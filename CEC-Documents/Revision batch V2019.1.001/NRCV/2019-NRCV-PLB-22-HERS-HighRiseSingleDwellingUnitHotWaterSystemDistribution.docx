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2318"/>
        <w:gridCol w:w="7960"/>
      </w:tblGrid>
      <w:tr w:rsidR="006B46AF" w:rsidRPr="00C711C6" w14:paraId="2288369D" w14:textId="77777777" w:rsidTr="00C43F9F">
        <w:trPr>
          <w:trHeight w:val="471"/>
        </w:trPr>
        <w:tc>
          <w:tcPr>
            <w:tcW w:w="11070" w:type="dxa"/>
            <w:gridSpan w:val="3"/>
            <w:vAlign w:val="center"/>
          </w:tcPr>
          <w:p w14:paraId="2288369B" w14:textId="77777777" w:rsidR="006B46AF" w:rsidRPr="0079750F" w:rsidRDefault="006B46AF" w:rsidP="0079750F">
            <w:pPr>
              <w:pStyle w:val="Heading2"/>
              <w:numPr>
                <w:ilvl w:val="0"/>
                <w:numId w:val="0"/>
              </w:numPr>
              <w:pBdr>
                <w:top w:val="none" w:sz="0" w:space="0" w:color="auto"/>
              </w:pBdr>
              <w:spacing w:before="100" w:beforeAutospacing="1"/>
              <w:ind w:left="180" w:hanging="180"/>
              <w:rPr>
                <w:rFonts w:asciiTheme="minorHAnsi" w:hAnsiTheme="minorHAnsi"/>
                <w:b w:val="0"/>
                <w:sz w:val="20"/>
              </w:rPr>
            </w:pPr>
            <w:bookmarkStart w:id="0" w:name="_GoBack"/>
            <w:bookmarkEnd w:id="0"/>
            <w:r w:rsidRPr="0079750F">
              <w:rPr>
                <w:rFonts w:asciiTheme="minorHAnsi" w:hAnsiTheme="minorHAnsi"/>
                <w:i w:val="0"/>
                <w:sz w:val="20"/>
              </w:rPr>
              <w:t>A. General Information</w:t>
            </w:r>
          </w:p>
          <w:p w14:paraId="2288369C" w14:textId="77777777" w:rsidR="006B46AF" w:rsidRPr="00C711C6" w:rsidRDefault="006B46AF" w:rsidP="006B46AF">
            <w:pPr>
              <w:keepNext/>
              <w:spacing w:after="0" w:line="240" w:lineRule="auto"/>
              <w:rPr>
                <w:rFonts w:eastAsia="Times New Roman"/>
                <w:sz w:val="18"/>
                <w:szCs w:val="18"/>
              </w:rPr>
            </w:pPr>
            <w:r w:rsidRPr="0002006B">
              <w:rPr>
                <w:rFonts w:eastAsia="Times New Roman"/>
                <w:sz w:val="18"/>
                <w:szCs w:val="18"/>
              </w:rPr>
              <w:t xml:space="preserve">This table reports the </w:t>
            </w:r>
            <w:r>
              <w:rPr>
                <w:rFonts w:eastAsia="Times New Roman"/>
                <w:sz w:val="18"/>
                <w:szCs w:val="18"/>
              </w:rPr>
              <w:t>dwelling unit name</w:t>
            </w:r>
            <w:r w:rsidRPr="0002006B">
              <w:rPr>
                <w:rFonts w:eastAsia="Times New Roman"/>
                <w:sz w:val="18"/>
                <w:szCs w:val="18"/>
              </w:rPr>
              <w:t xml:space="preserve"> that were specified on the </w:t>
            </w:r>
            <w:r>
              <w:rPr>
                <w:rFonts w:eastAsia="Times New Roman"/>
                <w:sz w:val="18"/>
                <w:szCs w:val="18"/>
              </w:rPr>
              <w:t>NRCC-PRF-01</w:t>
            </w:r>
            <w:r w:rsidRPr="0002006B">
              <w:rPr>
                <w:rFonts w:eastAsia="Times New Roman"/>
                <w:sz w:val="18"/>
                <w:szCs w:val="18"/>
              </w:rPr>
              <w:t xml:space="preserve"> compliance document for this project.</w:t>
            </w:r>
          </w:p>
        </w:tc>
      </w:tr>
      <w:tr w:rsidR="006B46AF" w:rsidRPr="00C711C6" w14:paraId="228836A1" w14:textId="77777777" w:rsidTr="00C43F9F">
        <w:trPr>
          <w:trHeight w:val="192"/>
        </w:trPr>
        <w:tc>
          <w:tcPr>
            <w:tcW w:w="741" w:type="dxa"/>
          </w:tcPr>
          <w:p w14:paraId="2288369E" w14:textId="77777777" w:rsidR="006B46AF" w:rsidRPr="00C711C6" w:rsidRDefault="006B46AF" w:rsidP="00EA5DEE">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r>
              <w:rPr>
                <w:rFonts w:eastAsia="Times New Roman"/>
                <w:sz w:val="18"/>
                <w:szCs w:val="18"/>
              </w:rPr>
              <w:t>01</w:t>
            </w:r>
          </w:p>
        </w:tc>
        <w:tc>
          <w:tcPr>
            <w:tcW w:w="2329" w:type="dxa"/>
            <w:vAlign w:val="center"/>
          </w:tcPr>
          <w:p w14:paraId="2288369F" w14:textId="77777777" w:rsidR="006B46AF" w:rsidRPr="00C711C6" w:rsidRDefault="006B46AF" w:rsidP="00D45D9E">
            <w:pPr>
              <w:keepNext/>
              <w:tabs>
                <w:tab w:val="left" w:pos="2160"/>
                <w:tab w:val="left" w:pos="2700"/>
                <w:tab w:val="left" w:pos="3420"/>
                <w:tab w:val="left" w:pos="3780"/>
                <w:tab w:val="left" w:pos="5760"/>
                <w:tab w:val="left" w:pos="7212"/>
              </w:tabs>
              <w:spacing w:after="0" w:line="240" w:lineRule="auto"/>
              <w:rPr>
                <w:rFonts w:eastAsia="Times New Roman"/>
                <w:sz w:val="18"/>
                <w:szCs w:val="18"/>
              </w:rPr>
            </w:pPr>
            <w:r>
              <w:rPr>
                <w:rFonts w:eastAsia="Times New Roman"/>
                <w:sz w:val="18"/>
                <w:szCs w:val="18"/>
              </w:rPr>
              <w:t>Dwelling Unit Name</w:t>
            </w:r>
          </w:p>
        </w:tc>
        <w:tc>
          <w:tcPr>
            <w:tcW w:w="8000" w:type="dxa"/>
            <w:vAlign w:val="center"/>
          </w:tcPr>
          <w:p w14:paraId="228836A0" w14:textId="77777777" w:rsidR="006B46AF" w:rsidRPr="00C711C6" w:rsidRDefault="006B46AF" w:rsidP="00EA5DEE">
            <w:pPr>
              <w:keepNext/>
              <w:tabs>
                <w:tab w:val="left" w:pos="2160"/>
                <w:tab w:val="left" w:pos="2700"/>
                <w:tab w:val="left" w:pos="3420"/>
                <w:tab w:val="left" w:pos="3780"/>
                <w:tab w:val="left" w:pos="5760"/>
                <w:tab w:val="left" w:pos="7212"/>
              </w:tabs>
              <w:spacing w:after="0" w:line="240" w:lineRule="auto"/>
              <w:jc w:val="center"/>
              <w:rPr>
                <w:rFonts w:eastAsia="Times New Roman"/>
                <w:sz w:val="18"/>
                <w:szCs w:val="18"/>
              </w:rPr>
            </w:pPr>
          </w:p>
        </w:tc>
      </w:tr>
    </w:tbl>
    <w:p w14:paraId="228836A2" w14:textId="77777777" w:rsidR="006B46AF" w:rsidRDefault="006B46AF" w:rsidP="006B46AF">
      <w:pPr>
        <w:spacing w:after="0"/>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17"/>
        <w:gridCol w:w="1131"/>
        <w:gridCol w:w="1110"/>
        <w:gridCol w:w="1284"/>
        <w:gridCol w:w="1120"/>
        <w:gridCol w:w="720"/>
        <w:gridCol w:w="1079"/>
        <w:gridCol w:w="1350"/>
        <w:gridCol w:w="1170"/>
        <w:gridCol w:w="900"/>
      </w:tblGrid>
      <w:tr w:rsidR="00685274" w:rsidRPr="00323F2C" w14:paraId="42330562" w14:textId="6D44F9B9" w:rsidTr="00C43F9F">
        <w:trPr>
          <w:cantSplit/>
          <w:trHeight w:val="557"/>
        </w:trPr>
        <w:tc>
          <w:tcPr>
            <w:tcW w:w="10980" w:type="dxa"/>
            <w:gridSpan w:val="10"/>
            <w:tcBorders>
              <w:top w:val="single" w:sz="4" w:space="0" w:color="auto"/>
              <w:left w:val="single" w:sz="4" w:space="0" w:color="auto"/>
              <w:bottom w:val="single" w:sz="4" w:space="0" w:color="auto"/>
              <w:right w:val="single" w:sz="4" w:space="0" w:color="auto"/>
            </w:tcBorders>
          </w:tcPr>
          <w:p w14:paraId="3DE54FCA"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B. Design Dwelling Unit Water Heating Systems Information </w:t>
            </w:r>
          </w:p>
          <w:p w14:paraId="0A2D17B6" w14:textId="623BE9C5" w:rsidR="00685274" w:rsidRPr="009053C5" w:rsidRDefault="0068527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 xml:space="preserve">This table reports the water heating system(s) features specified on the registered </w:t>
            </w:r>
            <w:r>
              <w:rPr>
                <w:rFonts w:eastAsia="Times New Roman"/>
                <w:sz w:val="18"/>
                <w:szCs w:val="18"/>
              </w:rPr>
              <w:t>NRCC-PRF-01</w:t>
            </w:r>
            <w:r w:rsidRPr="009053C5">
              <w:rPr>
                <w:rFonts w:asciiTheme="minorHAnsi" w:eastAsia="Times New Roman" w:hAnsiTheme="minorHAnsi" w:cstheme="minorHAnsi"/>
                <w:sz w:val="18"/>
                <w:szCs w:val="18"/>
              </w:rPr>
              <w:t xml:space="preserve"> compliance document for this project.</w:t>
            </w:r>
          </w:p>
        </w:tc>
      </w:tr>
      <w:tr w:rsidR="00685274" w:rsidRPr="00323F2C" w14:paraId="62D4ACFB" w14:textId="7EF34B00" w:rsidTr="00C43F9F">
        <w:trPr>
          <w:cantSplit/>
          <w:trHeight w:val="277"/>
        </w:trPr>
        <w:tc>
          <w:tcPr>
            <w:tcW w:w="1116" w:type="dxa"/>
            <w:tcBorders>
              <w:top w:val="single" w:sz="4" w:space="0" w:color="auto"/>
              <w:left w:val="single" w:sz="4" w:space="0" w:color="auto"/>
              <w:bottom w:val="single" w:sz="4" w:space="0" w:color="auto"/>
              <w:right w:val="single" w:sz="4" w:space="0" w:color="auto"/>
            </w:tcBorders>
            <w:vAlign w:val="center"/>
          </w:tcPr>
          <w:p w14:paraId="3A62494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1131" w:type="dxa"/>
            <w:tcBorders>
              <w:top w:val="single" w:sz="4" w:space="0" w:color="auto"/>
              <w:left w:val="single" w:sz="4" w:space="0" w:color="auto"/>
              <w:bottom w:val="single" w:sz="4" w:space="0" w:color="auto"/>
              <w:right w:val="single" w:sz="4" w:space="0" w:color="auto"/>
            </w:tcBorders>
            <w:vAlign w:val="center"/>
          </w:tcPr>
          <w:p w14:paraId="67A2305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1110" w:type="dxa"/>
            <w:tcBorders>
              <w:top w:val="single" w:sz="4" w:space="0" w:color="auto"/>
              <w:left w:val="single" w:sz="4" w:space="0" w:color="auto"/>
              <w:bottom w:val="single" w:sz="4" w:space="0" w:color="auto"/>
              <w:right w:val="single" w:sz="4" w:space="0" w:color="auto"/>
            </w:tcBorders>
            <w:vAlign w:val="center"/>
          </w:tcPr>
          <w:p w14:paraId="542543A2"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1284" w:type="dxa"/>
            <w:tcBorders>
              <w:top w:val="single" w:sz="4" w:space="0" w:color="auto"/>
              <w:left w:val="single" w:sz="4" w:space="0" w:color="auto"/>
              <w:bottom w:val="single" w:sz="4" w:space="0" w:color="auto"/>
              <w:right w:val="single" w:sz="4" w:space="0" w:color="auto"/>
            </w:tcBorders>
            <w:vAlign w:val="center"/>
          </w:tcPr>
          <w:p w14:paraId="34A08960"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1120" w:type="dxa"/>
            <w:tcBorders>
              <w:top w:val="single" w:sz="4" w:space="0" w:color="auto"/>
              <w:left w:val="single" w:sz="4" w:space="0" w:color="auto"/>
              <w:bottom w:val="single" w:sz="4" w:space="0" w:color="auto"/>
              <w:right w:val="single" w:sz="4" w:space="0" w:color="auto"/>
            </w:tcBorders>
            <w:vAlign w:val="center"/>
          </w:tcPr>
          <w:p w14:paraId="0DC2F475"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720" w:type="dxa"/>
            <w:tcBorders>
              <w:top w:val="single" w:sz="4" w:space="0" w:color="auto"/>
              <w:left w:val="single" w:sz="4" w:space="0" w:color="auto"/>
              <w:bottom w:val="single" w:sz="4" w:space="0" w:color="auto"/>
              <w:right w:val="single" w:sz="4" w:space="0" w:color="auto"/>
            </w:tcBorders>
            <w:vAlign w:val="center"/>
          </w:tcPr>
          <w:p w14:paraId="0B28D20C"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1079" w:type="dxa"/>
            <w:tcBorders>
              <w:top w:val="single" w:sz="4" w:space="0" w:color="auto"/>
              <w:left w:val="single" w:sz="4" w:space="0" w:color="auto"/>
              <w:bottom w:val="single" w:sz="4" w:space="0" w:color="auto"/>
              <w:right w:val="single" w:sz="4" w:space="0" w:color="auto"/>
            </w:tcBorders>
            <w:vAlign w:val="center"/>
          </w:tcPr>
          <w:p w14:paraId="380EC9E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1350" w:type="dxa"/>
            <w:tcBorders>
              <w:top w:val="single" w:sz="4" w:space="0" w:color="auto"/>
              <w:left w:val="single" w:sz="4" w:space="0" w:color="auto"/>
              <w:bottom w:val="single" w:sz="4" w:space="0" w:color="auto"/>
              <w:right w:val="single" w:sz="4" w:space="0" w:color="auto"/>
            </w:tcBorders>
            <w:vAlign w:val="center"/>
          </w:tcPr>
          <w:p w14:paraId="2A64C84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1170" w:type="dxa"/>
            <w:tcBorders>
              <w:top w:val="single" w:sz="4" w:space="0" w:color="auto"/>
              <w:left w:val="single" w:sz="4" w:space="0" w:color="auto"/>
              <w:bottom w:val="single" w:sz="4" w:space="0" w:color="auto"/>
              <w:right w:val="single" w:sz="4" w:space="0" w:color="auto"/>
            </w:tcBorders>
          </w:tcPr>
          <w:p w14:paraId="77646DC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900" w:type="dxa"/>
            <w:tcBorders>
              <w:top w:val="single" w:sz="4" w:space="0" w:color="auto"/>
              <w:left w:val="single" w:sz="4" w:space="0" w:color="auto"/>
              <w:bottom w:val="single" w:sz="4" w:space="0" w:color="auto"/>
              <w:right w:val="single" w:sz="4" w:space="0" w:color="auto"/>
            </w:tcBorders>
          </w:tcPr>
          <w:p w14:paraId="56912D71" w14:textId="3A01887B"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r>
      <w:tr w:rsidR="00685274" w:rsidRPr="00323F2C" w14:paraId="46B9A26B" w14:textId="1A893E5D" w:rsidTr="00C43F9F">
        <w:trPr>
          <w:cantSplit/>
          <w:trHeight w:val="288"/>
        </w:trPr>
        <w:tc>
          <w:tcPr>
            <w:tcW w:w="1116" w:type="dxa"/>
            <w:tcBorders>
              <w:top w:val="single" w:sz="4" w:space="0" w:color="auto"/>
              <w:left w:val="single" w:sz="4" w:space="0" w:color="auto"/>
              <w:bottom w:val="single" w:sz="4" w:space="0" w:color="auto"/>
              <w:right w:val="single" w:sz="4" w:space="0" w:color="auto"/>
            </w:tcBorders>
            <w:vAlign w:val="bottom"/>
          </w:tcPr>
          <w:p w14:paraId="13FD07DB"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1131" w:type="dxa"/>
            <w:tcBorders>
              <w:top w:val="single" w:sz="4" w:space="0" w:color="auto"/>
              <w:left w:val="single" w:sz="4" w:space="0" w:color="auto"/>
              <w:bottom w:val="single" w:sz="4" w:space="0" w:color="auto"/>
              <w:right w:val="single" w:sz="4" w:space="0" w:color="auto"/>
            </w:tcBorders>
            <w:vAlign w:val="bottom"/>
          </w:tcPr>
          <w:p w14:paraId="6D231AE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1110" w:type="dxa"/>
            <w:tcBorders>
              <w:top w:val="single" w:sz="4" w:space="0" w:color="auto"/>
              <w:left w:val="single" w:sz="4" w:space="0" w:color="auto"/>
              <w:bottom w:val="single" w:sz="4" w:space="0" w:color="auto"/>
              <w:right w:val="single" w:sz="4" w:space="0" w:color="auto"/>
            </w:tcBorders>
            <w:vAlign w:val="bottom"/>
          </w:tcPr>
          <w:p w14:paraId="76CBC830"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1284" w:type="dxa"/>
            <w:tcBorders>
              <w:top w:val="single" w:sz="4" w:space="0" w:color="auto"/>
              <w:left w:val="single" w:sz="4" w:space="0" w:color="auto"/>
              <w:bottom w:val="single" w:sz="4" w:space="0" w:color="auto"/>
              <w:right w:val="single" w:sz="4" w:space="0" w:color="auto"/>
            </w:tcBorders>
            <w:vAlign w:val="bottom"/>
          </w:tcPr>
          <w:p w14:paraId="02CBC32A"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1120" w:type="dxa"/>
            <w:tcBorders>
              <w:top w:val="single" w:sz="4" w:space="0" w:color="auto"/>
              <w:left w:val="single" w:sz="4" w:space="0" w:color="auto"/>
              <w:bottom w:val="single" w:sz="4" w:space="0" w:color="auto"/>
              <w:right w:val="single" w:sz="4" w:space="0" w:color="auto"/>
            </w:tcBorders>
            <w:vAlign w:val="bottom"/>
          </w:tcPr>
          <w:p w14:paraId="5E0AE11F"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626B4B50"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720" w:type="dxa"/>
            <w:tcBorders>
              <w:top w:val="single" w:sz="4" w:space="0" w:color="auto"/>
              <w:left w:val="single" w:sz="4" w:space="0" w:color="auto"/>
              <w:bottom w:val="single" w:sz="4" w:space="0" w:color="auto"/>
              <w:right w:val="single" w:sz="4" w:space="0" w:color="auto"/>
            </w:tcBorders>
            <w:vAlign w:val="bottom"/>
          </w:tcPr>
          <w:p w14:paraId="49351FDE"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1079" w:type="dxa"/>
            <w:tcBorders>
              <w:top w:val="single" w:sz="4" w:space="0" w:color="auto"/>
              <w:left w:val="single" w:sz="4" w:space="0" w:color="auto"/>
              <w:bottom w:val="single" w:sz="4" w:space="0" w:color="auto"/>
              <w:right w:val="single" w:sz="4" w:space="0" w:color="auto"/>
            </w:tcBorders>
            <w:vAlign w:val="bottom"/>
          </w:tcPr>
          <w:p w14:paraId="16145F64"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1350" w:type="dxa"/>
            <w:tcBorders>
              <w:top w:val="single" w:sz="4" w:space="0" w:color="auto"/>
              <w:left w:val="single" w:sz="4" w:space="0" w:color="auto"/>
              <w:bottom w:val="single" w:sz="4" w:space="0" w:color="auto"/>
              <w:right w:val="single" w:sz="4" w:space="0" w:color="auto"/>
            </w:tcBorders>
            <w:vAlign w:val="bottom"/>
          </w:tcPr>
          <w:p w14:paraId="269C4DB4"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1170" w:type="dxa"/>
            <w:tcBorders>
              <w:top w:val="single" w:sz="4" w:space="0" w:color="auto"/>
              <w:left w:val="single" w:sz="4" w:space="0" w:color="auto"/>
              <w:bottom w:val="single" w:sz="4" w:space="0" w:color="auto"/>
              <w:right w:val="single" w:sz="4" w:space="0" w:color="auto"/>
            </w:tcBorders>
          </w:tcPr>
          <w:p w14:paraId="555DCC14"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0A6B055E"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900" w:type="dxa"/>
            <w:tcBorders>
              <w:top w:val="single" w:sz="4" w:space="0" w:color="auto"/>
              <w:left w:val="single" w:sz="4" w:space="0" w:color="auto"/>
              <w:bottom w:val="single" w:sz="4" w:space="0" w:color="auto"/>
              <w:right w:val="single" w:sz="4" w:space="0" w:color="auto"/>
            </w:tcBorders>
            <w:vAlign w:val="bottom"/>
          </w:tcPr>
          <w:p w14:paraId="1E2A485C" w14:textId="0060AE0B" w:rsidR="00685274" w:rsidRPr="009053C5" w:rsidRDefault="0068527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Compact Distrib.</w:t>
            </w:r>
          </w:p>
        </w:tc>
      </w:tr>
      <w:tr w:rsidR="00685274" w:rsidRPr="00323F2C" w14:paraId="1E8676A2" w14:textId="5726AB57" w:rsidTr="00C43F9F">
        <w:trPr>
          <w:cantSplit/>
          <w:trHeight w:val="246"/>
        </w:trPr>
        <w:tc>
          <w:tcPr>
            <w:tcW w:w="1116" w:type="dxa"/>
            <w:tcBorders>
              <w:top w:val="single" w:sz="4" w:space="0" w:color="auto"/>
              <w:left w:val="single" w:sz="4" w:space="0" w:color="auto"/>
              <w:bottom w:val="single" w:sz="4" w:space="0" w:color="auto"/>
              <w:right w:val="single" w:sz="4" w:space="0" w:color="auto"/>
            </w:tcBorders>
            <w:vAlign w:val="center"/>
          </w:tcPr>
          <w:p w14:paraId="5A98B05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31" w:type="dxa"/>
            <w:tcBorders>
              <w:top w:val="single" w:sz="4" w:space="0" w:color="auto"/>
              <w:left w:val="single" w:sz="4" w:space="0" w:color="auto"/>
              <w:bottom w:val="single" w:sz="4" w:space="0" w:color="auto"/>
              <w:right w:val="single" w:sz="4" w:space="0" w:color="auto"/>
            </w:tcBorders>
            <w:vAlign w:val="center"/>
          </w:tcPr>
          <w:p w14:paraId="2EB21921"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10" w:type="dxa"/>
            <w:tcBorders>
              <w:top w:val="single" w:sz="4" w:space="0" w:color="auto"/>
              <w:left w:val="single" w:sz="4" w:space="0" w:color="auto"/>
              <w:bottom w:val="single" w:sz="4" w:space="0" w:color="auto"/>
              <w:right w:val="single" w:sz="4" w:space="0" w:color="auto"/>
            </w:tcBorders>
            <w:vAlign w:val="center"/>
          </w:tcPr>
          <w:p w14:paraId="017AD5D1"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84" w:type="dxa"/>
            <w:tcBorders>
              <w:top w:val="single" w:sz="4" w:space="0" w:color="auto"/>
              <w:left w:val="single" w:sz="4" w:space="0" w:color="auto"/>
              <w:bottom w:val="single" w:sz="4" w:space="0" w:color="auto"/>
              <w:right w:val="single" w:sz="4" w:space="0" w:color="auto"/>
            </w:tcBorders>
            <w:vAlign w:val="center"/>
          </w:tcPr>
          <w:p w14:paraId="606969B2"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20" w:type="dxa"/>
            <w:tcBorders>
              <w:top w:val="single" w:sz="4" w:space="0" w:color="auto"/>
              <w:left w:val="single" w:sz="4" w:space="0" w:color="auto"/>
              <w:bottom w:val="single" w:sz="4" w:space="0" w:color="auto"/>
              <w:right w:val="single" w:sz="4" w:space="0" w:color="auto"/>
            </w:tcBorders>
            <w:vAlign w:val="center"/>
          </w:tcPr>
          <w:p w14:paraId="4708C967"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37233D6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79" w:type="dxa"/>
            <w:tcBorders>
              <w:top w:val="single" w:sz="4" w:space="0" w:color="auto"/>
              <w:left w:val="single" w:sz="4" w:space="0" w:color="auto"/>
              <w:bottom w:val="single" w:sz="4" w:space="0" w:color="auto"/>
              <w:right w:val="single" w:sz="4" w:space="0" w:color="auto"/>
            </w:tcBorders>
            <w:vAlign w:val="center"/>
          </w:tcPr>
          <w:p w14:paraId="5DF748BF"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50" w:type="dxa"/>
            <w:tcBorders>
              <w:top w:val="single" w:sz="4" w:space="0" w:color="auto"/>
              <w:left w:val="single" w:sz="4" w:space="0" w:color="auto"/>
              <w:bottom w:val="single" w:sz="4" w:space="0" w:color="auto"/>
              <w:right w:val="single" w:sz="4" w:space="0" w:color="auto"/>
            </w:tcBorders>
            <w:vAlign w:val="center"/>
          </w:tcPr>
          <w:p w14:paraId="72AEA74B"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3154D545"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tcPr>
          <w:p w14:paraId="0188121C"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685274" w:rsidRPr="00323F2C" w14:paraId="4DF4130A" w14:textId="5C2B660E" w:rsidTr="00C43F9F">
        <w:trPr>
          <w:cantSplit/>
          <w:trHeight w:val="255"/>
        </w:trPr>
        <w:tc>
          <w:tcPr>
            <w:tcW w:w="1116" w:type="dxa"/>
            <w:tcBorders>
              <w:top w:val="single" w:sz="4" w:space="0" w:color="auto"/>
              <w:left w:val="single" w:sz="4" w:space="0" w:color="auto"/>
              <w:bottom w:val="single" w:sz="4" w:space="0" w:color="auto"/>
              <w:right w:val="single" w:sz="4" w:space="0" w:color="auto"/>
            </w:tcBorders>
            <w:vAlign w:val="center"/>
          </w:tcPr>
          <w:p w14:paraId="2781F20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31" w:type="dxa"/>
            <w:tcBorders>
              <w:top w:val="single" w:sz="4" w:space="0" w:color="auto"/>
              <w:left w:val="single" w:sz="4" w:space="0" w:color="auto"/>
              <w:bottom w:val="single" w:sz="4" w:space="0" w:color="auto"/>
              <w:right w:val="single" w:sz="4" w:space="0" w:color="auto"/>
            </w:tcBorders>
            <w:vAlign w:val="center"/>
          </w:tcPr>
          <w:p w14:paraId="3F2ED3D4"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10" w:type="dxa"/>
            <w:tcBorders>
              <w:top w:val="single" w:sz="4" w:space="0" w:color="auto"/>
              <w:left w:val="single" w:sz="4" w:space="0" w:color="auto"/>
              <w:bottom w:val="single" w:sz="4" w:space="0" w:color="auto"/>
              <w:right w:val="single" w:sz="4" w:space="0" w:color="auto"/>
            </w:tcBorders>
            <w:vAlign w:val="center"/>
          </w:tcPr>
          <w:p w14:paraId="02814B54"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84" w:type="dxa"/>
            <w:tcBorders>
              <w:top w:val="single" w:sz="4" w:space="0" w:color="auto"/>
              <w:left w:val="single" w:sz="4" w:space="0" w:color="auto"/>
              <w:bottom w:val="single" w:sz="4" w:space="0" w:color="auto"/>
              <w:right w:val="single" w:sz="4" w:space="0" w:color="auto"/>
            </w:tcBorders>
            <w:vAlign w:val="center"/>
          </w:tcPr>
          <w:p w14:paraId="35338ACA"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20" w:type="dxa"/>
            <w:tcBorders>
              <w:top w:val="single" w:sz="4" w:space="0" w:color="auto"/>
              <w:left w:val="single" w:sz="4" w:space="0" w:color="auto"/>
              <w:bottom w:val="single" w:sz="4" w:space="0" w:color="auto"/>
              <w:right w:val="single" w:sz="4" w:space="0" w:color="auto"/>
            </w:tcBorders>
            <w:vAlign w:val="center"/>
          </w:tcPr>
          <w:p w14:paraId="156046D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298AA6AF"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79" w:type="dxa"/>
            <w:tcBorders>
              <w:top w:val="single" w:sz="4" w:space="0" w:color="auto"/>
              <w:left w:val="single" w:sz="4" w:space="0" w:color="auto"/>
              <w:bottom w:val="single" w:sz="4" w:space="0" w:color="auto"/>
              <w:right w:val="single" w:sz="4" w:space="0" w:color="auto"/>
            </w:tcBorders>
            <w:vAlign w:val="center"/>
          </w:tcPr>
          <w:p w14:paraId="472955B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50" w:type="dxa"/>
            <w:tcBorders>
              <w:top w:val="single" w:sz="4" w:space="0" w:color="auto"/>
              <w:left w:val="single" w:sz="4" w:space="0" w:color="auto"/>
              <w:bottom w:val="single" w:sz="4" w:space="0" w:color="auto"/>
              <w:right w:val="single" w:sz="4" w:space="0" w:color="auto"/>
            </w:tcBorders>
            <w:vAlign w:val="center"/>
          </w:tcPr>
          <w:p w14:paraId="17CA855B"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4F6AC42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tcPr>
          <w:p w14:paraId="07F7158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278B3EAD" w14:textId="77777777" w:rsidR="00036420" w:rsidRPr="009053C5" w:rsidRDefault="00036420" w:rsidP="00C43F9F">
      <w:pPr>
        <w:spacing w:after="0"/>
        <w:rPr>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81"/>
        <w:gridCol w:w="1170"/>
        <w:gridCol w:w="990"/>
        <w:gridCol w:w="1260"/>
        <w:gridCol w:w="1260"/>
        <w:gridCol w:w="900"/>
        <w:gridCol w:w="1080"/>
        <w:gridCol w:w="1080"/>
        <w:gridCol w:w="1170"/>
        <w:gridCol w:w="990"/>
      </w:tblGrid>
      <w:tr w:rsidR="00685274" w:rsidRPr="00323F2C" w14:paraId="66D78118" w14:textId="7A81F4AC" w:rsidTr="00C43F9F">
        <w:trPr>
          <w:cantSplit/>
          <w:trHeight w:val="402"/>
        </w:trPr>
        <w:tc>
          <w:tcPr>
            <w:tcW w:w="10980" w:type="dxa"/>
            <w:gridSpan w:val="10"/>
            <w:tcBorders>
              <w:top w:val="single" w:sz="4" w:space="0" w:color="auto"/>
              <w:left w:val="single" w:sz="4" w:space="0" w:color="auto"/>
              <w:bottom w:val="single" w:sz="4" w:space="0" w:color="auto"/>
              <w:right w:val="single" w:sz="4" w:space="0" w:color="auto"/>
            </w:tcBorders>
          </w:tcPr>
          <w:p w14:paraId="45B0B5E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C. Installed Dwelling Unit Water Heating Systems Information </w:t>
            </w:r>
          </w:p>
          <w:p w14:paraId="6694533B" w14:textId="273F5E26" w:rsidR="00685274" w:rsidRPr="009053C5" w:rsidRDefault="00685274"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heating system features installed in this project.</w:t>
            </w:r>
          </w:p>
        </w:tc>
      </w:tr>
      <w:tr w:rsidR="00685274" w:rsidRPr="00323F2C" w14:paraId="35615B2E" w14:textId="6349FC3D" w:rsidTr="00C43F9F">
        <w:trPr>
          <w:cantSplit/>
          <w:trHeight w:val="277"/>
        </w:trPr>
        <w:tc>
          <w:tcPr>
            <w:tcW w:w="1080" w:type="dxa"/>
            <w:tcBorders>
              <w:top w:val="single" w:sz="4" w:space="0" w:color="auto"/>
              <w:left w:val="single" w:sz="4" w:space="0" w:color="auto"/>
              <w:bottom w:val="single" w:sz="4" w:space="0" w:color="auto"/>
              <w:right w:val="single" w:sz="4" w:space="0" w:color="auto"/>
            </w:tcBorders>
            <w:vAlign w:val="center"/>
          </w:tcPr>
          <w:p w14:paraId="74806FA0"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1170" w:type="dxa"/>
            <w:tcBorders>
              <w:top w:val="single" w:sz="4" w:space="0" w:color="auto"/>
              <w:left w:val="single" w:sz="4" w:space="0" w:color="auto"/>
              <w:bottom w:val="single" w:sz="4" w:space="0" w:color="auto"/>
              <w:right w:val="single" w:sz="4" w:space="0" w:color="auto"/>
            </w:tcBorders>
            <w:vAlign w:val="center"/>
          </w:tcPr>
          <w:p w14:paraId="7E473B44"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990" w:type="dxa"/>
            <w:tcBorders>
              <w:top w:val="single" w:sz="4" w:space="0" w:color="auto"/>
              <w:left w:val="single" w:sz="4" w:space="0" w:color="auto"/>
              <w:bottom w:val="single" w:sz="4" w:space="0" w:color="auto"/>
              <w:right w:val="single" w:sz="4" w:space="0" w:color="auto"/>
            </w:tcBorders>
            <w:vAlign w:val="center"/>
          </w:tcPr>
          <w:p w14:paraId="0DB9A082"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1260" w:type="dxa"/>
            <w:tcBorders>
              <w:top w:val="single" w:sz="4" w:space="0" w:color="auto"/>
              <w:left w:val="single" w:sz="4" w:space="0" w:color="auto"/>
              <w:bottom w:val="single" w:sz="4" w:space="0" w:color="auto"/>
              <w:right w:val="single" w:sz="4" w:space="0" w:color="auto"/>
            </w:tcBorders>
            <w:vAlign w:val="center"/>
          </w:tcPr>
          <w:p w14:paraId="254F57FF"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1260" w:type="dxa"/>
            <w:tcBorders>
              <w:top w:val="single" w:sz="4" w:space="0" w:color="auto"/>
              <w:left w:val="single" w:sz="4" w:space="0" w:color="auto"/>
              <w:bottom w:val="single" w:sz="4" w:space="0" w:color="auto"/>
              <w:right w:val="single" w:sz="4" w:space="0" w:color="auto"/>
            </w:tcBorders>
            <w:vAlign w:val="center"/>
          </w:tcPr>
          <w:p w14:paraId="6FEF910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900" w:type="dxa"/>
            <w:tcBorders>
              <w:top w:val="single" w:sz="4" w:space="0" w:color="auto"/>
              <w:left w:val="single" w:sz="4" w:space="0" w:color="auto"/>
              <w:bottom w:val="single" w:sz="4" w:space="0" w:color="auto"/>
              <w:right w:val="single" w:sz="4" w:space="0" w:color="auto"/>
            </w:tcBorders>
            <w:vAlign w:val="center"/>
          </w:tcPr>
          <w:p w14:paraId="549B86A5"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1080" w:type="dxa"/>
            <w:tcBorders>
              <w:top w:val="single" w:sz="4" w:space="0" w:color="auto"/>
              <w:left w:val="single" w:sz="4" w:space="0" w:color="auto"/>
              <w:bottom w:val="single" w:sz="4" w:space="0" w:color="auto"/>
              <w:right w:val="single" w:sz="4" w:space="0" w:color="auto"/>
            </w:tcBorders>
            <w:vAlign w:val="center"/>
          </w:tcPr>
          <w:p w14:paraId="6D893E55"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1080" w:type="dxa"/>
            <w:tcBorders>
              <w:top w:val="single" w:sz="4" w:space="0" w:color="auto"/>
              <w:left w:val="single" w:sz="4" w:space="0" w:color="auto"/>
              <w:bottom w:val="single" w:sz="4" w:space="0" w:color="auto"/>
              <w:right w:val="single" w:sz="4" w:space="0" w:color="auto"/>
            </w:tcBorders>
            <w:vAlign w:val="center"/>
          </w:tcPr>
          <w:p w14:paraId="45292D47"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1170" w:type="dxa"/>
            <w:tcBorders>
              <w:top w:val="single" w:sz="4" w:space="0" w:color="auto"/>
              <w:left w:val="single" w:sz="4" w:space="0" w:color="auto"/>
              <w:bottom w:val="single" w:sz="4" w:space="0" w:color="auto"/>
              <w:right w:val="single" w:sz="4" w:space="0" w:color="auto"/>
            </w:tcBorders>
          </w:tcPr>
          <w:p w14:paraId="57BAD3EF"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990" w:type="dxa"/>
            <w:tcBorders>
              <w:top w:val="single" w:sz="4" w:space="0" w:color="auto"/>
              <w:left w:val="single" w:sz="4" w:space="0" w:color="auto"/>
              <w:bottom w:val="single" w:sz="4" w:space="0" w:color="auto"/>
              <w:right w:val="single" w:sz="4" w:space="0" w:color="auto"/>
            </w:tcBorders>
          </w:tcPr>
          <w:p w14:paraId="285E8907" w14:textId="71CD7F85"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r>
      <w:tr w:rsidR="00685274" w:rsidRPr="00323F2C" w14:paraId="3A1E2E41" w14:textId="4DBB955A" w:rsidTr="00C43F9F">
        <w:trPr>
          <w:cantSplit/>
          <w:trHeight w:val="288"/>
        </w:trPr>
        <w:tc>
          <w:tcPr>
            <w:tcW w:w="1080" w:type="dxa"/>
            <w:tcBorders>
              <w:top w:val="single" w:sz="4" w:space="0" w:color="auto"/>
              <w:left w:val="single" w:sz="4" w:space="0" w:color="auto"/>
              <w:bottom w:val="single" w:sz="4" w:space="0" w:color="auto"/>
              <w:right w:val="single" w:sz="4" w:space="0" w:color="auto"/>
            </w:tcBorders>
            <w:vAlign w:val="bottom"/>
          </w:tcPr>
          <w:p w14:paraId="72F3C801"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1170" w:type="dxa"/>
            <w:tcBorders>
              <w:top w:val="single" w:sz="4" w:space="0" w:color="auto"/>
              <w:left w:val="single" w:sz="4" w:space="0" w:color="auto"/>
              <w:bottom w:val="single" w:sz="4" w:space="0" w:color="auto"/>
              <w:right w:val="single" w:sz="4" w:space="0" w:color="auto"/>
            </w:tcBorders>
            <w:vAlign w:val="bottom"/>
          </w:tcPr>
          <w:p w14:paraId="0D4CB57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990" w:type="dxa"/>
            <w:tcBorders>
              <w:top w:val="single" w:sz="4" w:space="0" w:color="auto"/>
              <w:left w:val="single" w:sz="4" w:space="0" w:color="auto"/>
              <w:bottom w:val="single" w:sz="4" w:space="0" w:color="auto"/>
              <w:right w:val="single" w:sz="4" w:space="0" w:color="auto"/>
            </w:tcBorders>
            <w:vAlign w:val="bottom"/>
          </w:tcPr>
          <w:p w14:paraId="52DA6DAC"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1260" w:type="dxa"/>
            <w:tcBorders>
              <w:top w:val="single" w:sz="4" w:space="0" w:color="auto"/>
              <w:left w:val="single" w:sz="4" w:space="0" w:color="auto"/>
              <w:bottom w:val="single" w:sz="4" w:space="0" w:color="auto"/>
              <w:right w:val="single" w:sz="4" w:space="0" w:color="auto"/>
            </w:tcBorders>
            <w:vAlign w:val="bottom"/>
          </w:tcPr>
          <w:p w14:paraId="20AE385A"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1260" w:type="dxa"/>
            <w:tcBorders>
              <w:top w:val="single" w:sz="4" w:space="0" w:color="auto"/>
              <w:left w:val="single" w:sz="4" w:space="0" w:color="auto"/>
              <w:bottom w:val="single" w:sz="4" w:space="0" w:color="auto"/>
              <w:right w:val="single" w:sz="4" w:space="0" w:color="auto"/>
            </w:tcBorders>
            <w:vAlign w:val="bottom"/>
          </w:tcPr>
          <w:p w14:paraId="56B49881"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694B757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900" w:type="dxa"/>
            <w:tcBorders>
              <w:top w:val="single" w:sz="4" w:space="0" w:color="auto"/>
              <w:left w:val="single" w:sz="4" w:space="0" w:color="auto"/>
              <w:bottom w:val="single" w:sz="4" w:space="0" w:color="auto"/>
              <w:right w:val="single" w:sz="4" w:space="0" w:color="auto"/>
            </w:tcBorders>
            <w:vAlign w:val="bottom"/>
          </w:tcPr>
          <w:p w14:paraId="0EE61F97"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1080" w:type="dxa"/>
            <w:tcBorders>
              <w:top w:val="single" w:sz="4" w:space="0" w:color="auto"/>
              <w:left w:val="single" w:sz="4" w:space="0" w:color="auto"/>
              <w:bottom w:val="single" w:sz="4" w:space="0" w:color="auto"/>
              <w:right w:val="single" w:sz="4" w:space="0" w:color="auto"/>
            </w:tcBorders>
            <w:vAlign w:val="bottom"/>
          </w:tcPr>
          <w:p w14:paraId="2D5690AA"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1080" w:type="dxa"/>
            <w:tcBorders>
              <w:top w:val="single" w:sz="4" w:space="0" w:color="auto"/>
              <w:left w:val="single" w:sz="4" w:space="0" w:color="auto"/>
              <w:bottom w:val="single" w:sz="4" w:space="0" w:color="auto"/>
              <w:right w:val="single" w:sz="4" w:space="0" w:color="auto"/>
            </w:tcBorders>
            <w:vAlign w:val="bottom"/>
          </w:tcPr>
          <w:p w14:paraId="6CF8950F"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1170" w:type="dxa"/>
            <w:tcBorders>
              <w:top w:val="single" w:sz="4" w:space="0" w:color="auto"/>
              <w:left w:val="single" w:sz="4" w:space="0" w:color="auto"/>
              <w:bottom w:val="single" w:sz="4" w:space="0" w:color="auto"/>
              <w:right w:val="single" w:sz="4" w:space="0" w:color="auto"/>
            </w:tcBorders>
          </w:tcPr>
          <w:p w14:paraId="177B4F5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709FB63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990" w:type="dxa"/>
            <w:tcBorders>
              <w:top w:val="single" w:sz="4" w:space="0" w:color="auto"/>
              <w:left w:val="single" w:sz="4" w:space="0" w:color="auto"/>
              <w:bottom w:val="single" w:sz="4" w:space="0" w:color="auto"/>
              <w:right w:val="single" w:sz="4" w:space="0" w:color="auto"/>
            </w:tcBorders>
            <w:vAlign w:val="bottom"/>
          </w:tcPr>
          <w:p w14:paraId="305D864C" w14:textId="5B617DE3" w:rsidR="00685274" w:rsidRPr="009053C5" w:rsidRDefault="00685274">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Compact Distrib.</w:t>
            </w:r>
          </w:p>
        </w:tc>
      </w:tr>
      <w:tr w:rsidR="00685274" w:rsidRPr="00323F2C" w14:paraId="49E406AB" w14:textId="0EF5DAF8" w:rsidTr="00C43F9F">
        <w:trPr>
          <w:cantSplit/>
          <w:trHeight w:val="246"/>
        </w:trPr>
        <w:tc>
          <w:tcPr>
            <w:tcW w:w="1080" w:type="dxa"/>
            <w:tcBorders>
              <w:top w:val="single" w:sz="4" w:space="0" w:color="auto"/>
              <w:left w:val="single" w:sz="4" w:space="0" w:color="auto"/>
              <w:bottom w:val="single" w:sz="4" w:space="0" w:color="auto"/>
              <w:right w:val="single" w:sz="4" w:space="0" w:color="auto"/>
            </w:tcBorders>
            <w:vAlign w:val="center"/>
          </w:tcPr>
          <w:p w14:paraId="32E1382C"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14:paraId="0534D18C"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56578801"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77096547"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3E7F499B"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3437A00B"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55038C94"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0434E7A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7CA7BBFE"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tcPr>
          <w:p w14:paraId="08DE08E8"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685274" w:rsidRPr="00323F2C" w14:paraId="6C889C99" w14:textId="49085138" w:rsidTr="00C43F9F">
        <w:trPr>
          <w:cantSplit/>
          <w:trHeight w:val="255"/>
        </w:trPr>
        <w:tc>
          <w:tcPr>
            <w:tcW w:w="1080" w:type="dxa"/>
            <w:tcBorders>
              <w:top w:val="single" w:sz="4" w:space="0" w:color="auto"/>
              <w:left w:val="single" w:sz="4" w:space="0" w:color="auto"/>
              <w:bottom w:val="single" w:sz="4" w:space="0" w:color="auto"/>
              <w:right w:val="single" w:sz="4" w:space="0" w:color="auto"/>
            </w:tcBorders>
            <w:vAlign w:val="center"/>
          </w:tcPr>
          <w:p w14:paraId="4BE0B0A7"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vAlign w:val="center"/>
          </w:tcPr>
          <w:p w14:paraId="05E5CB0B"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5BAB065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4B1F0AED"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14:paraId="00F2FF57"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053A6CE6"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2D706130"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4B4D4529"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70" w:type="dxa"/>
            <w:tcBorders>
              <w:top w:val="single" w:sz="4" w:space="0" w:color="auto"/>
              <w:left w:val="single" w:sz="4" w:space="0" w:color="auto"/>
              <w:bottom w:val="single" w:sz="4" w:space="0" w:color="auto"/>
              <w:right w:val="single" w:sz="4" w:space="0" w:color="auto"/>
            </w:tcBorders>
          </w:tcPr>
          <w:p w14:paraId="6E6324D3"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tcPr>
          <w:p w14:paraId="5F20C03C" w14:textId="77777777" w:rsidR="00685274" w:rsidRPr="009053C5" w:rsidRDefault="00685274"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FEC93CA" w14:textId="77777777" w:rsidR="00036420" w:rsidRPr="009053C5" w:rsidRDefault="00036420" w:rsidP="00036420">
      <w:pPr>
        <w:spacing w:after="0" w:line="240" w:lineRule="auto"/>
        <w:rPr>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37"/>
        <w:gridCol w:w="1555"/>
        <w:gridCol w:w="1555"/>
        <w:gridCol w:w="1555"/>
        <w:gridCol w:w="1555"/>
        <w:gridCol w:w="2998"/>
      </w:tblGrid>
      <w:tr w:rsidR="00036420" w:rsidRPr="00323F2C" w14:paraId="51099E32" w14:textId="77777777" w:rsidTr="00C43F9F">
        <w:trPr>
          <w:cantSplit/>
          <w:trHeight w:val="144"/>
        </w:trPr>
        <w:tc>
          <w:tcPr>
            <w:tcW w:w="5000" w:type="pct"/>
            <w:gridSpan w:val="6"/>
            <w:tcBorders>
              <w:top w:val="single" w:sz="4" w:space="0" w:color="auto"/>
              <w:left w:val="single" w:sz="4" w:space="0" w:color="auto"/>
              <w:bottom w:val="single" w:sz="4" w:space="0" w:color="auto"/>
              <w:right w:val="single" w:sz="4" w:space="0" w:color="auto"/>
            </w:tcBorders>
          </w:tcPr>
          <w:p w14:paraId="41EE901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D. Design Dwelling Unit Water Heating Efficiency Information </w:t>
            </w:r>
          </w:p>
          <w:p w14:paraId="781B794E" w14:textId="2F842680"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 xml:space="preserve">This table reports the water heater(s) efficiency features specified on the registered </w:t>
            </w:r>
            <w:r w:rsidR="00FF7B0E">
              <w:rPr>
                <w:rFonts w:eastAsia="Times New Roman"/>
                <w:sz w:val="18"/>
                <w:szCs w:val="18"/>
              </w:rPr>
              <w:t>NRCC-PRF-01</w:t>
            </w:r>
            <w:r w:rsidRPr="009053C5">
              <w:rPr>
                <w:rFonts w:asciiTheme="minorHAnsi" w:eastAsia="Times New Roman" w:hAnsiTheme="minorHAnsi" w:cstheme="minorHAnsi"/>
                <w:sz w:val="18"/>
                <w:szCs w:val="18"/>
              </w:rPr>
              <w:t xml:space="preserve"> compliance document for this project.</w:t>
            </w:r>
          </w:p>
        </w:tc>
      </w:tr>
      <w:tr w:rsidR="00036420" w:rsidRPr="00323F2C" w14:paraId="17E4E56B"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center"/>
          </w:tcPr>
          <w:p w14:paraId="7906BD8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723" w:type="pct"/>
            <w:tcBorders>
              <w:top w:val="single" w:sz="4" w:space="0" w:color="auto"/>
              <w:left w:val="single" w:sz="4" w:space="0" w:color="auto"/>
              <w:bottom w:val="single" w:sz="4" w:space="0" w:color="auto"/>
              <w:right w:val="single" w:sz="4" w:space="0" w:color="auto"/>
            </w:tcBorders>
            <w:vAlign w:val="center"/>
          </w:tcPr>
          <w:p w14:paraId="12A2BE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723" w:type="pct"/>
            <w:tcBorders>
              <w:top w:val="single" w:sz="4" w:space="0" w:color="auto"/>
              <w:left w:val="single" w:sz="4" w:space="0" w:color="auto"/>
              <w:bottom w:val="single" w:sz="4" w:space="0" w:color="auto"/>
              <w:right w:val="single" w:sz="4" w:space="0" w:color="auto"/>
            </w:tcBorders>
            <w:vAlign w:val="center"/>
          </w:tcPr>
          <w:p w14:paraId="087EFD5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723" w:type="pct"/>
            <w:tcBorders>
              <w:top w:val="single" w:sz="4" w:space="0" w:color="auto"/>
              <w:left w:val="single" w:sz="4" w:space="0" w:color="auto"/>
              <w:bottom w:val="single" w:sz="4" w:space="0" w:color="auto"/>
              <w:right w:val="single" w:sz="4" w:space="0" w:color="auto"/>
            </w:tcBorders>
            <w:vAlign w:val="center"/>
          </w:tcPr>
          <w:p w14:paraId="0AC8D8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723" w:type="pct"/>
            <w:tcBorders>
              <w:top w:val="single" w:sz="4" w:space="0" w:color="auto"/>
              <w:left w:val="single" w:sz="4" w:space="0" w:color="auto"/>
              <w:bottom w:val="single" w:sz="4" w:space="0" w:color="auto"/>
              <w:right w:val="single" w:sz="4" w:space="0" w:color="auto"/>
            </w:tcBorders>
            <w:vAlign w:val="center"/>
          </w:tcPr>
          <w:p w14:paraId="5622C84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1394" w:type="pct"/>
            <w:tcBorders>
              <w:top w:val="single" w:sz="4" w:space="0" w:color="auto"/>
              <w:left w:val="single" w:sz="4" w:space="0" w:color="auto"/>
              <w:bottom w:val="single" w:sz="4" w:space="0" w:color="auto"/>
              <w:right w:val="single" w:sz="4" w:space="0" w:color="auto"/>
            </w:tcBorders>
            <w:vAlign w:val="center"/>
          </w:tcPr>
          <w:p w14:paraId="0F6B067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5E74E04B"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bottom"/>
          </w:tcPr>
          <w:p w14:paraId="434204F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723" w:type="pct"/>
            <w:tcBorders>
              <w:top w:val="single" w:sz="4" w:space="0" w:color="auto"/>
              <w:left w:val="single" w:sz="4" w:space="0" w:color="auto"/>
              <w:bottom w:val="single" w:sz="4" w:space="0" w:color="auto"/>
              <w:right w:val="single" w:sz="4" w:space="0" w:color="auto"/>
            </w:tcBorders>
            <w:vAlign w:val="bottom"/>
          </w:tcPr>
          <w:p w14:paraId="56C4B84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723" w:type="pct"/>
            <w:tcBorders>
              <w:top w:val="single" w:sz="4" w:space="0" w:color="auto"/>
              <w:left w:val="single" w:sz="4" w:space="0" w:color="auto"/>
              <w:bottom w:val="single" w:sz="4" w:space="0" w:color="auto"/>
              <w:right w:val="single" w:sz="4" w:space="0" w:color="auto"/>
            </w:tcBorders>
            <w:vAlign w:val="bottom"/>
          </w:tcPr>
          <w:p w14:paraId="53DDE85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723" w:type="pct"/>
            <w:tcBorders>
              <w:top w:val="single" w:sz="4" w:space="0" w:color="auto"/>
              <w:left w:val="single" w:sz="4" w:space="0" w:color="auto"/>
              <w:bottom w:val="single" w:sz="4" w:space="0" w:color="auto"/>
              <w:right w:val="single" w:sz="4" w:space="0" w:color="auto"/>
            </w:tcBorders>
            <w:vAlign w:val="bottom"/>
          </w:tcPr>
          <w:p w14:paraId="0326163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672EE4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723" w:type="pct"/>
            <w:tcBorders>
              <w:top w:val="single" w:sz="4" w:space="0" w:color="auto"/>
              <w:left w:val="single" w:sz="4" w:space="0" w:color="auto"/>
              <w:bottom w:val="single" w:sz="4" w:space="0" w:color="auto"/>
              <w:right w:val="single" w:sz="4" w:space="0" w:color="auto"/>
            </w:tcBorders>
            <w:vAlign w:val="bottom"/>
          </w:tcPr>
          <w:p w14:paraId="0D045FE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Exterior Insulation </w:t>
            </w:r>
          </w:p>
          <w:p w14:paraId="7BE10D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1394" w:type="pct"/>
            <w:tcBorders>
              <w:top w:val="single" w:sz="4" w:space="0" w:color="auto"/>
              <w:left w:val="single" w:sz="4" w:space="0" w:color="auto"/>
              <w:bottom w:val="single" w:sz="4" w:space="0" w:color="auto"/>
              <w:right w:val="single" w:sz="4" w:space="0" w:color="auto"/>
            </w:tcBorders>
            <w:vAlign w:val="bottom"/>
          </w:tcPr>
          <w:p w14:paraId="03D35BC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10A20F0F"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center"/>
          </w:tcPr>
          <w:p w14:paraId="44CD98E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1E6EBE5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1988D7D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31CD0A7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2217CD1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94" w:type="pct"/>
            <w:tcBorders>
              <w:top w:val="single" w:sz="4" w:space="0" w:color="auto"/>
              <w:left w:val="single" w:sz="4" w:space="0" w:color="auto"/>
              <w:bottom w:val="single" w:sz="4" w:space="0" w:color="auto"/>
              <w:right w:val="single" w:sz="4" w:space="0" w:color="auto"/>
            </w:tcBorders>
            <w:vAlign w:val="center"/>
          </w:tcPr>
          <w:p w14:paraId="06233B2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036420" w:rsidRPr="00323F2C" w14:paraId="48E08145" w14:textId="77777777" w:rsidTr="00C43F9F">
        <w:trPr>
          <w:cantSplit/>
          <w:trHeight w:val="144"/>
        </w:trPr>
        <w:tc>
          <w:tcPr>
            <w:tcW w:w="714" w:type="pct"/>
            <w:tcBorders>
              <w:top w:val="single" w:sz="4" w:space="0" w:color="auto"/>
              <w:left w:val="single" w:sz="4" w:space="0" w:color="auto"/>
              <w:bottom w:val="single" w:sz="4" w:space="0" w:color="auto"/>
              <w:right w:val="single" w:sz="4" w:space="0" w:color="auto"/>
            </w:tcBorders>
            <w:vAlign w:val="center"/>
          </w:tcPr>
          <w:p w14:paraId="3428608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0C0C101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45D1C4D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1B78D2A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23" w:type="pct"/>
            <w:tcBorders>
              <w:top w:val="single" w:sz="4" w:space="0" w:color="auto"/>
              <w:left w:val="single" w:sz="4" w:space="0" w:color="auto"/>
              <w:bottom w:val="single" w:sz="4" w:space="0" w:color="auto"/>
              <w:right w:val="single" w:sz="4" w:space="0" w:color="auto"/>
            </w:tcBorders>
            <w:vAlign w:val="center"/>
          </w:tcPr>
          <w:p w14:paraId="05354D9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94" w:type="pct"/>
            <w:tcBorders>
              <w:top w:val="single" w:sz="4" w:space="0" w:color="auto"/>
              <w:left w:val="single" w:sz="4" w:space="0" w:color="auto"/>
              <w:bottom w:val="single" w:sz="4" w:space="0" w:color="auto"/>
              <w:right w:val="single" w:sz="4" w:space="0" w:color="auto"/>
            </w:tcBorders>
            <w:vAlign w:val="center"/>
          </w:tcPr>
          <w:p w14:paraId="68EF8C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67CC0A62" w14:textId="77777777" w:rsidR="00036420" w:rsidRPr="009053C5" w:rsidRDefault="00036420" w:rsidP="00036420">
      <w:pPr>
        <w:spacing w:after="0" w:line="240" w:lineRule="auto"/>
        <w:rPr>
          <w:rFonts w:asciiTheme="minorHAnsi" w:hAnsiTheme="minorHAnsi" w:cstheme="minorHAnsi"/>
          <w:sz w:val="18"/>
          <w:szCs w:val="18"/>
        </w:rPr>
      </w:pPr>
    </w:p>
    <w:tbl>
      <w:tblPr>
        <w:tblW w:w="4984" w:type="pct"/>
        <w:tblInd w:w="-72"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575"/>
        <w:gridCol w:w="1588"/>
        <w:gridCol w:w="1587"/>
        <w:gridCol w:w="1587"/>
        <w:gridCol w:w="1587"/>
        <w:gridCol w:w="3057"/>
      </w:tblGrid>
      <w:tr w:rsidR="00036420" w:rsidRPr="00323F2C" w14:paraId="033C079B" w14:textId="77777777" w:rsidTr="00C43F9F">
        <w:trPr>
          <w:cantSplit/>
          <w:trHeight w:val="144"/>
        </w:trPr>
        <w:tc>
          <w:tcPr>
            <w:tcW w:w="10980" w:type="dxa"/>
            <w:gridSpan w:val="6"/>
            <w:tcBorders>
              <w:top w:val="single" w:sz="4" w:space="0" w:color="auto"/>
              <w:left w:val="single" w:sz="4" w:space="0" w:color="auto"/>
              <w:bottom w:val="single" w:sz="4" w:space="0" w:color="auto"/>
              <w:right w:val="single" w:sz="4" w:space="0" w:color="auto"/>
            </w:tcBorders>
          </w:tcPr>
          <w:p w14:paraId="19B7350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E. Installed Dwelling Unit Water Heating Efficiency Information </w:t>
            </w:r>
          </w:p>
          <w:p w14:paraId="247A4F2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heater(s) system efficiency features that were installed in this project.</w:t>
            </w:r>
          </w:p>
        </w:tc>
      </w:tr>
      <w:tr w:rsidR="00036420" w:rsidRPr="00323F2C" w14:paraId="7ABD25FC"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center"/>
          </w:tcPr>
          <w:p w14:paraId="30FC76C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1588" w:type="dxa"/>
            <w:tcBorders>
              <w:top w:val="single" w:sz="4" w:space="0" w:color="auto"/>
              <w:left w:val="single" w:sz="4" w:space="0" w:color="auto"/>
              <w:bottom w:val="single" w:sz="4" w:space="0" w:color="auto"/>
              <w:right w:val="single" w:sz="4" w:space="0" w:color="auto"/>
            </w:tcBorders>
            <w:vAlign w:val="center"/>
          </w:tcPr>
          <w:p w14:paraId="6064EC2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1587" w:type="dxa"/>
            <w:tcBorders>
              <w:top w:val="single" w:sz="4" w:space="0" w:color="auto"/>
              <w:left w:val="single" w:sz="4" w:space="0" w:color="auto"/>
              <w:bottom w:val="single" w:sz="4" w:space="0" w:color="auto"/>
              <w:right w:val="single" w:sz="4" w:space="0" w:color="auto"/>
            </w:tcBorders>
            <w:vAlign w:val="center"/>
          </w:tcPr>
          <w:p w14:paraId="1AC5B3A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1587" w:type="dxa"/>
            <w:tcBorders>
              <w:top w:val="single" w:sz="4" w:space="0" w:color="auto"/>
              <w:left w:val="single" w:sz="4" w:space="0" w:color="auto"/>
              <w:bottom w:val="single" w:sz="4" w:space="0" w:color="auto"/>
              <w:right w:val="single" w:sz="4" w:space="0" w:color="auto"/>
            </w:tcBorders>
            <w:vAlign w:val="center"/>
          </w:tcPr>
          <w:p w14:paraId="2D89A2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1587" w:type="dxa"/>
            <w:tcBorders>
              <w:top w:val="single" w:sz="4" w:space="0" w:color="auto"/>
              <w:left w:val="single" w:sz="4" w:space="0" w:color="auto"/>
              <w:bottom w:val="single" w:sz="4" w:space="0" w:color="auto"/>
              <w:right w:val="single" w:sz="4" w:space="0" w:color="auto"/>
            </w:tcBorders>
            <w:vAlign w:val="center"/>
          </w:tcPr>
          <w:p w14:paraId="14260F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3057" w:type="dxa"/>
            <w:tcBorders>
              <w:top w:val="single" w:sz="4" w:space="0" w:color="auto"/>
              <w:left w:val="single" w:sz="4" w:space="0" w:color="auto"/>
              <w:bottom w:val="single" w:sz="4" w:space="0" w:color="auto"/>
              <w:right w:val="single" w:sz="4" w:space="0" w:color="auto"/>
            </w:tcBorders>
            <w:vAlign w:val="center"/>
          </w:tcPr>
          <w:p w14:paraId="132482D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208B695D"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bottom"/>
          </w:tcPr>
          <w:p w14:paraId="45671C3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1588" w:type="dxa"/>
            <w:tcBorders>
              <w:top w:val="single" w:sz="4" w:space="0" w:color="auto"/>
              <w:left w:val="single" w:sz="4" w:space="0" w:color="auto"/>
              <w:bottom w:val="single" w:sz="4" w:space="0" w:color="auto"/>
              <w:right w:val="single" w:sz="4" w:space="0" w:color="auto"/>
            </w:tcBorders>
            <w:vAlign w:val="bottom"/>
          </w:tcPr>
          <w:p w14:paraId="1FB385B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1587" w:type="dxa"/>
            <w:tcBorders>
              <w:top w:val="single" w:sz="4" w:space="0" w:color="auto"/>
              <w:left w:val="single" w:sz="4" w:space="0" w:color="auto"/>
              <w:bottom w:val="single" w:sz="4" w:space="0" w:color="auto"/>
              <w:right w:val="single" w:sz="4" w:space="0" w:color="auto"/>
            </w:tcBorders>
            <w:vAlign w:val="bottom"/>
          </w:tcPr>
          <w:p w14:paraId="451D756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1587" w:type="dxa"/>
            <w:tcBorders>
              <w:top w:val="single" w:sz="4" w:space="0" w:color="auto"/>
              <w:left w:val="single" w:sz="4" w:space="0" w:color="auto"/>
              <w:bottom w:val="single" w:sz="4" w:space="0" w:color="auto"/>
              <w:right w:val="single" w:sz="4" w:space="0" w:color="auto"/>
            </w:tcBorders>
            <w:vAlign w:val="bottom"/>
          </w:tcPr>
          <w:p w14:paraId="162CD10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505C85C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1587" w:type="dxa"/>
            <w:tcBorders>
              <w:top w:val="single" w:sz="4" w:space="0" w:color="auto"/>
              <w:left w:val="single" w:sz="4" w:space="0" w:color="auto"/>
              <w:bottom w:val="single" w:sz="4" w:space="0" w:color="auto"/>
              <w:right w:val="single" w:sz="4" w:space="0" w:color="auto"/>
            </w:tcBorders>
            <w:vAlign w:val="bottom"/>
          </w:tcPr>
          <w:p w14:paraId="088554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Exterior Insulation </w:t>
            </w:r>
          </w:p>
          <w:p w14:paraId="7E01BC7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3057" w:type="dxa"/>
            <w:tcBorders>
              <w:top w:val="single" w:sz="4" w:space="0" w:color="auto"/>
              <w:left w:val="single" w:sz="4" w:space="0" w:color="auto"/>
              <w:bottom w:val="single" w:sz="4" w:space="0" w:color="auto"/>
              <w:right w:val="single" w:sz="4" w:space="0" w:color="auto"/>
            </w:tcBorders>
            <w:vAlign w:val="bottom"/>
          </w:tcPr>
          <w:p w14:paraId="23A8DF4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3A2EC3DB"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center"/>
          </w:tcPr>
          <w:p w14:paraId="1F55C6D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14:paraId="38B9E67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4ECB648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6BDD890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2CDFC66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057" w:type="dxa"/>
            <w:tcBorders>
              <w:top w:val="single" w:sz="4" w:space="0" w:color="auto"/>
              <w:left w:val="single" w:sz="4" w:space="0" w:color="auto"/>
              <w:bottom w:val="single" w:sz="4" w:space="0" w:color="auto"/>
              <w:right w:val="single" w:sz="4" w:space="0" w:color="auto"/>
            </w:tcBorders>
            <w:vAlign w:val="center"/>
          </w:tcPr>
          <w:p w14:paraId="1FCA97D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036420" w:rsidRPr="00323F2C" w14:paraId="04C6BD40" w14:textId="77777777" w:rsidTr="00C43F9F">
        <w:trPr>
          <w:cantSplit/>
          <w:trHeight w:val="144"/>
        </w:trPr>
        <w:tc>
          <w:tcPr>
            <w:tcW w:w="1574" w:type="dxa"/>
            <w:tcBorders>
              <w:top w:val="single" w:sz="4" w:space="0" w:color="auto"/>
              <w:left w:val="single" w:sz="4" w:space="0" w:color="auto"/>
              <w:bottom w:val="single" w:sz="4" w:space="0" w:color="auto"/>
              <w:right w:val="single" w:sz="4" w:space="0" w:color="auto"/>
            </w:tcBorders>
            <w:vAlign w:val="center"/>
          </w:tcPr>
          <w:p w14:paraId="2F1C725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8" w:type="dxa"/>
            <w:tcBorders>
              <w:top w:val="single" w:sz="4" w:space="0" w:color="auto"/>
              <w:left w:val="single" w:sz="4" w:space="0" w:color="auto"/>
              <w:bottom w:val="single" w:sz="4" w:space="0" w:color="auto"/>
              <w:right w:val="single" w:sz="4" w:space="0" w:color="auto"/>
            </w:tcBorders>
            <w:vAlign w:val="center"/>
          </w:tcPr>
          <w:p w14:paraId="715C306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78B9B8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07E26C4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87" w:type="dxa"/>
            <w:tcBorders>
              <w:top w:val="single" w:sz="4" w:space="0" w:color="auto"/>
              <w:left w:val="single" w:sz="4" w:space="0" w:color="auto"/>
              <w:bottom w:val="single" w:sz="4" w:space="0" w:color="auto"/>
              <w:right w:val="single" w:sz="4" w:space="0" w:color="auto"/>
            </w:tcBorders>
            <w:vAlign w:val="center"/>
          </w:tcPr>
          <w:p w14:paraId="1460A4F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057" w:type="dxa"/>
            <w:tcBorders>
              <w:top w:val="single" w:sz="4" w:space="0" w:color="auto"/>
              <w:left w:val="single" w:sz="4" w:space="0" w:color="auto"/>
              <w:bottom w:val="single" w:sz="4" w:space="0" w:color="auto"/>
              <w:right w:val="single" w:sz="4" w:space="0" w:color="auto"/>
            </w:tcBorders>
            <w:vAlign w:val="center"/>
          </w:tcPr>
          <w:p w14:paraId="5AA4F13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5756F3CD" w14:textId="77777777" w:rsidR="00036420" w:rsidRPr="009053C5" w:rsidRDefault="00036420" w:rsidP="00036420">
      <w:pPr>
        <w:spacing w:after="0" w:line="240" w:lineRule="auto"/>
        <w:rPr>
          <w:rFonts w:asciiTheme="minorHAnsi" w:hAnsiTheme="minorHAnsi" w:cstheme="minorHAnsi"/>
          <w:sz w:val="18"/>
          <w:szCs w:val="18"/>
        </w:rPr>
      </w:pPr>
    </w:p>
    <w:p w14:paraId="0316A5CF" w14:textId="77777777" w:rsidR="00036420" w:rsidRPr="009053C5" w:rsidRDefault="00036420" w:rsidP="00036420">
      <w:pPr>
        <w:spacing w:after="0" w:line="240" w:lineRule="auto"/>
        <w:rPr>
          <w:rFonts w:asciiTheme="minorHAnsi" w:hAnsiTheme="minorHAnsi" w:cstheme="minorHAnsi"/>
          <w:sz w:val="18"/>
          <w:szCs w:val="18"/>
        </w:rPr>
      </w:pPr>
    </w:p>
    <w:tbl>
      <w:tblPr>
        <w:tblW w:w="4820"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186"/>
        <w:gridCol w:w="4052"/>
        <w:gridCol w:w="5381"/>
      </w:tblGrid>
      <w:tr w:rsidR="00036420" w:rsidRPr="00323F2C" w14:paraId="3541F6EC" w14:textId="77777777" w:rsidTr="00C43F9F">
        <w:trPr>
          <w:trHeight w:val="144"/>
        </w:trPr>
        <w:tc>
          <w:tcPr>
            <w:tcW w:w="10620" w:type="dxa"/>
            <w:gridSpan w:val="3"/>
            <w:tcBorders>
              <w:top w:val="single" w:sz="4" w:space="0" w:color="auto"/>
              <w:bottom w:val="single" w:sz="4" w:space="0" w:color="auto"/>
            </w:tcBorders>
            <w:vAlign w:val="center"/>
          </w:tcPr>
          <w:p w14:paraId="16E39E7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hAnsiTheme="minorHAnsi" w:cstheme="minorHAnsi"/>
                <w:b/>
                <w:sz w:val="18"/>
                <w:szCs w:val="18"/>
              </w:rPr>
              <w:lastRenderedPageBreak/>
              <w:t>F. Installed Water Heater Manufacturer Information</w:t>
            </w:r>
          </w:p>
        </w:tc>
      </w:tr>
      <w:tr w:rsidR="00036420" w:rsidRPr="00323F2C" w14:paraId="07EA1074" w14:textId="77777777" w:rsidTr="00C43F9F">
        <w:trPr>
          <w:trHeight w:val="144"/>
        </w:trPr>
        <w:tc>
          <w:tcPr>
            <w:tcW w:w="1186" w:type="dxa"/>
            <w:tcBorders>
              <w:top w:val="single" w:sz="4" w:space="0" w:color="auto"/>
              <w:bottom w:val="single" w:sz="4" w:space="0" w:color="auto"/>
              <w:right w:val="single" w:sz="4" w:space="0" w:color="auto"/>
            </w:tcBorders>
            <w:vAlign w:val="center"/>
          </w:tcPr>
          <w:p w14:paraId="3EAA8A1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4052" w:type="dxa"/>
            <w:tcBorders>
              <w:top w:val="single" w:sz="4" w:space="0" w:color="auto"/>
              <w:left w:val="single" w:sz="4" w:space="0" w:color="auto"/>
              <w:bottom w:val="single" w:sz="4" w:space="0" w:color="auto"/>
              <w:right w:val="single" w:sz="4" w:space="0" w:color="auto"/>
            </w:tcBorders>
            <w:vAlign w:val="center"/>
          </w:tcPr>
          <w:p w14:paraId="2F812DD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5382" w:type="dxa"/>
            <w:tcBorders>
              <w:top w:val="single" w:sz="4" w:space="0" w:color="auto"/>
              <w:left w:val="single" w:sz="4" w:space="0" w:color="auto"/>
              <w:bottom w:val="single" w:sz="4" w:space="0" w:color="auto"/>
            </w:tcBorders>
            <w:vAlign w:val="center"/>
          </w:tcPr>
          <w:p w14:paraId="09C93B0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r>
      <w:tr w:rsidR="00036420" w:rsidRPr="00323F2C" w14:paraId="1A38763B" w14:textId="77777777" w:rsidTr="00C43F9F">
        <w:trPr>
          <w:trHeight w:val="144"/>
        </w:trPr>
        <w:tc>
          <w:tcPr>
            <w:tcW w:w="1186" w:type="dxa"/>
            <w:tcBorders>
              <w:top w:val="single" w:sz="4" w:space="0" w:color="auto"/>
              <w:bottom w:val="single" w:sz="4" w:space="0" w:color="auto"/>
              <w:right w:val="single" w:sz="4" w:space="0" w:color="auto"/>
            </w:tcBorders>
            <w:vAlign w:val="bottom"/>
          </w:tcPr>
          <w:p w14:paraId="3985D94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4052" w:type="dxa"/>
            <w:tcBorders>
              <w:top w:val="single" w:sz="4" w:space="0" w:color="auto"/>
              <w:left w:val="single" w:sz="4" w:space="0" w:color="auto"/>
              <w:bottom w:val="single" w:sz="4" w:space="0" w:color="auto"/>
              <w:right w:val="single" w:sz="4" w:space="0" w:color="auto"/>
            </w:tcBorders>
            <w:vAlign w:val="bottom"/>
          </w:tcPr>
          <w:p w14:paraId="5EEC65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Manufacturer</w:t>
            </w:r>
          </w:p>
        </w:tc>
        <w:tc>
          <w:tcPr>
            <w:tcW w:w="5382" w:type="dxa"/>
            <w:tcBorders>
              <w:top w:val="single" w:sz="4" w:space="0" w:color="auto"/>
              <w:left w:val="single" w:sz="4" w:space="0" w:color="auto"/>
              <w:bottom w:val="single" w:sz="4" w:space="0" w:color="auto"/>
            </w:tcBorders>
            <w:vAlign w:val="bottom"/>
          </w:tcPr>
          <w:p w14:paraId="2DFB3BF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Model Number</w:t>
            </w:r>
          </w:p>
        </w:tc>
      </w:tr>
      <w:tr w:rsidR="00036420" w:rsidRPr="00323F2C" w14:paraId="1FAD6823" w14:textId="77777777" w:rsidTr="00C43F9F">
        <w:trPr>
          <w:trHeight w:val="144"/>
        </w:trPr>
        <w:tc>
          <w:tcPr>
            <w:tcW w:w="1186" w:type="dxa"/>
            <w:tcBorders>
              <w:top w:val="single" w:sz="4" w:space="0" w:color="auto"/>
              <w:bottom w:val="single" w:sz="4" w:space="0" w:color="auto"/>
              <w:right w:val="single" w:sz="4" w:space="0" w:color="auto"/>
            </w:tcBorders>
            <w:vAlign w:val="bottom"/>
          </w:tcPr>
          <w:p w14:paraId="031C86C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052" w:type="dxa"/>
            <w:tcBorders>
              <w:top w:val="single" w:sz="4" w:space="0" w:color="auto"/>
              <w:left w:val="single" w:sz="4" w:space="0" w:color="auto"/>
              <w:bottom w:val="single" w:sz="4" w:space="0" w:color="auto"/>
              <w:right w:val="single" w:sz="4" w:space="0" w:color="auto"/>
            </w:tcBorders>
            <w:vAlign w:val="bottom"/>
          </w:tcPr>
          <w:p w14:paraId="786C70B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82" w:type="dxa"/>
            <w:tcBorders>
              <w:top w:val="single" w:sz="4" w:space="0" w:color="auto"/>
              <w:left w:val="single" w:sz="4" w:space="0" w:color="auto"/>
              <w:bottom w:val="single" w:sz="4" w:space="0" w:color="auto"/>
            </w:tcBorders>
            <w:shd w:val="clear" w:color="auto" w:fill="FFFFFF" w:themeFill="background1"/>
          </w:tcPr>
          <w:p w14:paraId="732CFB3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r w:rsidR="00036420" w:rsidRPr="00323F2C" w14:paraId="1F62A1B1" w14:textId="77777777" w:rsidTr="00C43F9F">
        <w:trPr>
          <w:trHeight w:val="144"/>
        </w:trPr>
        <w:tc>
          <w:tcPr>
            <w:tcW w:w="1186" w:type="dxa"/>
            <w:tcBorders>
              <w:top w:val="single" w:sz="4" w:space="0" w:color="auto"/>
              <w:bottom w:val="single" w:sz="4" w:space="0" w:color="auto"/>
              <w:right w:val="single" w:sz="4" w:space="0" w:color="auto"/>
            </w:tcBorders>
            <w:vAlign w:val="bottom"/>
          </w:tcPr>
          <w:p w14:paraId="5A80B86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052" w:type="dxa"/>
            <w:tcBorders>
              <w:top w:val="single" w:sz="4" w:space="0" w:color="auto"/>
              <w:left w:val="single" w:sz="4" w:space="0" w:color="auto"/>
              <w:bottom w:val="single" w:sz="4" w:space="0" w:color="auto"/>
              <w:right w:val="single" w:sz="4" w:space="0" w:color="auto"/>
            </w:tcBorders>
            <w:vAlign w:val="bottom"/>
          </w:tcPr>
          <w:p w14:paraId="172EBE9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382" w:type="dxa"/>
            <w:tcBorders>
              <w:top w:val="single" w:sz="4" w:space="0" w:color="auto"/>
              <w:left w:val="single" w:sz="4" w:space="0" w:color="auto"/>
              <w:bottom w:val="single" w:sz="4" w:space="0" w:color="auto"/>
            </w:tcBorders>
          </w:tcPr>
          <w:p w14:paraId="7751FCF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25E1D6D9" w14:textId="5A39FE6A" w:rsidR="00036420" w:rsidRDefault="00036420" w:rsidP="00036420">
      <w:pPr>
        <w:spacing w:after="0" w:line="240" w:lineRule="auto"/>
        <w:rPr>
          <w:rFonts w:asciiTheme="minorHAnsi" w:hAnsiTheme="minorHAnsi" w:cstheme="minorHAnsi"/>
          <w:sz w:val="18"/>
          <w:szCs w:val="18"/>
        </w:rPr>
      </w:pPr>
    </w:p>
    <w:tbl>
      <w:tblPr>
        <w:tblStyle w:val="TableGrid"/>
        <w:tblW w:w="10618" w:type="dxa"/>
        <w:tblInd w:w="113" w:type="dxa"/>
        <w:tblLayout w:type="fixed"/>
        <w:tblLook w:val="04A0" w:firstRow="1" w:lastRow="0" w:firstColumn="1" w:lastColumn="0" w:noHBand="0" w:noVBand="1"/>
      </w:tblPr>
      <w:tblGrid>
        <w:gridCol w:w="445"/>
        <w:gridCol w:w="519"/>
        <w:gridCol w:w="1421"/>
        <w:gridCol w:w="220"/>
        <w:gridCol w:w="1101"/>
        <w:gridCol w:w="1423"/>
        <w:gridCol w:w="1593"/>
        <w:gridCol w:w="2563"/>
        <w:gridCol w:w="1333"/>
      </w:tblGrid>
      <w:tr w:rsidR="00ED35AD" w:rsidRPr="008D6F63" w14:paraId="7003262F" w14:textId="77777777" w:rsidTr="00ED35AD">
        <w:tc>
          <w:tcPr>
            <w:tcW w:w="10618" w:type="dxa"/>
            <w:gridSpan w:val="9"/>
          </w:tcPr>
          <w:p w14:paraId="05A6B624" w14:textId="77777777" w:rsidR="00ED35AD" w:rsidRPr="008D6F63" w:rsidRDefault="00ED35AD" w:rsidP="004D31DF">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67A64071" w14:textId="77777777" w:rsidR="00ED35AD" w:rsidRPr="008D6F63" w:rsidRDefault="00ED35AD" w:rsidP="004D31DF">
            <w:pPr>
              <w:spacing w:after="0" w:line="240" w:lineRule="auto"/>
              <w:rPr>
                <w:rFonts w:cstheme="minorHAnsi"/>
                <w:sz w:val="18"/>
                <w:szCs w:val="18"/>
              </w:rPr>
            </w:pPr>
            <w:r>
              <w:rPr>
                <w:rFonts w:cstheme="minorHAnsi"/>
                <w:sz w:val="20"/>
                <w:szCs w:val="20"/>
              </w:rPr>
              <w:t>F</w:t>
            </w:r>
            <w:r w:rsidRPr="00622A76">
              <w:rPr>
                <w:rFonts w:cstheme="minorHAnsi"/>
                <w:sz w:val="20"/>
                <w:szCs w:val="20"/>
              </w:rPr>
              <w:t xml:space="preserve">or dwelling units with multiple systems, only allow one value to be entered for both master bath distance and kitchen distance. </w:t>
            </w:r>
            <w:r w:rsidRPr="008D6F63">
              <w:rPr>
                <w:rFonts w:cstheme="minorHAnsi"/>
                <w:sz w:val="18"/>
                <w:szCs w:val="18"/>
              </w:rPr>
              <w:t xml:space="preserve"> </w:t>
            </w:r>
          </w:p>
        </w:tc>
      </w:tr>
      <w:tr w:rsidR="00ED35AD" w:rsidRPr="00AC2387" w14:paraId="56FBC71F" w14:textId="77777777" w:rsidTr="00ED35AD">
        <w:tc>
          <w:tcPr>
            <w:tcW w:w="964" w:type="dxa"/>
            <w:gridSpan w:val="2"/>
          </w:tcPr>
          <w:p w14:paraId="43DCD1EF" w14:textId="77777777" w:rsidR="00ED35AD" w:rsidRDefault="00ED35AD" w:rsidP="004D31DF">
            <w:pPr>
              <w:spacing w:after="0"/>
              <w:jc w:val="center"/>
              <w:rPr>
                <w:rFonts w:cstheme="minorHAnsi"/>
                <w:sz w:val="20"/>
                <w:szCs w:val="20"/>
              </w:rPr>
            </w:pPr>
            <w:r>
              <w:rPr>
                <w:rFonts w:cstheme="minorHAnsi"/>
                <w:sz w:val="20"/>
                <w:szCs w:val="20"/>
              </w:rPr>
              <w:t>01</w:t>
            </w:r>
          </w:p>
        </w:tc>
        <w:tc>
          <w:tcPr>
            <w:tcW w:w="1421" w:type="dxa"/>
          </w:tcPr>
          <w:p w14:paraId="096E9738" w14:textId="77777777" w:rsidR="00ED35AD" w:rsidRDefault="00ED35AD" w:rsidP="004D31DF">
            <w:pPr>
              <w:spacing w:after="0"/>
              <w:jc w:val="center"/>
              <w:rPr>
                <w:rFonts w:cstheme="minorHAnsi"/>
                <w:sz w:val="20"/>
                <w:szCs w:val="20"/>
              </w:rPr>
            </w:pPr>
            <w:r>
              <w:rPr>
                <w:rFonts w:cstheme="minorHAnsi"/>
                <w:sz w:val="20"/>
                <w:szCs w:val="20"/>
              </w:rPr>
              <w:t>02</w:t>
            </w:r>
          </w:p>
        </w:tc>
        <w:tc>
          <w:tcPr>
            <w:tcW w:w="1321" w:type="dxa"/>
            <w:gridSpan w:val="2"/>
            <w:vAlign w:val="bottom"/>
          </w:tcPr>
          <w:p w14:paraId="72ABE734" w14:textId="77777777" w:rsidR="00ED35AD" w:rsidRDefault="00ED35AD" w:rsidP="004D31DF">
            <w:pPr>
              <w:spacing w:after="0"/>
              <w:jc w:val="center"/>
              <w:rPr>
                <w:rFonts w:cstheme="minorHAnsi"/>
                <w:sz w:val="20"/>
                <w:szCs w:val="20"/>
              </w:rPr>
            </w:pPr>
            <w:r>
              <w:rPr>
                <w:rFonts w:cstheme="minorHAnsi"/>
                <w:sz w:val="20"/>
                <w:szCs w:val="20"/>
              </w:rPr>
              <w:t>03</w:t>
            </w:r>
          </w:p>
        </w:tc>
        <w:tc>
          <w:tcPr>
            <w:tcW w:w="1423" w:type="dxa"/>
          </w:tcPr>
          <w:p w14:paraId="47D1A802" w14:textId="77777777" w:rsidR="00ED35AD" w:rsidRDefault="00ED35AD" w:rsidP="004D31DF">
            <w:pPr>
              <w:spacing w:after="0"/>
              <w:jc w:val="center"/>
              <w:rPr>
                <w:rFonts w:cstheme="minorHAnsi"/>
                <w:sz w:val="20"/>
                <w:szCs w:val="20"/>
              </w:rPr>
            </w:pPr>
            <w:r>
              <w:rPr>
                <w:rFonts w:cstheme="minorHAnsi"/>
                <w:sz w:val="20"/>
                <w:szCs w:val="20"/>
              </w:rPr>
              <w:t>04</w:t>
            </w:r>
          </w:p>
        </w:tc>
        <w:tc>
          <w:tcPr>
            <w:tcW w:w="1593" w:type="dxa"/>
          </w:tcPr>
          <w:p w14:paraId="512720C7" w14:textId="77777777" w:rsidR="00ED35AD" w:rsidRDefault="00ED35AD" w:rsidP="004D31DF">
            <w:pPr>
              <w:spacing w:after="0"/>
              <w:jc w:val="center"/>
              <w:rPr>
                <w:rFonts w:cstheme="minorHAnsi"/>
                <w:sz w:val="20"/>
                <w:szCs w:val="20"/>
              </w:rPr>
            </w:pPr>
            <w:r>
              <w:rPr>
                <w:rFonts w:cstheme="minorHAnsi"/>
                <w:sz w:val="20"/>
                <w:szCs w:val="20"/>
              </w:rPr>
              <w:t>05</w:t>
            </w:r>
          </w:p>
        </w:tc>
        <w:tc>
          <w:tcPr>
            <w:tcW w:w="2563" w:type="dxa"/>
          </w:tcPr>
          <w:p w14:paraId="65215A24" w14:textId="77777777" w:rsidR="00ED35AD" w:rsidRDefault="00ED35AD" w:rsidP="004D31DF">
            <w:pPr>
              <w:spacing w:after="0"/>
              <w:jc w:val="center"/>
              <w:rPr>
                <w:rFonts w:cstheme="minorHAnsi"/>
                <w:sz w:val="20"/>
                <w:szCs w:val="20"/>
              </w:rPr>
            </w:pPr>
            <w:r>
              <w:rPr>
                <w:rFonts w:cstheme="minorHAnsi"/>
                <w:sz w:val="20"/>
                <w:szCs w:val="20"/>
              </w:rPr>
              <w:t>06</w:t>
            </w:r>
          </w:p>
        </w:tc>
        <w:tc>
          <w:tcPr>
            <w:tcW w:w="1333" w:type="dxa"/>
          </w:tcPr>
          <w:p w14:paraId="4B8C0DD7" w14:textId="77777777" w:rsidR="00ED35AD" w:rsidRDefault="00ED35AD" w:rsidP="004D31DF">
            <w:pPr>
              <w:spacing w:after="0"/>
              <w:jc w:val="center"/>
              <w:rPr>
                <w:rFonts w:cstheme="minorHAnsi"/>
                <w:sz w:val="20"/>
                <w:szCs w:val="20"/>
              </w:rPr>
            </w:pPr>
            <w:r>
              <w:rPr>
                <w:rFonts w:cstheme="minorHAnsi"/>
                <w:sz w:val="20"/>
                <w:szCs w:val="20"/>
              </w:rPr>
              <w:t>07</w:t>
            </w:r>
          </w:p>
        </w:tc>
      </w:tr>
      <w:tr w:rsidR="00ED35AD" w:rsidRPr="00AB4500" w14:paraId="1741CEEF" w14:textId="77777777" w:rsidTr="00ED35AD">
        <w:tc>
          <w:tcPr>
            <w:tcW w:w="964" w:type="dxa"/>
            <w:gridSpan w:val="2"/>
            <w:vAlign w:val="bottom"/>
          </w:tcPr>
          <w:p w14:paraId="1412DE2F"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System Name</w:t>
            </w:r>
          </w:p>
        </w:tc>
        <w:tc>
          <w:tcPr>
            <w:tcW w:w="1421" w:type="dxa"/>
            <w:vAlign w:val="bottom"/>
          </w:tcPr>
          <w:p w14:paraId="32E27675"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Number of Stories</w:t>
            </w:r>
          </w:p>
        </w:tc>
        <w:tc>
          <w:tcPr>
            <w:tcW w:w="1321" w:type="dxa"/>
            <w:gridSpan w:val="2"/>
            <w:vAlign w:val="bottom"/>
          </w:tcPr>
          <w:p w14:paraId="34E747FD" w14:textId="77777777" w:rsidR="00ED35AD" w:rsidRPr="00AB4500" w:rsidRDefault="00ED35AD" w:rsidP="004D31DF">
            <w:pPr>
              <w:spacing w:after="0" w:line="240" w:lineRule="auto"/>
              <w:jc w:val="center"/>
              <w:rPr>
                <w:sz w:val="18"/>
              </w:rPr>
            </w:pPr>
            <w:r w:rsidRPr="00AB4500">
              <w:rPr>
                <w:rFonts w:cstheme="minorHAnsi"/>
                <w:sz w:val="18"/>
                <w:szCs w:val="20"/>
              </w:rPr>
              <w:t>Master Bath distance of furthest fixture to Water Heater in feet</w:t>
            </w:r>
          </w:p>
        </w:tc>
        <w:tc>
          <w:tcPr>
            <w:tcW w:w="1423" w:type="dxa"/>
            <w:vAlign w:val="bottom"/>
          </w:tcPr>
          <w:p w14:paraId="27C17473"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1593" w:type="dxa"/>
            <w:vAlign w:val="bottom"/>
          </w:tcPr>
          <w:p w14:paraId="439D3AD1" w14:textId="77777777" w:rsidR="00ED35AD" w:rsidRPr="00AB4500" w:rsidRDefault="00ED35AD" w:rsidP="004D31DF">
            <w:pPr>
              <w:spacing w:after="0" w:line="240" w:lineRule="auto"/>
              <w:jc w:val="center"/>
              <w:rPr>
                <w:sz w:val="18"/>
              </w:rPr>
            </w:pPr>
            <w:r w:rsidRPr="00AB4500">
              <w:rPr>
                <w:rFonts w:cstheme="minorHAnsi"/>
                <w:sz w:val="18"/>
                <w:szCs w:val="20"/>
              </w:rPr>
              <w:t>Furthest Third furthest fixture to Water Heater in feet</w:t>
            </w:r>
          </w:p>
        </w:tc>
        <w:tc>
          <w:tcPr>
            <w:tcW w:w="2563" w:type="dxa"/>
            <w:vAlign w:val="bottom"/>
          </w:tcPr>
          <w:p w14:paraId="01E63201" w14:textId="77777777" w:rsidR="00ED35AD" w:rsidRPr="00AB4500" w:rsidRDefault="00ED35AD" w:rsidP="004D31DF">
            <w:pPr>
              <w:spacing w:after="0" w:line="240" w:lineRule="auto"/>
              <w:jc w:val="center"/>
              <w:rPr>
                <w:sz w:val="18"/>
              </w:rPr>
            </w:pPr>
            <w:r w:rsidRPr="00AB4500">
              <w:rPr>
                <w:rFonts w:cstheme="minorHAnsi"/>
                <w:sz w:val="18"/>
                <w:szCs w:val="20"/>
              </w:rPr>
              <w:t>Weighted Distance</w:t>
            </w:r>
          </w:p>
        </w:tc>
        <w:tc>
          <w:tcPr>
            <w:tcW w:w="1333" w:type="dxa"/>
            <w:vAlign w:val="bottom"/>
          </w:tcPr>
          <w:p w14:paraId="77190E2D" w14:textId="77777777" w:rsidR="00ED35AD" w:rsidRPr="00AB4500" w:rsidRDefault="00ED35AD" w:rsidP="004D31DF">
            <w:pPr>
              <w:spacing w:after="0" w:line="240" w:lineRule="auto"/>
              <w:jc w:val="center"/>
              <w:rPr>
                <w:sz w:val="18"/>
              </w:rPr>
            </w:pPr>
            <w:r w:rsidRPr="00AB4500">
              <w:rPr>
                <w:rFonts w:cstheme="minorHAnsi"/>
                <w:sz w:val="18"/>
                <w:szCs w:val="20"/>
              </w:rPr>
              <w:t>Qualification Distance</w:t>
            </w:r>
          </w:p>
        </w:tc>
      </w:tr>
      <w:tr w:rsidR="00ED35AD" w:rsidRPr="00AB4500" w14:paraId="3D722294" w14:textId="77777777" w:rsidTr="00ED35AD">
        <w:trPr>
          <w:trHeight w:val="305"/>
        </w:trPr>
        <w:tc>
          <w:tcPr>
            <w:tcW w:w="964" w:type="dxa"/>
            <w:gridSpan w:val="2"/>
          </w:tcPr>
          <w:p w14:paraId="52AC77AC" w14:textId="77777777" w:rsidR="00ED35AD" w:rsidRPr="00AB4500" w:rsidRDefault="00ED35AD" w:rsidP="004D31DF">
            <w:pPr>
              <w:spacing w:after="0" w:line="240" w:lineRule="auto"/>
              <w:rPr>
                <w:sz w:val="18"/>
                <w:szCs w:val="18"/>
              </w:rPr>
            </w:pPr>
          </w:p>
        </w:tc>
        <w:tc>
          <w:tcPr>
            <w:tcW w:w="1421" w:type="dxa"/>
          </w:tcPr>
          <w:p w14:paraId="3D77DAF3" w14:textId="77777777" w:rsidR="00ED35AD" w:rsidRPr="00AB4500" w:rsidRDefault="00ED35AD" w:rsidP="004D31DF">
            <w:pPr>
              <w:spacing w:after="0" w:line="240" w:lineRule="auto"/>
              <w:rPr>
                <w:sz w:val="18"/>
                <w:szCs w:val="18"/>
              </w:rPr>
            </w:pPr>
          </w:p>
        </w:tc>
        <w:tc>
          <w:tcPr>
            <w:tcW w:w="1321" w:type="dxa"/>
            <w:gridSpan w:val="2"/>
          </w:tcPr>
          <w:p w14:paraId="3A177179" w14:textId="77777777" w:rsidR="00ED35AD" w:rsidRPr="00AB4500" w:rsidRDefault="00ED35AD" w:rsidP="004D31DF">
            <w:pPr>
              <w:spacing w:after="0" w:line="240" w:lineRule="auto"/>
              <w:rPr>
                <w:sz w:val="18"/>
                <w:szCs w:val="18"/>
              </w:rPr>
            </w:pPr>
          </w:p>
        </w:tc>
        <w:tc>
          <w:tcPr>
            <w:tcW w:w="1423" w:type="dxa"/>
          </w:tcPr>
          <w:p w14:paraId="3068F697" w14:textId="77777777" w:rsidR="00ED35AD" w:rsidRPr="00AB4500" w:rsidRDefault="00ED35AD" w:rsidP="004D31DF">
            <w:pPr>
              <w:spacing w:after="0" w:line="240" w:lineRule="auto"/>
              <w:rPr>
                <w:sz w:val="18"/>
                <w:szCs w:val="18"/>
              </w:rPr>
            </w:pPr>
          </w:p>
        </w:tc>
        <w:tc>
          <w:tcPr>
            <w:tcW w:w="1593" w:type="dxa"/>
          </w:tcPr>
          <w:p w14:paraId="45C8CB35" w14:textId="77777777" w:rsidR="00ED35AD" w:rsidRPr="00AB4500" w:rsidRDefault="00ED35AD" w:rsidP="004D31DF">
            <w:pPr>
              <w:spacing w:after="0" w:line="240" w:lineRule="auto"/>
              <w:rPr>
                <w:sz w:val="18"/>
                <w:szCs w:val="18"/>
              </w:rPr>
            </w:pPr>
          </w:p>
        </w:tc>
        <w:tc>
          <w:tcPr>
            <w:tcW w:w="2563" w:type="dxa"/>
          </w:tcPr>
          <w:p w14:paraId="43288D9D" w14:textId="77777777" w:rsidR="00ED35AD" w:rsidRPr="00AB4500" w:rsidRDefault="00ED35AD" w:rsidP="004D31DF">
            <w:pPr>
              <w:spacing w:after="0" w:line="240" w:lineRule="auto"/>
              <w:rPr>
                <w:sz w:val="18"/>
                <w:szCs w:val="18"/>
              </w:rPr>
            </w:pPr>
          </w:p>
        </w:tc>
        <w:tc>
          <w:tcPr>
            <w:tcW w:w="1333" w:type="dxa"/>
          </w:tcPr>
          <w:p w14:paraId="05CDA651" w14:textId="77777777" w:rsidR="00ED35AD" w:rsidRPr="00AB4500" w:rsidRDefault="00ED35AD" w:rsidP="004D31DF">
            <w:pPr>
              <w:spacing w:after="0" w:line="240" w:lineRule="auto"/>
              <w:rPr>
                <w:sz w:val="18"/>
                <w:szCs w:val="18"/>
              </w:rPr>
            </w:pPr>
          </w:p>
        </w:tc>
      </w:tr>
      <w:tr w:rsidR="00ED35AD" w:rsidRPr="00D37C06" w14:paraId="3C060DF8" w14:textId="77777777" w:rsidTr="00ED35AD">
        <w:tc>
          <w:tcPr>
            <w:tcW w:w="964" w:type="dxa"/>
            <w:gridSpan w:val="2"/>
            <w:tcBorders>
              <w:bottom w:val="single" w:sz="4" w:space="0" w:color="000000"/>
            </w:tcBorders>
          </w:tcPr>
          <w:p w14:paraId="5EA56799" w14:textId="77777777" w:rsidR="00ED35AD" w:rsidRPr="00D37C06" w:rsidRDefault="00ED35AD" w:rsidP="004D31DF">
            <w:pPr>
              <w:spacing w:after="0"/>
              <w:rPr>
                <w:sz w:val="20"/>
                <w:szCs w:val="20"/>
              </w:rPr>
            </w:pPr>
          </w:p>
        </w:tc>
        <w:tc>
          <w:tcPr>
            <w:tcW w:w="1421" w:type="dxa"/>
            <w:tcBorders>
              <w:bottom w:val="single" w:sz="4" w:space="0" w:color="000000"/>
            </w:tcBorders>
          </w:tcPr>
          <w:p w14:paraId="0A843EA3" w14:textId="77777777" w:rsidR="00ED35AD" w:rsidRPr="00D37C06" w:rsidRDefault="00ED35AD" w:rsidP="004D31DF">
            <w:pPr>
              <w:spacing w:after="0"/>
              <w:rPr>
                <w:sz w:val="20"/>
                <w:szCs w:val="20"/>
              </w:rPr>
            </w:pPr>
          </w:p>
        </w:tc>
        <w:tc>
          <w:tcPr>
            <w:tcW w:w="1321" w:type="dxa"/>
            <w:gridSpan w:val="2"/>
            <w:tcBorders>
              <w:bottom w:val="single" w:sz="4" w:space="0" w:color="000000"/>
            </w:tcBorders>
          </w:tcPr>
          <w:p w14:paraId="0E63B5D4" w14:textId="77777777" w:rsidR="00ED35AD" w:rsidRPr="00D37C06" w:rsidRDefault="00ED35AD" w:rsidP="004D31DF">
            <w:pPr>
              <w:spacing w:after="0"/>
              <w:rPr>
                <w:sz w:val="20"/>
                <w:szCs w:val="20"/>
              </w:rPr>
            </w:pPr>
          </w:p>
        </w:tc>
        <w:tc>
          <w:tcPr>
            <w:tcW w:w="1423" w:type="dxa"/>
            <w:tcBorders>
              <w:bottom w:val="single" w:sz="4" w:space="0" w:color="000000"/>
            </w:tcBorders>
          </w:tcPr>
          <w:p w14:paraId="22434BDA" w14:textId="77777777" w:rsidR="00ED35AD" w:rsidRPr="00D37C06" w:rsidRDefault="00ED35AD" w:rsidP="004D31DF">
            <w:pPr>
              <w:spacing w:after="0"/>
              <w:rPr>
                <w:sz w:val="20"/>
                <w:szCs w:val="20"/>
              </w:rPr>
            </w:pPr>
          </w:p>
        </w:tc>
        <w:tc>
          <w:tcPr>
            <w:tcW w:w="1593" w:type="dxa"/>
            <w:tcBorders>
              <w:bottom w:val="single" w:sz="4" w:space="0" w:color="000000"/>
            </w:tcBorders>
          </w:tcPr>
          <w:p w14:paraId="0AC1A8C4" w14:textId="77777777" w:rsidR="00ED35AD" w:rsidRPr="00D37C06" w:rsidRDefault="00ED35AD" w:rsidP="004D31DF">
            <w:pPr>
              <w:spacing w:after="0"/>
              <w:rPr>
                <w:sz w:val="20"/>
                <w:szCs w:val="20"/>
              </w:rPr>
            </w:pPr>
          </w:p>
        </w:tc>
        <w:tc>
          <w:tcPr>
            <w:tcW w:w="2563" w:type="dxa"/>
            <w:tcBorders>
              <w:bottom w:val="single" w:sz="4" w:space="0" w:color="000000"/>
            </w:tcBorders>
          </w:tcPr>
          <w:p w14:paraId="42740E04" w14:textId="77777777" w:rsidR="00ED35AD" w:rsidRPr="00D37C06" w:rsidRDefault="00ED35AD" w:rsidP="004D31DF">
            <w:pPr>
              <w:spacing w:after="0"/>
              <w:rPr>
                <w:sz w:val="20"/>
                <w:szCs w:val="20"/>
              </w:rPr>
            </w:pPr>
          </w:p>
        </w:tc>
        <w:tc>
          <w:tcPr>
            <w:tcW w:w="1333" w:type="dxa"/>
            <w:tcBorders>
              <w:bottom w:val="single" w:sz="4" w:space="0" w:color="000000"/>
            </w:tcBorders>
          </w:tcPr>
          <w:p w14:paraId="794A8CBC" w14:textId="77777777" w:rsidR="00ED35AD" w:rsidRPr="00D37C06" w:rsidRDefault="00ED35AD" w:rsidP="004D31DF">
            <w:pPr>
              <w:spacing w:after="0"/>
              <w:rPr>
                <w:sz w:val="20"/>
                <w:szCs w:val="20"/>
              </w:rPr>
            </w:pPr>
          </w:p>
        </w:tc>
      </w:tr>
      <w:tr w:rsidR="00ED35AD" w14:paraId="2B3244E7" w14:textId="77777777" w:rsidTr="00ED35AD">
        <w:trPr>
          <w:trHeight w:val="291"/>
        </w:trPr>
        <w:tc>
          <w:tcPr>
            <w:tcW w:w="445" w:type="dxa"/>
            <w:tcBorders>
              <w:top w:val="single" w:sz="4" w:space="0" w:color="auto"/>
            </w:tcBorders>
          </w:tcPr>
          <w:p w14:paraId="4F52BEBB" w14:textId="77777777" w:rsidR="00ED35AD" w:rsidRPr="00AC2387" w:rsidRDefault="00ED35AD" w:rsidP="004D31DF">
            <w:pPr>
              <w:spacing w:after="0"/>
              <w:rPr>
                <w:rFonts w:cstheme="minorHAnsi"/>
                <w:b/>
                <w:sz w:val="20"/>
                <w:szCs w:val="20"/>
              </w:rPr>
            </w:pPr>
            <w:r>
              <w:rPr>
                <w:rFonts w:cstheme="minorHAnsi"/>
                <w:sz w:val="20"/>
                <w:szCs w:val="18"/>
              </w:rPr>
              <w:t>08</w:t>
            </w:r>
          </w:p>
        </w:tc>
        <w:tc>
          <w:tcPr>
            <w:tcW w:w="10173" w:type="dxa"/>
            <w:gridSpan w:val="8"/>
            <w:tcBorders>
              <w:top w:val="single" w:sz="4" w:space="0" w:color="auto"/>
            </w:tcBorders>
          </w:tcPr>
          <w:p w14:paraId="346BEB65" w14:textId="77777777" w:rsidR="00ED35AD" w:rsidRPr="00AC2387" w:rsidRDefault="00ED35AD" w:rsidP="004D31DF">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ED35AD" w14:paraId="72BCA805" w14:textId="77777777" w:rsidTr="00ED35AD">
        <w:trPr>
          <w:trHeight w:val="288"/>
        </w:trPr>
        <w:tc>
          <w:tcPr>
            <w:tcW w:w="445" w:type="dxa"/>
          </w:tcPr>
          <w:p w14:paraId="428A2922" w14:textId="77777777" w:rsidR="00ED35AD" w:rsidRPr="00AC2387" w:rsidRDefault="00ED35AD" w:rsidP="004D31DF">
            <w:pPr>
              <w:spacing w:after="0"/>
              <w:rPr>
                <w:rFonts w:cstheme="minorHAnsi"/>
                <w:b/>
                <w:sz w:val="20"/>
                <w:szCs w:val="20"/>
              </w:rPr>
            </w:pPr>
            <w:r>
              <w:rPr>
                <w:rFonts w:cstheme="minorHAnsi"/>
                <w:sz w:val="20"/>
                <w:szCs w:val="18"/>
              </w:rPr>
              <w:t>09</w:t>
            </w:r>
          </w:p>
        </w:tc>
        <w:tc>
          <w:tcPr>
            <w:tcW w:w="10173" w:type="dxa"/>
            <w:gridSpan w:val="8"/>
          </w:tcPr>
          <w:p w14:paraId="4958E7AD" w14:textId="77777777" w:rsidR="00ED35AD" w:rsidRPr="00AC2387" w:rsidRDefault="00ED35AD" w:rsidP="004D31DF">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ED35AD" w14:paraId="094CA9C1" w14:textId="77777777" w:rsidTr="00ED35AD">
        <w:trPr>
          <w:trHeight w:val="288"/>
        </w:trPr>
        <w:tc>
          <w:tcPr>
            <w:tcW w:w="445" w:type="dxa"/>
          </w:tcPr>
          <w:p w14:paraId="4A86AF4B" w14:textId="77777777" w:rsidR="00ED35AD" w:rsidRPr="00AC2387" w:rsidRDefault="00ED35AD" w:rsidP="004D31DF">
            <w:pPr>
              <w:spacing w:after="0"/>
              <w:rPr>
                <w:rFonts w:cstheme="minorHAnsi"/>
                <w:b/>
                <w:sz w:val="20"/>
                <w:szCs w:val="20"/>
              </w:rPr>
            </w:pPr>
            <w:r>
              <w:rPr>
                <w:rFonts w:cstheme="minorHAnsi"/>
                <w:sz w:val="20"/>
                <w:szCs w:val="18"/>
              </w:rPr>
              <w:t>10</w:t>
            </w:r>
          </w:p>
        </w:tc>
        <w:tc>
          <w:tcPr>
            <w:tcW w:w="10173" w:type="dxa"/>
            <w:gridSpan w:val="8"/>
          </w:tcPr>
          <w:p w14:paraId="2BFFA43E" w14:textId="77777777" w:rsidR="00ED35AD" w:rsidRPr="00AC2387" w:rsidRDefault="00ED35AD" w:rsidP="004D31DF">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ED35AD" w14:paraId="423B65E1" w14:textId="77777777" w:rsidTr="00ED35AD">
        <w:trPr>
          <w:trHeight w:val="288"/>
        </w:trPr>
        <w:tc>
          <w:tcPr>
            <w:tcW w:w="445" w:type="dxa"/>
          </w:tcPr>
          <w:p w14:paraId="5D1912AD" w14:textId="77777777" w:rsidR="00ED35AD" w:rsidRPr="00AC2387" w:rsidRDefault="00ED35AD" w:rsidP="004D31DF">
            <w:pPr>
              <w:spacing w:after="0"/>
              <w:rPr>
                <w:rFonts w:cstheme="minorHAnsi"/>
                <w:b/>
                <w:sz w:val="20"/>
                <w:szCs w:val="20"/>
              </w:rPr>
            </w:pPr>
            <w:r>
              <w:rPr>
                <w:rFonts w:cstheme="minorHAnsi"/>
                <w:sz w:val="20"/>
                <w:szCs w:val="18"/>
              </w:rPr>
              <w:t>11</w:t>
            </w:r>
          </w:p>
        </w:tc>
        <w:tc>
          <w:tcPr>
            <w:tcW w:w="10173" w:type="dxa"/>
            <w:gridSpan w:val="8"/>
          </w:tcPr>
          <w:p w14:paraId="25EE4E37" w14:textId="77777777" w:rsidR="00ED35AD" w:rsidRPr="00AC2387" w:rsidRDefault="00ED35AD" w:rsidP="004D31DF">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4D31DF" w14:paraId="4B0F4ECB" w14:textId="77777777" w:rsidTr="006401C3">
        <w:trPr>
          <w:trHeight w:val="288"/>
        </w:trPr>
        <w:tc>
          <w:tcPr>
            <w:tcW w:w="445" w:type="dxa"/>
            <w:vAlign w:val="center"/>
          </w:tcPr>
          <w:p w14:paraId="606830B3" w14:textId="0EE9C868" w:rsidR="004D31DF" w:rsidRDefault="004D31DF" w:rsidP="004D31DF">
            <w:pPr>
              <w:spacing w:after="0"/>
              <w:rPr>
                <w:rFonts w:cstheme="minorHAnsi"/>
                <w:sz w:val="20"/>
                <w:szCs w:val="18"/>
              </w:rPr>
            </w:pPr>
            <w:r>
              <w:rPr>
                <w:rFonts w:cstheme="minorHAnsi"/>
                <w:sz w:val="18"/>
                <w:szCs w:val="18"/>
              </w:rPr>
              <w:t>12</w:t>
            </w:r>
          </w:p>
        </w:tc>
        <w:tc>
          <w:tcPr>
            <w:tcW w:w="2160" w:type="dxa"/>
            <w:gridSpan w:val="3"/>
            <w:vAlign w:val="center"/>
          </w:tcPr>
          <w:p w14:paraId="0460FCBF" w14:textId="39B9F77A" w:rsidR="004D31DF" w:rsidRPr="004B5988" w:rsidRDefault="004D31DF" w:rsidP="004D31DF">
            <w:pPr>
              <w:spacing w:after="0"/>
              <w:rPr>
                <w:rFonts w:cstheme="minorHAnsi"/>
                <w:sz w:val="18"/>
                <w:szCs w:val="18"/>
              </w:rPr>
            </w:pPr>
            <w:r w:rsidRPr="00450E94">
              <w:rPr>
                <w:sz w:val="18"/>
                <w:szCs w:val="18"/>
              </w:rPr>
              <w:t>Verification Status:</w:t>
            </w:r>
          </w:p>
        </w:tc>
        <w:tc>
          <w:tcPr>
            <w:tcW w:w="8013" w:type="dxa"/>
            <w:gridSpan w:val="5"/>
            <w:vAlign w:val="center"/>
          </w:tcPr>
          <w:p w14:paraId="1821282F" w14:textId="5D4D786C" w:rsidR="004D31DF" w:rsidRPr="003F7458" w:rsidRDefault="004D31DF" w:rsidP="006401C3">
            <w:pPr>
              <w:pStyle w:val="ListParagraph"/>
              <w:spacing w:after="0"/>
              <w:rPr>
                <w:rFonts w:cstheme="minorHAnsi"/>
                <w:sz w:val="18"/>
                <w:szCs w:val="18"/>
              </w:rPr>
            </w:pPr>
          </w:p>
        </w:tc>
      </w:tr>
      <w:tr w:rsidR="004D31DF" w14:paraId="0645ABF7" w14:textId="77777777" w:rsidTr="00C43F9F">
        <w:trPr>
          <w:trHeight w:val="288"/>
        </w:trPr>
        <w:tc>
          <w:tcPr>
            <w:tcW w:w="445" w:type="dxa"/>
          </w:tcPr>
          <w:p w14:paraId="1486CAD8" w14:textId="3099A749" w:rsidR="004D31DF" w:rsidRDefault="004D31DF" w:rsidP="004D31DF">
            <w:pPr>
              <w:spacing w:after="0"/>
              <w:rPr>
                <w:rFonts w:cstheme="minorHAnsi"/>
                <w:sz w:val="20"/>
                <w:szCs w:val="18"/>
              </w:rPr>
            </w:pPr>
            <w:r>
              <w:rPr>
                <w:rFonts w:cstheme="minorHAnsi"/>
                <w:sz w:val="18"/>
                <w:szCs w:val="18"/>
              </w:rPr>
              <w:t>13</w:t>
            </w:r>
          </w:p>
        </w:tc>
        <w:tc>
          <w:tcPr>
            <w:tcW w:w="10173" w:type="dxa"/>
            <w:gridSpan w:val="8"/>
            <w:vAlign w:val="center"/>
          </w:tcPr>
          <w:p w14:paraId="1220901F" w14:textId="11B35837" w:rsidR="004D31DF" w:rsidRPr="004B5988" w:rsidRDefault="004D31DF" w:rsidP="004D31DF">
            <w:pPr>
              <w:spacing w:after="0"/>
              <w:rPr>
                <w:rFonts w:cstheme="minorHAnsi"/>
                <w:sz w:val="18"/>
                <w:szCs w:val="18"/>
              </w:rPr>
            </w:pPr>
            <w:r w:rsidRPr="00450E94">
              <w:rPr>
                <w:sz w:val="18"/>
                <w:szCs w:val="18"/>
              </w:rPr>
              <w:t xml:space="preserve">Correction Notes: </w:t>
            </w:r>
          </w:p>
        </w:tc>
      </w:tr>
      <w:tr w:rsidR="004D31DF" w14:paraId="1717F859" w14:textId="77777777" w:rsidTr="00ED35AD">
        <w:tc>
          <w:tcPr>
            <w:tcW w:w="10618" w:type="dxa"/>
            <w:gridSpan w:val="9"/>
          </w:tcPr>
          <w:p w14:paraId="7BC030AB" w14:textId="284BEE67" w:rsidR="004D31DF" w:rsidRPr="00AC2387" w:rsidRDefault="004D31DF" w:rsidP="004D31DF">
            <w:pPr>
              <w:spacing w:after="0"/>
              <w:rPr>
                <w:rFonts w:cstheme="minorHAnsi"/>
                <w:b/>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120F487" w14:textId="1290279B" w:rsidR="00897A8D" w:rsidRDefault="00897A8D" w:rsidP="00036420">
      <w:pPr>
        <w:spacing w:after="0" w:line="240" w:lineRule="auto"/>
        <w:rPr>
          <w:rFonts w:asciiTheme="minorHAnsi" w:hAnsiTheme="minorHAnsi" w:cstheme="minorHAnsi"/>
          <w:sz w:val="18"/>
          <w:szCs w:val="18"/>
        </w:rPr>
      </w:pPr>
    </w:p>
    <w:tbl>
      <w:tblPr>
        <w:tblStyle w:val="TableGrid3"/>
        <w:tblpPr w:leftFromText="180" w:rightFromText="180" w:vertAnchor="text" w:tblpX="108" w:tblpY="1"/>
        <w:tblOverlap w:val="never"/>
        <w:tblW w:w="10890" w:type="dxa"/>
        <w:tblLook w:val="04A0" w:firstRow="1" w:lastRow="0" w:firstColumn="1" w:lastColumn="0" w:noHBand="0" w:noVBand="1"/>
      </w:tblPr>
      <w:tblGrid>
        <w:gridCol w:w="443"/>
        <w:gridCol w:w="1903"/>
        <w:gridCol w:w="1270"/>
        <w:gridCol w:w="1179"/>
        <w:gridCol w:w="2016"/>
        <w:gridCol w:w="1730"/>
        <w:gridCol w:w="2349"/>
      </w:tblGrid>
      <w:tr w:rsidR="00897A8D" w:rsidRPr="00323F2C" w14:paraId="7F317149" w14:textId="77777777" w:rsidTr="007553DF">
        <w:trPr>
          <w:trHeight w:val="305"/>
        </w:trPr>
        <w:tc>
          <w:tcPr>
            <w:tcW w:w="10890" w:type="dxa"/>
            <w:gridSpan w:val="7"/>
            <w:vAlign w:val="bottom"/>
          </w:tcPr>
          <w:p w14:paraId="216372A2" w14:textId="03314100" w:rsidR="00897A8D" w:rsidRPr="009053C5" w:rsidRDefault="00897A8D" w:rsidP="007553DF">
            <w:pPr>
              <w:spacing w:after="0" w:line="240" w:lineRule="auto"/>
              <w:rPr>
                <w:rFonts w:asciiTheme="minorHAnsi" w:hAnsiTheme="minorHAnsi" w:cstheme="minorHAnsi"/>
                <w:sz w:val="18"/>
                <w:szCs w:val="18"/>
              </w:rPr>
            </w:pPr>
            <w:r>
              <w:rPr>
                <w:rFonts w:asciiTheme="minorHAnsi" w:hAnsiTheme="minorHAnsi" w:cstheme="minorHAnsi"/>
                <w:b/>
                <w:sz w:val="18"/>
                <w:szCs w:val="18"/>
              </w:rPr>
              <w:t>H</w:t>
            </w:r>
            <w:r w:rsidRPr="009053C5">
              <w:rPr>
                <w:rFonts w:asciiTheme="minorHAnsi" w:hAnsiTheme="minorHAnsi" w:cstheme="minorHAnsi"/>
                <w:b/>
                <w:sz w:val="18"/>
                <w:szCs w:val="18"/>
              </w:rPr>
              <w:t>. HERS-Verified Drain Water Heat Recovery System  (DWHR-H)</w:t>
            </w:r>
          </w:p>
        </w:tc>
      </w:tr>
      <w:tr w:rsidR="005F41CC" w:rsidRPr="00323F2C" w14:paraId="5D4D804B" w14:textId="77777777" w:rsidTr="007553DF">
        <w:trPr>
          <w:trHeight w:val="144"/>
        </w:trPr>
        <w:tc>
          <w:tcPr>
            <w:tcW w:w="2346" w:type="dxa"/>
            <w:gridSpan w:val="2"/>
          </w:tcPr>
          <w:p w14:paraId="26F172E7" w14:textId="7777777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270" w:type="dxa"/>
          </w:tcPr>
          <w:p w14:paraId="17D1C895" w14:textId="7777777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179" w:type="dxa"/>
          </w:tcPr>
          <w:p w14:paraId="6608CC9A" w14:textId="7777777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2016" w:type="dxa"/>
          </w:tcPr>
          <w:p w14:paraId="1C62F043" w14:textId="7BC5C09B"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w:t>
            </w:r>
            <w:r>
              <w:rPr>
                <w:rFonts w:asciiTheme="minorHAnsi" w:hAnsiTheme="minorHAnsi" w:cstheme="minorHAnsi"/>
                <w:sz w:val="18"/>
                <w:szCs w:val="18"/>
              </w:rPr>
              <w:t>4</w:t>
            </w:r>
          </w:p>
        </w:tc>
        <w:tc>
          <w:tcPr>
            <w:tcW w:w="1730" w:type="dxa"/>
          </w:tcPr>
          <w:p w14:paraId="1AA8001A" w14:textId="6C7AFEC8"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w:t>
            </w:r>
            <w:r>
              <w:rPr>
                <w:rFonts w:asciiTheme="minorHAnsi" w:hAnsiTheme="minorHAnsi" w:cstheme="minorHAnsi"/>
                <w:sz w:val="18"/>
                <w:szCs w:val="18"/>
              </w:rPr>
              <w:t>5</w:t>
            </w:r>
          </w:p>
        </w:tc>
        <w:tc>
          <w:tcPr>
            <w:tcW w:w="2349" w:type="dxa"/>
          </w:tcPr>
          <w:p w14:paraId="3A189D0B" w14:textId="458D1DE4"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w:t>
            </w:r>
            <w:r>
              <w:rPr>
                <w:rFonts w:asciiTheme="minorHAnsi" w:hAnsiTheme="minorHAnsi" w:cstheme="minorHAnsi"/>
                <w:sz w:val="18"/>
                <w:szCs w:val="18"/>
              </w:rPr>
              <w:t>6</w:t>
            </w:r>
          </w:p>
        </w:tc>
      </w:tr>
      <w:tr w:rsidR="005F41CC" w:rsidRPr="00323F2C" w14:paraId="52776A4E" w14:textId="77777777" w:rsidTr="007553DF">
        <w:trPr>
          <w:trHeight w:val="144"/>
        </w:trPr>
        <w:tc>
          <w:tcPr>
            <w:tcW w:w="2346" w:type="dxa"/>
            <w:gridSpan w:val="2"/>
          </w:tcPr>
          <w:p w14:paraId="013F9A29" w14:textId="7777777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Manufacturer</w:t>
            </w:r>
          </w:p>
        </w:tc>
        <w:tc>
          <w:tcPr>
            <w:tcW w:w="1270" w:type="dxa"/>
          </w:tcPr>
          <w:p w14:paraId="0009D35E" w14:textId="7777777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Model #</w:t>
            </w:r>
          </w:p>
        </w:tc>
        <w:tc>
          <w:tcPr>
            <w:tcW w:w="1179" w:type="dxa"/>
          </w:tcPr>
          <w:p w14:paraId="13FE60AB" w14:textId="7777777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Rated effectiveness</w:t>
            </w:r>
          </w:p>
        </w:tc>
        <w:tc>
          <w:tcPr>
            <w:tcW w:w="2016" w:type="dxa"/>
          </w:tcPr>
          <w:p w14:paraId="4A442716" w14:textId="7777777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Installation Configuration (Equal flow, unequal to shower, unequal to water heater)</w:t>
            </w:r>
          </w:p>
        </w:tc>
        <w:tc>
          <w:tcPr>
            <w:tcW w:w="1730" w:type="dxa"/>
          </w:tcPr>
          <w:p w14:paraId="339C5DB8" w14:textId="7777777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Percent of shower served by the DWHR device</w:t>
            </w:r>
          </w:p>
        </w:tc>
        <w:tc>
          <w:tcPr>
            <w:tcW w:w="2349" w:type="dxa"/>
          </w:tcPr>
          <w:p w14:paraId="10C436CF" w14:textId="7777777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DWHR System Certified by CEC</w:t>
            </w:r>
          </w:p>
        </w:tc>
      </w:tr>
      <w:tr w:rsidR="005F41CC" w:rsidRPr="00323F2C" w14:paraId="00726E43" w14:textId="77777777" w:rsidTr="007553DF">
        <w:trPr>
          <w:trHeight w:val="188"/>
        </w:trPr>
        <w:tc>
          <w:tcPr>
            <w:tcW w:w="2346" w:type="dxa"/>
            <w:gridSpan w:val="2"/>
          </w:tcPr>
          <w:p w14:paraId="4A361AA3" w14:textId="7777777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270" w:type="dxa"/>
          </w:tcPr>
          <w:p w14:paraId="18A8B310" w14:textId="7777777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179" w:type="dxa"/>
          </w:tcPr>
          <w:p w14:paraId="1AEA2A1B" w14:textId="7777777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016" w:type="dxa"/>
          </w:tcPr>
          <w:p w14:paraId="48BCB8A7" w14:textId="7777777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1730" w:type="dxa"/>
          </w:tcPr>
          <w:p w14:paraId="0B04B79D" w14:textId="7777777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c>
          <w:tcPr>
            <w:tcW w:w="2349" w:type="dxa"/>
          </w:tcPr>
          <w:p w14:paraId="4F04A673" w14:textId="5E3B0857" w:rsidR="005F41CC" w:rsidRPr="009053C5" w:rsidRDefault="005F41CC" w:rsidP="007553DF">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7553DF" w:rsidRPr="00323F2C" w14:paraId="39F40C06" w14:textId="77777777" w:rsidTr="007553DF">
        <w:trPr>
          <w:trHeight w:val="188"/>
          <w:ins w:id="1" w:author="Smith, Alexis@Energy" w:date="2019-03-06T13:52:00Z"/>
        </w:trPr>
        <w:tc>
          <w:tcPr>
            <w:tcW w:w="2346" w:type="dxa"/>
            <w:gridSpan w:val="2"/>
          </w:tcPr>
          <w:p w14:paraId="60DB4FFF" w14:textId="77777777" w:rsidR="007553DF" w:rsidRPr="009053C5" w:rsidRDefault="007553DF" w:rsidP="007553DF">
            <w:pPr>
              <w:keepNext/>
              <w:tabs>
                <w:tab w:val="left" w:pos="2160"/>
                <w:tab w:val="left" w:pos="2700"/>
                <w:tab w:val="left" w:pos="3420"/>
                <w:tab w:val="left" w:pos="3780"/>
                <w:tab w:val="left" w:pos="5760"/>
                <w:tab w:val="left" w:pos="7212"/>
              </w:tabs>
              <w:spacing w:after="0" w:line="240" w:lineRule="auto"/>
              <w:jc w:val="center"/>
              <w:rPr>
                <w:ins w:id="2" w:author="Smith, Alexis@Energy" w:date="2019-03-06T13:52:00Z"/>
                <w:rFonts w:asciiTheme="minorHAnsi" w:hAnsiTheme="minorHAnsi" w:cstheme="minorHAnsi"/>
                <w:sz w:val="18"/>
                <w:szCs w:val="18"/>
              </w:rPr>
            </w:pPr>
          </w:p>
        </w:tc>
        <w:tc>
          <w:tcPr>
            <w:tcW w:w="1270" w:type="dxa"/>
          </w:tcPr>
          <w:p w14:paraId="5898C0ED" w14:textId="77777777" w:rsidR="007553DF" w:rsidRPr="009053C5" w:rsidRDefault="007553DF" w:rsidP="007553DF">
            <w:pPr>
              <w:keepNext/>
              <w:tabs>
                <w:tab w:val="left" w:pos="2160"/>
                <w:tab w:val="left" w:pos="2700"/>
                <w:tab w:val="left" w:pos="3420"/>
                <w:tab w:val="left" w:pos="3780"/>
                <w:tab w:val="left" w:pos="5760"/>
                <w:tab w:val="left" w:pos="7212"/>
              </w:tabs>
              <w:spacing w:after="0" w:line="240" w:lineRule="auto"/>
              <w:jc w:val="center"/>
              <w:rPr>
                <w:ins w:id="3" w:author="Smith, Alexis@Energy" w:date="2019-03-06T13:52:00Z"/>
                <w:rFonts w:asciiTheme="minorHAnsi" w:hAnsiTheme="minorHAnsi" w:cstheme="minorHAnsi"/>
                <w:sz w:val="18"/>
                <w:szCs w:val="18"/>
              </w:rPr>
            </w:pPr>
          </w:p>
        </w:tc>
        <w:tc>
          <w:tcPr>
            <w:tcW w:w="1179" w:type="dxa"/>
          </w:tcPr>
          <w:p w14:paraId="772E3563" w14:textId="77777777" w:rsidR="007553DF" w:rsidRPr="009053C5" w:rsidRDefault="007553DF" w:rsidP="007553DF">
            <w:pPr>
              <w:keepNext/>
              <w:tabs>
                <w:tab w:val="left" w:pos="2160"/>
                <w:tab w:val="left" w:pos="2700"/>
                <w:tab w:val="left" w:pos="3420"/>
                <w:tab w:val="left" w:pos="3780"/>
                <w:tab w:val="left" w:pos="5760"/>
                <w:tab w:val="left" w:pos="7212"/>
              </w:tabs>
              <w:spacing w:after="0" w:line="240" w:lineRule="auto"/>
              <w:jc w:val="center"/>
              <w:rPr>
                <w:ins w:id="4" w:author="Smith, Alexis@Energy" w:date="2019-03-06T13:52:00Z"/>
                <w:rFonts w:asciiTheme="minorHAnsi" w:hAnsiTheme="minorHAnsi" w:cstheme="minorHAnsi"/>
                <w:sz w:val="18"/>
                <w:szCs w:val="18"/>
              </w:rPr>
            </w:pPr>
          </w:p>
        </w:tc>
        <w:tc>
          <w:tcPr>
            <w:tcW w:w="2016" w:type="dxa"/>
          </w:tcPr>
          <w:p w14:paraId="42C30961" w14:textId="77777777" w:rsidR="007553DF" w:rsidRPr="009053C5" w:rsidRDefault="007553DF" w:rsidP="007553DF">
            <w:pPr>
              <w:keepNext/>
              <w:tabs>
                <w:tab w:val="left" w:pos="2160"/>
                <w:tab w:val="left" w:pos="2700"/>
                <w:tab w:val="left" w:pos="3420"/>
                <w:tab w:val="left" w:pos="3780"/>
                <w:tab w:val="left" w:pos="5760"/>
                <w:tab w:val="left" w:pos="7212"/>
              </w:tabs>
              <w:spacing w:after="0" w:line="240" w:lineRule="auto"/>
              <w:jc w:val="center"/>
              <w:rPr>
                <w:ins w:id="5" w:author="Smith, Alexis@Energy" w:date="2019-03-06T13:52:00Z"/>
                <w:rFonts w:asciiTheme="minorHAnsi" w:hAnsiTheme="minorHAnsi" w:cstheme="minorHAnsi"/>
                <w:sz w:val="18"/>
                <w:szCs w:val="18"/>
              </w:rPr>
            </w:pPr>
          </w:p>
        </w:tc>
        <w:tc>
          <w:tcPr>
            <w:tcW w:w="1730" w:type="dxa"/>
          </w:tcPr>
          <w:p w14:paraId="4F4BB62A" w14:textId="77777777" w:rsidR="007553DF" w:rsidRPr="009053C5" w:rsidRDefault="007553DF" w:rsidP="007553DF">
            <w:pPr>
              <w:keepNext/>
              <w:tabs>
                <w:tab w:val="left" w:pos="2160"/>
                <w:tab w:val="left" w:pos="2700"/>
                <w:tab w:val="left" w:pos="3420"/>
                <w:tab w:val="left" w:pos="3780"/>
                <w:tab w:val="left" w:pos="5760"/>
                <w:tab w:val="left" w:pos="7212"/>
              </w:tabs>
              <w:spacing w:after="0" w:line="240" w:lineRule="auto"/>
              <w:jc w:val="center"/>
              <w:rPr>
                <w:ins w:id="6" w:author="Smith, Alexis@Energy" w:date="2019-03-06T13:52:00Z"/>
                <w:rFonts w:asciiTheme="minorHAnsi" w:hAnsiTheme="minorHAnsi" w:cstheme="minorHAnsi"/>
                <w:sz w:val="18"/>
                <w:szCs w:val="18"/>
              </w:rPr>
            </w:pPr>
          </w:p>
        </w:tc>
        <w:tc>
          <w:tcPr>
            <w:tcW w:w="2349" w:type="dxa"/>
          </w:tcPr>
          <w:p w14:paraId="269840A0" w14:textId="77777777" w:rsidR="007553DF" w:rsidRPr="009053C5" w:rsidRDefault="007553DF" w:rsidP="007553DF">
            <w:pPr>
              <w:keepNext/>
              <w:tabs>
                <w:tab w:val="left" w:pos="2160"/>
                <w:tab w:val="left" w:pos="2700"/>
                <w:tab w:val="left" w:pos="3420"/>
                <w:tab w:val="left" w:pos="3780"/>
                <w:tab w:val="left" w:pos="5760"/>
                <w:tab w:val="left" w:pos="7212"/>
              </w:tabs>
              <w:spacing w:after="0" w:line="240" w:lineRule="auto"/>
              <w:jc w:val="center"/>
              <w:rPr>
                <w:ins w:id="7" w:author="Smith, Alexis@Energy" w:date="2019-03-06T13:52:00Z"/>
                <w:rFonts w:asciiTheme="minorHAnsi" w:hAnsiTheme="minorHAnsi" w:cstheme="minorHAnsi"/>
                <w:sz w:val="18"/>
                <w:szCs w:val="18"/>
              </w:rPr>
            </w:pPr>
          </w:p>
        </w:tc>
      </w:tr>
      <w:tr w:rsidR="00897A8D" w:rsidRPr="00323F2C" w:rsidDel="007553DF" w14:paraId="37212668" w14:textId="3E467CB5" w:rsidTr="007553DF">
        <w:trPr>
          <w:trHeight w:val="260"/>
          <w:del w:id="8" w:author="Smith, Alexis@Energy" w:date="2019-03-06T13:46:00Z"/>
        </w:trPr>
        <w:tc>
          <w:tcPr>
            <w:tcW w:w="10890" w:type="dxa"/>
            <w:gridSpan w:val="7"/>
          </w:tcPr>
          <w:p w14:paraId="40FCA3B5" w14:textId="51FEFD41" w:rsidR="00897A8D" w:rsidRPr="009053C5" w:rsidDel="007553DF" w:rsidRDefault="00897A8D" w:rsidP="007553DF">
            <w:pPr>
              <w:keepNext/>
              <w:tabs>
                <w:tab w:val="left" w:pos="2160"/>
                <w:tab w:val="left" w:pos="2700"/>
                <w:tab w:val="left" w:pos="3420"/>
                <w:tab w:val="left" w:pos="3780"/>
                <w:tab w:val="left" w:pos="5760"/>
                <w:tab w:val="left" w:pos="7212"/>
              </w:tabs>
              <w:spacing w:after="0" w:line="240" w:lineRule="auto"/>
              <w:rPr>
                <w:del w:id="9" w:author="Smith, Alexis@Energy" w:date="2019-03-06T13:46:00Z"/>
                <w:rFonts w:asciiTheme="minorHAnsi" w:hAnsiTheme="minorHAnsi" w:cstheme="minorHAnsi"/>
                <w:sz w:val="18"/>
                <w:szCs w:val="18"/>
              </w:rPr>
            </w:pPr>
            <w:del w:id="10" w:author="Smith, Alexis@Energy" w:date="2019-03-06T13:46:00Z">
              <w:r w:rsidRPr="00DF3388" w:rsidDel="007553DF">
                <w:rPr>
                  <w:rFonts w:asciiTheme="minorHAnsi" w:eastAsiaTheme="minorEastAsia" w:hAnsiTheme="minorHAnsi" w:cstheme="minorHAnsi"/>
                  <w:b/>
                  <w:sz w:val="18"/>
                  <w:szCs w:val="18"/>
                </w:rPr>
                <w:delText xml:space="preserve">The responsible person’s </w:delText>
              </w:r>
              <w:r w:rsidRPr="003027B1" w:rsidDel="007553DF">
                <w:rPr>
                  <w:rFonts w:asciiTheme="minorHAnsi" w:eastAsiaTheme="minorEastAsia" w:hAnsiTheme="minorHAnsi" w:cstheme="minorHAnsi"/>
                  <w:b/>
                  <w:sz w:val="18"/>
                  <w:szCs w:val="18"/>
                </w:rPr>
                <w:delText>signature on this compliance document affirms that all applicable requirements in this table have been met.</w:delText>
              </w:r>
              <w:r w:rsidRPr="009053C5" w:rsidDel="007553DF">
                <w:rPr>
                  <w:rFonts w:asciiTheme="minorHAnsi" w:hAnsiTheme="minorHAnsi" w:cstheme="minorHAnsi"/>
                  <w:b/>
                  <w:sz w:val="18"/>
                  <w:szCs w:val="18"/>
                </w:rPr>
                <w:delText xml:space="preserve">  </w:delText>
              </w:r>
            </w:del>
          </w:p>
        </w:tc>
      </w:tr>
      <w:tr w:rsidR="007553DF" w:rsidRPr="00323F2C" w14:paraId="4E8BC9A8" w14:textId="77777777" w:rsidTr="007553DF">
        <w:trPr>
          <w:trHeight w:val="260"/>
          <w:ins w:id="11" w:author="Smith, Alexis@Energy" w:date="2019-03-06T13:46:00Z"/>
        </w:trPr>
        <w:tc>
          <w:tcPr>
            <w:tcW w:w="443" w:type="dxa"/>
            <w:vAlign w:val="center"/>
          </w:tcPr>
          <w:p w14:paraId="277EE953" w14:textId="6E13F05E" w:rsidR="007553DF" w:rsidRPr="00DF3388" w:rsidRDefault="007553DF" w:rsidP="007553DF">
            <w:pPr>
              <w:keepNext/>
              <w:tabs>
                <w:tab w:val="left" w:pos="2160"/>
                <w:tab w:val="left" w:pos="2700"/>
                <w:tab w:val="left" w:pos="3420"/>
                <w:tab w:val="left" w:pos="3780"/>
                <w:tab w:val="left" w:pos="5760"/>
                <w:tab w:val="left" w:pos="7212"/>
              </w:tabs>
              <w:spacing w:after="0" w:line="240" w:lineRule="auto"/>
              <w:rPr>
                <w:ins w:id="12" w:author="Smith, Alexis@Energy" w:date="2019-03-06T13:46:00Z"/>
                <w:rFonts w:asciiTheme="minorHAnsi" w:eastAsiaTheme="minorEastAsia" w:hAnsiTheme="minorHAnsi" w:cstheme="minorHAnsi"/>
                <w:b/>
                <w:sz w:val="18"/>
                <w:szCs w:val="18"/>
              </w:rPr>
            </w:pPr>
            <w:ins w:id="13" w:author="Smith, Alexis@Energy" w:date="2019-03-06T13:46:00Z">
              <w:r>
                <w:rPr>
                  <w:rFonts w:asciiTheme="minorHAnsi" w:hAnsiTheme="minorHAnsi" w:cstheme="minorHAnsi"/>
                  <w:sz w:val="18"/>
                  <w:szCs w:val="18"/>
                </w:rPr>
                <w:t>07</w:t>
              </w:r>
            </w:ins>
          </w:p>
        </w:tc>
        <w:tc>
          <w:tcPr>
            <w:tcW w:w="1903" w:type="dxa"/>
            <w:vAlign w:val="center"/>
          </w:tcPr>
          <w:p w14:paraId="4AC9EBD8" w14:textId="70EC535D" w:rsidR="007553DF" w:rsidRPr="00DF3388" w:rsidRDefault="007553DF" w:rsidP="007553DF">
            <w:pPr>
              <w:keepNext/>
              <w:tabs>
                <w:tab w:val="left" w:pos="2160"/>
                <w:tab w:val="left" w:pos="2700"/>
                <w:tab w:val="left" w:pos="3420"/>
                <w:tab w:val="left" w:pos="3780"/>
                <w:tab w:val="left" w:pos="5760"/>
                <w:tab w:val="left" w:pos="7212"/>
              </w:tabs>
              <w:spacing w:after="0" w:line="240" w:lineRule="auto"/>
              <w:rPr>
                <w:ins w:id="14" w:author="Smith, Alexis@Energy" w:date="2019-03-06T13:46:00Z"/>
                <w:rFonts w:asciiTheme="minorHAnsi" w:eastAsiaTheme="minorEastAsia" w:hAnsiTheme="minorHAnsi" w:cstheme="minorHAnsi"/>
                <w:b/>
                <w:sz w:val="18"/>
                <w:szCs w:val="18"/>
              </w:rPr>
            </w:pPr>
            <w:ins w:id="15" w:author="Smith, Alexis@Energy" w:date="2019-03-06T13:46:00Z">
              <w:r w:rsidRPr="00450E94">
                <w:rPr>
                  <w:sz w:val="18"/>
                  <w:szCs w:val="18"/>
                </w:rPr>
                <w:t>Verification Status:</w:t>
              </w:r>
            </w:ins>
          </w:p>
        </w:tc>
        <w:tc>
          <w:tcPr>
            <w:tcW w:w="8544" w:type="dxa"/>
            <w:gridSpan w:val="5"/>
            <w:vAlign w:val="center"/>
          </w:tcPr>
          <w:p w14:paraId="754E0E69" w14:textId="694EBD95" w:rsidR="007553DF" w:rsidRPr="007553DF" w:rsidRDefault="007553DF" w:rsidP="006401C3">
            <w:pPr>
              <w:pStyle w:val="ListParagraph"/>
              <w:keepNext/>
              <w:tabs>
                <w:tab w:val="left" w:pos="2160"/>
                <w:tab w:val="left" w:pos="2700"/>
                <w:tab w:val="left" w:pos="3420"/>
                <w:tab w:val="left" w:pos="3780"/>
                <w:tab w:val="left" w:pos="5760"/>
                <w:tab w:val="left" w:pos="7212"/>
              </w:tabs>
              <w:spacing w:after="0" w:line="240" w:lineRule="auto"/>
              <w:rPr>
                <w:ins w:id="16" w:author="Smith, Alexis@Energy" w:date="2019-03-06T13:46:00Z"/>
                <w:rFonts w:asciiTheme="minorHAnsi" w:eastAsiaTheme="minorEastAsia" w:hAnsiTheme="minorHAnsi" w:cstheme="minorHAnsi"/>
                <w:b/>
                <w:sz w:val="18"/>
                <w:szCs w:val="18"/>
              </w:rPr>
            </w:pPr>
          </w:p>
        </w:tc>
      </w:tr>
      <w:tr w:rsidR="007553DF" w:rsidRPr="00323F2C" w14:paraId="52CCA83E" w14:textId="77777777" w:rsidTr="007553DF">
        <w:trPr>
          <w:trHeight w:val="260"/>
          <w:ins w:id="17" w:author="Smith, Alexis@Energy" w:date="2019-03-06T13:46:00Z"/>
        </w:trPr>
        <w:tc>
          <w:tcPr>
            <w:tcW w:w="443" w:type="dxa"/>
          </w:tcPr>
          <w:p w14:paraId="4B4D81FE" w14:textId="3C9E60AA" w:rsidR="007553DF" w:rsidRPr="00DF3388" w:rsidRDefault="007553DF" w:rsidP="007553DF">
            <w:pPr>
              <w:keepNext/>
              <w:tabs>
                <w:tab w:val="left" w:pos="2160"/>
                <w:tab w:val="left" w:pos="2700"/>
                <w:tab w:val="left" w:pos="3420"/>
                <w:tab w:val="left" w:pos="3780"/>
                <w:tab w:val="left" w:pos="5760"/>
                <w:tab w:val="left" w:pos="7212"/>
              </w:tabs>
              <w:spacing w:after="0" w:line="240" w:lineRule="auto"/>
              <w:rPr>
                <w:ins w:id="18" w:author="Smith, Alexis@Energy" w:date="2019-03-06T13:46:00Z"/>
                <w:rFonts w:asciiTheme="minorHAnsi" w:eastAsiaTheme="minorEastAsia" w:hAnsiTheme="minorHAnsi" w:cstheme="minorHAnsi"/>
                <w:b/>
                <w:sz w:val="18"/>
                <w:szCs w:val="18"/>
              </w:rPr>
            </w:pPr>
            <w:ins w:id="19" w:author="Smith, Alexis@Energy" w:date="2019-03-06T13:54:00Z">
              <w:r>
                <w:rPr>
                  <w:rFonts w:asciiTheme="minorHAnsi" w:hAnsiTheme="minorHAnsi" w:cstheme="minorHAnsi"/>
                  <w:sz w:val="18"/>
                  <w:szCs w:val="18"/>
                </w:rPr>
                <w:t>08</w:t>
              </w:r>
            </w:ins>
          </w:p>
        </w:tc>
        <w:tc>
          <w:tcPr>
            <w:tcW w:w="10447" w:type="dxa"/>
            <w:gridSpan w:val="6"/>
            <w:vAlign w:val="center"/>
          </w:tcPr>
          <w:p w14:paraId="4F7190CB" w14:textId="18912052" w:rsidR="007553DF" w:rsidRPr="00DF3388" w:rsidRDefault="007553DF" w:rsidP="007553DF">
            <w:pPr>
              <w:keepNext/>
              <w:tabs>
                <w:tab w:val="left" w:pos="2160"/>
                <w:tab w:val="left" w:pos="2700"/>
                <w:tab w:val="left" w:pos="3420"/>
                <w:tab w:val="left" w:pos="3780"/>
                <w:tab w:val="left" w:pos="5760"/>
                <w:tab w:val="left" w:pos="7212"/>
              </w:tabs>
              <w:spacing w:after="0" w:line="240" w:lineRule="auto"/>
              <w:rPr>
                <w:ins w:id="20" w:author="Smith, Alexis@Energy" w:date="2019-03-06T13:46:00Z"/>
                <w:rFonts w:asciiTheme="minorHAnsi" w:eastAsiaTheme="minorEastAsia" w:hAnsiTheme="minorHAnsi" w:cstheme="minorHAnsi"/>
                <w:b/>
                <w:sz w:val="18"/>
                <w:szCs w:val="18"/>
              </w:rPr>
            </w:pPr>
            <w:ins w:id="21" w:author="Smith, Alexis@Energy" w:date="2019-03-06T13:46:00Z">
              <w:r w:rsidRPr="00450E94">
                <w:rPr>
                  <w:sz w:val="18"/>
                  <w:szCs w:val="18"/>
                </w:rPr>
                <w:t xml:space="preserve">Correction Notes: </w:t>
              </w:r>
            </w:ins>
          </w:p>
        </w:tc>
      </w:tr>
      <w:tr w:rsidR="007553DF" w:rsidRPr="00323F2C" w14:paraId="74CCD797" w14:textId="77777777" w:rsidTr="007553DF">
        <w:trPr>
          <w:trHeight w:val="260"/>
          <w:ins w:id="22" w:author="Smith, Alexis@Energy" w:date="2019-03-06T13:46:00Z"/>
        </w:trPr>
        <w:tc>
          <w:tcPr>
            <w:tcW w:w="10890" w:type="dxa"/>
            <w:gridSpan w:val="7"/>
          </w:tcPr>
          <w:p w14:paraId="74798414" w14:textId="1291B65E" w:rsidR="007553DF" w:rsidRPr="00DF3388" w:rsidRDefault="007553DF" w:rsidP="007553DF">
            <w:pPr>
              <w:keepNext/>
              <w:tabs>
                <w:tab w:val="left" w:pos="2160"/>
                <w:tab w:val="left" w:pos="2700"/>
                <w:tab w:val="left" w:pos="3420"/>
                <w:tab w:val="left" w:pos="3780"/>
                <w:tab w:val="left" w:pos="5760"/>
                <w:tab w:val="left" w:pos="7212"/>
              </w:tabs>
              <w:spacing w:after="0" w:line="240" w:lineRule="auto"/>
              <w:rPr>
                <w:ins w:id="23" w:author="Smith, Alexis@Energy" w:date="2019-03-06T13:46:00Z"/>
                <w:rFonts w:asciiTheme="minorHAnsi" w:eastAsiaTheme="minorEastAsia" w:hAnsiTheme="minorHAnsi" w:cstheme="minorHAnsi"/>
                <w:b/>
                <w:sz w:val="18"/>
                <w:szCs w:val="18"/>
              </w:rPr>
            </w:pPr>
            <w:ins w:id="24" w:author="Smith, Alexis@Energy" w:date="2019-03-06T13:46: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p>
        </w:tc>
      </w:tr>
    </w:tbl>
    <w:p w14:paraId="3F4C1B2F" w14:textId="51A2BC7B" w:rsidR="00897A8D" w:rsidRDefault="00897A8D" w:rsidP="00036420">
      <w:pPr>
        <w:spacing w:after="0" w:line="240" w:lineRule="auto"/>
        <w:rPr>
          <w:rFonts w:asciiTheme="minorHAnsi" w:hAnsiTheme="minorHAnsi" w:cstheme="minorHAnsi"/>
          <w:sz w:val="18"/>
          <w:szCs w:val="18"/>
        </w:rPr>
      </w:pPr>
    </w:p>
    <w:p w14:paraId="48B907AD" w14:textId="77777777" w:rsidR="00897A8D" w:rsidRPr="009053C5" w:rsidRDefault="00897A8D" w:rsidP="00036420">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10173"/>
      </w:tblGrid>
      <w:tr w:rsidR="00036420" w:rsidRPr="00323F2C" w14:paraId="3A88F817" w14:textId="77777777" w:rsidTr="00036420">
        <w:trPr>
          <w:trHeight w:val="144"/>
        </w:trPr>
        <w:tc>
          <w:tcPr>
            <w:tcW w:w="14390" w:type="dxa"/>
            <w:gridSpan w:val="2"/>
            <w:tcBorders>
              <w:top w:val="single" w:sz="4" w:space="0" w:color="auto"/>
              <w:left w:val="single" w:sz="4" w:space="0" w:color="auto"/>
              <w:bottom w:val="single" w:sz="4" w:space="0" w:color="auto"/>
              <w:right w:val="single" w:sz="4" w:space="0" w:color="auto"/>
            </w:tcBorders>
          </w:tcPr>
          <w:p w14:paraId="224E8D21" w14:textId="29D785B2" w:rsidR="00036420" w:rsidRPr="009053C5" w:rsidRDefault="00897A8D">
            <w:pPr>
              <w:keepNext/>
              <w:spacing w:after="0" w:line="240" w:lineRule="auto"/>
              <w:rPr>
                <w:rFonts w:asciiTheme="minorHAnsi" w:eastAsiaTheme="minorEastAsia" w:hAnsiTheme="minorHAnsi" w:cstheme="minorHAnsi"/>
                <w:sz w:val="18"/>
                <w:szCs w:val="18"/>
              </w:rPr>
            </w:pPr>
            <w:r>
              <w:rPr>
                <w:rFonts w:asciiTheme="minorHAnsi" w:eastAsiaTheme="minorEastAsia" w:hAnsiTheme="minorHAnsi" w:cstheme="minorHAnsi"/>
                <w:b/>
                <w:sz w:val="18"/>
                <w:szCs w:val="18"/>
              </w:rPr>
              <w:lastRenderedPageBreak/>
              <w:t>I</w:t>
            </w:r>
            <w:r w:rsidR="00036420" w:rsidRPr="009053C5">
              <w:rPr>
                <w:rFonts w:asciiTheme="minorHAnsi" w:eastAsiaTheme="minorEastAsia" w:hAnsiTheme="minorHAnsi" w:cstheme="minorHAnsi"/>
                <w:b/>
                <w:sz w:val="18"/>
                <w:szCs w:val="18"/>
              </w:rPr>
              <w:t xml:space="preserve">. Mandatory Measures for Insulation for Piping, and Tanks. </w:t>
            </w:r>
          </w:p>
        </w:tc>
      </w:tr>
      <w:tr w:rsidR="00036420" w:rsidRPr="00323F2C" w14:paraId="40AEB145" w14:textId="77777777" w:rsidTr="00036420">
        <w:trPr>
          <w:trHeight w:val="144"/>
          <w:tblHeader/>
        </w:trPr>
        <w:tc>
          <w:tcPr>
            <w:tcW w:w="715" w:type="dxa"/>
            <w:vAlign w:val="center"/>
          </w:tcPr>
          <w:p w14:paraId="33A260A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01</w:t>
            </w:r>
          </w:p>
        </w:tc>
        <w:tc>
          <w:tcPr>
            <w:tcW w:w="13675" w:type="dxa"/>
            <w:vAlign w:val="center"/>
          </w:tcPr>
          <w:p w14:paraId="776389E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Equipment shall meet the applicable requirements of the Appliance Efficiency Regulations (Section 110.3(b)1).</w:t>
            </w:r>
          </w:p>
        </w:tc>
      </w:tr>
      <w:tr w:rsidR="00036420" w:rsidRPr="00323F2C" w14:paraId="4A09FA79" w14:textId="77777777" w:rsidTr="00036420">
        <w:trPr>
          <w:trHeight w:val="144"/>
          <w:tblHeader/>
        </w:trPr>
        <w:tc>
          <w:tcPr>
            <w:tcW w:w="715" w:type="dxa"/>
            <w:vAlign w:val="center"/>
          </w:tcPr>
          <w:p w14:paraId="08D3873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02</w:t>
            </w:r>
          </w:p>
        </w:tc>
        <w:tc>
          <w:tcPr>
            <w:tcW w:w="13675" w:type="dxa"/>
            <w:vAlign w:val="center"/>
          </w:tcPr>
          <w:p w14:paraId="35F66EE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036420" w:rsidRPr="00323F2C" w14:paraId="1EE31E07" w14:textId="77777777" w:rsidTr="00036420">
        <w:trPr>
          <w:trHeight w:val="144"/>
        </w:trPr>
        <w:tc>
          <w:tcPr>
            <w:tcW w:w="715" w:type="dxa"/>
            <w:vAlign w:val="center"/>
          </w:tcPr>
          <w:p w14:paraId="7BDACA45" w14:textId="77777777" w:rsidR="00036420" w:rsidRPr="009053C5" w:rsidRDefault="00036420" w:rsidP="00036420">
            <w:pPr>
              <w:keepNext/>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03</w:t>
            </w:r>
          </w:p>
        </w:tc>
        <w:tc>
          <w:tcPr>
            <w:tcW w:w="13675" w:type="dxa"/>
            <w:vAlign w:val="center"/>
          </w:tcPr>
          <w:p w14:paraId="138EC2DD" w14:textId="77777777" w:rsidR="00036420" w:rsidRPr="009053C5" w:rsidRDefault="00036420" w:rsidP="00036420">
            <w:pPr>
              <w:keepNext/>
              <w:autoSpaceDE w:val="0"/>
              <w:autoSpaceDN w:val="0"/>
              <w:adjustRightInd w:val="0"/>
              <w:spacing w:after="0" w:line="240" w:lineRule="auto"/>
              <w:rPr>
                <w:rFonts w:asciiTheme="minorHAnsi" w:eastAsiaTheme="minorEastAsia" w:hAnsiTheme="minorHAnsi" w:cstheme="minorHAnsi"/>
                <w:b/>
                <w:bCs/>
                <w:sz w:val="18"/>
                <w:szCs w:val="18"/>
              </w:rPr>
            </w:pPr>
            <w:r w:rsidRPr="009053C5">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p>
          <w:p w14:paraId="66D64D42"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The first 5 feet (1.5 meters) of cold water pipes from the storage tank.</w:t>
            </w:r>
          </w:p>
          <w:p w14:paraId="465EC6ED"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piping with a nominal diameter of 3/4 inch (19 millimeter) and less than 1 inch.</w:t>
            </w:r>
          </w:p>
          <w:p w14:paraId="3D0245CB"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hot water piping from the heating source to the kitchen fixtures.</w:t>
            </w:r>
          </w:p>
          <w:p w14:paraId="1B3C5277"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underground piping.</w:t>
            </w:r>
          </w:p>
          <w:p w14:paraId="74347146" w14:textId="77777777" w:rsidR="00036420" w:rsidRPr="009053C5" w:rsidRDefault="00036420" w:rsidP="00EF2126">
            <w:pPr>
              <w:keepNext/>
              <w:numPr>
                <w:ilvl w:val="2"/>
                <w:numId w:val="10"/>
              </w:numPr>
              <w:autoSpaceDE w:val="0"/>
              <w:autoSpaceDN w:val="0"/>
              <w:adjustRightInd w:val="0"/>
              <w:spacing w:after="0" w:line="240" w:lineRule="auto"/>
              <w:ind w:left="1368"/>
              <w:contextualSpacing/>
              <w:rPr>
                <w:rFonts w:asciiTheme="minorHAnsi" w:eastAsia="Times New Roman" w:hAnsiTheme="minorHAnsi" w:cstheme="minorHAnsi"/>
                <w:bCs/>
                <w:sz w:val="18"/>
                <w:szCs w:val="18"/>
              </w:rPr>
            </w:pPr>
            <w:r w:rsidRPr="009053C5">
              <w:rPr>
                <w:rFonts w:asciiTheme="minorHAnsi" w:eastAsia="Times New Roman" w:hAnsiTheme="minorHAnsi" w:cstheme="minorHAnsi"/>
                <w:bCs/>
                <w:sz w:val="18"/>
                <w:szCs w:val="18"/>
              </w:rPr>
              <w:t>insulation buried below grade must be installed in a water proof and non-crushable casing or sleeve</w:t>
            </w:r>
          </w:p>
          <w:p w14:paraId="1AEA86AA" w14:textId="77777777" w:rsidR="00036420" w:rsidRPr="009053C5" w:rsidRDefault="00036420" w:rsidP="00EF2126">
            <w:pPr>
              <w:keepNext/>
              <w:numPr>
                <w:ilvl w:val="1"/>
                <w:numId w:val="10"/>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from the heating source to storage tank or between tanks</w:t>
            </w:r>
          </w:p>
          <w:p w14:paraId="323CE187"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4A4D39A" w14:textId="55278287"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interior or exterior walls that is surrounded on all sides by at least 1 inch  (</w:t>
            </w:r>
            <w:r w:rsidR="00B423C2">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insulation.</w:t>
            </w:r>
          </w:p>
          <w:p w14:paraId="2256B9CD" w14:textId="13FCD0E5"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crawlspace with a minimum of 1 inches (</w:t>
            </w:r>
            <w:r w:rsidR="00B423C2">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crawlspace insulation above and below.</w:t>
            </w:r>
          </w:p>
          <w:p w14:paraId="7422B4CD" w14:textId="77777777" w:rsidR="00036420" w:rsidRPr="009053C5" w:rsidRDefault="00036420" w:rsidP="00EF2126">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attics with a minimum of 4 inches (10 cm) of attic insulation on top</w:t>
            </w:r>
          </w:p>
          <w:p w14:paraId="1108EFC5" w14:textId="0B07192D" w:rsidR="00036420" w:rsidRPr="00B423C2" w:rsidRDefault="00036420" w:rsidP="00B423C2">
            <w:pPr>
              <w:keepNext/>
              <w:numPr>
                <w:ilvl w:val="1"/>
                <w:numId w:val="5"/>
              </w:numPr>
              <w:autoSpaceDE w:val="0"/>
              <w:autoSpaceDN w:val="0"/>
              <w:adjustRightInd w:val="0"/>
              <w:spacing w:after="0" w:line="240" w:lineRule="auto"/>
              <w:ind w:left="792"/>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Pipe insulation shall fit tightly and all elbows and tees shall be fully insulated.</w:t>
            </w:r>
          </w:p>
        </w:tc>
      </w:tr>
      <w:tr w:rsidR="00036420" w:rsidRPr="00323F2C" w14:paraId="3683108D" w14:textId="77777777" w:rsidTr="00036420">
        <w:trPr>
          <w:trHeight w:val="144"/>
          <w:tblHeader/>
        </w:trPr>
        <w:tc>
          <w:tcPr>
            <w:tcW w:w="715" w:type="dxa"/>
            <w:vAlign w:val="center"/>
          </w:tcPr>
          <w:p w14:paraId="0A03B4A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18"/>
              </w:rPr>
            </w:pPr>
            <w:r w:rsidRPr="009053C5">
              <w:rPr>
                <w:rFonts w:asciiTheme="minorHAnsi" w:eastAsiaTheme="minorEastAsia" w:hAnsiTheme="minorHAnsi" w:cstheme="minorHAnsi"/>
                <w:sz w:val="18"/>
                <w:szCs w:val="18"/>
              </w:rPr>
              <w:t>04</w:t>
            </w:r>
          </w:p>
        </w:tc>
        <w:tc>
          <w:tcPr>
            <w:tcW w:w="13675" w:type="dxa"/>
            <w:vAlign w:val="center"/>
          </w:tcPr>
          <w:p w14:paraId="4B35664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For Gas or Propane Water Heaters:  Ensure the following are installed (Section 150.0(n))</w:t>
            </w:r>
          </w:p>
          <w:p w14:paraId="5AA1407A"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p>
          <w:p w14:paraId="7733793C"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The conductor shall be labeled with the work “Spare” on both ends; and</w:t>
            </w:r>
          </w:p>
          <w:p w14:paraId="0CBEE8BD" w14:textId="62443396"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12F34A8B"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Category III or IV vent, or a  Type B vent with straight pipe between outside and water heater</w:t>
            </w:r>
          </w:p>
          <w:p w14:paraId="1A7F6C99"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condensate drain no more than 2 inches higher than the base on water heater for natural draining</w:t>
            </w:r>
          </w:p>
          <w:p w14:paraId="2575E29B"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gas supply line with capacity of at least 200,000 Btu/hr</w:t>
            </w:r>
          </w:p>
        </w:tc>
      </w:tr>
      <w:tr w:rsidR="00036420" w:rsidRPr="00323F2C" w14:paraId="019A73E7" w14:textId="77777777" w:rsidTr="00036420">
        <w:trPr>
          <w:trHeight w:val="144"/>
          <w:tblHeader/>
        </w:trPr>
        <w:tc>
          <w:tcPr>
            <w:tcW w:w="14390" w:type="dxa"/>
            <w:gridSpan w:val="2"/>
            <w:vAlign w:val="center"/>
          </w:tcPr>
          <w:p w14:paraId="5D1ECC8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6F7BF6E5" w14:textId="77777777" w:rsidR="00036420" w:rsidRDefault="00036420" w:rsidP="006B46AF">
      <w:pPr>
        <w:spacing w:after="0" w:line="240" w:lineRule="auto"/>
        <w:rPr>
          <w:rFonts w:asciiTheme="minorHAnsi" w:hAnsiTheme="minorHAnsi" w:cs="Arial"/>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7"/>
        <w:gridCol w:w="5209"/>
        <w:gridCol w:w="5210"/>
      </w:tblGrid>
      <w:tr w:rsidR="00036420" w:rsidRPr="00323F2C" w14:paraId="05AF42A7" w14:textId="77777777" w:rsidTr="007766C7">
        <w:trPr>
          <w:trHeight w:val="144"/>
          <w:tblHeader/>
        </w:trPr>
        <w:tc>
          <w:tcPr>
            <w:tcW w:w="11016" w:type="dxa"/>
            <w:gridSpan w:val="3"/>
            <w:tcBorders>
              <w:bottom w:val="single" w:sz="4" w:space="0" w:color="000000"/>
            </w:tcBorders>
            <w:vAlign w:val="center"/>
          </w:tcPr>
          <w:p w14:paraId="2A5586AB" w14:textId="21FFCC7D" w:rsidR="00036420" w:rsidRPr="009053C5" w:rsidRDefault="00897A8D" w:rsidP="00036420">
            <w:pPr>
              <w:keepNext/>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036420" w:rsidRPr="009053C5">
              <w:rPr>
                <w:rFonts w:asciiTheme="minorHAnsi" w:hAnsiTheme="minorHAnsi" w:cstheme="minorHAnsi"/>
                <w:b/>
                <w:sz w:val="18"/>
                <w:szCs w:val="18"/>
              </w:rPr>
              <w:t>. HERS-Verified Pipe Insulation Credit Requirements RA 3.6.3</w:t>
            </w:r>
          </w:p>
          <w:p w14:paraId="2E1C106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01DCBEAC" w14:textId="77777777" w:rsidTr="007766C7">
        <w:trPr>
          <w:trHeight w:val="144"/>
          <w:tblHeader/>
        </w:trPr>
        <w:tc>
          <w:tcPr>
            <w:tcW w:w="597" w:type="dxa"/>
            <w:vAlign w:val="center"/>
          </w:tcPr>
          <w:p w14:paraId="2F9CA95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419" w:type="dxa"/>
            <w:gridSpan w:val="2"/>
            <w:vAlign w:val="center"/>
          </w:tcPr>
          <w:p w14:paraId="2819D3B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All hot water piping shall comply with the insulation requirements in Table 120.3-A.</w:t>
            </w:r>
          </w:p>
        </w:tc>
      </w:tr>
      <w:tr w:rsidR="007766C7" w:rsidRPr="00323F2C" w14:paraId="43F3E130" w14:textId="77777777" w:rsidTr="007766C7">
        <w:trPr>
          <w:trHeight w:val="144"/>
          <w:tblHeader/>
        </w:trPr>
        <w:tc>
          <w:tcPr>
            <w:tcW w:w="597" w:type="dxa"/>
            <w:vAlign w:val="center"/>
          </w:tcPr>
          <w:p w14:paraId="49B5D275" w14:textId="21B4301C"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02</w:t>
            </w:r>
          </w:p>
        </w:tc>
        <w:tc>
          <w:tcPr>
            <w:tcW w:w="5209" w:type="dxa"/>
            <w:vAlign w:val="center"/>
          </w:tcPr>
          <w:p w14:paraId="1D46F021" w14:textId="18A65B92"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Verification Status:</w:t>
            </w:r>
          </w:p>
        </w:tc>
        <w:tc>
          <w:tcPr>
            <w:tcW w:w="5210" w:type="dxa"/>
            <w:vAlign w:val="center"/>
          </w:tcPr>
          <w:p w14:paraId="5F57BCD3" w14:textId="1162FB14"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p>
        </w:tc>
      </w:tr>
      <w:tr w:rsidR="007766C7" w:rsidRPr="00323F2C" w14:paraId="113BAECE" w14:textId="77777777" w:rsidTr="007766C7">
        <w:trPr>
          <w:trHeight w:val="144"/>
          <w:tblHeader/>
        </w:trPr>
        <w:tc>
          <w:tcPr>
            <w:tcW w:w="597" w:type="dxa"/>
            <w:vAlign w:val="center"/>
          </w:tcPr>
          <w:p w14:paraId="264F4AAE" w14:textId="4113A8C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03</w:t>
            </w:r>
          </w:p>
        </w:tc>
        <w:tc>
          <w:tcPr>
            <w:tcW w:w="10419" w:type="dxa"/>
            <w:gridSpan w:val="2"/>
            <w:vAlign w:val="center"/>
          </w:tcPr>
          <w:p w14:paraId="4AF0C17D" w14:textId="2A3E079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 xml:space="preserve">Correction Notes: </w:t>
            </w:r>
          </w:p>
        </w:tc>
      </w:tr>
      <w:tr w:rsidR="007766C7" w:rsidRPr="00323F2C" w14:paraId="60651EC5" w14:textId="77777777" w:rsidTr="00C43F9F">
        <w:trPr>
          <w:trHeight w:val="144"/>
          <w:tblHeader/>
        </w:trPr>
        <w:tc>
          <w:tcPr>
            <w:tcW w:w="11016" w:type="dxa"/>
            <w:gridSpan w:val="3"/>
          </w:tcPr>
          <w:p w14:paraId="0C8B8B21" w14:textId="45494A27"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25A5BBA" w14:textId="77777777" w:rsidR="00036420" w:rsidRPr="009053C5" w:rsidRDefault="00036420" w:rsidP="00036420">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5532"/>
        <w:gridCol w:w="4836"/>
      </w:tblGrid>
      <w:tr w:rsidR="00036420" w:rsidRPr="00323F2C" w14:paraId="79F34165" w14:textId="77777777" w:rsidTr="00036420">
        <w:trPr>
          <w:trHeight w:val="144"/>
          <w:tblHeader/>
        </w:trPr>
        <w:tc>
          <w:tcPr>
            <w:tcW w:w="11016" w:type="dxa"/>
            <w:gridSpan w:val="3"/>
            <w:tcBorders>
              <w:bottom w:val="single" w:sz="4" w:space="0" w:color="auto"/>
            </w:tcBorders>
          </w:tcPr>
          <w:p w14:paraId="7F7DB5E6" w14:textId="048B1A5E" w:rsidR="00036420" w:rsidRPr="009053C5" w:rsidRDefault="00897A8D"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36420" w:rsidRPr="009053C5">
              <w:rPr>
                <w:rFonts w:asciiTheme="minorHAnsi" w:hAnsiTheme="minorHAnsi" w:cstheme="minorHAnsi"/>
                <w:b/>
                <w:sz w:val="18"/>
                <w:szCs w:val="18"/>
              </w:rPr>
              <w:t>. HERS-Verified Parallel Piping Requirements (RA 3.6.4)</w:t>
            </w:r>
          </w:p>
          <w:p w14:paraId="14B835C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4D011C44" w14:textId="77777777" w:rsidTr="00C43F9F">
        <w:trPr>
          <w:trHeight w:val="144"/>
          <w:tblHeader/>
        </w:trPr>
        <w:tc>
          <w:tcPr>
            <w:tcW w:w="648" w:type="dxa"/>
            <w:vAlign w:val="center"/>
          </w:tcPr>
          <w:p w14:paraId="0420AB7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368" w:type="dxa"/>
            <w:gridSpan w:val="2"/>
            <w:vAlign w:val="center"/>
          </w:tcPr>
          <w:p w14:paraId="745DC95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central manifold has 5 feet or less of pipe between manifold and water heater.</w:t>
            </w:r>
          </w:p>
        </w:tc>
      </w:tr>
      <w:tr w:rsidR="00036420" w:rsidRPr="00323F2C" w14:paraId="0400F113" w14:textId="77777777" w:rsidTr="00C43F9F">
        <w:trPr>
          <w:trHeight w:val="144"/>
          <w:tblHeader/>
        </w:trPr>
        <w:tc>
          <w:tcPr>
            <w:tcW w:w="648" w:type="dxa"/>
            <w:vAlign w:val="center"/>
          </w:tcPr>
          <w:p w14:paraId="3EA62FA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0368" w:type="dxa"/>
            <w:gridSpan w:val="2"/>
            <w:vAlign w:val="center"/>
          </w:tcPr>
          <w:p w14:paraId="087ED01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For manifolds that include valves, the manifold must be readily accessible in accordance with the plumbing code.</w:t>
            </w:r>
          </w:p>
        </w:tc>
      </w:tr>
      <w:tr w:rsidR="00036420" w:rsidRPr="00323F2C" w14:paraId="46047C4C" w14:textId="77777777" w:rsidTr="00C43F9F">
        <w:trPr>
          <w:trHeight w:val="144"/>
          <w:tblHeader/>
        </w:trPr>
        <w:tc>
          <w:tcPr>
            <w:tcW w:w="648" w:type="dxa"/>
            <w:vAlign w:val="center"/>
          </w:tcPr>
          <w:p w14:paraId="332D11A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0368" w:type="dxa"/>
            <w:gridSpan w:val="2"/>
            <w:vAlign w:val="center"/>
          </w:tcPr>
          <w:p w14:paraId="630B5D3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w:t>
            </w:r>
          </w:p>
        </w:tc>
      </w:tr>
      <w:tr w:rsidR="00036420" w:rsidRPr="00323F2C" w14:paraId="1C88C472" w14:textId="77777777" w:rsidTr="00C43F9F">
        <w:trPr>
          <w:trHeight w:val="144"/>
          <w:tblHeader/>
        </w:trPr>
        <w:tc>
          <w:tcPr>
            <w:tcW w:w="648" w:type="dxa"/>
            <w:vAlign w:val="center"/>
          </w:tcPr>
          <w:p w14:paraId="35213D9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0368" w:type="dxa"/>
            <w:gridSpan w:val="2"/>
            <w:vAlign w:val="center"/>
          </w:tcPr>
          <w:p w14:paraId="574566E2" w14:textId="77777777" w:rsidR="00036420" w:rsidRPr="009053C5" w:rsidRDefault="00036420" w:rsidP="00036420">
            <w:pPr>
              <w:keepNext/>
              <w:autoSpaceDE w:val="0"/>
              <w:autoSpaceDN w:val="0"/>
              <w:adjustRightInd w:val="0"/>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w:t>
            </w:r>
          </w:p>
        </w:tc>
      </w:tr>
      <w:tr w:rsidR="007766C7" w:rsidRPr="00323F2C" w14:paraId="1F6EC28A" w14:textId="77777777" w:rsidTr="00C43F9F">
        <w:trPr>
          <w:trHeight w:val="144"/>
          <w:tblHeader/>
        </w:trPr>
        <w:tc>
          <w:tcPr>
            <w:tcW w:w="648" w:type="dxa"/>
            <w:vAlign w:val="center"/>
          </w:tcPr>
          <w:p w14:paraId="42F59CDE" w14:textId="625BDED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05</w:t>
            </w:r>
          </w:p>
        </w:tc>
        <w:tc>
          <w:tcPr>
            <w:tcW w:w="5532" w:type="dxa"/>
            <w:vAlign w:val="center"/>
          </w:tcPr>
          <w:p w14:paraId="183D8BB1" w14:textId="797FE8EA" w:rsidR="007766C7" w:rsidRPr="009053C5" w:rsidRDefault="007766C7" w:rsidP="007766C7">
            <w:pPr>
              <w:keepNext/>
              <w:autoSpaceDE w:val="0"/>
              <w:autoSpaceDN w:val="0"/>
              <w:adjustRightInd w:val="0"/>
              <w:spacing w:after="0" w:line="240" w:lineRule="auto"/>
              <w:rPr>
                <w:rFonts w:asciiTheme="minorHAnsi" w:hAnsiTheme="minorHAnsi" w:cstheme="minorHAnsi"/>
                <w:sz w:val="18"/>
                <w:szCs w:val="18"/>
              </w:rPr>
            </w:pPr>
            <w:r w:rsidRPr="00CA5824">
              <w:rPr>
                <w:sz w:val="20"/>
                <w:szCs w:val="18"/>
              </w:rPr>
              <w:t>Verification Status:</w:t>
            </w:r>
          </w:p>
        </w:tc>
        <w:tc>
          <w:tcPr>
            <w:tcW w:w="4836" w:type="dxa"/>
            <w:vAlign w:val="center"/>
          </w:tcPr>
          <w:p w14:paraId="638FD1C1" w14:textId="1E8610C1" w:rsidR="007766C7" w:rsidRPr="009053C5" w:rsidRDefault="007766C7" w:rsidP="007766C7">
            <w:pPr>
              <w:keepNext/>
              <w:autoSpaceDE w:val="0"/>
              <w:autoSpaceDN w:val="0"/>
              <w:adjustRightInd w:val="0"/>
              <w:spacing w:after="0" w:line="240" w:lineRule="auto"/>
              <w:rPr>
                <w:rFonts w:asciiTheme="minorHAnsi" w:hAnsiTheme="minorHAnsi" w:cstheme="minorHAnsi"/>
                <w:sz w:val="18"/>
                <w:szCs w:val="18"/>
              </w:rPr>
            </w:pPr>
          </w:p>
        </w:tc>
      </w:tr>
      <w:tr w:rsidR="007766C7" w:rsidRPr="00323F2C" w14:paraId="7D7BB32E" w14:textId="77777777" w:rsidTr="00C43F9F">
        <w:trPr>
          <w:trHeight w:val="144"/>
          <w:tblHeader/>
        </w:trPr>
        <w:tc>
          <w:tcPr>
            <w:tcW w:w="648" w:type="dxa"/>
            <w:vAlign w:val="center"/>
          </w:tcPr>
          <w:p w14:paraId="2E1F3353" w14:textId="3B1755EA"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06</w:t>
            </w:r>
          </w:p>
        </w:tc>
        <w:tc>
          <w:tcPr>
            <w:tcW w:w="10368" w:type="dxa"/>
            <w:gridSpan w:val="2"/>
            <w:vAlign w:val="center"/>
          </w:tcPr>
          <w:p w14:paraId="7E00BDBB" w14:textId="0947C40F" w:rsidR="007766C7" w:rsidRPr="009053C5" w:rsidRDefault="007766C7" w:rsidP="007766C7">
            <w:pPr>
              <w:keepNext/>
              <w:autoSpaceDE w:val="0"/>
              <w:autoSpaceDN w:val="0"/>
              <w:adjustRightInd w:val="0"/>
              <w:spacing w:after="0" w:line="240" w:lineRule="auto"/>
              <w:rPr>
                <w:rFonts w:asciiTheme="minorHAnsi" w:hAnsiTheme="minorHAnsi" w:cstheme="minorHAnsi"/>
                <w:sz w:val="18"/>
                <w:szCs w:val="18"/>
              </w:rPr>
            </w:pPr>
            <w:r w:rsidRPr="00CA5824">
              <w:rPr>
                <w:sz w:val="20"/>
                <w:szCs w:val="18"/>
              </w:rPr>
              <w:t xml:space="preserve">Correction Notes: </w:t>
            </w:r>
          </w:p>
        </w:tc>
      </w:tr>
      <w:tr w:rsidR="007766C7" w:rsidRPr="00323F2C" w14:paraId="7DA99E48" w14:textId="77777777" w:rsidTr="00C43F9F">
        <w:trPr>
          <w:trHeight w:val="144"/>
          <w:tblHeader/>
        </w:trPr>
        <w:tc>
          <w:tcPr>
            <w:tcW w:w="11016" w:type="dxa"/>
            <w:gridSpan w:val="3"/>
          </w:tcPr>
          <w:p w14:paraId="45E502CF" w14:textId="470FC37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6F2A1D4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3DB10C1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p>
    <w:p w14:paraId="694BAF95" w14:textId="3958CD83" w:rsidR="00036420" w:rsidRDefault="00036420" w:rsidP="00036420">
      <w:pPr>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8"/>
        <w:gridCol w:w="2540"/>
        <w:gridCol w:w="7848"/>
      </w:tblGrid>
      <w:tr w:rsidR="00036420" w:rsidRPr="00323F2C" w14:paraId="5DC28572" w14:textId="77777777" w:rsidTr="00036420">
        <w:trPr>
          <w:trHeight w:val="144"/>
          <w:tblHeader/>
        </w:trPr>
        <w:tc>
          <w:tcPr>
            <w:tcW w:w="11016" w:type="dxa"/>
            <w:gridSpan w:val="3"/>
            <w:tcBorders>
              <w:bottom w:val="single" w:sz="4" w:space="0" w:color="auto"/>
            </w:tcBorders>
          </w:tcPr>
          <w:p w14:paraId="6C3B399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lastRenderedPageBreak/>
              <w:t>L. HERS-Verified Demand Recirculation Manual Control Requirements(R-DRmc-H) (RA3.6.6)</w:t>
            </w:r>
          </w:p>
          <w:p w14:paraId="371C8FB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1534B837" w14:textId="77777777" w:rsidTr="00036420">
        <w:trPr>
          <w:trHeight w:val="144"/>
          <w:tblHeader/>
        </w:trPr>
        <w:tc>
          <w:tcPr>
            <w:tcW w:w="628" w:type="dxa"/>
            <w:tcBorders>
              <w:top w:val="single" w:sz="4" w:space="0" w:color="auto"/>
            </w:tcBorders>
            <w:vAlign w:val="center"/>
          </w:tcPr>
          <w:p w14:paraId="0A864D1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388" w:type="dxa"/>
            <w:gridSpan w:val="2"/>
            <w:tcBorders>
              <w:top w:val="single" w:sz="4" w:space="0" w:color="auto"/>
            </w:tcBorders>
            <w:vAlign w:val="center"/>
          </w:tcPr>
          <w:p w14:paraId="5D47592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(RA4.4.9/RA4.4.13)</w:t>
            </w:r>
          </w:p>
        </w:tc>
      </w:tr>
      <w:tr w:rsidR="00036420" w:rsidRPr="00323F2C" w14:paraId="51C00396" w14:textId="77777777" w:rsidTr="00036420">
        <w:trPr>
          <w:trHeight w:val="144"/>
          <w:tblHeader/>
        </w:trPr>
        <w:tc>
          <w:tcPr>
            <w:tcW w:w="628" w:type="dxa"/>
            <w:vAlign w:val="center"/>
          </w:tcPr>
          <w:p w14:paraId="228BD78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0388" w:type="dxa"/>
            <w:gridSpan w:val="2"/>
            <w:vAlign w:val="center"/>
          </w:tcPr>
          <w:p w14:paraId="69D8C6D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(RA4.4.9(f)/RA4.4.13(d))</w:t>
            </w:r>
          </w:p>
          <w:p w14:paraId="3C51DE2F" w14:textId="77777777" w:rsidR="00036420" w:rsidRPr="009053C5" w:rsidRDefault="00036420"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w:t>
            </w:r>
            <w:r w:rsidRPr="009053C5" w:rsidDel="00C410D2">
              <w:rPr>
                <w:rFonts w:asciiTheme="minorHAnsi" w:hAnsiTheme="minorHAnsi" w:cstheme="minorHAnsi"/>
                <w:sz w:val="18"/>
                <w:szCs w:val="18"/>
              </w:rPr>
              <w:t xml:space="preserve"> </w:t>
            </w:r>
            <w:r w:rsidRPr="009053C5">
              <w:rPr>
                <w:rFonts w:asciiTheme="minorHAnsi" w:hAnsiTheme="minorHAnsi" w:cstheme="minorHAnsi"/>
                <w:sz w:val="18"/>
                <w:szCs w:val="18"/>
              </w:rPr>
              <w:t>( 5.6°C) above the initial temperature of the water in the pipe.</w:t>
            </w:r>
          </w:p>
          <w:p w14:paraId="2BC57902" w14:textId="77777777" w:rsidR="00036420" w:rsidRPr="009053C5" w:rsidRDefault="00036420" w:rsidP="00EF2126">
            <w:pPr>
              <w:pStyle w:val="ListParagraph"/>
              <w:keepNext/>
              <w:numPr>
                <w:ilvl w:val="0"/>
                <w:numId w:val="6"/>
              </w:numPr>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102°F (38.9°C).</w:t>
            </w:r>
          </w:p>
        </w:tc>
      </w:tr>
      <w:tr w:rsidR="00036420" w:rsidRPr="00323F2C" w14:paraId="6995CC8B" w14:textId="77777777" w:rsidTr="00036420">
        <w:trPr>
          <w:trHeight w:val="144"/>
          <w:tblHeader/>
        </w:trPr>
        <w:tc>
          <w:tcPr>
            <w:tcW w:w="628" w:type="dxa"/>
            <w:vAlign w:val="center"/>
          </w:tcPr>
          <w:p w14:paraId="4E5684B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0388" w:type="dxa"/>
            <w:gridSpan w:val="2"/>
            <w:vAlign w:val="center"/>
          </w:tcPr>
          <w:p w14:paraId="682EE1B5"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(RA4.4.9(f)3/RA4.4.13(d)3)</w:t>
            </w:r>
          </w:p>
        </w:tc>
      </w:tr>
      <w:tr w:rsidR="00036420" w:rsidRPr="00323F2C" w14:paraId="7B854A58" w14:textId="77777777" w:rsidTr="00036420">
        <w:trPr>
          <w:trHeight w:val="144"/>
          <w:tblHeader/>
        </w:trPr>
        <w:tc>
          <w:tcPr>
            <w:tcW w:w="628" w:type="dxa"/>
            <w:vAlign w:val="center"/>
          </w:tcPr>
          <w:p w14:paraId="32D4F10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0388" w:type="dxa"/>
            <w:gridSpan w:val="2"/>
            <w:vAlign w:val="center"/>
          </w:tcPr>
          <w:p w14:paraId="2E2E542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(RA4.4.9(d)/RA4.4.13(b))</w:t>
            </w:r>
          </w:p>
          <w:p w14:paraId="426057FB"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051C07E9"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1F683350"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4DBEA40F" w14:textId="77777777" w:rsidTr="00036420">
        <w:trPr>
          <w:trHeight w:val="144"/>
          <w:tblHeader/>
        </w:trPr>
        <w:tc>
          <w:tcPr>
            <w:tcW w:w="628" w:type="dxa"/>
            <w:vAlign w:val="center"/>
          </w:tcPr>
          <w:p w14:paraId="4381FA5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0388" w:type="dxa"/>
            <w:gridSpan w:val="2"/>
            <w:vAlign w:val="center"/>
          </w:tcPr>
          <w:p w14:paraId="6C6DDCD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(RA4.4.9(e)/RA4.4.13(c))</w:t>
            </w:r>
          </w:p>
        </w:tc>
      </w:tr>
      <w:tr w:rsidR="00036420" w:rsidRPr="00323F2C" w14:paraId="7FA0D2DB" w14:textId="77777777" w:rsidTr="00036420">
        <w:trPr>
          <w:trHeight w:val="144"/>
          <w:tblHeader/>
        </w:trPr>
        <w:tc>
          <w:tcPr>
            <w:tcW w:w="628" w:type="dxa"/>
            <w:vAlign w:val="center"/>
          </w:tcPr>
          <w:p w14:paraId="25A8BFDF"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0388" w:type="dxa"/>
            <w:gridSpan w:val="2"/>
            <w:vAlign w:val="center"/>
          </w:tcPr>
          <w:p w14:paraId="55D5A17B"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(RA4.4.9(c)/RA4.4.13(a))</w:t>
            </w:r>
          </w:p>
        </w:tc>
      </w:tr>
      <w:tr w:rsidR="00036420" w:rsidRPr="00323F2C" w14:paraId="4F238B4F" w14:textId="77777777" w:rsidTr="00036420">
        <w:trPr>
          <w:trHeight w:val="144"/>
          <w:tblHeader/>
        </w:trPr>
        <w:tc>
          <w:tcPr>
            <w:tcW w:w="628" w:type="dxa"/>
            <w:vAlign w:val="center"/>
          </w:tcPr>
          <w:p w14:paraId="57C6205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0388" w:type="dxa"/>
            <w:gridSpan w:val="2"/>
            <w:vAlign w:val="center"/>
          </w:tcPr>
          <w:p w14:paraId="66D3319F"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3E0ECDD3" w14:textId="77777777" w:rsidTr="00036420">
        <w:trPr>
          <w:trHeight w:val="144"/>
          <w:tblHeader/>
        </w:trPr>
        <w:tc>
          <w:tcPr>
            <w:tcW w:w="628" w:type="dxa"/>
            <w:vAlign w:val="center"/>
          </w:tcPr>
          <w:p w14:paraId="21A43AC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0388" w:type="dxa"/>
            <w:gridSpan w:val="2"/>
            <w:vAlign w:val="center"/>
          </w:tcPr>
          <w:p w14:paraId="346FBF6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5AFC83BA" w14:textId="77777777" w:rsidTr="00036420">
        <w:trPr>
          <w:trHeight w:val="144"/>
          <w:tblHeader/>
        </w:trPr>
        <w:tc>
          <w:tcPr>
            <w:tcW w:w="628" w:type="dxa"/>
            <w:vAlign w:val="center"/>
          </w:tcPr>
          <w:p w14:paraId="58FAF7B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0388" w:type="dxa"/>
            <w:gridSpan w:val="2"/>
            <w:vAlign w:val="center"/>
          </w:tcPr>
          <w:p w14:paraId="2EFDD5B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21D1BFE4" w14:textId="77777777" w:rsidTr="00036420">
        <w:trPr>
          <w:trHeight w:val="144"/>
          <w:tblHeader/>
        </w:trPr>
        <w:tc>
          <w:tcPr>
            <w:tcW w:w="628" w:type="dxa"/>
            <w:vAlign w:val="center"/>
          </w:tcPr>
          <w:p w14:paraId="245663E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0388" w:type="dxa"/>
            <w:gridSpan w:val="2"/>
            <w:vAlign w:val="center"/>
          </w:tcPr>
          <w:p w14:paraId="2142FC32"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3C8B75E3" w14:textId="77777777" w:rsidTr="00036420">
        <w:trPr>
          <w:trHeight w:val="144"/>
          <w:tblHeader/>
        </w:trPr>
        <w:tc>
          <w:tcPr>
            <w:tcW w:w="628" w:type="dxa"/>
            <w:vAlign w:val="center"/>
          </w:tcPr>
          <w:p w14:paraId="06BB4A6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0388" w:type="dxa"/>
            <w:gridSpan w:val="2"/>
            <w:vAlign w:val="center"/>
          </w:tcPr>
          <w:p w14:paraId="5A20EF5C"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060651E6" w14:textId="77777777" w:rsidTr="00036420">
        <w:trPr>
          <w:trHeight w:val="144"/>
          <w:tblHeader/>
        </w:trPr>
        <w:tc>
          <w:tcPr>
            <w:tcW w:w="628" w:type="dxa"/>
            <w:vAlign w:val="center"/>
          </w:tcPr>
          <w:p w14:paraId="4D365AA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0388" w:type="dxa"/>
            <w:gridSpan w:val="2"/>
            <w:vAlign w:val="center"/>
          </w:tcPr>
          <w:p w14:paraId="3940CD07"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52EF4404" w14:textId="77777777" w:rsidTr="00036420">
        <w:trPr>
          <w:trHeight w:val="144"/>
          <w:tblHeader/>
        </w:trPr>
        <w:tc>
          <w:tcPr>
            <w:tcW w:w="628" w:type="dxa"/>
            <w:vAlign w:val="center"/>
          </w:tcPr>
          <w:p w14:paraId="3B809B8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0388" w:type="dxa"/>
            <w:gridSpan w:val="2"/>
            <w:vAlign w:val="center"/>
          </w:tcPr>
          <w:p w14:paraId="4FDC5680"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0073753F" w14:textId="77777777" w:rsidTr="00C43F9F">
        <w:trPr>
          <w:trHeight w:val="144"/>
          <w:tblHeader/>
        </w:trPr>
        <w:tc>
          <w:tcPr>
            <w:tcW w:w="628" w:type="dxa"/>
            <w:vAlign w:val="center"/>
          </w:tcPr>
          <w:p w14:paraId="4CC68C25" w14:textId="2E7A0E38"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14</w:t>
            </w:r>
          </w:p>
        </w:tc>
        <w:tc>
          <w:tcPr>
            <w:tcW w:w="2540" w:type="dxa"/>
            <w:vAlign w:val="center"/>
          </w:tcPr>
          <w:p w14:paraId="378C5F8E" w14:textId="1B805622"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7848" w:type="dxa"/>
            <w:vAlign w:val="center"/>
          </w:tcPr>
          <w:p w14:paraId="77FB5832" w14:textId="22412099"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p>
        </w:tc>
      </w:tr>
      <w:tr w:rsidR="006A57F5" w:rsidRPr="00323F2C" w14:paraId="033390CA" w14:textId="77777777" w:rsidTr="00036420">
        <w:trPr>
          <w:trHeight w:val="144"/>
          <w:tblHeader/>
        </w:trPr>
        <w:tc>
          <w:tcPr>
            <w:tcW w:w="628" w:type="dxa"/>
            <w:vAlign w:val="center"/>
          </w:tcPr>
          <w:p w14:paraId="5E3B8FB3" w14:textId="25751D63"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15</w:t>
            </w:r>
          </w:p>
        </w:tc>
        <w:tc>
          <w:tcPr>
            <w:tcW w:w="10388" w:type="dxa"/>
            <w:gridSpan w:val="2"/>
            <w:vAlign w:val="center"/>
          </w:tcPr>
          <w:p w14:paraId="2E04A4D0" w14:textId="18F519F0"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w:t>
            </w:r>
          </w:p>
        </w:tc>
      </w:tr>
      <w:tr w:rsidR="006A57F5" w:rsidRPr="00323F2C" w14:paraId="6E032F92" w14:textId="77777777" w:rsidTr="00036420">
        <w:trPr>
          <w:trHeight w:val="144"/>
          <w:tblHeader/>
        </w:trPr>
        <w:tc>
          <w:tcPr>
            <w:tcW w:w="11016" w:type="dxa"/>
            <w:gridSpan w:val="3"/>
            <w:vAlign w:val="center"/>
          </w:tcPr>
          <w:p w14:paraId="40112D49" w14:textId="4C74FA96"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0B44DD04" w14:textId="77777777" w:rsidR="00036420" w:rsidRPr="009053C5" w:rsidRDefault="00036420" w:rsidP="00036420">
      <w:pPr>
        <w:spacing w:after="0" w:line="240" w:lineRule="auto"/>
        <w:rPr>
          <w:rFonts w:asciiTheme="minorHAnsi" w:hAnsiTheme="minorHAnsi" w:cstheme="minorHAnsi"/>
          <w:b/>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2340"/>
        <w:gridCol w:w="8005"/>
        <w:gridCol w:w="23"/>
      </w:tblGrid>
      <w:tr w:rsidR="00036420" w:rsidRPr="00323F2C" w14:paraId="144DBBD9" w14:textId="77777777" w:rsidTr="006A57F5">
        <w:trPr>
          <w:trHeight w:val="144"/>
          <w:tblHeader/>
        </w:trPr>
        <w:tc>
          <w:tcPr>
            <w:tcW w:w="11016" w:type="dxa"/>
            <w:gridSpan w:val="4"/>
            <w:tcBorders>
              <w:bottom w:val="single" w:sz="4" w:space="0" w:color="auto"/>
            </w:tcBorders>
          </w:tcPr>
          <w:p w14:paraId="6BDFA85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lastRenderedPageBreak/>
              <w:t>M. HERS-Verified Demand Recirculation Sensor Control Requirements (RDRsc-H) (RA 3.6.7)</w:t>
            </w:r>
          </w:p>
          <w:p w14:paraId="7E4ABD5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p>
        </w:tc>
      </w:tr>
      <w:tr w:rsidR="00036420" w:rsidRPr="00323F2C" w14:paraId="43C33F37" w14:textId="77777777" w:rsidTr="006A57F5">
        <w:trPr>
          <w:trHeight w:val="144"/>
          <w:tblHeader/>
        </w:trPr>
        <w:tc>
          <w:tcPr>
            <w:tcW w:w="648" w:type="dxa"/>
            <w:tcBorders>
              <w:top w:val="single" w:sz="4" w:space="0" w:color="auto"/>
            </w:tcBorders>
            <w:vAlign w:val="center"/>
          </w:tcPr>
          <w:p w14:paraId="052C2B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0368" w:type="dxa"/>
            <w:gridSpan w:val="3"/>
            <w:tcBorders>
              <w:top w:val="single" w:sz="4" w:space="0" w:color="auto"/>
            </w:tcBorders>
            <w:vAlign w:val="center"/>
          </w:tcPr>
          <w:p w14:paraId="0A824CA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(RA4.4.10/RA4.4.13)</w:t>
            </w:r>
          </w:p>
        </w:tc>
      </w:tr>
      <w:tr w:rsidR="00036420" w:rsidRPr="00323F2C" w14:paraId="7465A7A0" w14:textId="77777777" w:rsidTr="006A57F5">
        <w:trPr>
          <w:trHeight w:val="144"/>
          <w:tblHeader/>
        </w:trPr>
        <w:tc>
          <w:tcPr>
            <w:tcW w:w="648" w:type="dxa"/>
            <w:vAlign w:val="center"/>
          </w:tcPr>
          <w:p w14:paraId="345D02B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0368" w:type="dxa"/>
            <w:gridSpan w:val="3"/>
            <w:vAlign w:val="center"/>
          </w:tcPr>
          <w:p w14:paraId="6F3CEE6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(RA4.4.10(f)/RA4.4.13(d))</w:t>
            </w:r>
          </w:p>
          <w:p w14:paraId="0F91F448" w14:textId="77777777" w:rsidR="00036420" w:rsidRPr="009053C5" w:rsidRDefault="00036420" w:rsidP="00EF2126">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 ( 5.6°C) above the initial temperature of the water in the pipe.</w:t>
            </w:r>
          </w:p>
          <w:p w14:paraId="6D551724" w14:textId="77777777" w:rsidR="00036420" w:rsidRPr="009053C5" w:rsidRDefault="00036420" w:rsidP="00EF2126">
            <w:pPr>
              <w:pStyle w:val="ListParagraph"/>
              <w:keepNext/>
              <w:numPr>
                <w:ilvl w:val="0"/>
                <w:numId w:val="6"/>
              </w:numPr>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102°F (38.9°C).</w:t>
            </w:r>
          </w:p>
        </w:tc>
      </w:tr>
      <w:tr w:rsidR="00036420" w:rsidRPr="00323F2C" w14:paraId="1536DE07" w14:textId="77777777" w:rsidTr="006A57F5">
        <w:trPr>
          <w:trHeight w:val="144"/>
          <w:tblHeader/>
        </w:trPr>
        <w:tc>
          <w:tcPr>
            <w:tcW w:w="648" w:type="dxa"/>
            <w:vAlign w:val="center"/>
          </w:tcPr>
          <w:p w14:paraId="7ADCA68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0368" w:type="dxa"/>
            <w:gridSpan w:val="3"/>
            <w:vAlign w:val="center"/>
          </w:tcPr>
          <w:p w14:paraId="7DED5731"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(RA4.4.10(f)3/RA4.4.13(d)3)</w:t>
            </w:r>
          </w:p>
        </w:tc>
      </w:tr>
      <w:tr w:rsidR="00036420" w:rsidRPr="00323F2C" w14:paraId="1F734B69" w14:textId="77777777" w:rsidTr="006A57F5">
        <w:trPr>
          <w:trHeight w:val="144"/>
          <w:tblHeader/>
        </w:trPr>
        <w:tc>
          <w:tcPr>
            <w:tcW w:w="648" w:type="dxa"/>
            <w:vAlign w:val="center"/>
          </w:tcPr>
          <w:p w14:paraId="74F0635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0368" w:type="dxa"/>
            <w:gridSpan w:val="3"/>
            <w:vAlign w:val="center"/>
          </w:tcPr>
          <w:p w14:paraId="451F242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(RA4.4.10(d)/RA4.4.13(b))</w:t>
            </w:r>
          </w:p>
          <w:p w14:paraId="56BA73E2"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49FC9A24"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7AB22646" w14:textId="77777777" w:rsidR="00036420" w:rsidRPr="009053C5" w:rsidRDefault="00036420" w:rsidP="00EF2126">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6B255527" w14:textId="77777777" w:rsidTr="006A57F5">
        <w:trPr>
          <w:trHeight w:val="144"/>
          <w:tblHeader/>
        </w:trPr>
        <w:tc>
          <w:tcPr>
            <w:tcW w:w="648" w:type="dxa"/>
            <w:vAlign w:val="center"/>
          </w:tcPr>
          <w:p w14:paraId="2520B7EA"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0368" w:type="dxa"/>
            <w:gridSpan w:val="3"/>
            <w:vAlign w:val="center"/>
          </w:tcPr>
          <w:p w14:paraId="733C4B6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(RA4.4.10(e)/RA4.4.13(c))</w:t>
            </w:r>
          </w:p>
        </w:tc>
      </w:tr>
      <w:tr w:rsidR="00036420" w:rsidRPr="00323F2C" w14:paraId="4BBE145D" w14:textId="77777777" w:rsidTr="006A57F5">
        <w:trPr>
          <w:trHeight w:val="144"/>
          <w:tblHeader/>
        </w:trPr>
        <w:tc>
          <w:tcPr>
            <w:tcW w:w="648" w:type="dxa"/>
            <w:vAlign w:val="center"/>
          </w:tcPr>
          <w:p w14:paraId="1240B5E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0368" w:type="dxa"/>
            <w:gridSpan w:val="3"/>
            <w:vAlign w:val="center"/>
          </w:tcPr>
          <w:p w14:paraId="579009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(RA4.4.10(c)/RA4.4.13(a))</w:t>
            </w:r>
          </w:p>
        </w:tc>
      </w:tr>
      <w:tr w:rsidR="00036420" w:rsidRPr="00323F2C" w14:paraId="6D3C27A0" w14:textId="77777777" w:rsidTr="006A57F5">
        <w:trPr>
          <w:trHeight w:val="144"/>
          <w:tblHeader/>
        </w:trPr>
        <w:tc>
          <w:tcPr>
            <w:tcW w:w="648" w:type="dxa"/>
            <w:vAlign w:val="center"/>
          </w:tcPr>
          <w:p w14:paraId="5620130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0368" w:type="dxa"/>
            <w:gridSpan w:val="3"/>
            <w:vAlign w:val="center"/>
          </w:tcPr>
          <w:p w14:paraId="27867B7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628CE364" w14:textId="77777777" w:rsidTr="006A57F5">
        <w:trPr>
          <w:trHeight w:val="144"/>
          <w:tblHeader/>
        </w:trPr>
        <w:tc>
          <w:tcPr>
            <w:tcW w:w="648" w:type="dxa"/>
            <w:vAlign w:val="center"/>
          </w:tcPr>
          <w:p w14:paraId="37C90E53"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0368" w:type="dxa"/>
            <w:gridSpan w:val="3"/>
            <w:vAlign w:val="center"/>
          </w:tcPr>
          <w:p w14:paraId="373760E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1A72F77F" w14:textId="77777777" w:rsidTr="006A57F5">
        <w:trPr>
          <w:trHeight w:val="144"/>
          <w:tblHeader/>
        </w:trPr>
        <w:tc>
          <w:tcPr>
            <w:tcW w:w="648" w:type="dxa"/>
            <w:vAlign w:val="center"/>
          </w:tcPr>
          <w:p w14:paraId="51FC67F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0368" w:type="dxa"/>
            <w:gridSpan w:val="3"/>
            <w:vAlign w:val="center"/>
          </w:tcPr>
          <w:p w14:paraId="5B2E4DF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29D68A52" w14:textId="77777777" w:rsidTr="006A57F5">
        <w:trPr>
          <w:trHeight w:val="144"/>
          <w:tblHeader/>
        </w:trPr>
        <w:tc>
          <w:tcPr>
            <w:tcW w:w="648" w:type="dxa"/>
            <w:vAlign w:val="center"/>
          </w:tcPr>
          <w:p w14:paraId="478D7E0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0368" w:type="dxa"/>
            <w:gridSpan w:val="3"/>
            <w:vAlign w:val="center"/>
          </w:tcPr>
          <w:p w14:paraId="1A28C9E8" w14:textId="77777777" w:rsidR="00036420" w:rsidRPr="009053C5" w:rsidRDefault="00036420" w:rsidP="00036420">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79AFF016" w14:textId="77777777" w:rsidTr="006A57F5">
        <w:trPr>
          <w:trHeight w:val="144"/>
          <w:tblHeader/>
        </w:trPr>
        <w:tc>
          <w:tcPr>
            <w:tcW w:w="648" w:type="dxa"/>
            <w:vAlign w:val="center"/>
          </w:tcPr>
          <w:p w14:paraId="268538B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0368" w:type="dxa"/>
            <w:gridSpan w:val="3"/>
            <w:vAlign w:val="center"/>
          </w:tcPr>
          <w:p w14:paraId="5FDE9967"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7598B338" w14:textId="77777777" w:rsidTr="006A57F5">
        <w:trPr>
          <w:trHeight w:val="144"/>
          <w:tblHeader/>
        </w:trPr>
        <w:tc>
          <w:tcPr>
            <w:tcW w:w="648" w:type="dxa"/>
            <w:vAlign w:val="center"/>
          </w:tcPr>
          <w:p w14:paraId="6D9A7CD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0368" w:type="dxa"/>
            <w:gridSpan w:val="3"/>
            <w:vAlign w:val="center"/>
          </w:tcPr>
          <w:p w14:paraId="5AB53AAC"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737C1178" w14:textId="77777777" w:rsidTr="006A57F5">
        <w:trPr>
          <w:trHeight w:val="144"/>
          <w:tblHeader/>
        </w:trPr>
        <w:tc>
          <w:tcPr>
            <w:tcW w:w="648" w:type="dxa"/>
            <w:vAlign w:val="center"/>
          </w:tcPr>
          <w:p w14:paraId="7E206A4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0368" w:type="dxa"/>
            <w:gridSpan w:val="3"/>
            <w:vAlign w:val="center"/>
          </w:tcPr>
          <w:p w14:paraId="3C99CDE1" w14:textId="77777777" w:rsidR="00036420" w:rsidRPr="009053C5" w:rsidRDefault="00036420" w:rsidP="00036420">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4D716D57" w14:textId="77777777" w:rsidTr="00C43F9F">
        <w:trPr>
          <w:trHeight w:val="144"/>
          <w:tblHeader/>
        </w:trPr>
        <w:tc>
          <w:tcPr>
            <w:tcW w:w="648" w:type="dxa"/>
            <w:vAlign w:val="center"/>
          </w:tcPr>
          <w:p w14:paraId="2FA86F3E" w14:textId="4E4AEC9F"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14</w:t>
            </w:r>
          </w:p>
        </w:tc>
        <w:tc>
          <w:tcPr>
            <w:tcW w:w="2340" w:type="dxa"/>
            <w:vAlign w:val="center"/>
          </w:tcPr>
          <w:p w14:paraId="0758E34F" w14:textId="2B6476CA"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8028" w:type="dxa"/>
            <w:gridSpan w:val="2"/>
            <w:vAlign w:val="center"/>
          </w:tcPr>
          <w:p w14:paraId="6BC05B0A" w14:textId="5DFE7EF2"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p>
        </w:tc>
      </w:tr>
      <w:tr w:rsidR="006A57F5" w:rsidRPr="00323F2C" w14:paraId="67DCC274" w14:textId="77777777" w:rsidTr="006A57F5">
        <w:trPr>
          <w:trHeight w:val="144"/>
          <w:tblHeader/>
        </w:trPr>
        <w:tc>
          <w:tcPr>
            <w:tcW w:w="648" w:type="dxa"/>
            <w:vAlign w:val="center"/>
          </w:tcPr>
          <w:p w14:paraId="4DA22B0D" w14:textId="482DF3DB"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15</w:t>
            </w:r>
          </w:p>
        </w:tc>
        <w:tc>
          <w:tcPr>
            <w:tcW w:w="10368" w:type="dxa"/>
            <w:gridSpan w:val="3"/>
            <w:vAlign w:val="center"/>
          </w:tcPr>
          <w:p w14:paraId="615A7F91" w14:textId="25F0F58C"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w:t>
            </w:r>
          </w:p>
        </w:tc>
      </w:tr>
      <w:tr w:rsidR="006A57F5" w:rsidRPr="00323F2C" w14:paraId="7FC22D2A" w14:textId="77777777" w:rsidTr="006A57F5">
        <w:trPr>
          <w:gridAfter w:val="1"/>
          <w:wAfter w:w="23" w:type="dxa"/>
          <w:trHeight w:val="144"/>
          <w:tblHeader/>
        </w:trPr>
        <w:tc>
          <w:tcPr>
            <w:tcW w:w="10993" w:type="dxa"/>
            <w:gridSpan w:val="3"/>
            <w:vAlign w:val="center"/>
          </w:tcPr>
          <w:p w14:paraId="79B71589" w14:textId="10A48BDD" w:rsidR="006A57F5" w:rsidRPr="009053C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288383C" w14:textId="77777777" w:rsidR="003E4E04" w:rsidRDefault="003E4E04" w:rsidP="006B46AF">
      <w:pPr>
        <w:spacing w:after="0" w:line="240" w:lineRule="auto"/>
        <w:rPr>
          <w:rFonts w:asciiTheme="minorHAnsi" w:hAnsi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E4E04" w:rsidRPr="008A45F8" w14:paraId="2288383F" w14:textId="77777777" w:rsidTr="00C43F9F">
        <w:trPr>
          <w:cantSplit/>
          <w:trHeight w:val="503"/>
        </w:trPr>
        <w:tc>
          <w:tcPr>
            <w:tcW w:w="5000" w:type="pct"/>
            <w:gridSpan w:val="2"/>
            <w:vAlign w:val="center"/>
          </w:tcPr>
          <w:p w14:paraId="2288383D" w14:textId="09F56B62" w:rsidR="003E4E04" w:rsidRPr="00A1777C" w:rsidRDefault="00036420" w:rsidP="00C43F9F">
            <w:pPr>
              <w:keepNext/>
              <w:spacing w:after="0" w:line="240" w:lineRule="auto"/>
              <w:outlineLvl w:val="0"/>
              <w:rPr>
                <w:rFonts w:asciiTheme="minorHAnsi" w:hAnsiTheme="minorHAnsi"/>
                <w:b/>
                <w:sz w:val="20"/>
                <w:szCs w:val="20"/>
              </w:rPr>
            </w:pPr>
            <w:r>
              <w:rPr>
                <w:rFonts w:asciiTheme="minorHAnsi" w:hAnsiTheme="minorHAnsi"/>
                <w:b/>
                <w:sz w:val="20"/>
                <w:szCs w:val="20"/>
              </w:rPr>
              <w:t>N</w:t>
            </w:r>
            <w:r w:rsidR="003E4E04" w:rsidRPr="00A1777C">
              <w:rPr>
                <w:rFonts w:asciiTheme="minorHAnsi" w:hAnsiTheme="minorHAnsi"/>
                <w:b/>
                <w:sz w:val="20"/>
                <w:szCs w:val="20"/>
              </w:rPr>
              <w:t>. Determination of HERS Verification Compliance</w:t>
            </w:r>
          </w:p>
          <w:p w14:paraId="2288383E" w14:textId="77777777" w:rsidR="003E4E04" w:rsidRPr="008A45F8" w:rsidRDefault="003E4E04" w:rsidP="00C43F9F">
            <w:pPr>
              <w:keepNext/>
              <w:spacing w:after="0" w:line="240" w:lineRule="auto"/>
              <w:rPr>
                <w:rFonts w:asciiTheme="minorHAnsi" w:eastAsia="Times New Roman" w:hAnsiTheme="minorHAnsi"/>
                <w:sz w:val="18"/>
                <w:szCs w:val="18"/>
              </w:rPr>
            </w:pPr>
            <w:r w:rsidRPr="008A45F8">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E4E04" w:rsidRPr="008A45F8" w14:paraId="22883842" w14:textId="77777777" w:rsidTr="003E4E04">
        <w:trPr>
          <w:cantSplit/>
          <w:trHeight w:val="432"/>
        </w:trPr>
        <w:tc>
          <w:tcPr>
            <w:tcW w:w="253" w:type="pct"/>
            <w:vAlign w:val="center"/>
          </w:tcPr>
          <w:p w14:paraId="22883840" w14:textId="77777777" w:rsidR="003E4E04" w:rsidRPr="008A45F8" w:rsidDel="00C76C40" w:rsidRDefault="003E4E04" w:rsidP="003E4E04">
            <w:pPr>
              <w:keepNext/>
              <w:spacing w:after="0" w:line="240" w:lineRule="auto"/>
              <w:jc w:val="center"/>
              <w:rPr>
                <w:rFonts w:asciiTheme="minorHAnsi" w:eastAsia="Times New Roman" w:hAnsiTheme="minorHAnsi"/>
                <w:sz w:val="18"/>
                <w:szCs w:val="18"/>
              </w:rPr>
            </w:pPr>
            <w:r w:rsidRPr="008A45F8">
              <w:rPr>
                <w:rFonts w:asciiTheme="minorHAnsi" w:eastAsia="Times New Roman" w:hAnsiTheme="minorHAnsi"/>
                <w:sz w:val="18"/>
                <w:szCs w:val="18"/>
              </w:rPr>
              <w:t>01</w:t>
            </w:r>
          </w:p>
        </w:tc>
        <w:tc>
          <w:tcPr>
            <w:tcW w:w="4747" w:type="pct"/>
            <w:vAlign w:val="center"/>
          </w:tcPr>
          <w:p w14:paraId="22883841" w14:textId="77777777" w:rsidR="003E4E04" w:rsidRDefault="003E4E04" w:rsidP="00C661C8">
            <w:pPr>
              <w:keepNext/>
              <w:spacing w:after="60" w:line="240" w:lineRule="auto"/>
              <w:rPr>
                <w:rFonts w:asciiTheme="minorHAnsi" w:eastAsia="Times New Roman" w:hAnsiTheme="minorHAnsi"/>
                <w:sz w:val="18"/>
                <w:szCs w:val="18"/>
              </w:rPr>
            </w:pPr>
          </w:p>
        </w:tc>
      </w:tr>
    </w:tbl>
    <w:p w14:paraId="22883843" w14:textId="77777777" w:rsidR="003E4E04" w:rsidRDefault="003E4E04" w:rsidP="006B46AF">
      <w:pPr>
        <w:spacing w:after="0" w:line="240" w:lineRule="auto"/>
        <w:rPr>
          <w:rFonts w:asciiTheme="minorHAnsi" w:hAnsiTheme="minorHAnsi"/>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7"/>
        <w:gridCol w:w="51"/>
        <w:gridCol w:w="5462"/>
      </w:tblGrid>
      <w:tr w:rsidR="003E40E4" w:rsidRPr="003E40E4" w14:paraId="22883845" w14:textId="77777777" w:rsidTr="00C661C8">
        <w:trPr>
          <w:trHeight w:val="206"/>
        </w:trPr>
        <w:tc>
          <w:tcPr>
            <w:tcW w:w="10375" w:type="dxa"/>
            <w:gridSpan w:val="3"/>
            <w:vAlign w:val="center"/>
          </w:tcPr>
          <w:p w14:paraId="22883844"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E40E4">
              <w:rPr>
                <w:rFonts w:asciiTheme="minorHAnsi" w:eastAsia="Times New Roman" w:hAnsiTheme="minorHAnsi" w:cs="Arial"/>
                <w:b/>
                <w:caps/>
                <w:sz w:val="18"/>
                <w:szCs w:val="18"/>
              </w:rPr>
              <w:lastRenderedPageBreak/>
              <w:t>Documentation Author's Declaration Statement</w:t>
            </w:r>
          </w:p>
        </w:tc>
      </w:tr>
      <w:tr w:rsidR="003E40E4" w:rsidRPr="003E40E4" w14:paraId="22883847" w14:textId="77777777" w:rsidTr="00C661C8">
        <w:trPr>
          <w:trHeight w:val="206"/>
        </w:trPr>
        <w:tc>
          <w:tcPr>
            <w:tcW w:w="10375" w:type="dxa"/>
            <w:gridSpan w:val="3"/>
            <w:vAlign w:val="center"/>
          </w:tcPr>
          <w:p w14:paraId="22883846" w14:textId="77777777" w:rsidR="00396E93" w:rsidRDefault="003E40E4" w:rsidP="00EF2126">
            <w:pPr>
              <w:keepNext/>
              <w:numPr>
                <w:ilvl w:val="0"/>
                <w:numId w:val="3"/>
              </w:numPr>
              <w:spacing w:after="0" w:line="240" w:lineRule="auto"/>
              <w:ind w:left="271" w:hanging="270"/>
              <w:rPr>
                <w:rFonts w:asciiTheme="minorHAnsi" w:eastAsia="Times New Roman" w:hAnsiTheme="minorHAnsi"/>
                <w:sz w:val="18"/>
                <w:szCs w:val="18"/>
              </w:rPr>
            </w:pPr>
            <w:r w:rsidRPr="003E40E4">
              <w:rPr>
                <w:rFonts w:asciiTheme="minorHAnsi" w:eastAsia="Times New Roman" w:hAnsiTheme="minorHAnsi"/>
                <w:sz w:val="18"/>
                <w:szCs w:val="18"/>
              </w:rPr>
              <w:t>I certify that this Certificate of Verification documentation is accurate and complete.</w:t>
            </w:r>
          </w:p>
        </w:tc>
      </w:tr>
      <w:tr w:rsidR="003E40E4" w:rsidRPr="003E40E4" w14:paraId="2288384A" w14:textId="77777777" w:rsidTr="00C661C8">
        <w:trPr>
          <w:trHeight w:val="360"/>
        </w:trPr>
        <w:tc>
          <w:tcPr>
            <w:tcW w:w="5152" w:type="dxa"/>
          </w:tcPr>
          <w:p w14:paraId="22883848"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Name:</w:t>
            </w:r>
          </w:p>
        </w:tc>
        <w:tc>
          <w:tcPr>
            <w:tcW w:w="5223" w:type="dxa"/>
            <w:gridSpan w:val="2"/>
          </w:tcPr>
          <w:p w14:paraId="22883849"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Signature:</w:t>
            </w:r>
          </w:p>
        </w:tc>
      </w:tr>
      <w:tr w:rsidR="003E40E4" w:rsidRPr="003E40E4" w14:paraId="2288384D" w14:textId="77777777" w:rsidTr="00C661C8">
        <w:trPr>
          <w:trHeight w:val="360"/>
        </w:trPr>
        <w:tc>
          <w:tcPr>
            <w:tcW w:w="5152" w:type="dxa"/>
          </w:tcPr>
          <w:p w14:paraId="2288384B"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Company:</w:t>
            </w:r>
          </w:p>
        </w:tc>
        <w:tc>
          <w:tcPr>
            <w:tcW w:w="5223" w:type="dxa"/>
            <w:gridSpan w:val="2"/>
          </w:tcPr>
          <w:p w14:paraId="2288384C"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Date:</w:t>
            </w:r>
          </w:p>
        </w:tc>
      </w:tr>
      <w:tr w:rsidR="003E40E4" w:rsidRPr="003E40E4" w14:paraId="22883850" w14:textId="77777777" w:rsidTr="00C661C8">
        <w:trPr>
          <w:trHeight w:val="360"/>
        </w:trPr>
        <w:tc>
          <w:tcPr>
            <w:tcW w:w="5152" w:type="dxa"/>
          </w:tcPr>
          <w:p w14:paraId="2288384E"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Address:</w:t>
            </w:r>
          </w:p>
        </w:tc>
        <w:tc>
          <w:tcPr>
            <w:tcW w:w="5223" w:type="dxa"/>
            <w:gridSpan w:val="2"/>
          </w:tcPr>
          <w:p w14:paraId="2288384F"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CEA / HERS Certification Identification (If applicable):</w:t>
            </w:r>
          </w:p>
        </w:tc>
      </w:tr>
      <w:tr w:rsidR="003E40E4" w:rsidRPr="003E40E4" w14:paraId="22883853" w14:textId="77777777" w:rsidTr="00C661C8">
        <w:trPr>
          <w:trHeight w:val="360"/>
        </w:trPr>
        <w:tc>
          <w:tcPr>
            <w:tcW w:w="5152" w:type="dxa"/>
          </w:tcPr>
          <w:p w14:paraId="22883851"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City/State/Zip:</w:t>
            </w:r>
          </w:p>
        </w:tc>
        <w:tc>
          <w:tcPr>
            <w:tcW w:w="5223" w:type="dxa"/>
            <w:gridSpan w:val="2"/>
          </w:tcPr>
          <w:p w14:paraId="22883852" w14:textId="77777777" w:rsidR="00396E93" w:rsidRDefault="003E40E4" w:rsidP="00396E93">
            <w:pPr>
              <w:keepNext/>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Phone:</w:t>
            </w:r>
          </w:p>
        </w:tc>
      </w:tr>
      <w:tr w:rsidR="003E40E4" w:rsidRPr="003E40E4" w14:paraId="22883855" w14:textId="77777777" w:rsidTr="00C661C8">
        <w:tblPrEx>
          <w:tblCellMar>
            <w:left w:w="115" w:type="dxa"/>
            <w:right w:w="115" w:type="dxa"/>
          </w:tblCellMar>
        </w:tblPrEx>
        <w:trPr>
          <w:trHeight w:val="296"/>
        </w:trPr>
        <w:tc>
          <w:tcPr>
            <w:tcW w:w="10375" w:type="dxa"/>
            <w:gridSpan w:val="3"/>
            <w:vAlign w:val="center"/>
          </w:tcPr>
          <w:p w14:paraId="22883854"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E40E4">
              <w:rPr>
                <w:rFonts w:asciiTheme="minorHAnsi" w:eastAsia="Times New Roman" w:hAnsiTheme="minorHAnsi" w:cs="Arial"/>
                <w:b/>
                <w:caps/>
                <w:sz w:val="18"/>
                <w:szCs w:val="18"/>
              </w:rPr>
              <w:t xml:space="preserve">Responsible Person's Declaration statement </w:t>
            </w:r>
          </w:p>
        </w:tc>
      </w:tr>
      <w:tr w:rsidR="003E40E4" w:rsidRPr="003E40E4" w14:paraId="2288385C" w14:textId="77777777" w:rsidTr="00C661C8">
        <w:tblPrEx>
          <w:tblCellMar>
            <w:left w:w="115" w:type="dxa"/>
            <w:right w:w="115" w:type="dxa"/>
          </w:tblCellMar>
        </w:tblPrEx>
        <w:trPr>
          <w:trHeight w:val="504"/>
        </w:trPr>
        <w:tc>
          <w:tcPr>
            <w:tcW w:w="10375" w:type="dxa"/>
            <w:gridSpan w:val="3"/>
          </w:tcPr>
          <w:p w14:paraId="22883856" w14:textId="77777777" w:rsidR="00A31C55" w:rsidRDefault="003E40E4" w:rsidP="0079750F">
            <w:pPr>
              <w:keepNext/>
              <w:tabs>
                <w:tab w:val="left" w:pos="-2600"/>
              </w:tabs>
              <w:spacing w:after="0" w:line="240" w:lineRule="auto"/>
              <w:ind w:right="90"/>
              <w:outlineLvl w:val="2"/>
              <w:rPr>
                <w:rFonts w:asciiTheme="minorHAnsi" w:eastAsia="Times New Roman" w:hAnsiTheme="minorHAnsi"/>
                <w:bCs/>
                <w:caps/>
                <w:sz w:val="18"/>
                <w:szCs w:val="18"/>
              </w:rPr>
            </w:pPr>
            <w:r w:rsidRPr="003E40E4">
              <w:rPr>
                <w:rFonts w:asciiTheme="minorHAnsi" w:eastAsia="Times New Roman" w:hAnsiTheme="minorHAnsi"/>
                <w:bCs/>
                <w:sz w:val="18"/>
                <w:szCs w:val="18"/>
              </w:rPr>
              <w:t>I certify the following under penalty of perjury, under the laws of the State of California:</w:t>
            </w:r>
          </w:p>
          <w:p w14:paraId="22883857" w14:textId="77777777" w:rsidR="00C661C8" w:rsidRDefault="003E40E4" w:rsidP="00EF2126">
            <w:pPr>
              <w:keepNext/>
              <w:numPr>
                <w:ilvl w:val="0"/>
                <w:numId w:val="2"/>
              </w:numPr>
              <w:tabs>
                <w:tab w:val="left" w:pos="-2600"/>
              </w:tabs>
              <w:spacing w:after="0" w:line="240" w:lineRule="auto"/>
              <w:ind w:right="90"/>
              <w:outlineLvl w:val="2"/>
              <w:rPr>
                <w:rFonts w:asciiTheme="minorHAnsi" w:eastAsia="Times New Roman" w:hAnsiTheme="minorHAnsi"/>
                <w:bCs/>
                <w:caps/>
                <w:sz w:val="18"/>
                <w:szCs w:val="18"/>
              </w:rPr>
            </w:pPr>
            <w:r w:rsidRPr="003E40E4">
              <w:rPr>
                <w:rFonts w:asciiTheme="minorHAnsi" w:eastAsia="Times New Roman" w:hAnsiTheme="minorHAnsi"/>
                <w:bCs/>
                <w:sz w:val="18"/>
                <w:szCs w:val="18"/>
              </w:rPr>
              <w:t xml:space="preserve">The information provided on this Certificate of Verification is true and correct. </w:t>
            </w:r>
          </w:p>
          <w:p w14:paraId="22883858"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I am the certified HERS Rater who performed the verification identified and reported on this Certificate of Verification (responsible rater).</w:t>
            </w:r>
          </w:p>
          <w:p w14:paraId="22883859"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2288385A"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2288385B" w14:textId="77777777" w:rsidR="00C661C8" w:rsidRDefault="003E40E4" w:rsidP="00EF2126">
            <w:pPr>
              <w:keepNext/>
              <w:numPr>
                <w:ilvl w:val="0"/>
                <w:numId w:val="2"/>
              </w:numPr>
              <w:tabs>
                <w:tab w:val="left" w:pos="-2600"/>
              </w:tabs>
              <w:spacing w:after="0" w:line="240" w:lineRule="auto"/>
              <w:outlineLvl w:val="2"/>
              <w:rPr>
                <w:rFonts w:asciiTheme="minorHAnsi" w:eastAsia="Times New Roman" w:hAnsiTheme="minorHAnsi"/>
                <w:sz w:val="18"/>
                <w:szCs w:val="18"/>
              </w:rPr>
            </w:pPr>
            <w:r w:rsidRPr="003E40E4">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E40E4" w:rsidRPr="003E40E4" w14:paraId="2288385E" w14:textId="77777777" w:rsidTr="00C661C8">
        <w:tblPrEx>
          <w:tblCellMar>
            <w:left w:w="115" w:type="dxa"/>
            <w:right w:w="115" w:type="dxa"/>
          </w:tblCellMar>
        </w:tblPrEx>
        <w:trPr>
          <w:trHeight w:hRule="exact" w:val="288"/>
        </w:trPr>
        <w:tc>
          <w:tcPr>
            <w:tcW w:w="10375" w:type="dxa"/>
            <w:gridSpan w:val="3"/>
            <w:vAlign w:val="center"/>
          </w:tcPr>
          <w:p w14:paraId="2288385D"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E40E4">
              <w:rPr>
                <w:rFonts w:asciiTheme="minorHAnsi" w:eastAsia="Times New Roman" w:hAnsiTheme="minorHAnsi" w:cs="Arial"/>
                <w:b/>
                <w:caps/>
                <w:sz w:val="18"/>
                <w:szCs w:val="18"/>
              </w:rPr>
              <w:t>BUILDER OR INSTALLER INFORMATION AS SHOWN ON THE CERTIFICATE of Installation</w:t>
            </w:r>
          </w:p>
        </w:tc>
      </w:tr>
      <w:tr w:rsidR="003E40E4" w:rsidRPr="003E40E4" w14:paraId="22883860" w14:textId="77777777" w:rsidTr="00C661C8">
        <w:tblPrEx>
          <w:tblCellMar>
            <w:left w:w="115" w:type="dxa"/>
            <w:right w:w="115" w:type="dxa"/>
          </w:tblCellMar>
        </w:tblPrEx>
        <w:trPr>
          <w:trHeight w:hRule="exact" w:val="360"/>
        </w:trPr>
        <w:tc>
          <w:tcPr>
            <w:tcW w:w="10375" w:type="dxa"/>
            <w:gridSpan w:val="3"/>
            <w:vAlign w:val="center"/>
          </w:tcPr>
          <w:p w14:paraId="2288385F"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E40E4">
              <w:rPr>
                <w:rFonts w:asciiTheme="minorHAnsi" w:eastAsia="Times New Roman" w:hAnsiTheme="minorHAnsi"/>
                <w:sz w:val="14"/>
                <w:szCs w:val="14"/>
              </w:rPr>
              <w:t>Company Name (Installing Subcontractor or General Contractor or Builder/Owner):</w:t>
            </w:r>
          </w:p>
        </w:tc>
      </w:tr>
      <w:tr w:rsidR="003E40E4" w:rsidRPr="003E40E4" w14:paraId="22883863" w14:textId="77777777" w:rsidTr="00C661C8">
        <w:tblPrEx>
          <w:tblCellMar>
            <w:left w:w="115" w:type="dxa"/>
            <w:right w:w="115" w:type="dxa"/>
          </w:tblCellMar>
        </w:tblPrEx>
        <w:trPr>
          <w:trHeight w:hRule="exact" w:val="360"/>
        </w:trPr>
        <w:tc>
          <w:tcPr>
            <w:tcW w:w="5152" w:type="dxa"/>
          </w:tcPr>
          <w:p w14:paraId="22883861" w14:textId="77777777" w:rsidR="00396E93" w:rsidRDefault="003E40E4" w:rsidP="00396E93">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E40E4">
              <w:rPr>
                <w:rFonts w:asciiTheme="minorHAnsi" w:eastAsia="Times New Roman" w:hAnsiTheme="minorHAnsi"/>
                <w:sz w:val="14"/>
                <w:szCs w:val="14"/>
              </w:rPr>
              <w:t>Responsible Builder/Installer Name:</w:t>
            </w:r>
          </w:p>
        </w:tc>
        <w:tc>
          <w:tcPr>
            <w:tcW w:w="5223" w:type="dxa"/>
            <w:gridSpan w:val="2"/>
          </w:tcPr>
          <w:p w14:paraId="22883862" w14:textId="77777777" w:rsidR="00396E93" w:rsidRDefault="003E40E4" w:rsidP="00396E93">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CSLB License:</w:t>
            </w:r>
          </w:p>
        </w:tc>
      </w:tr>
      <w:tr w:rsidR="003E40E4" w:rsidRPr="003E40E4" w14:paraId="22883865" w14:textId="77777777" w:rsidTr="00C661C8">
        <w:tblPrEx>
          <w:tblCellMar>
            <w:left w:w="108" w:type="dxa"/>
            <w:right w:w="108" w:type="dxa"/>
          </w:tblCellMar>
        </w:tblPrEx>
        <w:trPr>
          <w:trHeight w:hRule="exact" w:val="288"/>
        </w:trPr>
        <w:tc>
          <w:tcPr>
            <w:tcW w:w="10375" w:type="dxa"/>
            <w:gridSpan w:val="3"/>
            <w:vAlign w:val="center"/>
          </w:tcPr>
          <w:p w14:paraId="22883864" w14:textId="77777777" w:rsidR="00396E93" w:rsidRDefault="003E40E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E40E4">
              <w:rPr>
                <w:rFonts w:asciiTheme="minorHAnsi" w:eastAsia="Times New Roman" w:hAnsiTheme="minorHAnsi" w:cs="Arial"/>
                <w:b/>
                <w:caps/>
                <w:sz w:val="18"/>
                <w:szCs w:val="18"/>
              </w:rPr>
              <w:t>HERS PROVIDER DATA REGISTRY INFORMATION</w:t>
            </w:r>
          </w:p>
        </w:tc>
      </w:tr>
      <w:tr w:rsidR="003E40E4" w:rsidRPr="003E40E4" w14:paraId="22883868" w14:textId="77777777" w:rsidTr="00C661C8">
        <w:tblPrEx>
          <w:tblCellMar>
            <w:left w:w="108" w:type="dxa"/>
            <w:right w:w="108" w:type="dxa"/>
          </w:tblCellMar>
        </w:tblPrEx>
        <w:trPr>
          <w:trHeight w:hRule="exact" w:val="360"/>
        </w:trPr>
        <w:tc>
          <w:tcPr>
            <w:tcW w:w="5152" w:type="dxa"/>
          </w:tcPr>
          <w:p w14:paraId="22883866"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Sample Group Number (if applicable):</w:t>
            </w:r>
          </w:p>
        </w:tc>
        <w:tc>
          <w:tcPr>
            <w:tcW w:w="5223" w:type="dxa"/>
            <w:gridSpan w:val="2"/>
          </w:tcPr>
          <w:p w14:paraId="22883867" w14:textId="77777777" w:rsidR="00396E93" w:rsidRDefault="003E40E4" w:rsidP="00396E9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E40E4">
              <w:rPr>
                <w:rFonts w:asciiTheme="minorHAnsi" w:eastAsia="Times New Roman" w:hAnsiTheme="minorHAnsi"/>
                <w:sz w:val="14"/>
                <w:szCs w:val="14"/>
              </w:rPr>
              <w:t>Dwelling Test Status in Sample Group (if applicable)</w:t>
            </w:r>
          </w:p>
        </w:tc>
      </w:tr>
      <w:tr w:rsidR="003E40E4" w:rsidRPr="003E40E4" w14:paraId="2288386A" w14:textId="77777777" w:rsidTr="00C661C8">
        <w:tblPrEx>
          <w:tblCellMar>
            <w:left w:w="108" w:type="dxa"/>
            <w:right w:w="108" w:type="dxa"/>
          </w:tblCellMar>
        </w:tblPrEx>
        <w:trPr>
          <w:trHeight w:hRule="exact" w:val="288"/>
        </w:trPr>
        <w:tc>
          <w:tcPr>
            <w:tcW w:w="10375" w:type="dxa"/>
            <w:gridSpan w:val="3"/>
            <w:vAlign w:val="center"/>
          </w:tcPr>
          <w:p w14:paraId="22883869" w14:textId="77777777" w:rsidR="00396E93" w:rsidRDefault="003E40E4" w:rsidP="0079750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E40E4">
              <w:rPr>
                <w:rFonts w:asciiTheme="minorHAnsi" w:eastAsia="Times New Roman" w:hAnsiTheme="minorHAnsi" w:cs="Arial"/>
                <w:b/>
                <w:caps/>
                <w:sz w:val="18"/>
                <w:szCs w:val="18"/>
              </w:rPr>
              <w:t>HERS RATER INFORMATION</w:t>
            </w:r>
          </w:p>
        </w:tc>
      </w:tr>
      <w:tr w:rsidR="003E40E4" w:rsidRPr="003E40E4" w14:paraId="2288386C" w14:textId="77777777" w:rsidTr="00C661C8">
        <w:tblPrEx>
          <w:tblCellMar>
            <w:left w:w="108" w:type="dxa"/>
            <w:right w:w="108" w:type="dxa"/>
          </w:tblCellMar>
        </w:tblPrEx>
        <w:trPr>
          <w:trHeight w:hRule="exact" w:val="360"/>
        </w:trPr>
        <w:tc>
          <w:tcPr>
            <w:tcW w:w="10375" w:type="dxa"/>
            <w:gridSpan w:val="3"/>
          </w:tcPr>
          <w:p w14:paraId="2288386B" w14:textId="77777777" w:rsidR="00396E93" w:rsidRDefault="003E40E4" w:rsidP="00396E9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HERS Rater Company Name:</w:t>
            </w:r>
          </w:p>
        </w:tc>
      </w:tr>
      <w:tr w:rsidR="003E40E4" w:rsidRPr="003E40E4" w14:paraId="2288386F" w14:textId="77777777" w:rsidTr="00C661C8">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2288386D"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2288386E"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Signature:</w:t>
            </w:r>
          </w:p>
        </w:tc>
      </w:tr>
      <w:tr w:rsidR="003E40E4" w:rsidRPr="003E40E4" w14:paraId="22883872" w14:textId="77777777" w:rsidTr="00C661C8">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22883870"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Responsible Rater's Certification Number w/ this HERS Provider</w:t>
            </w:r>
          </w:p>
        </w:tc>
        <w:tc>
          <w:tcPr>
            <w:tcW w:w="5175" w:type="dxa"/>
            <w:tcBorders>
              <w:top w:val="single" w:sz="4" w:space="0" w:color="auto"/>
              <w:left w:val="single" w:sz="4" w:space="0" w:color="auto"/>
              <w:bottom w:val="single" w:sz="4" w:space="0" w:color="auto"/>
              <w:right w:val="single" w:sz="4" w:space="0" w:color="auto"/>
            </w:tcBorders>
          </w:tcPr>
          <w:p w14:paraId="22883871" w14:textId="77777777" w:rsidR="00396E93" w:rsidRDefault="003E40E4" w:rsidP="00396E9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E40E4">
              <w:rPr>
                <w:rFonts w:asciiTheme="minorHAnsi" w:eastAsia="Times New Roman" w:hAnsiTheme="minorHAnsi"/>
                <w:sz w:val="14"/>
                <w:szCs w:val="14"/>
              </w:rPr>
              <w:t>Date Signed:</w:t>
            </w:r>
          </w:p>
        </w:tc>
      </w:tr>
    </w:tbl>
    <w:p w14:paraId="22883873" w14:textId="77777777" w:rsidR="003E40E4" w:rsidRPr="006D2E42" w:rsidRDefault="003E40E4" w:rsidP="006B46AF">
      <w:pPr>
        <w:spacing w:after="0" w:line="240" w:lineRule="auto"/>
        <w:rPr>
          <w:rFonts w:asciiTheme="minorHAnsi" w:hAnsiTheme="minorHAnsi"/>
          <w:sz w:val="20"/>
          <w:szCs w:val="20"/>
        </w:rPr>
      </w:pPr>
    </w:p>
    <w:p w14:paraId="22883874" w14:textId="77777777" w:rsidR="006B46AF" w:rsidRPr="006D2E42" w:rsidRDefault="006B46AF" w:rsidP="006B46AF">
      <w:pPr>
        <w:spacing w:after="0" w:line="240" w:lineRule="auto"/>
        <w:rPr>
          <w:rFonts w:asciiTheme="minorHAnsi" w:hAnsiTheme="minorHAnsi" w:cs="Arial"/>
          <w:b/>
          <w:sz w:val="20"/>
          <w:szCs w:val="20"/>
        </w:rPr>
      </w:pPr>
    </w:p>
    <w:p w14:paraId="22883875" w14:textId="77777777" w:rsidR="006B46AF" w:rsidRDefault="006B46AF" w:rsidP="006B46AF">
      <w:pPr>
        <w:spacing w:after="0" w:line="240" w:lineRule="auto"/>
        <w:rPr>
          <w:rFonts w:asciiTheme="minorHAnsi" w:hAnsiTheme="minorHAnsi" w:cs="Arial"/>
          <w:b/>
          <w:sz w:val="20"/>
          <w:szCs w:val="20"/>
        </w:rPr>
      </w:pPr>
    </w:p>
    <w:p w14:paraId="22883876" w14:textId="77777777" w:rsidR="006B46AF" w:rsidRPr="006D2E42" w:rsidRDefault="006B46AF" w:rsidP="006B46AF">
      <w:pPr>
        <w:spacing w:after="0" w:line="240" w:lineRule="auto"/>
        <w:rPr>
          <w:rFonts w:asciiTheme="minorHAnsi" w:hAnsiTheme="minorHAnsi" w:cs="Arial"/>
          <w:b/>
          <w:sz w:val="20"/>
          <w:szCs w:val="20"/>
        </w:rPr>
        <w:sectPr w:rsidR="006B46AF" w:rsidRPr="006D2E42" w:rsidSect="00C43F9F">
          <w:headerReference w:type="even" r:id="rId9"/>
          <w:headerReference w:type="default" r:id="rId10"/>
          <w:footerReference w:type="default" r:id="rId11"/>
          <w:headerReference w:type="first" r:id="rId12"/>
          <w:pgSz w:w="12240" w:h="15840" w:code="1"/>
          <w:pgMar w:top="720" w:right="720" w:bottom="720" w:left="720" w:header="432" w:footer="288" w:gutter="0"/>
          <w:cols w:space="720"/>
          <w:docGrid w:linePitch="360"/>
        </w:sectPr>
      </w:pPr>
    </w:p>
    <w:p w14:paraId="32487EB7" w14:textId="77777777" w:rsidR="00995034" w:rsidRPr="00CC6AD2"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20"/>
          <w:szCs w:val="20"/>
        </w:rPr>
      </w:pPr>
      <w:r w:rsidRPr="00CC6AD2">
        <w:rPr>
          <w:rFonts w:asciiTheme="minorHAnsi" w:hAnsiTheme="minorHAnsi" w:cs="Arial"/>
          <w:b/>
          <w:sz w:val="20"/>
          <w:szCs w:val="20"/>
        </w:rPr>
        <w:t>A. Dwelling Unit Name</w:t>
      </w:r>
    </w:p>
    <w:p w14:paraId="2231F13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540" w:hanging="270"/>
        <w:rPr>
          <w:rFonts w:asciiTheme="minorHAnsi" w:hAnsiTheme="minorHAnsi" w:cs="Arial"/>
          <w:sz w:val="20"/>
          <w:szCs w:val="20"/>
        </w:rPr>
      </w:pPr>
      <w:r>
        <w:rPr>
          <w:rFonts w:asciiTheme="minorHAnsi" w:hAnsiTheme="minorHAnsi" w:cs="Arial"/>
          <w:sz w:val="20"/>
          <w:szCs w:val="20"/>
        </w:rPr>
        <w:t>01 This identifies the dwelling unit on this compliance document and is referenced from the CF1R. One form is required for each dwelling unit in the building.</w:t>
      </w:r>
    </w:p>
    <w:p w14:paraId="70FEFD4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p>
    <w:p w14:paraId="01477F23" w14:textId="77777777" w:rsidR="00995034" w:rsidRDefault="00995034" w:rsidP="00995034">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20"/>
          <w:szCs w:val="20"/>
        </w:rPr>
      </w:pPr>
      <w:r>
        <w:rPr>
          <w:rFonts w:asciiTheme="minorHAnsi" w:hAnsiTheme="minorHAnsi" w:cs="Arial"/>
          <w:b/>
          <w:sz w:val="20"/>
          <w:szCs w:val="20"/>
        </w:rPr>
        <w:t>B</w:t>
      </w:r>
      <w:r w:rsidRPr="009304DE">
        <w:rPr>
          <w:rFonts w:asciiTheme="minorHAnsi" w:hAnsiTheme="minorHAnsi" w:cs="Arial"/>
          <w:b/>
          <w:sz w:val="20"/>
          <w:szCs w:val="20"/>
        </w:rPr>
        <w:t xml:space="preserve">. </w:t>
      </w:r>
      <w:r>
        <w:rPr>
          <w:rFonts w:asciiTheme="minorHAnsi" w:hAnsiTheme="minorHAnsi" w:cs="Arial"/>
          <w:b/>
          <w:sz w:val="20"/>
          <w:szCs w:val="20"/>
        </w:rPr>
        <w:t>Design Central Water Heating Systems Information</w:t>
      </w:r>
    </w:p>
    <w:p w14:paraId="2EE51C6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20"/>
          <w:szCs w:val="20"/>
        </w:rPr>
      </w:pPr>
      <w:r w:rsidRPr="00473781">
        <w:rPr>
          <w:rFonts w:asciiTheme="minorHAnsi" w:hAnsiTheme="minorHAnsi"/>
          <w:sz w:val="20"/>
          <w:szCs w:val="20"/>
        </w:rPr>
        <w:t>This table reports the water heating system features that were specified on the registered CF1R compliance document for this project.</w:t>
      </w:r>
      <w:r>
        <w:rPr>
          <w:rFonts w:asciiTheme="minorHAnsi" w:hAnsiTheme="minorHAnsi"/>
          <w:sz w:val="20"/>
          <w:szCs w:val="20"/>
        </w:rPr>
        <w:t xml:space="preserve"> For information only and requires no user input.</w:t>
      </w:r>
    </w:p>
    <w:p w14:paraId="267EBE0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sz w:val="20"/>
          <w:szCs w:val="20"/>
        </w:rPr>
      </w:pPr>
    </w:p>
    <w:p w14:paraId="674E1E59" w14:textId="77777777" w:rsidR="00995034" w:rsidRPr="00F43FA8" w:rsidRDefault="00995034" w:rsidP="00995034">
      <w:pPr>
        <w:keepNext/>
        <w:spacing w:after="0" w:line="240" w:lineRule="auto"/>
        <w:rPr>
          <w:rFonts w:asciiTheme="minorHAnsi" w:hAnsiTheme="minorHAnsi" w:cstheme="minorHAnsi"/>
          <w:sz w:val="20"/>
          <w:szCs w:val="20"/>
        </w:rPr>
      </w:pPr>
      <w:r w:rsidRPr="00F43FA8">
        <w:rPr>
          <w:rFonts w:asciiTheme="minorHAnsi" w:hAnsiTheme="minorHAnsi" w:cstheme="minorHAnsi"/>
          <w:b/>
          <w:sz w:val="20"/>
          <w:szCs w:val="20"/>
        </w:rPr>
        <w:t xml:space="preserve">C. Installed </w:t>
      </w:r>
      <w:r>
        <w:rPr>
          <w:rFonts w:asciiTheme="minorHAnsi" w:hAnsiTheme="minorHAnsi" w:cstheme="minorHAnsi"/>
          <w:b/>
          <w:sz w:val="20"/>
          <w:szCs w:val="20"/>
        </w:rPr>
        <w:t>Dwelling Unit</w:t>
      </w:r>
      <w:r w:rsidRPr="00F43FA8">
        <w:rPr>
          <w:rFonts w:asciiTheme="minorHAnsi" w:hAnsiTheme="minorHAnsi" w:cstheme="minorHAnsi"/>
          <w:b/>
          <w:sz w:val="20"/>
          <w:szCs w:val="20"/>
        </w:rPr>
        <w:t xml:space="preserve"> Water Heating Systems Information</w:t>
      </w:r>
    </w:p>
    <w:p w14:paraId="3AEF3D2C" w14:textId="77777777" w:rsidR="00995034" w:rsidRPr="00F43FA8" w:rsidRDefault="00995034" w:rsidP="00995034">
      <w:pPr>
        <w:keepNext/>
        <w:spacing w:after="0" w:line="240" w:lineRule="auto"/>
        <w:rPr>
          <w:rFonts w:asciiTheme="minorHAnsi" w:hAnsiTheme="minorHAnsi" w:cstheme="minorHAnsi"/>
          <w:sz w:val="20"/>
          <w:szCs w:val="20"/>
        </w:rPr>
      </w:pPr>
      <w:r w:rsidRPr="00F43FA8">
        <w:rPr>
          <w:rFonts w:asciiTheme="minorHAnsi" w:hAnsiTheme="minorHAnsi" w:cstheme="minorHAnsi"/>
          <w:sz w:val="20"/>
          <w:szCs w:val="20"/>
        </w:rPr>
        <w:t>This table reports the water heating system information that is being installed. Require one line for each system.</w:t>
      </w:r>
    </w:p>
    <w:p w14:paraId="070A944F" w14:textId="77777777" w:rsidR="00995034" w:rsidRPr="00F43FA8" w:rsidRDefault="00995034" w:rsidP="00995034">
      <w:pPr>
        <w:keepNext/>
        <w:spacing w:after="0" w:line="240" w:lineRule="auto"/>
        <w:ind w:left="720" w:hanging="450"/>
        <w:rPr>
          <w:rFonts w:asciiTheme="minorHAnsi" w:hAnsiTheme="minorHAnsi" w:cstheme="minorHAnsi"/>
          <w:sz w:val="20"/>
          <w:szCs w:val="20"/>
        </w:rPr>
      </w:pPr>
      <w:r w:rsidRPr="00F43FA8">
        <w:rPr>
          <w:rFonts w:asciiTheme="minorHAnsi" w:hAnsiTheme="minorHAnsi" w:cstheme="minorHAnsi"/>
          <w:sz w:val="20"/>
          <w:szCs w:val="20"/>
        </w:rPr>
        <w:t>01 Water Heating System ID or Name – Reference information from CF1R.</w:t>
      </w:r>
    </w:p>
    <w:p w14:paraId="3BE84D93" w14:textId="77777777" w:rsidR="00995034" w:rsidRPr="00F43FA8" w:rsidRDefault="00995034" w:rsidP="00995034">
      <w:pPr>
        <w:keepNext/>
        <w:spacing w:after="0" w:line="240" w:lineRule="auto"/>
        <w:ind w:left="720" w:hanging="450"/>
        <w:rPr>
          <w:rFonts w:asciiTheme="minorHAnsi" w:hAnsiTheme="minorHAnsi" w:cstheme="minorHAnsi"/>
          <w:sz w:val="20"/>
          <w:szCs w:val="20"/>
        </w:rPr>
      </w:pPr>
      <w:r w:rsidRPr="00F43FA8">
        <w:rPr>
          <w:rFonts w:asciiTheme="minorHAnsi" w:hAnsiTheme="minorHAnsi" w:cstheme="minorHAnsi"/>
          <w:sz w:val="20"/>
          <w:szCs w:val="20"/>
        </w:rPr>
        <w:t>02 Water Heating System Type – Reference information from CF1R. The different kinds of water heating system type are DHW, or Combined Hydronic.</w:t>
      </w:r>
    </w:p>
    <w:p w14:paraId="59F4E70E" w14:textId="77777777" w:rsidR="00995034" w:rsidRPr="003A3592" w:rsidRDefault="00995034" w:rsidP="00995034">
      <w:pPr>
        <w:keepNext/>
        <w:spacing w:after="0" w:line="240" w:lineRule="auto"/>
        <w:ind w:left="540" w:hanging="270"/>
        <w:rPr>
          <w:rFonts w:asciiTheme="minorHAnsi" w:hAnsiTheme="minorHAnsi" w:cstheme="minorHAnsi"/>
          <w:sz w:val="20"/>
          <w:szCs w:val="20"/>
        </w:rPr>
      </w:pPr>
      <w:r w:rsidRPr="00F43FA8">
        <w:rPr>
          <w:rFonts w:asciiTheme="minorHAnsi" w:hAnsiTheme="minorHAnsi" w:cstheme="minorHAnsi"/>
          <w:sz w:val="20"/>
          <w:szCs w:val="20"/>
        </w:rPr>
        <w:t>03 Water Heater Type – Information from CF1R. The different kinds of water heaters are Large/Commercial Storage, Small</w:t>
      </w:r>
      <w:r w:rsidRPr="00396DD3">
        <w:rPr>
          <w:rFonts w:asciiTheme="minorHAnsi" w:hAnsiTheme="minorHAnsi" w:cstheme="minorHAnsi"/>
          <w:sz w:val="20"/>
          <w:szCs w:val="20"/>
        </w:rPr>
        <w:t>/Consumer</w:t>
      </w:r>
      <w:r w:rsidRPr="003A3592">
        <w:rPr>
          <w:rFonts w:asciiTheme="minorHAnsi" w:hAnsiTheme="minorHAnsi" w:cstheme="minorHAnsi"/>
          <w:sz w:val="20"/>
          <w:szCs w:val="20"/>
        </w:rPr>
        <w:t xml:space="preserve"> Storage, Residential-Duty Commercial Storage, Heat Pump, Boiler, Large/Commercial Instantaneous, Small/Consumer Instantaneous, Residential-Duty Commercial Instantaneous or Indirect.</w:t>
      </w:r>
    </w:p>
    <w:p w14:paraId="2350D815" w14:textId="77777777" w:rsidR="00995034" w:rsidRPr="003A3592"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04 # of Water Heaters in system – Reference information from CF1R.</w:t>
      </w:r>
    </w:p>
    <w:p w14:paraId="6F7E68DB" w14:textId="77777777" w:rsidR="00995034" w:rsidRPr="003A3592"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05 Water Heater Storage Volume (gal) – User input. Value may be N/A if water heater type is instantaneous with zero storage.</w:t>
      </w:r>
    </w:p>
    <w:p w14:paraId="5F89817C" w14:textId="77777777" w:rsidR="00995034" w:rsidRPr="003A3592"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06 Fuel Type – Reference information from CF1R. The different kinds of fuel types are natural gas, propane, oil, or electricity.</w:t>
      </w:r>
    </w:p>
    <w:p w14:paraId="3939497D" w14:textId="77777777" w:rsidR="00995034" w:rsidRDefault="00995034" w:rsidP="00995034">
      <w:pPr>
        <w:keepNext/>
        <w:spacing w:after="0" w:line="240" w:lineRule="auto"/>
        <w:ind w:left="720" w:hanging="450"/>
        <w:rPr>
          <w:rFonts w:asciiTheme="minorHAnsi" w:hAnsiTheme="minorHAnsi" w:cstheme="minorHAnsi"/>
          <w:sz w:val="20"/>
          <w:szCs w:val="20"/>
        </w:rPr>
      </w:pPr>
      <w:r w:rsidRPr="003A3592">
        <w:rPr>
          <w:rFonts w:asciiTheme="minorHAnsi" w:hAnsiTheme="minorHAnsi" w:cstheme="minorHAnsi"/>
          <w:sz w:val="20"/>
          <w:szCs w:val="20"/>
        </w:rPr>
        <w:t>07 Rated Input Type – Reference information from CF1R. For natural gas, propane and oil fuel type the input type is Btu/hr. For electric the input type is kW.</w:t>
      </w:r>
    </w:p>
    <w:p w14:paraId="65C51946" w14:textId="77777777" w:rsidR="00995034" w:rsidRDefault="00995034" w:rsidP="00995034">
      <w:pPr>
        <w:keepNext/>
        <w:spacing w:after="0" w:line="240" w:lineRule="auto"/>
        <w:ind w:left="720" w:hanging="450"/>
        <w:rPr>
          <w:rFonts w:asciiTheme="minorHAnsi" w:hAnsiTheme="minorHAnsi" w:cstheme="minorHAnsi"/>
          <w:sz w:val="20"/>
          <w:szCs w:val="20"/>
        </w:rPr>
      </w:pPr>
      <w:r w:rsidRPr="00A61D77">
        <w:rPr>
          <w:rFonts w:asciiTheme="minorHAnsi" w:hAnsiTheme="minorHAnsi" w:cstheme="minorHAnsi"/>
          <w:sz w:val="20"/>
          <w:szCs w:val="20"/>
        </w:rPr>
        <w:t>08 Rated Input Value – User input. Numerical value of the rated input. Must be equal to or less than value indicated on the CF1R.</w:t>
      </w:r>
    </w:p>
    <w:p w14:paraId="55677C9A" w14:textId="77777777" w:rsidR="00995034" w:rsidRPr="00A61D77"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 xml:space="preserve">09 </w:t>
      </w:r>
      <w:r w:rsidRPr="00A61D77">
        <w:rPr>
          <w:rFonts w:asciiTheme="minorHAnsi" w:hAnsiTheme="minorHAnsi" w:cstheme="minorHAnsi"/>
          <w:sz w:val="20"/>
          <w:szCs w:val="20"/>
        </w:rPr>
        <w:t>Dwelling Unit DHW System Distribution Type - Reference information from CF1R.</w:t>
      </w:r>
    </w:p>
    <w:p w14:paraId="7E24088B" w14:textId="77777777" w:rsidR="00995034" w:rsidRDefault="00995034" w:rsidP="00995034">
      <w:pPr>
        <w:keepNext/>
        <w:spacing w:after="0" w:line="240" w:lineRule="auto"/>
        <w:rPr>
          <w:rFonts w:asciiTheme="minorHAnsi" w:hAnsiTheme="minorHAnsi" w:cstheme="minorHAnsi"/>
          <w:sz w:val="20"/>
          <w:szCs w:val="20"/>
        </w:rPr>
      </w:pPr>
    </w:p>
    <w:p w14:paraId="4768AC37" w14:textId="77777777" w:rsidR="00995034" w:rsidRDefault="00995034" w:rsidP="00995034">
      <w:pPr>
        <w:keepNext/>
        <w:spacing w:after="0" w:line="240" w:lineRule="auto"/>
        <w:rPr>
          <w:rFonts w:asciiTheme="minorHAnsi" w:hAnsiTheme="minorHAnsi" w:cstheme="minorHAnsi"/>
          <w:b/>
          <w:sz w:val="20"/>
          <w:szCs w:val="20"/>
        </w:rPr>
      </w:pPr>
      <w:r>
        <w:rPr>
          <w:rFonts w:asciiTheme="minorHAnsi" w:hAnsiTheme="minorHAnsi" w:cstheme="minorHAnsi"/>
          <w:b/>
          <w:sz w:val="20"/>
          <w:szCs w:val="20"/>
        </w:rPr>
        <w:t>D</w:t>
      </w:r>
      <w:r w:rsidRPr="00F43FA8">
        <w:rPr>
          <w:rFonts w:asciiTheme="minorHAnsi" w:hAnsiTheme="minorHAnsi" w:cstheme="minorHAnsi"/>
          <w:b/>
          <w:sz w:val="20"/>
          <w:szCs w:val="20"/>
        </w:rPr>
        <w:t xml:space="preserve">. </w:t>
      </w:r>
      <w:r>
        <w:rPr>
          <w:rFonts w:asciiTheme="minorHAnsi" w:hAnsiTheme="minorHAnsi" w:cstheme="minorHAnsi"/>
          <w:b/>
          <w:sz w:val="20"/>
          <w:szCs w:val="20"/>
        </w:rPr>
        <w:t>Design Dwelling Unit</w:t>
      </w:r>
      <w:r w:rsidRPr="00F43FA8">
        <w:rPr>
          <w:rFonts w:asciiTheme="minorHAnsi" w:hAnsiTheme="minorHAnsi" w:cstheme="minorHAnsi"/>
          <w:b/>
          <w:sz w:val="20"/>
          <w:szCs w:val="20"/>
        </w:rPr>
        <w:t xml:space="preserve"> Water Heating </w:t>
      </w:r>
      <w:r>
        <w:rPr>
          <w:rFonts w:asciiTheme="minorHAnsi" w:hAnsiTheme="minorHAnsi" w:cstheme="minorHAnsi"/>
          <w:b/>
          <w:sz w:val="20"/>
          <w:szCs w:val="20"/>
        </w:rPr>
        <w:t>Efficiency</w:t>
      </w:r>
      <w:r w:rsidRPr="00F43FA8">
        <w:rPr>
          <w:rFonts w:asciiTheme="minorHAnsi" w:hAnsiTheme="minorHAnsi" w:cstheme="minorHAnsi"/>
          <w:b/>
          <w:sz w:val="20"/>
          <w:szCs w:val="20"/>
        </w:rPr>
        <w:t xml:space="preserve"> Information</w:t>
      </w:r>
    </w:p>
    <w:p w14:paraId="15A38D3B" w14:textId="77777777" w:rsidR="00995034" w:rsidRPr="00F43FA8"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theme="minorHAnsi"/>
          <w:sz w:val="20"/>
          <w:szCs w:val="20"/>
        </w:rPr>
      </w:pPr>
      <w:r w:rsidRPr="00F43FA8">
        <w:rPr>
          <w:rFonts w:asciiTheme="minorHAnsi" w:hAnsiTheme="minorHAnsi" w:cstheme="minorHAnsi"/>
          <w:sz w:val="20"/>
          <w:szCs w:val="20"/>
        </w:rPr>
        <w:t>This table reports the water heating system features that were specified on the registered CF1R compliance document for this project. For information only and requires no user input.</w:t>
      </w:r>
    </w:p>
    <w:p w14:paraId="3E6DBC58" w14:textId="77777777" w:rsidR="00995034" w:rsidRDefault="00995034" w:rsidP="00995034">
      <w:pPr>
        <w:keepNext/>
        <w:spacing w:after="0" w:line="240" w:lineRule="auto"/>
        <w:rPr>
          <w:rFonts w:asciiTheme="minorHAnsi" w:hAnsiTheme="minorHAnsi" w:cstheme="minorHAnsi"/>
          <w:b/>
          <w:sz w:val="20"/>
          <w:szCs w:val="20"/>
        </w:rPr>
      </w:pPr>
    </w:p>
    <w:p w14:paraId="12DF4062" w14:textId="77777777" w:rsidR="00995034" w:rsidRPr="00F43FA8" w:rsidRDefault="00995034" w:rsidP="00995034">
      <w:pPr>
        <w:keepNext/>
        <w:spacing w:after="0" w:line="240" w:lineRule="auto"/>
        <w:rPr>
          <w:rFonts w:asciiTheme="minorHAnsi" w:hAnsiTheme="minorHAnsi" w:cstheme="minorHAnsi"/>
          <w:sz w:val="20"/>
          <w:szCs w:val="20"/>
        </w:rPr>
      </w:pPr>
      <w:r>
        <w:rPr>
          <w:rFonts w:asciiTheme="minorHAnsi" w:hAnsiTheme="minorHAnsi" w:cstheme="minorHAnsi"/>
          <w:b/>
          <w:sz w:val="20"/>
          <w:szCs w:val="20"/>
        </w:rPr>
        <w:t>E</w:t>
      </w:r>
      <w:r w:rsidRPr="00F43FA8">
        <w:rPr>
          <w:rFonts w:asciiTheme="minorHAnsi" w:hAnsiTheme="minorHAnsi" w:cstheme="minorHAnsi"/>
          <w:b/>
          <w:sz w:val="20"/>
          <w:szCs w:val="20"/>
        </w:rPr>
        <w:t xml:space="preserve">. Installed </w:t>
      </w:r>
      <w:r>
        <w:rPr>
          <w:rFonts w:asciiTheme="minorHAnsi" w:hAnsiTheme="minorHAnsi" w:cstheme="minorHAnsi"/>
          <w:b/>
          <w:sz w:val="20"/>
          <w:szCs w:val="20"/>
        </w:rPr>
        <w:t>Dwelling Unit Water Heating Efficiency Information</w:t>
      </w:r>
    </w:p>
    <w:p w14:paraId="19B59CDC" w14:textId="77777777" w:rsidR="00995034" w:rsidRPr="00F43FA8" w:rsidRDefault="00995034" w:rsidP="00995034">
      <w:pPr>
        <w:keepNext/>
        <w:spacing w:after="0" w:line="240" w:lineRule="auto"/>
        <w:rPr>
          <w:rFonts w:asciiTheme="minorHAnsi" w:hAnsiTheme="minorHAnsi" w:cstheme="minorHAnsi"/>
          <w:sz w:val="20"/>
          <w:szCs w:val="20"/>
        </w:rPr>
      </w:pPr>
      <w:r w:rsidRPr="00F43FA8">
        <w:rPr>
          <w:rFonts w:asciiTheme="minorHAnsi" w:hAnsiTheme="minorHAnsi" w:cstheme="minorHAnsi"/>
          <w:sz w:val="20"/>
          <w:szCs w:val="20"/>
        </w:rPr>
        <w:t>This table reports the water heating system information that is being installed. Require one line for each central system.</w:t>
      </w:r>
    </w:p>
    <w:p w14:paraId="674F72AB"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sz w:val="20"/>
          <w:szCs w:val="20"/>
        </w:rPr>
        <w:tab/>
      </w:r>
      <w:r w:rsidRPr="00F43FA8">
        <w:rPr>
          <w:rFonts w:asciiTheme="minorHAnsi" w:hAnsiTheme="minorHAnsi" w:cstheme="minorHAnsi"/>
          <w:sz w:val="20"/>
          <w:szCs w:val="20"/>
        </w:rPr>
        <w:t>01 Water Heating System ID or Name – Reference information from CF1R</w:t>
      </w:r>
    </w:p>
    <w:p w14:paraId="6DEF06A6" w14:textId="77777777" w:rsidR="00995034" w:rsidRPr="00A61D77" w:rsidRDefault="00995034" w:rsidP="00995034">
      <w:pPr>
        <w:keepNext/>
        <w:spacing w:after="0" w:line="240" w:lineRule="auto"/>
        <w:ind w:left="720" w:hanging="450"/>
        <w:rPr>
          <w:rFonts w:asciiTheme="minorHAnsi" w:hAnsiTheme="minorHAnsi" w:cstheme="minorHAnsi"/>
          <w:sz w:val="20"/>
          <w:szCs w:val="20"/>
        </w:rPr>
      </w:pPr>
      <w:r w:rsidRPr="00A61D77">
        <w:rPr>
          <w:rFonts w:asciiTheme="minorHAnsi" w:hAnsiTheme="minorHAnsi" w:cstheme="minorHAnsi"/>
          <w:sz w:val="20"/>
          <w:szCs w:val="20"/>
        </w:rPr>
        <w:t>0</w:t>
      </w:r>
      <w:r>
        <w:rPr>
          <w:rFonts w:asciiTheme="minorHAnsi" w:hAnsiTheme="minorHAnsi" w:cstheme="minorHAnsi"/>
          <w:sz w:val="20"/>
          <w:szCs w:val="20"/>
        </w:rPr>
        <w:t>2</w:t>
      </w:r>
      <w:r w:rsidRPr="00A61D77">
        <w:rPr>
          <w:rFonts w:asciiTheme="minorHAnsi" w:hAnsiTheme="minorHAnsi" w:cstheme="minorHAnsi"/>
          <w:sz w:val="20"/>
          <w:szCs w:val="20"/>
        </w:rPr>
        <w:t xml:space="preserve"> Heating Efficiency Type – Reference information from CF1R. Different efficiency types are Energy Factor, AFUE, UEF and Thermal Efficiency.</w:t>
      </w:r>
    </w:p>
    <w:p w14:paraId="05DF0A2A" w14:textId="77777777" w:rsidR="00995034" w:rsidRPr="00A61D77" w:rsidRDefault="00995034" w:rsidP="00995034">
      <w:pPr>
        <w:keepNext/>
        <w:spacing w:after="0" w:line="240" w:lineRule="auto"/>
        <w:ind w:left="720" w:hanging="450"/>
        <w:rPr>
          <w:rFonts w:asciiTheme="minorHAnsi" w:hAnsiTheme="minorHAnsi" w:cstheme="minorHAnsi"/>
          <w:b/>
          <w:sz w:val="20"/>
          <w:szCs w:val="20"/>
        </w:rPr>
      </w:pPr>
      <w:r>
        <w:rPr>
          <w:rFonts w:asciiTheme="minorHAnsi" w:hAnsiTheme="minorHAnsi" w:cstheme="minorHAnsi"/>
          <w:sz w:val="20"/>
          <w:szCs w:val="20"/>
        </w:rPr>
        <w:t>03</w:t>
      </w:r>
      <w:r w:rsidRPr="00A61D77">
        <w:rPr>
          <w:rFonts w:asciiTheme="minorHAnsi" w:hAnsiTheme="minorHAnsi" w:cstheme="minorHAnsi"/>
          <w:sz w:val="20"/>
          <w:szCs w:val="20"/>
        </w:rPr>
        <w:t xml:space="preserve"> Heating Efficiency Value – User input. Numerical value of the Heating Efficiency. Must be equal to or higher efficiency than </w:t>
      </w:r>
      <w:r w:rsidRPr="00A61D77">
        <w:rPr>
          <w:rFonts w:asciiTheme="minorHAnsi" w:hAnsiTheme="minorHAnsi" w:cstheme="minorHAnsi"/>
          <w:b/>
          <w:sz w:val="20"/>
          <w:szCs w:val="20"/>
        </w:rPr>
        <w:t>value indicated on the CF1R.</w:t>
      </w:r>
    </w:p>
    <w:p w14:paraId="5895AA79" w14:textId="77777777" w:rsidR="00995034" w:rsidRPr="00136321"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04</w:t>
      </w:r>
      <w:r w:rsidRPr="00B33DFF">
        <w:rPr>
          <w:rFonts w:asciiTheme="minorHAnsi" w:hAnsiTheme="minorHAnsi" w:cstheme="minorHAnsi"/>
          <w:sz w:val="20"/>
          <w:szCs w:val="20"/>
        </w:rPr>
        <w:t xml:space="preserve"> Standby Loss – User input. Must be equal to or less than value indicated on the CF1R. Value may be N/A if CF1R value is N/A.  </w:t>
      </w:r>
    </w:p>
    <w:p w14:paraId="00B9CD29" w14:textId="77777777" w:rsidR="00995034"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 xml:space="preserve">05 </w:t>
      </w:r>
      <w:r w:rsidRPr="00F43FA8">
        <w:rPr>
          <w:rFonts w:asciiTheme="minorHAnsi" w:hAnsiTheme="minorHAnsi" w:cstheme="minorHAnsi"/>
          <w:sz w:val="20"/>
          <w:szCs w:val="20"/>
        </w:rPr>
        <w:t>Exterior Insul</w:t>
      </w:r>
      <w:r>
        <w:rPr>
          <w:rFonts w:asciiTheme="minorHAnsi" w:hAnsiTheme="minorHAnsi" w:cstheme="minorHAnsi"/>
          <w:sz w:val="20"/>
          <w:szCs w:val="20"/>
        </w:rPr>
        <w:t>ation</w:t>
      </w:r>
      <w:r w:rsidRPr="00F43FA8">
        <w:rPr>
          <w:rFonts w:asciiTheme="minorHAnsi" w:hAnsiTheme="minorHAnsi" w:cstheme="minorHAnsi"/>
          <w:sz w:val="20"/>
          <w:szCs w:val="20"/>
        </w:rPr>
        <w:t xml:space="preserve"> R-Value – User input. Must be equal to or higher than value indicated on the CF1R. Value may be N/A if CF1R value is N/A.  </w:t>
      </w:r>
    </w:p>
    <w:p w14:paraId="73005244" w14:textId="77777777" w:rsidR="00995034" w:rsidRPr="00F43FA8" w:rsidRDefault="00995034" w:rsidP="00995034">
      <w:pPr>
        <w:keepNext/>
        <w:spacing w:after="0" w:line="240" w:lineRule="auto"/>
        <w:ind w:left="720" w:hanging="450"/>
        <w:rPr>
          <w:rFonts w:asciiTheme="minorHAnsi" w:hAnsiTheme="minorHAnsi" w:cstheme="minorHAnsi"/>
          <w:sz w:val="20"/>
          <w:szCs w:val="20"/>
        </w:rPr>
      </w:pPr>
      <w:r>
        <w:rPr>
          <w:rFonts w:asciiTheme="minorHAnsi" w:hAnsiTheme="minorHAnsi" w:cstheme="minorHAnsi"/>
          <w:sz w:val="20"/>
          <w:szCs w:val="20"/>
        </w:rPr>
        <w:t>06 Tank location – User input</w:t>
      </w:r>
      <w:r w:rsidRPr="00B33DFF">
        <w:rPr>
          <w:rFonts w:asciiTheme="minorHAnsi" w:hAnsiTheme="minorHAnsi" w:cstheme="minorHAnsi"/>
          <w:sz w:val="20"/>
          <w:szCs w:val="20"/>
        </w:rPr>
        <w:t>. Must be equal to</w:t>
      </w:r>
      <w:r>
        <w:rPr>
          <w:rFonts w:asciiTheme="minorHAnsi" w:hAnsiTheme="minorHAnsi" w:cstheme="minorHAnsi"/>
          <w:sz w:val="20"/>
          <w:szCs w:val="20"/>
        </w:rPr>
        <w:t xml:space="preserve"> system type</w:t>
      </w:r>
      <w:r w:rsidRPr="00B33DFF">
        <w:rPr>
          <w:rFonts w:asciiTheme="minorHAnsi" w:hAnsiTheme="minorHAnsi" w:cstheme="minorHAnsi"/>
          <w:sz w:val="20"/>
          <w:szCs w:val="20"/>
        </w:rPr>
        <w:t xml:space="preserve"> indicated on the CF1R.</w:t>
      </w:r>
    </w:p>
    <w:p w14:paraId="3B48F088" w14:textId="77777777" w:rsidR="0012327B" w:rsidRDefault="0012327B"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p>
    <w:p w14:paraId="685A0B67"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F</w:t>
      </w:r>
      <w:r w:rsidRPr="003A3592">
        <w:rPr>
          <w:rFonts w:asciiTheme="minorHAnsi" w:hAnsiTheme="minorHAnsi" w:cstheme="minorHAnsi"/>
          <w:b/>
          <w:sz w:val="20"/>
          <w:szCs w:val="20"/>
        </w:rPr>
        <w:t>. Installed Water Heater Manufacturer Information</w:t>
      </w:r>
    </w:p>
    <w:p w14:paraId="61745D3C"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3A3592">
        <w:rPr>
          <w:rFonts w:asciiTheme="minorHAnsi" w:hAnsiTheme="minorHAnsi" w:cstheme="minorHAnsi"/>
          <w:sz w:val="20"/>
          <w:szCs w:val="20"/>
        </w:rPr>
        <w:t>This table reports the manufacturer information of the installed water heater(s). Require one line for each installed water heater</w:t>
      </w:r>
    </w:p>
    <w:p w14:paraId="4829B970"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01 Water Heating System ID or Name – Reference information from CF1R.</w:t>
      </w:r>
    </w:p>
    <w:p w14:paraId="03BBD415"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02 Manufacturer – User input. Enter the name of the water heater manufacturer.</w:t>
      </w:r>
    </w:p>
    <w:p w14:paraId="57C3EDAA"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03 Model Number – User input. Enter the model number of the water heater.</w:t>
      </w:r>
    </w:p>
    <w:p w14:paraId="128169E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p>
    <w:p w14:paraId="09C87FEA"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pPr>
      <w:r>
        <w:rPr>
          <w:rFonts w:asciiTheme="minorHAnsi" w:hAnsiTheme="minorHAnsi" w:cstheme="minorHAnsi"/>
          <w:b/>
          <w:sz w:val="20"/>
          <w:szCs w:val="20"/>
        </w:rPr>
        <w:t>G</w:t>
      </w:r>
      <w:r w:rsidRPr="00A61D77">
        <w:rPr>
          <w:rFonts w:asciiTheme="minorHAnsi" w:hAnsiTheme="minorHAnsi" w:cstheme="minorHAnsi"/>
          <w:b/>
          <w:sz w:val="20"/>
          <w:szCs w:val="20"/>
        </w:rPr>
        <w:t xml:space="preserve">. </w:t>
      </w:r>
      <w:r>
        <w:rPr>
          <w:rFonts w:asciiTheme="minorHAnsi" w:hAnsiTheme="minorHAnsi" w:cstheme="minorHAnsi"/>
          <w:b/>
          <w:sz w:val="20"/>
          <w:szCs w:val="20"/>
        </w:rPr>
        <w:t>HERS Verified Compact Design Distribution System</w:t>
      </w:r>
    </w:p>
    <w:p w14:paraId="6BDFE1F0"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sidRPr="003A3592">
        <w:rPr>
          <w:rFonts w:asciiTheme="minorHAnsi" w:hAnsiTheme="minorHAnsi" w:cstheme="minorHAnsi"/>
          <w:sz w:val="20"/>
          <w:szCs w:val="20"/>
        </w:rPr>
        <w:t xml:space="preserve">This table lists the </w:t>
      </w:r>
      <w:r>
        <w:rPr>
          <w:rFonts w:asciiTheme="minorHAnsi" w:hAnsiTheme="minorHAnsi" w:cstheme="minorHAnsi"/>
          <w:sz w:val="20"/>
          <w:szCs w:val="20"/>
        </w:rPr>
        <w:t xml:space="preserve">user </w:t>
      </w:r>
      <w:r w:rsidRPr="003A3592">
        <w:rPr>
          <w:rFonts w:asciiTheme="minorHAnsi" w:hAnsiTheme="minorHAnsi" w:cstheme="minorHAnsi"/>
          <w:sz w:val="20"/>
          <w:szCs w:val="20"/>
        </w:rPr>
        <w:t>inputs and calculation</w:t>
      </w:r>
      <w:r>
        <w:rPr>
          <w:rFonts w:asciiTheme="minorHAnsi" w:hAnsiTheme="minorHAnsi" w:cstheme="minorHAnsi"/>
          <w:sz w:val="20"/>
          <w:szCs w:val="20"/>
        </w:rPr>
        <w:t>s</w:t>
      </w:r>
      <w:r w:rsidRPr="003A3592">
        <w:rPr>
          <w:rFonts w:asciiTheme="minorHAnsi" w:hAnsiTheme="minorHAnsi" w:cstheme="minorHAnsi"/>
          <w:sz w:val="20"/>
          <w:szCs w:val="20"/>
        </w:rPr>
        <w:t>, which must match</w:t>
      </w:r>
      <w:r>
        <w:rPr>
          <w:rFonts w:asciiTheme="minorHAnsi" w:hAnsiTheme="minorHAnsi" w:cstheme="minorHAnsi"/>
          <w:sz w:val="20"/>
          <w:szCs w:val="20"/>
        </w:rPr>
        <w:t xml:space="preserve"> values on CF-1R</w:t>
      </w:r>
      <w:r w:rsidRPr="003A3592">
        <w:rPr>
          <w:rFonts w:asciiTheme="minorHAnsi" w:hAnsiTheme="minorHAnsi" w:cstheme="minorHAnsi"/>
          <w:sz w:val="20"/>
          <w:szCs w:val="20"/>
        </w:rPr>
        <w:t>.</w:t>
      </w:r>
    </w:p>
    <w:p w14:paraId="06EB9B4B"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20"/>
          <w:szCs w:val="20"/>
        </w:rPr>
      </w:pPr>
      <w:r>
        <w:rPr>
          <w:rFonts w:asciiTheme="minorHAnsi" w:hAnsiTheme="minorHAnsi" w:cstheme="minorHAnsi"/>
          <w:b/>
          <w:sz w:val="20"/>
          <w:szCs w:val="20"/>
        </w:rPr>
        <w:tab/>
      </w:r>
      <w:r w:rsidRPr="003A3592">
        <w:rPr>
          <w:rFonts w:asciiTheme="minorHAnsi" w:hAnsiTheme="minorHAnsi" w:cstheme="minorHAnsi"/>
          <w:sz w:val="20"/>
          <w:szCs w:val="20"/>
        </w:rPr>
        <w:t>01</w:t>
      </w:r>
      <w:r>
        <w:rPr>
          <w:rFonts w:asciiTheme="minorHAnsi" w:hAnsiTheme="minorHAnsi" w:cstheme="minorHAnsi"/>
          <w:sz w:val="20"/>
          <w:szCs w:val="20"/>
        </w:rPr>
        <w:t xml:space="preserve"> Mater Bath distance of furthest fixture to Water Heater in feet.</w:t>
      </w:r>
    </w:p>
    <w:p w14:paraId="17B13D54"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02</w:t>
      </w:r>
      <w:r>
        <w:rPr>
          <w:rFonts w:asciiTheme="minorHAnsi" w:hAnsiTheme="minorHAnsi" w:cstheme="minorHAnsi"/>
          <w:sz w:val="20"/>
          <w:szCs w:val="20"/>
        </w:rPr>
        <w:t xml:space="preserve"> Kitchen distance from furthest fixture to Water Heater in feet</w:t>
      </w:r>
    </w:p>
    <w:p w14:paraId="058A7205"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03</w:t>
      </w:r>
      <w:r>
        <w:rPr>
          <w:rFonts w:asciiTheme="minorHAnsi" w:hAnsiTheme="minorHAnsi" w:cstheme="minorHAnsi"/>
          <w:sz w:val="20"/>
          <w:szCs w:val="20"/>
        </w:rPr>
        <w:t xml:space="preserve"> Furthest Third fixtures from fixture to Water Heater in feet</w:t>
      </w:r>
    </w:p>
    <w:p w14:paraId="2B44EDA1"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sidRPr="003A3592">
        <w:rPr>
          <w:rFonts w:asciiTheme="minorHAnsi" w:hAnsiTheme="minorHAnsi" w:cstheme="minorHAnsi"/>
          <w:sz w:val="20"/>
          <w:szCs w:val="20"/>
        </w:rPr>
        <w:t>04</w:t>
      </w:r>
      <w:r>
        <w:rPr>
          <w:rFonts w:asciiTheme="minorHAnsi" w:hAnsiTheme="minorHAnsi" w:cstheme="minorHAnsi"/>
          <w:sz w:val="20"/>
          <w:szCs w:val="20"/>
        </w:rPr>
        <w:t xml:space="preserve"> Weighted Distance</w:t>
      </w:r>
    </w:p>
    <w:p w14:paraId="0E5CFBBA" w14:textId="77777777" w:rsidR="00995034" w:rsidRPr="003A3592"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cstheme="minorHAnsi"/>
          <w:sz w:val="20"/>
          <w:szCs w:val="20"/>
        </w:rPr>
      </w:pPr>
      <w:r>
        <w:rPr>
          <w:rFonts w:asciiTheme="minorHAnsi" w:hAnsiTheme="minorHAnsi" w:cstheme="minorHAnsi"/>
          <w:sz w:val="20"/>
          <w:szCs w:val="20"/>
        </w:rPr>
        <w:t>05 Qualified Distance</w:t>
      </w:r>
    </w:p>
    <w:p w14:paraId="2031D7ED"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33357245" w14:textId="77777777" w:rsidR="00995034" w:rsidRPr="003A3592" w:rsidRDefault="00995034" w:rsidP="00995034">
      <w:pPr>
        <w:jc w:val="center"/>
        <w:rPr>
          <w:b/>
          <w:sz w:val="18"/>
          <w:szCs w:val="18"/>
          <w:u w:val="single"/>
        </w:rPr>
      </w:pPr>
      <w:r w:rsidRPr="003A3592">
        <w:rPr>
          <w:b/>
          <w:sz w:val="18"/>
          <w:szCs w:val="18"/>
          <w:u w:val="single"/>
        </w:rPr>
        <w:t>Weighted_Distance = x * d_MasterBath + y * d_Kitchen + z * d_FurthestThird</w:t>
      </w:r>
    </w:p>
    <w:p w14:paraId="246D8C5F" w14:textId="77777777" w:rsidR="00995034" w:rsidRPr="003A3592" w:rsidRDefault="00995034" w:rsidP="00995034">
      <w:pPr>
        <w:rPr>
          <w:sz w:val="18"/>
          <w:szCs w:val="18"/>
          <w:u w:val="single"/>
        </w:rPr>
      </w:pPr>
      <w:r w:rsidRPr="003A3592">
        <w:rPr>
          <w:sz w:val="18"/>
          <w:szCs w:val="18"/>
          <w:u w:val="single"/>
        </w:rPr>
        <w:t>Where:</w:t>
      </w:r>
    </w:p>
    <w:p w14:paraId="19AEE10C" w14:textId="77777777" w:rsidR="00995034" w:rsidRPr="003A3592" w:rsidRDefault="00995034" w:rsidP="00995034">
      <w:pPr>
        <w:pStyle w:val="ListParagraph"/>
        <w:rPr>
          <w:sz w:val="18"/>
          <w:szCs w:val="18"/>
        </w:rPr>
      </w:pPr>
      <w:r w:rsidRPr="003A3592">
        <w:rPr>
          <w:sz w:val="18"/>
          <w:szCs w:val="18"/>
          <w:u w:val="single"/>
        </w:rPr>
        <w:t>x, y, and z = Weighted Distance coefficients (unitless), see Table 4.4.6-1.</w:t>
      </w:r>
    </w:p>
    <w:p w14:paraId="64FC363D" w14:textId="77777777" w:rsidR="00995034" w:rsidRPr="003A3592" w:rsidRDefault="00995034" w:rsidP="00995034">
      <w:pPr>
        <w:pStyle w:val="ListParagraph"/>
        <w:rPr>
          <w:sz w:val="18"/>
          <w:szCs w:val="18"/>
        </w:rPr>
      </w:pPr>
    </w:p>
    <w:p w14:paraId="3AB9BACC" w14:textId="77777777" w:rsidR="00995034" w:rsidRPr="003A3592" w:rsidRDefault="00995034" w:rsidP="00995034">
      <w:pPr>
        <w:pStyle w:val="ListParagraph"/>
        <w:rPr>
          <w:sz w:val="18"/>
          <w:szCs w:val="18"/>
        </w:rPr>
      </w:pPr>
      <w:r w:rsidRPr="003A3592">
        <w:rPr>
          <w:sz w:val="18"/>
          <w:szCs w:val="18"/>
          <w:u w:val="single"/>
        </w:rPr>
        <w:t xml:space="preserve">d_MasterBath = The plan view, straight line distance from the water heater to the furthest fixture </w:t>
      </w:r>
      <w:r w:rsidRPr="003A3592">
        <w:rPr>
          <w:sz w:val="18"/>
          <w:szCs w:val="18"/>
        </w:rPr>
        <w:t xml:space="preserve">served by that water heater </w:t>
      </w:r>
      <w:r w:rsidRPr="003A3592">
        <w:rPr>
          <w:sz w:val="18"/>
          <w:szCs w:val="18"/>
          <w:u w:val="single"/>
        </w:rPr>
        <w:t>in the master bathroom (feet).</w:t>
      </w:r>
    </w:p>
    <w:p w14:paraId="023FE886" w14:textId="77777777" w:rsidR="00995034" w:rsidRPr="003A3592" w:rsidRDefault="00995034" w:rsidP="00995034">
      <w:pPr>
        <w:pStyle w:val="ListParagraph"/>
        <w:rPr>
          <w:sz w:val="18"/>
          <w:szCs w:val="18"/>
        </w:rPr>
      </w:pPr>
    </w:p>
    <w:p w14:paraId="68C809EF" w14:textId="77777777" w:rsidR="00995034" w:rsidRPr="003A3592" w:rsidRDefault="00995034" w:rsidP="00995034">
      <w:pPr>
        <w:pStyle w:val="ListParagraph"/>
        <w:rPr>
          <w:sz w:val="18"/>
          <w:szCs w:val="18"/>
          <w:u w:val="single"/>
        </w:rPr>
      </w:pPr>
      <w:r w:rsidRPr="003A3592">
        <w:rPr>
          <w:sz w:val="18"/>
          <w:szCs w:val="18"/>
          <w:u w:val="single"/>
        </w:rPr>
        <w:t xml:space="preserve">d_Kitchen = The plan view, straight line distance from the water heater to the furthest fixture </w:t>
      </w:r>
      <w:r w:rsidRPr="003A3592">
        <w:rPr>
          <w:sz w:val="18"/>
          <w:szCs w:val="18"/>
        </w:rPr>
        <w:t xml:space="preserve">served by that water heater </w:t>
      </w:r>
      <w:r w:rsidRPr="003A3592">
        <w:rPr>
          <w:sz w:val="18"/>
          <w:szCs w:val="18"/>
          <w:u w:val="single"/>
        </w:rPr>
        <w:t>in the kitchen (feet).</w:t>
      </w:r>
    </w:p>
    <w:p w14:paraId="5D320AF0" w14:textId="77777777" w:rsidR="00995034" w:rsidRPr="003A3592" w:rsidRDefault="00995034" w:rsidP="00995034">
      <w:pPr>
        <w:pStyle w:val="ListParagraph"/>
        <w:rPr>
          <w:sz w:val="18"/>
          <w:szCs w:val="18"/>
        </w:rPr>
      </w:pPr>
    </w:p>
    <w:p w14:paraId="63DA865B" w14:textId="77777777" w:rsidR="00995034" w:rsidRPr="003A3592" w:rsidRDefault="00995034" w:rsidP="00995034">
      <w:pPr>
        <w:pStyle w:val="ListParagraph"/>
        <w:rPr>
          <w:sz w:val="18"/>
          <w:szCs w:val="18"/>
          <w:u w:val="single"/>
        </w:rPr>
      </w:pPr>
      <w:r w:rsidRPr="003A3592">
        <w:rPr>
          <w:sz w:val="18"/>
          <w:szCs w:val="18"/>
          <w:u w:val="single"/>
        </w:rPr>
        <w:t>d_FurthestThird = The plan view, straight line distance from the water heater to the furthest fixture</w:t>
      </w:r>
      <w:r w:rsidRPr="003A3592">
        <w:rPr>
          <w:sz w:val="18"/>
          <w:szCs w:val="18"/>
        </w:rPr>
        <w:t xml:space="preserve"> served by that water heater</w:t>
      </w:r>
      <w:r w:rsidRPr="003A3592">
        <w:rPr>
          <w:sz w:val="18"/>
          <w:szCs w:val="18"/>
          <w:u w:val="single"/>
        </w:rPr>
        <w:t xml:space="preserve"> in the furthest room</w:t>
      </w:r>
      <w:r w:rsidRPr="003A3592">
        <w:rPr>
          <w:rStyle w:val="FootnoteReference"/>
          <w:sz w:val="18"/>
          <w:szCs w:val="18"/>
          <w:u w:val="single"/>
        </w:rPr>
        <w:footnoteReference w:id="2"/>
      </w:r>
      <w:r w:rsidRPr="003A3592">
        <w:rPr>
          <w:sz w:val="18"/>
          <w:szCs w:val="18"/>
          <w:u w:val="single"/>
        </w:rPr>
        <w:t xml:space="preserve"> in the dwelling unit (feet).</w:t>
      </w:r>
    </w:p>
    <w:p w14:paraId="516143D9" w14:textId="77777777" w:rsidR="00995034" w:rsidRPr="003A3592" w:rsidRDefault="00995034" w:rsidP="00995034">
      <w:pPr>
        <w:jc w:val="center"/>
        <w:rPr>
          <w:sz w:val="18"/>
          <w:szCs w:val="18"/>
          <w:u w:val="single"/>
        </w:rPr>
      </w:pPr>
      <w:bookmarkStart w:id="25" w:name="_Ref475622892"/>
      <w:bookmarkStart w:id="26" w:name="_Toc480289705"/>
      <w:r w:rsidRPr="003A3592">
        <w:rPr>
          <w:sz w:val="18"/>
          <w:szCs w:val="18"/>
          <w:u w:val="single"/>
        </w:rPr>
        <w:t>Table</w:t>
      </w:r>
      <w:bookmarkEnd w:id="25"/>
      <w:r w:rsidRPr="003A3592">
        <w:rPr>
          <w:sz w:val="18"/>
          <w:szCs w:val="18"/>
          <w:u w:val="single"/>
        </w:rPr>
        <w:t xml:space="preserve"> 4.4.6-1: Weighted Distance Coefficients</w:t>
      </w:r>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18"/>
        <w:gridCol w:w="720"/>
        <w:gridCol w:w="630"/>
      </w:tblGrid>
      <w:tr w:rsidR="00995034" w:rsidRPr="006F7580" w14:paraId="4B2A9BC7" w14:textId="77777777" w:rsidTr="0012327B">
        <w:trPr>
          <w:cantSplit/>
          <w:jc w:val="center"/>
        </w:trPr>
        <w:tc>
          <w:tcPr>
            <w:tcW w:w="2337" w:type="dxa"/>
            <w:shd w:val="clear" w:color="auto" w:fill="auto"/>
          </w:tcPr>
          <w:p w14:paraId="1B74C02A" w14:textId="77777777" w:rsidR="00995034" w:rsidRPr="003A3592" w:rsidRDefault="00995034" w:rsidP="0012327B">
            <w:pPr>
              <w:keepNext/>
              <w:keepLines/>
              <w:tabs>
                <w:tab w:val="left" w:pos="360"/>
              </w:tabs>
              <w:suppressAutoHyphens/>
              <w:rPr>
                <w:b/>
                <w:sz w:val="18"/>
                <w:szCs w:val="18"/>
                <w:u w:val="single"/>
              </w:rPr>
            </w:pPr>
            <w:r w:rsidRPr="00396DD3">
              <w:rPr>
                <w:b/>
                <w:sz w:val="18"/>
                <w:szCs w:val="18"/>
                <w:u w:val="single"/>
              </w:rPr>
              <w:t>Distribution System</w:t>
            </w:r>
          </w:p>
        </w:tc>
        <w:tc>
          <w:tcPr>
            <w:tcW w:w="718" w:type="dxa"/>
            <w:shd w:val="clear" w:color="auto" w:fill="auto"/>
          </w:tcPr>
          <w:p w14:paraId="68FCC70C" w14:textId="77777777" w:rsidR="00995034" w:rsidRPr="003A3592" w:rsidRDefault="00995034" w:rsidP="0012327B">
            <w:pPr>
              <w:keepNext/>
              <w:keepLines/>
              <w:tabs>
                <w:tab w:val="left" w:pos="360"/>
              </w:tabs>
              <w:suppressAutoHyphens/>
              <w:jc w:val="center"/>
              <w:rPr>
                <w:b/>
                <w:sz w:val="18"/>
                <w:szCs w:val="18"/>
                <w:u w:val="single"/>
              </w:rPr>
            </w:pPr>
            <w:r w:rsidRPr="003A3592">
              <w:rPr>
                <w:b/>
                <w:sz w:val="18"/>
                <w:szCs w:val="18"/>
                <w:u w:val="single"/>
              </w:rPr>
              <w:t>x</w:t>
            </w:r>
          </w:p>
        </w:tc>
        <w:tc>
          <w:tcPr>
            <w:tcW w:w="720" w:type="dxa"/>
            <w:shd w:val="clear" w:color="auto" w:fill="auto"/>
          </w:tcPr>
          <w:p w14:paraId="446D159D" w14:textId="77777777" w:rsidR="00995034" w:rsidRPr="003A3592" w:rsidRDefault="00995034" w:rsidP="0012327B">
            <w:pPr>
              <w:keepNext/>
              <w:keepLines/>
              <w:tabs>
                <w:tab w:val="left" w:pos="360"/>
              </w:tabs>
              <w:suppressAutoHyphens/>
              <w:jc w:val="center"/>
              <w:rPr>
                <w:b/>
                <w:sz w:val="18"/>
                <w:szCs w:val="18"/>
                <w:u w:val="single"/>
              </w:rPr>
            </w:pPr>
            <w:r w:rsidRPr="003A3592">
              <w:rPr>
                <w:b/>
                <w:sz w:val="18"/>
                <w:szCs w:val="18"/>
                <w:u w:val="single"/>
              </w:rPr>
              <w:t>y</w:t>
            </w:r>
          </w:p>
        </w:tc>
        <w:tc>
          <w:tcPr>
            <w:tcW w:w="630" w:type="dxa"/>
            <w:shd w:val="clear" w:color="auto" w:fill="auto"/>
          </w:tcPr>
          <w:p w14:paraId="27E30459" w14:textId="77777777" w:rsidR="00995034" w:rsidRPr="003A3592" w:rsidRDefault="00995034" w:rsidP="0012327B">
            <w:pPr>
              <w:keepNext/>
              <w:keepLines/>
              <w:tabs>
                <w:tab w:val="left" w:pos="360"/>
              </w:tabs>
              <w:suppressAutoHyphens/>
              <w:jc w:val="center"/>
              <w:rPr>
                <w:b/>
                <w:sz w:val="18"/>
                <w:szCs w:val="18"/>
                <w:u w:val="single"/>
              </w:rPr>
            </w:pPr>
            <w:r w:rsidRPr="003A3592">
              <w:rPr>
                <w:b/>
                <w:sz w:val="18"/>
                <w:szCs w:val="18"/>
                <w:u w:val="single"/>
              </w:rPr>
              <w:t>z</w:t>
            </w:r>
          </w:p>
        </w:tc>
      </w:tr>
      <w:tr w:rsidR="00995034" w:rsidRPr="006F7580" w14:paraId="5990FC37" w14:textId="77777777" w:rsidTr="0012327B">
        <w:trPr>
          <w:cantSplit/>
          <w:jc w:val="center"/>
        </w:trPr>
        <w:tc>
          <w:tcPr>
            <w:tcW w:w="2337" w:type="dxa"/>
            <w:shd w:val="clear" w:color="auto" w:fill="auto"/>
          </w:tcPr>
          <w:p w14:paraId="3CA70C24" w14:textId="77777777" w:rsidR="00995034" w:rsidRPr="003A3592" w:rsidRDefault="00995034" w:rsidP="0012327B">
            <w:pPr>
              <w:keepNext/>
              <w:keepLines/>
              <w:tabs>
                <w:tab w:val="left" w:pos="360"/>
              </w:tabs>
              <w:suppressAutoHyphens/>
              <w:rPr>
                <w:sz w:val="18"/>
                <w:szCs w:val="18"/>
                <w:u w:val="single"/>
              </w:rPr>
            </w:pPr>
            <w:r w:rsidRPr="00396DD3">
              <w:rPr>
                <w:sz w:val="18"/>
                <w:szCs w:val="18"/>
                <w:u w:val="single"/>
              </w:rPr>
              <w:t>Non-Recirculating</w:t>
            </w:r>
          </w:p>
        </w:tc>
        <w:tc>
          <w:tcPr>
            <w:tcW w:w="718" w:type="dxa"/>
            <w:shd w:val="clear" w:color="auto" w:fill="auto"/>
          </w:tcPr>
          <w:p w14:paraId="6F899BAA"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0.4</w:t>
            </w:r>
          </w:p>
        </w:tc>
        <w:tc>
          <w:tcPr>
            <w:tcW w:w="720" w:type="dxa"/>
            <w:shd w:val="clear" w:color="auto" w:fill="auto"/>
          </w:tcPr>
          <w:p w14:paraId="0D25B9C1"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0.4</w:t>
            </w:r>
          </w:p>
        </w:tc>
        <w:tc>
          <w:tcPr>
            <w:tcW w:w="630" w:type="dxa"/>
            <w:shd w:val="clear" w:color="auto" w:fill="auto"/>
          </w:tcPr>
          <w:p w14:paraId="7B53D14A"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0.2</w:t>
            </w:r>
          </w:p>
        </w:tc>
      </w:tr>
      <w:tr w:rsidR="00995034" w:rsidRPr="006F7580" w14:paraId="7FE402CD" w14:textId="77777777" w:rsidTr="0012327B">
        <w:trPr>
          <w:cantSplit/>
          <w:jc w:val="center"/>
        </w:trPr>
        <w:tc>
          <w:tcPr>
            <w:tcW w:w="2337" w:type="dxa"/>
            <w:shd w:val="clear" w:color="auto" w:fill="auto"/>
          </w:tcPr>
          <w:p w14:paraId="2A28BF65" w14:textId="77777777" w:rsidR="00995034" w:rsidRPr="003A3592" w:rsidRDefault="00995034" w:rsidP="0012327B">
            <w:pPr>
              <w:keepNext/>
              <w:keepLines/>
              <w:tabs>
                <w:tab w:val="left" w:pos="360"/>
              </w:tabs>
              <w:suppressAutoHyphens/>
              <w:rPr>
                <w:sz w:val="18"/>
                <w:szCs w:val="18"/>
                <w:u w:val="single"/>
              </w:rPr>
            </w:pPr>
            <w:r w:rsidRPr="00396DD3">
              <w:rPr>
                <w:sz w:val="18"/>
                <w:szCs w:val="18"/>
                <w:u w:val="single"/>
              </w:rPr>
              <w:t>Recirculating</w:t>
            </w:r>
          </w:p>
        </w:tc>
        <w:tc>
          <w:tcPr>
            <w:tcW w:w="718" w:type="dxa"/>
            <w:shd w:val="clear" w:color="auto" w:fill="auto"/>
          </w:tcPr>
          <w:p w14:paraId="7843515E"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0.0</w:t>
            </w:r>
          </w:p>
        </w:tc>
        <w:tc>
          <w:tcPr>
            <w:tcW w:w="720" w:type="dxa"/>
            <w:shd w:val="clear" w:color="auto" w:fill="auto"/>
          </w:tcPr>
          <w:p w14:paraId="49956E85"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0.0</w:t>
            </w:r>
          </w:p>
        </w:tc>
        <w:tc>
          <w:tcPr>
            <w:tcW w:w="630" w:type="dxa"/>
            <w:shd w:val="clear" w:color="auto" w:fill="auto"/>
          </w:tcPr>
          <w:p w14:paraId="04BDC966" w14:textId="77777777" w:rsidR="00995034" w:rsidRPr="003A3592" w:rsidRDefault="00995034" w:rsidP="0012327B">
            <w:pPr>
              <w:keepNext/>
              <w:keepLines/>
              <w:tabs>
                <w:tab w:val="left" w:pos="360"/>
              </w:tabs>
              <w:suppressAutoHyphens/>
              <w:jc w:val="center"/>
              <w:rPr>
                <w:sz w:val="18"/>
                <w:szCs w:val="18"/>
                <w:u w:val="single"/>
              </w:rPr>
            </w:pPr>
            <w:r w:rsidRPr="003A3592">
              <w:rPr>
                <w:sz w:val="18"/>
                <w:szCs w:val="18"/>
                <w:u w:val="single"/>
              </w:rPr>
              <w:t>1.0</w:t>
            </w:r>
          </w:p>
        </w:tc>
      </w:tr>
    </w:tbl>
    <w:p w14:paraId="694C6DE1"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342030D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51FFB69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5A0BFDE4"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19180187"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48FF4885"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048E042A"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57427DAC" w14:textId="77777777" w:rsidR="00995034" w:rsidRPr="003A3592" w:rsidRDefault="00995034" w:rsidP="00995034">
      <w:pPr>
        <w:spacing w:before="240"/>
        <w:jc w:val="center"/>
        <w:rPr>
          <w:b/>
          <w:sz w:val="18"/>
          <w:szCs w:val="18"/>
          <w:u w:val="single"/>
        </w:rPr>
      </w:pPr>
      <w:r w:rsidRPr="003A3592">
        <w:rPr>
          <w:b/>
          <w:sz w:val="18"/>
          <w:szCs w:val="18"/>
          <w:u w:val="single"/>
        </w:rPr>
        <w:t>Qualification Distance = (a + b * CFA) / n</w:t>
      </w:r>
    </w:p>
    <w:p w14:paraId="2CDC1517" w14:textId="77777777" w:rsidR="00995034" w:rsidRPr="003A3592" w:rsidRDefault="00995034" w:rsidP="00995034">
      <w:pPr>
        <w:rPr>
          <w:sz w:val="18"/>
          <w:szCs w:val="18"/>
          <w:u w:val="single"/>
        </w:rPr>
      </w:pPr>
      <w:r w:rsidRPr="003A3592">
        <w:rPr>
          <w:sz w:val="18"/>
          <w:szCs w:val="18"/>
          <w:u w:val="single"/>
        </w:rPr>
        <w:t>Where:</w:t>
      </w:r>
    </w:p>
    <w:p w14:paraId="1221D286" w14:textId="77777777" w:rsidR="00995034" w:rsidRPr="003A3592" w:rsidRDefault="00995034" w:rsidP="00995034">
      <w:pPr>
        <w:tabs>
          <w:tab w:val="left" w:pos="1260"/>
          <w:tab w:val="left" w:pos="1620"/>
        </w:tabs>
        <w:ind w:left="720"/>
        <w:rPr>
          <w:sz w:val="18"/>
          <w:szCs w:val="18"/>
          <w:u w:val="single"/>
        </w:rPr>
      </w:pPr>
      <w:r w:rsidRPr="003A3592">
        <w:rPr>
          <w:sz w:val="18"/>
          <w:szCs w:val="18"/>
          <w:u w:val="single"/>
        </w:rPr>
        <w:t>a, b</w:t>
      </w:r>
      <w:r w:rsidRPr="003A3592">
        <w:rPr>
          <w:sz w:val="18"/>
          <w:szCs w:val="18"/>
          <w:u w:val="single"/>
        </w:rPr>
        <w:tab/>
        <w:t>=</w:t>
      </w:r>
      <w:r w:rsidRPr="003A3592">
        <w:rPr>
          <w:sz w:val="18"/>
          <w:szCs w:val="18"/>
          <w:u w:val="single"/>
        </w:rPr>
        <w:tab/>
        <w:t>Qualification distance coefficients (unitless), see Table 4.4.6-2,</w:t>
      </w:r>
    </w:p>
    <w:p w14:paraId="369616E0" w14:textId="77777777" w:rsidR="00995034" w:rsidRPr="003A3592" w:rsidRDefault="00995034" w:rsidP="00995034">
      <w:pPr>
        <w:tabs>
          <w:tab w:val="left" w:pos="1260"/>
          <w:tab w:val="left" w:pos="1620"/>
        </w:tabs>
        <w:ind w:left="720"/>
        <w:rPr>
          <w:sz w:val="18"/>
          <w:szCs w:val="18"/>
          <w:u w:val="single"/>
        </w:rPr>
      </w:pPr>
      <w:r w:rsidRPr="003A3592">
        <w:rPr>
          <w:sz w:val="18"/>
          <w:szCs w:val="18"/>
          <w:u w:val="single"/>
        </w:rPr>
        <w:t>CFA</w:t>
      </w:r>
      <w:r w:rsidRPr="003A3592">
        <w:rPr>
          <w:sz w:val="18"/>
          <w:szCs w:val="18"/>
          <w:u w:val="single"/>
        </w:rPr>
        <w:tab/>
        <w:t>=</w:t>
      </w:r>
      <w:r w:rsidRPr="003A3592">
        <w:rPr>
          <w:sz w:val="18"/>
          <w:szCs w:val="18"/>
          <w:u w:val="single"/>
        </w:rPr>
        <w:tab/>
        <w:t>Conditioned floor area of the dwelling unit (ft</w:t>
      </w:r>
      <w:r w:rsidRPr="003A3592">
        <w:rPr>
          <w:sz w:val="18"/>
          <w:szCs w:val="18"/>
          <w:u w:val="single"/>
          <w:vertAlign w:val="superscript"/>
        </w:rPr>
        <w:t>2</w:t>
      </w:r>
      <w:r w:rsidRPr="003A3592">
        <w:rPr>
          <w:sz w:val="18"/>
          <w:szCs w:val="18"/>
          <w:u w:val="single"/>
        </w:rPr>
        <w:t>), and</w:t>
      </w:r>
    </w:p>
    <w:p w14:paraId="36F8720E" w14:textId="77777777" w:rsidR="00995034" w:rsidRPr="003A3592" w:rsidRDefault="00995034" w:rsidP="00995034">
      <w:pPr>
        <w:tabs>
          <w:tab w:val="left" w:pos="1260"/>
          <w:tab w:val="left" w:pos="1620"/>
        </w:tabs>
        <w:ind w:left="720"/>
        <w:rPr>
          <w:sz w:val="18"/>
          <w:szCs w:val="18"/>
          <w:u w:val="single"/>
        </w:rPr>
      </w:pPr>
      <w:r w:rsidRPr="003A3592">
        <w:rPr>
          <w:sz w:val="18"/>
          <w:szCs w:val="18"/>
          <w:u w:val="single"/>
        </w:rPr>
        <w:t>n</w:t>
      </w:r>
      <w:r w:rsidRPr="003A3592">
        <w:rPr>
          <w:sz w:val="18"/>
          <w:szCs w:val="18"/>
          <w:u w:val="single"/>
        </w:rPr>
        <w:tab/>
        <w:t>=</w:t>
      </w:r>
      <w:r w:rsidRPr="003A3592">
        <w:rPr>
          <w:sz w:val="18"/>
          <w:szCs w:val="18"/>
          <w:u w:val="single"/>
        </w:rPr>
        <w:tab/>
        <w:t>Number of water heaters in the dwelling unit (unitless).</w:t>
      </w:r>
    </w:p>
    <w:p w14:paraId="743C6564" w14:textId="77777777" w:rsidR="00995034" w:rsidRPr="003A3592" w:rsidRDefault="00995034" w:rsidP="00995034">
      <w:pPr>
        <w:rPr>
          <w:sz w:val="18"/>
          <w:szCs w:val="18"/>
          <w:u w:val="single"/>
        </w:rPr>
      </w:pPr>
    </w:p>
    <w:p w14:paraId="4C0A9328" w14:textId="77777777" w:rsidR="00995034" w:rsidRPr="003A3592" w:rsidRDefault="00995034" w:rsidP="00995034">
      <w:pPr>
        <w:jc w:val="center"/>
        <w:rPr>
          <w:sz w:val="18"/>
          <w:szCs w:val="18"/>
          <w:u w:val="single"/>
        </w:rPr>
      </w:pPr>
      <w:bookmarkStart w:id="27" w:name="_Ref475623174"/>
      <w:bookmarkStart w:id="28" w:name="_Toc480289706"/>
      <w:r w:rsidRPr="003A3592">
        <w:rPr>
          <w:sz w:val="18"/>
          <w:szCs w:val="18"/>
          <w:u w:val="single"/>
        </w:rPr>
        <w:t>Table 4.4.6-2</w:t>
      </w:r>
      <w:bookmarkEnd w:id="27"/>
      <w:r w:rsidRPr="003A3592">
        <w:rPr>
          <w:sz w:val="18"/>
          <w:szCs w:val="18"/>
          <w:u w:val="single"/>
        </w:rPr>
        <w:t>: Coefficients for the Qualification Distance Calculation</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7"/>
        <w:gridCol w:w="1553"/>
        <w:gridCol w:w="1185"/>
        <w:gridCol w:w="1553"/>
        <w:gridCol w:w="1185"/>
      </w:tblGrid>
      <w:tr w:rsidR="00995034" w:rsidRPr="006F7580" w14:paraId="1C01E11F" w14:textId="77777777" w:rsidTr="0012327B">
        <w:trPr>
          <w:gridAfter w:val="2"/>
          <w:wAfter w:w="2738" w:type="dxa"/>
          <w:cantSplit/>
          <w:trHeight w:val="20"/>
          <w:jc w:val="center"/>
        </w:trPr>
        <w:tc>
          <w:tcPr>
            <w:tcW w:w="1227" w:type="dxa"/>
            <w:shd w:val="clear" w:color="auto" w:fill="auto"/>
            <w:noWrap/>
            <w:hideMark/>
          </w:tcPr>
          <w:p w14:paraId="4CBC39AD" w14:textId="77777777" w:rsidR="00995034" w:rsidRPr="00396DD3" w:rsidRDefault="00995034" w:rsidP="0012327B">
            <w:pPr>
              <w:rPr>
                <w:sz w:val="18"/>
                <w:szCs w:val="18"/>
                <w:u w:val="single"/>
                <w:lang w:eastAsia="x-none"/>
              </w:rPr>
            </w:pPr>
          </w:p>
        </w:tc>
        <w:tc>
          <w:tcPr>
            <w:tcW w:w="1553" w:type="dxa"/>
            <w:shd w:val="clear" w:color="auto" w:fill="auto"/>
            <w:noWrap/>
            <w:hideMark/>
          </w:tcPr>
          <w:p w14:paraId="6BFD7B03" w14:textId="77777777" w:rsidR="00995034" w:rsidRPr="003A3592" w:rsidRDefault="00995034" w:rsidP="0012327B">
            <w:pPr>
              <w:jc w:val="center"/>
              <w:rPr>
                <w:b/>
                <w:sz w:val="18"/>
                <w:szCs w:val="18"/>
                <w:u w:val="single"/>
                <w:lang w:eastAsia="x-none"/>
              </w:rPr>
            </w:pPr>
            <w:r w:rsidRPr="003A3592">
              <w:rPr>
                <w:b/>
                <w:sz w:val="18"/>
                <w:szCs w:val="18"/>
                <w:u w:val="single"/>
                <w:lang w:eastAsia="x-none"/>
              </w:rPr>
              <w:t>Coefficient a</w:t>
            </w:r>
          </w:p>
        </w:tc>
        <w:tc>
          <w:tcPr>
            <w:tcW w:w="1185" w:type="dxa"/>
            <w:shd w:val="clear" w:color="auto" w:fill="auto"/>
            <w:noWrap/>
            <w:hideMark/>
          </w:tcPr>
          <w:p w14:paraId="766501C5" w14:textId="77777777" w:rsidR="00995034" w:rsidRPr="003A3592" w:rsidRDefault="00995034" w:rsidP="0012327B">
            <w:pPr>
              <w:jc w:val="center"/>
              <w:rPr>
                <w:b/>
                <w:sz w:val="18"/>
                <w:szCs w:val="18"/>
                <w:u w:val="single"/>
                <w:lang w:eastAsia="x-none"/>
              </w:rPr>
            </w:pPr>
            <w:r w:rsidRPr="003A3592">
              <w:rPr>
                <w:b/>
                <w:sz w:val="18"/>
                <w:szCs w:val="18"/>
                <w:u w:val="single"/>
                <w:lang w:eastAsia="x-none"/>
              </w:rPr>
              <w:t>Coefficient b</w:t>
            </w:r>
          </w:p>
        </w:tc>
      </w:tr>
      <w:tr w:rsidR="00995034" w:rsidRPr="006F7580" w14:paraId="7138FCFD" w14:textId="77777777" w:rsidTr="0012327B">
        <w:trPr>
          <w:cantSplit/>
          <w:trHeight w:val="20"/>
          <w:jc w:val="center"/>
        </w:trPr>
        <w:tc>
          <w:tcPr>
            <w:tcW w:w="1227" w:type="dxa"/>
            <w:shd w:val="clear" w:color="auto" w:fill="auto"/>
            <w:noWrap/>
            <w:hideMark/>
          </w:tcPr>
          <w:p w14:paraId="0F263429" w14:textId="77777777" w:rsidR="00995034" w:rsidRPr="003A3592" w:rsidRDefault="00995034" w:rsidP="0012327B">
            <w:pPr>
              <w:rPr>
                <w:b/>
                <w:sz w:val="18"/>
                <w:szCs w:val="18"/>
                <w:u w:val="single"/>
                <w:lang w:eastAsia="x-none"/>
              </w:rPr>
            </w:pPr>
            <w:r w:rsidRPr="00396DD3">
              <w:rPr>
                <w:b/>
                <w:sz w:val="18"/>
                <w:szCs w:val="18"/>
                <w:u w:val="single"/>
                <w:lang w:eastAsia="x-none"/>
              </w:rPr>
              <w:t>Building Type</w:t>
            </w:r>
          </w:p>
        </w:tc>
        <w:tc>
          <w:tcPr>
            <w:tcW w:w="1553" w:type="dxa"/>
            <w:shd w:val="clear" w:color="auto" w:fill="auto"/>
            <w:noWrap/>
            <w:hideMark/>
          </w:tcPr>
          <w:p w14:paraId="47ABD0D3" w14:textId="77777777" w:rsidR="00995034" w:rsidRPr="003A3592" w:rsidRDefault="00995034" w:rsidP="0012327B">
            <w:pPr>
              <w:rPr>
                <w:b/>
                <w:sz w:val="18"/>
                <w:szCs w:val="18"/>
                <w:u w:val="single"/>
                <w:lang w:eastAsia="x-none"/>
              </w:rPr>
            </w:pPr>
            <w:r w:rsidRPr="003A3592">
              <w:rPr>
                <w:b/>
                <w:sz w:val="18"/>
                <w:szCs w:val="18"/>
                <w:u w:val="single"/>
                <w:lang w:eastAsia="x-none"/>
              </w:rPr>
              <w:t xml:space="preserve">Non-Recirculating </w:t>
            </w:r>
          </w:p>
        </w:tc>
        <w:tc>
          <w:tcPr>
            <w:tcW w:w="1185" w:type="dxa"/>
            <w:shd w:val="clear" w:color="auto" w:fill="auto"/>
            <w:noWrap/>
            <w:hideMark/>
          </w:tcPr>
          <w:p w14:paraId="257716E1" w14:textId="77777777" w:rsidR="00995034" w:rsidRPr="003A3592" w:rsidRDefault="00995034" w:rsidP="0012327B">
            <w:pPr>
              <w:rPr>
                <w:b/>
                <w:sz w:val="18"/>
                <w:szCs w:val="18"/>
                <w:u w:val="single"/>
                <w:lang w:eastAsia="x-none"/>
              </w:rPr>
            </w:pPr>
            <w:r w:rsidRPr="003A3592">
              <w:rPr>
                <w:b/>
                <w:sz w:val="18"/>
                <w:szCs w:val="18"/>
                <w:u w:val="single"/>
                <w:lang w:eastAsia="x-none"/>
              </w:rPr>
              <w:t>Recirculating</w:t>
            </w:r>
          </w:p>
        </w:tc>
        <w:tc>
          <w:tcPr>
            <w:tcW w:w="1553" w:type="dxa"/>
            <w:shd w:val="clear" w:color="auto" w:fill="auto"/>
            <w:noWrap/>
            <w:hideMark/>
          </w:tcPr>
          <w:p w14:paraId="64B5829D" w14:textId="77777777" w:rsidR="00995034" w:rsidRPr="003A3592" w:rsidRDefault="00995034" w:rsidP="0012327B">
            <w:pPr>
              <w:rPr>
                <w:b/>
                <w:sz w:val="18"/>
                <w:szCs w:val="18"/>
                <w:u w:val="single"/>
                <w:lang w:eastAsia="x-none"/>
              </w:rPr>
            </w:pPr>
            <w:r w:rsidRPr="003A3592">
              <w:rPr>
                <w:b/>
                <w:sz w:val="18"/>
                <w:szCs w:val="18"/>
                <w:u w:val="single"/>
                <w:lang w:eastAsia="x-none"/>
              </w:rPr>
              <w:t xml:space="preserve">Non-Recirculating </w:t>
            </w:r>
          </w:p>
        </w:tc>
        <w:tc>
          <w:tcPr>
            <w:tcW w:w="1185" w:type="dxa"/>
            <w:shd w:val="clear" w:color="auto" w:fill="auto"/>
            <w:noWrap/>
            <w:hideMark/>
          </w:tcPr>
          <w:p w14:paraId="2260A8D0" w14:textId="77777777" w:rsidR="00995034" w:rsidRPr="003A3592" w:rsidRDefault="00995034" w:rsidP="0012327B">
            <w:pPr>
              <w:rPr>
                <w:b/>
                <w:sz w:val="18"/>
                <w:szCs w:val="18"/>
                <w:u w:val="single"/>
                <w:lang w:eastAsia="x-none"/>
              </w:rPr>
            </w:pPr>
            <w:r w:rsidRPr="003A3592">
              <w:rPr>
                <w:b/>
                <w:sz w:val="18"/>
                <w:szCs w:val="18"/>
                <w:u w:val="single"/>
                <w:lang w:eastAsia="x-none"/>
              </w:rPr>
              <w:t>Recirculating</w:t>
            </w:r>
          </w:p>
        </w:tc>
      </w:tr>
      <w:tr w:rsidR="00995034" w:rsidRPr="006F7580" w14:paraId="5BAC7CD8" w14:textId="77777777" w:rsidTr="0012327B">
        <w:trPr>
          <w:cantSplit/>
          <w:trHeight w:val="20"/>
          <w:jc w:val="center"/>
        </w:trPr>
        <w:tc>
          <w:tcPr>
            <w:tcW w:w="1227" w:type="dxa"/>
            <w:shd w:val="clear" w:color="auto" w:fill="auto"/>
            <w:noWrap/>
          </w:tcPr>
          <w:p w14:paraId="324E766A" w14:textId="77777777" w:rsidR="00995034" w:rsidRPr="003A3592" w:rsidRDefault="00995034" w:rsidP="0012327B">
            <w:pPr>
              <w:rPr>
                <w:b/>
                <w:sz w:val="18"/>
                <w:szCs w:val="18"/>
                <w:u w:val="single"/>
                <w:lang w:eastAsia="x-none"/>
              </w:rPr>
            </w:pPr>
            <w:r w:rsidRPr="00396DD3">
              <w:rPr>
                <w:b/>
                <w:sz w:val="18"/>
                <w:szCs w:val="18"/>
                <w:u w:val="single"/>
                <w:lang w:eastAsia="x-none"/>
              </w:rPr>
              <w:t>Single Family</w:t>
            </w:r>
          </w:p>
        </w:tc>
        <w:tc>
          <w:tcPr>
            <w:tcW w:w="1553" w:type="dxa"/>
            <w:shd w:val="clear" w:color="auto" w:fill="auto"/>
            <w:noWrap/>
          </w:tcPr>
          <w:p w14:paraId="072187C5" w14:textId="77777777" w:rsidR="00995034" w:rsidRPr="003A3592" w:rsidRDefault="00995034" w:rsidP="0012327B">
            <w:pPr>
              <w:rPr>
                <w:sz w:val="18"/>
                <w:szCs w:val="18"/>
                <w:u w:val="single"/>
                <w:lang w:eastAsia="x-none"/>
              </w:rPr>
            </w:pPr>
          </w:p>
        </w:tc>
        <w:tc>
          <w:tcPr>
            <w:tcW w:w="1185" w:type="dxa"/>
            <w:shd w:val="clear" w:color="auto" w:fill="auto"/>
            <w:noWrap/>
          </w:tcPr>
          <w:p w14:paraId="2C623A14" w14:textId="77777777" w:rsidR="00995034" w:rsidRPr="003A3592" w:rsidRDefault="00995034" w:rsidP="0012327B">
            <w:pPr>
              <w:rPr>
                <w:sz w:val="18"/>
                <w:szCs w:val="18"/>
                <w:u w:val="single"/>
                <w:lang w:eastAsia="x-none"/>
              </w:rPr>
            </w:pPr>
          </w:p>
        </w:tc>
        <w:tc>
          <w:tcPr>
            <w:tcW w:w="1553" w:type="dxa"/>
            <w:shd w:val="clear" w:color="auto" w:fill="auto"/>
            <w:noWrap/>
          </w:tcPr>
          <w:p w14:paraId="4F5ADCDE" w14:textId="77777777" w:rsidR="00995034" w:rsidRPr="003A3592" w:rsidRDefault="00995034" w:rsidP="0012327B">
            <w:pPr>
              <w:rPr>
                <w:sz w:val="18"/>
                <w:szCs w:val="18"/>
                <w:u w:val="single"/>
                <w:lang w:eastAsia="x-none"/>
              </w:rPr>
            </w:pPr>
          </w:p>
        </w:tc>
        <w:tc>
          <w:tcPr>
            <w:tcW w:w="1185" w:type="dxa"/>
            <w:shd w:val="clear" w:color="auto" w:fill="auto"/>
            <w:noWrap/>
          </w:tcPr>
          <w:p w14:paraId="6BD8150D" w14:textId="77777777" w:rsidR="00995034" w:rsidRPr="003A3592" w:rsidRDefault="00995034" w:rsidP="0012327B">
            <w:pPr>
              <w:rPr>
                <w:sz w:val="18"/>
                <w:szCs w:val="18"/>
                <w:u w:val="single"/>
                <w:lang w:eastAsia="x-none"/>
              </w:rPr>
            </w:pPr>
          </w:p>
        </w:tc>
      </w:tr>
      <w:tr w:rsidR="00995034" w:rsidRPr="006F7580" w14:paraId="721818D6" w14:textId="77777777" w:rsidTr="0012327B">
        <w:trPr>
          <w:cantSplit/>
          <w:trHeight w:val="20"/>
          <w:jc w:val="center"/>
        </w:trPr>
        <w:tc>
          <w:tcPr>
            <w:tcW w:w="1227" w:type="dxa"/>
            <w:shd w:val="clear" w:color="auto" w:fill="auto"/>
            <w:noWrap/>
            <w:hideMark/>
          </w:tcPr>
          <w:p w14:paraId="033E64AE" w14:textId="77777777" w:rsidR="00995034" w:rsidRPr="003A3592" w:rsidRDefault="00995034" w:rsidP="0012327B">
            <w:pPr>
              <w:rPr>
                <w:sz w:val="18"/>
                <w:szCs w:val="18"/>
                <w:u w:val="single"/>
                <w:lang w:eastAsia="x-none"/>
              </w:rPr>
            </w:pPr>
            <w:r w:rsidRPr="00396DD3">
              <w:rPr>
                <w:sz w:val="18"/>
                <w:szCs w:val="18"/>
                <w:u w:val="single"/>
                <w:lang w:eastAsia="x-none"/>
              </w:rPr>
              <w:t>One story</w:t>
            </w:r>
          </w:p>
        </w:tc>
        <w:tc>
          <w:tcPr>
            <w:tcW w:w="1553" w:type="dxa"/>
            <w:shd w:val="clear" w:color="auto" w:fill="auto"/>
            <w:noWrap/>
            <w:hideMark/>
          </w:tcPr>
          <w:p w14:paraId="0BA92481" w14:textId="77777777" w:rsidR="00995034" w:rsidRPr="003A3592" w:rsidRDefault="00995034" w:rsidP="0012327B">
            <w:pPr>
              <w:jc w:val="center"/>
              <w:rPr>
                <w:sz w:val="18"/>
                <w:szCs w:val="18"/>
                <w:u w:val="single"/>
                <w:lang w:eastAsia="x-none"/>
              </w:rPr>
            </w:pPr>
            <w:r w:rsidRPr="003A3592">
              <w:rPr>
                <w:sz w:val="18"/>
                <w:szCs w:val="18"/>
                <w:u w:val="single"/>
                <w:lang w:eastAsia="x-none"/>
              </w:rPr>
              <w:t>10</w:t>
            </w:r>
          </w:p>
        </w:tc>
        <w:tc>
          <w:tcPr>
            <w:tcW w:w="1185" w:type="dxa"/>
            <w:shd w:val="clear" w:color="auto" w:fill="auto"/>
            <w:noWrap/>
            <w:hideMark/>
          </w:tcPr>
          <w:p w14:paraId="72EA32AB" w14:textId="77777777" w:rsidR="00995034" w:rsidRPr="003A3592" w:rsidRDefault="00995034" w:rsidP="0012327B">
            <w:pPr>
              <w:jc w:val="center"/>
              <w:rPr>
                <w:sz w:val="18"/>
                <w:szCs w:val="18"/>
                <w:u w:val="single"/>
                <w:lang w:eastAsia="x-none"/>
              </w:rPr>
            </w:pPr>
            <w:r w:rsidRPr="003A3592">
              <w:rPr>
                <w:sz w:val="18"/>
                <w:szCs w:val="18"/>
                <w:u w:val="single"/>
                <w:lang w:eastAsia="x-none"/>
              </w:rPr>
              <w:t>22.7</w:t>
            </w:r>
          </w:p>
        </w:tc>
        <w:tc>
          <w:tcPr>
            <w:tcW w:w="1553" w:type="dxa"/>
            <w:shd w:val="clear" w:color="auto" w:fill="auto"/>
            <w:noWrap/>
            <w:hideMark/>
          </w:tcPr>
          <w:p w14:paraId="1DA6B7BC" w14:textId="77777777" w:rsidR="00995034" w:rsidRPr="003A3592" w:rsidRDefault="00995034" w:rsidP="0012327B">
            <w:pPr>
              <w:jc w:val="center"/>
              <w:rPr>
                <w:sz w:val="18"/>
                <w:szCs w:val="18"/>
                <w:u w:val="single"/>
                <w:lang w:eastAsia="x-none"/>
              </w:rPr>
            </w:pPr>
            <w:r w:rsidRPr="003A3592">
              <w:rPr>
                <w:sz w:val="18"/>
                <w:szCs w:val="18"/>
                <w:u w:val="single"/>
                <w:lang w:eastAsia="x-none"/>
              </w:rPr>
              <w:t>0.0095</w:t>
            </w:r>
          </w:p>
        </w:tc>
        <w:tc>
          <w:tcPr>
            <w:tcW w:w="1185" w:type="dxa"/>
            <w:shd w:val="clear" w:color="auto" w:fill="auto"/>
            <w:noWrap/>
            <w:hideMark/>
          </w:tcPr>
          <w:p w14:paraId="1FE367F6" w14:textId="77777777" w:rsidR="00995034" w:rsidRPr="003A3592" w:rsidRDefault="00995034" w:rsidP="0012327B">
            <w:pPr>
              <w:jc w:val="center"/>
              <w:rPr>
                <w:sz w:val="18"/>
                <w:szCs w:val="18"/>
                <w:u w:val="single"/>
                <w:lang w:eastAsia="x-none"/>
              </w:rPr>
            </w:pPr>
            <w:r w:rsidRPr="003A3592">
              <w:rPr>
                <w:sz w:val="18"/>
                <w:szCs w:val="18"/>
                <w:u w:val="single"/>
                <w:lang w:eastAsia="x-none"/>
              </w:rPr>
              <w:t>0.0099</w:t>
            </w:r>
          </w:p>
        </w:tc>
      </w:tr>
      <w:tr w:rsidR="00995034" w:rsidRPr="006F7580" w14:paraId="5B04535A" w14:textId="77777777" w:rsidTr="0012327B">
        <w:trPr>
          <w:cantSplit/>
          <w:trHeight w:val="20"/>
          <w:jc w:val="center"/>
        </w:trPr>
        <w:tc>
          <w:tcPr>
            <w:tcW w:w="1227" w:type="dxa"/>
            <w:shd w:val="clear" w:color="auto" w:fill="auto"/>
            <w:noWrap/>
            <w:hideMark/>
          </w:tcPr>
          <w:p w14:paraId="217DCD18" w14:textId="77777777" w:rsidR="00995034" w:rsidRPr="003A3592" w:rsidRDefault="00995034" w:rsidP="0012327B">
            <w:pPr>
              <w:rPr>
                <w:sz w:val="18"/>
                <w:szCs w:val="18"/>
                <w:u w:val="single"/>
                <w:lang w:eastAsia="x-none"/>
              </w:rPr>
            </w:pPr>
            <w:r w:rsidRPr="00396DD3">
              <w:rPr>
                <w:sz w:val="18"/>
                <w:szCs w:val="18"/>
                <w:u w:val="single"/>
                <w:lang w:eastAsia="x-none"/>
              </w:rPr>
              <w:t>Two story</w:t>
            </w:r>
          </w:p>
        </w:tc>
        <w:tc>
          <w:tcPr>
            <w:tcW w:w="1553" w:type="dxa"/>
            <w:shd w:val="clear" w:color="auto" w:fill="auto"/>
            <w:noWrap/>
            <w:hideMark/>
          </w:tcPr>
          <w:p w14:paraId="7231D53A" w14:textId="77777777" w:rsidR="00995034" w:rsidRPr="003A3592" w:rsidRDefault="00995034" w:rsidP="0012327B">
            <w:pPr>
              <w:jc w:val="center"/>
              <w:rPr>
                <w:sz w:val="18"/>
                <w:szCs w:val="18"/>
                <w:u w:val="single"/>
                <w:lang w:eastAsia="x-none"/>
              </w:rPr>
            </w:pPr>
            <w:r w:rsidRPr="003A3592">
              <w:rPr>
                <w:sz w:val="18"/>
                <w:szCs w:val="18"/>
                <w:u w:val="single"/>
                <w:lang w:eastAsia="x-none"/>
              </w:rPr>
              <w:t>15</w:t>
            </w:r>
          </w:p>
        </w:tc>
        <w:tc>
          <w:tcPr>
            <w:tcW w:w="1185" w:type="dxa"/>
            <w:shd w:val="clear" w:color="auto" w:fill="auto"/>
            <w:noWrap/>
            <w:hideMark/>
          </w:tcPr>
          <w:p w14:paraId="7CCE0528" w14:textId="77777777" w:rsidR="00995034" w:rsidRPr="003A3592" w:rsidRDefault="00995034" w:rsidP="0012327B">
            <w:pPr>
              <w:jc w:val="center"/>
              <w:rPr>
                <w:sz w:val="18"/>
                <w:szCs w:val="18"/>
                <w:u w:val="single"/>
                <w:lang w:eastAsia="x-none"/>
              </w:rPr>
            </w:pPr>
            <w:r w:rsidRPr="003A3592">
              <w:rPr>
                <w:sz w:val="18"/>
                <w:szCs w:val="18"/>
                <w:u w:val="single"/>
                <w:lang w:eastAsia="x-none"/>
              </w:rPr>
              <w:t>11.5</w:t>
            </w:r>
          </w:p>
        </w:tc>
        <w:tc>
          <w:tcPr>
            <w:tcW w:w="1553" w:type="dxa"/>
            <w:shd w:val="clear" w:color="auto" w:fill="auto"/>
            <w:noWrap/>
            <w:hideMark/>
          </w:tcPr>
          <w:p w14:paraId="06A8CFBD" w14:textId="77777777" w:rsidR="00995034" w:rsidRPr="003A3592" w:rsidRDefault="00995034" w:rsidP="0012327B">
            <w:pPr>
              <w:jc w:val="center"/>
              <w:rPr>
                <w:sz w:val="18"/>
                <w:szCs w:val="18"/>
                <w:u w:val="single"/>
                <w:lang w:eastAsia="x-none"/>
              </w:rPr>
            </w:pPr>
            <w:r w:rsidRPr="003A3592">
              <w:rPr>
                <w:sz w:val="18"/>
                <w:szCs w:val="18"/>
                <w:u w:val="single"/>
                <w:lang w:eastAsia="x-none"/>
              </w:rPr>
              <w:t>0.004</w:t>
            </w:r>
            <w:r w:rsidRPr="003A3592">
              <w:rPr>
                <w:sz w:val="18"/>
                <w:szCs w:val="18"/>
              </w:rPr>
              <w:t>5</w:t>
            </w:r>
          </w:p>
        </w:tc>
        <w:tc>
          <w:tcPr>
            <w:tcW w:w="1185" w:type="dxa"/>
            <w:shd w:val="clear" w:color="auto" w:fill="auto"/>
            <w:noWrap/>
            <w:hideMark/>
          </w:tcPr>
          <w:p w14:paraId="1536310C" w14:textId="77777777" w:rsidR="00995034" w:rsidRPr="003A3592" w:rsidRDefault="00995034" w:rsidP="0012327B">
            <w:pPr>
              <w:jc w:val="center"/>
              <w:rPr>
                <w:sz w:val="18"/>
                <w:szCs w:val="18"/>
                <w:u w:val="single"/>
                <w:lang w:eastAsia="x-none"/>
              </w:rPr>
            </w:pPr>
            <w:r w:rsidRPr="003A3592">
              <w:rPr>
                <w:sz w:val="18"/>
                <w:szCs w:val="18"/>
                <w:u w:val="single"/>
                <w:lang w:eastAsia="x-none"/>
              </w:rPr>
              <w:t>0.0095</w:t>
            </w:r>
          </w:p>
        </w:tc>
      </w:tr>
      <w:tr w:rsidR="00995034" w:rsidRPr="006F7580" w14:paraId="43310058" w14:textId="77777777" w:rsidTr="0012327B">
        <w:trPr>
          <w:cantSplit/>
          <w:trHeight w:val="20"/>
          <w:jc w:val="center"/>
        </w:trPr>
        <w:tc>
          <w:tcPr>
            <w:tcW w:w="1227" w:type="dxa"/>
            <w:shd w:val="clear" w:color="auto" w:fill="auto"/>
            <w:noWrap/>
            <w:hideMark/>
          </w:tcPr>
          <w:p w14:paraId="4FFE9429" w14:textId="77777777" w:rsidR="00995034" w:rsidRPr="003A3592" w:rsidRDefault="00995034" w:rsidP="0012327B">
            <w:pPr>
              <w:rPr>
                <w:sz w:val="18"/>
                <w:szCs w:val="18"/>
                <w:u w:val="single"/>
                <w:lang w:eastAsia="x-none"/>
              </w:rPr>
            </w:pPr>
            <w:r w:rsidRPr="00396DD3">
              <w:rPr>
                <w:sz w:val="18"/>
                <w:szCs w:val="18"/>
                <w:u w:val="single"/>
                <w:lang w:eastAsia="x-none"/>
              </w:rPr>
              <w:t>Three story</w:t>
            </w:r>
          </w:p>
        </w:tc>
        <w:tc>
          <w:tcPr>
            <w:tcW w:w="1553" w:type="dxa"/>
            <w:shd w:val="clear" w:color="auto" w:fill="auto"/>
            <w:noWrap/>
            <w:hideMark/>
          </w:tcPr>
          <w:p w14:paraId="7486DB62" w14:textId="77777777" w:rsidR="00995034" w:rsidRPr="003A3592" w:rsidRDefault="00995034" w:rsidP="0012327B">
            <w:pPr>
              <w:jc w:val="center"/>
              <w:rPr>
                <w:sz w:val="18"/>
                <w:szCs w:val="18"/>
                <w:u w:val="single"/>
                <w:lang w:eastAsia="x-none"/>
              </w:rPr>
            </w:pPr>
            <w:r w:rsidRPr="003A3592">
              <w:rPr>
                <w:sz w:val="18"/>
                <w:szCs w:val="18"/>
                <w:u w:val="single"/>
                <w:lang w:eastAsia="x-none"/>
              </w:rPr>
              <w:t>10</w:t>
            </w:r>
          </w:p>
        </w:tc>
        <w:tc>
          <w:tcPr>
            <w:tcW w:w="1185" w:type="dxa"/>
            <w:shd w:val="clear" w:color="auto" w:fill="auto"/>
            <w:noWrap/>
            <w:hideMark/>
          </w:tcPr>
          <w:p w14:paraId="749B2D6B" w14:textId="77777777" w:rsidR="00995034" w:rsidRPr="003A3592" w:rsidRDefault="00995034" w:rsidP="0012327B">
            <w:pPr>
              <w:jc w:val="center"/>
              <w:rPr>
                <w:sz w:val="18"/>
                <w:szCs w:val="18"/>
                <w:u w:val="single"/>
                <w:lang w:eastAsia="x-none"/>
              </w:rPr>
            </w:pPr>
            <w:r w:rsidRPr="003A3592">
              <w:rPr>
                <w:sz w:val="18"/>
                <w:szCs w:val="18"/>
                <w:u w:val="single"/>
                <w:lang w:eastAsia="x-none"/>
              </w:rPr>
              <w:t>0.5</w:t>
            </w:r>
          </w:p>
        </w:tc>
        <w:tc>
          <w:tcPr>
            <w:tcW w:w="1553" w:type="dxa"/>
            <w:shd w:val="clear" w:color="auto" w:fill="auto"/>
            <w:noWrap/>
            <w:hideMark/>
          </w:tcPr>
          <w:p w14:paraId="002A5497" w14:textId="77777777" w:rsidR="00995034" w:rsidRPr="003A3592" w:rsidRDefault="00995034" w:rsidP="0012327B">
            <w:pPr>
              <w:jc w:val="center"/>
              <w:rPr>
                <w:sz w:val="18"/>
                <w:szCs w:val="18"/>
                <w:u w:val="single"/>
                <w:lang w:eastAsia="x-none"/>
              </w:rPr>
            </w:pPr>
            <w:r w:rsidRPr="003A3592">
              <w:rPr>
                <w:sz w:val="18"/>
                <w:szCs w:val="18"/>
                <w:u w:val="single"/>
                <w:lang w:eastAsia="x-none"/>
              </w:rPr>
              <w:t>0.0030</w:t>
            </w:r>
          </w:p>
        </w:tc>
        <w:tc>
          <w:tcPr>
            <w:tcW w:w="1185" w:type="dxa"/>
            <w:shd w:val="clear" w:color="auto" w:fill="auto"/>
            <w:noWrap/>
            <w:hideMark/>
          </w:tcPr>
          <w:p w14:paraId="72FBDBED" w14:textId="77777777" w:rsidR="00995034" w:rsidRPr="003A3592" w:rsidRDefault="00995034" w:rsidP="0012327B">
            <w:pPr>
              <w:jc w:val="center"/>
              <w:rPr>
                <w:sz w:val="18"/>
                <w:szCs w:val="18"/>
                <w:u w:val="single"/>
                <w:lang w:eastAsia="x-none"/>
              </w:rPr>
            </w:pPr>
            <w:r w:rsidRPr="003A3592">
              <w:rPr>
                <w:sz w:val="18"/>
                <w:szCs w:val="18"/>
                <w:u w:val="single"/>
                <w:lang w:eastAsia="x-none"/>
              </w:rPr>
              <w:t>0.014</w:t>
            </w:r>
          </w:p>
        </w:tc>
      </w:tr>
      <w:tr w:rsidR="00995034" w:rsidRPr="006F7580" w14:paraId="2783818B" w14:textId="77777777" w:rsidTr="0012327B">
        <w:trPr>
          <w:cantSplit/>
          <w:trHeight w:val="20"/>
          <w:jc w:val="center"/>
        </w:trPr>
        <w:tc>
          <w:tcPr>
            <w:tcW w:w="1227" w:type="dxa"/>
            <w:shd w:val="clear" w:color="auto" w:fill="auto"/>
            <w:noWrap/>
          </w:tcPr>
          <w:p w14:paraId="49E711C0" w14:textId="77777777" w:rsidR="00995034" w:rsidRPr="00396DD3" w:rsidRDefault="00995034" w:rsidP="0012327B">
            <w:pPr>
              <w:rPr>
                <w:sz w:val="18"/>
                <w:szCs w:val="18"/>
                <w:u w:val="single"/>
                <w:lang w:eastAsia="x-none"/>
              </w:rPr>
            </w:pPr>
          </w:p>
        </w:tc>
        <w:tc>
          <w:tcPr>
            <w:tcW w:w="1553" w:type="dxa"/>
            <w:shd w:val="clear" w:color="auto" w:fill="auto"/>
            <w:noWrap/>
          </w:tcPr>
          <w:p w14:paraId="40A0CE2A" w14:textId="77777777" w:rsidR="00995034" w:rsidRPr="003A3592" w:rsidRDefault="00995034" w:rsidP="0012327B">
            <w:pPr>
              <w:rPr>
                <w:sz w:val="18"/>
                <w:szCs w:val="18"/>
                <w:u w:val="single"/>
                <w:lang w:eastAsia="x-none"/>
              </w:rPr>
            </w:pPr>
          </w:p>
        </w:tc>
        <w:tc>
          <w:tcPr>
            <w:tcW w:w="1185" w:type="dxa"/>
            <w:shd w:val="clear" w:color="auto" w:fill="auto"/>
            <w:noWrap/>
          </w:tcPr>
          <w:p w14:paraId="7411EBCF" w14:textId="77777777" w:rsidR="00995034" w:rsidRPr="003A3592" w:rsidRDefault="00995034" w:rsidP="0012327B">
            <w:pPr>
              <w:rPr>
                <w:sz w:val="18"/>
                <w:szCs w:val="18"/>
                <w:u w:val="single"/>
                <w:lang w:eastAsia="x-none"/>
              </w:rPr>
            </w:pPr>
          </w:p>
        </w:tc>
        <w:tc>
          <w:tcPr>
            <w:tcW w:w="1553" w:type="dxa"/>
            <w:shd w:val="clear" w:color="auto" w:fill="auto"/>
            <w:noWrap/>
          </w:tcPr>
          <w:p w14:paraId="6E905A22" w14:textId="77777777" w:rsidR="00995034" w:rsidRPr="003A3592" w:rsidRDefault="00995034" w:rsidP="0012327B">
            <w:pPr>
              <w:rPr>
                <w:sz w:val="18"/>
                <w:szCs w:val="18"/>
                <w:u w:val="single"/>
                <w:lang w:eastAsia="x-none"/>
              </w:rPr>
            </w:pPr>
          </w:p>
        </w:tc>
        <w:tc>
          <w:tcPr>
            <w:tcW w:w="1185" w:type="dxa"/>
            <w:shd w:val="clear" w:color="auto" w:fill="auto"/>
            <w:noWrap/>
          </w:tcPr>
          <w:p w14:paraId="32DEC6F5" w14:textId="77777777" w:rsidR="00995034" w:rsidRPr="003A3592" w:rsidRDefault="00995034" w:rsidP="0012327B">
            <w:pPr>
              <w:rPr>
                <w:sz w:val="18"/>
                <w:szCs w:val="18"/>
                <w:u w:val="single"/>
                <w:lang w:eastAsia="x-none"/>
              </w:rPr>
            </w:pPr>
          </w:p>
        </w:tc>
      </w:tr>
      <w:tr w:rsidR="00995034" w:rsidRPr="006F7580" w14:paraId="3729411A" w14:textId="77777777" w:rsidTr="0012327B">
        <w:trPr>
          <w:cantSplit/>
          <w:trHeight w:val="20"/>
          <w:jc w:val="center"/>
        </w:trPr>
        <w:tc>
          <w:tcPr>
            <w:tcW w:w="1227" w:type="dxa"/>
            <w:shd w:val="clear" w:color="auto" w:fill="auto"/>
            <w:noWrap/>
          </w:tcPr>
          <w:p w14:paraId="7B0D717B" w14:textId="77777777" w:rsidR="00995034" w:rsidRPr="003A3592" w:rsidRDefault="00995034" w:rsidP="0012327B">
            <w:pPr>
              <w:rPr>
                <w:b/>
                <w:sz w:val="18"/>
                <w:szCs w:val="18"/>
                <w:u w:val="single"/>
                <w:lang w:eastAsia="x-none"/>
              </w:rPr>
            </w:pPr>
            <w:r w:rsidRPr="00396DD3">
              <w:rPr>
                <w:b/>
                <w:sz w:val="18"/>
                <w:szCs w:val="18"/>
                <w:u w:val="single"/>
                <w:lang w:eastAsia="x-none"/>
              </w:rPr>
              <w:t>Multifamily</w:t>
            </w:r>
          </w:p>
        </w:tc>
        <w:tc>
          <w:tcPr>
            <w:tcW w:w="1553" w:type="dxa"/>
            <w:shd w:val="clear" w:color="auto" w:fill="auto"/>
            <w:noWrap/>
          </w:tcPr>
          <w:p w14:paraId="4DC78088" w14:textId="77777777" w:rsidR="00995034" w:rsidRPr="003A3592" w:rsidRDefault="00995034" w:rsidP="0012327B">
            <w:pPr>
              <w:rPr>
                <w:sz w:val="18"/>
                <w:szCs w:val="18"/>
                <w:u w:val="single"/>
                <w:lang w:eastAsia="x-none"/>
              </w:rPr>
            </w:pPr>
          </w:p>
        </w:tc>
        <w:tc>
          <w:tcPr>
            <w:tcW w:w="1185" w:type="dxa"/>
            <w:shd w:val="clear" w:color="auto" w:fill="auto"/>
            <w:noWrap/>
          </w:tcPr>
          <w:p w14:paraId="799ABD31" w14:textId="77777777" w:rsidR="00995034" w:rsidRPr="003A3592" w:rsidRDefault="00995034" w:rsidP="0012327B">
            <w:pPr>
              <w:rPr>
                <w:sz w:val="18"/>
                <w:szCs w:val="18"/>
                <w:u w:val="single"/>
                <w:lang w:eastAsia="x-none"/>
              </w:rPr>
            </w:pPr>
          </w:p>
        </w:tc>
        <w:tc>
          <w:tcPr>
            <w:tcW w:w="1553" w:type="dxa"/>
            <w:shd w:val="clear" w:color="auto" w:fill="auto"/>
            <w:noWrap/>
          </w:tcPr>
          <w:p w14:paraId="4058EE32" w14:textId="77777777" w:rsidR="00995034" w:rsidRPr="003A3592" w:rsidRDefault="00995034" w:rsidP="0012327B">
            <w:pPr>
              <w:rPr>
                <w:sz w:val="18"/>
                <w:szCs w:val="18"/>
                <w:u w:val="single"/>
                <w:lang w:eastAsia="x-none"/>
              </w:rPr>
            </w:pPr>
          </w:p>
        </w:tc>
        <w:tc>
          <w:tcPr>
            <w:tcW w:w="1185" w:type="dxa"/>
            <w:shd w:val="clear" w:color="auto" w:fill="auto"/>
            <w:noWrap/>
          </w:tcPr>
          <w:p w14:paraId="2EB6D57F" w14:textId="77777777" w:rsidR="00995034" w:rsidRPr="003A3592" w:rsidRDefault="00995034" w:rsidP="0012327B">
            <w:pPr>
              <w:rPr>
                <w:sz w:val="18"/>
                <w:szCs w:val="18"/>
                <w:u w:val="single"/>
                <w:lang w:eastAsia="x-none"/>
              </w:rPr>
            </w:pPr>
          </w:p>
        </w:tc>
      </w:tr>
      <w:tr w:rsidR="00995034" w:rsidRPr="006F7580" w14:paraId="1420EECD" w14:textId="77777777" w:rsidTr="0012327B">
        <w:trPr>
          <w:cantSplit/>
          <w:trHeight w:val="20"/>
          <w:jc w:val="center"/>
        </w:trPr>
        <w:tc>
          <w:tcPr>
            <w:tcW w:w="1227" w:type="dxa"/>
            <w:shd w:val="clear" w:color="auto" w:fill="auto"/>
            <w:noWrap/>
          </w:tcPr>
          <w:p w14:paraId="44B365BA" w14:textId="77777777" w:rsidR="00995034" w:rsidRPr="003A3592" w:rsidRDefault="00995034" w:rsidP="0012327B">
            <w:pPr>
              <w:rPr>
                <w:sz w:val="18"/>
                <w:szCs w:val="18"/>
                <w:u w:val="single"/>
                <w:lang w:eastAsia="x-none"/>
              </w:rPr>
            </w:pPr>
            <w:r w:rsidRPr="00396DD3">
              <w:rPr>
                <w:sz w:val="18"/>
                <w:szCs w:val="18"/>
                <w:u w:val="single"/>
                <w:lang w:eastAsia="x-none"/>
              </w:rPr>
              <w:t>One story</w:t>
            </w:r>
          </w:p>
        </w:tc>
        <w:tc>
          <w:tcPr>
            <w:tcW w:w="1553" w:type="dxa"/>
            <w:shd w:val="clear" w:color="auto" w:fill="auto"/>
            <w:noWrap/>
          </w:tcPr>
          <w:p w14:paraId="31525DE6" w14:textId="77777777" w:rsidR="00995034" w:rsidRPr="003A3592" w:rsidRDefault="00995034" w:rsidP="0012327B">
            <w:pPr>
              <w:jc w:val="center"/>
              <w:rPr>
                <w:sz w:val="18"/>
                <w:szCs w:val="18"/>
                <w:u w:val="single"/>
                <w:lang w:eastAsia="x-none"/>
              </w:rPr>
            </w:pPr>
            <w:r w:rsidRPr="003A3592">
              <w:rPr>
                <w:sz w:val="18"/>
                <w:szCs w:val="18"/>
                <w:u w:val="single"/>
                <w:lang w:eastAsia="x-none"/>
              </w:rPr>
              <w:t>7.5</w:t>
            </w:r>
          </w:p>
        </w:tc>
        <w:tc>
          <w:tcPr>
            <w:tcW w:w="1185" w:type="dxa"/>
            <w:shd w:val="clear" w:color="auto" w:fill="auto"/>
            <w:noWrap/>
          </w:tcPr>
          <w:p w14:paraId="3FE9056A" w14:textId="77777777" w:rsidR="00995034" w:rsidRPr="003A3592" w:rsidRDefault="00995034" w:rsidP="0012327B">
            <w:pPr>
              <w:jc w:val="center"/>
              <w:rPr>
                <w:sz w:val="18"/>
                <w:szCs w:val="18"/>
                <w:u w:val="single"/>
                <w:lang w:eastAsia="x-none"/>
              </w:rPr>
            </w:pPr>
            <w:r w:rsidRPr="003A3592">
              <w:rPr>
                <w:sz w:val="18"/>
                <w:szCs w:val="18"/>
                <w:u w:val="single"/>
                <w:lang w:eastAsia="x-none"/>
              </w:rPr>
              <w:t>n/a</w:t>
            </w:r>
          </w:p>
        </w:tc>
        <w:tc>
          <w:tcPr>
            <w:tcW w:w="1553" w:type="dxa"/>
            <w:shd w:val="clear" w:color="auto" w:fill="auto"/>
            <w:noWrap/>
          </w:tcPr>
          <w:p w14:paraId="69818A93" w14:textId="77777777" w:rsidR="00995034" w:rsidRPr="003A3592" w:rsidRDefault="00995034" w:rsidP="0012327B">
            <w:pPr>
              <w:jc w:val="center"/>
              <w:rPr>
                <w:sz w:val="18"/>
                <w:szCs w:val="18"/>
                <w:u w:val="single"/>
                <w:lang w:eastAsia="x-none"/>
              </w:rPr>
            </w:pPr>
            <w:r w:rsidRPr="003A3592">
              <w:rPr>
                <w:sz w:val="18"/>
                <w:szCs w:val="18"/>
                <w:u w:val="single"/>
                <w:lang w:eastAsia="x-none"/>
              </w:rPr>
              <w:t>0.0080</w:t>
            </w:r>
          </w:p>
        </w:tc>
        <w:tc>
          <w:tcPr>
            <w:tcW w:w="1185" w:type="dxa"/>
            <w:shd w:val="clear" w:color="auto" w:fill="auto"/>
            <w:noWrap/>
          </w:tcPr>
          <w:p w14:paraId="29AE05CA" w14:textId="77777777" w:rsidR="00995034" w:rsidRPr="003A3592" w:rsidRDefault="00995034" w:rsidP="0012327B">
            <w:pPr>
              <w:jc w:val="center"/>
              <w:rPr>
                <w:sz w:val="18"/>
                <w:szCs w:val="18"/>
                <w:u w:val="single"/>
                <w:lang w:eastAsia="x-none"/>
              </w:rPr>
            </w:pPr>
            <w:r w:rsidRPr="003A3592">
              <w:rPr>
                <w:sz w:val="18"/>
                <w:szCs w:val="18"/>
                <w:u w:val="single"/>
                <w:lang w:eastAsia="x-none"/>
              </w:rPr>
              <w:t>n/a</w:t>
            </w:r>
          </w:p>
        </w:tc>
      </w:tr>
    </w:tbl>
    <w:p w14:paraId="4E75EED6"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theme="minorHAnsi"/>
          <w:sz w:val="20"/>
          <w:szCs w:val="20"/>
        </w:rPr>
      </w:pPr>
    </w:p>
    <w:p w14:paraId="106B3E8E" w14:textId="77777777" w:rsidR="00995034" w:rsidRDefault="00995034" w:rsidP="00995034">
      <w:pPr>
        <w:spacing w:after="0" w:line="240" w:lineRule="auto"/>
        <w:rPr>
          <w:rFonts w:asciiTheme="minorHAnsi" w:eastAsiaTheme="minorEastAsia" w:hAnsiTheme="minorHAnsi" w:cstheme="minorHAnsi"/>
          <w:b/>
          <w:sz w:val="18"/>
          <w:szCs w:val="18"/>
        </w:rPr>
      </w:pPr>
      <w:r>
        <w:rPr>
          <w:rFonts w:asciiTheme="minorHAnsi" w:hAnsiTheme="minorHAnsi" w:cs="Arial"/>
          <w:b/>
          <w:sz w:val="20"/>
          <w:szCs w:val="20"/>
        </w:rPr>
        <w:t>H</w:t>
      </w:r>
      <w:r w:rsidRPr="001B692C">
        <w:rPr>
          <w:rFonts w:asciiTheme="minorHAnsi" w:hAnsiTheme="minorHAnsi" w:cs="Arial"/>
          <w:b/>
          <w:sz w:val="20"/>
          <w:szCs w:val="20"/>
        </w:rPr>
        <w:t xml:space="preserve">.  </w:t>
      </w:r>
      <w:r w:rsidRPr="001B692C">
        <w:rPr>
          <w:rFonts w:asciiTheme="minorHAnsi" w:eastAsiaTheme="minorEastAsia" w:hAnsiTheme="minorHAnsi" w:cstheme="minorHAnsi"/>
          <w:b/>
          <w:sz w:val="18"/>
          <w:szCs w:val="18"/>
        </w:rPr>
        <w:t xml:space="preserve">HERS-Verified Drain Water Heat Recovery System  </w:t>
      </w:r>
    </w:p>
    <w:p w14:paraId="7D4B8AE0"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lists the requirements for all central recirculation systems. HERS rater must ensure all the requirements in this table are met. </w:t>
      </w:r>
    </w:p>
    <w:p w14:paraId="561BA38B" w14:textId="77777777" w:rsidR="00995034" w:rsidRDefault="00995034" w:rsidP="00995034">
      <w:pPr>
        <w:spacing w:after="0" w:line="240" w:lineRule="auto"/>
        <w:rPr>
          <w:rFonts w:asciiTheme="minorHAnsi" w:eastAsiaTheme="minorEastAsia" w:hAnsiTheme="minorHAnsi" w:cstheme="minorHAnsi"/>
          <w:b/>
          <w:sz w:val="18"/>
          <w:szCs w:val="18"/>
        </w:rPr>
      </w:pPr>
    </w:p>
    <w:p w14:paraId="7D5DE22F" w14:textId="77777777" w:rsidR="00995034" w:rsidRPr="001F69BE" w:rsidRDefault="00995034" w:rsidP="00995034">
      <w:pPr>
        <w:spacing w:after="0" w:line="240" w:lineRule="auto"/>
        <w:rPr>
          <w:rFonts w:asciiTheme="minorHAnsi" w:eastAsiaTheme="minorEastAsia" w:hAnsiTheme="minorHAnsi" w:cstheme="minorHAnsi"/>
          <w:sz w:val="18"/>
          <w:szCs w:val="18"/>
        </w:rPr>
      </w:pPr>
      <w:r w:rsidRPr="001F69BE">
        <w:rPr>
          <w:rFonts w:asciiTheme="minorHAnsi" w:eastAsiaTheme="minorEastAsia" w:hAnsiTheme="minorHAnsi" w:cstheme="minorHAnsi"/>
          <w:sz w:val="18"/>
          <w:szCs w:val="18"/>
        </w:rPr>
        <w:t>01 Drain Water Heat Recovery Manufacturer’s name</w:t>
      </w:r>
      <w:r>
        <w:rPr>
          <w:rFonts w:asciiTheme="minorHAnsi" w:eastAsiaTheme="minorEastAsia" w:hAnsiTheme="minorHAnsi" w:cstheme="minorHAnsi"/>
          <w:sz w:val="18"/>
          <w:szCs w:val="18"/>
        </w:rPr>
        <w:t>- Enter the name of the Manufacturer</w:t>
      </w:r>
    </w:p>
    <w:p w14:paraId="15BB2B59" w14:textId="77777777" w:rsidR="00995034" w:rsidRPr="001F69BE" w:rsidRDefault="00995034" w:rsidP="00995034">
      <w:pPr>
        <w:spacing w:after="0" w:line="240" w:lineRule="auto"/>
        <w:rPr>
          <w:rFonts w:asciiTheme="minorHAnsi" w:eastAsiaTheme="minorEastAsia" w:hAnsiTheme="minorHAnsi" w:cstheme="minorHAnsi"/>
          <w:sz w:val="18"/>
          <w:szCs w:val="18"/>
        </w:rPr>
      </w:pPr>
      <w:r w:rsidRPr="001F69BE">
        <w:rPr>
          <w:rFonts w:asciiTheme="minorHAnsi" w:eastAsiaTheme="minorEastAsia" w:hAnsiTheme="minorHAnsi" w:cstheme="minorHAnsi"/>
          <w:sz w:val="18"/>
          <w:szCs w:val="18"/>
        </w:rPr>
        <w:t>02 Drain Water Heat Recovery Manufacturer’s model number</w:t>
      </w:r>
      <w:r>
        <w:rPr>
          <w:rFonts w:asciiTheme="minorHAnsi" w:eastAsiaTheme="minorEastAsia" w:hAnsiTheme="minorHAnsi" w:cstheme="minorHAnsi"/>
          <w:sz w:val="18"/>
          <w:szCs w:val="18"/>
        </w:rPr>
        <w:t xml:space="preserve"> – Enter the Model number</w:t>
      </w:r>
    </w:p>
    <w:p w14:paraId="487ABBFD" w14:textId="77777777" w:rsidR="00995034" w:rsidRPr="001F69BE" w:rsidRDefault="00995034" w:rsidP="00995034">
      <w:pPr>
        <w:spacing w:after="0" w:line="240" w:lineRule="auto"/>
        <w:rPr>
          <w:rFonts w:asciiTheme="minorHAnsi" w:eastAsiaTheme="minorEastAsia" w:hAnsiTheme="minorHAnsi" w:cstheme="minorHAnsi"/>
          <w:sz w:val="18"/>
          <w:szCs w:val="18"/>
        </w:rPr>
      </w:pPr>
      <w:r w:rsidRPr="001F69BE">
        <w:rPr>
          <w:rFonts w:asciiTheme="minorHAnsi" w:eastAsiaTheme="minorEastAsia" w:hAnsiTheme="minorHAnsi" w:cstheme="minorHAnsi"/>
          <w:sz w:val="18"/>
          <w:szCs w:val="18"/>
        </w:rPr>
        <w:t xml:space="preserve">03 Rated </w:t>
      </w:r>
      <w:r w:rsidRPr="00B16B2C">
        <w:rPr>
          <w:rFonts w:asciiTheme="minorHAnsi" w:eastAsiaTheme="minorEastAsia" w:hAnsiTheme="minorHAnsi" w:cstheme="minorHAnsi"/>
          <w:sz w:val="18"/>
          <w:szCs w:val="18"/>
        </w:rPr>
        <w:t>Effectiveness’</w:t>
      </w:r>
      <w:r>
        <w:rPr>
          <w:rFonts w:asciiTheme="minorHAnsi" w:eastAsiaTheme="minorEastAsia" w:hAnsiTheme="minorHAnsi" w:cstheme="minorHAnsi"/>
          <w:sz w:val="18"/>
          <w:szCs w:val="18"/>
        </w:rPr>
        <w:t xml:space="preserve"> – Enter the rated effectiveness of the Water Heat Recovery Unit.</w:t>
      </w:r>
    </w:p>
    <w:p w14:paraId="109ECE6A" w14:textId="6EEBD739" w:rsidR="00995034" w:rsidRDefault="00995034" w:rsidP="00995034">
      <w:pPr>
        <w:spacing w:after="0" w:line="240" w:lineRule="auto"/>
        <w:rPr>
          <w:rFonts w:asciiTheme="minorHAnsi" w:hAnsiTheme="minorHAnsi" w:cstheme="minorHAnsi"/>
          <w:sz w:val="18"/>
          <w:szCs w:val="18"/>
        </w:rPr>
      </w:pPr>
      <w:r>
        <w:rPr>
          <w:rFonts w:asciiTheme="minorHAnsi" w:eastAsiaTheme="minorEastAsia" w:hAnsiTheme="minorHAnsi" w:cstheme="minorHAnsi"/>
          <w:b/>
          <w:sz w:val="18"/>
          <w:szCs w:val="18"/>
        </w:rPr>
        <w:t>0</w:t>
      </w:r>
      <w:r w:rsidR="003209DA">
        <w:rPr>
          <w:rFonts w:asciiTheme="minorHAnsi" w:eastAsiaTheme="minorEastAsia" w:hAnsiTheme="minorHAnsi" w:cstheme="minorHAnsi"/>
          <w:b/>
          <w:sz w:val="18"/>
          <w:szCs w:val="18"/>
        </w:rPr>
        <w:t>4</w:t>
      </w:r>
      <w:r>
        <w:rPr>
          <w:rFonts w:asciiTheme="minorHAnsi" w:eastAsiaTheme="minorEastAsia" w:hAnsiTheme="minorHAnsi" w:cstheme="minorHAnsi"/>
          <w:b/>
          <w:sz w:val="18"/>
          <w:szCs w:val="18"/>
        </w:rPr>
        <w:t xml:space="preserve"> </w:t>
      </w:r>
      <w:r w:rsidRPr="009D79A7">
        <w:rPr>
          <w:rFonts w:asciiTheme="minorHAnsi" w:hAnsiTheme="minorHAnsi" w:cstheme="minorHAnsi"/>
          <w:sz w:val="18"/>
          <w:szCs w:val="18"/>
        </w:rPr>
        <w:t>Installation Configuration (Equal flow, unequal to shower, unequal to water heater)</w:t>
      </w:r>
      <w:r>
        <w:rPr>
          <w:rFonts w:asciiTheme="minorHAnsi" w:hAnsiTheme="minorHAnsi" w:cstheme="minorHAnsi"/>
          <w:sz w:val="18"/>
          <w:szCs w:val="18"/>
        </w:rPr>
        <w:t xml:space="preserve"> – Enter type of configuration.</w:t>
      </w:r>
    </w:p>
    <w:p w14:paraId="3761738D" w14:textId="68ACAAA1" w:rsidR="00995034" w:rsidRDefault="00995034" w:rsidP="00995034">
      <w:pPr>
        <w:spacing w:after="0" w:line="240" w:lineRule="auto"/>
        <w:rPr>
          <w:rFonts w:asciiTheme="minorHAnsi" w:hAnsiTheme="minorHAnsi" w:cstheme="minorHAnsi"/>
          <w:sz w:val="18"/>
          <w:szCs w:val="18"/>
        </w:rPr>
      </w:pPr>
      <w:r>
        <w:rPr>
          <w:rFonts w:asciiTheme="minorHAnsi" w:hAnsiTheme="minorHAnsi" w:cstheme="minorHAnsi"/>
          <w:sz w:val="18"/>
          <w:szCs w:val="18"/>
        </w:rPr>
        <w:t>0</w:t>
      </w:r>
      <w:r w:rsidR="003209DA">
        <w:rPr>
          <w:rFonts w:asciiTheme="minorHAnsi" w:hAnsiTheme="minorHAnsi" w:cstheme="minorHAnsi"/>
          <w:sz w:val="18"/>
          <w:szCs w:val="18"/>
        </w:rPr>
        <w:t>5</w:t>
      </w:r>
      <w:r w:rsidRPr="009D79A7">
        <w:rPr>
          <w:rFonts w:asciiTheme="minorHAnsi" w:hAnsiTheme="minorHAnsi" w:cstheme="minorHAnsi"/>
          <w:sz w:val="18"/>
          <w:szCs w:val="18"/>
        </w:rPr>
        <w:t>Percent of shower served by the DWHR device</w:t>
      </w:r>
      <w:r>
        <w:rPr>
          <w:rFonts w:asciiTheme="minorHAnsi" w:hAnsiTheme="minorHAnsi" w:cstheme="minorHAnsi"/>
          <w:sz w:val="18"/>
          <w:szCs w:val="18"/>
        </w:rPr>
        <w:t xml:space="preserve"> – By percent enter the ratio of showers that the heat recovery is receiving water from</w:t>
      </w:r>
    </w:p>
    <w:p w14:paraId="309AC728" w14:textId="431AC552" w:rsidR="00995034" w:rsidRDefault="00995034" w:rsidP="00995034">
      <w:pPr>
        <w:spacing w:after="0" w:line="240" w:lineRule="auto"/>
        <w:rPr>
          <w:rFonts w:asciiTheme="minorHAnsi" w:hAnsiTheme="minorHAnsi" w:cstheme="minorHAnsi"/>
          <w:sz w:val="18"/>
          <w:szCs w:val="18"/>
        </w:rPr>
      </w:pPr>
      <w:r>
        <w:rPr>
          <w:rFonts w:asciiTheme="minorHAnsi" w:hAnsiTheme="minorHAnsi" w:cstheme="minorHAnsi"/>
          <w:sz w:val="18"/>
          <w:szCs w:val="18"/>
        </w:rPr>
        <w:t>0</w:t>
      </w:r>
      <w:r w:rsidR="003209DA">
        <w:rPr>
          <w:rFonts w:asciiTheme="minorHAnsi" w:hAnsiTheme="minorHAnsi" w:cstheme="minorHAnsi"/>
          <w:sz w:val="18"/>
          <w:szCs w:val="18"/>
        </w:rPr>
        <w:t>6</w:t>
      </w:r>
      <w:r>
        <w:rPr>
          <w:rFonts w:asciiTheme="minorHAnsi" w:hAnsiTheme="minorHAnsi" w:cstheme="minorHAnsi"/>
          <w:sz w:val="18"/>
          <w:szCs w:val="18"/>
        </w:rPr>
        <w:t xml:space="preserve"> </w:t>
      </w:r>
      <w:r w:rsidRPr="009D79A7">
        <w:rPr>
          <w:rFonts w:asciiTheme="minorHAnsi" w:hAnsiTheme="minorHAnsi" w:cstheme="minorHAnsi"/>
          <w:sz w:val="18"/>
          <w:szCs w:val="18"/>
        </w:rPr>
        <w:t>DWHR System Certified by CEC</w:t>
      </w:r>
      <w:r>
        <w:rPr>
          <w:rFonts w:asciiTheme="minorHAnsi" w:hAnsiTheme="minorHAnsi" w:cstheme="minorHAnsi"/>
          <w:sz w:val="18"/>
          <w:szCs w:val="18"/>
        </w:rPr>
        <w:t xml:space="preserve"> – Enter “Yes” if certified or else enter “No”.</w:t>
      </w:r>
    </w:p>
    <w:p w14:paraId="1F28F12D" w14:textId="77777777" w:rsidR="003209DA" w:rsidRDefault="003209DA" w:rsidP="00995034">
      <w:pPr>
        <w:spacing w:after="0" w:line="240" w:lineRule="auto"/>
        <w:rPr>
          <w:rFonts w:asciiTheme="minorHAnsi" w:eastAsiaTheme="minorEastAsia" w:hAnsiTheme="minorHAnsi" w:cstheme="minorHAnsi"/>
          <w:b/>
          <w:sz w:val="18"/>
          <w:szCs w:val="18"/>
        </w:rPr>
      </w:pPr>
    </w:p>
    <w:p w14:paraId="3CD728B1" w14:textId="77777777" w:rsidR="00995034" w:rsidRPr="00260947" w:rsidRDefault="00995034" w:rsidP="00995034">
      <w:pPr>
        <w:spacing w:after="0" w:line="240" w:lineRule="auto"/>
        <w:rPr>
          <w:rFonts w:asciiTheme="minorHAnsi" w:hAnsiTheme="minorHAnsi" w:cs="Arial"/>
          <w:b/>
          <w:sz w:val="20"/>
          <w:szCs w:val="20"/>
        </w:rPr>
      </w:pPr>
      <w:r>
        <w:rPr>
          <w:rFonts w:asciiTheme="minorHAnsi" w:hAnsiTheme="minorHAnsi" w:cs="Arial"/>
          <w:b/>
          <w:sz w:val="20"/>
          <w:szCs w:val="20"/>
        </w:rPr>
        <w:t>I. Mandatory Measures for All Domestic Hot Water Distribution Systems</w:t>
      </w:r>
    </w:p>
    <w:p w14:paraId="2540DC01" w14:textId="77777777" w:rsidR="00995034"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lists the requirements for all recirculation systems. HERS rater must ensure all the requirements in this table are met. </w:t>
      </w:r>
    </w:p>
    <w:p w14:paraId="4444D3B3"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p>
    <w:p w14:paraId="1F7A62DB"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20"/>
          <w:szCs w:val="20"/>
        </w:rPr>
      </w:pPr>
      <w:r>
        <w:rPr>
          <w:rFonts w:asciiTheme="minorHAnsi" w:hAnsiTheme="minorHAnsi" w:cs="Arial"/>
          <w:b/>
          <w:sz w:val="20"/>
          <w:szCs w:val="20"/>
        </w:rPr>
        <w:t xml:space="preserve">J. </w:t>
      </w:r>
      <w:r w:rsidRPr="006D2E42">
        <w:rPr>
          <w:rFonts w:asciiTheme="minorHAnsi" w:hAnsiTheme="minorHAnsi"/>
          <w:b/>
          <w:sz w:val="20"/>
          <w:szCs w:val="20"/>
        </w:rPr>
        <w:t xml:space="preserve">HERS-Verified Pipe Insulation </w:t>
      </w:r>
      <w:r>
        <w:rPr>
          <w:rFonts w:asciiTheme="minorHAnsi" w:hAnsiTheme="minorHAnsi"/>
          <w:b/>
          <w:sz w:val="20"/>
          <w:szCs w:val="20"/>
        </w:rPr>
        <w:t xml:space="preserve">Credit </w:t>
      </w:r>
      <w:r>
        <w:rPr>
          <w:rFonts w:asciiTheme="minorHAnsi" w:hAnsiTheme="minorHAnsi" w:cs="Arial"/>
          <w:b/>
          <w:sz w:val="20"/>
          <w:szCs w:val="20"/>
        </w:rPr>
        <w:t>Requirements</w:t>
      </w:r>
    </w:p>
    <w:p w14:paraId="352F2375" w14:textId="77777777" w:rsidR="00995034" w:rsidRPr="009E63DF"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 xml:space="preserve">HERS-Verified Pipe Insulation </w:t>
      </w:r>
      <w:r>
        <w:rPr>
          <w:rFonts w:asciiTheme="minorHAnsi" w:hAnsiTheme="minorHAnsi"/>
          <w:b/>
          <w:sz w:val="20"/>
          <w:szCs w:val="20"/>
        </w:rPr>
        <w:t>Credit</w:t>
      </w:r>
      <w:r>
        <w:rPr>
          <w:rFonts w:asciiTheme="minorHAnsi" w:hAnsiTheme="minorHAnsi" w:cs="Arial"/>
          <w:b/>
          <w:sz w:val="20"/>
          <w:szCs w:val="20"/>
        </w:rPr>
        <w:t xml:space="preserve">. </w:t>
      </w:r>
      <w:r w:rsidRPr="009E63DF">
        <w:rPr>
          <w:rFonts w:asciiTheme="minorHAnsi" w:hAnsiTheme="minorHAnsi" w:cs="Arial"/>
          <w:sz w:val="20"/>
          <w:szCs w:val="20"/>
        </w:rPr>
        <w:t>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  </w:t>
      </w:r>
    </w:p>
    <w:p w14:paraId="6C70064F" w14:textId="77777777" w:rsidR="00995034"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b/>
          <w:sz w:val="20"/>
          <w:szCs w:val="20"/>
        </w:rPr>
      </w:pPr>
    </w:p>
    <w:p w14:paraId="20AEF77E" w14:textId="77777777" w:rsidR="00995034" w:rsidRPr="00EC7885" w:rsidRDefault="00995034" w:rsidP="0099503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asciiTheme="minorHAnsi" w:hAnsiTheme="minorHAnsi" w:cs="Arial"/>
          <w:sz w:val="20"/>
          <w:szCs w:val="20"/>
        </w:rPr>
      </w:pPr>
      <w:r>
        <w:rPr>
          <w:rFonts w:asciiTheme="minorHAnsi" w:hAnsiTheme="minorHAnsi" w:cs="Arial"/>
          <w:b/>
          <w:sz w:val="20"/>
          <w:szCs w:val="20"/>
        </w:rPr>
        <w:t xml:space="preserve">K. </w:t>
      </w:r>
      <w:r w:rsidRPr="006D2E42">
        <w:rPr>
          <w:rFonts w:asciiTheme="minorHAnsi" w:hAnsiTheme="minorHAnsi"/>
          <w:b/>
          <w:sz w:val="20"/>
          <w:szCs w:val="20"/>
        </w:rPr>
        <w:t xml:space="preserve">HERS-Verified Parallel Piping </w:t>
      </w:r>
      <w:r>
        <w:rPr>
          <w:rFonts w:asciiTheme="minorHAnsi" w:hAnsiTheme="minorHAnsi" w:cs="Arial"/>
          <w:b/>
          <w:sz w:val="20"/>
          <w:szCs w:val="20"/>
        </w:rPr>
        <w:t>Requirements</w:t>
      </w:r>
    </w:p>
    <w:p w14:paraId="73595ABD" w14:textId="77777777" w:rsidR="00995034" w:rsidRPr="009E63DF" w:rsidRDefault="00995034" w:rsidP="0099503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HERS-Verified Parallel Piping</w:t>
      </w:r>
      <w:r>
        <w:rPr>
          <w:rFonts w:asciiTheme="minorHAnsi" w:hAnsiTheme="minorHAnsi" w:cs="Arial"/>
          <w:b/>
          <w:sz w:val="20"/>
          <w:szCs w:val="20"/>
        </w:rPr>
        <w:t>.</w:t>
      </w:r>
      <w:r w:rsidRPr="009E63DF">
        <w:rPr>
          <w:rFonts w:asciiTheme="minorHAnsi" w:hAnsiTheme="minorHAnsi" w:cs="Arial"/>
          <w:sz w:val="20"/>
          <w:szCs w:val="20"/>
        </w:rPr>
        <w:t xml:space="preserve"> In</w:t>
      </w:r>
      <w:r>
        <w:rPr>
          <w:rFonts w:asciiTheme="minorHAnsi" w:hAnsiTheme="minorHAnsi" w:cs="Arial"/>
          <w:sz w:val="20"/>
          <w:szCs w:val="20"/>
        </w:rPr>
        <w:t xml:space="preserve"> addition to the mandatory requirements in TableIE,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  </w:t>
      </w:r>
    </w:p>
    <w:p w14:paraId="4575B7F7" w14:textId="77777777" w:rsidR="00995034" w:rsidRDefault="00995034" w:rsidP="00995034">
      <w:pPr>
        <w:tabs>
          <w:tab w:val="left" w:pos="0"/>
        </w:tabs>
        <w:autoSpaceDE w:val="0"/>
        <w:autoSpaceDN w:val="0"/>
        <w:adjustRightInd w:val="0"/>
        <w:spacing w:after="0" w:line="240" w:lineRule="auto"/>
        <w:ind w:left="180" w:hanging="180"/>
        <w:rPr>
          <w:rFonts w:ascii="ArialMT" w:hAnsi="ArialMT" w:cs="ArialMT"/>
          <w:sz w:val="20"/>
          <w:szCs w:val="20"/>
        </w:rPr>
      </w:pPr>
    </w:p>
    <w:p w14:paraId="501F68FA" w14:textId="77777777" w:rsidR="00995034" w:rsidRDefault="00995034" w:rsidP="00995034">
      <w:pPr>
        <w:tabs>
          <w:tab w:val="left" w:pos="0"/>
        </w:tabs>
        <w:autoSpaceDE w:val="0"/>
        <w:autoSpaceDN w:val="0"/>
        <w:adjustRightInd w:val="0"/>
        <w:spacing w:after="0" w:line="240" w:lineRule="auto"/>
        <w:ind w:left="180" w:hanging="180"/>
        <w:rPr>
          <w:rFonts w:asciiTheme="minorHAnsi" w:hAnsiTheme="minorHAnsi" w:cs="Arial"/>
          <w:b/>
          <w:sz w:val="20"/>
          <w:szCs w:val="20"/>
        </w:rPr>
      </w:pPr>
      <w:r>
        <w:rPr>
          <w:rFonts w:asciiTheme="minorHAnsi" w:hAnsiTheme="minorHAnsi" w:cs="Arial"/>
          <w:b/>
          <w:sz w:val="20"/>
          <w:szCs w:val="20"/>
        </w:rPr>
        <w:t xml:space="preserve">L. </w:t>
      </w:r>
      <w:r w:rsidRPr="006D2E42">
        <w:rPr>
          <w:rFonts w:asciiTheme="minorHAnsi" w:hAnsiTheme="minorHAnsi"/>
          <w:b/>
          <w:sz w:val="20"/>
          <w:szCs w:val="20"/>
        </w:rPr>
        <w:t>HERS-Verified Demand Recirculation Manual Control</w:t>
      </w:r>
      <w:r>
        <w:rPr>
          <w:rFonts w:asciiTheme="minorHAnsi" w:hAnsiTheme="minorHAnsi"/>
          <w:b/>
          <w:sz w:val="20"/>
          <w:szCs w:val="20"/>
        </w:rPr>
        <w:t xml:space="preserve"> </w:t>
      </w:r>
      <w:r>
        <w:rPr>
          <w:rFonts w:asciiTheme="minorHAnsi" w:hAnsiTheme="minorHAnsi" w:cs="Arial"/>
          <w:b/>
          <w:sz w:val="20"/>
          <w:szCs w:val="20"/>
        </w:rPr>
        <w:t>Requirements</w:t>
      </w:r>
    </w:p>
    <w:p w14:paraId="600B2E63" w14:textId="77777777" w:rsidR="00995034" w:rsidRDefault="00995034" w:rsidP="00995034">
      <w:pPr>
        <w:tabs>
          <w:tab w:val="left" w:pos="0"/>
        </w:tabs>
        <w:autoSpaceDE w:val="0"/>
        <w:autoSpaceDN w:val="0"/>
        <w:adjustRightInd w:val="0"/>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6D2E42">
        <w:rPr>
          <w:rFonts w:asciiTheme="minorHAnsi" w:hAnsiTheme="minorHAnsi"/>
          <w:b/>
          <w:sz w:val="20"/>
          <w:szCs w:val="20"/>
        </w:rPr>
        <w:t>HERS-Verified Demand Recirculation Manual Control</w:t>
      </w:r>
      <w:r>
        <w:rPr>
          <w:rFonts w:asciiTheme="minorHAnsi" w:hAnsiTheme="minorHAnsi" w:cs="Arial"/>
          <w:b/>
          <w:sz w:val="20"/>
          <w:szCs w:val="20"/>
        </w:rPr>
        <w:t xml:space="preserve">. </w:t>
      </w:r>
      <w:r w:rsidRPr="009E63DF">
        <w:rPr>
          <w:rFonts w:asciiTheme="minorHAnsi" w:hAnsiTheme="minorHAnsi" w:cs="Arial"/>
          <w:sz w:val="20"/>
          <w:szCs w:val="20"/>
        </w:rPr>
        <w:t>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w:t>
      </w:r>
    </w:p>
    <w:p w14:paraId="27FF7790" w14:textId="77777777" w:rsidR="00995034" w:rsidRDefault="00995034" w:rsidP="00995034">
      <w:pPr>
        <w:tabs>
          <w:tab w:val="left" w:pos="0"/>
        </w:tabs>
        <w:autoSpaceDE w:val="0"/>
        <w:autoSpaceDN w:val="0"/>
        <w:adjustRightInd w:val="0"/>
        <w:spacing w:after="0" w:line="240" w:lineRule="auto"/>
        <w:rPr>
          <w:rFonts w:ascii="ArialMT" w:hAnsi="ArialMT" w:cs="ArialMT"/>
          <w:sz w:val="20"/>
          <w:szCs w:val="20"/>
        </w:rPr>
      </w:pPr>
    </w:p>
    <w:p w14:paraId="0E9AA2DC" w14:textId="77777777" w:rsidR="00995034" w:rsidRDefault="00995034" w:rsidP="00995034">
      <w:pPr>
        <w:tabs>
          <w:tab w:val="left" w:pos="0"/>
        </w:tabs>
        <w:autoSpaceDE w:val="0"/>
        <w:autoSpaceDN w:val="0"/>
        <w:adjustRightInd w:val="0"/>
        <w:spacing w:after="0" w:line="240" w:lineRule="auto"/>
        <w:rPr>
          <w:rFonts w:asciiTheme="minorHAnsi" w:hAnsiTheme="minorHAnsi" w:cs="Arial"/>
          <w:b/>
          <w:sz w:val="20"/>
          <w:szCs w:val="20"/>
        </w:rPr>
      </w:pPr>
      <w:r>
        <w:rPr>
          <w:rFonts w:asciiTheme="minorHAnsi" w:hAnsiTheme="minorHAnsi" w:cs="Arial"/>
          <w:b/>
          <w:sz w:val="20"/>
          <w:szCs w:val="20"/>
        </w:rPr>
        <w:t xml:space="preserve">M. </w:t>
      </w:r>
      <w:r w:rsidRPr="00180B11">
        <w:rPr>
          <w:rFonts w:asciiTheme="minorHAnsi" w:hAnsiTheme="minorHAnsi"/>
          <w:b/>
          <w:sz w:val="20"/>
          <w:szCs w:val="20"/>
        </w:rPr>
        <w:t>HERS-Verified Demand Recirculation Sensor Control</w:t>
      </w:r>
      <w:r>
        <w:rPr>
          <w:rFonts w:asciiTheme="minorHAnsi" w:hAnsiTheme="minorHAnsi"/>
          <w:b/>
          <w:sz w:val="20"/>
          <w:szCs w:val="20"/>
        </w:rPr>
        <w:t xml:space="preserve"> </w:t>
      </w:r>
      <w:r>
        <w:rPr>
          <w:rFonts w:asciiTheme="minorHAnsi" w:hAnsiTheme="minorHAnsi" w:cs="Arial"/>
          <w:b/>
          <w:sz w:val="20"/>
          <w:szCs w:val="20"/>
        </w:rPr>
        <w:t>Requirements</w:t>
      </w:r>
    </w:p>
    <w:p w14:paraId="5D6699B4" w14:textId="77777777" w:rsidR="00995034" w:rsidRDefault="00995034" w:rsidP="00995034">
      <w:pPr>
        <w:tabs>
          <w:tab w:val="left" w:pos="0"/>
        </w:tabs>
        <w:autoSpaceDE w:val="0"/>
        <w:autoSpaceDN w:val="0"/>
        <w:adjustRightInd w:val="0"/>
        <w:spacing w:after="0" w:line="240" w:lineRule="auto"/>
        <w:rPr>
          <w:rFonts w:asciiTheme="minorHAnsi" w:hAnsiTheme="minorHAnsi" w:cs="Arial"/>
          <w:sz w:val="20"/>
          <w:szCs w:val="20"/>
        </w:rPr>
      </w:pPr>
      <w:r>
        <w:rPr>
          <w:rFonts w:asciiTheme="minorHAnsi" w:hAnsiTheme="minorHAnsi" w:cs="Arial"/>
          <w:sz w:val="20"/>
          <w:szCs w:val="20"/>
        </w:rPr>
        <w:t xml:space="preserve">This table only applies to systems indicated as </w:t>
      </w:r>
      <w:r w:rsidRPr="00180B11">
        <w:rPr>
          <w:rFonts w:asciiTheme="minorHAnsi" w:hAnsiTheme="minorHAnsi"/>
          <w:b/>
          <w:sz w:val="20"/>
          <w:szCs w:val="20"/>
        </w:rPr>
        <w:t>HERS-Verified Demand Recirculation Sensor Control</w:t>
      </w:r>
      <w:r>
        <w:rPr>
          <w:rFonts w:asciiTheme="minorHAnsi" w:hAnsiTheme="minorHAnsi" w:cs="Arial"/>
          <w:b/>
          <w:sz w:val="20"/>
          <w:szCs w:val="20"/>
        </w:rPr>
        <w:t>.</w:t>
      </w:r>
      <w:r w:rsidRPr="009E63DF">
        <w:rPr>
          <w:rFonts w:asciiTheme="minorHAnsi" w:hAnsiTheme="minorHAnsi" w:cs="Arial"/>
          <w:sz w:val="20"/>
          <w:szCs w:val="20"/>
        </w:rPr>
        <w:t xml:space="preserve"> In</w:t>
      </w:r>
      <w:r>
        <w:rPr>
          <w:rFonts w:asciiTheme="minorHAnsi" w:hAnsiTheme="minorHAnsi" w:cs="Arial"/>
          <w:sz w:val="20"/>
          <w:szCs w:val="20"/>
        </w:rPr>
        <w:t xml:space="preserve"> addition to the mandatory requirements in Table I, the HERS rater must ensure the requirements i</w:t>
      </w:r>
      <w:r w:rsidRPr="009E63DF">
        <w:rPr>
          <w:rFonts w:asciiTheme="minorHAnsi" w:hAnsiTheme="minorHAnsi" w:cs="Arial"/>
          <w:sz w:val="20"/>
          <w:szCs w:val="20"/>
        </w:rPr>
        <w:t>n</w:t>
      </w:r>
      <w:r>
        <w:rPr>
          <w:rFonts w:asciiTheme="minorHAnsi" w:hAnsiTheme="minorHAnsi" w:cs="Arial"/>
          <w:sz w:val="20"/>
          <w:szCs w:val="20"/>
        </w:rPr>
        <w:t xml:space="preserve"> this table are met.</w:t>
      </w:r>
    </w:p>
    <w:p w14:paraId="228838F8" w14:textId="77777777" w:rsidR="006B46AF" w:rsidRDefault="006B46AF" w:rsidP="006B46AF">
      <w:pPr>
        <w:spacing w:after="0" w:line="240" w:lineRule="auto"/>
        <w:rPr>
          <w:rFonts w:asciiTheme="minorHAnsi" w:hAnsiTheme="minorHAnsi" w:cs="Arial"/>
          <w:sz w:val="20"/>
          <w:szCs w:val="20"/>
        </w:rPr>
        <w:sectPr w:rsidR="006B46AF" w:rsidSect="00DE7A20">
          <w:headerReference w:type="even" r:id="rId13"/>
          <w:headerReference w:type="default" r:id="rId14"/>
          <w:footerReference w:type="default" r:id="rId15"/>
          <w:headerReference w:type="first" r:id="rId16"/>
          <w:pgSz w:w="15840" w:h="12240" w:orient="landscape" w:code="1"/>
          <w:pgMar w:top="720" w:right="720" w:bottom="720" w:left="720" w:header="720" w:footer="576" w:gutter="0"/>
          <w:pgNumType w:start="1"/>
          <w:cols w:space="720"/>
          <w:docGrid w:linePitch="360"/>
        </w:sectPr>
      </w:pPr>
    </w:p>
    <w:p w14:paraId="22883900" w14:textId="77777777" w:rsidR="006B46AF" w:rsidRDefault="006B46AF" w:rsidP="00595C39">
      <w:pPr>
        <w:spacing w:after="0"/>
      </w:pPr>
    </w:p>
    <w:tbl>
      <w:tblPr>
        <w:tblW w:w="3885"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558"/>
        <w:gridCol w:w="4050"/>
        <w:gridCol w:w="6749"/>
      </w:tblGrid>
      <w:tr w:rsidR="00036420" w:rsidRPr="00323F2C" w14:paraId="2529F9F4" w14:textId="77777777" w:rsidTr="00C43F9F">
        <w:trPr>
          <w:trHeight w:val="144"/>
        </w:trPr>
        <w:tc>
          <w:tcPr>
            <w:tcW w:w="11357" w:type="dxa"/>
            <w:gridSpan w:val="3"/>
            <w:tcBorders>
              <w:top w:val="single" w:sz="4" w:space="0" w:color="auto"/>
              <w:bottom w:val="single" w:sz="4" w:space="0" w:color="auto"/>
            </w:tcBorders>
            <w:vAlign w:val="center"/>
          </w:tcPr>
          <w:p w14:paraId="7D363F5E"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hAnsiTheme="minorHAnsi" w:cstheme="minorHAnsi"/>
                <w:b/>
                <w:sz w:val="18"/>
                <w:szCs w:val="18"/>
              </w:rPr>
              <w:t>A. General Information</w:t>
            </w:r>
          </w:p>
        </w:tc>
      </w:tr>
      <w:tr w:rsidR="00036420" w:rsidRPr="00323F2C" w14:paraId="5B7F2254" w14:textId="77777777" w:rsidTr="00C43F9F">
        <w:trPr>
          <w:trHeight w:val="144"/>
        </w:trPr>
        <w:tc>
          <w:tcPr>
            <w:tcW w:w="558" w:type="dxa"/>
            <w:tcBorders>
              <w:top w:val="single" w:sz="4" w:space="0" w:color="auto"/>
              <w:bottom w:val="single" w:sz="4" w:space="0" w:color="auto"/>
              <w:right w:val="single" w:sz="4" w:space="0" w:color="auto"/>
            </w:tcBorders>
            <w:vAlign w:val="center"/>
          </w:tcPr>
          <w:p w14:paraId="5666C26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4050" w:type="dxa"/>
            <w:tcBorders>
              <w:top w:val="single" w:sz="4" w:space="0" w:color="auto"/>
              <w:left w:val="single" w:sz="4" w:space="0" w:color="auto"/>
              <w:bottom w:val="single" w:sz="4" w:space="0" w:color="auto"/>
              <w:right w:val="single" w:sz="4" w:space="0" w:color="auto"/>
            </w:tcBorders>
            <w:vAlign w:val="center"/>
          </w:tcPr>
          <w:p w14:paraId="3F3CF58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Name</w:t>
            </w:r>
          </w:p>
        </w:tc>
        <w:tc>
          <w:tcPr>
            <w:tcW w:w="6749" w:type="dxa"/>
            <w:tcBorders>
              <w:top w:val="single" w:sz="4" w:space="0" w:color="auto"/>
              <w:left w:val="single" w:sz="4" w:space="0" w:color="auto"/>
              <w:bottom w:val="single" w:sz="4" w:space="0" w:color="auto"/>
            </w:tcBorders>
            <w:vAlign w:val="bottom"/>
          </w:tcPr>
          <w:p w14:paraId="20A455D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&lt;&lt;reference values from CF1R (see rule in header)&gt;&gt;</w:t>
            </w:r>
          </w:p>
        </w:tc>
      </w:tr>
    </w:tbl>
    <w:p w14:paraId="3754D3F2" w14:textId="253D123B" w:rsidR="00036420" w:rsidRDefault="00036420" w:rsidP="00036420">
      <w:pPr>
        <w:spacing w:after="0" w:line="240" w:lineRule="auto"/>
        <w:rPr>
          <w:rFonts w:asciiTheme="minorHAnsi" w:hAnsiTheme="minorHAnsi" w:cstheme="minorHAnsi"/>
          <w:sz w:val="18"/>
          <w:szCs w:val="18"/>
        </w:rPr>
      </w:pPr>
    </w:p>
    <w:tbl>
      <w:tblPr>
        <w:tblpPr w:leftFromText="180" w:rightFromText="180" w:vertAnchor="text" w:tblpX="114"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09"/>
        <w:gridCol w:w="1231"/>
        <w:gridCol w:w="1643"/>
        <w:gridCol w:w="818"/>
        <w:gridCol w:w="1231"/>
        <w:gridCol w:w="985"/>
        <w:gridCol w:w="1722"/>
        <w:gridCol w:w="1479"/>
        <w:gridCol w:w="2049"/>
        <w:gridCol w:w="2049"/>
      </w:tblGrid>
      <w:tr w:rsidR="004570DA" w:rsidRPr="00323F2C" w14:paraId="57332BF2" w14:textId="1C36232A" w:rsidTr="004570DA">
        <w:trPr>
          <w:trHeight w:val="402"/>
        </w:trPr>
        <w:tc>
          <w:tcPr>
            <w:tcW w:w="5000" w:type="pct"/>
            <w:gridSpan w:val="10"/>
            <w:tcBorders>
              <w:top w:val="single" w:sz="4" w:space="0" w:color="auto"/>
              <w:left w:val="single" w:sz="4" w:space="0" w:color="auto"/>
              <w:bottom w:val="single" w:sz="4" w:space="0" w:color="auto"/>
              <w:right w:val="single" w:sz="4" w:space="0" w:color="auto"/>
            </w:tcBorders>
          </w:tcPr>
          <w:p w14:paraId="0CC0A6E6"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B. Design Dwelling Unit Water Heating Systems Information </w:t>
            </w:r>
          </w:p>
          <w:p w14:paraId="55CF7EB9" w14:textId="3642066D" w:rsidR="004570DA" w:rsidRPr="009053C5" w:rsidRDefault="004570DA" w:rsidP="00FF7B0E">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This table reports the water heating system features that were specified on the registered </w:t>
            </w:r>
            <w:r>
              <w:rPr>
                <w:rFonts w:asciiTheme="minorHAnsi" w:eastAsia="Times New Roman" w:hAnsiTheme="minorHAnsi" w:cstheme="minorHAnsi"/>
                <w:sz w:val="18"/>
                <w:szCs w:val="18"/>
              </w:rPr>
              <w:t>NRCC</w:t>
            </w:r>
            <w:r w:rsidRPr="009053C5">
              <w:rPr>
                <w:rFonts w:asciiTheme="minorHAnsi" w:eastAsia="Times New Roman" w:hAnsiTheme="minorHAnsi" w:cstheme="minorHAnsi"/>
                <w:sz w:val="18"/>
                <w:szCs w:val="18"/>
              </w:rPr>
              <w:t xml:space="preserve"> compliance document for this project.</w:t>
            </w:r>
          </w:p>
          <w:p w14:paraId="143D6FC1" w14:textId="1DFD4BE8" w:rsidR="004570DA" w:rsidRPr="009053C5" w:rsidRDefault="004570DA"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&lt;&lt;require one row of data for each Dwelling Unit Water Heating System name identified on the </w:t>
            </w:r>
            <w:r>
              <w:rPr>
                <w:rFonts w:asciiTheme="minorHAnsi" w:hAnsiTheme="minorHAnsi" w:cstheme="minorHAnsi"/>
                <w:sz w:val="18"/>
                <w:szCs w:val="18"/>
              </w:rPr>
              <w:t>NRCC</w:t>
            </w:r>
            <w:r w:rsidRPr="009053C5">
              <w:rPr>
                <w:rFonts w:asciiTheme="minorHAnsi" w:hAnsiTheme="minorHAnsi" w:cstheme="minorHAnsi"/>
                <w:sz w:val="18"/>
                <w:szCs w:val="18"/>
              </w:rPr>
              <w:t xml:space="preserve"> report that has one of the Dwelling Unit DHW System </w:t>
            </w:r>
            <w:r w:rsidRPr="009053C5">
              <w:rPr>
                <w:rFonts w:asciiTheme="minorHAnsi" w:hAnsiTheme="minorHAnsi" w:cstheme="minorHAnsi"/>
                <w:sz w:val="18"/>
                <w:szCs w:val="18"/>
                <w:u w:val="single"/>
              </w:rPr>
              <w:t>Distribution types identified in the following list:</w:t>
            </w:r>
            <w:r w:rsidRPr="009053C5">
              <w:rPr>
                <w:rFonts w:asciiTheme="minorHAnsi" w:hAnsiTheme="minorHAnsi" w:cstheme="minorHAnsi"/>
                <w:sz w:val="18"/>
                <w:szCs w:val="18"/>
              </w:rPr>
              <w:t xml:space="preserve"> </w:t>
            </w:r>
          </w:p>
          <w:p w14:paraId="13F4EBD9"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Standard Distribution System, or </w:t>
            </w:r>
          </w:p>
          <w:p w14:paraId="3608A82B"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Pipe Insulation Credit, or </w:t>
            </w:r>
          </w:p>
          <w:p w14:paraId="05284647"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Parallel Piping, or </w:t>
            </w:r>
          </w:p>
          <w:p w14:paraId="751CBE4C"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Recirculation System Non-Demand Control, or </w:t>
            </w:r>
          </w:p>
          <w:p w14:paraId="6ABD65C3"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contextualSpacing/>
              <w:rPr>
                <w:rFonts w:asciiTheme="minorHAnsi" w:hAnsiTheme="minorHAnsi" w:cstheme="minorHAnsi"/>
                <w:sz w:val="18"/>
                <w:szCs w:val="18"/>
              </w:rPr>
            </w:pPr>
            <w:r w:rsidRPr="009053C5">
              <w:rPr>
                <w:rFonts w:asciiTheme="minorHAnsi" w:hAnsiTheme="minorHAnsi" w:cstheme="minorHAnsi"/>
                <w:sz w:val="18"/>
                <w:szCs w:val="18"/>
              </w:rPr>
              <w:t xml:space="preserve">Demand Recirculation Manual Control, or </w:t>
            </w:r>
          </w:p>
          <w:p w14:paraId="63EFD654" w14:textId="7EF5E94A" w:rsidR="004570DA" w:rsidRPr="009053C5" w:rsidRDefault="004570DA" w:rsidP="00FF7B0E">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Demand Recirculation Sensor Control). &gt;&gt;</w:t>
            </w:r>
          </w:p>
        </w:tc>
      </w:tr>
      <w:tr w:rsidR="004570DA" w:rsidRPr="00323F2C" w14:paraId="44A2B43E" w14:textId="02FE3238" w:rsidTr="00C43F9F">
        <w:trPr>
          <w:trHeight w:val="277"/>
        </w:trPr>
        <w:tc>
          <w:tcPr>
            <w:tcW w:w="482" w:type="pct"/>
            <w:tcBorders>
              <w:top w:val="single" w:sz="4" w:space="0" w:color="auto"/>
              <w:left w:val="single" w:sz="4" w:space="0" w:color="auto"/>
              <w:bottom w:val="single" w:sz="4" w:space="0" w:color="auto"/>
              <w:right w:val="single" w:sz="4" w:space="0" w:color="auto"/>
            </w:tcBorders>
            <w:vAlign w:val="center"/>
          </w:tcPr>
          <w:p w14:paraId="6129CC1D"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421" w:type="pct"/>
            <w:tcBorders>
              <w:top w:val="single" w:sz="4" w:space="0" w:color="auto"/>
              <w:left w:val="single" w:sz="4" w:space="0" w:color="auto"/>
              <w:bottom w:val="single" w:sz="4" w:space="0" w:color="auto"/>
              <w:right w:val="single" w:sz="4" w:space="0" w:color="auto"/>
            </w:tcBorders>
            <w:vAlign w:val="center"/>
          </w:tcPr>
          <w:p w14:paraId="1B884F47"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562" w:type="pct"/>
            <w:tcBorders>
              <w:top w:val="single" w:sz="4" w:space="0" w:color="auto"/>
              <w:left w:val="single" w:sz="4" w:space="0" w:color="auto"/>
              <w:bottom w:val="single" w:sz="4" w:space="0" w:color="auto"/>
              <w:right w:val="single" w:sz="4" w:space="0" w:color="auto"/>
            </w:tcBorders>
            <w:vAlign w:val="center"/>
          </w:tcPr>
          <w:p w14:paraId="575608FE"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280" w:type="pct"/>
            <w:tcBorders>
              <w:top w:val="single" w:sz="4" w:space="0" w:color="auto"/>
              <w:left w:val="single" w:sz="4" w:space="0" w:color="auto"/>
              <w:bottom w:val="single" w:sz="4" w:space="0" w:color="auto"/>
              <w:right w:val="single" w:sz="4" w:space="0" w:color="auto"/>
            </w:tcBorders>
            <w:vAlign w:val="center"/>
          </w:tcPr>
          <w:p w14:paraId="1AA3ECF0"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421" w:type="pct"/>
            <w:tcBorders>
              <w:top w:val="single" w:sz="4" w:space="0" w:color="auto"/>
              <w:left w:val="single" w:sz="4" w:space="0" w:color="auto"/>
              <w:bottom w:val="single" w:sz="4" w:space="0" w:color="auto"/>
              <w:right w:val="single" w:sz="4" w:space="0" w:color="auto"/>
            </w:tcBorders>
            <w:vAlign w:val="center"/>
          </w:tcPr>
          <w:p w14:paraId="1DC585E9"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337" w:type="pct"/>
            <w:tcBorders>
              <w:top w:val="single" w:sz="4" w:space="0" w:color="auto"/>
              <w:left w:val="single" w:sz="4" w:space="0" w:color="auto"/>
              <w:bottom w:val="single" w:sz="4" w:space="0" w:color="auto"/>
              <w:right w:val="single" w:sz="4" w:space="0" w:color="auto"/>
            </w:tcBorders>
            <w:vAlign w:val="center"/>
          </w:tcPr>
          <w:p w14:paraId="3DAF0380"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589" w:type="pct"/>
            <w:tcBorders>
              <w:top w:val="single" w:sz="4" w:space="0" w:color="auto"/>
              <w:left w:val="single" w:sz="4" w:space="0" w:color="auto"/>
              <w:bottom w:val="single" w:sz="4" w:space="0" w:color="auto"/>
              <w:right w:val="single" w:sz="4" w:space="0" w:color="auto"/>
            </w:tcBorders>
            <w:vAlign w:val="center"/>
          </w:tcPr>
          <w:p w14:paraId="7E2626C1"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506" w:type="pct"/>
            <w:tcBorders>
              <w:top w:val="single" w:sz="4" w:space="0" w:color="auto"/>
              <w:left w:val="single" w:sz="4" w:space="0" w:color="auto"/>
              <w:bottom w:val="single" w:sz="4" w:space="0" w:color="auto"/>
              <w:right w:val="single" w:sz="4" w:space="0" w:color="auto"/>
            </w:tcBorders>
            <w:vAlign w:val="center"/>
          </w:tcPr>
          <w:p w14:paraId="18A9B17A"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701" w:type="pct"/>
            <w:tcBorders>
              <w:top w:val="single" w:sz="4" w:space="0" w:color="auto"/>
              <w:left w:val="single" w:sz="4" w:space="0" w:color="auto"/>
              <w:bottom w:val="single" w:sz="4" w:space="0" w:color="auto"/>
              <w:right w:val="single" w:sz="4" w:space="0" w:color="auto"/>
            </w:tcBorders>
          </w:tcPr>
          <w:p w14:paraId="410A566F" w14:textId="77777777"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701" w:type="pct"/>
            <w:tcBorders>
              <w:top w:val="single" w:sz="4" w:space="0" w:color="auto"/>
              <w:left w:val="single" w:sz="4" w:space="0" w:color="auto"/>
              <w:bottom w:val="single" w:sz="4" w:space="0" w:color="auto"/>
              <w:right w:val="single" w:sz="4" w:space="0" w:color="auto"/>
            </w:tcBorders>
          </w:tcPr>
          <w:p w14:paraId="6CD9341B" w14:textId="45A7CB33" w:rsidR="004570DA" w:rsidRPr="009053C5" w:rsidRDefault="004570DA"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r>
      <w:tr w:rsidR="004570DA" w:rsidRPr="00323F2C" w14:paraId="6E5DC6EF" w14:textId="63B0DEA1" w:rsidTr="00C43F9F">
        <w:trPr>
          <w:trHeight w:val="288"/>
        </w:trPr>
        <w:tc>
          <w:tcPr>
            <w:tcW w:w="482" w:type="pct"/>
            <w:tcBorders>
              <w:top w:val="single" w:sz="4" w:space="0" w:color="auto"/>
              <w:left w:val="single" w:sz="4" w:space="0" w:color="auto"/>
              <w:bottom w:val="single" w:sz="4" w:space="0" w:color="auto"/>
              <w:right w:val="single" w:sz="4" w:space="0" w:color="auto"/>
            </w:tcBorders>
            <w:vAlign w:val="bottom"/>
          </w:tcPr>
          <w:p w14:paraId="30E99926"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421" w:type="pct"/>
            <w:tcBorders>
              <w:top w:val="single" w:sz="4" w:space="0" w:color="auto"/>
              <w:left w:val="single" w:sz="4" w:space="0" w:color="auto"/>
              <w:bottom w:val="single" w:sz="4" w:space="0" w:color="auto"/>
              <w:right w:val="single" w:sz="4" w:space="0" w:color="auto"/>
            </w:tcBorders>
            <w:vAlign w:val="bottom"/>
          </w:tcPr>
          <w:p w14:paraId="0CA50C7E"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562" w:type="pct"/>
            <w:tcBorders>
              <w:top w:val="single" w:sz="4" w:space="0" w:color="auto"/>
              <w:left w:val="single" w:sz="4" w:space="0" w:color="auto"/>
              <w:bottom w:val="single" w:sz="4" w:space="0" w:color="auto"/>
              <w:right w:val="single" w:sz="4" w:space="0" w:color="auto"/>
            </w:tcBorders>
            <w:vAlign w:val="bottom"/>
          </w:tcPr>
          <w:p w14:paraId="32DCEE67"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280" w:type="pct"/>
            <w:tcBorders>
              <w:top w:val="single" w:sz="4" w:space="0" w:color="auto"/>
              <w:left w:val="single" w:sz="4" w:space="0" w:color="auto"/>
              <w:bottom w:val="single" w:sz="4" w:space="0" w:color="auto"/>
              <w:right w:val="single" w:sz="4" w:space="0" w:color="auto"/>
            </w:tcBorders>
            <w:vAlign w:val="bottom"/>
          </w:tcPr>
          <w:p w14:paraId="60B2BAD6"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421" w:type="pct"/>
            <w:tcBorders>
              <w:top w:val="single" w:sz="4" w:space="0" w:color="auto"/>
              <w:left w:val="single" w:sz="4" w:space="0" w:color="auto"/>
              <w:bottom w:val="single" w:sz="4" w:space="0" w:color="auto"/>
              <w:right w:val="single" w:sz="4" w:space="0" w:color="auto"/>
            </w:tcBorders>
            <w:vAlign w:val="bottom"/>
          </w:tcPr>
          <w:p w14:paraId="43B68047"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4B640A25"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337" w:type="pct"/>
            <w:tcBorders>
              <w:top w:val="single" w:sz="4" w:space="0" w:color="auto"/>
              <w:left w:val="single" w:sz="4" w:space="0" w:color="auto"/>
              <w:bottom w:val="single" w:sz="4" w:space="0" w:color="auto"/>
              <w:right w:val="single" w:sz="4" w:space="0" w:color="auto"/>
            </w:tcBorders>
            <w:vAlign w:val="bottom"/>
          </w:tcPr>
          <w:p w14:paraId="57E60BED"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589" w:type="pct"/>
            <w:tcBorders>
              <w:top w:val="single" w:sz="4" w:space="0" w:color="auto"/>
              <w:left w:val="single" w:sz="4" w:space="0" w:color="auto"/>
              <w:bottom w:val="single" w:sz="4" w:space="0" w:color="auto"/>
              <w:right w:val="single" w:sz="4" w:space="0" w:color="auto"/>
            </w:tcBorders>
            <w:vAlign w:val="bottom"/>
          </w:tcPr>
          <w:p w14:paraId="2F645ED0"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506" w:type="pct"/>
            <w:tcBorders>
              <w:top w:val="single" w:sz="4" w:space="0" w:color="auto"/>
              <w:left w:val="single" w:sz="4" w:space="0" w:color="auto"/>
              <w:bottom w:val="single" w:sz="4" w:space="0" w:color="auto"/>
              <w:right w:val="single" w:sz="4" w:space="0" w:color="auto"/>
            </w:tcBorders>
            <w:vAlign w:val="bottom"/>
          </w:tcPr>
          <w:p w14:paraId="389611A1"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701" w:type="pct"/>
            <w:tcBorders>
              <w:top w:val="single" w:sz="4" w:space="0" w:color="auto"/>
              <w:left w:val="single" w:sz="4" w:space="0" w:color="auto"/>
              <w:bottom w:val="single" w:sz="4" w:space="0" w:color="auto"/>
              <w:right w:val="single" w:sz="4" w:space="0" w:color="auto"/>
            </w:tcBorders>
            <w:vAlign w:val="bottom"/>
          </w:tcPr>
          <w:p w14:paraId="702F0C93"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5802615B"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701" w:type="pct"/>
            <w:tcBorders>
              <w:top w:val="single" w:sz="4" w:space="0" w:color="auto"/>
              <w:left w:val="single" w:sz="4" w:space="0" w:color="auto"/>
              <w:bottom w:val="single" w:sz="4" w:space="0" w:color="auto"/>
              <w:right w:val="single" w:sz="4" w:space="0" w:color="auto"/>
            </w:tcBorders>
            <w:vAlign w:val="bottom"/>
          </w:tcPr>
          <w:p w14:paraId="1359A9C5" w14:textId="1F93AD0D"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r>
      <w:tr w:rsidR="004570DA" w:rsidRPr="00323F2C" w14:paraId="6460257E" w14:textId="71D2B7E4" w:rsidTr="00C43F9F">
        <w:trPr>
          <w:trHeight w:val="246"/>
        </w:trPr>
        <w:tc>
          <w:tcPr>
            <w:tcW w:w="482" w:type="pct"/>
            <w:tcBorders>
              <w:top w:val="single" w:sz="4" w:space="0" w:color="auto"/>
              <w:left w:val="single" w:sz="4" w:space="0" w:color="auto"/>
              <w:bottom w:val="single" w:sz="4" w:space="0" w:color="auto"/>
              <w:right w:val="single" w:sz="4" w:space="0" w:color="auto"/>
            </w:tcBorders>
          </w:tcPr>
          <w:p w14:paraId="1EA5A7BA" w14:textId="1955C1A0"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&gt;&gt;</w:t>
            </w:r>
          </w:p>
        </w:tc>
        <w:tc>
          <w:tcPr>
            <w:tcW w:w="421" w:type="pct"/>
            <w:tcBorders>
              <w:top w:val="single" w:sz="4" w:space="0" w:color="auto"/>
              <w:left w:val="single" w:sz="4" w:space="0" w:color="auto"/>
              <w:bottom w:val="single" w:sz="4" w:space="0" w:color="auto"/>
              <w:right w:val="single" w:sz="4" w:space="0" w:color="auto"/>
            </w:tcBorders>
          </w:tcPr>
          <w:p w14:paraId="75AE105F" w14:textId="63C0CACA" w:rsidR="004570DA" w:rsidRPr="009053C5" w:rsidRDefault="004570DA"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 from list:</w:t>
            </w:r>
          </w:p>
          <w:p w14:paraId="31B6FFAD" w14:textId="77777777" w:rsidR="004570DA" w:rsidRPr="009053C5" w:rsidRDefault="004570DA" w:rsidP="004570DA">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DHW, </w:t>
            </w:r>
          </w:p>
          <w:p w14:paraId="547B70BB"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Combined Hydronic,</w:t>
            </w:r>
          </w:p>
          <w:p w14:paraId="1EA08A74"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&gt;&gt;</w:t>
            </w:r>
          </w:p>
        </w:tc>
        <w:tc>
          <w:tcPr>
            <w:tcW w:w="562" w:type="pct"/>
            <w:tcBorders>
              <w:top w:val="single" w:sz="4" w:space="0" w:color="auto"/>
              <w:left w:val="single" w:sz="4" w:space="0" w:color="auto"/>
              <w:bottom w:val="single" w:sz="4" w:space="0" w:color="auto"/>
              <w:right w:val="single" w:sz="4" w:space="0" w:color="auto"/>
            </w:tcBorders>
          </w:tcPr>
          <w:p w14:paraId="793D3F18" w14:textId="0B3A57AA" w:rsidR="004570DA" w:rsidRPr="009053C5" w:rsidRDefault="004570DA"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 xml:space="preserve"> user pick from list:user input from list:</w:t>
            </w:r>
          </w:p>
          <w:p w14:paraId="3DAA7C12"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Large Storage, Small Storage, Heat Pump, Boiler, Large Instantaneous, Small Instantaneous, Indirect, Consumer Instantaneous, Commercial Instantaneous, Consumer Storage, Commercial Storage, Residential-Duty Commercial Storage, or Residential-Duty Commercial Instantaneous &gt;&gt;</w:t>
            </w:r>
          </w:p>
        </w:tc>
        <w:tc>
          <w:tcPr>
            <w:tcW w:w="280" w:type="pct"/>
            <w:tcBorders>
              <w:top w:val="single" w:sz="4" w:space="0" w:color="auto"/>
              <w:left w:val="single" w:sz="4" w:space="0" w:color="auto"/>
              <w:bottom w:val="single" w:sz="4" w:space="0" w:color="auto"/>
              <w:right w:val="single" w:sz="4" w:space="0" w:color="auto"/>
            </w:tcBorders>
          </w:tcPr>
          <w:p w14:paraId="50669E39" w14:textId="5841DB0A"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&gt;&gt;</w:t>
            </w:r>
          </w:p>
        </w:tc>
        <w:tc>
          <w:tcPr>
            <w:tcW w:w="421" w:type="pct"/>
            <w:tcBorders>
              <w:top w:val="single" w:sz="4" w:space="0" w:color="auto"/>
              <w:left w:val="single" w:sz="4" w:space="0" w:color="auto"/>
              <w:bottom w:val="single" w:sz="4" w:space="0" w:color="auto"/>
              <w:right w:val="single" w:sz="4" w:space="0" w:color="auto"/>
            </w:tcBorders>
          </w:tcPr>
          <w:p w14:paraId="0BD0C8D4" w14:textId="717CF701"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N/A is allowed only if Water Heater Type = Small Instantaneous or Large Instantaneous &gt;&gt;</w:t>
            </w:r>
          </w:p>
        </w:tc>
        <w:tc>
          <w:tcPr>
            <w:tcW w:w="337" w:type="pct"/>
            <w:tcBorders>
              <w:top w:val="single" w:sz="4" w:space="0" w:color="auto"/>
              <w:left w:val="single" w:sz="4" w:space="0" w:color="auto"/>
              <w:bottom w:val="single" w:sz="4" w:space="0" w:color="auto"/>
              <w:right w:val="single" w:sz="4" w:space="0" w:color="auto"/>
            </w:tcBorders>
          </w:tcPr>
          <w:p w14:paraId="63B51181" w14:textId="621CE28A"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 from list:</w:t>
            </w:r>
            <w:r w:rsidRPr="009053C5">
              <w:rPr>
                <w:rFonts w:asciiTheme="minorHAnsi" w:eastAsia="Times New Roman" w:hAnsiTheme="minorHAnsi" w:cstheme="minorHAnsi"/>
                <w:sz w:val="18"/>
                <w:szCs w:val="18"/>
              </w:rPr>
              <w:t xml:space="preserve"> Natural Gas, Propane, Oil, or Electricity&gt;&gt;</w:t>
            </w:r>
          </w:p>
        </w:tc>
        <w:tc>
          <w:tcPr>
            <w:tcW w:w="589" w:type="pct"/>
            <w:tcBorders>
              <w:top w:val="single" w:sz="4" w:space="0" w:color="auto"/>
              <w:left w:val="single" w:sz="4" w:space="0" w:color="auto"/>
              <w:bottom w:val="single" w:sz="4" w:space="0" w:color="auto"/>
              <w:right w:val="single" w:sz="4" w:space="0" w:color="auto"/>
            </w:tcBorders>
          </w:tcPr>
          <w:p w14:paraId="361B4950" w14:textId="368189E6" w:rsidR="004570DA" w:rsidRDefault="004570DA"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&lt;&lt;if B03 = Heat Pump, then result = NA;If Fuel Type B06 = Natural Gas, Propane, Oil then Rated Input Type = Btu/Hr</w:t>
            </w:r>
            <w:r>
              <w:rPr>
                <w:rFonts w:asciiTheme="minorHAnsi" w:eastAsia="Times New Roman" w:hAnsiTheme="minorHAnsi" w:cstheme="minorHAnsi"/>
                <w:sz w:val="18"/>
                <w:szCs w:val="18"/>
              </w:rPr>
              <w:t>;</w:t>
            </w:r>
            <w:r w:rsidRPr="009053C5">
              <w:rPr>
                <w:rFonts w:asciiTheme="minorHAnsi" w:eastAsia="Times New Roman" w:hAnsiTheme="minorHAnsi" w:cstheme="minorHAnsi"/>
                <w:sz w:val="18"/>
                <w:szCs w:val="18"/>
              </w:rPr>
              <w:t xml:space="preserve"> </w:t>
            </w:r>
          </w:p>
          <w:p w14:paraId="6654A581" w14:textId="514A9AA3" w:rsidR="004570DA" w:rsidRPr="009053C5" w:rsidRDefault="004570DA"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Else if Fuel Type = Electricity then Rated Input = kW &gt;&gt;</w:t>
            </w:r>
          </w:p>
        </w:tc>
        <w:tc>
          <w:tcPr>
            <w:tcW w:w="506" w:type="pct"/>
            <w:tcBorders>
              <w:top w:val="single" w:sz="4" w:space="0" w:color="auto"/>
              <w:left w:val="single" w:sz="4" w:space="0" w:color="auto"/>
              <w:bottom w:val="single" w:sz="4" w:space="0" w:color="auto"/>
              <w:right w:val="single" w:sz="4" w:space="0" w:color="auto"/>
            </w:tcBorders>
          </w:tcPr>
          <w:p w14:paraId="585E45C4"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&lt;&lt;if B03 = Heat Pump, then result = NA; </w:t>
            </w:r>
          </w:p>
          <w:p w14:paraId="33A74C5E" w14:textId="22940B4E"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Else </w:t>
            </w:r>
            <w:r>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w:t>
            </w:r>
            <w:r>
              <w:rPr>
                <w:rFonts w:asciiTheme="minorHAnsi" w:eastAsia="Times New Roman" w:hAnsiTheme="minorHAnsi" w:cstheme="minorHAnsi"/>
                <w:sz w:val="18"/>
                <w:szCs w:val="18"/>
              </w:rPr>
              <w:t>&gt;</w:t>
            </w:r>
            <w:r w:rsidRPr="009053C5">
              <w:rPr>
                <w:rFonts w:asciiTheme="minorHAnsi" w:eastAsia="Times New Roman" w:hAnsiTheme="minorHAnsi" w:cstheme="minorHAnsi"/>
                <w:sz w:val="18"/>
                <w:szCs w:val="18"/>
              </w:rPr>
              <w:t>&gt;</w:t>
            </w:r>
          </w:p>
        </w:tc>
        <w:tc>
          <w:tcPr>
            <w:tcW w:w="701" w:type="pct"/>
            <w:tcBorders>
              <w:top w:val="single" w:sz="4" w:space="0" w:color="auto"/>
              <w:left w:val="single" w:sz="4" w:space="0" w:color="auto"/>
              <w:bottom w:val="single" w:sz="4" w:space="0" w:color="auto"/>
              <w:right w:val="single" w:sz="4" w:space="0" w:color="auto"/>
            </w:tcBorders>
          </w:tcPr>
          <w:p w14:paraId="370C431E" w14:textId="54F8111E" w:rsidR="004570DA" w:rsidRPr="009053C5" w:rsidRDefault="004570DA" w:rsidP="004570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user input from list:</w:t>
            </w:r>
          </w:p>
          <w:p w14:paraId="6C77AF6F"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*Standard Distribution System</w:t>
            </w:r>
          </w:p>
          <w:p w14:paraId="727569DA"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Point of Use</w:t>
            </w:r>
          </w:p>
          <w:p w14:paraId="25E94975"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 Parallel Piping </w:t>
            </w:r>
          </w:p>
          <w:p w14:paraId="68F9439A"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Recirculation System Non-Demand Control</w:t>
            </w:r>
          </w:p>
          <w:p w14:paraId="3F447126"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 Demand Recirculation Manual Control </w:t>
            </w:r>
          </w:p>
          <w:p w14:paraId="711C43C1" w14:textId="21E50A3C"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Demand Recirculation Sensor Control &gt;&gt;</w:t>
            </w:r>
          </w:p>
        </w:tc>
        <w:tc>
          <w:tcPr>
            <w:tcW w:w="701" w:type="pct"/>
            <w:tcBorders>
              <w:top w:val="single" w:sz="4" w:space="0" w:color="auto"/>
              <w:left w:val="single" w:sz="4" w:space="0" w:color="auto"/>
              <w:bottom w:val="single" w:sz="4" w:space="0" w:color="auto"/>
              <w:right w:val="single" w:sz="4" w:space="0" w:color="auto"/>
            </w:tcBorders>
          </w:tcPr>
          <w:p w14:paraId="0234E801" w14:textId="00C2B20C" w:rsidR="004570DA" w:rsidRPr="00C43F9F" w:rsidRDefault="004570DA" w:rsidP="004570DA">
            <w:pPr>
              <w:spacing w:after="0" w:line="240" w:lineRule="auto"/>
              <w:rPr>
                <w:rFonts w:asciiTheme="minorHAnsi" w:hAnsiTheme="minorHAnsi" w:cstheme="minorHAnsi"/>
                <w:sz w:val="18"/>
                <w:szCs w:val="16"/>
              </w:rPr>
            </w:pPr>
            <w:r w:rsidRPr="00C43F9F">
              <w:rPr>
                <w:rFonts w:asciiTheme="minorHAnsi" w:hAnsiTheme="minorHAnsi" w:cstheme="minorHAnsi"/>
                <w:sz w:val="18"/>
                <w:szCs w:val="16"/>
              </w:rPr>
              <w:t>&lt;</w:t>
            </w:r>
            <w:r>
              <w:rPr>
                <w:rFonts w:asciiTheme="minorHAnsi" w:hAnsiTheme="minorHAnsi" w:cstheme="minorHAnsi"/>
                <w:sz w:val="18"/>
                <w:szCs w:val="16"/>
              </w:rPr>
              <w:t>&lt;reference values from NRCC</w:t>
            </w:r>
            <w:r w:rsidRPr="00C43F9F">
              <w:rPr>
                <w:rFonts w:asciiTheme="minorHAnsi" w:hAnsiTheme="minorHAnsi" w:cstheme="minorHAnsi"/>
                <w:sz w:val="18"/>
                <w:szCs w:val="16"/>
              </w:rPr>
              <w:t>.  Allowed values are</w:t>
            </w:r>
            <w:r>
              <w:rPr>
                <w:rFonts w:asciiTheme="minorHAnsi" w:hAnsiTheme="minorHAnsi" w:cstheme="minorHAnsi"/>
                <w:sz w:val="18"/>
                <w:szCs w:val="16"/>
              </w:rPr>
              <w:t>:</w:t>
            </w:r>
            <w:r w:rsidRPr="00C43F9F">
              <w:rPr>
                <w:rFonts w:asciiTheme="minorHAnsi" w:hAnsiTheme="minorHAnsi" w:cstheme="minorHAnsi"/>
                <w:sz w:val="18"/>
                <w:szCs w:val="16"/>
              </w:rPr>
              <w:t xml:space="preserve"> </w:t>
            </w:r>
          </w:p>
          <w:p w14:paraId="42B51673" w14:textId="77777777" w:rsidR="004570DA" w:rsidRPr="00C43F9F" w:rsidRDefault="004570DA" w:rsidP="004570DA">
            <w:pPr>
              <w:spacing w:after="0" w:line="240" w:lineRule="auto"/>
              <w:rPr>
                <w:rFonts w:asciiTheme="minorHAnsi" w:hAnsiTheme="minorHAnsi" w:cstheme="minorHAnsi"/>
                <w:sz w:val="18"/>
                <w:szCs w:val="16"/>
              </w:rPr>
            </w:pPr>
            <w:r w:rsidRPr="00C43F9F">
              <w:rPr>
                <w:rFonts w:asciiTheme="minorHAnsi" w:hAnsiTheme="minorHAnsi" w:cstheme="minorHAnsi"/>
                <w:sz w:val="18"/>
                <w:szCs w:val="16"/>
              </w:rPr>
              <w:t>*Basic</w:t>
            </w:r>
          </w:p>
          <w:p w14:paraId="382B1A70" w14:textId="77777777" w:rsidR="004570DA" w:rsidRPr="00C43F9F" w:rsidRDefault="004570DA" w:rsidP="004570DA">
            <w:pPr>
              <w:spacing w:after="0" w:line="240" w:lineRule="auto"/>
              <w:rPr>
                <w:rFonts w:asciiTheme="minorHAnsi" w:hAnsiTheme="minorHAnsi" w:cstheme="minorHAnsi"/>
                <w:sz w:val="18"/>
                <w:szCs w:val="16"/>
              </w:rPr>
            </w:pPr>
            <w:r w:rsidRPr="00C43F9F">
              <w:rPr>
                <w:rFonts w:asciiTheme="minorHAnsi" w:hAnsiTheme="minorHAnsi" w:cstheme="minorHAnsi"/>
                <w:sz w:val="18"/>
                <w:szCs w:val="16"/>
              </w:rPr>
              <w:t>*Expanded</w:t>
            </w:r>
          </w:p>
          <w:p w14:paraId="3BE5910D" w14:textId="68A2114D" w:rsidR="004570DA" w:rsidRPr="009053C5" w:rsidRDefault="004570DA" w:rsidP="004570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C43F9F">
              <w:rPr>
                <w:rFonts w:asciiTheme="minorHAnsi" w:hAnsiTheme="minorHAnsi" w:cstheme="minorHAnsi"/>
                <w:sz w:val="18"/>
                <w:szCs w:val="16"/>
              </w:rPr>
              <w:t>*None&gt;&gt;</w:t>
            </w:r>
          </w:p>
        </w:tc>
      </w:tr>
      <w:tr w:rsidR="004570DA" w:rsidRPr="00323F2C" w14:paraId="79243616" w14:textId="70FA76DD" w:rsidTr="00C43F9F">
        <w:trPr>
          <w:trHeight w:val="255"/>
        </w:trPr>
        <w:tc>
          <w:tcPr>
            <w:tcW w:w="482" w:type="pct"/>
            <w:tcBorders>
              <w:top w:val="single" w:sz="4" w:space="0" w:color="auto"/>
              <w:left w:val="single" w:sz="4" w:space="0" w:color="auto"/>
              <w:bottom w:val="single" w:sz="4" w:space="0" w:color="auto"/>
              <w:right w:val="single" w:sz="4" w:space="0" w:color="auto"/>
            </w:tcBorders>
            <w:vAlign w:val="center"/>
          </w:tcPr>
          <w:p w14:paraId="578B3FA5"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14:paraId="141573DC"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62" w:type="pct"/>
            <w:tcBorders>
              <w:top w:val="single" w:sz="4" w:space="0" w:color="auto"/>
              <w:left w:val="single" w:sz="4" w:space="0" w:color="auto"/>
              <w:bottom w:val="single" w:sz="4" w:space="0" w:color="auto"/>
              <w:right w:val="single" w:sz="4" w:space="0" w:color="auto"/>
            </w:tcBorders>
            <w:vAlign w:val="center"/>
          </w:tcPr>
          <w:p w14:paraId="160A8D60"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80" w:type="pct"/>
            <w:tcBorders>
              <w:top w:val="single" w:sz="4" w:space="0" w:color="auto"/>
              <w:left w:val="single" w:sz="4" w:space="0" w:color="auto"/>
              <w:bottom w:val="single" w:sz="4" w:space="0" w:color="auto"/>
              <w:right w:val="single" w:sz="4" w:space="0" w:color="auto"/>
            </w:tcBorders>
            <w:vAlign w:val="center"/>
          </w:tcPr>
          <w:p w14:paraId="2DDE562C"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1" w:type="pct"/>
            <w:tcBorders>
              <w:top w:val="single" w:sz="4" w:space="0" w:color="auto"/>
              <w:left w:val="single" w:sz="4" w:space="0" w:color="auto"/>
              <w:bottom w:val="single" w:sz="4" w:space="0" w:color="auto"/>
              <w:right w:val="single" w:sz="4" w:space="0" w:color="auto"/>
            </w:tcBorders>
            <w:vAlign w:val="center"/>
          </w:tcPr>
          <w:p w14:paraId="459C9599"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337" w:type="pct"/>
            <w:tcBorders>
              <w:top w:val="single" w:sz="4" w:space="0" w:color="auto"/>
              <w:left w:val="single" w:sz="4" w:space="0" w:color="auto"/>
              <w:bottom w:val="single" w:sz="4" w:space="0" w:color="auto"/>
              <w:right w:val="single" w:sz="4" w:space="0" w:color="auto"/>
            </w:tcBorders>
            <w:vAlign w:val="center"/>
          </w:tcPr>
          <w:p w14:paraId="2323F097"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89" w:type="pct"/>
            <w:tcBorders>
              <w:top w:val="single" w:sz="4" w:space="0" w:color="auto"/>
              <w:left w:val="single" w:sz="4" w:space="0" w:color="auto"/>
              <w:bottom w:val="single" w:sz="4" w:space="0" w:color="auto"/>
              <w:right w:val="single" w:sz="4" w:space="0" w:color="auto"/>
            </w:tcBorders>
            <w:vAlign w:val="center"/>
          </w:tcPr>
          <w:p w14:paraId="34D19AD0"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06" w:type="pct"/>
            <w:tcBorders>
              <w:top w:val="single" w:sz="4" w:space="0" w:color="auto"/>
              <w:left w:val="single" w:sz="4" w:space="0" w:color="auto"/>
              <w:bottom w:val="single" w:sz="4" w:space="0" w:color="auto"/>
              <w:right w:val="single" w:sz="4" w:space="0" w:color="auto"/>
            </w:tcBorders>
            <w:vAlign w:val="center"/>
          </w:tcPr>
          <w:p w14:paraId="682CDBC0"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01" w:type="pct"/>
            <w:tcBorders>
              <w:top w:val="single" w:sz="4" w:space="0" w:color="auto"/>
              <w:left w:val="single" w:sz="4" w:space="0" w:color="auto"/>
              <w:bottom w:val="single" w:sz="4" w:space="0" w:color="auto"/>
              <w:right w:val="single" w:sz="4" w:space="0" w:color="auto"/>
            </w:tcBorders>
          </w:tcPr>
          <w:p w14:paraId="1BF74BD0"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701" w:type="pct"/>
            <w:tcBorders>
              <w:top w:val="single" w:sz="4" w:space="0" w:color="auto"/>
              <w:left w:val="single" w:sz="4" w:space="0" w:color="auto"/>
              <w:bottom w:val="single" w:sz="4" w:space="0" w:color="auto"/>
              <w:right w:val="single" w:sz="4" w:space="0" w:color="auto"/>
            </w:tcBorders>
          </w:tcPr>
          <w:p w14:paraId="53AEDFA4"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51EFB295" w14:textId="77777777" w:rsidR="006401C3" w:rsidRDefault="006401C3" w:rsidP="006401C3">
      <w:pPr>
        <w:spacing w:after="0"/>
      </w:pPr>
    </w:p>
    <w:tbl>
      <w:tblPr>
        <w:tblW w:w="4961" w:type="pct"/>
        <w:tblInd w:w="1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24"/>
        <w:gridCol w:w="1674"/>
        <w:gridCol w:w="1328"/>
        <w:gridCol w:w="1410"/>
        <w:gridCol w:w="1575"/>
        <w:gridCol w:w="1247"/>
        <w:gridCol w:w="1163"/>
        <w:gridCol w:w="1241"/>
        <w:gridCol w:w="1821"/>
        <w:gridCol w:w="1819"/>
      </w:tblGrid>
      <w:tr w:rsidR="004570DA" w:rsidRPr="00323F2C" w14:paraId="031E3226" w14:textId="570732A0" w:rsidTr="004570DA">
        <w:trPr>
          <w:trHeight w:val="402"/>
        </w:trPr>
        <w:tc>
          <w:tcPr>
            <w:tcW w:w="5000" w:type="pct"/>
            <w:gridSpan w:val="10"/>
            <w:tcBorders>
              <w:top w:val="single" w:sz="4" w:space="0" w:color="auto"/>
              <w:left w:val="single" w:sz="4" w:space="0" w:color="auto"/>
              <w:bottom w:val="single" w:sz="4" w:space="0" w:color="auto"/>
              <w:right w:val="single" w:sz="4" w:space="0" w:color="auto"/>
            </w:tcBorders>
          </w:tcPr>
          <w:p w14:paraId="0B2BB66F"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C. Installed Dwelling Unit Water Heating Systems Information </w:t>
            </w:r>
          </w:p>
          <w:p w14:paraId="4A2E0814" w14:textId="27027B85" w:rsidR="004570DA" w:rsidRPr="009053C5" w:rsidRDefault="004570DA"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heating system features installed in this project.</w:t>
            </w:r>
          </w:p>
        </w:tc>
      </w:tr>
      <w:tr w:rsidR="004570DA" w:rsidRPr="00323F2C" w14:paraId="2549EFA1" w14:textId="62F8CCF1" w:rsidTr="00C43F9F">
        <w:trPr>
          <w:trHeight w:val="277"/>
        </w:trPr>
        <w:tc>
          <w:tcPr>
            <w:tcW w:w="422" w:type="pct"/>
            <w:tcBorders>
              <w:top w:val="single" w:sz="4" w:space="0" w:color="auto"/>
              <w:left w:val="single" w:sz="4" w:space="0" w:color="auto"/>
              <w:bottom w:val="single" w:sz="4" w:space="0" w:color="auto"/>
              <w:right w:val="single" w:sz="4" w:space="0" w:color="auto"/>
            </w:tcBorders>
            <w:vAlign w:val="center"/>
          </w:tcPr>
          <w:p w14:paraId="38769B32"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577" w:type="pct"/>
            <w:tcBorders>
              <w:top w:val="single" w:sz="4" w:space="0" w:color="auto"/>
              <w:left w:val="single" w:sz="4" w:space="0" w:color="auto"/>
              <w:bottom w:val="single" w:sz="4" w:space="0" w:color="auto"/>
              <w:right w:val="single" w:sz="4" w:space="0" w:color="auto"/>
            </w:tcBorders>
            <w:vAlign w:val="center"/>
          </w:tcPr>
          <w:p w14:paraId="392C9A45"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458" w:type="pct"/>
            <w:tcBorders>
              <w:top w:val="single" w:sz="4" w:space="0" w:color="auto"/>
              <w:left w:val="single" w:sz="4" w:space="0" w:color="auto"/>
              <w:bottom w:val="single" w:sz="4" w:space="0" w:color="auto"/>
              <w:right w:val="single" w:sz="4" w:space="0" w:color="auto"/>
            </w:tcBorders>
            <w:vAlign w:val="center"/>
          </w:tcPr>
          <w:p w14:paraId="7F271005"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486" w:type="pct"/>
            <w:tcBorders>
              <w:top w:val="single" w:sz="4" w:space="0" w:color="auto"/>
              <w:left w:val="single" w:sz="4" w:space="0" w:color="auto"/>
              <w:bottom w:val="single" w:sz="4" w:space="0" w:color="auto"/>
              <w:right w:val="single" w:sz="4" w:space="0" w:color="auto"/>
            </w:tcBorders>
            <w:vAlign w:val="center"/>
          </w:tcPr>
          <w:p w14:paraId="189E908C"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543" w:type="pct"/>
            <w:tcBorders>
              <w:top w:val="single" w:sz="4" w:space="0" w:color="auto"/>
              <w:left w:val="single" w:sz="4" w:space="0" w:color="auto"/>
              <w:bottom w:val="single" w:sz="4" w:space="0" w:color="auto"/>
              <w:right w:val="single" w:sz="4" w:space="0" w:color="auto"/>
            </w:tcBorders>
            <w:vAlign w:val="center"/>
          </w:tcPr>
          <w:p w14:paraId="161C00BC"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430" w:type="pct"/>
            <w:tcBorders>
              <w:top w:val="single" w:sz="4" w:space="0" w:color="auto"/>
              <w:left w:val="single" w:sz="4" w:space="0" w:color="auto"/>
              <w:bottom w:val="single" w:sz="4" w:space="0" w:color="auto"/>
              <w:right w:val="single" w:sz="4" w:space="0" w:color="auto"/>
            </w:tcBorders>
            <w:vAlign w:val="center"/>
          </w:tcPr>
          <w:p w14:paraId="4B54F6C6"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c>
          <w:tcPr>
            <w:tcW w:w="401" w:type="pct"/>
            <w:tcBorders>
              <w:top w:val="single" w:sz="4" w:space="0" w:color="auto"/>
              <w:left w:val="single" w:sz="4" w:space="0" w:color="auto"/>
              <w:bottom w:val="single" w:sz="4" w:space="0" w:color="auto"/>
              <w:right w:val="single" w:sz="4" w:space="0" w:color="auto"/>
            </w:tcBorders>
            <w:vAlign w:val="center"/>
          </w:tcPr>
          <w:p w14:paraId="158BF8E7"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07</w:t>
            </w:r>
          </w:p>
        </w:tc>
        <w:tc>
          <w:tcPr>
            <w:tcW w:w="428" w:type="pct"/>
            <w:tcBorders>
              <w:top w:val="single" w:sz="4" w:space="0" w:color="auto"/>
              <w:left w:val="single" w:sz="4" w:space="0" w:color="auto"/>
              <w:bottom w:val="single" w:sz="4" w:space="0" w:color="auto"/>
              <w:right w:val="single" w:sz="4" w:space="0" w:color="auto"/>
            </w:tcBorders>
            <w:vAlign w:val="center"/>
          </w:tcPr>
          <w:p w14:paraId="35D869C5"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08</w:t>
            </w:r>
          </w:p>
        </w:tc>
        <w:tc>
          <w:tcPr>
            <w:tcW w:w="628" w:type="pct"/>
            <w:tcBorders>
              <w:top w:val="single" w:sz="4" w:space="0" w:color="auto"/>
              <w:left w:val="single" w:sz="4" w:space="0" w:color="auto"/>
              <w:bottom w:val="single" w:sz="4" w:space="0" w:color="auto"/>
              <w:right w:val="single" w:sz="4" w:space="0" w:color="auto"/>
            </w:tcBorders>
          </w:tcPr>
          <w:p w14:paraId="4A5E78B7" w14:textId="77777777"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09</w:t>
            </w:r>
          </w:p>
        </w:tc>
        <w:tc>
          <w:tcPr>
            <w:tcW w:w="627" w:type="pct"/>
            <w:tcBorders>
              <w:top w:val="single" w:sz="4" w:space="0" w:color="auto"/>
              <w:left w:val="single" w:sz="4" w:space="0" w:color="auto"/>
              <w:bottom w:val="single" w:sz="4" w:space="0" w:color="auto"/>
              <w:right w:val="single" w:sz="4" w:space="0" w:color="auto"/>
            </w:tcBorders>
          </w:tcPr>
          <w:p w14:paraId="7DDB260B" w14:textId="1380390E" w:rsidR="004570DA" w:rsidRPr="009053C5" w:rsidRDefault="004570DA"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10</w:t>
            </w:r>
          </w:p>
        </w:tc>
      </w:tr>
      <w:tr w:rsidR="004570DA" w:rsidRPr="00323F2C" w14:paraId="3586B13F" w14:textId="5B4F74CC" w:rsidTr="00C43F9F">
        <w:trPr>
          <w:trHeight w:val="288"/>
        </w:trPr>
        <w:tc>
          <w:tcPr>
            <w:tcW w:w="422" w:type="pct"/>
            <w:tcBorders>
              <w:top w:val="single" w:sz="4" w:space="0" w:color="auto"/>
              <w:left w:val="single" w:sz="4" w:space="0" w:color="auto"/>
              <w:bottom w:val="single" w:sz="4" w:space="0" w:color="auto"/>
              <w:right w:val="single" w:sz="4" w:space="0" w:color="auto"/>
            </w:tcBorders>
            <w:vAlign w:val="bottom"/>
          </w:tcPr>
          <w:p w14:paraId="207AC397"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577" w:type="pct"/>
            <w:tcBorders>
              <w:top w:val="single" w:sz="4" w:space="0" w:color="auto"/>
              <w:left w:val="single" w:sz="4" w:space="0" w:color="auto"/>
              <w:bottom w:val="single" w:sz="4" w:space="0" w:color="auto"/>
              <w:right w:val="single" w:sz="4" w:space="0" w:color="auto"/>
            </w:tcBorders>
            <w:vAlign w:val="bottom"/>
          </w:tcPr>
          <w:p w14:paraId="20AE3201"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Type</w:t>
            </w:r>
          </w:p>
        </w:tc>
        <w:tc>
          <w:tcPr>
            <w:tcW w:w="458" w:type="pct"/>
            <w:tcBorders>
              <w:top w:val="single" w:sz="4" w:space="0" w:color="auto"/>
              <w:left w:val="single" w:sz="4" w:space="0" w:color="auto"/>
              <w:bottom w:val="single" w:sz="4" w:space="0" w:color="auto"/>
              <w:right w:val="single" w:sz="4" w:space="0" w:color="auto"/>
            </w:tcBorders>
            <w:vAlign w:val="bottom"/>
          </w:tcPr>
          <w:p w14:paraId="55C1020A"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Type</w:t>
            </w:r>
          </w:p>
        </w:tc>
        <w:tc>
          <w:tcPr>
            <w:tcW w:w="486" w:type="pct"/>
            <w:tcBorders>
              <w:top w:val="single" w:sz="4" w:space="0" w:color="auto"/>
              <w:left w:val="single" w:sz="4" w:space="0" w:color="auto"/>
              <w:bottom w:val="single" w:sz="4" w:space="0" w:color="auto"/>
              <w:right w:val="single" w:sz="4" w:space="0" w:color="auto"/>
            </w:tcBorders>
            <w:vAlign w:val="bottom"/>
          </w:tcPr>
          <w:p w14:paraId="687823E1"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of Water Heaters in System</w:t>
            </w:r>
          </w:p>
        </w:tc>
        <w:tc>
          <w:tcPr>
            <w:tcW w:w="543" w:type="pct"/>
            <w:tcBorders>
              <w:top w:val="single" w:sz="4" w:space="0" w:color="auto"/>
              <w:left w:val="single" w:sz="4" w:space="0" w:color="auto"/>
              <w:bottom w:val="single" w:sz="4" w:space="0" w:color="auto"/>
              <w:right w:val="single" w:sz="4" w:space="0" w:color="auto"/>
            </w:tcBorders>
            <w:vAlign w:val="bottom"/>
          </w:tcPr>
          <w:p w14:paraId="64055E4E"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Heater Storage</w:t>
            </w:r>
          </w:p>
          <w:p w14:paraId="3CFFC1EF"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Volume (gal)</w:t>
            </w:r>
          </w:p>
        </w:tc>
        <w:tc>
          <w:tcPr>
            <w:tcW w:w="430" w:type="pct"/>
            <w:tcBorders>
              <w:top w:val="single" w:sz="4" w:space="0" w:color="auto"/>
              <w:left w:val="single" w:sz="4" w:space="0" w:color="auto"/>
              <w:bottom w:val="single" w:sz="4" w:space="0" w:color="auto"/>
              <w:right w:val="single" w:sz="4" w:space="0" w:color="auto"/>
            </w:tcBorders>
            <w:vAlign w:val="bottom"/>
          </w:tcPr>
          <w:p w14:paraId="3ABFC15F"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Fuel Type</w:t>
            </w:r>
          </w:p>
        </w:tc>
        <w:tc>
          <w:tcPr>
            <w:tcW w:w="401" w:type="pct"/>
            <w:tcBorders>
              <w:top w:val="single" w:sz="4" w:space="0" w:color="auto"/>
              <w:left w:val="single" w:sz="4" w:space="0" w:color="auto"/>
              <w:bottom w:val="single" w:sz="4" w:space="0" w:color="auto"/>
              <w:right w:val="single" w:sz="4" w:space="0" w:color="auto"/>
            </w:tcBorders>
            <w:vAlign w:val="bottom"/>
          </w:tcPr>
          <w:p w14:paraId="696A214A"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Type</w:t>
            </w:r>
          </w:p>
        </w:tc>
        <w:tc>
          <w:tcPr>
            <w:tcW w:w="428" w:type="pct"/>
            <w:tcBorders>
              <w:top w:val="single" w:sz="4" w:space="0" w:color="auto"/>
              <w:left w:val="single" w:sz="4" w:space="0" w:color="auto"/>
              <w:bottom w:val="single" w:sz="4" w:space="0" w:color="auto"/>
              <w:right w:val="single" w:sz="4" w:space="0" w:color="auto"/>
            </w:tcBorders>
            <w:vAlign w:val="bottom"/>
          </w:tcPr>
          <w:p w14:paraId="278C1489"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Rated Input Value</w:t>
            </w:r>
          </w:p>
        </w:tc>
        <w:tc>
          <w:tcPr>
            <w:tcW w:w="628" w:type="pct"/>
            <w:tcBorders>
              <w:top w:val="single" w:sz="4" w:space="0" w:color="auto"/>
              <w:left w:val="single" w:sz="4" w:space="0" w:color="auto"/>
              <w:bottom w:val="single" w:sz="4" w:space="0" w:color="auto"/>
              <w:right w:val="single" w:sz="4" w:space="0" w:color="auto"/>
            </w:tcBorders>
          </w:tcPr>
          <w:p w14:paraId="43FCA0E3"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Dwelling Unit DHW System</w:t>
            </w:r>
          </w:p>
          <w:p w14:paraId="4DB50B7E"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Distribution Type</w:t>
            </w:r>
          </w:p>
        </w:tc>
        <w:tc>
          <w:tcPr>
            <w:tcW w:w="627" w:type="pct"/>
            <w:tcBorders>
              <w:top w:val="single" w:sz="4" w:space="0" w:color="auto"/>
              <w:left w:val="single" w:sz="4" w:space="0" w:color="auto"/>
              <w:bottom w:val="single" w:sz="4" w:space="0" w:color="auto"/>
              <w:right w:val="single" w:sz="4" w:space="0" w:color="auto"/>
            </w:tcBorders>
            <w:vAlign w:val="bottom"/>
          </w:tcPr>
          <w:p w14:paraId="1240993E" w14:textId="384739F5"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327949">
              <w:rPr>
                <w:rFonts w:asciiTheme="minorHAnsi" w:hAnsiTheme="minorHAnsi" w:cstheme="minorHAnsi"/>
                <w:sz w:val="18"/>
                <w:szCs w:val="18"/>
              </w:rPr>
              <w:t>Compact Dist</w:t>
            </w:r>
            <w:r>
              <w:rPr>
                <w:rFonts w:asciiTheme="minorHAnsi" w:hAnsiTheme="minorHAnsi" w:cstheme="minorHAnsi"/>
                <w:sz w:val="18"/>
                <w:szCs w:val="18"/>
              </w:rPr>
              <w:t>rib.</w:t>
            </w:r>
          </w:p>
        </w:tc>
      </w:tr>
      <w:tr w:rsidR="004570DA" w:rsidRPr="00323F2C" w14:paraId="1DD000E2" w14:textId="53439EE9" w:rsidTr="00C43F9F">
        <w:trPr>
          <w:trHeight w:val="246"/>
        </w:trPr>
        <w:tc>
          <w:tcPr>
            <w:tcW w:w="422" w:type="pct"/>
            <w:tcBorders>
              <w:top w:val="single" w:sz="4" w:space="0" w:color="auto"/>
              <w:left w:val="single" w:sz="4" w:space="0" w:color="auto"/>
              <w:bottom w:val="single" w:sz="4" w:space="0" w:color="auto"/>
              <w:right w:val="single" w:sz="4" w:space="0" w:color="auto"/>
            </w:tcBorders>
          </w:tcPr>
          <w:p w14:paraId="0B4A9AE0" w14:textId="5707E3FF"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&lt;&lt;reference values from</w:t>
            </w:r>
            <w:r>
              <w:rPr>
                <w:rFonts w:asciiTheme="minorHAnsi" w:eastAsia="Times New Roman" w:hAnsiTheme="minorHAnsi" w:cstheme="minorHAnsi"/>
                <w:sz w:val="18"/>
                <w:szCs w:val="18"/>
              </w:rPr>
              <w:t xml:space="preserve"> B01</w:t>
            </w:r>
            <w:r w:rsidRPr="009053C5">
              <w:rPr>
                <w:rFonts w:asciiTheme="minorHAnsi" w:eastAsia="Times New Roman" w:hAnsiTheme="minorHAnsi" w:cstheme="minorHAnsi"/>
                <w:sz w:val="18"/>
                <w:szCs w:val="18"/>
              </w:rPr>
              <w:t>&gt;&gt;</w:t>
            </w:r>
          </w:p>
        </w:tc>
        <w:tc>
          <w:tcPr>
            <w:tcW w:w="577" w:type="pct"/>
            <w:tcBorders>
              <w:top w:val="single" w:sz="4" w:space="0" w:color="auto"/>
              <w:left w:val="single" w:sz="4" w:space="0" w:color="auto"/>
              <w:bottom w:val="single" w:sz="4" w:space="0" w:color="auto"/>
              <w:right w:val="single" w:sz="4" w:space="0" w:color="auto"/>
            </w:tcBorders>
          </w:tcPr>
          <w:p w14:paraId="5409FE45" w14:textId="633BBA42" w:rsidR="004570DA" w:rsidRPr="009053C5" w:rsidRDefault="004570DA"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Reference values from B02</w:t>
            </w:r>
            <w:r w:rsidRPr="009053C5">
              <w:rPr>
                <w:rFonts w:asciiTheme="minorHAnsi" w:eastAsia="Times New Roman" w:hAnsiTheme="minorHAnsi" w:cstheme="minorHAnsi"/>
                <w:sz w:val="18"/>
                <w:szCs w:val="18"/>
              </w:rPr>
              <w:t>&gt;&gt;</w:t>
            </w:r>
          </w:p>
        </w:tc>
        <w:tc>
          <w:tcPr>
            <w:tcW w:w="458" w:type="pct"/>
            <w:tcBorders>
              <w:top w:val="single" w:sz="4" w:space="0" w:color="auto"/>
              <w:left w:val="single" w:sz="4" w:space="0" w:color="auto"/>
              <w:bottom w:val="single" w:sz="4" w:space="0" w:color="auto"/>
              <w:right w:val="single" w:sz="4" w:space="0" w:color="auto"/>
            </w:tcBorders>
          </w:tcPr>
          <w:p w14:paraId="3CE0D3E9" w14:textId="796E84E7" w:rsidR="004570DA" w:rsidRPr="009053C5" w:rsidRDefault="004570DA" w:rsidP="00C43F9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 </w:t>
            </w:r>
            <w:r>
              <w:rPr>
                <w:rFonts w:asciiTheme="minorHAnsi" w:eastAsia="Times New Roman" w:hAnsiTheme="minorHAnsi" w:cstheme="minorHAnsi"/>
                <w:sz w:val="18"/>
                <w:szCs w:val="18"/>
              </w:rPr>
              <w:t>R</w:t>
            </w:r>
            <w:r w:rsidRPr="009053C5">
              <w:rPr>
                <w:rFonts w:asciiTheme="minorHAnsi" w:eastAsia="Times New Roman" w:hAnsiTheme="minorHAnsi" w:cstheme="minorHAnsi"/>
                <w:sz w:val="18"/>
                <w:szCs w:val="18"/>
              </w:rPr>
              <w:t>eference values from B0</w:t>
            </w:r>
            <w:r>
              <w:rPr>
                <w:rFonts w:asciiTheme="minorHAnsi" w:eastAsia="Times New Roman" w:hAnsiTheme="minorHAnsi" w:cstheme="minorHAnsi"/>
                <w:sz w:val="18"/>
                <w:szCs w:val="18"/>
              </w:rPr>
              <w:t xml:space="preserve">3 </w:t>
            </w:r>
            <w:r w:rsidRPr="009053C5">
              <w:rPr>
                <w:rFonts w:asciiTheme="minorHAnsi" w:eastAsia="Times New Roman" w:hAnsiTheme="minorHAnsi" w:cstheme="minorHAnsi"/>
                <w:sz w:val="18"/>
                <w:szCs w:val="18"/>
              </w:rPr>
              <w:t>&gt;&gt;</w:t>
            </w:r>
          </w:p>
        </w:tc>
        <w:tc>
          <w:tcPr>
            <w:tcW w:w="486" w:type="pct"/>
            <w:tcBorders>
              <w:top w:val="single" w:sz="4" w:space="0" w:color="auto"/>
              <w:left w:val="single" w:sz="4" w:space="0" w:color="auto"/>
              <w:bottom w:val="single" w:sz="4" w:space="0" w:color="auto"/>
              <w:right w:val="single" w:sz="4" w:space="0" w:color="auto"/>
            </w:tcBorders>
          </w:tcPr>
          <w:p w14:paraId="182E6677" w14:textId="44BFDE8C"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 </w:t>
            </w:r>
            <w:r>
              <w:rPr>
                <w:rFonts w:asciiTheme="minorHAnsi" w:eastAsia="Times New Roman" w:hAnsiTheme="minorHAnsi" w:cstheme="minorHAnsi"/>
                <w:sz w:val="18"/>
                <w:szCs w:val="18"/>
              </w:rPr>
              <w:t>R</w:t>
            </w:r>
            <w:r w:rsidRPr="009053C5">
              <w:rPr>
                <w:rFonts w:asciiTheme="minorHAnsi" w:eastAsia="Times New Roman" w:hAnsiTheme="minorHAnsi" w:cstheme="minorHAnsi"/>
                <w:sz w:val="18"/>
                <w:szCs w:val="18"/>
              </w:rPr>
              <w:t>eference values from B04 &gt;&gt;</w:t>
            </w:r>
          </w:p>
        </w:tc>
        <w:tc>
          <w:tcPr>
            <w:tcW w:w="543" w:type="pct"/>
            <w:tcBorders>
              <w:top w:val="single" w:sz="4" w:space="0" w:color="auto"/>
              <w:left w:val="single" w:sz="4" w:space="0" w:color="auto"/>
              <w:bottom w:val="single" w:sz="4" w:space="0" w:color="auto"/>
              <w:right w:val="single" w:sz="4" w:space="0" w:color="auto"/>
            </w:tcBorders>
          </w:tcPr>
          <w:p w14:paraId="471DAE62" w14:textId="0FC977B4"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 User Input</w:t>
            </w:r>
            <w:r>
              <w:rPr>
                <w:rFonts w:asciiTheme="minorHAnsi" w:eastAsia="Times New Roman" w:hAnsiTheme="minorHAnsi" w:cstheme="minorHAnsi"/>
                <w:sz w:val="18"/>
                <w:szCs w:val="18"/>
              </w:rPr>
              <w:t>,</w:t>
            </w:r>
            <w:r w:rsidRPr="009053C5">
              <w:rPr>
                <w:rFonts w:asciiTheme="minorHAnsi" w:eastAsia="Times New Roman" w:hAnsiTheme="minorHAnsi" w:cstheme="minorHAnsi"/>
                <w:sz w:val="18"/>
                <w:szCs w:val="18"/>
              </w:rPr>
              <w:t xml:space="preserve"> N/A is allowed only if Water Heater Type = Small Instantaneous or Large Instantaneous&gt;&gt;</w:t>
            </w:r>
          </w:p>
        </w:tc>
        <w:tc>
          <w:tcPr>
            <w:tcW w:w="430" w:type="pct"/>
            <w:tcBorders>
              <w:top w:val="single" w:sz="4" w:space="0" w:color="auto"/>
              <w:left w:val="single" w:sz="4" w:space="0" w:color="auto"/>
              <w:bottom w:val="single" w:sz="4" w:space="0" w:color="auto"/>
              <w:right w:val="single" w:sz="4" w:space="0" w:color="auto"/>
            </w:tcBorders>
          </w:tcPr>
          <w:p w14:paraId="58B7C68F" w14:textId="0E94F0FD"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 Reference value from B06</w:t>
            </w:r>
            <w:r>
              <w:rPr>
                <w:rFonts w:asciiTheme="minorHAnsi" w:eastAsia="Times New Roman" w:hAnsiTheme="minorHAnsi" w:cstheme="minorHAnsi"/>
                <w:sz w:val="18"/>
                <w:szCs w:val="18"/>
              </w:rPr>
              <w:t>&gt;&gt;</w:t>
            </w:r>
            <w:r w:rsidRPr="009053C5">
              <w:rPr>
                <w:rFonts w:asciiTheme="minorHAnsi" w:eastAsia="Times New Roman" w:hAnsiTheme="minorHAnsi" w:cstheme="minorHAnsi"/>
                <w:sz w:val="18"/>
                <w:szCs w:val="18"/>
              </w:rPr>
              <w:t xml:space="preserve"> </w:t>
            </w:r>
          </w:p>
        </w:tc>
        <w:tc>
          <w:tcPr>
            <w:tcW w:w="401" w:type="pct"/>
            <w:tcBorders>
              <w:top w:val="single" w:sz="4" w:space="0" w:color="auto"/>
              <w:left w:val="single" w:sz="4" w:space="0" w:color="auto"/>
              <w:bottom w:val="single" w:sz="4" w:space="0" w:color="auto"/>
              <w:right w:val="single" w:sz="4" w:space="0" w:color="auto"/>
            </w:tcBorders>
          </w:tcPr>
          <w:p w14:paraId="1D493770" w14:textId="11F26D8E"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 Reference value from B07</w:t>
            </w:r>
            <w:r>
              <w:rPr>
                <w:rFonts w:asciiTheme="minorHAnsi" w:eastAsia="Times New Roman" w:hAnsiTheme="minorHAnsi" w:cstheme="minorHAnsi"/>
                <w:sz w:val="18"/>
                <w:szCs w:val="18"/>
              </w:rPr>
              <w:t>&gt;&gt;</w:t>
            </w:r>
            <w:r w:rsidRPr="009053C5">
              <w:rPr>
                <w:rFonts w:asciiTheme="minorHAnsi" w:eastAsia="Times New Roman" w:hAnsiTheme="minorHAnsi" w:cstheme="minorHAnsi"/>
                <w:sz w:val="18"/>
                <w:szCs w:val="18"/>
              </w:rPr>
              <w:t xml:space="preserve">  </w:t>
            </w:r>
          </w:p>
        </w:tc>
        <w:tc>
          <w:tcPr>
            <w:tcW w:w="428" w:type="pct"/>
            <w:tcBorders>
              <w:top w:val="single" w:sz="4" w:space="0" w:color="auto"/>
              <w:left w:val="single" w:sz="4" w:space="0" w:color="auto"/>
              <w:bottom w:val="single" w:sz="4" w:space="0" w:color="auto"/>
              <w:right w:val="single" w:sz="4" w:space="0" w:color="auto"/>
            </w:tcBorders>
          </w:tcPr>
          <w:p w14:paraId="6EC90411" w14:textId="7A8DBC6C" w:rsidR="004570DA" w:rsidRPr="009053C5" w:rsidRDefault="004570DA" w:rsidP="004570DA">
            <w:pPr>
              <w:spacing w:after="0"/>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Pr>
                <w:rFonts w:asciiTheme="minorHAnsi" w:eastAsia="Times New Roman" w:hAnsiTheme="minorHAnsi" w:cstheme="minorHAnsi"/>
                <w:sz w:val="18"/>
                <w:szCs w:val="18"/>
              </w:rPr>
              <w:t xml:space="preserve">Reference values from </w:t>
            </w:r>
            <w:r w:rsidRPr="009053C5">
              <w:rPr>
                <w:rFonts w:asciiTheme="minorHAnsi" w:eastAsia="Times New Roman" w:hAnsiTheme="minorHAnsi" w:cstheme="minorHAnsi"/>
                <w:sz w:val="18"/>
                <w:szCs w:val="18"/>
              </w:rPr>
              <w:t>B0</w:t>
            </w:r>
            <w:r>
              <w:rPr>
                <w:rFonts w:asciiTheme="minorHAnsi" w:eastAsia="Times New Roman" w:hAnsiTheme="minorHAnsi" w:cstheme="minorHAnsi"/>
                <w:sz w:val="18"/>
                <w:szCs w:val="18"/>
              </w:rPr>
              <w:t>8&gt;&gt;</w:t>
            </w:r>
          </w:p>
        </w:tc>
        <w:tc>
          <w:tcPr>
            <w:tcW w:w="628" w:type="pct"/>
            <w:tcBorders>
              <w:top w:val="single" w:sz="4" w:space="0" w:color="auto"/>
              <w:left w:val="single" w:sz="4" w:space="0" w:color="auto"/>
              <w:bottom w:val="single" w:sz="4" w:space="0" w:color="auto"/>
              <w:right w:val="single" w:sz="4" w:space="0" w:color="auto"/>
            </w:tcBorders>
          </w:tcPr>
          <w:p w14:paraId="30ADFD02" w14:textId="69001DDE" w:rsidR="004570DA" w:rsidRPr="009053C5" w:rsidRDefault="004570DA" w:rsidP="004570DA">
            <w:pPr>
              <w:spacing w:after="0"/>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 </w:t>
            </w:r>
            <w:r>
              <w:rPr>
                <w:rFonts w:asciiTheme="minorHAnsi" w:eastAsia="Times New Roman" w:hAnsiTheme="minorHAnsi" w:cstheme="minorHAnsi"/>
                <w:sz w:val="18"/>
                <w:szCs w:val="18"/>
              </w:rPr>
              <w:t xml:space="preserve">Reference value from </w:t>
            </w:r>
            <w:r w:rsidRPr="009053C5">
              <w:rPr>
                <w:rFonts w:asciiTheme="minorHAnsi" w:eastAsia="Times New Roman" w:hAnsiTheme="minorHAnsi" w:cstheme="minorHAnsi"/>
                <w:sz w:val="18"/>
                <w:szCs w:val="18"/>
              </w:rPr>
              <w:t>B09</w:t>
            </w:r>
            <w:r>
              <w:rPr>
                <w:rFonts w:asciiTheme="minorHAnsi" w:eastAsia="Times New Roman" w:hAnsiTheme="minorHAnsi" w:cstheme="minorHAnsi"/>
                <w:sz w:val="18"/>
                <w:szCs w:val="18"/>
              </w:rPr>
              <w:t>&gt;&gt;</w:t>
            </w:r>
          </w:p>
        </w:tc>
        <w:tc>
          <w:tcPr>
            <w:tcW w:w="627" w:type="pct"/>
            <w:tcBorders>
              <w:top w:val="single" w:sz="4" w:space="0" w:color="auto"/>
              <w:left w:val="single" w:sz="4" w:space="0" w:color="auto"/>
              <w:bottom w:val="single" w:sz="4" w:space="0" w:color="auto"/>
              <w:right w:val="single" w:sz="4" w:space="0" w:color="auto"/>
            </w:tcBorders>
          </w:tcPr>
          <w:p w14:paraId="6434441B" w14:textId="483A4946" w:rsidR="004570DA" w:rsidRPr="009053C5" w:rsidRDefault="004570DA">
            <w:pPr>
              <w:spacing w:after="0"/>
              <w:jc w:val="center"/>
              <w:rPr>
                <w:rFonts w:asciiTheme="minorHAnsi" w:eastAsia="Times New Roman" w:hAnsiTheme="minorHAnsi" w:cstheme="minorHAnsi"/>
                <w:sz w:val="18"/>
                <w:szCs w:val="18"/>
              </w:rPr>
            </w:pPr>
            <w:r w:rsidRPr="00C43F9F">
              <w:rPr>
                <w:rFonts w:asciiTheme="minorHAnsi" w:eastAsia="Times New Roman" w:hAnsiTheme="minorHAnsi" w:cstheme="minorHAnsi"/>
                <w:sz w:val="18"/>
                <w:szCs w:val="20"/>
              </w:rPr>
              <w:t xml:space="preserve">&lt;&lt; Reference value from </w:t>
            </w:r>
            <w:r>
              <w:rPr>
                <w:rFonts w:asciiTheme="minorHAnsi" w:eastAsia="Times New Roman" w:hAnsiTheme="minorHAnsi" w:cstheme="minorHAnsi"/>
                <w:sz w:val="18"/>
                <w:szCs w:val="20"/>
              </w:rPr>
              <w:t>B</w:t>
            </w:r>
            <w:r w:rsidRPr="00C43F9F">
              <w:rPr>
                <w:rFonts w:asciiTheme="minorHAnsi" w:eastAsia="Times New Roman" w:hAnsiTheme="minorHAnsi" w:cstheme="minorHAnsi"/>
                <w:sz w:val="18"/>
                <w:szCs w:val="20"/>
              </w:rPr>
              <w:t>10&gt;&gt;</w:t>
            </w:r>
          </w:p>
        </w:tc>
      </w:tr>
      <w:tr w:rsidR="004570DA" w:rsidRPr="00323F2C" w14:paraId="04C9D9D9" w14:textId="4425BC7D" w:rsidTr="00C43F9F">
        <w:trPr>
          <w:trHeight w:val="255"/>
        </w:trPr>
        <w:tc>
          <w:tcPr>
            <w:tcW w:w="422" w:type="pct"/>
            <w:tcBorders>
              <w:top w:val="single" w:sz="4" w:space="0" w:color="auto"/>
              <w:left w:val="single" w:sz="4" w:space="0" w:color="auto"/>
              <w:bottom w:val="single" w:sz="4" w:space="0" w:color="auto"/>
              <w:right w:val="single" w:sz="4" w:space="0" w:color="auto"/>
            </w:tcBorders>
            <w:vAlign w:val="center"/>
          </w:tcPr>
          <w:p w14:paraId="4FBE98B2"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77" w:type="pct"/>
            <w:tcBorders>
              <w:top w:val="single" w:sz="4" w:space="0" w:color="auto"/>
              <w:left w:val="single" w:sz="4" w:space="0" w:color="auto"/>
              <w:bottom w:val="single" w:sz="4" w:space="0" w:color="auto"/>
              <w:right w:val="single" w:sz="4" w:space="0" w:color="auto"/>
            </w:tcBorders>
            <w:vAlign w:val="center"/>
          </w:tcPr>
          <w:p w14:paraId="5DF4C026"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58" w:type="pct"/>
            <w:tcBorders>
              <w:top w:val="single" w:sz="4" w:space="0" w:color="auto"/>
              <w:left w:val="single" w:sz="4" w:space="0" w:color="auto"/>
              <w:bottom w:val="single" w:sz="4" w:space="0" w:color="auto"/>
              <w:right w:val="single" w:sz="4" w:space="0" w:color="auto"/>
            </w:tcBorders>
            <w:vAlign w:val="center"/>
          </w:tcPr>
          <w:p w14:paraId="117C69B1"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86" w:type="pct"/>
            <w:tcBorders>
              <w:top w:val="single" w:sz="4" w:space="0" w:color="auto"/>
              <w:left w:val="single" w:sz="4" w:space="0" w:color="auto"/>
              <w:bottom w:val="single" w:sz="4" w:space="0" w:color="auto"/>
              <w:right w:val="single" w:sz="4" w:space="0" w:color="auto"/>
            </w:tcBorders>
            <w:vAlign w:val="center"/>
          </w:tcPr>
          <w:p w14:paraId="6CEF76C0"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543" w:type="pct"/>
            <w:tcBorders>
              <w:top w:val="single" w:sz="4" w:space="0" w:color="auto"/>
              <w:left w:val="single" w:sz="4" w:space="0" w:color="auto"/>
              <w:bottom w:val="single" w:sz="4" w:space="0" w:color="auto"/>
              <w:right w:val="single" w:sz="4" w:space="0" w:color="auto"/>
            </w:tcBorders>
            <w:vAlign w:val="center"/>
          </w:tcPr>
          <w:p w14:paraId="39ABA095"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30" w:type="pct"/>
            <w:tcBorders>
              <w:top w:val="single" w:sz="4" w:space="0" w:color="auto"/>
              <w:left w:val="single" w:sz="4" w:space="0" w:color="auto"/>
              <w:bottom w:val="single" w:sz="4" w:space="0" w:color="auto"/>
              <w:right w:val="single" w:sz="4" w:space="0" w:color="auto"/>
            </w:tcBorders>
            <w:vAlign w:val="center"/>
          </w:tcPr>
          <w:p w14:paraId="083C3F49"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01" w:type="pct"/>
            <w:tcBorders>
              <w:top w:val="single" w:sz="4" w:space="0" w:color="auto"/>
              <w:left w:val="single" w:sz="4" w:space="0" w:color="auto"/>
              <w:bottom w:val="single" w:sz="4" w:space="0" w:color="auto"/>
              <w:right w:val="single" w:sz="4" w:space="0" w:color="auto"/>
            </w:tcBorders>
            <w:vAlign w:val="center"/>
          </w:tcPr>
          <w:p w14:paraId="0A548E1E"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428" w:type="pct"/>
            <w:tcBorders>
              <w:top w:val="single" w:sz="4" w:space="0" w:color="auto"/>
              <w:left w:val="single" w:sz="4" w:space="0" w:color="auto"/>
              <w:bottom w:val="single" w:sz="4" w:space="0" w:color="auto"/>
              <w:right w:val="single" w:sz="4" w:space="0" w:color="auto"/>
            </w:tcBorders>
            <w:vAlign w:val="center"/>
          </w:tcPr>
          <w:p w14:paraId="68DCCA05"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28" w:type="pct"/>
            <w:tcBorders>
              <w:top w:val="single" w:sz="4" w:space="0" w:color="auto"/>
              <w:left w:val="single" w:sz="4" w:space="0" w:color="auto"/>
              <w:bottom w:val="single" w:sz="4" w:space="0" w:color="auto"/>
              <w:right w:val="single" w:sz="4" w:space="0" w:color="auto"/>
            </w:tcBorders>
          </w:tcPr>
          <w:p w14:paraId="793F19B3"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27" w:type="pct"/>
            <w:tcBorders>
              <w:top w:val="single" w:sz="4" w:space="0" w:color="auto"/>
              <w:left w:val="single" w:sz="4" w:space="0" w:color="auto"/>
              <w:bottom w:val="single" w:sz="4" w:space="0" w:color="auto"/>
              <w:right w:val="single" w:sz="4" w:space="0" w:color="auto"/>
            </w:tcBorders>
          </w:tcPr>
          <w:p w14:paraId="76BCEAD6" w14:textId="77777777" w:rsidR="004570DA" w:rsidRPr="009053C5" w:rsidRDefault="004570DA" w:rsidP="004570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EB70A03" w14:textId="77777777" w:rsidR="00036420" w:rsidRPr="009053C5" w:rsidRDefault="00036420" w:rsidP="00036420">
      <w:pPr>
        <w:rPr>
          <w:rFonts w:asciiTheme="minorHAnsi" w:hAnsiTheme="minorHAnsi" w:cstheme="minorHAnsi"/>
          <w:sz w:val="18"/>
          <w:szCs w:val="18"/>
        </w:rPr>
      </w:pPr>
    </w:p>
    <w:tbl>
      <w:tblPr>
        <w:tblW w:w="4283" w:type="pct"/>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8"/>
        <w:gridCol w:w="2108"/>
        <w:gridCol w:w="2106"/>
        <w:gridCol w:w="2106"/>
        <w:gridCol w:w="2106"/>
        <w:gridCol w:w="2106"/>
      </w:tblGrid>
      <w:tr w:rsidR="00036420" w:rsidRPr="00323F2C" w14:paraId="7D256D38" w14:textId="77777777" w:rsidTr="00C43F9F">
        <w:trPr>
          <w:cantSplit/>
          <w:trHeight w:val="144"/>
        </w:trPr>
        <w:tc>
          <w:tcPr>
            <w:tcW w:w="5000" w:type="pct"/>
            <w:gridSpan w:val="6"/>
            <w:tcBorders>
              <w:top w:val="single" w:sz="4" w:space="0" w:color="auto"/>
              <w:left w:val="single" w:sz="4" w:space="0" w:color="auto"/>
              <w:bottom w:val="single" w:sz="4" w:space="0" w:color="auto"/>
              <w:right w:val="single" w:sz="4" w:space="0" w:color="auto"/>
            </w:tcBorders>
          </w:tcPr>
          <w:p w14:paraId="5F07E70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D. Design Dwelling Unit Water Heating Efficiency Information </w:t>
            </w:r>
          </w:p>
          <w:p w14:paraId="4D381FB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heater(s) efficiency features specified on the registered CF1R compliance document for this project.</w:t>
            </w:r>
          </w:p>
        </w:tc>
      </w:tr>
      <w:tr w:rsidR="00036420" w:rsidRPr="00323F2C" w14:paraId="52D4B3E0"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center"/>
          </w:tcPr>
          <w:p w14:paraId="1FDBF0F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842" w:type="pct"/>
            <w:tcBorders>
              <w:top w:val="single" w:sz="4" w:space="0" w:color="auto"/>
              <w:left w:val="single" w:sz="4" w:space="0" w:color="auto"/>
              <w:bottom w:val="single" w:sz="4" w:space="0" w:color="auto"/>
              <w:right w:val="single" w:sz="4" w:space="0" w:color="auto"/>
            </w:tcBorders>
            <w:vAlign w:val="center"/>
          </w:tcPr>
          <w:p w14:paraId="53B7CB5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841" w:type="pct"/>
            <w:tcBorders>
              <w:top w:val="single" w:sz="4" w:space="0" w:color="auto"/>
              <w:left w:val="single" w:sz="4" w:space="0" w:color="auto"/>
              <w:bottom w:val="single" w:sz="4" w:space="0" w:color="auto"/>
              <w:right w:val="single" w:sz="4" w:space="0" w:color="auto"/>
            </w:tcBorders>
            <w:vAlign w:val="center"/>
          </w:tcPr>
          <w:p w14:paraId="4D005E0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841" w:type="pct"/>
            <w:tcBorders>
              <w:top w:val="single" w:sz="4" w:space="0" w:color="auto"/>
              <w:left w:val="single" w:sz="4" w:space="0" w:color="auto"/>
              <w:bottom w:val="single" w:sz="4" w:space="0" w:color="auto"/>
              <w:right w:val="single" w:sz="4" w:space="0" w:color="auto"/>
            </w:tcBorders>
            <w:vAlign w:val="center"/>
          </w:tcPr>
          <w:p w14:paraId="2224572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841" w:type="pct"/>
            <w:tcBorders>
              <w:top w:val="single" w:sz="4" w:space="0" w:color="auto"/>
              <w:left w:val="single" w:sz="4" w:space="0" w:color="auto"/>
              <w:bottom w:val="single" w:sz="4" w:space="0" w:color="auto"/>
              <w:right w:val="single" w:sz="4" w:space="0" w:color="auto"/>
            </w:tcBorders>
            <w:vAlign w:val="center"/>
          </w:tcPr>
          <w:p w14:paraId="67309C3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841" w:type="pct"/>
            <w:tcBorders>
              <w:top w:val="single" w:sz="4" w:space="0" w:color="auto"/>
              <w:left w:val="single" w:sz="4" w:space="0" w:color="auto"/>
              <w:bottom w:val="single" w:sz="4" w:space="0" w:color="auto"/>
              <w:right w:val="single" w:sz="4" w:space="0" w:color="auto"/>
            </w:tcBorders>
            <w:vAlign w:val="center"/>
          </w:tcPr>
          <w:p w14:paraId="4EE56EB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7742A7C9"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bottom"/>
          </w:tcPr>
          <w:p w14:paraId="450572F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842" w:type="pct"/>
            <w:tcBorders>
              <w:top w:val="single" w:sz="4" w:space="0" w:color="auto"/>
              <w:left w:val="single" w:sz="4" w:space="0" w:color="auto"/>
              <w:bottom w:val="single" w:sz="4" w:space="0" w:color="auto"/>
              <w:right w:val="single" w:sz="4" w:space="0" w:color="auto"/>
            </w:tcBorders>
            <w:vAlign w:val="bottom"/>
          </w:tcPr>
          <w:p w14:paraId="7D1838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841" w:type="pct"/>
            <w:tcBorders>
              <w:top w:val="single" w:sz="4" w:space="0" w:color="auto"/>
              <w:left w:val="single" w:sz="4" w:space="0" w:color="auto"/>
              <w:bottom w:val="single" w:sz="4" w:space="0" w:color="auto"/>
              <w:right w:val="single" w:sz="4" w:space="0" w:color="auto"/>
            </w:tcBorders>
            <w:vAlign w:val="bottom"/>
          </w:tcPr>
          <w:p w14:paraId="2536F7F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841" w:type="pct"/>
            <w:tcBorders>
              <w:top w:val="single" w:sz="4" w:space="0" w:color="auto"/>
              <w:left w:val="single" w:sz="4" w:space="0" w:color="auto"/>
              <w:bottom w:val="single" w:sz="4" w:space="0" w:color="auto"/>
              <w:right w:val="single" w:sz="4" w:space="0" w:color="auto"/>
            </w:tcBorders>
            <w:vAlign w:val="bottom"/>
          </w:tcPr>
          <w:p w14:paraId="48D390C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7765F82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841" w:type="pct"/>
            <w:tcBorders>
              <w:top w:val="single" w:sz="4" w:space="0" w:color="auto"/>
              <w:left w:val="single" w:sz="4" w:space="0" w:color="auto"/>
              <w:bottom w:val="single" w:sz="4" w:space="0" w:color="auto"/>
              <w:right w:val="single" w:sz="4" w:space="0" w:color="auto"/>
            </w:tcBorders>
            <w:vAlign w:val="bottom"/>
          </w:tcPr>
          <w:p w14:paraId="1DEE1CE1"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Exterior Insulation </w:t>
            </w:r>
          </w:p>
          <w:p w14:paraId="52D6B170"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841" w:type="pct"/>
            <w:tcBorders>
              <w:top w:val="single" w:sz="4" w:space="0" w:color="auto"/>
              <w:left w:val="single" w:sz="4" w:space="0" w:color="auto"/>
              <w:bottom w:val="single" w:sz="4" w:space="0" w:color="auto"/>
              <w:right w:val="single" w:sz="4" w:space="0" w:color="auto"/>
            </w:tcBorders>
            <w:vAlign w:val="bottom"/>
          </w:tcPr>
          <w:p w14:paraId="1161FD64"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05D4C416"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center"/>
          </w:tcPr>
          <w:p w14:paraId="532BCEA4" w14:textId="4486ACF5"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&lt;&lt;reference values from </w:t>
            </w:r>
            <w:r w:rsidR="00E72A2A">
              <w:rPr>
                <w:rFonts w:asciiTheme="minorHAnsi" w:eastAsia="Times New Roman" w:hAnsiTheme="minorHAnsi" w:cstheme="minorHAnsi"/>
                <w:sz w:val="18"/>
                <w:szCs w:val="18"/>
              </w:rPr>
              <w:t>B01</w:t>
            </w:r>
            <w:r w:rsidRPr="009053C5">
              <w:rPr>
                <w:rFonts w:asciiTheme="minorHAnsi" w:eastAsia="Times New Roman" w:hAnsiTheme="minorHAnsi" w:cstheme="minorHAnsi"/>
                <w:sz w:val="18"/>
                <w:szCs w:val="18"/>
              </w:rPr>
              <w:t>&gt;&gt;</w:t>
            </w:r>
          </w:p>
        </w:tc>
        <w:tc>
          <w:tcPr>
            <w:tcW w:w="842" w:type="pct"/>
            <w:tcBorders>
              <w:top w:val="single" w:sz="4" w:space="0" w:color="auto"/>
              <w:left w:val="single" w:sz="4" w:space="0" w:color="auto"/>
              <w:bottom w:val="single" w:sz="4" w:space="0" w:color="auto"/>
              <w:right w:val="single" w:sz="4" w:space="0" w:color="auto"/>
            </w:tcBorders>
            <w:vAlign w:val="center"/>
          </w:tcPr>
          <w:p w14:paraId="52A356E6" w14:textId="668C8909" w:rsidR="00036420" w:rsidRPr="009053C5" w:rsidRDefault="00C17977"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 from list:</w:t>
            </w:r>
            <w:r w:rsidR="00036420" w:rsidRPr="009053C5">
              <w:rPr>
                <w:rFonts w:asciiTheme="minorHAnsi" w:eastAsia="Times New Roman" w:hAnsiTheme="minorHAnsi" w:cstheme="minorHAnsi"/>
                <w:sz w:val="18"/>
                <w:szCs w:val="18"/>
              </w:rPr>
              <w:t xml:space="preserve"> *Energy Factor, *AFUE </w:t>
            </w:r>
          </w:p>
          <w:p w14:paraId="5F498FE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*Thermal Efficiency</w:t>
            </w:r>
          </w:p>
          <w:p w14:paraId="2423067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*Uniform Energy Factor&gt;&gt;</w:t>
            </w:r>
          </w:p>
        </w:tc>
        <w:tc>
          <w:tcPr>
            <w:tcW w:w="841" w:type="pct"/>
            <w:tcBorders>
              <w:top w:val="single" w:sz="4" w:space="0" w:color="auto"/>
              <w:left w:val="single" w:sz="4" w:space="0" w:color="auto"/>
              <w:bottom w:val="single" w:sz="4" w:space="0" w:color="auto"/>
              <w:right w:val="single" w:sz="4" w:space="0" w:color="auto"/>
            </w:tcBorders>
            <w:vAlign w:val="center"/>
          </w:tcPr>
          <w:p w14:paraId="6EBB9968" w14:textId="387207FE"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input&gt;&gt;</w:t>
            </w:r>
          </w:p>
        </w:tc>
        <w:tc>
          <w:tcPr>
            <w:tcW w:w="841" w:type="pct"/>
            <w:tcBorders>
              <w:top w:val="single" w:sz="4" w:space="0" w:color="auto"/>
              <w:left w:val="single" w:sz="4" w:space="0" w:color="auto"/>
              <w:bottom w:val="single" w:sz="4" w:space="0" w:color="auto"/>
              <w:right w:val="single" w:sz="4" w:space="0" w:color="auto"/>
            </w:tcBorders>
            <w:vAlign w:val="center"/>
          </w:tcPr>
          <w:p w14:paraId="2DF921FE" w14:textId="09A9806E"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Values = N/A if water heater type = Small Storage, Heat Pump, Boiler, Large Instantaneous, Small Instantaneous</w:t>
            </w:r>
            <w:r w:rsidR="00E72A2A">
              <w:rPr>
                <w:rFonts w:asciiTheme="minorHAnsi" w:eastAsia="Times New Roman" w:hAnsiTheme="minorHAnsi" w:cstheme="minorHAnsi"/>
                <w:sz w:val="18"/>
                <w:szCs w:val="18"/>
              </w:rPr>
              <w:t xml:space="preserve">, </w:t>
            </w:r>
            <w:r w:rsidR="00E72A2A" w:rsidRPr="009053C5">
              <w:rPr>
                <w:rFonts w:asciiTheme="minorHAnsi" w:eastAsia="Times New Roman" w:hAnsiTheme="minorHAnsi" w:cstheme="minorHAnsi"/>
                <w:sz w:val="18"/>
                <w:szCs w:val="18"/>
              </w:rPr>
              <w:t xml:space="preserve">Consumer Instantaneous, Commercial Instantaneous, </w:t>
            </w:r>
            <w:r w:rsidR="00E72A2A" w:rsidRPr="00463523">
              <w:rPr>
                <w:rFonts w:asciiTheme="minorHAnsi" w:eastAsia="Times New Roman" w:hAnsiTheme="minorHAnsi" w:cstheme="minorHAnsi"/>
                <w:sz w:val="18"/>
                <w:szCs w:val="18"/>
              </w:rPr>
              <w:t xml:space="preserve"> Residential-Duty Commercial Instantaneous</w:t>
            </w:r>
            <w:r w:rsidR="00E72A2A">
              <w:rPr>
                <w:rFonts w:asciiTheme="minorHAnsi" w:eastAsia="Times New Roman" w:hAnsiTheme="minorHAnsi" w:cstheme="minorHAnsi"/>
                <w:sz w:val="18"/>
                <w:szCs w:val="18"/>
              </w:rPr>
              <w:t>,</w:t>
            </w:r>
            <w:r w:rsidRPr="009053C5">
              <w:rPr>
                <w:rFonts w:asciiTheme="minorHAnsi" w:eastAsia="Times New Roman" w:hAnsiTheme="minorHAnsi" w:cstheme="minorHAnsi"/>
                <w:sz w:val="18"/>
                <w:szCs w:val="18"/>
              </w:rPr>
              <w:t xml:space="preserve"> or indirect &gt;&gt;</w:t>
            </w:r>
          </w:p>
        </w:tc>
        <w:tc>
          <w:tcPr>
            <w:tcW w:w="841" w:type="pct"/>
            <w:tcBorders>
              <w:top w:val="single" w:sz="4" w:space="0" w:color="auto"/>
              <w:left w:val="single" w:sz="4" w:space="0" w:color="auto"/>
              <w:bottom w:val="single" w:sz="4" w:space="0" w:color="auto"/>
              <w:right w:val="single" w:sz="4" w:space="0" w:color="auto"/>
            </w:tcBorders>
            <w:vAlign w:val="center"/>
          </w:tcPr>
          <w:p w14:paraId="4999E6D0" w14:textId="46B0B7AE"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w:t>
            </w:r>
            <w:r w:rsidRPr="009053C5">
              <w:rPr>
                <w:rFonts w:asciiTheme="minorHAnsi" w:eastAsia="Times New Roman" w:hAnsiTheme="minorHAnsi" w:cstheme="minorHAnsi"/>
                <w:sz w:val="18"/>
                <w:szCs w:val="18"/>
              </w:rPr>
              <w:t xml:space="preserve"> Values = N/A if water heater type = Large Storage, Small Storage, Heat Pump, Boiler, Large Instantaneous, or Small Instantaneous</w:t>
            </w:r>
            <w:r w:rsidR="00E72A2A">
              <w:rPr>
                <w:rFonts w:asciiTheme="minorHAnsi" w:eastAsia="Times New Roman" w:hAnsiTheme="minorHAnsi" w:cstheme="minorHAnsi"/>
                <w:sz w:val="18"/>
                <w:szCs w:val="18"/>
              </w:rPr>
              <w:t xml:space="preserve">, </w:t>
            </w:r>
            <w:r w:rsidR="00E72A2A" w:rsidRPr="009053C5">
              <w:rPr>
                <w:rFonts w:asciiTheme="minorHAnsi" w:eastAsia="Times New Roman" w:hAnsiTheme="minorHAnsi" w:cstheme="minorHAnsi"/>
                <w:sz w:val="18"/>
                <w:szCs w:val="18"/>
              </w:rPr>
              <w:t xml:space="preserve">Consumer Instantaneous, Commercial Instantaneous, </w:t>
            </w:r>
            <w:r w:rsidR="00E72A2A" w:rsidRPr="00463523">
              <w:rPr>
                <w:rFonts w:asciiTheme="minorHAnsi" w:eastAsia="Times New Roman" w:hAnsiTheme="minorHAnsi" w:cstheme="minorHAnsi"/>
                <w:sz w:val="18"/>
                <w:szCs w:val="18"/>
              </w:rPr>
              <w:t xml:space="preserve"> Residential-Duty Commercial Instantaneous</w:t>
            </w:r>
            <w:r w:rsidRPr="009053C5">
              <w:rPr>
                <w:rFonts w:asciiTheme="minorHAnsi" w:eastAsia="Times New Roman" w:hAnsiTheme="minorHAnsi" w:cstheme="minorHAnsi"/>
                <w:sz w:val="18"/>
                <w:szCs w:val="18"/>
              </w:rPr>
              <w:t>&gt;&gt;</w:t>
            </w:r>
          </w:p>
        </w:tc>
        <w:tc>
          <w:tcPr>
            <w:tcW w:w="841" w:type="pct"/>
            <w:tcBorders>
              <w:top w:val="single" w:sz="4" w:space="0" w:color="auto"/>
              <w:left w:val="single" w:sz="4" w:space="0" w:color="auto"/>
              <w:bottom w:val="single" w:sz="4" w:space="0" w:color="auto"/>
              <w:right w:val="single" w:sz="4" w:space="0" w:color="auto"/>
            </w:tcBorders>
            <w:vAlign w:val="center"/>
          </w:tcPr>
          <w:p w14:paraId="303895BA" w14:textId="04835F23" w:rsidR="00036420" w:rsidRPr="009053C5" w:rsidRDefault="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w:t>
            </w:r>
            <w:r w:rsidR="00E72A2A">
              <w:rPr>
                <w:rFonts w:asciiTheme="minorHAnsi" w:eastAsia="Times New Roman" w:hAnsiTheme="minorHAnsi" w:cstheme="minorHAnsi"/>
                <w:sz w:val="18"/>
                <w:szCs w:val="18"/>
              </w:rPr>
              <w:t>user input from list:</w:t>
            </w:r>
            <w:r w:rsidRPr="009053C5">
              <w:rPr>
                <w:rFonts w:asciiTheme="minorHAnsi" w:eastAsia="Times New Roman" w:hAnsiTheme="minorHAnsi" w:cstheme="minorHAnsi"/>
                <w:sz w:val="18"/>
                <w:szCs w:val="18"/>
              </w:rPr>
              <w:t xml:space="preserve"> Conditioned, Garage, and  N/A if water heater location not required</w:t>
            </w:r>
            <w:r w:rsidR="00E72A2A">
              <w:rPr>
                <w:rFonts w:asciiTheme="minorHAnsi" w:eastAsia="Times New Roman" w:hAnsiTheme="minorHAnsi" w:cstheme="minorHAnsi"/>
                <w:sz w:val="18"/>
                <w:szCs w:val="18"/>
              </w:rPr>
              <w:t>&gt;&gt;</w:t>
            </w:r>
          </w:p>
        </w:tc>
      </w:tr>
      <w:tr w:rsidR="00036420" w:rsidRPr="00323F2C" w14:paraId="290D33F0" w14:textId="77777777" w:rsidTr="00C43F9F">
        <w:trPr>
          <w:cantSplit/>
          <w:trHeight w:val="144"/>
        </w:trPr>
        <w:tc>
          <w:tcPr>
            <w:tcW w:w="794" w:type="pct"/>
            <w:tcBorders>
              <w:top w:val="single" w:sz="4" w:space="0" w:color="auto"/>
              <w:left w:val="single" w:sz="4" w:space="0" w:color="auto"/>
              <w:bottom w:val="single" w:sz="4" w:space="0" w:color="auto"/>
              <w:right w:val="single" w:sz="4" w:space="0" w:color="auto"/>
            </w:tcBorders>
            <w:vAlign w:val="center"/>
          </w:tcPr>
          <w:p w14:paraId="4E7326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2" w:type="pct"/>
            <w:tcBorders>
              <w:top w:val="single" w:sz="4" w:space="0" w:color="auto"/>
              <w:left w:val="single" w:sz="4" w:space="0" w:color="auto"/>
              <w:bottom w:val="single" w:sz="4" w:space="0" w:color="auto"/>
              <w:right w:val="single" w:sz="4" w:space="0" w:color="auto"/>
            </w:tcBorders>
            <w:vAlign w:val="center"/>
          </w:tcPr>
          <w:p w14:paraId="32934A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57AD2B3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2960297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6923621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41" w:type="pct"/>
            <w:tcBorders>
              <w:top w:val="single" w:sz="4" w:space="0" w:color="auto"/>
              <w:left w:val="single" w:sz="4" w:space="0" w:color="auto"/>
              <w:bottom w:val="single" w:sz="4" w:space="0" w:color="auto"/>
              <w:right w:val="single" w:sz="4" w:space="0" w:color="auto"/>
            </w:tcBorders>
            <w:vAlign w:val="center"/>
          </w:tcPr>
          <w:p w14:paraId="0D76FE7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A8E38B4" w14:textId="77777777" w:rsidR="00036420" w:rsidRPr="009053C5" w:rsidRDefault="00036420" w:rsidP="00036420">
      <w:pPr>
        <w:spacing w:after="0" w:line="240" w:lineRule="auto"/>
        <w:rPr>
          <w:rFonts w:asciiTheme="minorHAnsi" w:hAnsiTheme="minorHAnsi" w:cstheme="minorHAnsi"/>
          <w:sz w:val="18"/>
          <w:szCs w:val="18"/>
        </w:rPr>
      </w:pPr>
    </w:p>
    <w:tbl>
      <w:tblPr>
        <w:tblW w:w="4293" w:type="pct"/>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90"/>
        <w:gridCol w:w="2106"/>
        <w:gridCol w:w="2106"/>
        <w:gridCol w:w="2106"/>
        <w:gridCol w:w="2106"/>
        <w:gridCol w:w="2112"/>
        <w:gridCol w:w="23"/>
      </w:tblGrid>
      <w:tr w:rsidR="00036420" w:rsidRPr="00323F2C" w14:paraId="6EE476FA" w14:textId="77777777" w:rsidTr="00C43F9F">
        <w:trPr>
          <w:cantSplit/>
          <w:trHeight w:val="144"/>
        </w:trPr>
        <w:tc>
          <w:tcPr>
            <w:tcW w:w="12549" w:type="dxa"/>
            <w:gridSpan w:val="7"/>
            <w:tcBorders>
              <w:top w:val="single" w:sz="4" w:space="0" w:color="auto"/>
              <w:left w:val="single" w:sz="4" w:space="0" w:color="auto"/>
              <w:bottom w:val="single" w:sz="4" w:space="0" w:color="auto"/>
              <w:right w:val="single" w:sz="4" w:space="0" w:color="auto"/>
            </w:tcBorders>
          </w:tcPr>
          <w:p w14:paraId="3D224C4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 xml:space="preserve">E. Installed Dwelling Unit Water Heating Efficiency Information </w:t>
            </w:r>
          </w:p>
          <w:p w14:paraId="67D4EF12"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053C5">
              <w:rPr>
                <w:rFonts w:asciiTheme="minorHAnsi" w:eastAsia="Times New Roman" w:hAnsiTheme="minorHAnsi" w:cstheme="minorHAnsi"/>
                <w:sz w:val="18"/>
                <w:szCs w:val="18"/>
              </w:rPr>
              <w:t>This table reports the water heating system efficiency features that were installed in this project.</w:t>
            </w:r>
          </w:p>
        </w:tc>
      </w:tr>
      <w:tr w:rsidR="00036420" w:rsidRPr="00323F2C" w14:paraId="4A4AF90C"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center"/>
          </w:tcPr>
          <w:p w14:paraId="4DB5552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2106" w:type="dxa"/>
            <w:tcBorders>
              <w:top w:val="single" w:sz="4" w:space="0" w:color="auto"/>
              <w:left w:val="single" w:sz="4" w:space="0" w:color="auto"/>
              <w:bottom w:val="single" w:sz="4" w:space="0" w:color="auto"/>
              <w:right w:val="single" w:sz="4" w:space="0" w:color="auto"/>
            </w:tcBorders>
            <w:vAlign w:val="center"/>
          </w:tcPr>
          <w:p w14:paraId="409158A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2106" w:type="dxa"/>
            <w:tcBorders>
              <w:top w:val="single" w:sz="4" w:space="0" w:color="auto"/>
              <w:left w:val="single" w:sz="4" w:space="0" w:color="auto"/>
              <w:bottom w:val="single" w:sz="4" w:space="0" w:color="auto"/>
              <w:right w:val="single" w:sz="4" w:space="0" w:color="auto"/>
            </w:tcBorders>
            <w:vAlign w:val="center"/>
          </w:tcPr>
          <w:p w14:paraId="2303703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c>
          <w:tcPr>
            <w:tcW w:w="2106" w:type="dxa"/>
            <w:tcBorders>
              <w:top w:val="single" w:sz="4" w:space="0" w:color="auto"/>
              <w:left w:val="single" w:sz="4" w:space="0" w:color="auto"/>
              <w:bottom w:val="single" w:sz="4" w:space="0" w:color="auto"/>
              <w:right w:val="single" w:sz="4" w:space="0" w:color="auto"/>
            </w:tcBorders>
            <w:vAlign w:val="center"/>
          </w:tcPr>
          <w:p w14:paraId="55F59F0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04</w:t>
            </w:r>
          </w:p>
        </w:tc>
        <w:tc>
          <w:tcPr>
            <w:tcW w:w="2106" w:type="dxa"/>
            <w:tcBorders>
              <w:top w:val="single" w:sz="4" w:space="0" w:color="auto"/>
              <w:left w:val="single" w:sz="4" w:space="0" w:color="auto"/>
              <w:bottom w:val="single" w:sz="4" w:space="0" w:color="auto"/>
              <w:right w:val="single" w:sz="4" w:space="0" w:color="auto"/>
            </w:tcBorders>
            <w:vAlign w:val="center"/>
          </w:tcPr>
          <w:p w14:paraId="4AE2218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05</w:t>
            </w:r>
          </w:p>
        </w:tc>
        <w:tc>
          <w:tcPr>
            <w:tcW w:w="2112" w:type="dxa"/>
            <w:tcBorders>
              <w:top w:val="single" w:sz="4" w:space="0" w:color="auto"/>
              <w:left w:val="single" w:sz="4" w:space="0" w:color="auto"/>
              <w:bottom w:val="single" w:sz="4" w:space="0" w:color="auto"/>
              <w:right w:val="single" w:sz="4" w:space="0" w:color="auto"/>
            </w:tcBorders>
            <w:vAlign w:val="center"/>
          </w:tcPr>
          <w:p w14:paraId="602D70B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053C5">
              <w:rPr>
                <w:rFonts w:asciiTheme="minorHAnsi" w:eastAsia="Times New Roman" w:hAnsiTheme="minorHAnsi" w:cstheme="minorHAnsi"/>
                <w:sz w:val="18"/>
                <w:szCs w:val="18"/>
              </w:rPr>
              <w:t>06</w:t>
            </w:r>
          </w:p>
        </w:tc>
      </w:tr>
      <w:tr w:rsidR="00036420" w:rsidRPr="00323F2C" w14:paraId="1F3A302F"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bottom"/>
          </w:tcPr>
          <w:p w14:paraId="39411AE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2106" w:type="dxa"/>
            <w:tcBorders>
              <w:top w:val="single" w:sz="4" w:space="0" w:color="auto"/>
              <w:left w:val="single" w:sz="4" w:space="0" w:color="auto"/>
              <w:bottom w:val="single" w:sz="4" w:space="0" w:color="auto"/>
              <w:right w:val="single" w:sz="4" w:space="0" w:color="auto"/>
            </w:tcBorders>
            <w:vAlign w:val="bottom"/>
          </w:tcPr>
          <w:p w14:paraId="11B1C5B8"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Type</w:t>
            </w:r>
          </w:p>
        </w:tc>
        <w:tc>
          <w:tcPr>
            <w:tcW w:w="2106" w:type="dxa"/>
            <w:tcBorders>
              <w:top w:val="single" w:sz="4" w:space="0" w:color="auto"/>
              <w:left w:val="single" w:sz="4" w:space="0" w:color="auto"/>
              <w:bottom w:val="single" w:sz="4" w:space="0" w:color="auto"/>
              <w:right w:val="single" w:sz="4" w:space="0" w:color="auto"/>
            </w:tcBorders>
            <w:vAlign w:val="bottom"/>
          </w:tcPr>
          <w:p w14:paraId="6BFAE75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Heating Efficiency Value</w:t>
            </w:r>
          </w:p>
        </w:tc>
        <w:tc>
          <w:tcPr>
            <w:tcW w:w="2106" w:type="dxa"/>
            <w:tcBorders>
              <w:top w:val="single" w:sz="4" w:space="0" w:color="auto"/>
              <w:left w:val="single" w:sz="4" w:space="0" w:color="auto"/>
              <w:bottom w:val="single" w:sz="4" w:space="0" w:color="auto"/>
              <w:right w:val="single" w:sz="4" w:space="0" w:color="auto"/>
            </w:tcBorders>
            <w:vAlign w:val="bottom"/>
          </w:tcPr>
          <w:p w14:paraId="138A5AC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Standby Loss </w:t>
            </w:r>
          </w:p>
          <w:p w14:paraId="3DC9AADC"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t>
            </w:r>
          </w:p>
        </w:tc>
        <w:tc>
          <w:tcPr>
            <w:tcW w:w="2106" w:type="dxa"/>
            <w:tcBorders>
              <w:top w:val="single" w:sz="4" w:space="0" w:color="auto"/>
              <w:left w:val="single" w:sz="4" w:space="0" w:color="auto"/>
              <w:bottom w:val="single" w:sz="4" w:space="0" w:color="auto"/>
              <w:right w:val="single" w:sz="4" w:space="0" w:color="auto"/>
            </w:tcBorders>
            <w:vAlign w:val="bottom"/>
          </w:tcPr>
          <w:p w14:paraId="7CAC8B97"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Exterior Insul.</w:t>
            </w:r>
          </w:p>
          <w:p w14:paraId="02741F9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R-Value</w:t>
            </w:r>
          </w:p>
        </w:tc>
        <w:tc>
          <w:tcPr>
            <w:tcW w:w="2112" w:type="dxa"/>
            <w:tcBorders>
              <w:top w:val="single" w:sz="4" w:space="0" w:color="auto"/>
              <w:left w:val="single" w:sz="4" w:space="0" w:color="auto"/>
              <w:bottom w:val="single" w:sz="4" w:space="0" w:color="auto"/>
              <w:right w:val="single" w:sz="4" w:space="0" w:color="auto"/>
            </w:tcBorders>
            <w:vAlign w:val="bottom"/>
          </w:tcPr>
          <w:p w14:paraId="3BED71F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Tank location</w:t>
            </w:r>
          </w:p>
        </w:tc>
      </w:tr>
      <w:tr w:rsidR="00036420" w:rsidRPr="00323F2C" w14:paraId="71D86E70"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center"/>
          </w:tcPr>
          <w:p w14:paraId="16573393" w14:textId="04CA9F19" w:rsidR="00036420" w:rsidRPr="009053C5" w:rsidRDefault="00E72A2A"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036420" w:rsidRPr="009053C5">
              <w:rPr>
                <w:rFonts w:asciiTheme="minorHAnsi" w:eastAsia="Times New Roman" w:hAnsiTheme="minorHAnsi" w:cstheme="minorHAnsi"/>
                <w:sz w:val="18"/>
                <w:szCs w:val="18"/>
              </w:rPr>
              <w:t>Reference value from B01</w:t>
            </w:r>
            <w:r>
              <w:rPr>
                <w:rFonts w:asciiTheme="minorHAnsi" w:eastAsia="Times New Roman" w:hAnsiTheme="minorHAnsi" w:cstheme="minorHAnsi"/>
                <w:sz w:val="18"/>
                <w:szCs w:val="18"/>
              </w:rPr>
              <w:t>&gt;&gt;</w:t>
            </w:r>
          </w:p>
        </w:tc>
        <w:tc>
          <w:tcPr>
            <w:tcW w:w="2106" w:type="dxa"/>
            <w:tcBorders>
              <w:top w:val="single" w:sz="4" w:space="0" w:color="auto"/>
              <w:left w:val="single" w:sz="4" w:space="0" w:color="auto"/>
              <w:bottom w:val="single" w:sz="4" w:space="0" w:color="auto"/>
              <w:right w:val="single" w:sz="4" w:space="0" w:color="auto"/>
            </w:tcBorders>
            <w:vAlign w:val="center"/>
          </w:tcPr>
          <w:p w14:paraId="2A62403B" w14:textId="59D55F66" w:rsidR="00036420" w:rsidRPr="009053C5" w:rsidRDefault="00E72A2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w:t>
            </w:r>
            <w:r w:rsidR="00036420" w:rsidRPr="009053C5">
              <w:rPr>
                <w:rFonts w:asciiTheme="minorHAnsi" w:eastAsia="Times New Roman" w:hAnsiTheme="minorHAnsi" w:cstheme="minorHAnsi"/>
                <w:sz w:val="18"/>
                <w:szCs w:val="18"/>
              </w:rPr>
              <w:t>Reference value from D02</w:t>
            </w:r>
            <w:r>
              <w:rPr>
                <w:rFonts w:asciiTheme="minorHAnsi" w:eastAsia="Times New Roman" w:hAnsiTheme="minorHAnsi" w:cstheme="minorHAnsi"/>
                <w:sz w:val="18"/>
                <w:szCs w:val="18"/>
              </w:rPr>
              <w:t>&gt;&gt;</w:t>
            </w:r>
          </w:p>
        </w:tc>
        <w:tc>
          <w:tcPr>
            <w:tcW w:w="2106" w:type="dxa"/>
            <w:tcBorders>
              <w:top w:val="single" w:sz="4" w:space="0" w:color="auto"/>
              <w:left w:val="single" w:sz="4" w:space="0" w:color="auto"/>
              <w:bottom w:val="single" w:sz="4" w:space="0" w:color="auto"/>
              <w:right w:val="single" w:sz="4" w:space="0" w:color="auto"/>
            </w:tcBorders>
            <w:vAlign w:val="center"/>
          </w:tcPr>
          <w:p w14:paraId="1646E942" w14:textId="1909B801"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 value; check value must be ≥ value in D</w:t>
            </w:r>
            <w:r w:rsidR="00E72A2A">
              <w:rPr>
                <w:rFonts w:asciiTheme="minorHAnsi" w:eastAsia="Times New Roman" w:hAnsiTheme="minorHAnsi" w:cstheme="minorHAnsi"/>
                <w:sz w:val="18"/>
                <w:szCs w:val="18"/>
              </w:rPr>
              <w:t>0</w:t>
            </w:r>
            <w:r w:rsidRPr="009053C5">
              <w:rPr>
                <w:rFonts w:asciiTheme="minorHAnsi" w:eastAsia="Times New Roman" w:hAnsiTheme="minorHAnsi" w:cstheme="minorHAnsi"/>
                <w:sz w:val="18"/>
                <w:szCs w:val="18"/>
              </w:rPr>
              <w:t>3 to comply, else flag non-compliant values and do not allow the doc to be registered &gt;&gt;</w:t>
            </w:r>
          </w:p>
        </w:tc>
        <w:tc>
          <w:tcPr>
            <w:tcW w:w="2106" w:type="dxa"/>
            <w:tcBorders>
              <w:top w:val="single" w:sz="4" w:space="0" w:color="auto"/>
              <w:left w:val="single" w:sz="4" w:space="0" w:color="auto"/>
              <w:bottom w:val="single" w:sz="4" w:space="0" w:color="auto"/>
              <w:right w:val="single" w:sz="4" w:space="0" w:color="auto"/>
            </w:tcBorders>
            <w:vAlign w:val="center"/>
          </w:tcPr>
          <w:p w14:paraId="396F49F1" w14:textId="2B5C9A81"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 value; check value must be ≤ value in D</w:t>
            </w:r>
            <w:r w:rsidR="00E72A2A">
              <w:rPr>
                <w:rFonts w:asciiTheme="minorHAnsi" w:eastAsia="Times New Roman" w:hAnsiTheme="minorHAnsi" w:cstheme="minorHAnsi"/>
                <w:sz w:val="18"/>
                <w:szCs w:val="18"/>
              </w:rPr>
              <w:t>0</w:t>
            </w:r>
            <w:r w:rsidRPr="009053C5">
              <w:rPr>
                <w:rFonts w:asciiTheme="minorHAnsi" w:eastAsia="Times New Roman" w:hAnsiTheme="minorHAnsi" w:cstheme="minorHAnsi"/>
                <w:sz w:val="18"/>
                <w:szCs w:val="18"/>
              </w:rPr>
              <w:t>4 to comply, else flag non-compliant values and do not allow the doc to be registered. Value may be N/A if CF1R value is N/A &gt;&gt;</w:t>
            </w:r>
          </w:p>
        </w:tc>
        <w:tc>
          <w:tcPr>
            <w:tcW w:w="2106" w:type="dxa"/>
            <w:tcBorders>
              <w:top w:val="single" w:sz="4" w:space="0" w:color="auto"/>
              <w:left w:val="single" w:sz="4" w:space="0" w:color="auto"/>
              <w:bottom w:val="single" w:sz="4" w:space="0" w:color="auto"/>
              <w:right w:val="single" w:sz="4" w:space="0" w:color="auto"/>
            </w:tcBorders>
            <w:vAlign w:val="center"/>
          </w:tcPr>
          <w:p w14:paraId="7D746888" w14:textId="69B9BB2C"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 value; check value must be ≥ value in D</w:t>
            </w:r>
            <w:r w:rsidR="00E72A2A">
              <w:rPr>
                <w:rFonts w:asciiTheme="minorHAnsi" w:eastAsia="Times New Roman" w:hAnsiTheme="minorHAnsi" w:cstheme="minorHAnsi"/>
                <w:sz w:val="18"/>
                <w:szCs w:val="18"/>
              </w:rPr>
              <w:t>0</w:t>
            </w:r>
            <w:r w:rsidRPr="009053C5">
              <w:rPr>
                <w:rFonts w:asciiTheme="minorHAnsi" w:eastAsia="Times New Roman" w:hAnsiTheme="minorHAnsi" w:cstheme="minorHAnsi"/>
                <w:sz w:val="18"/>
                <w:szCs w:val="18"/>
              </w:rPr>
              <w:t>5 to comply, else flag non-compliant values and do not allow the doc to be registered. Value may be N/A if CF1R value is N/A &gt;&gt;</w:t>
            </w:r>
          </w:p>
        </w:tc>
        <w:tc>
          <w:tcPr>
            <w:tcW w:w="2112" w:type="dxa"/>
            <w:tcBorders>
              <w:top w:val="single" w:sz="4" w:space="0" w:color="auto"/>
              <w:left w:val="single" w:sz="4" w:space="0" w:color="auto"/>
              <w:bottom w:val="single" w:sz="4" w:space="0" w:color="auto"/>
              <w:right w:val="single" w:sz="4" w:space="0" w:color="auto"/>
            </w:tcBorders>
            <w:vAlign w:val="center"/>
          </w:tcPr>
          <w:p w14:paraId="75DB1C45" w14:textId="7D0A579F" w:rsidR="00036420" w:rsidRPr="009053C5" w:rsidRDefault="00036420" w:rsidP="00FF7B0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&lt;&lt;User input value; check value must be = value in </w:t>
            </w:r>
            <w:r w:rsidR="00E72A2A">
              <w:rPr>
                <w:rFonts w:asciiTheme="minorHAnsi" w:eastAsia="Times New Roman" w:hAnsiTheme="minorHAnsi" w:cstheme="minorHAnsi"/>
                <w:sz w:val="18"/>
                <w:szCs w:val="18"/>
              </w:rPr>
              <w:t>D0</w:t>
            </w:r>
            <w:r w:rsidRPr="009053C5">
              <w:rPr>
                <w:rFonts w:asciiTheme="minorHAnsi" w:eastAsia="Times New Roman" w:hAnsiTheme="minorHAnsi" w:cstheme="minorHAnsi"/>
                <w:sz w:val="18"/>
                <w:szCs w:val="18"/>
              </w:rPr>
              <w:t>6 to comply, else flag non-compliant values and do not allow the doc to be registered. Value may be N/A if CF1R value is N/A &gt;&gt;</w:t>
            </w:r>
          </w:p>
        </w:tc>
      </w:tr>
      <w:tr w:rsidR="00036420" w:rsidRPr="00323F2C" w14:paraId="5F73C157" w14:textId="77777777" w:rsidTr="00C43F9F">
        <w:trPr>
          <w:gridAfter w:val="1"/>
          <w:wAfter w:w="23" w:type="dxa"/>
          <w:cantSplit/>
          <w:trHeight w:val="144"/>
        </w:trPr>
        <w:tc>
          <w:tcPr>
            <w:tcW w:w="1990" w:type="dxa"/>
            <w:tcBorders>
              <w:top w:val="single" w:sz="4" w:space="0" w:color="auto"/>
              <w:left w:val="single" w:sz="4" w:space="0" w:color="auto"/>
              <w:bottom w:val="single" w:sz="4" w:space="0" w:color="auto"/>
              <w:right w:val="single" w:sz="4" w:space="0" w:color="auto"/>
            </w:tcBorders>
            <w:vAlign w:val="center"/>
          </w:tcPr>
          <w:p w14:paraId="1711A3C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1AC4716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7D3EE55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70F1168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06" w:type="dxa"/>
            <w:tcBorders>
              <w:top w:val="single" w:sz="4" w:space="0" w:color="auto"/>
              <w:left w:val="single" w:sz="4" w:space="0" w:color="auto"/>
              <w:bottom w:val="single" w:sz="4" w:space="0" w:color="auto"/>
              <w:right w:val="single" w:sz="4" w:space="0" w:color="auto"/>
            </w:tcBorders>
            <w:vAlign w:val="center"/>
          </w:tcPr>
          <w:p w14:paraId="6BFAA78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112" w:type="dxa"/>
            <w:tcBorders>
              <w:top w:val="single" w:sz="4" w:space="0" w:color="auto"/>
              <w:left w:val="single" w:sz="4" w:space="0" w:color="auto"/>
              <w:bottom w:val="single" w:sz="4" w:space="0" w:color="auto"/>
              <w:right w:val="single" w:sz="4" w:space="0" w:color="auto"/>
            </w:tcBorders>
            <w:vAlign w:val="center"/>
          </w:tcPr>
          <w:p w14:paraId="09FA394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7DDBACE7" w14:textId="77777777" w:rsidR="00036420" w:rsidRPr="009053C5" w:rsidRDefault="00036420" w:rsidP="00036420">
      <w:pPr>
        <w:spacing w:after="0" w:line="240" w:lineRule="auto"/>
        <w:rPr>
          <w:rFonts w:asciiTheme="minorHAnsi" w:hAnsiTheme="minorHAnsi" w:cstheme="minorHAnsi"/>
          <w:sz w:val="18"/>
          <w:szCs w:val="18"/>
        </w:rPr>
      </w:pPr>
    </w:p>
    <w:tbl>
      <w:tblPr>
        <w:tblW w:w="4994" w:type="pct"/>
        <w:tblInd w:w="108" w:type="dxa"/>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548"/>
        <w:gridCol w:w="6840"/>
        <w:gridCol w:w="6210"/>
      </w:tblGrid>
      <w:tr w:rsidR="00036420" w:rsidRPr="00323F2C" w14:paraId="5E3700CE" w14:textId="77777777" w:rsidTr="00C43F9F">
        <w:trPr>
          <w:trHeight w:val="144"/>
        </w:trPr>
        <w:tc>
          <w:tcPr>
            <w:tcW w:w="14598" w:type="dxa"/>
            <w:gridSpan w:val="3"/>
            <w:tcBorders>
              <w:top w:val="single" w:sz="4" w:space="0" w:color="auto"/>
              <w:bottom w:val="single" w:sz="4" w:space="0" w:color="auto"/>
            </w:tcBorders>
            <w:vAlign w:val="center"/>
          </w:tcPr>
          <w:p w14:paraId="6F850C5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053C5">
              <w:rPr>
                <w:rFonts w:asciiTheme="minorHAnsi" w:hAnsiTheme="minorHAnsi" w:cstheme="minorHAnsi"/>
                <w:b/>
                <w:sz w:val="18"/>
                <w:szCs w:val="18"/>
              </w:rPr>
              <w:t>F. Installed Water Heater Manufacturer Information</w:t>
            </w:r>
          </w:p>
        </w:tc>
      </w:tr>
      <w:tr w:rsidR="00036420" w:rsidRPr="00323F2C" w14:paraId="7B48B83B" w14:textId="77777777" w:rsidTr="00C43F9F">
        <w:trPr>
          <w:trHeight w:val="144"/>
        </w:trPr>
        <w:tc>
          <w:tcPr>
            <w:tcW w:w="1548" w:type="dxa"/>
            <w:tcBorders>
              <w:top w:val="single" w:sz="4" w:space="0" w:color="auto"/>
              <w:bottom w:val="single" w:sz="4" w:space="0" w:color="auto"/>
              <w:right w:val="single" w:sz="4" w:space="0" w:color="auto"/>
            </w:tcBorders>
            <w:vAlign w:val="center"/>
          </w:tcPr>
          <w:p w14:paraId="7F26B64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01</w:t>
            </w:r>
          </w:p>
        </w:tc>
        <w:tc>
          <w:tcPr>
            <w:tcW w:w="6840" w:type="dxa"/>
            <w:tcBorders>
              <w:top w:val="single" w:sz="4" w:space="0" w:color="auto"/>
              <w:left w:val="single" w:sz="4" w:space="0" w:color="auto"/>
              <w:bottom w:val="single" w:sz="4" w:space="0" w:color="auto"/>
              <w:right w:val="single" w:sz="4" w:space="0" w:color="auto"/>
            </w:tcBorders>
            <w:vAlign w:val="center"/>
          </w:tcPr>
          <w:p w14:paraId="0B2B9AA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02</w:t>
            </w:r>
          </w:p>
        </w:tc>
        <w:tc>
          <w:tcPr>
            <w:tcW w:w="6210" w:type="dxa"/>
            <w:tcBorders>
              <w:top w:val="single" w:sz="4" w:space="0" w:color="auto"/>
              <w:left w:val="single" w:sz="4" w:space="0" w:color="auto"/>
              <w:bottom w:val="single" w:sz="4" w:space="0" w:color="auto"/>
            </w:tcBorders>
            <w:vAlign w:val="center"/>
          </w:tcPr>
          <w:p w14:paraId="22D9095B"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03</w:t>
            </w:r>
          </w:p>
        </w:tc>
      </w:tr>
      <w:tr w:rsidR="00036420" w:rsidRPr="00323F2C" w14:paraId="63B808C2" w14:textId="77777777" w:rsidTr="00C43F9F">
        <w:trPr>
          <w:trHeight w:val="144"/>
        </w:trPr>
        <w:tc>
          <w:tcPr>
            <w:tcW w:w="1548" w:type="dxa"/>
            <w:tcBorders>
              <w:top w:val="single" w:sz="4" w:space="0" w:color="auto"/>
              <w:bottom w:val="single" w:sz="4" w:space="0" w:color="auto"/>
              <w:right w:val="single" w:sz="4" w:space="0" w:color="auto"/>
            </w:tcBorders>
            <w:vAlign w:val="bottom"/>
          </w:tcPr>
          <w:p w14:paraId="2FD096E9"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Water Heating System ID or Name</w:t>
            </w:r>
          </w:p>
        </w:tc>
        <w:tc>
          <w:tcPr>
            <w:tcW w:w="6840" w:type="dxa"/>
            <w:tcBorders>
              <w:top w:val="single" w:sz="4" w:space="0" w:color="auto"/>
              <w:left w:val="single" w:sz="4" w:space="0" w:color="auto"/>
              <w:bottom w:val="single" w:sz="4" w:space="0" w:color="auto"/>
              <w:right w:val="single" w:sz="4" w:space="0" w:color="auto"/>
            </w:tcBorders>
            <w:vAlign w:val="bottom"/>
          </w:tcPr>
          <w:p w14:paraId="703A3CA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Manufacturer</w:t>
            </w:r>
          </w:p>
        </w:tc>
        <w:tc>
          <w:tcPr>
            <w:tcW w:w="6210" w:type="dxa"/>
            <w:tcBorders>
              <w:top w:val="single" w:sz="4" w:space="0" w:color="auto"/>
              <w:left w:val="single" w:sz="4" w:space="0" w:color="auto"/>
              <w:bottom w:val="single" w:sz="4" w:space="0" w:color="auto"/>
            </w:tcBorders>
            <w:vAlign w:val="bottom"/>
          </w:tcPr>
          <w:p w14:paraId="05352ACF"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Model Number</w:t>
            </w:r>
          </w:p>
        </w:tc>
      </w:tr>
      <w:tr w:rsidR="00036420" w:rsidRPr="00323F2C" w14:paraId="51A1BA4E" w14:textId="77777777" w:rsidTr="00C43F9F">
        <w:trPr>
          <w:trHeight w:val="144"/>
        </w:trPr>
        <w:tc>
          <w:tcPr>
            <w:tcW w:w="1548" w:type="dxa"/>
            <w:tcBorders>
              <w:top w:val="single" w:sz="4" w:space="0" w:color="auto"/>
              <w:bottom w:val="single" w:sz="4" w:space="0" w:color="auto"/>
              <w:right w:val="single" w:sz="4" w:space="0" w:color="auto"/>
            </w:tcBorders>
            <w:vAlign w:val="bottom"/>
          </w:tcPr>
          <w:p w14:paraId="2634F835"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&lt;&lt;reference value from B01&gt;&gt;</w:t>
            </w:r>
          </w:p>
        </w:tc>
        <w:tc>
          <w:tcPr>
            <w:tcW w:w="6840" w:type="dxa"/>
            <w:tcBorders>
              <w:top w:val="single" w:sz="4" w:space="0" w:color="auto"/>
              <w:left w:val="single" w:sz="4" w:space="0" w:color="auto"/>
              <w:bottom w:val="single" w:sz="4" w:space="0" w:color="auto"/>
              <w:right w:val="single" w:sz="4" w:space="0" w:color="auto"/>
            </w:tcBorders>
            <w:vAlign w:val="bottom"/>
          </w:tcPr>
          <w:p w14:paraId="5922DB26"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input&gt;&gt;</w:t>
            </w:r>
          </w:p>
        </w:tc>
        <w:tc>
          <w:tcPr>
            <w:tcW w:w="6210" w:type="dxa"/>
            <w:tcBorders>
              <w:top w:val="single" w:sz="4" w:space="0" w:color="auto"/>
              <w:left w:val="single" w:sz="4" w:space="0" w:color="auto"/>
              <w:bottom w:val="single" w:sz="4" w:space="0" w:color="auto"/>
            </w:tcBorders>
            <w:shd w:val="clear" w:color="auto" w:fill="FFFFFF" w:themeFill="background1"/>
          </w:tcPr>
          <w:p w14:paraId="293E2F1A"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&lt;&lt;User input&gt;&gt;</w:t>
            </w:r>
          </w:p>
        </w:tc>
      </w:tr>
      <w:tr w:rsidR="00036420" w:rsidRPr="00323F2C" w14:paraId="5D9F2537" w14:textId="77777777" w:rsidTr="00C43F9F">
        <w:trPr>
          <w:trHeight w:val="144"/>
        </w:trPr>
        <w:tc>
          <w:tcPr>
            <w:tcW w:w="1548" w:type="dxa"/>
            <w:tcBorders>
              <w:top w:val="single" w:sz="4" w:space="0" w:color="auto"/>
              <w:bottom w:val="single" w:sz="4" w:space="0" w:color="auto"/>
              <w:right w:val="single" w:sz="4" w:space="0" w:color="auto"/>
            </w:tcBorders>
            <w:vAlign w:val="bottom"/>
          </w:tcPr>
          <w:p w14:paraId="4475359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840" w:type="dxa"/>
            <w:tcBorders>
              <w:top w:val="single" w:sz="4" w:space="0" w:color="auto"/>
              <w:left w:val="single" w:sz="4" w:space="0" w:color="auto"/>
              <w:bottom w:val="single" w:sz="4" w:space="0" w:color="auto"/>
              <w:right w:val="single" w:sz="4" w:space="0" w:color="auto"/>
            </w:tcBorders>
            <w:vAlign w:val="bottom"/>
          </w:tcPr>
          <w:p w14:paraId="5F95302D"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210" w:type="dxa"/>
            <w:tcBorders>
              <w:top w:val="single" w:sz="4" w:space="0" w:color="auto"/>
              <w:left w:val="single" w:sz="4" w:space="0" w:color="auto"/>
              <w:bottom w:val="single" w:sz="4" w:space="0" w:color="auto"/>
            </w:tcBorders>
          </w:tcPr>
          <w:p w14:paraId="79661E23" w14:textId="77777777" w:rsidR="00036420" w:rsidRPr="009053C5" w:rsidRDefault="00036420" w:rsidP="00036420">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3D639C9A" w14:textId="77777777" w:rsidR="00036420" w:rsidRPr="009053C5" w:rsidRDefault="00036420" w:rsidP="00036420">
      <w:pPr>
        <w:spacing w:after="0" w:line="240" w:lineRule="auto"/>
        <w:rPr>
          <w:rFonts w:asciiTheme="minorHAnsi" w:hAnsiTheme="minorHAnsi" w:cstheme="minorHAnsi"/>
          <w:sz w:val="18"/>
          <w:szCs w:val="18"/>
        </w:rPr>
      </w:pPr>
    </w:p>
    <w:tbl>
      <w:tblPr>
        <w:tblStyle w:val="TableGrid"/>
        <w:tblW w:w="14035" w:type="dxa"/>
        <w:tblInd w:w="113" w:type="dxa"/>
        <w:tblLayout w:type="fixed"/>
        <w:tblLook w:val="04A0" w:firstRow="1" w:lastRow="0" w:firstColumn="1" w:lastColumn="0" w:noHBand="0" w:noVBand="1"/>
      </w:tblPr>
      <w:tblGrid>
        <w:gridCol w:w="445"/>
        <w:gridCol w:w="1350"/>
        <w:gridCol w:w="1350"/>
        <w:gridCol w:w="450"/>
        <w:gridCol w:w="2070"/>
        <w:gridCol w:w="1530"/>
        <w:gridCol w:w="2160"/>
        <w:gridCol w:w="2520"/>
        <w:gridCol w:w="2160"/>
      </w:tblGrid>
      <w:tr w:rsidR="00ED35AD" w:rsidRPr="008D6F63" w14:paraId="3A618A4E" w14:textId="77777777" w:rsidTr="00C43F9F">
        <w:tc>
          <w:tcPr>
            <w:tcW w:w="14035" w:type="dxa"/>
            <w:gridSpan w:val="9"/>
          </w:tcPr>
          <w:p w14:paraId="5A486F4C" w14:textId="77777777" w:rsidR="00ED35AD" w:rsidRPr="008D6F63" w:rsidRDefault="00ED35AD" w:rsidP="004D31DF">
            <w:pPr>
              <w:spacing w:after="0" w:line="240" w:lineRule="auto"/>
              <w:rPr>
                <w:rFonts w:cstheme="minorHAnsi"/>
                <w:b/>
                <w:sz w:val="18"/>
                <w:szCs w:val="18"/>
              </w:rPr>
            </w:pPr>
            <w:r w:rsidRPr="008D6F63">
              <w:rPr>
                <w:rFonts w:cstheme="minorHAnsi"/>
                <w:b/>
                <w:sz w:val="18"/>
                <w:szCs w:val="18"/>
              </w:rPr>
              <w:t>G. HERS-Verified Compact Hot Water Distribution Expanded Credit (CHWDS-H-EX) (RA3.6.5)</w:t>
            </w:r>
          </w:p>
          <w:p w14:paraId="27E2A907" w14:textId="77777777" w:rsidR="00ED35AD" w:rsidRPr="008D6F63" w:rsidRDefault="00ED35AD" w:rsidP="004D31DF">
            <w:pPr>
              <w:spacing w:after="0" w:line="240" w:lineRule="auto"/>
              <w:rPr>
                <w:rFonts w:cstheme="minorHAnsi"/>
                <w:sz w:val="18"/>
                <w:szCs w:val="18"/>
              </w:rPr>
            </w:pPr>
            <w:r>
              <w:rPr>
                <w:rFonts w:cstheme="minorHAnsi"/>
                <w:sz w:val="20"/>
                <w:szCs w:val="20"/>
              </w:rPr>
              <w:t>F</w:t>
            </w:r>
            <w:r w:rsidRPr="00622A76">
              <w:rPr>
                <w:rFonts w:cstheme="minorHAnsi"/>
                <w:sz w:val="20"/>
                <w:szCs w:val="20"/>
              </w:rPr>
              <w:t xml:space="preserve">or dwelling units with multiple systems, only allow one value to be entered for both master bath distance and kitchen distance. </w:t>
            </w:r>
            <w:r w:rsidRPr="008D6F63">
              <w:rPr>
                <w:rFonts w:cstheme="minorHAnsi"/>
                <w:sz w:val="18"/>
                <w:szCs w:val="18"/>
              </w:rPr>
              <w:t xml:space="preserve"> </w:t>
            </w:r>
          </w:p>
          <w:p w14:paraId="3D7B3308" w14:textId="776D7EA3" w:rsidR="00ED35AD" w:rsidRPr="008D6F63" w:rsidRDefault="00ED35AD">
            <w:pPr>
              <w:spacing w:after="0" w:line="240" w:lineRule="auto"/>
              <w:rPr>
                <w:rFonts w:cstheme="minorHAnsi"/>
                <w:sz w:val="18"/>
                <w:szCs w:val="18"/>
              </w:rPr>
            </w:pPr>
            <w:r w:rsidRPr="008D6F63">
              <w:rPr>
                <w:rFonts w:cstheme="minorHAnsi"/>
                <w:sz w:val="18"/>
                <w:szCs w:val="18"/>
              </w:rPr>
              <w:t>&lt;&lt;</w:t>
            </w:r>
            <w:r>
              <w:rPr>
                <w:rFonts w:cstheme="minorHAnsi"/>
                <w:sz w:val="18"/>
                <w:szCs w:val="18"/>
              </w:rPr>
              <w:t xml:space="preserve">Require one row where </w:t>
            </w:r>
            <w:r w:rsidR="004570DA">
              <w:rPr>
                <w:rFonts w:cstheme="minorHAnsi"/>
                <w:sz w:val="18"/>
                <w:szCs w:val="18"/>
              </w:rPr>
              <w:t>B</w:t>
            </w:r>
            <w:r w:rsidRPr="008D6F63">
              <w:rPr>
                <w:rFonts w:cstheme="minorHAnsi"/>
                <w:sz w:val="18"/>
                <w:szCs w:val="18"/>
              </w:rPr>
              <w:t>10 “Compact Distrib.” = “Expanded”; else display the "section does not apply" message&gt;&gt;</w:t>
            </w:r>
          </w:p>
        </w:tc>
      </w:tr>
      <w:tr w:rsidR="00ED35AD" w:rsidRPr="00AC2387" w14:paraId="7ABFBD04" w14:textId="77777777" w:rsidTr="00ED35AD">
        <w:tc>
          <w:tcPr>
            <w:tcW w:w="1795" w:type="dxa"/>
            <w:gridSpan w:val="2"/>
          </w:tcPr>
          <w:p w14:paraId="4B03A85A" w14:textId="77777777" w:rsidR="00ED35AD" w:rsidRDefault="00ED35AD" w:rsidP="004D31DF">
            <w:pPr>
              <w:spacing w:after="0"/>
              <w:jc w:val="center"/>
              <w:rPr>
                <w:rFonts w:cstheme="minorHAnsi"/>
                <w:sz w:val="20"/>
                <w:szCs w:val="20"/>
              </w:rPr>
            </w:pPr>
            <w:r>
              <w:rPr>
                <w:rFonts w:cstheme="minorHAnsi"/>
                <w:sz w:val="20"/>
                <w:szCs w:val="20"/>
              </w:rPr>
              <w:t>01</w:t>
            </w:r>
          </w:p>
        </w:tc>
        <w:tc>
          <w:tcPr>
            <w:tcW w:w="1800" w:type="dxa"/>
            <w:gridSpan w:val="2"/>
          </w:tcPr>
          <w:p w14:paraId="665E729D" w14:textId="77777777" w:rsidR="00ED35AD" w:rsidRDefault="00ED35AD" w:rsidP="004D31DF">
            <w:pPr>
              <w:spacing w:after="0"/>
              <w:jc w:val="center"/>
              <w:rPr>
                <w:rFonts w:cstheme="minorHAnsi"/>
                <w:sz w:val="20"/>
                <w:szCs w:val="20"/>
              </w:rPr>
            </w:pPr>
            <w:r>
              <w:rPr>
                <w:rFonts w:cstheme="minorHAnsi"/>
                <w:sz w:val="20"/>
                <w:szCs w:val="20"/>
              </w:rPr>
              <w:t>02</w:t>
            </w:r>
          </w:p>
        </w:tc>
        <w:tc>
          <w:tcPr>
            <w:tcW w:w="2070" w:type="dxa"/>
            <w:vAlign w:val="bottom"/>
          </w:tcPr>
          <w:p w14:paraId="505FDCC8" w14:textId="77777777" w:rsidR="00ED35AD" w:rsidRDefault="00ED35AD" w:rsidP="004D31DF">
            <w:pPr>
              <w:spacing w:after="0"/>
              <w:jc w:val="center"/>
              <w:rPr>
                <w:rFonts w:cstheme="minorHAnsi"/>
                <w:sz w:val="20"/>
                <w:szCs w:val="20"/>
              </w:rPr>
            </w:pPr>
            <w:r>
              <w:rPr>
                <w:rFonts w:cstheme="minorHAnsi"/>
                <w:sz w:val="20"/>
                <w:szCs w:val="20"/>
              </w:rPr>
              <w:t>03</w:t>
            </w:r>
          </w:p>
        </w:tc>
        <w:tc>
          <w:tcPr>
            <w:tcW w:w="1530" w:type="dxa"/>
          </w:tcPr>
          <w:p w14:paraId="08A5C624" w14:textId="77777777" w:rsidR="00ED35AD" w:rsidRDefault="00ED35AD" w:rsidP="004D31DF">
            <w:pPr>
              <w:spacing w:after="0"/>
              <w:jc w:val="center"/>
              <w:rPr>
                <w:rFonts w:cstheme="minorHAnsi"/>
                <w:sz w:val="20"/>
                <w:szCs w:val="20"/>
              </w:rPr>
            </w:pPr>
            <w:r>
              <w:rPr>
                <w:rFonts w:cstheme="minorHAnsi"/>
                <w:sz w:val="20"/>
                <w:szCs w:val="20"/>
              </w:rPr>
              <w:t>04</w:t>
            </w:r>
          </w:p>
        </w:tc>
        <w:tc>
          <w:tcPr>
            <w:tcW w:w="2160" w:type="dxa"/>
          </w:tcPr>
          <w:p w14:paraId="5AAF129E" w14:textId="77777777" w:rsidR="00ED35AD" w:rsidRDefault="00ED35AD" w:rsidP="004D31DF">
            <w:pPr>
              <w:spacing w:after="0"/>
              <w:jc w:val="center"/>
              <w:rPr>
                <w:rFonts w:cstheme="minorHAnsi"/>
                <w:sz w:val="20"/>
                <w:szCs w:val="20"/>
              </w:rPr>
            </w:pPr>
            <w:r>
              <w:rPr>
                <w:rFonts w:cstheme="minorHAnsi"/>
                <w:sz w:val="20"/>
                <w:szCs w:val="20"/>
              </w:rPr>
              <w:t>05</w:t>
            </w:r>
          </w:p>
        </w:tc>
        <w:tc>
          <w:tcPr>
            <w:tcW w:w="2520" w:type="dxa"/>
          </w:tcPr>
          <w:p w14:paraId="096A1271" w14:textId="77777777" w:rsidR="00ED35AD" w:rsidRDefault="00ED35AD" w:rsidP="004D31DF">
            <w:pPr>
              <w:spacing w:after="0"/>
              <w:jc w:val="center"/>
              <w:rPr>
                <w:rFonts w:cstheme="minorHAnsi"/>
                <w:sz w:val="20"/>
                <w:szCs w:val="20"/>
              </w:rPr>
            </w:pPr>
            <w:r>
              <w:rPr>
                <w:rFonts w:cstheme="minorHAnsi"/>
                <w:sz w:val="20"/>
                <w:szCs w:val="20"/>
              </w:rPr>
              <w:t>06</w:t>
            </w:r>
          </w:p>
        </w:tc>
        <w:tc>
          <w:tcPr>
            <w:tcW w:w="2160" w:type="dxa"/>
          </w:tcPr>
          <w:p w14:paraId="455220C3" w14:textId="77777777" w:rsidR="00ED35AD" w:rsidRDefault="00ED35AD" w:rsidP="004D31DF">
            <w:pPr>
              <w:spacing w:after="0"/>
              <w:jc w:val="center"/>
              <w:rPr>
                <w:rFonts w:cstheme="minorHAnsi"/>
                <w:sz w:val="20"/>
                <w:szCs w:val="20"/>
              </w:rPr>
            </w:pPr>
            <w:r>
              <w:rPr>
                <w:rFonts w:cstheme="minorHAnsi"/>
                <w:sz w:val="20"/>
                <w:szCs w:val="20"/>
              </w:rPr>
              <w:t>07</w:t>
            </w:r>
          </w:p>
        </w:tc>
      </w:tr>
      <w:tr w:rsidR="00ED35AD" w:rsidRPr="00AB4500" w14:paraId="31F1B3D4" w14:textId="77777777" w:rsidTr="00C43F9F">
        <w:tc>
          <w:tcPr>
            <w:tcW w:w="1795" w:type="dxa"/>
            <w:gridSpan w:val="2"/>
            <w:vAlign w:val="bottom"/>
          </w:tcPr>
          <w:p w14:paraId="28C33D0A"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System Name</w:t>
            </w:r>
          </w:p>
        </w:tc>
        <w:tc>
          <w:tcPr>
            <w:tcW w:w="1800" w:type="dxa"/>
            <w:gridSpan w:val="2"/>
            <w:vAlign w:val="bottom"/>
          </w:tcPr>
          <w:p w14:paraId="65096267"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Number of Stories</w:t>
            </w:r>
          </w:p>
        </w:tc>
        <w:tc>
          <w:tcPr>
            <w:tcW w:w="2070" w:type="dxa"/>
            <w:vAlign w:val="bottom"/>
          </w:tcPr>
          <w:p w14:paraId="3410E4FB" w14:textId="77777777" w:rsidR="00ED35AD" w:rsidRPr="00AB4500" w:rsidRDefault="00ED35AD" w:rsidP="004D31DF">
            <w:pPr>
              <w:spacing w:after="0" w:line="240" w:lineRule="auto"/>
              <w:jc w:val="center"/>
              <w:rPr>
                <w:sz w:val="18"/>
              </w:rPr>
            </w:pPr>
            <w:r w:rsidRPr="00AB4500">
              <w:rPr>
                <w:rFonts w:cstheme="minorHAnsi"/>
                <w:sz w:val="18"/>
                <w:szCs w:val="20"/>
              </w:rPr>
              <w:t>Master Bath distance of furthest fixture to Water Heater in feet</w:t>
            </w:r>
          </w:p>
        </w:tc>
        <w:tc>
          <w:tcPr>
            <w:tcW w:w="1530" w:type="dxa"/>
            <w:vAlign w:val="bottom"/>
          </w:tcPr>
          <w:p w14:paraId="072D49AD" w14:textId="77777777" w:rsidR="00ED35AD" w:rsidRPr="00AB4500" w:rsidRDefault="00ED35AD" w:rsidP="004D31DF">
            <w:pPr>
              <w:spacing w:after="0" w:line="240" w:lineRule="auto"/>
              <w:jc w:val="center"/>
              <w:rPr>
                <w:rFonts w:cstheme="minorHAnsi"/>
                <w:sz w:val="18"/>
                <w:szCs w:val="20"/>
              </w:rPr>
            </w:pPr>
            <w:r w:rsidRPr="00AB4500">
              <w:rPr>
                <w:rFonts w:cstheme="minorHAnsi"/>
                <w:sz w:val="18"/>
                <w:szCs w:val="20"/>
              </w:rPr>
              <w:t>Kitchen distance from furthest fixture to Water Heater in feet</w:t>
            </w:r>
          </w:p>
        </w:tc>
        <w:tc>
          <w:tcPr>
            <w:tcW w:w="2160" w:type="dxa"/>
            <w:vAlign w:val="bottom"/>
          </w:tcPr>
          <w:p w14:paraId="6F70392D" w14:textId="77777777" w:rsidR="00ED35AD" w:rsidRPr="00AB4500" w:rsidRDefault="00ED35AD" w:rsidP="004D31DF">
            <w:pPr>
              <w:spacing w:after="0" w:line="240" w:lineRule="auto"/>
              <w:jc w:val="center"/>
              <w:rPr>
                <w:sz w:val="18"/>
              </w:rPr>
            </w:pPr>
            <w:r w:rsidRPr="00AB4500">
              <w:rPr>
                <w:rFonts w:cstheme="minorHAnsi"/>
                <w:sz w:val="18"/>
                <w:szCs w:val="20"/>
              </w:rPr>
              <w:t>Furthest Third furthest fixture to Water Heater in feet</w:t>
            </w:r>
          </w:p>
        </w:tc>
        <w:tc>
          <w:tcPr>
            <w:tcW w:w="2520" w:type="dxa"/>
            <w:vAlign w:val="bottom"/>
          </w:tcPr>
          <w:p w14:paraId="3F4E708E" w14:textId="77777777" w:rsidR="00ED35AD" w:rsidRPr="00AB4500" w:rsidRDefault="00ED35AD" w:rsidP="004D31DF">
            <w:pPr>
              <w:spacing w:after="0" w:line="240" w:lineRule="auto"/>
              <w:jc w:val="center"/>
              <w:rPr>
                <w:sz w:val="18"/>
              </w:rPr>
            </w:pPr>
            <w:r w:rsidRPr="00AB4500">
              <w:rPr>
                <w:rFonts w:cstheme="minorHAnsi"/>
                <w:sz w:val="18"/>
                <w:szCs w:val="20"/>
              </w:rPr>
              <w:t>Weighted Distance</w:t>
            </w:r>
          </w:p>
        </w:tc>
        <w:tc>
          <w:tcPr>
            <w:tcW w:w="2160" w:type="dxa"/>
            <w:vAlign w:val="bottom"/>
          </w:tcPr>
          <w:p w14:paraId="3F40BF25" w14:textId="77777777" w:rsidR="00ED35AD" w:rsidRPr="00AB4500" w:rsidRDefault="00ED35AD" w:rsidP="004D31DF">
            <w:pPr>
              <w:spacing w:after="0" w:line="240" w:lineRule="auto"/>
              <w:jc w:val="center"/>
              <w:rPr>
                <w:sz w:val="18"/>
              </w:rPr>
            </w:pPr>
            <w:r w:rsidRPr="00AB4500">
              <w:rPr>
                <w:rFonts w:cstheme="minorHAnsi"/>
                <w:sz w:val="18"/>
                <w:szCs w:val="20"/>
              </w:rPr>
              <w:t>Qualification Distance</w:t>
            </w:r>
          </w:p>
        </w:tc>
      </w:tr>
      <w:tr w:rsidR="00ED35AD" w:rsidRPr="00AB4500" w14:paraId="2B705ABA" w14:textId="77777777" w:rsidTr="00ED35AD">
        <w:trPr>
          <w:trHeight w:val="305"/>
        </w:trPr>
        <w:tc>
          <w:tcPr>
            <w:tcW w:w="1795" w:type="dxa"/>
            <w:gridSpan w:val="2"/>
          </w:tcPr>
          <w:p w14:paraId="208C8723" w14:textId="57269462" w:rsidR="00ED35AD" w:rsidRPr="00AB4500" w:rsidRDefault="00AA233E" w:rsidP="004D31DF">
            <w:pPr>
              <w:spacing w:after="0" w:line="240" w:lineRule="auto"/>
              <w:rPr>
                <w:sz w:val="18"/>
                <w:szCs w:val="18"/>
              </w:rPr>
            </w:pPr>
            <w:r>
              <w:rPr>
                <w:rFonts w:asciiTheme="minorHAnsi" w:eastAsia="Times New Roman" w:hAnsiTheme="minorHAnsi" w:cstheme="minorHAnsi"/>
                <w:sz w:val="18"/>
                <w:szCs w:val="18"/>
              </w:rPr>
              <w:t>&lt;&lt;Reference value from B</w:t>
            </w:r>
            <w:r w:rsidR="00ED35AD" w:rsidRPr="00AB4500">
              <w:rPr>
                <w:rFonts w:asciiTheme="minorHAnsi" w:eastAsia="Times New Roman" w:hAnsiTheme="minorHAnsi" w:cstheme="minorHAnsi"/>
                <w:sz w:val="18"/>
                <w:szCs w:val="18"/>
              </w:rPr>
              <w:t>01&gt;&gt;</w:t>
            </w:r>
          </w:p>
        </w:tc>
        <w:tc>
          <w:tcPr>
            <w:tcW w:w="1800" w:type="dxa"/>
            <w:gridSpan w:val="2"/>
          </w:tcPr>
          <w:p w14:paraId="4A290941" w14:textId="77777777" w:rsidR="00ED35AD" w:rsidRPr="00AB4500" w:rsidRDefault="00ED35AD" w:rsidP="004D31DF">
            <w:pPr>
              <w:spacing w:after="0" w:line="240" w:lineRule="auto"/>
              <w:rPr>
                <w:sz w:val="18"/>
                <w:szCs w:val="18"/>
              </w:rPr>
            </w:pPr>
            <w:r w:rsidRPr="00AB4500">
              <w:rPr>
                <w:sz w:val="18"/>
                <w:szCs w:val="18"/>
              </w:rPr>
              <w:t xml:space="preserve">&lt;&lt;if performance, then value = NA; </w:t>
            </w:r>
          </w:p>
          <w:p w14:paraId="2354DDA7" w14:textId="77777777" w:rsidR="00ED35AD" w:rsidRPr="00AB4500" w:rsidRDefault="00ED35AD" w:rsidP="004D31DF">
            <w:pPr>
              <w:spacing w:after="0" w:line="240" w:lineRule="auto"/>
              <w:rPr>
                <w:sz w:val="18"/>
                <w:szCs w:val="18"/>
              </w:rPr>
            </w:pPr>
            <w:r w:rsidRPr="00AB4500">
              <w:rPr>
                <w:sz w:val="18"/>
                <w:szCs w:val="18"/>
              </w:rPr>
              <w:t>Else if prescriptive, user select from list: 1, 2, 3&gt;&gt;</w:t>
            </w:r>
          </w:p>
        </w:tc>
        <w:tc>
          <w:tcPr>
            <w:tcW w:w="2070" w:type="dxa"/>
          </w:tcPr>
          <w:p w14:paraId="09C81DBF" w14:textId="3D223E7E" w:rsidR="00ED35AD" w:rsidRPr="00AB4500" w:rsidRDefault="00ED35AD" w:rsidP="004D31DF">
            <w:pPr>
              <w:spacing w:after="0" w:line="240" w:lineRule="auto"/>
              <w:rPr>
                <w:sz w:val="18"/>
                <w:szCs w:val="18"/>
              </w:rPr>
            </w:pPr>
            <w:r w:rsidRPr="00AB4500">
              <w:rPr>
                <w:sz w:val="18"/>
                <w:szCs w:val="18"/>
              </w:rPr>
              <w:t xml:space="preserve">&lt;&lt;Reference Value from </w:t>
            </w:r>
            <w:r w:rsidR="00AA233E">
              <w:rPr>
                <w:sz w:val="18"/>
                <w:szCs w:val="18"/>
              </w:rPr>
              <w:t>NRCC</w:t>
            </w:r>
            <w:r w:rsidRPr="00AB4500">
              <w:rPr>
                <w:sz w:val="18"/>
                <w:szCs w:val="18"/>
              </w:rPr>
              <w:t xml:space="preserve">; </w:t>
            </w:r>
          </w:p>
          <w:p w14:paraId="5D29E633" w14:textId="77777777" w:rsidR="00ED35AD" w:rsidRPr="00AB4500" w:rsidRDefault="00ED35AD" w:rsidP="004D31DF">
            <w:pPr>
              <w:spacing w:after="0" w:line="240" w:lineRule="auto"/>
              <w:rPr>
                <w:sz w:val="18"/>
                <w:szCs w:val="18"/>
              </w:rPr>
            </w:pPr>
            <w:r w:rsidRPr="00AB4500">
              <w:rPr>
                <w:sz w:val="18"/>
                <w:szCs w:val="18"/>
              </w:rPr>
              <w:t>Else if prescriptive compliance, user input&gt;&gt;</w:t>
            </w:r>
          </w:p>
        </w:tc>
        <w:tc>
          <w:tcPr>
            <w:tcW w:w="1530" w:type="dxa"/>
          </w:tcPr>
          <w:p w14:paraId="2B712D1D" w14:textId="7B3EB00B" w:rsidR="00ED35AD" w:rsidRPr="00AB4500" w:rsidRDefault="00ED35AD" w:rsidP="004D31DF">
            <w:pPr>
              <w:spacing w:after="0" w:line="240" w:lineRule="auto"/>
              <w:rPr>
                <w:sz w:val="18"/>
                <w:szCs w:val="18"/>
              </w:rPr>
            </w:pPr>
            <w:r w:rsidRPr="00AB4500">
              <w:rPr>
                <w:sz w:val="18"/>
                <w:szCs w:val="18"/>
              </w:rPr>
              <w:t xml:space="preserve">&lt;&lt;Reference Value from </w:t>
            </w:r>
            <w:r w:rsidR="00AA233E">
              <w:rPr>
                <w:sz w:val="18"/>
                <w:szCs w:val="18"/>
              </w:rPr>
              <w:t>NRCC</w:t>
            </w:r>
            <w:r w:rsidRPr="00AB4500">
              <w:rPr>
                <w:sz w:val="18"/>
                <w:szCs w:val="18"/>
              </w:rPr>
              <w:t xml:space="preserve">; </w:t>
            </w:r>
          </w:p>
          <w:p w14:paraId="2FDC6B4E" w14:textId="77777777" w:rsidR="00ED35AD" w:rsidRPr="00AB4500" w:rsidRDefault="00ED35AD" w:rsidP="004D31DF">
            <w:pPr>
              <w:spacing w:after="0" w:line="240" w:lineRule="auto"/>
              <w:rPr>
                <w:sz w:val="18"/>
                <w:szCs w:val="18"/>
              </w:rPr>
            </w:pPr>
            <w:r w:rsidRPr="00AB4500">
              <w:rPr>
                <w:sz w:val="18"/>
                <w:szCs w:val="18"/>
              </w:rPr>
              <w:t>Else if prescriptive compliance, user input&gt;&gt;</w:t>
            </w:r>
          </w:p>
        </w:tc>
        <w:tc>
          <w:tcPr>
            <w:tcW w:w="2160" w:type="dxa"/>
          </w:tcPr>
          <w:p w14:paraId="360D6AE6" w14:textId="2ECC112D" w:rsidR="00ED35AD" w:rsidRPr="00AB4500" w:rsidRDefault="00ED35AD" w:rsidP="004D31DF">
            <w:pPr>
              <w:spacing w:after="0" w:line="240" w:lineRule="auto"/>
              <w:rPr>
                <w:sz w:val="18"/>
                <w:szCs w:val="18"/>
              </w:rPr>
            </w:pPr>
            <w:r w:rsidRPr="00AB4500">
              <w:rPr>
                <w:sz w:val="18"/>
                <w:szCs w:val="18"/>
              </w:rPr>
              <w:t xml:space="preserve">&lt;&lt;Reference Value from </w:t>
            </w:r>
            <w:r w:rsidR="00AA233E">
              <w:rPr>
                <w:sz w:val="18"/>
                <w:szCs w:val="18"/>
              </w:rPr>
              <w:t>NRCC</w:t>
            </w:r>
            <w:r w:rsidRPr="00AB4500">
              <w:rPr>
                <w:sz w:val="18"/>
                <w:szCs w:val="18"/>
              </w:rPr>
              <w:t xml:space="preserve">; </w:t>
            </w:r>
          </w:p>
          <w:p w14:paraId="3BCAD20C" w14:textId="77777777" w:rsidR="00ED35AD" w:rsidRPr="00AB4500" w:rsidRDefault="00ED35AD" w:rsidP="004D31DF">
            <w:pPr>
              <w:spacing w:after="0" w:line="240" w:lineRule="auto"/>
              <w:rPr>
                <w:sz w:val="18"/>
                <w:szCs w:val="18"/>
              </w:rPr>
            </w:pPr>
            <w:r w:rsidRPr="00AB4500">
              <w:rPr>
                <w:sz w:val="18"/>
                <w:szCs w:val="18"/>
              </w:rPr>
              <w:t>Else if prescriptive compliance, user input&gt;&gt;</w:t>
            </w:r>
          </w:p>
        </w:tc>
        <w:tc>
          <w:tcPr>
            <w:tcW w:w="2520" w:type="dxa"/>
          </w:tcPr>
          <w:p w14:paraId="6EE8DDB0" w14:textId="1CC3884D" w:rsidR="00ED35AD" w:rsidRPr="00AB4500" w:rsidRDefault="00ED35AD" w:rsidP="004D31DF">
            <w:pPr>
              <w:spacing w:after="0" w:line="240" w:lineRule="auto"/>
              <w:rPr>
                <w:sz w:val="18"/>
                <w:szCs w:val="18"/>
              </w:rPr>
            </w:pPr>
            <w:r w:rsidRPr="00AB4500">
              <w:rPr>
                <w:sz w:val="18"/>
                <w:szCs w:val="18"/>
              </w:rPr>
              <w:t xml:space="preserve">&lt;&lt;Reference value from </w:t>
            </w:r>
            <w:r w:rsidR="00AA233E">
              <w:rPr>
                <w:sz w:val="18"/>
                <w:szCs w:val="18"/>
              </w:rPr>
              <w:t>NRCC</w:t>
            </w:r>
            <w:r w:rsidRPr="00AB4500">
              <w:rPr>
                <w:sz w:val="18"/>
                <w:szCs w:val="18"/>
              </w:rPr>
              <w:t xml:space="preserve">; </w:t>
            </w:r>
          </w:p>
          <w:p w14:paraId="768DA624" w14:textId="77777777" w:rsidR="00ED35AD" w:rsidRPr="00AB4500" w:rsidRDefault="00ED35AD" w:rsidP="004D31DF">
            <w:pPr>
              <w:spacing w:after="0" w:line="240" w:lineRule="auto"/>
              <w:rPr>
                <w:sz w:val="18"/>
                <w:szCs w:val="18"/>
              </w:rPr>
            </w:pPr>
            <w:r w:rsidRPr="00AB4500">
              <w:rPr>
                <w:sz w:val="18"/>
                <w:szCs w:val="18"/>
              </w:rPr>
              <w:t xml:space="preserve">else if prescriptive and A09 = </w:t>
            </w:r>
            <w:r w:rsidRPr="00AB4500">
              <w:rPr>
                <w:rFonts w:cstheme="minorHAnsi"/>
                <w:sz w:val="18"/>
                <w:szCs w:val="18"/>
              </w:rPr>
              <w:t>Standard Distribution System, then value =</w:t>
            </w:r>
            <w:r w:rsidRPr="00AB4500">
              <w:rPr>
                <w:sz w:val="18"/>
                <w:szCs w:val="18"/>
              </w:rPr>
              <w:t xml:space="preserve"> (G03*0.4)*(G04*0.4)*(average of column G05*0.2);</w:t>
            </w:r>
          </w:p>
          <w:p w14:paraId="332BA100" w14:textId="77777777" w:rsidR="00ED35AD" w:rsidRPr="00AB4500" w:rsidRDefault="00ED35AD" w:rsidP="004D31DF">
            <w:pPr>
              <w:spacing w:after="0" w:line="240" w:lineRule="auto"/>
              <w:rPr>
                <w:sz w:val="18"/>
                <w:szCs w:val="18"/>
              </w:rPr>
            </w:pPr>
            <w:r w:rsidRPr="00AB4500">
              <w:rPr>
                <w:sz w:val="18"/>
                <w:szCs w:val="18"/>
              </w:rPr>
              <w:t xml:space="preserve">else if A09 = </w:t>
            </w:r>
            <w:r w:rsidRPr="00AB4500">
              <w:rPr>
                <w:rFonts w:cstheme="minorHAnsi"/>
                <w:sz w:val="18"/>
                <w:szCs w:val="18"/>
              </w:rPr>
              <w:t>Demand Recirculation Manual Control, then value = G05&gt;&gt;</w:t>
            </w:r>
          </w:p>
        </w:tc>
        <w:tc>
          <w:tcPr>
            <w:tcW w:w="2160" w:type="dxa"/>
          </w:tcPr>
          <w:p w14:paraId="2BCC4276" w14:textId="38460F17" w:rsidR="00ED35AD" w:rsidRDefault="00ED35AD" w:rsidP="004D31DF">
            <w:pPr>
              <w:spacing w:after="0" w:line="240" w:lineRule="auto"/>
              <w:rPr>
                <w:rFonts w:cstheme="minorHAnsi"/>
                <w:sz w:val="18"/>
                <w:szCs w:val="18"/>
              </w:rPr>
            </w:pPr>
            <w:r w:rsidRPr="005828AE">
              <w:rPr>
                <w:rFonts w:cstheme="minorHAnsi"/>
                <w:sz w:val="18"/>
                <w:szCs w:val="18"/>
              </w:rPr>
              <w:t xml:space="preserve">&lt;&lt; Reference Value from </w:t>
            </w:r>
            <w:r w:rsidR="00AA233E">
              <w:rPr>
                <w:rFonts w:cstheme="minorHAnsi"/>
                <w:sz w:val="18"/>
                <w:szCs w:val="18"/>
              </w:rPr>
              <w:t>NRCC</w:t>
            </w:r>
            <w:r>
              <w:rPr>
                <w:rFonts w:cstheme="minorHAnsi"/>
                <w:sz w:val="18"/>
                <w:szCs w:val="18"/>
              </w:rPr>
              <w:t>;</w:t>
            </w:r>
            <w:r w:rsidRPr="005828AE">
              <w:rPr>
                <w:rFonts w:cstheme="minorHAnsi"/>
                <w:sz w:val="18"/>
                <w:szCs w:val="18"/>
              </w:rPr>
              <w:t xml:space="preserve"> </w:t>
            </w:r>
          </w:p>
          <w:p w14:paraId="561E6AF4" w14:textId="77777777" w:rsidR="00ED35AD" w:rsidRDefault="00ED35AD" w:rsidP="004D31DF">
            <w:pPr>
              <w:spacing w:after="0" w:line="240" w:lineRule="auto"/>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67F9F46C" w14:textId="77777777" w:rsidR="00ED35AD" w:rsidRPr="00E303B7" w:rsidRDefault="00ED35AD" w:rsidP="004D31DF">
            <w:pPr>
              <w:spacing w:after="0" w:line="240" w:lineRule="auto"/>
              <w:rPr>
                <w:sz w:val="18"/>
                <w:szCs w:val="18"/>
              </w:rPr>
            </w:pPr>
            <w:r>
              <w:rPr>
                <w:sz w:val="18"/>
                <w:szCs w:val="18"/>
              </w:rPr>
              <w:t>(</w:t>
            </w:r>
            <w:r w:rsidRPr="00CB5461">
              <w:rPr>
                <w:sz w:val="18"/>
                <w:szCs w:val="18"/>
              </w:rPr>
              <w:t>(a+b *CFA)/n</w:t>
            </w:r>
            <w:r>
              <w:rPr>
                <w:sz w:val="18"/>
                <w:szCs w:val="18"/>
              </w:rPr>
              <w:t>) &gt;&gt;</w:t>
            </w:r>
          </w:p>
          <w:p w14:paraId="7B22AEA5" w14:textId="77777777" w:rsidR="00ED35AD" w:rsidRPr="00AB4500" w:rsidRDefault="00ED35AD" w:rsidP="004D31DF">
            <w:pPr>
              <w:spacing w:after="0"/>
              <w:rPr>
                <w:i/>
                <w:sz w:val="18"/>
                <w:szCs w:val="18"/>
              </w:rPr>
            </w:pPr>
            <w:r w:rsidRPr="00AB4500">
              <w:rPr>
                <w:i/>
                <w:sz w:val="18"/>
                <w:szCs w:val="18"/>
              </w:rPr>
              <w:t>Where:</w:t>
            </w:r>
          </w:p>
          <w:p w14:paraId="7C92E0DB" w14:textId="77777777" w:rsidR="00ED35AD" w:rsidRPr="00AB4500" w:rsidRDefault="00ED35AD" w:rsidP="004D31DF">
            <w:pPr>
              <w:spacing w:after="0" w:line="240" w:lineRule="auto"/>
              <w:rPr>
                <w:i/>
                <w:sz w:val="18"/>
                <w:szCs w:val="18"/>
              </w:rPr>
            </w:pPr>
            <w:r w:rsidRPr="00AB4500">
              <w:rPr>
                <w:i/>
                <w:sz w:val="18"/>
                <w:szCs w:val="18"/>
              </w:rPr>
              <w:t>a, b = Qualification distance coefficients from Table 4.4.6-2 below,</w:t>
            </w:r>
          </w:p>
          <w:p w14:paraId="29C92793" w14:textId="77777777" w:rsidR="00ED35AD" w:rsidRPr="00AB4500" w:rsidRDefault="00ED35AD" w:rsidP="004D31DF">
            <w:pPr>
              <w:spacing w:after="0" w:line="240" w:lineRule="auto"/>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24FFE92D" w14:textId="77777777" w:rsidR="00ED35AD" w:rsidRPr="00AB4500" w:rsidRDefault="00ED35AD" w:rsidP="004D31DF">
            <w:pPr>
              <w:spacing w:after="0" w:line="240" w:lineRule="auto"/>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04</w:t>
            </w:r>
            <w:r>
              <w:rPr>
                <w:i/>
                <w:sz w:val="18"/>
                <w:szCs w:val="18"/>
              </w:rPr>
              <w:t xml:space="preserve"> </w:t>
            </w:r>
            <w:r w:rsidRPr="00AB4500">
              <w:rPr>
                <w:i/>
                <w:sz w:val="18"/>
                <w:szCs w:val="18"/>
              </w:rPr>
              <w:t>(unitless).</w:t>
            </w:r>
          </w:p>
          <w:p w14:paraId="08A134B9" w14:textId="77777777" w:rsidR="00ED35AD" w:rsidRPr="00AB4500" w:rsidRDefault="00ED35AD" w:rsidP="004D31DF">
            <w:pPr>
              <w:spacing w:after="0" w:line="240" w:lineRule="auto"/>
              <w:rPr>
                <w:sz w:val="18"/>
                <w:szCs w:val="18"/>
              </w:rPr>
            </w:pPr>
            <w:r w:rsidRPr="00AB4500">
              <w:rPr>
                <w:rFonts w:cstheme="minorHAnsi"/>
                <w:sz w:val="18"/>
                <w:szCs w:val="18"/>
                <w:highlight w:val="yellow"/>
              </w:rPr>
              <w:t xml:space="preserve"> </w:t>
            </w:r>
          </w:p>
        </w:tc>
      </w:tr>
      <w:tr w:rsidR="00ED35AD" w:rsidRPr="00D37C06" w14:paraId="0238738C" w14:textId="77777777" w:rsidTr="00ED35AD">
        <w:tc>
          <w:tcPr>
            <w:tcW w:w="1795" w:type="dxa"/>
            <w:gridSpan w:val="2"/>
            <w:tcBorders>
              <w:bottom w:val="single" w:sz="4" w:space="0" w:color="000000"/>
            </w:tcBorders>
          </w:tcPr>
          <w:p w14:paraId="105549EB" w14:textId="77777777" w:rsidR="00ED35AD" w:rsidRPr="00D37C06" w:rsidRDefault="00ED35AD" w:rsidP="004D31DF">
            <w:pPr>
              <w:spacing w:after="0"/>
              <w:rPr>
                <w:sz w:val="20"/>
                <w:szCs w:val="20"/>
              </w:rPr>
            </w:pPr>
          </w:p>
        </w:tc>
        <w:tc>
          <w:tcPr>
            <w:tcW w:w="1800" w:type="dxa"/>
            <w:gridSpan w:val="2"/>
            <w:tcBorders>
              <w:bottom w:val="single" w:sz="4" w:space="0" w:color="000000"/>
            </w:tcBorders>
          </w:tcPr>
          <w:p w14:paraId="330186A0" w14:textId="77777777" w:rsidR="00ED35AD" w:rsidRPr="00D37C06" w:rsidRDefault="00ED35AD" w:rsidP="004D31DF">
            <w:pPr>
              <w:spacing w:after="0"/>
              <w:rPr>
                <w:sz w:val="20"/>
                <w:szCs w:val="20"/>
              </w:rPr>
            </w:pPr>
          </w:p>
        </w:tc>
        <w:tc>
          <w:tcPr>
            <w:tcW w:w="2070" w:type="dxa"/>
            <w:tcBorders>
              <w:bottom w:val="single" w:sz="4" w:space="0" w:color="000000"/>
            </w:tcBorders>
          </w:tcPr>
          <w:p w14:paraId="5C968230" w14:textId="77777777" w:rsidR="00ED35AD" w:rsidRPr="00D37C06" w:rsidRDefault="00ED35AD" w:rsidP="004D31DF">
            <w:pPr>
              <w:spacing w:after="0"/>
              <w:rPr>
                <w:sz w:val="20"/>
                <w:szCs w:val="20"/>
              </w:rPr>
            </w:pPr>
          </w:p>
        </w:tc>
        <w:tc>
          <w:tcPr>
            <w:tcW w:w="1530" w:type="dxa"/>
            <w:tcBorders>
              <w:bottom w:val="single" w:sz="4" w:space="0" w:color="000000"/>
            </w:tcBorders>
          </w:tcPr>
          <w:p w14:paraId="150D5204" w14:textId="77777777" w:rsidR="00ED35AD" w:rsidRPr="00D37C06" w:rsidRDefault="00ED35AD" w:rsidP="004D31DF">
            <w:pPr>
              <w:spacing w:after="0"/>
              <w:rPr>
                <w:sz w:val="20"/>
                <w:szCs w:val="20"/>
              </w:rPr>
            </w:pPr>
          </w:p>
        </w:tc>
        <w:tc>
          <w:tcPr>
            <w:tcW w:w="2160" w:type="dxa"/>
            <w:tcBorders>
              <w:bottom w:val="single" w:sz="4" w:space="0" w:color="000000"/>
            </w:tcBorders>
          </w:tcPr>
          <w:p w14:paraId="3B10307B" w14:textId="77777777" w:rsidR="00ED35AD" w:rsidRPr="00D37C06" w:rsidRDefault="00ED35AD" w:rsidP="004D31DF">
            <w:pPr>
              <w:spacing w:after="0"/>
              <w:rPr>
                <w:sz w:val="20"/>
                <w:szCs w:val="20"/>
              </w:rPr>
            </w:pPr>
          </w:p>
        </w:tc>
        <w:tc>
          <w:tcPr>
            <w:tcW w:w="2520" w:type="dxa"/>
            <w:tcBorders>
              <w:bottom w:val="single" w:sz="4" w:space="0" w:color="000000"/>
            </w:tcBorders>
          </w:tcPr>
          <w:p w14:paraId="7720AE08" w14:textId="77777777" w:rsidR="00ED35AD" w:rsidRPr="00D37C06" w:rsidRDefault="00ED35AD" w:rsidP="004D31DF">
            <w:pPr>
              <w:spacing w:after="0"/>
              <w:rPr>
                <w:sz w:val="20"/>
                <w:szCs w:val="20"/>
              </w:rPr>
            </w:pPr>
          </w:p>
        </w:tc>
        <w:tc>
          <w:tcPr>
            <w:tcW w:w="2160" w:type="dxa"/>
            <w:tcBorders>
              <w:bottom w:val="single" w:sz="4" w:space="0" w:color="000000"/>
            </w:tcBorders>
          </w:tcPr>
          <w:p w14:paraId="3BC15075" w14:textId="77777777" w:rsidR="00ED35AD" w:rsidRPr="00D37C06" w:rsidRDefault="00ED35AD" w:rsidP="004D31DF">
            <w:pPr>
              <w:spacing w:after="0"/>
              <w:rPr>
                <w:sz w:val="20"/>
                <w:szCs w:val="20"/>
              </w:rPr>
            </w:pPr>
          </w:p>
        </w:tc>
      </w:tr>
      <w:tr w:rsidR="00ED35AD" w14:paraId="0DE95192" w14:textId="77777777" w:rsidTr="00C43F9F">
        <w:trPr>
          <w:trHeight w:val="291"/>
        </w:trPr>
        <w:tc>
          <w:tcPr>
            <w:tcW w:w="445" w:type="dxa"/>
            <w:tcBorders>
              <w:top w:val="single" w:sz="4" w:space="0" w:color="auto"/>
            </w:tcBorders>
          </w:tcPr>
          <w:p w14:paraId="4AB56992" w14:textId="77777777" w:rsidR="00ED35AD" w:rsidRPr="00AC2387" w:rsidRDefault="00ED35AD" w:rsidP="004D31DF">
            <w:pPr>
              <w:spacing w:after="0"/>
              <w:rPr>
                <w:rFonts w:cstheme="minorHAnsi"/>
                <w:b/>
                <w:sz w:val="20"/>
                <w:szCs w:val="20"/>
              </w:rPr>
            </w:pPr>
            <w:r>
              <w:rPr>
                <w:rFonts w:cstheme="minorHAnsi"/>
                <w:sz w:val="20"/>
                <w:szCs w:val="18"/>
              </w:rPr>
              <w:t>08</w:t>
            </w:r>
          </w:p>
        </w:tc>
        <w:tc>
          <w:tcPr>
            <w:tcW w:w="13590" w:type="dxa"/>
            <w:gridSpan w:val="8"/>
            <w:tcBorders>
              <w:top w:val="single" w:sz="4" w:space="0" w:color="auto"/>
            </w:tcBorders>
          </w:tcPr>
          <w:p w14:paraId="2C9FEA39" w14:textId="77777777" w:rsidR="00ED35AD" w:rsidRPr="00AC2387" w:rsidRDefault="00ED35AD" w:rsidP="004D31DF">
            <w:pPr>
              <w:spacing w:after="0"/>
              <w:rPr>
                <w:rFonts w:cstheme="minorHAnsi"/>
                <w:b/>
                <w:sz w:val="20"/>
                <w:szCs w:val="20"/>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ED35AD" w14:paraId="6DC5E38F" w14:textId="77777777" w:rsidTr="00C43F9F">
        <w:trPr>
          <w:trHeight w:val="288"/>
        </w:trPr>
        <w:tc>
          <w:tcPr>
            <w:tcW w:w="445" w:type="dxa"/>
          </w:tcPr>
          <w:p w14:paraId="4AEAFEBE" w14:textId="77777777" w:rsidR="00ED35AD" w:rsidRPr="00AC2387" w:rsidRDefault="00ED35AD" w:rsidP="004D31DF">
            <w:pPr>
              <w:spacing w:after="0"/>
              <w:rPr>
                <w:rFonts w:cstheme="minorHAnsi"/>
                <w:b/>
                <w:sz w:val="20"/>
                <w:szCs w:val="20"/>
              </w:rPr>
            </w:pPr>
            <w:r>
              <w:rPr>
                <w:rFonts w:cstheme="minorHAnsi"/>
                <w:sz w:val="20"/>
                <w:szCs w:val="18"/>
              </w:rPr>
              <w:t>09</w:t>
            </w:r>
          </w:p>
        </w:tc>
        <w:tc>
          <w:tcPr>
            <w:tcW w:w="13590" w:type="dxa"/>
            <w:gridSpan w:val="8"/>
          </w:tcPr>
          <w:p w14:paraId="343B9B69" w14:textId="77777777" w:rsidR="00ED35AD" w:rsidRPr="00AC2387" w:rsidRDefault="00ED35AD" w:rsidP="004D31DF">
            <w:pPr>
              <w:spacing w:after="0"/>
              <w:rPr>
                <w:rFonts w:cstheme="minorHAnsi"/>
                <w:b/>
                <w:sz w:val="20"/>
                <w:szCs w:val="20"/>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ED35AD" w14:paraId="62FC808A" w14:textId="77777777" w:rsidTr="00C43F9F">
        <w:trPr>
          <w:trHeight w:val="288"/>
        </w:trPr>
        <w:tc>
          <w:tcPr>
            <w:tcW w:w="445" w:type="dxa"/>
          </w:tcPr>
          <w:p w14:paraId="5BB7CBAD" w14:textId="77777777" w:rsidR="00ED35AD" w:rsidRPr="00AC2387" w:rsidRDefault="00ED35AD" w:rsidP="004D31DF">
            <w:pPr>
              <w:spacing w:after="0"/>
              <w:rPr>
                <w:rFonts w:cstheme="minorHAnsi"/>
                <w:b/>
                <w:sz w:val="20"/>
                <w:szCs w:val="20"/>
              </w:rPr>
            </w:pPr>
            <w:r>
              <w:rPr>
                <w:rFonts w:cstheme="minorHAnsi"/>
                <w:sz w:val="20"/>
                <w:szCs w:val="18"/>
              </w:rPr>
              <w:t>10</w:t>
            </w:r>
          </w:p>
        </w:tc>
        <w:tc>
          <w:tcPr>
            <w:tcW w:w="13590" w:type="dxa"/>
            <w:gridSpan w:val="8"/>
          </w:tcPr>
          <w:p w14:paraId="350D86E3" w14:textId="77777777" w:rsidR="00ED35AD" w:rsidRPr="00AC2387" w:rsidRDefault="00ED35AD" w:rsidP="004D31DF">
            <w:pPr>
              <w:spacing w:after="0"/>
              <w:rPr>
                <w:rFonts w:cstheme="minorHAnsi"/>
                <w:b/>
                <w:sz w:val="20"/>
                <w:szCs w:val="20"/>
              </w:rPr>
            </w:pPr>
            <w:r w:rsidRPr="004B5988">
              <w:rPr>
                <w:rFonts w:cstheme="minorHAnsi"/>
                <w:sz w:val="18"/>
                <w:szCs w:val="18"/>
              </w:rPr>
              <w:t>Two and three story buildings cannot have hot water distribution piping in the attic, unless the water heater is also located in the attic.</w:t>
            </w:r>
          </w:p>
        </w:tc>
      </w:tr>
      <w:tr w:rsidR="00ED35AD" w14:paraId="5935B94A" w14:textId="77777777" w:rsidTr="00C43F9F">
        <w:trPr>
          <w:trHeight w:val="288"/>
        </w:trPr>
        <w:tc>
          <w:tcPr>
            <w:tcW w:w="445" w:type="dxa"/>
          </w:tcPr>
          <w:p w14:paraId="0BDC1251" w14:textId="77777777" w:rsidR="00ED35AD" w:rsidRPr="00AC2387" w:rsidRDefault="00ED35AD" w:rsidP="004D31DF">
            <w:pPr>
              <w:spacing w:after="0"/>
              <w:rPr>
                <w:rFonts w:cstheme="minorHAnsi"/>
                <w:b/>
                <w:sz w:val="20"/>
                <w:szCs w:val="20"/>
              </w:rPr>
            </w:pPr>
            <w:r>
              <w:rPr>
                <w:rFonts w:cstheme="minorHAnsi"/>
                <w:sz w:val="20"/>
                <w:szCs w:val="18"/>
              </w:rPr>
              <w:t>11</w:t>
            </w:r>
          </w:p>
        </w:tc>
        <w:tc>
          <w:tcPr>
            <w:tcW w:w="13590" w:type="dxa"/>
            <w:gridSpan w:val="8"/>
          </w:tcPr>
          <w:p w14:paraId="14B75B49" w14:textId="77777777" w:rsidR="00ED35AD" w:rsidRPr="00AC2387" w:rsidRDefault="00ED35AD" w:rsidP="004D31DF">
            <w:pPr>
              <w:spacing w:after="0"/>
              <w:rPr>
                <w:rFonts w:cstheme="minorHAnsi"/>
                <w:b/>
                <w:sz w:val="20"/>
                <w:szCs w:val="20"/>
              </w:rPr>
            </w:pPr>
            <w:r w:rsidRPr="004B5988">
              <w:rPr>
                <w:rFonts w:cstheme="minorHAnsi"/>
                <w:sz w:val="18"/>
                <w:szCs w:val="18"/>
              </w:rPr>
              <w:t>Eligible recirculating systems must be HERS-Verified Demand Recirculation: Manual Control conforming to RA4.4.17.</w:t>
            </w:r>
          </w:p>
        </w:tc>
      </w:tr>
      <w:tr w:rsidR="004D31DF" w14:paraId="71C7F669" w14:textId="77777777" w:rsidTr="00C43F9F">
        <w:trPr>
          <w:trHeight w:val="288"/>
        </w:trPr>
        <w:tc>
          <w:tcPr>
            <w:tcW w:w="445" w:type="dxa"/>
            <w:vAlign w:val="center"/>
          </w:tcPr>
          <w:p w14:paraId="66C0599C" w14:textId="53568082" w:rsidR="004D31DF" w:rsidRDefault="004D31DF" w:rsidP="004D31DF">
            <w:pPr>
              <w:spacing w:after="0"/>
              <w:rPr>
                <w:rFonts w:cstheme="minorHAnsi"/>
                <w:sz w:val="20"/>
                <w:szCs w:val="18"/>
              </w:rPr>
            </w:pPr>
            <w:r>
              <w:rPr>
                <w:rFonts w:cstheme="minorHAnsi"/>
                <w:sz w:val="18"/>
                <w:szCs w:val="18"/>
              </w:rPr>
              <w:t>12</w:t>
            </w:r>
          </w:p>
        </w:tc>
        <w:tc>
          <w:tcPr>
            <w:tcW w:w="2700" w:type="dxa"/>
            <w:gridSpan w:val="2"/>
            <w:vAlign w:val="center"/>
          </w:tcPr>
          <w:p w14:paraId="47955693" w14:textId="388CCB40" w:rsidR="004D31DF" w:rsidRPr="004B5988" w:rsidRDefault="004D31DF" w:rsidP="004D31DF">
            <w:pPr>
              <w:spacing w:after="0"/>
              <w:rPr>
                <w:rFonts w:cstheme="minorHAnsi"/>
                <w:sz w:val="18"/>
                <w:szCs w:val="18"/>
              </w:rPr>
            </w:pPr>
            <w:r w:rsidRPr="00450E94">
              <w:rPr>
                <w:sz w:val="18"/>
                <w:szCs w:val="18"/>
              </w:rPr>
              <w:t>Verification Status:</w:t>
            </w:r>
          </w:p>
        </w:tc>
        <w:tc>
          <w:tcPr>
            <w:tcW w:w="10890" w:type="dxa"/>
            <w:gridSpan w:val="6"/>
            <w:vAlign w:val="center"/>
          </w:tcPr>
          <w:p w14:paraId="0C5E2FCB" w14:textId="53B1AD45" w:rsidR="004D31DF" w:rsidRPr="00404307" w:rsidRDefault="00404307" w:rsidP="00404307">
            <w:pPr>
              <w:keepNext/>
              <w:tabs>
                <w:tab w:val="left" w:pos="356"/>
              </w:tabs>
              <w:spacing w:after="0" w:line="240" w:lineRule="auto"/>
              <w:ind w:left="360"/>
              <w:rPr>
                <w:sz w:val="18"/>
                <w:szCs w:val="18"/>
              </w:rPr>
            </w:pPr>
            <w:r w:rsidRPr="00404307">
              <w:rPr>
                <w:sz w:val="18"/>
                <w:szCs w:val="18"/>
              </w:rPr>
              <w:t>***</w:t>
            </w:r>
            <w:r w:rsidR="004D31DF" w:rsidRPr="00404307">
              <w:rPr>
                <w:sz w:val="18"/>
                <w:szCs w:val="18"/>
                <w:u w:val="single"/>
              </w:rPr>
              <w:t>Pass</w:t>
            </w:r>
            <w:r w:rsidR="004D31DF" w:rsidRPr="00404307">
              <w:rPr>
                <w:sz w:val="18"/>
                <w:szCs w:val="18"/>
              </w:rPr>
              <w:t xml:space="preserve"> - all applicable requirements are met; or</w:t>
            </w:r>
          </w:p>
          <w:p w14:paraId="145C348C" w14:textId="7E177EA7" w:rsidR="004D31DF" w:rsidRPr="00404307" w:rsidRDefault="00404307" w:rsidP="00404307">
            <w:pPr>
              <w:keepNext/>
              <w:tabs>
                <w:tab w:val="left" w:pos="356"/>
              </w:tabs>
              <w:spacing w:after="0" w:line="240" w:lineRule="auto"/>
              <w:ind w:left="360"/>
              <w:rPr>
                <w:sz w:val="18"/>
                <w:szCs w:val="18"/>
              </w:rPr>
            </w:pPr>
            <w:r w:rsidRPr="00404307">
              <w:rPr>
                <w:sz w:val="18"/>
                <w:szCs w:val="18"/>
              </w:rPr>
              <w:t>***</w:t>
            </w:r>
            <w:r w:rsidR="004D31DF" w:rsidRPr="00404307">
              <w:rPr>
                <w:sz w:val="18"/>
                <w:szCs w:val="18"/>
                <w:u w:val="single"/>
              </w:rPr>
              <w:t>Fail</w:t>
            </w:r>
            <w:r w:rsidR="004D31DF" w:rsidRPr="00404307">
              <w:rPr>
                <w:sz w:val="18"/>
                <w:szCs w:val="18"/>
              </w:rPr>
              <w:t xml:space="preserve"> </w:t>
            </w:r>
            <w:r>
              <w:rPr>
                <w:sz w:val="18"/>
                <w:szCs w:val="18"/>
              </w:rPr>
              <w:t>–</w:t>
            </w:r>
            <w:r w:rsidR="004D31DF" w:rsidRPr="00404307">
              <w:rPr>
                <w:sz w:val="18"/>
                <w:szCs w:val="18"/>
              </w:rPr>
              <w:t xml:space="preserve"> one or more applicable requirements are not met. Enter reason for failure in corrections notes field below; or</w:t>
            </w:r>
          </w:p>
          <w:p w14:paraId="7C3AAB3B" w14:textId="109CD609" w:rsidR="004D31DF" w:rsidRPr="00404307" w:rsidRDefault="00404307" w:rsidP="00404307">
            <w:pPr>
              <w:spacing w:after="0"/>
              <w:ind w:left="360"/>
              <w:rPr>
                <w:rFonts w:cstheme="minorHAnsi"/>
                <w:sz w:val="18"/>
                <w:szCs w:val="18"/>
              </w:rPr>
            </w:pPr>
            <w:r w:rsidRPr="00404307">
              <w:rPr>
                <w:sz w:val="18"/>
                <w:szCs w:val="18"/>
              </w:rPr>
              <w:t>***</w:t>
            </w:r>
            <w:r w:rsidR="004D31DF" w:rsidRPr="00404307">
              <w:rPr>
                <w:sz w:val="18"/>
                <w:szCs w:val="18"/>
                <w:u w:val="single"/>
              </w:rPr>
              <w:t>All N/A</w:t>
            </w:r>
            <w:r w:rsidR="004D31DF" w:rsidRPr="00404307">
              <w:rPr>
                <w:sz w:val="18"/>
                <w:szCs w:val="18"/>
              </w:rPr>
              <w:t xml:space="preserve"> - This entire table is not applicable</w:t>
            </w:r>
          </w:p>
        </w:tc>
      </w:tr>
      <w:tr w:rsidR="004D31DF" w14:paraId="237536A4" w14:textId="77777777" w:rsidTr="00C43F9F">
        <w:trPr>
          <w:trHeight w:val="288"/>
        </w:trPr>
        <w:tc>
          <w:tcPr>
            <w:tcW w:w="445" w:type="dxa"/>
          </w:tcPr>
          <w:p w14:paraId="2E656829" w14:textId="5359E33D" w:rsidR="004D31DF" w:rsidRDefault="004D31DF" w:rsidP="004D31DF">
            <w:pPr>
              <w:spacing w:after="0"/>
              <w:rPr>
                <w:rFonts w:cstheme="minorHAnsi"/>
                <w:sz w:val="20"/>
                <w:szCs w:val="18"/>
              </w:rPr>
            </w:pPr>
            <w:r>
              <w:rPr>
                <w:rFonts w:cstheme="minorHAnsi"/>
                <w:sz w:val="18"/>
                <w:szCs w:val="18"/>
              </w:rPr>
              <w:t>13</w:t>
            </w:r>
          </w:p>
        </w:tc>
        <w:tc>
          <w:tcPr>
            <w:tcW w:w="13590" w:type="dxa"/>
            <w:gridSpan w:val="8"/>
            <w:vAlign w:val="center"/>
          </w:tcPr>
          <w:p w14:paraId="0359B4AE" w14:textId="3A6F7500" w:rsidR="004D31DF" w:rsidRPr="004B5988" w:rsidRDefault="004D31DF" w:rsidP="004D31DF">
            <w:pPr>
              <w:spacing w:after="0"/>
              <w:rPr>
                <w:rFonts w:cstheme="minorHAnsi"/>
                <w:sz w:val="18"/>
                <w:szCs w:val="18"/>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4D31DF" w14:paraId="3C8018E8" w14:textId="77777777" w:rsidTr="00C43F9F">
        <w:tc>
          <w:tcPr>
            <w:tcW w:w="14035" w:type="dxa"/>
            <w:gridSpan w:val="9"/>
          </w:tcPr>
          <w:p w14:paraId="7D122771" w14:textId="60E852AC" w:rsidR="004D31DF" w:rsidRPr="00AC2387" w:rsidRDefault="004D31DF" w:rsidP="004D31DF">
            <w:pPr>
              <w:spacing w:after="0"/>
              <w:rPr>
                <w:rFonts w:cstheme="minorHAnsi"/>
                <w:b/>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6C4936E4" w14:textId="77777777" w:rsidR="00036420" w:rsidRPr="009053C5" w:rsidRDefault="00036420" w:rsidP="00036420">
      <w:pPr>
        <w:spacing w:after="0" w:line="240" w:lineRule="auto"/>
        <w:rPr>
          <w:rFonts w:asciiTheme="minorHAnsi" w:hAnsiTheme="minorHAnsi" w:cstheme="minorHAnsi"/>
          <w:sz w:val="18"/>
          <w:szCs w:val="18"/>
        </w:rPr>
      </w:pPr>
    </w:p>
    <w:tbl>
      <w:tblPr>
        <w:tblW w:w="7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ED35AD" w:rsidRPr="008D6F63" w14:paraId="1D3F5BEC" w14:textId="77777777" w:rsidTr="00C43F9F">
        <w:trPr>
          <w:cantSplit/>
          <w:trHeight w:val="170"/>
        </w:trPr>
        <w:tc>
          <w:tcPr>
            <w:tcW w:w="7825" w:type="dxa"/>
            <w:gridSpan w:val="5"/>
            <w:shd w:val="clear" w:color="auto" w:fill="auto"/>
            <w:noWrap/>
            <w:hideMark/>
          </w:tcPr>
          <w:p w14:paraId="63763C8B" w14:textId="77777777" w:rsidR="00ED35AD" w:rsidRPr="008D6F63" w:rsidRDefault="00ED35AD" w:rsidP="004D31DF">
            <w:pPr>
              <w:spacing w:after="0" w:line="240" w:lineRule="auto"/>
              <w:rPr>
                <w:sz w:val="18"/>
                <w:szCs w:val="18"/>
                <w:u w:val="single"/>
              </w:rPr>
            </w:pPr>
            <w:r w:rsidRPr="008D6F63">
              <w:rPr>
                <w:sz w:val="18"/>
                <w:szCs w:val="18"/>
                <w:u w:val="single"/>
              </w:rPr>
              <w:t>Table 4.4.6-2: Coefficients for the Qualification Distance Calculation</w:t>
            </w:r>
          </w:p>
          <w:p w14:paraId="49FD80B4" w14:textId="77777777" w:rsidR="00ED35AD" w:rsidRPr="008D6F63" w:rsidRDefault="00ED35AD" w:rsidP="004D31DF">
            <w:pPr>
              <w:spacing w:after="0" w:line="240" w:lineRule="auto"/>
              <w:rPr>
                <w:rFonts w:asciiTheme="minorHAnsi" w:eastAsiaTheme="minorEastAsia" w:hAnsiTheme="minorHAnsi" w:cstheme="minorBidi"/>
                <w:b/>
                <w:sz w:val="18"/>
                <w:szCs w:val="18"/>
              </w:rPr>
            </w:pPr>
            <w:r w:rsidRPr="008D6F63">
              <w:rPr>
                <w:b/>
                <w:sz w:val="18"/>
                <w:szCs w:val="18"/>
              </w:rPr>
              <w:t>&lt;&lt; do not show tab</w:t>
            </w:r>
            <w:r>
              <w:rPr>
                <w:b/>
                <w:sz w:val="18"/>
                <w:szCs w:val="18"/>
              </w:rPr>
              <w:t>le, only use for equation in G07 and H07</w:t>
            </w:r>
            <w:r w:rsidRPr="008D6F63">
              <w:rPr>
                <w:b/>
                <w:sz w:val="18"/>
                <w:szCs w:val="18"/>
              </w:rPr>
              <w:t>&gt;&gt;</w:t>
            </w:r>
          </w:p>
        </w:tc>
      </w:tr>
      <w:tr w:rsidR="00ED35AD" w:rsidRPr="008D6F63" w14:paraId="094595AC" w14:textId="77777777" w:rsidTr="00C43F9F">
        <w:trPr>
          <w:cantSplit/>
          <w:trHeight w:val="170"/>
        </w:trPr>
        <w:tc>
          <w:tcPr>
            <w:tcW w:w="1705" w:type="dxa"/>
            <w:shd w:val="clear" w:color="auto" w:fill="auto"/>
            <w:noWrap/>
          </w:tcPr>
          <w:p w14:paraId="22B6411B" w14:textId="77777777" w:rsidR="00ED35AD" w:rsidRPr="008D6F63" w:rsidRDefault="00ED35AD" w:rsidP="004D31DF">
            <w:pPr>
              <w:spacing w:after="0" w:line="240" w:lineRule="auto"/>
              <w:jc w:val="center"/>
              <w:rPr>
                <w:rFonts w:asciiTheme="minorHAnsi" w:eastAsiaTheme="minorEastAsia" w:hAnsiTheme="minorHAnsi" w:cstheme="minorBidi"/>
                <w:sz w:val="18"/>
                <w:szCs w:val="18"/>
                <w:u w:val="single"/>
              </w:rPr>
            </w:pPr>
          </w:p>
        </w:tc>
        <w:tc>
          <w:tcPr>
            <w:tcW w:w="3510" w:type="dxa"/>
            <w:gridSpan w:val="2"/>
            <w:shd w:val="clear" w:color="auto" w:fill="auto"/>
            <w:noWrap/>
          </w:tcPr>
          <w:p w14:paraId="44EC7084" w14:textId="77777777" w:rsidR="00ED35AD" w:rsidRPr="008D6F63" w:rsidRDefault="00ED35AD" w:rsidP="004D31DF">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a</w:t>
            </w:r>
          </w:p>
        </w:tc>
        <w:tc>
          <w:tcPr>
            <w:tcW w:w="2610" w:type="dxa"/>
            <w:gridSpan w:val="2"/>
            <w:shd w:val="clear" w:color="auto" w:fill="auto"/>
            <w:noWrap/>
          </w:tcPr>
          <w:p w14:paraId="3DA54B46" w14:textId="77777777" w:rsidR="00ED35AD" w:rsidRPr="008D6F63" w:rsidRDefault="00ED35AD" w:rsidP="004D31DF">
            <w:pPr>
              <w:spacing w:after="0" w:line="240" w:lineRule="auto"/>
              <w:jc w:val="center"/>
              <w:rPr>
                <w:rFonts w:asciiTheme="minorHAnsi" w:eastAsiaTheme="minorEastAsia" w:hAnsiTheme="minorHAnsi" w:cstheme="minorBidi"/>
                <w:b/>
                <w:sz w:val="18"/>
                <w:szCs w:val="18"/>
                <w:u w:val="single"/>
              </w:rPr>
            </w:pPr>
            <w:r w:rsidRPr="008D6F63">
              <w:rPr>
                <w:rFonts w:asciiTheme="minorHAnsi" w:eastAsiaTheme="minorEastAsia" w:hAnsiTheme="minorHAnsi" w:cstheme="minorBidi"/>
                <w:b/>
                <w:sz w:val="18"/>
                <w:szCs w:val="18"/>
                <w:u w:val="single"/>
              </w:rPr>
              <w:t>Coefficient b</w:t>
            </w:r>
          </w:p>
        </w:tc>
      </w:tr>
      <w:tr w:rsidR="00ED35AD" w:rsidRPr="008D6F63" w14:paraId="565C3C0B" w14:textId="77777777" w:rsidTr="00C43F9F">
        <w:trPr>
          <w:cantSplit/>
          <w:trHeight w:val="300"/>
        </w:trPr>
        <w:tc>
          <w:tcPr>
            <w:tcW w:w="1705" w:type="dxa"/>
            <w:shd w:val="clear" w:color="auto" w:fill="auto"/>
            <w:noWrap/>
            <w:vAlign w:val="bottom"/>
            <w:hideMark/>
          </w:tcPr>
          <w:p w14:paraId="4D8BA7C6"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Building Type</w:t>
            </w:r>
          </w:p>
        </w:tc>
        <w:tc>
          <w:tcPr>
            <w:tcW w:w="1800" w:type="dxa"/>
            <w:shd w:val="clear" w:color="auto" w:fill="auto"/>
            <w:noWrap/>
            <w:vAlign w:val="bottom"/>
            <w:hideMark/>
          </w:tcPr>
          <w:p w14:paraId="01B02AEE"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710" w:type="dxa"/>
            <w:shd w:val="clear" w:color="auto" w:fill="auto"/>
            <w:noWrap/>
            <w:vAlign w:val="bottom"/>
            <w:hideMark/>
          </w:tcPr>
          <w:p w14:paraId="5E6B9153"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c>
          <w:tcPr>
            <w:tcW w:w="1350" w:type="dxa"/>
            <w:shd w:val="clear" w:color="auto" w:fill="auto"/>
            <w:noWrap/>
            <w:vAlign w:val="bottom"/>
            <w:hideMark/>
          </w:tcPr>
          <w:p w14:paraId="5FB30514"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Non-Recirculating</w:t>
            </w:r>
          </w:p>
        </w:tc>
        <w:tc>
          <w:tcPr>
            <w:tcW w:w="1260" w:type="dxa"/>
            <w:shd w:val="clear" w:color="auto" w:fill="auto"/>
            <w:noWrap/>
            <w:vAlign w:val="bottom"/>
            <w:hideMark/>
          </w:tcPr>
          <w:p w14:paraId="71D6BEA2"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Recirculating</w:t>
            </w:r>
          </w:p>
        </w:tc>
      </w:tr>
      <w:tr w:rsidR="00ED35AD" w:rsidRPr="008D6F63" w14:paraId="26518B8E" w14:textId="77777777" w:rsidTr="00C43F9F">
        <w:trPr>
          <w:cantSplit/>
          <w:trHeight w:val="300"/>
        </w:trPr>
        <w:tc>
          <w:tcPr>
            <w:tcW w:w="1705" w:type="dxa"/>
            <w:shd w:val="clear" w:color="auto" w:fill="auto"/>
            <w:noWrap/>
          </w:tcPr>
          <w:p w14:paraId="2B78611E" w14:textId="77777777" w:rsidR="00ED35AD" w:rsidRPr="008D6F63" w:rsidRDefault="00ED35AD" w:rsidP="004D31DF">
            <w:pPr>
              <w:spacing w:after="0" w:line="240" w:lineRule="auto"/>
              <w:jc w:val="center"/>
              <w:rPr>
                <w:rFonts w:asciiTheme="minorHAnsi" w:eastAsiaTheme="minorEastAsia" w:hAnsiTheme="minorHAnsi" w:cstheme="minorBidi"/>
                <w:b/>
                <w:sz w:val="18"/>
                <w:szCs w:val="18"/>
              </w:rPr>
            </w:pPr>
            <w:r w:rsidRPr="008D6F63">
              <w:rPr>
                <w:rFonts w:asciiTheme="minorHAnsi" w:eastAsiaTheme="minorEastAsia" w:hAnsiTheme="minorHAnsi" w:cstheme="minorBidi"/>
                <w:b/>
                <w:sz w:val="18"/>
                <w:szCs w:val="18"/>
              </w:rPr>
              <w:t>Single Family</w:t>
            </w:r>
          </w:p>
        </w:tc>
        <w:tc>
          <w:tcPr>
            <w:tcW w:w="1800" w:type="dxa"/>
            <w:shd w:val="clear" w:color="auto" w:fill="auto"/>
            <w:noWrap/>
          </w:tcPr>
          <w:p w14:paraId="44327DB0"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c>
          <w:tcPr>
            <w:tcW w:w="1710" w:type="dxa"/>
            <w:shd w:val="clear" w:color="auto" w:fill="auto"/>
            <w:noWrap/>
          </w:tcPr>
          <w:p w14:paraId="600C8ED8"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c>
          <w:tcPr>
            <w:tcW w:w="1350" w:type="dxa"/>
            <w:shd w:val="clear" w:color="auto" w:fill="auto"/>
            <w:noWrap/>
          </w:tcPr>
          <w:p w14:paraId="5CD0E05D"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c>
          <w:tcPr>
            <w:tcW w:w="1260" w:type="dxa"/>
            <w:shd w:val="clear" w:color="auto" w:fill="auto"/>
            <w:noWrap/>
          </w:tcPr>
          <w:p w14:paraId="543C3F34"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p>
        </w:tc>
      </w:tr>
      <w:tr w:rsidR="00ED35AD" w:rsidRPr="008D6F63" w14:paraId="3713BD92" w14:textId="77777777" w:rsidTr="00C43F9F">
        <w:trPr>
          <w:cantSplit/>
          <w:trHeight w:val="170"/>
        </w:trPr>
        <w:tc>
          <w:tcPr>
            <w:tcW w:w="1705" w:type="dxa"/>
            <w:shd w:val="clear" w:color="auto" w:fill="auto"/>
            <w:noWrap/>
            <w:hideMark/>
          </w:tcPr>
          <w:p w14:paraId="21637C03"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One story</w:t>
            </w:r>
          </w:p>
        </w:tc>
        <w:tc>
          <w:tcPr>
            <w:tcW w:w="1800" w:type="dxa"/>
            <w:shd w:val="clear" w:color="auto" w:fill="auto"/>
            <w:noWrap/>
            <w:hideMark/>
          </w:tcPr>
          <w:p w14:paraId="00994620"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1323F499"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22.7</w:t>
            </w:r>
          </w:p>
        </w:tc>
        <w:tc>
          <w:tcPr>
            <w:tcW w:w="1350" w:type="dxa"/>
            <w:shd w:val="clear" w:color="auto" w:fill="auto"/>
            <w:noWrap/>
            <w:hideMark/>
          </w:tcPr>
          <w:p w14:paraId="656B432F"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c>
          <w:tcPr>
            <w:tcW w:w="1260" w:type="dxa"/>
            <w:shd w:val="clear" w:color="auto" w:fill="auto"/>
            <w:noWrap/>
            <w:hideMark/>
          </w:tcPr>
          <w:p w14:paraId="5EFD50D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0.0099</w:t>
            </w:r>
          </w:p>
        </w:tc>
      </w:tr>
      <w:tr w:rsidR="00ED35AD" w:rsidRPr="008D6F63" w14:paraId="18A44386" w14:textId="77777777" w:rsidTr="00C43F9F">
        <w:trPr>
          <w:cantSplit/>
          <w:trHeight w:val="215"/>
        </w:trPr>
        <w:tc>
          <w:tcPr>
            <w:tcW w:w="1705" w:type="dxa"/>
            <w:shd w:val="clear" w:color="auto" w:fill="auto"/>
            <w:noWrap/>
            <w:hideMark/>
          </w:tcPr>
          <w:p w14:paraId="0B5C65F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Two story</w:t>
            </w:r>
          </w:p>
        </w:tc>
        <w:tc>
          <w:tcPr>
            <w:tcW w:w="1800" w:type="dxa"/>
            <w:shd w:val="clear" w:color="auto" w:fill="auto"/>
            <w:noWrap/>
            <w:hideMark/>
          </w:tcPr>
          <w:p w14:paraId="72C0FCC9"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15</w:t>
            </w:r>
          </w:p>
        </w:tc>
        <w:tc>
          <w:tcPr>
            <w:tcW w:w="1710" w:type="dxa"/>
            <w:shd w:val="clear" w:color="auto" w:fill="auto"/>
            <w:noWrap/>
            <w:hideMark/>
          </w:tcPr>
          <w:p w14:paraId="70AEAA78"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11.5</w:t>
            </w:r>
          </w:p>
        </w:tc>
        <w:tc>
          <w:tcPr>
            <w:tcW w:w="1350" w:type="dxa"/>
            <w:shd w:val="clear" w:color="auto" w:fill="auto"/>
            <w:noWrap/>
            <w:hideMark/>
          </w:tcPr>
          <w:p w14:paraId="77CEBCBE"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0.0045</w:t>
            </w:r>
          </w:p>
        </w:tc>
        <w:tc>
          <w:tcPr>
            <w:tcW w:w="1260" w:type="dxa"/>
            <w:shd w:val="clear" w:color="auto" w:fill="auto"/>
            <w:noWrap/>
            <w:hideMark/>
          </w:tcPr>
          <w:p w14:paraId="512BCEAA"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0.0095</w:t>
            </w:r>
          </w:p>
        </w:tc>
      </w:tr>
      <w:tr w:rsidR="00ED35AD" w:rsidRPr="008D6F63" w14:paraId="49C5B798" w14:textId="77777777" w:rsidTr="00C43F9F">
        <w:trPr>
          <w:cantSplit/>
          <w:trHeight w:val="152"/>
        </w:trPr>
        <w:tc>
          <w:tcPr>
            <w:tcW w:w="1705" w:type="dxa"/>
            <w:shd w:val="clear" w:color="auto" w:fill="auto"/>
            <w:noWrap/>
            <w:hideMark/>
          </w:tcPr>
          <w:p w14:paraId="70BF3781"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Three story</w:t>
            </w:r>
          </w:p>
        </w:tc>
        <w:tc>
          <w:tcPr>
            <w:tcW w:w="1800" w:type="dxa"/>
            <w:shd w:val="clear" w:color="auto" w:fill="auto"/>
            <w:noWrap/>
            <w:hideMark/>
          </w:tcPr>
          <w:p w14:paraId="72C1492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10</w:t>
            </w:r>
          </w:p>
        </w:tc>
        <w:tc>
          <w:tcPr>
            <w:tcW w:w="1710" w:type="dxa"/>
            <w:shd w:val="clear" w:color="auto" w:fill="auto"/>
            <w:noWrap/>
            <w:hideMark/>
          </w:tcPr>
          <w:p w14:paraId="7C20F9D1"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0.5</w:t>
            </w:r>
          </w:p>
        </w:tc>
        <w:tc>
          <w:tcPr>
            <w:tcW w:w="1350" w:type="dxa"/>
            <w:shd w:val="clear" w:color="auto" w:fill="auto"/>
            <w:noWrap/>
            <w:hideMark/>
          </w:tcPr>
          <w:p w14:paraId="181CC93B"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0.0030</w:t>
            </w:r>
          </w:p>
        </w:tc>
        <w:tc>
          <w:tcPr>
            <w:tcW w:w="1260" w:type="dxa"/>
            <w:shd w:val="clear" w:color="auto" w:fill="auto"/>
            <w:noWrap/>
            <w:hideMark/>
          </w:tcPr>
          <w:p w14:paraId="23608B1E" w14:textId="77777777" w:rsidR="00ED35AD" w:rsidRPr="008D6F63" w:rsidRDefault="00ED35AD" w:rsidP="004D31DF">
            <w:pPr>
              <w:spacing w:after="0" w:line="240" w:lineRule="auto"/>
              <w:jc w:val="center"/>
              <w:rPr>
                <w:rFonts w:asciiTheme="minorHAnsi" w:eastAsiaTheme="minorEastAsia" w:hAnsiTheme="minorHAnsi" w:cstheme="minorBidi"/>
                <w:sz w:val="18"/>
                <w:szCs w:val="18"/>
              </w:rPr>
            </w:pPr>
            <w:r w:rsidRPr="008D6F63">
              <w:rPr>
                <w:rFonts w:asciiTheme="minorHAnsi" w:eastAsiaTheme="minorEastAsia" w:hAnsiTheme="minorHAnsi" w:cstheme="minorBidi"/>
                <w:sz w:val="18"/>
                <w:szCs w:val="18"/>
              </w:rPr>
              <w:t>0.014</w:t>
            </w:r>
          </w:p>
        </w:tc>
      </w:tr>
    </w:tbl>
    <w:p w14:paraId="12C9DE73" w14:textId="77777777" w:rsidR="00ED35AD" w:rsidRPr="009053C5" w:rsidRDefault="00ED35AD" w:rsidP="00036420">
      <w:pPr>
        <w:spacing w:after="0" w:line="240" w:lineRule="auto"/>
        <w:rPr>
          <w:rFonts w:asciiTheme="minorHAnsi" w:hAnsiTheme="minorHAnsi" w:cstheme="minorHAnsi"/>
          <w:sz w:val="18"/>
          <w:szCs w:val="18"/>
        </w:rPr>
      </w:pPr>
    </w:p>
    <w:tbl>
      <w:tblPr>
        <w:tblStyle w:val="TableGrid3"/>
        <w:tblpPr w:leftFromText="180" w:rightFromText="180" w:vertAnchor="text" w:tblpX="108" w:tblpY="1"/>
        <w:tblOverlap w:val="never"/>
        <w:tblW w:w="0" w:type="auto"/>
        <w:tblLook w:val="04A0" w:firstRow="1" w:lastRow="0" w:firstColumn="1" w:lastColumn="0" w:noHBand="0" w:noVBand="1"/>
      </w:tblPr>
      <w:tblGrid>
        <w:gridCol w:w="540"/>
        <w:gridCol w:w="2340"/>
        <w:gridCol w:w="2349"/>
        <w:gridCol w:w="1969"/>
        <w:gridCol w:w="3845"/>
        <w:gridCol w:w="2004"/>
        <w:gridCol w:w="1569"/>
      </w:tblGrid>
      <w:tr w:rsidR="00AA233E" w:rsidRPr="00323F2C" w14:paraId="199AA9F4" w14:textId="77777777" w:rsidTr="006401C3">
        <w:tc>
          <w:tcPr>
            <w:tcW w:w="14616" w:type="dxa"/>
            <w:gridSpan w:val="7"/>
          </w:tcPr>
          <w:p w14:paraId="61EB43F3" w14:textId="1C2FDF8F" w:rsidR="00AA233E" w:rsidRDefault="00AA233E" w:rsidP="006401C3">
            <w:pPr>
              <w:tabs>
                <w:tab w:val="left" w:pos="1306"/>
              </w:tabs>
              <w:spacing w:after="0" w:line="240" w:lineRule="auto"/>
              <w:rPr>
                <w:rFonts w:asciiTheme="minorHAnsi" w:hAnsiTheme="minorHAnsi" w:cstheme="minorHAnsi"/>
                <w:sz w:val="18"/>
                <w:szCs w:val="18"/>
              </w:rPr>
            </w:pPr>
            <w:r>
              <w:rPr>
                <w:rFonts w:asciiTheme="minorHAnsi" w:hAnsiTheme="minorHAnsi" w:cstheme="minorHAnsi"/>
                <w:b/>
                <w:sz w:val="18"/>
                <w:szCs w:val="18"/>
              </w:rPr>
              <w:t>H</w:t>
            </w:r>
            <w:r w:rsidRPr="009053C5">
              <w:rPr>
                <w:rFonts w:asciiTheme="minorHAnsi" w:hAnsiTheme="minorHAnsi" w:cstheme="minorHAnsi"/>
                <w:b/>
                <w:sz w:val="18"/>
                <w:szCs w:val="18"/>
              </w:rPr>
              <w:t>. HERS-Verified Drain Water Heat Recovery System  (DWHR-H)</w:t>
            </w:r>
          </w:p>
        </w:tc>
      </w:tr>
      <w:tr w:rsidR="006401C3" w:rsidRPr="00323F2C" w14:paraId="339EE46B" w14:textId="77777777" w:rsidTr="006401C3">
        <w:trPr>
          <w:trHeight w:val="170"/>
        </w:trPr>
        <w:tc>
          <w:tcPr>
            <w:tcW w:w="2880" w:type="dxa"/>
            <w:gridSpan w:val="2"/>
          </w:tcPr>
          <w:p w14:paraId="5AAF416B" w14:textId="77777777"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2349" w:type="dxa"/>
          </w:tcPr>
          <w:p w14:paraId="106D815D" w14:textId="77777777"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0" w:type="auto"/>
          </w:tcPr>
          <w:p w14:paraId="540877F1" w14:textId="77777777"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0" w:type="auto"/>
          </w:tcPr>
          <w:p w14:paraId="47A7CE9E" w14:textId="10D05AA9"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w:t>
            </w:r>
            <w:r w:rsidR="005F41CC">
              <w:rPr>
                <w:rFonts w:asciiTheme="minorHAnsi" w:hAnsiTheme="minorHAnsi" w:cstheme="minorHAnsi"/>
                <w:sz w:val="18"/>
                <w:szCs w:val="18"/>
              </w:rPr>
              <w:t>4</w:t>
            </w:r>
          </w:p>
        </w:tc>
        <w:tc>
          <w:tcPr>
            <w:tcW w:w="0" w:type="auto"/>
          </w:tcPr>
          <w:p w14:paraId="0BAE4E68" w14:textId="2432CE74"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w:t>
            </w:r>
            <w:r w:rsidR="005F41CC">
              <w:rPr>
                <w:rFonts w:asciiTheme="minorHAnsi" w:hAnsiTheme="minorHAnsi" w:cstheme="minorHAnsi"/>
                <w:sz w:val="18"/>
                <w:szCs w:val="18"/>
              </w:rPr>
              <w:t>5</w:t>
            </w:r>
          </w:p>
        </w:tc>
        <w:tc>
          <w:tcPr>
            <w:tcW w:w="0" w:type="auto"/>
          </w:tcPr>
          <w:p w14:paraId="39029870" w14:textId="4C26EF70"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w:t>
            </w:r>
            <w:r w:rsidR="005F41CC">
              <w:rPr>
                <w:rFonts w:asciiTheme="minorHAnsi" w:hAnsiTheme="minorHAnsi" w:cstheme="minorHAnsi"/>
                <w:sz w:val="18"/>
                <w:szCs w:val="18"/>
              </w:rPr>
              <w:t>6</w:t>
            </w:r>
          </w:p>
        </w:tc>
      </w:tr>
      <w:tr w:rsidR="006401C3" w:rsidRPr="00323F2C" w14:paraId="178FDB8D" w14:textId="77777777" w:rsidTr="006401C3">
        <w:trPr>
          <w:trHeight w:val="144"/>
        </w:trPr>
        <w:tc>
          <w:tcPr>
            <w:tcW w:w="2880" w:type="dxa"/>
            <w:gridSpan w:val="2"/>
          </w:tcPr>
          <w:p w14:paraId="71ADADA4" w14:textId="77777777"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Manufacturer</w:t>
            </w:r>
          </w:p>
        </w:tc>
        <w:tc>
          <w:tcPr>
            <w:tcW w:w="2349" w:type="dxa"/>
          </w:tcPr>
          <w:p w14:paraId="2EEB6570" w14:textId="77777777"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Model #</w:t>
            </w:r>
          </w:p>
        </w:tc>
        <w:tc>
          <w:tcPr>
            <w:tcW w:w="0" w:type="auto"/>
          </w:tcPr>
          <w:p w14:paraId="179F5314" w14:textId="77777777"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Rated effectiveness</w:t>
            </w:r>
          </w:p>
        </w:tc>
        <w:tc>
          <w:tcPr>
            <w:tcW w:w="0" w:type="auto"/>
          </w:tcPr>
          <w:p w14:paraId="61AA5186" w14:textId="77777777"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Installation Configuration (Equal flow, unequal to shower, unequal to water heater)</w:t>
            </w:r>
          </w:p>
        </w:tc>
        <w:tc>
          <w:tcPr>
            <w:tcW w:w="0" w:type="auto"/>
          </w:tcPr>
          <w:p w14:paraId="5E067405" w14:textId="77777777"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Percent of shower served by the DWHR device</w:t>
            </w:r>
          </w:p>
        </w:tc>
        <w:tc>
          <w:tcPr>
            <w:tcW w:w="0" w:type="auto"/>
          </w:tcPr>
          <w:p w14:paraId="389DC4B3" w14:textId="77777777"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DWHR System Certified by CEC</w:t>
            </w:r>
          </w:p>
        </w:tc>
      </w:tr>
      <w:tr w:rsidR="006401C3" w:rsidRPr="00323F2C" w14:paraId="72B28436" w14:textId="77777777" w:rsidTr="006401C3">
        <w:trPr>
          <w:trHeight w:val="467"/>
        </w:trPr>
        <w:tc>
          <w:tcPr>
            <w:tcW w:w="2880" w:type="dxa"/>
            <w:gridSpan w:val="2"/>
          </w:tcPr>
          <w:p w14:paraId="04E65F82" w14:textId="3692C74C"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2349" w:type="dxa"/>
          </w:tcPr>
          <w:p w14:paraId="14EAA2F2" w14:textId="37F473FE"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0" w:type="auto"/>
          </w:tcPr>
          <w:p w14:paraId="0879D18B" w14:textId="319DC4EE"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range check: 0.42≤H03&lt;1 </w:t>
            </w:r>
            <w:r w:rsidRPr="009D79A7">
              <w:rPr>
                <w:rFonts w:asciiTheme="minorHAnsi" w:eastAsia="Times New Roman" w:hAnsiTheme="minorHAnsi" w:cstheme="minorHAnsi"/>
                <w:sz w:val="18"/>
                <w:szCs w:val="18"/>
              </w:rPr>
              <w:t>&gt;&gt;</w:t>
            </w:r>
          </w:p>
        </w:tc>
        <w:tc>
          <w:tcPr>
            <w:tcW w:w="0" w:type="auto"/>
          </w:tcPr>
          <w:p w14:paraId="1638527F" w14:textId="77777777" w:rsidR="00AA233E" w:rsidRDefault="00AA233E" w:rsidP="006401C3">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r>
              <w:rPr>
                <w:rFonts w:asciiTheme="minorHAnsi" w:hAnsiTheme="minorHAnsi"/>
                <w:sz w:val="18"/>
                <w:szCs w:val="18"/>
              </w:rPr>
              <w:t>&lt;&lt;</w:t>
            </w:r>
            <w:r w:rsidRPr="00FE60ED">
              <w:rPr>
                <w:rFonts w:asciiTheme="minorHAnsi" w:hAnsiTheme="minorHAnsi"/>
                <w:sz w:val="18"/>
                <w:szCs w:val="18"/>
              </w:rPr>
              <w:t>user pick from list:</w:t>
            </w:r>
          </w:p>
          <w:p w14:paraId="09C1A0BD" w14:textId="77777777" w:rsidR="00AA233E" w:rsidRPr="005A5077" w:rsidRDefault="00AA233E" w:rsidP="006401C3">
            <w:pPr>
              <w:pStyle w:val="ListParagraph"/>
              <w:keepNext/>
              <w:numPr>
                <w:ilvl w:val="0"/>
                <w:numId w:val="16"/>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64403AE4" w14:textId="77777777" w:rsidR="00AA233E" w:rsidRDefault="00AA233E" w:rsidP="006401C3">
            <w:pPr>
              <w:pStyle w:val="ListParagraph"/>
              <w:keepNext/>
              <w:numPr>
                <w:ilvl w:val="0"/>
                <w:numId w:val="16"/>
              </w:numPr>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77399C2B" w14:textId="0F201A91" w:rsidR="00AA233E" w:rsidRPr="006401C3" w:rsidRDefault="00AA233E" w:rsidP="006401C3">
            <w:pPr>
              <w:pStyle w:val="ListParagraph"/>
              <w:keepNext/>
              <w:numPr>
                <w:ilvl w:val="0"/>
                <w:numId w:val="16"/>
              </w:numPr>
              <w:tabs>
                <w:tab w:val="left" w:pos="2160"/>
                <w:tab w:val="left" w:pos="2700"/>
                <w:tab w:val="left" w:pos="3420"/>
                <w:tab w:val="left" w:pos="3780"/>
                <w:tab w:val="left" w:pos="5760"/>
                <w:tab w:val="left" w:pos="7212"/>
              </w:tabs>
              <w:spacing w:after="0" w:line="240" w:lineRule="auto"/>
              <w:ind w:left="-239"/>
              <w:jc w:val="center"/>
              <w:rPr>
                <w:rFonts w:asciiTheme="minorHAnsi" w:hAnsiTheme="minorHAnsi" w:cstheme="minorHAnsi"/>
                <w:sz w:val="18"/>
                <w:szCs w:val="18"/>
              </w:rPr>
            </w:pPr>
            <w:r w:rsidRPr="006401C3">
              <w:rPr>
                <w:rFonts w:asciiTheme="minorHAnsi" w:hAnsiTheme="minorHAnsi" w:cstheme="minorHAnsi"/>
                <w:sz w:val="18"/>
                <w:szCs w:val="18"/>
              </w:rPr>
              <w:t>Unequal to water heater&gt;&gt;</w:t>
            </w:r>
          </w:p>
        </w:tc>
        <w:tc>
          <w:tcPr>
            <w:tcW w:w="0" w:type="auto"/>
          </w:tcPr>
          <w:p w14:paraId="782912F5" w14:textId="21095795"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range check: 0&lt;H06≤100 </w:t>
            </w:r>
            <w:r w:rsidRPr="009D79A7">
              <w:rPr>
                <w:rFonts w:asciiTheme="minorHAnsi" w:eastAsia="Times New Roman" w:hAnsiTheme="minorHAnsi" w:cstheme="minorHAnsi"/>
                <w:sz w:val="18"/>
                <w:szCs w:val="18"/>
              </w:rPr>
              <w:t>&gt;&gt;</w:t>
            </w:r>
          </w:p>
        </w:tc>
        <w:tc>
          <w:tcPr>
            <w:tcW w:w="0" w:type="auto"/>
          </w:tcPr>
          <w:p w14:paraId="5AC92C3A" w14:textId="0CBC777A" w:rsidR="00AA233E" w:rsidRPr="009053C5" w:rsidRDefault="00AA233E"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r>
              <w:rPr>
                <w:rFonts w:asciiTheme="minorHAnsi" w:hAnsiTheme="minorHAnsi" w:cstheme="minorHAnsi"/>
                <w:sz w:val="18"/>
                <w:szCs w:val="18"/>
              </w:rPr>
              <w:t>&lt;&lt;user select from list: Yes or No&gt;&gt;</w:t>
            </w:r>
          </w:p>
        </w:tc>
      </w:tr>
      <w:tr w:rsidR="006401C3" w:rsidRPr="00323F2C" w14:paraId="1425DADD" w14:textId="77777777" w:rsidTr="006401C3">
        <w:trPr>
          <w:trHeight w:val="144"/>
        </w:trPr>
        <w:tc>
          <w:tcPr>
            <w:tcW w:w="2880" w:type="dxa"/>
            <w:gridSpan w:val="2"/>
          </w:tcPr>
          <w:p w14:paraId="1D276981" w14:textId="77777777" w:rsidR="006401C3" w:rsidRPr="009D79A7" w:rsidRDefault="006401C3" w:rsidP="006401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349" w:type="dxa"/>
          </w:tcPr>
          <w:p w14:paraId="0C07391B" w14:textId="77777777" w:rsidR="006401C3" w:rsidRPr="009D79A7" w:rsidRDefault="006401C3" w:rsidP="006401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0" w:type="auto"/>
          </w:tcPr>
          <w:p w14:paraId="0C267FFA" w14:textId="77777777" w:rsidR="006401C3" w:rsidRPr="009D79A7" w:rsidRDefault="006401C3" w:rsidP="006401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0" w:type="auto"/>
          </w:tcPr>
          <w:p w14:paraId="3C085204" w14:textId="77777777" w:rsidR="006401C3" w:rsidRDefault="006401C3" w:rsidP="006401C3">
            <w:pPr>
              <w:keepNext/>
              <w:tabs>
                <w:tab w:val="left" w:pos="2160"/>
                <w:tab w:val="left" w:pos="2700"/>
                <w:tab w:val="left" w:pos="3420"/>
                <w:tab w:val="left" w:pos="3780"/>
                <w:tab w:val="left" w:pos="5760"/>
                <w:tab w:val="left" w:pos="7212"/>
              </w:tabs>
              <w:spacing w:after="0" w:line="240" w:lineRule="auto"/>
              <w:rPr>
                <w:rFonts w:asciiTheme="minorHAnsi" w:hAnsiTheme="minorHAnsi"/>
                <w:sz w:val="18"/>
                <w:szCs w:val="18"/>
              </w:rPr>
            </w:pPr>
          </w:p>
        </w:tc>
        <w:tc>
          <w:tcPr>
            <w:tcW w:w="0" w:type="auto"/>
          </w:tcPr>
          <w:p w14:paraId="263F4623" w14:textId="77777777" w:rsidR="006401C3" w:rsidRPr="009D79A7" w:rsidRDefault="006401C3" w:rsidP="006401C3">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0" w:type="auto"/>
          </w:tcPr>
          <w:p w14:paraId="647268A8" w14:textId="77777777" w:rsidR="006401C3" w:rsidRDefault="006401C3" w:rsidP="006401C3">
            <w:pPr>
              <w:keepNext/>
              <w:tabs>
                <w:tab w:val="left" w:pos="2160"/>
                <w:tab w:val="left" w:pos="2700"/>
                <w:tab w:val="left" w:pos="3420"/>
                <w:tab w:val="left" w:pos="3780"/>
                <w:tab w:val="left" w:pos="5760"/>
                <w:tab w:val="left" w:pos="7212"/>
              </w:tabs>
              <w:spacing w:after="0" w:line="240" w:lineRule="auto"/>
              <w:jc w:val="center"/>
              <w:rPr>
                <w:rFonts w:asciiTheme="minorHAnsi" w:hAnsiTheme="minorHAnsi" w:cstheme="minorHAnsi"/>
                <w:sz w:val="18"/>
                <w:szCs w:val="18"/>
              </w:rPr>
            </w:pPr>
          </w:p>
        </w:tc>
      </w:tr>
      <w:tr w:rsidR="007553DF" w:rsidRPr="00323F2C" w14:paraId="0461E583" w14:textId="77777777" w:rsidTr="006401C3">
        <w:trPr>
          <w:trHeight w:val="260"/>
          <w:ins w:id="29" w:author="Smith, Alexis@Energy" w:date="2019-03-06T13:56:00Z"/>
        </w:trPr>
        <w:tc>
          <w:tcPr>
            <w:tcW w:w="540" w:type="dxa"/>
            <w:vAlign w:val="center"/>
          </w:tcPr>
          <w:p w14:paraId="6227CE18" w14:textId="1DD5CC3C" w:rsidR="007553DF" w:rsidRPr="009053C5" w:rsidRDefault="007553DF" w:rsidP="006401C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0" w:author="Smith, Alexis@Energy" w:date="2019-03-06T13:56:00Z"/>
                <w:rFonts w:asciiTheme="minorHAnsi" w:eastAsiaTheme="minorEastAsia" w:hAnsiTheme="minorHAnsi" w:cstheme="minorHAnsi"/>
                <w:b/>
                <w:sz w:val="18"/>
                <w:szCs w:val="18"/>
              </w:rPr>
            </w:pPr>
            <w:ins w:id="31" w:author="Smith, Alexis@Energy" w:date="2019-03-06T13:57:00Z">
              <w:r>
                <w:rPr>
                  <w:rFonts w:cstheme="minorHAnsi"/>
                  <w:sz w:val="18"/>
                  <w:szCs w:val="18"/>
                </w:rPr>
                <w:t>07</w:t>
              </w:r>
            </w:ins>
          </w:p>
        </w:tc>
        <w:tc>
          <w:tcPr>
            <w:tcW w:w="2340" w:type="dxa"/>
            <w:vAlign w:val="center"/>
          </w:tcPr>
          <w:p w14:paraId="2C1A5CA4" w14:textId="5D4E70BA" w:rsidR="007553DF" w:rsidRPr="009053C5" w:rsidRDefault="007553DF" w:rsidP="006401C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32" w:author="Smith, Alexis@Energy" w:date="2019-03-06T13:56:00Z"/>
                <w:rFonts w:asciiTheme="minorHAnsi" w:eastAsiaTheme="minorEastAsia" w:hAnsiTheme="minorHAnsi" w:cstheme="minorHAnsi"/>
                <w:b/>
                <w:sz w:val="18"/>
                <w:szCs w:val="18"/>
              </w:rPr>
            </w:pPr>
            <w:ins w:id="33" w:author="Smith, Alexis@Energy" w:date="2019-03-06T13:57:00Z">
              <w:r w:rsidRPr="00675839">
                <w:rPr>
                  <w:sz w:val="18"/>
                  <w:szCs w:val="18"/>
                </w:rPr>
                <w:t>Verification Status:</w:t>
              </w:r>
            </w:ins>
          </w:p>
        </w:tc>
        <w:tc>
          <w:tcPr>
            <w:tcW w:w="11736" w:type="dxa"/>
            <w:gridSpan w:val="5"/>
            <w:vAlign w:val="center"/>
          </w:tcPr>
          <w:p w14:paraId="254787AC" w14:textId="5EC94896" w:rsidR="007553DF" w:rsidRPr="00404307" w:rsidRDefault="00404307" w:rsidP="00404307">
            <w:pPr>
              <w:keepNext/>
              <w:tabs>
                <w:tab w:val="left" w:pos="356"/>
              </w:tabs>
              <w:spacing w:after="0" w:line="240" w:lineRule="auto"/>
              <w:ind w:left="360"/>
              <w:rPr>
                <w:ins w:id="34" w:author="Smith, Alexis@Energy" w:date="2019-03-06T13:57:00Z"/>
                <w:rFonts w:asciiTheme="minorHAnsi" w:hAnsiTheme="minorHAnsi" w:cstheme="minorHAnsi"/>
                <w:sz w:val="18"/>
                <w:szCs w:val="18"/>
              </w:rPr>
            </w:pPr>
            <w:ins w:id="35" w:author="Smith, Alexis@Energy" w:date="2019-03-06T14:58:00Z">
              <w:r w:rsidRPr="00404307">
                <w:rPr>
                  <w:rFonts w:asciiTheme="minorHAnsi" w:hAnsiTheme="minorHAnsi" w:cstheme="minorHAnsi"/>
                  <w:sz w:val="18"/>
                  <w:szCs w:val="18"/>
                </w:rPr>
                <w:t>***</w:t>
              </w:r>
            </w:ins>
            <w:ins w:id="36" w:author="Smith, Alexis@Energy" w:date="2019-03-06T13:57:00Z">
              <w:r w:rsidR="007553DF" w:rsidRPr="00404307">
                <w:rPr>
                  <w:rFonts w:asciiTheme="minorHAnsi" w:hAnsiTheme="minorHAnsi" w:cstheme="minorHAnsi"/>
                  <w:sz w:val="18"/>
                  <w:szCs w:val="18"/>
                  <w:u w:val="single"/>
                </w:rPr>
                <w:t>Pass</w:t>
              </w:r>
              <w:r w:rsidR="007553DF" w:rsidRPr="00404307">
                <w:rPr>
                  <w:rFonts w:asciiTheme="minorHAnsi" w:hAnsiTheme="minorHAnsi" w:cstheme="minorHAnsi"/>
                  <w:sz w:val="18"/>
                  <w:szCs w:val="18"/>
                </w:rPr>
                <w:t xml:space="preserve"> </w:t>
              </w:r>
            </w:ins>
            <w:ins w:id="37" w:author="Smith, Alexis@Energy" w:date="2019-03-06T14:58:00Z">
              <w:r>
                <w:rPr>
                  <w:rFonts w:asciiTheme="minorHAnsi" w:hAnsiTheme="minorHAnsi" w:cstheme="minorHAnsi"/>
                  <w:sz w:val="18"/>
                  <w:szCs w:val="18"/>
                </w:rPr>
                <w:t>–</w:t>
              </w:r>
            </w:ins>
            <w:ins w:id="38" w:author="Smith, Alexis@Energy" w:date="2019-03-06T13:57:00Z">
              <w:r w:rsidR="007553DF" w:rsidRPr="00404307">
                <w:rPr>
                  <w:rFonts w:asciiTheme="minorHAnsi" w:hAnsiTheme="minorHAnsi" w:cstheme="minorHAnsi"/>
                  <w:sz w:val="18"/>
                  <w:szCs w:val="18"/>
                </w:rPr>
                <w:t xml:space="preserve"> all applicable requirements are met; or</w:t>
              </w:r>
            </w:ins>
          </w:p>
          <w:p w14:paraId="442CA28F" w14:textId="4046728D" w:rsidR="007553DF" w:rsidRPr="00404307" w:rsidRDefault="00404307" w:rsidP="00404307">
            <w:pPr>
              <w:keepNext/>
              <w:tabs>
                <w:tab w:val="left" w:pos="356"/>
              </w:tabs>
              <w:spacing w:after="0" w:line="240" w:lineRule="auto"/>
              <w:ind w:left="360"/>
              <w:rPr>
                <w:ins w:id="39" w:author="Smith, Alexis@Energy" w:date="2019-03-06T13:57:00Z"/>
                <w:rFonts w:asciiTheme="minorHAnsi" w:hAnsiTheme="minorHAnsi" w:cstheme="minorHAnsi"/>
                <w:sz w:val="18"/>
                <w:szCs w:val="18"/>
              </w:rPr>
            </w:pPr>
            <w:ins w:id="40" w:author="Smith, Alexis@Energy" w:date="2019-03-06T14:58:00Z">
              <w:r w:rsidRPr="00404307">
                <w:rPr>
                  <w:rFonts w:asciiTheme="minorHAnsi" w:hAnsiTheme="minorHAnsi" w:cstheme="minorHAnsi"/>
                  <w:sz w:val="18"/>
                  <w:szCs w:val="18"/>
                </w:rPr>
                <w:t>***</w:t>
              </w:r>
            </w:ins>
            <w:ins w:id="41" w:author="Smith, Alexis@Energy" w:date="2019-03-06T13:57:00Z">
              <w:r w:rsidR="007553DF" w:rsidRPr="00404307">
                <w:rPr>
                  <w:rFonts w:asciiTheme="minorHAnsi" w:hAnsiTheme="minorHAnsi" w:cstheme="minorHAnsi"/>
                  <w:sz w:val="18"/>
                  <w:szCs w:val="18"/>
                  <w:u w:val="single"/>
                </w:rPr>
                <w:t>Fail</w:t>
              </w:r>
              <w:r w:rsidR="007553DF" w:rsidRPr="00404307">
                <w:rPr>
                  <w:rFonts w:asciiTheme="minorHAnsi" w:hAnsiTheme="minorHAnsi" w:cstheme="minorHAnsi"/>
                  <w:sz w:val="18"/>
                  <w:szCs w:val="18"/>
                </w:rPr>
                <w:t xml:space="preserve"> </w:t>
              </w:r>
            </w:ins>
            <w:ins w:id="42" w:author="Smith, Alexis@Energy" w:date="2019-03-06T14:59:00Z">
              <w:r>
                <w:rPr>
                  <w:rFonts w:asciiTheme="minorHAnsi" w:hAnsiTheme="minorHAnsi" w:cstheme="minorHAnsi"/>
                  <w:sz w:val="18"/>
                  <w:szCs w:val="18"/>
                </w:rPr>
                <w:t>–</w:t>
              </w:r>
            </w:ins>
            <w:ins w:id="43" w:author="Smith, Alexis@Energy" w:date="2019-03-06T13:57:00Z">
              <w:r w:rsidR="007553DF" w:rsidRPr="00404307">
                <w:rPr>
                  <w:rFonts w:asciiTheme="minorHAnsi" w:hAnsiTheme="minorHAnsi" w:cstheme="minorHAnsi"/>
                  <w:sz w:val="18"/>
                  <w:szCs w:val="18"/>
                </w:rPr>
                <w:t xml:space="preserve"> one or more applicable requirements are not met. Enter reason for failure in corrections notes field below; or</w:t>
              </w:r>
            </w:ins>
          </w:p>
          <w:p w14:paraId="5C1DF58C" w14:textId="58C799E1" w:rsidR="007553DF" w:rsidRPr="00404307" w:rsidRDefault="00404307" w:rsidP="0040430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360"/>
              <w:rPr>
                <w:ins w:id="44" w:author="Smith, Alexis@Energy" w:date="2019-03-06T13:56:00Z"/>
                <w:rFonts w:asciiTheme="minorHAnsi" w:eastAsiaTheme="minorEastAsia" w:hAnsiTheme="minorHAnsi" w:cstheme="minorHAnsi"/>
                <w:b/>
                <w:sz w:val="18"/>
                <w:szCs w:val="18"/>
              </w:rPr>
            </w:pPr>
            <w:ins w:id="45" w:author="Smith, Alexis@Energy" w:date="2019-03-06T14:59:00Z">
              <w:r w:rsidRPr="00404307">
                <w:rPr>
                  <w:rFonts w:asciiTheme="minorHAnsi" w:hAnsiTheme="minorHAnsi" w:cstheme="minorHAnsi"/>
                  <w:sz w:val="18"/>
                  <w:szCs w:val="18"/>
                </w:rPr>
                <w:t>***</w:t>
              </w:r>
            </w:ins>
            <w:ins w:id="46" w:author="Smith, Alexis@Energy" w:date="2019-03-06T13:57:00Z">
              <w:r w:rsidR="007553DF" w:rsidRPr="00404307">
                <w:rPr>
                  <w:rFonts w:asciiTheme="minorHAnsi" w:hAnsiTheme="minorHAnsi" w:cstheme="minorHAnsi"/>
                  <w:sz w:val="18"/>
                  <w:szCs w:val="18"/>
                  <w:u w:val="single"/>
                </w:rPr>
                <w:t>All N/A</w:t>
              </w:r>
              <w:r w:rsidR="007553DF" w:rsidRPr="00404307">
                <w:rPr>
                  <w:rFonts w:asciiTheme="minorHAnsi" w:hAnsiTheme="minorHAnsi" w:cstheme="minorHAnsi"/>
                  <w:sz w:val="18"/>
                  <w:szCs w:val="18"/>
                </w:rPr>
                <w:t xml:space="preserve"> - This entire table is not applicable</w:t>
              </w:r>
            </w:ins>
          </w:p>
        </w:tc>
      </w:tr>
      <w:tr w:rsidR="007553DF" w:rsidRPr="00323F2C" w14:paraId="1AAB8519" w14:textId="77777777" w:rsidTr="006401C3">
        <w:trPr>
          <w:trHeight w:val="260"/>
          <w:ins w:id="47" w:author="Smith, Alexis@Energy" w:date="2019-03-06T13:56:00Z"/>
        </w:trPr>
        <w:tc>
          <w:tcPr>
            <w:tcW w:w="540" w:type="dxa"/>
          </w:tcPr>
          <w:p w14:paraId="546D49CA" w14:textId="6B405C2A" w:rsidR="007553DF" w:rsidRPr="009053C5" w:rsidRDefault="007553DF" w:rsidP="006401C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8" w:author="Smith, Alexis@Energy" w:date="2019-03-06T13:56:00Z"/>
                <w:rFonts w:asciiTheme="minorHAnsi" w:eastAsiaTheme="minorEastAsia" w:hAnsiTheme="minorHAnsi" w:cstheme="minorHAnsi"/>
                <w:b/>
                <w:sz w:val="18"/>
                <w:szCs w:val="18"/>
              </w:rPr>
            </w:pPr>
            <w:ins w:id="49" w:author="Smith, Alexis@Energy" w:date="2019-03-06T13:57:00Z">
              <w:r>
                <w:rPr>
                  <w:rFonts w:cstheme="minorHAnsi"/>
                  <w:sz w:val="18"/>
                  <w:szCs w:val="18"/>
                </w:rPr>
                <w:t>08</w:t>
              </w:r>
            </w:ins>
          </w:p>
        </w:tc>
        <w:tc>
          <w:tcPr>
            <w:tcW w:w="14076" w:type="dxa"/>
            <w:gridSpan w:val="6"/>
            <w:vAlign w:val="center"/>
          </w:tcPr>
          <w:p w14:paraId="00D58713" w14:textId="286DC480" w:rsidR="007553DF" w:rsidRPr="009053C5" w:rsidRDefault="007553DF" w:rsidP="006401C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0" w:author="Smith, Alexis@Energy" w:date="2019-03-06T13:56:00Z"/>
                <w:rFonts w:asciiTheme="minorHAnsi" w:eastAsiaTheme="minorEastAsia" w:hAnsiTheme="minorHAnsi" w:cstheme="minorHAnsi"/>
                <w:b/>
                <w:sz w:val="18"/>
                <w:szCs w:val="18"/>
              </w:rPr>
            </w:pPr>
            <w:ins w:id="51" w:author="Smith, Alexis@Energy" w:date="2019-03-06T13:57:00Z">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ins>
          </w:p>
        </w:tc>
      </w:tr>
      <w:tr w:rsidR="007553DF" w:rsidRPr="00323F2C" w14:paraId="648A9AE6" w14:textId="77777777" w:rsidTr="006401C3">
        <w:trPr>
          <w:trHeight w:val="260"/>
        </w:trPr>
        <w:tc>
          <w:tcPr>
            <w:tcW w:w="14616" w:type="dxa"/>
            <w:gridSpan w:val="7"/>
          </w:tcPr>
          <w:p w14:paraId="4586EEF9" w14:textId="3734F0CB" w:rsidR="007553DF" w:rsidRPr="009053C5" w:rsidRDefault="007553DF" w:rsidP="006401C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ins w:id="52" w:author="Smith, Alexis@Energy" w:date="2019-03-06T13:57: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53" w:author="Smith, Alexis@Energy" w:date="2019-03-06T13:56:00Z">
              <w:r w:rsidRPr="009053C5" w:rsidDel="007553DF">
                <w:rPr>
                  <w:rFonts w:asciiTheme="minorHAnsi" w:eastAsiaTheme="minorEastAsia" w:hAnsiTheme="minorHAnsi" w:cstheme="minorHAnsi"/>
                  <w:b/>
                  <w:sz w:val="18"/>
                  <w:szCs w:val="18"/>
                </w:rPr>
                <w:delText>The responsible person’s signature on this compliance document affirms that all applicable requirements in this table have been met.</w:delText>
              </w:r>
            </w:del>
            <w:del w:id="54" w:author="Smith, Alexis@Energy" w:date="2019-03-06T13:57:00Z">
              <w:r w:rsidRPr="009053C5" w:rsidDel="007E02CC">
                <w:rPr>
                  <w:rFonts w:asciiTheme="minorHAnsi" w:eastAsiaTheme="minorEastAsia" w:hAnsiTheme="minorHAnsi" w:cstheme="minorHAnsi"/>
                  <w:b/>
                  <w:sz w:val="18"/>
                  <w:szCs w:val="18"/>
                </w:rPr>
                <w:delText xml:space="preserve">  </w:delText>
              </w:r>
            </w:del>
          </w:p>
        </w:tc>
      </w:tr>
    </w:tbl>
    <w:p w14:paraId="53C1998F" w14:textId="77777777" w:rsidR="00036420" w:rsidRPr="009053C5" w:rsidRDefault="00036420" w:rsidP="00036420">
      <w:pPr>
        <w:spacing w:after="0" w:line="240" w:lineRule="auto"/>
        <w:rPr>
          <w:rFonts w:asciiTheme="minorHAnsi" w:hAnsiTheme="minorHAnsi" w:cstheme="minorHAnsi"/>
          <w:sz w:val="18"/>
          <w:szCs w:val="18"/>
        </w:rPr>
      </w:pPr>
    </w:p>
    <w:p w14:paraId="452CD6B8" w14:textId="77777777" w:rsidR="00036420" w:rsidRPr="009053C5" w:rsidRDefault="00036420" w:rsidP="00036420">
      <w:pPr>
        <w:spacing w:after="0" w:line="240" w:lineRule="auto"/>
        <w:rPr>
          <w:rFonts w:asciiTheme="minorHAnsi" w:hAnsiTheme="minorHAnsi" w:cstheme="minorHAnsi"/>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3675"/>
      </w:tblGrid>
      <w:tr w:rsidR="00036420" w:rsidRPr="00323F2C" w14:paraId="49755DDB" w14:textId="77777777" w:rsidTr="00036420">
        <w:trPr>
          <w:trHeight w:val="144"/>
        </w:trPr>
        <w:tc>
          <w:tcPr>
            <w:tcW w:w="14390" w:type="dxa"/>
            <w:gridSpan w:val="2"/>
            <w:tcBorders>
              <w:top w:val="single" w:sz="4" w:space="0" w:color="auto"/>
              <w:left w:val="single" w:sz="4" w:space="0" w:color="auto"/>
              <w:bottom w:val="single" w:sz="4" w:space="0" w:color="auto"/>
              <w:right w:val="single" w:sz="4" w:space="0" w:color="auto"/>
            </w:tcBorders>
          </w:tcPr>
          <w:p w14:paraId="6C4C62C0" w14:textId="4D5FD238" w:rsidR="00036420" w:rsidRPr="009053C5" w:rsidRDefault="00995034">
            <w:pPr>
              <w:keepNext/>
              <w:spacing w:after="0" w:line="240" w:lineRule="auto"/>
              <w:rPr>
                <w:rFonts w:asciiTheme="minorHAnsi" w:eastAsiaTheme="minorEastAsia" w:hAnsiTheme="minorHAnsi" w:cstheme="minorHAnsi"/>
                <w:sz w:val="18"/>
                <w:szCs w:val="18"/>
              </w:rPr>
            </w:pPr>
            <w:r>
              <w:rPr>
                <w:rFonts w:asciiTheme="minorHAnsi" w:eastAsiaTheme="minorEastAsia" w:hAnsiTheme="minorHAnsi" w:cstheme="minorHAnsi"/>
                <w:b/>
                <w:sz w:val="18"/>
                <w:szCs w:val="18"/>
              </w:rPr>
              <w:t>I</w:t>
            </w:r>
            <w:r w:rsidR="00036420" w:rsidRPr="009053C5">
              <w:rPr>
                <w:rFonts w:asciiTheme="minorHAnsi" w:eastAsiaTheme="minorEastAsia" w:hAnsiTheme="minorHAnsi" w:cstheme="minorHAnsi"/>
                <w:b/>
                <w:sz w:val="18"/>
                <w:szCs w:val="18"/>
              </w:rPr>
              <w:t xml:space="preserve">. Mandatory Measures for Insulation for Piping, and Tanks. </w:t>
            </w:r>
          </w:p>
        </w:tc>
      </w:tr>
      <w:tr w:rsidR="00036420" w:rsidRPr="00323F2C" w14:paraId="10785F95" w14:textId="77777777" w:rsidTr="00036420">
        <w:trPr>
          <w:trHeight w:val="144"/>
          <w:tblHeader/>
        </w:trPr>
        <w:tc>
          <w:tcPr>
            <w:tcW w:w="715" w:type="dxa"/>
            <w:vAlign w:val="center"/>
          </w:tcPr>
          <w:p w14:paraId="369E690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01</w:t>
            </w:r>
          </w:p>
        </w:tc>
        <w:tc>
          <w:tcPr>
            <w:tcW w:w="13675" w:type="dxa"/>
            <w:vAlign w:val="center"/>
          </w:tcPr>
          <w:p w14:paraId="762F526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Equipment shall meet the applicable requirements of the Appliance Efficiency Regulations (Section 110.3(b)1).</w:t>
            </w:r>
          </w:p>
        </w:tc>
      </w:tr>
      <w:tr w:rsidR="00036420" w:rsidRPr="00323F2C" w14:paraId="406B4F8C" w14:textId="77777777" w:rsidTr="00036420">
        <w:trPr>
          <w:trHeight w:val="144"/>
          <w:tblHeader/>
        </w:trPr>
        <w:tc>
          <w:tcPr>
            <w:tcW w:w="715" w:type="dxa"/>
            <w:vAlign w:val="center"/>
          </w:tcPr>
          <w:p w14:paraId="74F792D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02</w:t>
            </w:r>
          </w:p>
        </w:tc>
        <w:tc>
          <w:tcPr>
            <w:tcW w:w="13675" w:type="dxa"/>
            <w:vAlign w:val="center"/>
          </w:tcPr>
          <w:p w14:paraId="58C95FC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Unfired Storage Tanks are insulated with an external R-12 or combination of R-16 internal and external Insulation. (Section 110.3(c)4).</w:t>
            </w:r>
          </w:p>
        </w:tc>
      </w:tr>
      <w:tr w:rsidR="00036420" w:rsidRPr="00323F2C" w14:paraId="4929BED1" w14:textId="77777777" w:rsidTr="00036420">
        <w:trPr>
          <w:trHeight w:val="144"/>
        </w:trPr>
        <w:tc>
          <w:tcPr>
            <w:tcW w:w="715" w:type="dxa"/>
            <w:vAlign w:val="center"/>
          </w:tcPr>
          <w:p w14:paraId="6FD77EEE" w14:textId="77777777" w:rsidR="00036420" w:rsidRPr="009053C5" w:rsidRDefault="00036420" w:rsidP="00036420">
            <w:pPr>
              <w:keepNext/>
              <w:spacing w:after="0" w:line="240" w:lineRule="auto"/>
              <w:jc w:val="center"/>
              <w:rPr>
                <w:rFonts w:asciiTheme="minorHAnsi" w:eastAsiaTheme="minorEastAsia" w:hAnsiTheme="minorHAnsi" w:cstheme="minorHAnsi"/>
                <w:sz w:val="18"/>
                <w:szCs w:val="18"/>
              </w:rPr>
            </w:pPr>
            <w:r w:rsidRPr="009053C5">
              <w:rPr>
                <w:rFonts w:asciiTheme="minorHAnsi" w:eastAsiaTheme="minorEastAsia" w:hAnsiTheme="minorHAnsi" w:cstheme="minorHAnsi"/>
                <w:sz w:val="18"/>
                <w:szCs w:val="18"/>
              </w:rPr>
              <w:t>03</w:t>
            </w:r>
          </w:p>
        </w:tc>
        <w:tc>
          <w:tcPr>
            <w:tcW w:w="13675" w:type="dxa"/>
            <w:vAlign w:val="center"/>
          </w:tcPr>
          <w:p w14:paraId="392D5ED5" w14:textId="77777777" w:rsidR="00036420" w:rsidRPr="009053C5" w:rsidRDefault="00036420" w:rsidP="00036420">
            <w:pPr>
              <w:keepNext/>
              <w:autoSpaceDE w:val="0"/>
              <w:autoSpaceDN w:val="0"/>
              <w:adjustRightInd w:val="0"/>
              <w:spacing w:after="0" w:line="240" w:lineRule="auto"/>
              <w:rPr>
                <w:rFonts w:asciiTheme="minorHAnsi" w:eastAsiaTheme="minorEastAsia" w:hAnsiTheme="minorHAnsi" w:cstheme="minorHAnsi"/>
                <w:b/>
                <w:bCs/>
                <w:sz w:val="18"/>
                <w:szCs w:val="18"/>
              </w:rPr>
            </w:pPr>
            <w:r w:rsidRPr="009053C5">
              <w:rPr>
                <w:rFonts w:asciiTheme="minorHAnsi" w:eastAsiaTheme="minorEastAsia" w:hAnsiTheme="minorHAnsi"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p>
          <w:p w14:paraId="1C9BDA49"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The first 5 feet (1.5 meters) of  cold water pipes from the storage tank.</w:t>
            </w:r>
          </w:p>
          <w:p w14:paraId="2211F23F"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piping with a nominal diameter of 3/4 inch (19 millimeter) and less than 1 inch.</w:t>
            </w:r>
          </w:p>
          <w:p w14:paraId="2587188E"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hot water piping from the heating source to the kitchen fixtures.</w:t>
            </w:r>
          </w:p>
          <w:p w14:paraId="4AC5C5DE"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All underground piping.</w:t>
            </w:r>
          </w:p>
          <w:p w14:paraId="2044BE07" w14:textId="77777777" w:rsidR="00036420" w:rsidRPr="009053C5" w:rsidRDefault="00036420" w:rsidP="00EF2126">
            <w:pPr>
              <w:keepNext/>
              <w:numPr>
                <w:ilvl w:val="2"/>
                <w:numId w:val="10"/>
              </w:numPr>
              <w:autoSpaceDE w:val="0"/>
              <w:autoSpaceDN w:val="0"/>
              <w:adjustRightInd w:val="0"/>
              <w:spacing w:after="0" w:line="240" w:lineRule="auto"/>
              <w:contextualSpacing/>
              <w:rPr>
                <w:rFonts w:asciiTheme="minorHAnsi" w:eastAsia="Times New Roman" w:hAnsiTheme="minorHAnsi" w:cstheme="minorHAnsi"/>
                <w:bCs/>
                <w:sz w:val="18"/>
                <w:szCs w:val="18"/>
              </w:rPr>
            </w:pPr>
            <w:r w:rsidRPr="009053C5">
              <w:rPr>
                <w:rFonts w:asciiTheme="minorHAnsi" w:eastAsia="Times New Roman" w:hAnsiTheme="minorHAnsi" w:cstheme="minorHAnsi"/>
                <w:bCs/>
                <w:sz w:val="18"/>
                <w:szCs w:val="18"/>
              </w:rPr>
              <w:t>insulation buried below grade must be installed in a water proof and non-crushable casing or sleeve</w:t>
            </w:r>
          </w:p>
          <w:p w14:paraId="083AC6FF" w14:textId="77777777" w:rsidR="00036420" w:rsidRPr="009053C5" w:rsidRDefault="00036420" w:rsidP="00EF2126">
            <w:pPr>
              <w:keepNext/>
              <w:numPr>
                <w:ilvl w:val="1"/>
                <w:numId w:val="10"/>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from the heating source to storage tank or between tanks</w:t>
            </w:r>
          </w:p>
          <w:p w14:paraId="51F0DDCE" w14:textId="77777777"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07A1861" w14:textId="35404A5A"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interior or exterior walls that is surrounded on all sides by at least 1 inch (</w:t>
            </w:r>
            <w:r w:rsidR="00DF58C3">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insulation.</w:t>
            </w:r>
          </w:p>
          <w:p w14:paraId="07061456" w14:textId="4BA0C191"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crawlspace with a minimum of 1 inches (</w:t>
            </w:r>
            <w:r w:rsidR="00DF58C3">
              <w:rPr>
                <w:rFonts w:asciiTheme="minorHAnsi" w:eastAsia="Times New Roman" w:hAnsiTheme="minorHAnsi" w:cstheme="minorHAnsi"/>
                <w:bCs/>
                <w:sz w:val="18"/>
                <w:szCs w:val="18"/>
              </w:rPr>
              <w:t>2.</w:t>
            </w:r>
            <w:r w:rsidRPr="009053C5">
              <w:rPr>
                <w:rFonts w:asciiTheme="minorHAnsi" w:eastAsia="Times New Roman" w:hAnsiTheme="minorHAnsi" w:cstheme="minorHAnsi"/>
                <w:bCs/>
                <w:sz w:val="18"/>
                <w:szCs w:val="18"/>
              </w:rPr>
              <w:t>5 cm) of crawlspace insulation above and below.</w:t>
            </w:r>
          </w:p>
          <w:p w14:paraId="0F46EB95" w14:textId="77777777" w:rsidR="00036420" w:rsidRPr="009053C5" w:rsidRDefault="00036420" w:rsidP="00EF2126">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Piping installed in attics with a minimum of 4 inches (10 cm) of attic insulation on top</w:t>
            </w:r>
          </w:p>
          <w:p w14:paraId="571B30BE" w14:textId="7E714006" w:rsidR="00036420" w:rsidRPr="009053C5" w:rsidRDefault="00036420" w:rsidP="00C43F9F">
            <w:pPr>
              <w:keepNext/>
              <w:numPr>
                <w:ilvl w:val="1"/>
                <w:numId w:val="5"/>
              </w:numPr>
              <w:autoSpaceDE w:val="0"/>
              <w:autoSpaceDN w:val="0"/>
              <w:adjustRightInd w:val="0"/>
              <w:spacing w:after="0" w:line="240" w:lineRule="auto"/>
              <w:contextualSpacing/>
              <w:rPr>
                <w:rFonts w:asciiTheme="minorHAnsi" w:eastAsia="Times New Roman" w:hAnsiTheme="minorHAnsi" w:cstheme="minorHAnsi"/>
                <w:b/>
                <w:bCs/>
                <w:sz w:val="18"/>
                <w:szCs w:val="18"/>
              </w:rPr>
            </w:pPr>
            <w:r w:rsidRPr="009053C5">
              <w:rPr>
                <w:rFonts w:asciiTheme="minorHAnsi" w:eastAsia="Times New Roman" w:hAnsiTheme="minorHAnsi" w:cstheme="minorHAnsi"/>
                <w:bCs/>
                <w:sz w:val="18"/>
                <w:szCs w:val="18"/>
              </w:rPr>
              <w:t>Pipe insulation shall fit tightly and all elbows and tees shall be fully insulated.</w:t>
            </w:r>
          </w:p>
        </w:tc>
      </w:tr>
      <w:tr w:rsidR="00036420" w:rsidRPr="00323F2C" w14:paraId="5D1790EA" w14:textId="77777777" w:rsidTr="00036420">
        <w:trPr>
          <w:trHeight w:val="144"/>
          <w:tblHeader/>
        </w:trPr>
        <w:tc>
          <w:tcPr>
            <w:tcW w:w="715" w:type="dxa"/>
            <w:vAlign w:val="center"/>
          </w:tcPr>
          <w:p w14:paraId="618A30F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eastAsia="Times New Roman" w:hAnsiTheme="minorHAnsi" w:cstheme="minorHAnsi"/>
                <w:b/>
                <w:sz w:val="18"/>
                <w:szCs w:val="18"/>
              </w:rPr>
            </w:pPr>
            <w:r w:rsidRPr="009053C5">
              <w:rPr>
                <w:rFonts w:asciiTheme="minorHAnsi" w:eastAsiaTheme="minorEastAsia" w:hAnsiTheme="minorHAnsi" w:cstheme="minorHAnsi"/>
                <w:sz w:val="18"/>
                <w:szCs w:val="18"/>
              </w:rPr>
              <w:t>04</w:t>
            </w:r>
          </w:p>
        </w:tc>
        <w:tc>
          <w:tcPr>
            <w:tcW w:w="13675" w:type="dxa"/>
            <w:vAlign w:val="center"/>
          </w:tcPr>
          <w:p w14:paraId="0D845F4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For Gas or Propane Water Heaters:  Ensure the following are installed (Section 150.0(n))</w:t>
            </w:r>
          </w:p>
          <w:p w14:paraId="2A48C6F8"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dedicated 125V, 20A electrical receptacle connected to the electric panel with a 120/240V 3 conductor, 10 AWG copper branch circuit, within 3 feet from the water heater and accessible with no obstructions;</w:t>
            </w:r>
          </w:p>
          <w:p w14:paraId="4505E233" w14:textId="77777777"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The conductor shall be labeled with the work “Spare” on both ends; and</w:t>
            </w:r>
          </w:p>
          <w:p w14:paraId="0DC38AA8" w14:textId="59B22482" w:rsidR="00036420" w:rsidRPr="009053C5" w:rsidRDefault="00036420" w:rsidP="00EF2126">
            <w:pPr>
              <w:keepNext/>
              <w:numPr>
                <w:ilvl w:val="1"/>
                <w:numId w:val="11"/>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reserved single pole circuit breaker space next to the circuit breaker next to the branch circuit labeled “Future” 240V shall be provided.</w:t>
            </w:r>
          </w:p>
          <w:p w14:paraId="21AB177D"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Category III or IV vent, or a  Type B vent with straight pipe between outside and water heater</w:t>
            </w:r>
          </w:p>
          <w:p w14:paraId="3BB0E2B0"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condensate drain no more than 2 inches higher than the base on water heater for natural draining</w:t>
            </w:r>
          </w:p>
          <w:p w14:paraId="0BF55055" w14:textId="77777777" w:rsidR="00036420" w:rsidRPr="009053C5" w:rsidRDefault="00036420" w:rsidP="00EF2126">
            <w:pPr>
              <w:keepNext/>
              <w:numPr>
                <w:ilvl w:val="0"/>
                <w:numId w:val="10"/>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hanging="216"/>
              <w:contextualSpacing/>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 gas supply line with capacity of at least 200,000 Btu/hr</w:t>
            </w:r>
          </w:p>
        </w:tc>
      </w:tr>
      <w:tr w:rsidR="00036420" w:rsidRPr="00323F2C" w14:paraId="04B9ED2A" w14:textId="77777777" w:rsidTr="00036420">
        <w:trPr>
          <w:trHeight w:val="144"/>
          <w:tblHeader/>
        </w:trPr>
        <w:tc>
          <w:tcPr>
            <w:tcW w:w="14390" w:type="dxa"/>
            <w:gridSpan w:val="2"/>
            <w:vAlign w:val="center"/>
          </w:tcPr>
          <w:p w14:paraId="6C1F382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heme="minorEastAsia" w:hAnsiTheme="minorHAnsi" w:cstheme="minorHAnsi"/>
                <w:b/>
                <w:sz w:val="18"/>
                <w:szCs w:val="18"/>
              </w:rPr>
            </w:pPr>
            <w:r w:rsidRPr="009053C5">
              <w:rPr>
                <w:rFonts w:asciiTheme="minorHAnsi" w:eastAsiaTheme="minorEastAsia" w:hAnsiTheme="minorHAnsi" w:cstheme="minorHAnsi"/>
                <w:b/>
                <w:sz w:val="18"/>
                <w:szCs w:val="18"/>
              </w:rPr>
              <w:t>The responsible person’s signature on this compliance document affirms that all applicable requirements in this table have been met.</w:t>
            </w:r>
          </w:p>
        </w:tc>
      </w:tr>
    </w:tbl>
    <w:p w14:paraId="6BCC1256" w14:textId="621D6F66" w:rsidR="00036420" w:rsidRPr="009053C5" w:rsidRDefault="00036420" w:rsidP="00C43F9F">
      <w:pPr>
        <w:spacing w:after="120"/>
        <w:rPr>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62"/>
        <w:gridCol w:w="11628"/>
      </w:tblGrid>
      <w:tr w:rsidR="00036420" w:rsidRPr="00323F2C" w14:paraId="1259CD32" w14:textId="77777777" w:rsidTr="00E51030">
        <w:trPr>
          <w:trHeight w:hRule="exact" w:val="730"/>
          <w:tblHeader/>
        </w:trPr>
        <w:tc>
          <w:tcPr>
            <w:tcW w:w="14616" w:type="dxa"/>
            <w:gridSpan w:val="3"/>
            <w:tcBorders>
              <w:bottom w:val="single" w:sz="4" w:space="0" w:color="auto"/>
            </w:tcBorders>
          </w:tcPr>
          <w:p w14:paraId="0EE86249" w14:textId="2D1C420F" w:rsidR="00036420" w:rsidRPr="009053C5" w:rsidRDefault="00995034" w:rsidP="00036420">
            <w:pPr>
              <w:spacing w:after="0" w:line="240" w:lineRule="auto"/>
              <w:rPr>
                <w:rFonts w:asciiTheme="minorHAnsi" w:hAnsiTheme="minorHAnsi" w:cstheme="minorHAnsi"/>
                <w:b/>
                <w:sz w:val="18"/>
                <w:szCs w:val="18"/>
              </w:rPr>
            </w:pPr>
            <w:r>
              <w:rPr>
                <w:rFonts w:asciiTheme="minorHAnsi" w:hAnsiTheme="minorHAnsi" w:cstheme="minorHAnsi"/>
                <w:b/>
                <w:sz w:val="18"/>
                <w:szCs w:val="18"/>
              </w:rPr>
              <w:t>J</w:t>
            </w:r>
            <w:r w:rsidR="00036420" w:rsidRPr="009053C5">
              <w:rPr>
                <w:rFonts w:asciiTheme="minorHAnsi" w:hAnsiTheme="minorHAnsi" w:cstheme="minorHAnsi"/>
                <w:b/>
                <w:sz w:val="18"/>
                <w:szCs w:val="18"/>
              </w:rPr>
              <w:t>. HERS-Verified Pipe Insulation Credit Requirements (RA 3.6.3)</w:t>
            </w:r>
          </w:p>
          <w:p w14:paraId="040F3382"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Systems that utilize this distribution type shall comply with these requirements.</w:t>
            </w:r>
          </w:p>
          <w:p w14:paraId="34509466" w14:textId="495BE555" w:rsidR="00036420" w:rsidRPr="00E51030" w:rsidRDefault="00036420" w:rsidP="00E51030">
            <w:pPr>
              <w:spacing w:after="0" w:line="240" w:lineRule="auto"/>
              <w:rPr>
                <w:rFonts w:asciiTheme="minorHAnsi" w:hAnsiTheme="minorHAnsi" w:cstheme="minorHAnsi"/>
                <w:sz w:val="18"/>
                <w:szCs w:val="18"/>
              </w:rPr>
            </w:pPr>
            <w:r w:rsidRPr="009053C5">
              <w:rPr>
                <w:rFonts w:asciiTheme="minorHAnsi" w:hAnsiTheme="minorHAnsi" w:cstheme="minorHAnsi"/>
                <w:sz w:val="18"/>
                <w:szCs w:val="18"/>
              </w:rPr>
              <w:t>&lt;&lt;If  there are no systems in column B14 that have a value = “HERS-Verified Pipe Insulation Credit”, then display the "section does not apply" message; else display this entire table &gt;&gt;</w:t>
            </w:r>
          </w:p>
        </w:tc>
      </w:tr>
      <w:tr w:rsidR="00036420" w:rsidRPr="00323F2C" w14:paraId="0DD13087" w14:textId="77777777" w:rsidTr="00036420">
        <w:trPr>
          <w:trHeight w:hRule="exact" w:val="361"/>
          <w:tblHeader/>
        </w:trPr>
        <w:tc>
          <w:tcPr>
            <w:tcW w:w="826" w:type="dxa"/>
            <w:vAlign w:val="center"/>
          </w:tcPr>
          <w:p w14:paraId="1A21BD3A"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790" w:type="dxa"/>
            <w:gridSpan w:val="2"/>
            <w:vAlign w:val="center"/>
          </w:tcPr>
          <w:p w14:paraId="1B65072E"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All hot water piping shall comply with the insulation requirements in Table 120.3-A. (RA 4.4.14)</w:t>
            </w:r>
          </w:p>
        </w:tc>
      </w:tr>
      <w:tr w:rsidR="007766C7" w:rsidRPr="00323F2C" w14:paraId="2FD17383" w14:textId="77777777" w:rsidTr="00C43F9F">
        <w:trPr>
          <w:trHeight w:hRule="exact" w:val="793"/>
          <w:tblHeader/>
        </w:trPr>
        <w:tc>
          <w:tcPr>
            <w:tcW w:w="826" w:type="dxa"/>
            <w:vAlign w:val="center"/>
          </w:tcPr>
          <w:p w14:paraId="277854C2" w14:textId="034D1FDB"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sz w:val="18"/>
                <w:szCs w:val="18"/>
              </w:rPr>
              <w:t>02</w:t>
            </w:r>
          </w:p>
        </w:tc>
        <w:tc>
          <w:tcPr>
            <w:tcW w:w="2162" w:type="dxa"/>
            <w:vAlign w:val="center"/>
          </w:tcPr>
          <w:p w14:paraId="38283283" w14:textId="6DA86A60"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sz w:val="18"/>
                <w:szCs w:val="18"/>
              </w:rPr>
              <w:t>Verification Status</w:t>
            </w:r>
          </w:p>
        </w:tc>
        <w:tc>
          <w:tcPr>
            <w:tcW w:w="11628" w:type="dxa"/>
          </w:tcPr>
          <w:p w14:paraId="7105DE1B" w14:textId="77777777" w:rsidR="007766C7" w:rsidRPr="00C43F9F" w:rsidRDefault="007766C7" w:rsidP="007766C7">
            <w:pPr>
              <w:keepNext/>
              <w:spacing w:after="0" w:line="240" w:lineRule="auto"/>
              <w:ind w:left="-20"/>
              <w:rPr>
                <w:sz w:val="18"/>
                <w:szCs w:val="18"/>
                <w:u w:val="single"/>
              </w:rPr>
            </w:pPr>
            <w:r w:rsidRPr="00C43F9F">
              <w:rPr>
                <w:sz w:val="18"/>
                <w:szCs w:val="18"/>
              </w:rPr>
              <w:t>***</w:t>
            </w:r>
            <w:r w:rsidRPr="00C43F9F">
              <w:rPr>
                <w:sz w:val="18"/>
                <w:szCs w:val="18"/>
                <w:u w:val="single"/>
              </w:rPr>
              <w:t>Pass - all applicable requirements are met; or</w:t>
            </w:r>
          </w:p>
          <w:p w14:paraId="0926AE1E" w14:textId="77777777" w:rsidR="007766C7" w:rsidRPr="00C43F9F" w:rsidRDefault="007766C7" w:rsidP="007766C7">
            <w:pPr>
              <w:keepNext/>
              <w:spacing w:after="0" w:line="240" w:lineRule="auto"/>
              <w:ind w:left="-20"/>
              <w:rPr>
                <w:sz w:val="18"/>
                <w:szCs w:val="18"/>
                <w:u w:val="single"/>
              </w:rPr>
            </w:pPr>
            <w:r w:rsidRPr="00C43F9F">
              <w:rPr>
                <w:sz w:val="18"/>
                <w:szCs w:val="18"/>
              </w:rPr>
              <w:t>***</w:t>
            </w:r>
            <w:r w:rsidRPr="00C43F9F">
              <w:rPr>
                <w:sz w:val="18"/>
                <w:szCs w:val="18"/>
                <w:u w:val="single"/>
              </w:rPr>
              <w:t>Fail - one or more applicable requirements are not met. Enter reason for failure in corrections notes field below; or</w:t>
            </w:r>
          </w:p>
          <w:p w14:paraId="4E5862C1" w14:textId="2BF27590" w:rsidR="007766C7" w:rsidRPr="0075795E"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sz w:val="18"/>
                <w:szCs w:val="18"/>
              </w:rPr>
              <w:t>***</w:t>
            </w:r>
            <w:r w:rsidRPr="00C43F9F">
              <w:rPr>
                <w:sz w:val="18"/>
                <w:szCs w:val="18"/>
                <w:u w:val="single"/>
              </w:rPr>
              <w:t>All N/A - This entire table is not applicable.</w:t>
            </w:r>
          </w:p>
        </w:tc>
      </w:tr>
      <w:tr w:rsidR="0075795E" w:rsidRPr="00323F2C" w14:paraId="2A801321" w14:textId="77777777" w:rsidTr="00C43F9F">
        <w:trPr>
          <w:trHeight w:hRule="exact" w:val="307"/>
          <w:tblHeader/>
        </w:trPr>
        <w:tc>
          <w:tcPr>
            <w:tcW w:w="826" w:type="dxa"/>
            <w:vAlign w:val="center"/>
          </w:tcPr>
          <w:p w14:paraId="6C0E65B2" w14:textId="29745868" w:rsidR="0075795E" w:rsidRPr="0075795E" w:rsidRDefault="0075795E"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sz w:val="18"/>
                <w:szCs w:val="18"/>
              </w:rPr>
              <w:t>03</w:t>
            </w:r>
          </w:p>
        </w:tc>
        <w:tc>
          <w:tcPr>
            <w:tcW w:w="13790" w:type="dxa"/>
            <w:gridSpan w:val="2"/>
          </w:tcPr>
          <w:p w14:paraId="7F603FE4" w14:textId="1E8EB0C6" w:rsidR="0075795E" w:rsidRPr="0075795E" w:rsidRDefault="0075795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sz w:val="18"/>
                <w:szCs w:val="18"/>
              </w:rPr>
              <w:t xml:space="preserve">Correction Notes: </w:t>
            </w:r>
            <w:r w:rsidRPr="00C43F9F">
              <w:rPr>
                <w:rFonts w:asciiTheme="minorHAnsi" w:hAnsiTheme="minorHAnsi"/>
                <w:sz w:val="18"/>
                <w:szCs w:val="18"/>
              </w:rPr>
              <w:t xml:space="preserve">&lt;&lt;if </w:t>
            </w:r>
            <w:r w:rsidRPr="00C43F9F">
              <w:rPr>
                <w:rFonts w:asciiTheme="minorHAnsi" w:hAnsiTheme="minorHAnsi"/>
                <w:sz w:val="18"/>
                <w:szCs w:val="18"/>
                <w:u w:val="single"/>
              </w:rPr>
              <w:t>Verification Status</w:t>
            </w:r>
            <w:r w:rsidRPr="00C43F9F">
              <w:rPr>
                <w:rFonts w:asciiTheme="minorHAnsi" w:hAnsiTheme="minorHAnsi"/>
                <w:sz w:val="18"/>
                <w:szCs w:val="18"/>
              </w:rPr>
              <w:t xml:space="preserve">= </w:t>
            </w:r>
            <w:r w:rsidRPr="00C43F9F">
              <w:rPr>
                <w:rFonts w:asciiTheme="minorHAnsi" w:hAnsiTheme="minorHAnsi"/>
                <w:sz w:val="18"/>
                <w:szCs w:val="18"/>
                <w:u w:val="single"/>
              </w:rPr>
              <w:t>Fail</w:t>
            </w:r>
            <w:r w:rsidRPr="00C43F9F">
              <w:rPr>
                <w:rFonts w:asciiTheme="minorHAnsi" w:hAnsiTheme="minorHAnsi"/>
                <w:sz w:val="18"/>
                <w:szCs w:val="18"/>
              </w:rPr>
              <w:t>, then text entry in this Corrections Notes field is required; user input text&gt;&gt;</w:t>
            </w:r>
          </w:p>
        </w:tc>
      </w:tr>
      <w:tr w:rsidR="007766C7" w:rsidRPr="00323F2C" w14:paraId="0A602FA2" w14:textId="77777777" w:rsidTr="00C43F9F">
        <w:trPr>
          <w:trHeight w:hRule="exact" w:val="550"/>
          <w:tblHeader/>
        </w:trPr>
        <w:tc>
          <w:tcPr>
            <w:tcW w:w="14616" w:type="dxa"/>
            <w:gridSpan w:val="3"/>
            <w:vAlign w:val="center"/>
          </w:tcPr>
          <w:p w14:paraId="73C93E19" w14:textId="09838A3B" w:rsidR="007766C7" w:rsidRPr="0075795E" w:rsidRDefault="007766C7">
            <w:pPr>
              <w:spacing w:after="0" w:line="240" w:lineRule="auto"/>
              <w:rPr>
                <w:rFonts w:asciiTheme="minorHAnsi" w:hAnsiTheme="minorHAnsi" w:cstheme="minorHAnsi"/>
                <w:b/>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271018B8" w14:textId="77777777" w:rsidR="00036420" w:rsidRPr="009053C5" w:rsidRDefault="00036420" w:rsidP="00036420">
      <w:pPr>
        <w:spacing w:after="0"/>
        <w:rPr>
          <w:rFonts w:asciiTheme="minorHAnsi" w:hAnsiTheme="minorHAnsi" w:cstheme="minorHAnsi"/>
          <w:sz w:val="18"/>
          <w:szCs w:val="18"/>
        </w:rPr>
      </w:pPr>
    </w:p>
    <w:tbl>
      <w:tblPr>
        <w:tblW w:w="500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
        <w:gridCol w:w="2159"/>
        <w:gridCol w:w="11643"/>
      </w:tblGrid>
      <w:tr w:rsidR="00036420" w:rsidRPr="00323F2C" w14:paraId="1DCBDC5E" w14:textId="77777777" w:rsidTr="00036420">
        <w:trPr>
          <w:trHeight w:hRule="exact" w:val="802"/>
          <w:tblHeader/>
        </w:trPr>
        <w:tc>
          <w:tcPr>
            <w:tcW w:w="14631" w:type="dxa"/>
            <w:gridSpan w:val="3"/>
            <w:tcBorders>
              <w:bottom w:val="single" w:sz="4" w:space="0" w:color="auto"/>
            </w:tcBorders>
          </w:tcPr>
          <w:p w14:paraId="2F910D88" w14:textId="165AAAE4" w:rsidR="00036420" w:rsidRPr="009053C5" w:rsidRDefault="00995034"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Pr>
                <w:rFonts w:asciiTheme="minorHAnsi" w:hAnsiTheme="minorHAnsi" w:cstheme="minorHAnsi"/>
                <w:b/>
                <w:sz w:val="18"/>
                <w:szCs w:val="18"/>
              </w:rPr>
              <w:t>K</w:t>
            </w:r>
            <w:r w:rsidR="00036420" w:rsidRPr="009053C5">
              <w:rPr>
                <w:rFonts w:asciiTheme="minorHAnsi" w:hAnsiTheme="minorHAnsi" w:cstheme="minorHAnsi"/>
                <w:b/>
                <w:sz w:val="18"/>
                <w:szCs w:val="18"/>
              </w:rPr>
              <w:t xml:space="preserve">. HERS-Verified Parallel Piping Requirements </w:t>
            </w:r>
            <w:r w:rsidR="00E72A2A">
              <w:rPr>
                <w:rFonts w:asciiTheme="minorHAnsi" w:hAnsiTheme="minorHAnsi" w:cstheme="minorHAnsi"/>
                <w:b/>
                <w:sz w:val="18"/>
                <w:szCs w:val="18"/>
              </w:rPr>
              <w:t>(</w:t>
            </w:r>
            <w:r w:rsidR="00036420" w:rsidRPr="009053C5">
              <w:rPr>
                <w:rFonts w:asciiTheme="minorHAnsi" w:hAnsiTheme="minorHAnsi" w:cstheme="minorHAnsi"/>
                <w:b/>
                <w:sz w:val="18"/>
                <w:szCs w:val="18"/>
              </w:rPr>
              <w:t>RA3.6.4)</w:t>
            </w:r>
          </w:p>
          <w:p w14:paraId="6AC0E73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Systems that utilize this distribution type shall comply with these requirements.</w:t>
            </w:r>
          </w:p>
          <w:p w14:paraId="0572BD11"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&lt;&lt;If there are no systems in column B14 that have a value = “HERS-Verified Parallel Piping”, then display the "section does not apply" message; else display this entire table &gt;&gt;</w:t>
            </w:r>
          </w:p>
        </w:tc>
      </w:tr>
      <w:tr w:rsidR="00036420" w:rsidRPr="00323F2C" w14:paraId="31ACDD9C" w14:textId="77777777" w:rsidTr="00036420">
        <w:trPr>
          <w:trHeight w:hRule="exact" w:val="288"/>
          <w:tblHeader/>
        </w:trPr>
        <w:tc>
          <w:tcPr>
            <w:tcW w:w="829" w:type="dxa"/>
            <w:vAlign w:val="center"/>
          </w:tcPr>
          <w:p w14:paraId="30D1B58D"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802" w:type="dxa"/>
            <w:gridSpan w:val="2"/>
            <w:vAlign w:val="center"/>
          </w:tcPr>
          <w:p w14:paraId="782EACE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central manifold has 5 feet or less of pipe between manifold and water heater. (RA 4.4.15)</w:t>
            </w:r>
          </w:p>
        </w:tc>
      </w:tr>
      <w:tr w:rsidR="00036420" w:rsidRPr="00323F2C" w14:paraId="5B3C5739" w14:textId="77777777" w:rsidTr="00036420">
        <w:trPr>
          <w:trHeight w:hRule="exact" w:val="288"/>
          <w:tblHeader/>
        </w:trPr>
        <w:tc>
          <w:tcPr>
            <w:tcW w:w="829" w:type="dxa"/>
            <w:vAlign w:val="center"/>
          </w:tcPr>
          <w:p w14:paraId="4FBE7786"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3802" w:type="dxa"/>
            <w:gridSpan w:val="2"/>
            <w:vAlign w:val="center"/>
          </w:tcPr>
          <w:p w14:paraId="58FC1EF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For manifolds that include valves, the manifold must be readily accessible in accordance with the plumbing code. (RA 4.4.4)</w:t>
            </w:r>
          </w:p>
        </w:tc>
      </w:tr>
      <w:tr w:rsidR="00036420" w:rsidRPr="00323F2C" w14:paraId="7F70183F" w14:textId="77777777" w:rsidTr="00036420">
        <w:trPr>
          <w:trHeight w:hRule="exact" w:val="532"/>
          <w:tblHeader/>
        </w:trPr>
        <w:tc>
          <w:tcPr>
            <w:tcW w:w="829" w:type="dxa"/>
            <w:vAlign w:val="center"/>
          </w:tcPr>
          <w:p w14:paraId="34EB04B8"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3802" w:type="dxa"/>
            <w:gridSpan w:val="2"/>
            <w:vAlign w:val="center"/>
          </w:tcPr>
          <w:p w14:paraId="3720C69C"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Hot water distribution system piping from the manifold to the fixtures and appliances must take the most direct path.  For example, piping from a second story manifold cannot supply the first floor.  (RA 4.4.4)</w:t>
            </w:r>
          </w:p>
        </w:tc>
      </w:tr>
      <w:tr w:rsidR="00036420" w:rsidRPr="00323F2C" w14:paraId="2F504208" w14:textId="77777777" w:rsidTr="00036420">
        <w:trPr>
          <w:trHeight w:hRule="exact" w:val="541"/>
          <w:tblHeader/>
        </w:trPr>
        <w:tc>
          <w:tcPr>
            <w:tcW w:w="829" w:type="dxa"/>
            <w:vAlign w:val="center"/>
          </w:tcPr>
          <w:p w14:paraId="0A5F3754"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3802" w:type="dxa"/>
            <w:gridSpan w:val="2"/>
            <w:vAlign w:val="center"/>
          </w:tcPr>
          <w:p w14:paraId="01DA5089"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p>
        </w:tc>
      </w:tr>
      <w:tr w:rsidR="007766C7" w:rsidRPr="00323F2C" w14:paraId="2F9A13EF" w14:textId="77777777" w:rsidTr="00C43F9F">
        <w:trPr>
          <w:trHeight w:hRule="exact" w:val="1108"/>
          <w:tblHeader/>
        </w:trPr>
        <w:tc>
          <w:tcPr>
            <w:tcW w:w="829" w:type="dxa"/>
            <w:vAlign w:val="center"/>
          </w:tcPr>
          <w:p w14:paraId="46F39F8C" w14:textId="39B3DBEB"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05</w:t>
            </w:r>
          </w:p>
        </w:tc>
        <w:tc>
          <w:tcPr>
            <w:tcW w:w="2159" w:type="dxa"/>
            <w:vAlign w:val="center"/>
          </w:tcPr>
          <w:p w14:paraId="1DE0208F" w14:textId="4408A202"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Verification Status:</w:t>
            </w:r>
          </w:p>
        </w:tc>
        <w:tc>
          <w:tcPr>
            <w:tcW w:w="11643" w:type="dxa"/>
            <w:vAlign w:val="center"/>
          </w:tcPr>
          <w:p w14:paraId="1A3C0630" w14:textId="77777777" w:rsidR="007766C7" w:rsidRPr="00CA5824" w:rsidRDefault="007766C7" w:rsidP="007766C7">
            <w:pPr>
              <w:keepNext/>
              <w:spacing w:after="0" w:line="240" w:lineRule="auto"/>
              <w:rPr>
                <w:sz w:val="20"/>
                <w:szCs w:val="18"/>
              </w:rPr>
            </w:pPr>
            <w:r w:rsidRPr="00CA5824">
              <w:rPr>
                <w:sz w:val="20"/>
                <w:szCs w:val="18"/>
              </w:rPr>
              <w:t>&lt;&lt;user pick from list:</w:t>
            </w:r>
          </w:p>
          <w:p w14:paraId="0BC622A7" w14:textId="77777777" w:rsidR="007766C7" w:rsidRPr="00CA5824" w:rsidRDefault="007766C7" w:rsidP="007766C7">
            <w:pPr>
              <w:keepNext/>
              <w:tabs>
                <w:tab w:val="left" w:pos="356"/>
              </w:tabs>
              <w:spacing w:after="0" w:line="240" w:lineRule="auto"/>
              <w:rPr>
                <w:sz w:val="20"/>
                <w:szCs w:val="18"/>
              </w:rPr>
            </w:pPr>
            <w:r w:rsidRPr="00CA5824">
              <w:rPr>
                <w:sz w:val="20"/>
                <w:szCs w:val="18"/>
              </w:rPr>
              <w:t xml:space="preserve">*** </w:t>
            </w:r>
            <w:r w:rsidRPr="00CA5824">
              <w:rPr>
                <w:sz w:val="20"/>
                <w:szCs w:val="18"/>
                <w:u w:val="single"/>
              </w:rPr>
              <w:t>Pass</w:t>
            </w:r>
            <w:r w:rsidRPr="00CA5824">
              <w:rPr>
                <w:sz w:val="20"/>
                <w:szCs w:val="18"/>
              </w:rPr>
              <w:t xml:space="preserve"> - all applicable requirements are met; or</w:t>
            </w:r>
          </w:p>
          <w:p w14:paraId="4B2C1185" w14:textId="77777777" w:rsidR="007766C7" w:rsidRPr="00CA5824" w:rsidRDefault="007766C7" w:rsidP="007766C7">
            <w:pPr>
              <w:keepNext/>
              <w:tabs>
                <w:tab w:val="left" w:pos="356"/>
              </w:tabs>
              <w:spacing w:after="0" w:line="240" w:lineRule="auto"/>
              <w:ind w:left="356" w:hanging="356"/>
              <w:rPr>
                <w:sz w:val="20"/>
                <w:szCs w:val="18"/>
              </w:rPr>
            </w:pPr>
            <w:r w:rsidRPr="00CA5824">
              <w:rPr>
                <w:sz w:val="20"/>
                <w:szCs w:val="18"/>
              </w:rPr>
              <w:t xml:space="preserve">*** </w:t>
            </w:r>
            <w:r w:rsidRPr="00CA5824">
              <w:rPr>
                <w:sz w:val="20"/>
                <w:szCs w:val="18"/>
                <w:u w:val="single"/>
              </w:rPr>
              <w:t>Fail</w:t>
            </w:r>
            <w:r w:rsidRPr="00CA5824">
              <w:rPr>
                <w:sz w:val="20"/>
                <w:szCs w:val="18"/>
              </w:rPr>
              <w:t xml:space="preserve"> - one or more applicable requirements are not met. Enter reason for failure in corrections notes field below; or</w:t>
            </w:r>
          </w:p>
          <w:p w14:paraId="0B3C9E85" w14:textId="74A905A3"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 xml:space="preserve">*** </w:t>
            </w:r>
            <w:r w:rsidRPr="00CA5824">
              <w:rPr>
                <w:sz w:val="20"/>
                <w:szCs w:val="18"/>
                <w:u w:val="single"/>
              </w:rPr>
              <w:t>All n/a</w:t>
            </w:r>
            <w:r w:rsidRPr="00CA5824">
              <w:rPr>
                <w:sz w:val="20"/>
                <w:szCs w:val="18"/>
              </w:rPr>
              <w:t xml:space="preserve"> - This entire table is not applicable</w:t>
            </w:r>
          </w:p>
        </w:tc>
      </w:tr>
      <w:tr w:rsidR="007766C7" w:rsidRPr="00323F2C" w14:paraId="10A6D7B6" w14:textId="77777777" w:rsidTr="00C43F9F">
        <w:trPr>
          <w:trHeight w:hRule="exact" w:val="352"/>
          <w:tblHeader/>
        </w:trPr>
        <w:tc>
          <w:tcPr>
            <w:tcW w:w="829" w:type="dxa"/>
            <w:vAlign w:val="center"/>
          </w:tcPr>
          <w:p w14:paraId="0E837D17" w14:textId="134A34C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Pr>
                <w:sz w:val="20"/>
                <w:szCs w:val="20"/>
              </w:rPr>
              <w:t>06</w:t>
            </w:r>
          </w:p>
        </w:tc>
        <w:tc>
          <w:tcPr>
            <w:tcW w:w="13802" w:type="dxa"/>
            <w:gridSpan w:val="2"/>
            <w:vAlign w:val="center"/>
          </w:tcPr>
          <w:p w14:paraId="65628C22" w14:textId="20D69161"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A5824">
              <w:rPr>
                <w:sz w:val="20"/>
                <w:szCs w:val="18"/>
              </w:rPr>
              <w:t xml:space="preserve">Correction Notes: &lt;&lt;if </w:t>
            </w:r>
            <w:r w:rsidRPr="00CA5824">
              <w:rPr>
                <w:sz w:val="20"/>
                <w:szCs w:val="18"/>
                <w:u w:val="single"/>
              </w:rPr>
              <w:t>Verification Status</w:t>
            </w:r>
            <w:r w:rsidRPr="00CA5824">
              <w:rPr>
                <w:sz w:val="20"/>
                <w:szCs w:val="18"/>
              </w:rPr>
              <w:t xml:space="preserve">= </w:t>
            </w:r>
            <w:r w:rsidRPr="00CA5824">
              <w:rPr>
                <w:sz w:val="20"/>
                <w:szCs w:val="18"/>
                <w:u w:val="single"/>
              </w:rPr>
              <w:t>Fail</w:t>
            </w:r>
            <w:r w:rsidRPr="00CA5824">
              <w:rPr>
                <w:sz w:val="20"/>
                <w:szCs w:val="18"/>
              </w:rPr>
              <w:t>, then text entry in this Corrections Notes field is required;  user input text&gt;&gt;</w:t>
            </w:r>
          </w:p>
        </w:tc>
      </w:tr>
      <w:tr w:rsidR="007766C7" w:rsidRPr="00323F2C" w14:paraId="643CDB2F" w14:textId="77777777" w:rsidTr="00C43F9F">
        <w:trPr>
          <w:trHeight w:hRule="exact" w:val="532"/>
          <w:tblHeader/>
        </w:trPr>
        <w:tc>
          <w:tcPr>
            <w:tcW w:w="14631" w:type="dxa"/>
            <w:gridSpan w:val="3"/>
            <w:tcBorders>
              <w:top w:val="single" w:sz="4" w:space="0" w:color="000000"/>
              <w:left w:val="single" w:sz="4" w:space="0" w:color="000000"/>
              <w:bottom w:val="single" w:sz="4" w:space="0" w:color="auto"/>
              <w:right w:val="single" w:sz="4" w:space="0" w:color="000000"/>
            </w:tcBorders>
          </w:tcPr>
          <w:p w14:paraId="26995ACB" w14:textId="34072EAD" w:rsidR="007766C7" w:rsidRPr="009053C5" w:rsidRDefault="007766C7" w:rsidP="007766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EC9CD41" w14:textId="129680F6" w:rsidR="00036420" w:rsidRPr="009053C5" w:rsidRDefault="00036420" w:rsidP="00036420">
      <w:pPr>
        <w:rPr>
          <w:rFonts w:asciiTheme="minorHAnsi" w:hAnsiTheme="minorHAnsi" w:cstheme="minorHAnsi"/>
          <w:sz w:val="18"/>
          <w:szCs w:val="18"/>
        </w:rPr>
      </w:pPr>
    </w:p>
    <w:tbl>
      <w:tblPr>
        <w:tblpPr w:leftFromText="180" w:rightFromText="180" w:vertAnchor="text" w:tblpY="1"/>
        <w:tblOverlap w:val="neve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
        <w:gridCol w:w="3057"/>
        <w:gridCol w:w="10705"/>
      </w:tblGrid>
      <w:tr w:rsidR="00036420" w:rsidRPr="00323F2C" w14:paraId="43C3CF86" w14:textId="77777777" w:rsidTr="00C43F9F">
        <w:trPr>
          <w:trHeight w:hRule="exact" w:val="982"/>
        </w:trPr>
        <w:tc>
          <w:tcPr>
            <w:tcW w:w="14593" w:type="dxa"/>
            <w:gridSpan w:val="3"/>
            <w:tcBorders>
              <w:bottom w:val="single" w:sz="4" w:space="0" w:color="auto"/>
            </w:tcBorders>
          </w:tcPr>
          <w:p w14:paraId="2ED4258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L. HERS-Verified Demand Recirculation Manual Control Requirements (R-DRmc-H)(RA 3.6.6)</w:t>
            </w:r>
          </w:p>
          <w:p w14:paraId="1BAFD67A"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r w:rsidRPr="009053C5">
              <w:rPr>
                <w:rFonts w:asciiTheme="minorHAnsi" w:hAnsiTheme="minorHAnsi" w:cstheme="minorHAnsi"/>
                <w:b/>
                <w:sz w:val="18"/>
                <w:szCs w:val="18"/>
              </w:rPr>
              <w:br/>
              <w:t xml:space="preserve"> </w:t>
            </w:r>
            <w:r w:rsidRPr="009053C5">
              <w:rPr>
                <w:rFonts w:asciiTheme="minorHAnsi" w:hAnsiTheme="minorHAnsi" w:cstheme="minorHAnsi"/>
                <w:sz w:val="18"/>
                <w:szCs w:val="18"/>
              </w:rPr>
              <w:t>&lt;&lt; If there are no systems in column B14 that have a value = “HERS-Verified Demand Recirculation Manual Control”, then display the "section does not apply" message; else display this entire table &gt;&gt;</w:t>
            </w:r>
          </w:p>
        </w:tc>
      </w:tr>
      <w:tr w:rsidR="00036420" w:rsidRPr="00323F2C" w14:paraId="01BE1764" w14:textId="77777777" w:rsidTr="00C43F9F">
        <w:trPr>
          <w:trHeight w:hRule="exact" w:val="541"/>
        </w:trPr>
        <w:tc>
          <w:tcPr>
            <w:tcW w:w="831" w:type="dxa"/>
            <w:tcBorders>
              <w:top w:val="single" w:sz="4" w:space="0" w:color="auto"/>
            </w:tcBorders>
            <w:vAlign w:val="center"/>
          </w:tcPr>
          <w:p w14:paraId="49FD334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762" w:type="dxa"/>
            <w:gridSpan w:val="2"/>
            <w:tcBorders>
              <w:top w:val="single" w:sz="4" w:space="0" w:color="auto"/>
            </w:tcBorders>
            <w:vAlign w:val="center"/>
          </w:tcPr>
          <w:p w14:paraId="11A4FE5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(RA4.4.9/RA4.4.13)</w:t>
            </w:r>
          </w:p>
        </w:tc>
      </w:tr>
      <w:tr w:rsidR="00036420" w:rsidRPr="00323F2C" w14:paraId="40D9B7A6" w14:textId="77777777" w:rsidTr="00C43F9F">
        <w:trPr>
          <w:trHeight w:hRule="exact" w:val="991"/>
        </w:trPr>
        <w:tc>
          <w:tcPr>
            <w:tcW w:w="831" w:type="dxa"/>
            <w:vAlign w:val="center"/>
          </w:tcPr>
          <w:p w14:paraId="74940B4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3762" w:type="dxa"/>
            <w:gridSpan w:val="2"/>
            <w:vAlign w:val="center"/>
          </w:tcPr>
          <w:p w14:paraId="6E8091B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(RA4.4.9(f)/RA4.4.13(d))</w:t>
            </w:r>
          </w:p>
          <w:p w14:paraId="5563B109" w14:textId="77777777" w:rsidR="00036420" w:rsidRPr="009053C5" w:rsidRDefault="00036420" w:rsidP="006A57F5">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w:t>
            </w:r>
            <w:r w:rsidRPr="009053C5" w:rsidDel="00C410D2">
              <w:rPr>
                <w:rFonts w:asciiTheme="minorHAnsi" w:hAnsiTheme="minorHAnsi" w:cstheme="minorHAnsi"/>
                <w:sz w:val="18"/>
                <w:szCs w:val="18"/>
              </w:rPr>
              <w:t xml:space="preserve"> </w:t>
            </w:r>
            <w:r w:rsidRPr="009053C5">
              <w:rPr>
                <w:rFonts w:asciiTheme="minorHAnsi" w:hAnsiTheme="minorHAnsi" w:cstheme="minorHAnsi"/>
                <w:sz w:val="18"/>
                <w:szCs w:val="18"/>
              </w:rPr>
              <w:t>( 5.6°C) above the initial temperature of the water in the pipe.</w:t>
            </w:r>
          </w:p>
          <w:p w14:paraId="6C8B9B15" w14:textId="77777777" w:rsidR="00036420" w:rsidRPr="009053C5" w:rsidRDefault="00036420" w:rsidP="006A57F5">
            <w:pPr>
              <w:pStyle w:val="ListParagraph"/>
              <w:keepNext/>
              <w:numPr>
                <w:ilvl w:val="0"/>
                <w:numId w:val="6"/>
              </w:numPr>
              <w:rPr>
                <w:rFonts w:asciiTheme="minorHAnsi" w:hAnsiTheme="minorHAnsi" w:cstheme="minorHAnsi"/>
                <w:sz w:val="18"/>
                <w:szCs w:val="18"/>
              </w:rPr>
            </w:pPr>
            <w:r w:rsidRPr="009053C5">
              <w:rPr>
                <w:rFonts w:asciiTheme="minorHAnsi" w:hAnsiTheme="minorHAnsi" w:cstheme="minorHAnsi"/>
                <w:sz w:val="18"/>
                <w:szCs w:val="18"/>
              </w:rPr>
              <w:t>Not more than 102°F (38.9°C).</w:t>
            </w:r>
          </w:p>
          <w:p w14:paraId="42C95549" w14:textId="77777777" w:rsidR="00036420" w:rsidRPr="009053C5" w:rsidRDefault="00036420" w:rsidP="006A57F5">
            <w:pPr>
              <w:keepNext/>
              <w:rPr>
                <w:rFonts w:asciiTheme="minorHAnsi" w:hAnsiTheme="minorHAnsi" w:cstheme="minorHAnsi"/>
                <w:sz w:val="18"/>
                <w:szCs w:val="18"/>
              </w:rPr>
            </w:pPr>
          </w:p>
        </w:tc>
      </w:tr>
      <w:tr w:rsidR="00036420" w:rsidRPr="00323F2C" w14:paraId="5204D5BA" w14:textId="77777777" w:rsidTr="00C43F9F">
        <w:trPr>
          <w:trHeight w:hRule="exact" w:val="541"/>
        </w:trPr>
        <w:tc>
          <w:tcPr>
            <w:tcW w:w="831" w:type="dxa"/>
            <w:vAlign w:val="center"/>
          </w:tcPr>
          <w:p w14:paraId="7B6724E2"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3762" w:type="dxa"/>
            <w:gridSpan w:val="2"/>
            <w:vAlign w:val="center"/>
          </w:tcPr>
          <w:p w14:paraId="3EFEDA2D" w14:textId="77777777" w:rsidR="00036420" w:rsidRPr="009053C5" w:rsidRDefault="00036420" w:rsidP="006A57F5">
            <w:pPr>
              <w:keepNext/>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(RA4.4.9(f)3/RA4.4.13(d)3)</w:t>
            </w:r>
          </w:p>
        </w:tc>
      </w:tr>
      <w:tr w:rsidR="00036420" w:rsidRPr="00323F2C" w14:paraId="67FD5EB8" w14:textId="77777777" w:rsidTr="00C43F9F">
        <w:trPr>
          <w:trHeight w:hRule="exact" w:val="1468"/>
        </w:trPr>
        <w:tc>
          <w:tcPr>
            <w:tcW w:w="831" w:type="dxa"/>
            <w:vAlign w:val="center"/>
          </w:tcPr>
          <w:p w14:paraId="1E881132"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3762" w:type="dxa"/>
            <w:gridSpan w:val="2"/>
            <w:vAlign w:val="center"/>
          </w:tcPr>
          <w:p w14:paraId="65086FB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(RA4.4.9(d)/RA4.4.13(b))</w:t>
            </w:r>
          </w:p>
          <w:p w14:paraId="0FB2EDC4"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5E583EB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7A6AA308"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1710F95F" w14:textId="77777777" w:rsidTr="00C43F9F">
        <w:trPr>
          <w:trHeight w:hRule="exact" w:val="298"/>
        </w:trPr>
        <w:tc>
          <w:tcPr>
            <w:tcW w:w="831" w:type="dxa"/>
            <w:vAlign w:val="center"/>
          </w:tcPr>
          <w:p w14:paraId="7E27999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3762" w:type="dxa"/>
            <w:gridSpan w:val="2"/>
            <w:vAlign w:val="center"/>
          </w:tcPr>
          <w:p w14:paraId="503B895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(RA4.4.9(e)/RA4.4.13(c))</w:t>
            </w:r>
          </w:p>
        </w:tc>
      </w:tr>
      <w:tr w:rsidR="00036420" w:rsidRPr="00323F2C" w14:paraId="6501F0D0" w14:textId="77777777" w:rsidTr="00C43F9F">
        <w:trPr>
          <w:trHeight w:hRule="exact" w:val="502"/>
        </w:trPr>
        <w:tc>
          <w:tcPr>
            <w:tcW w:w="831" w:type="dxa"/>
            <w:vAlign w:val="center"/>
          </w:tcPr>
          <w:p w14:paraId="013B636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3762" w:type="dxa"/>
            <w:gridSpan w:val="2"/>
            <w:vAlign w:val="center"/>
          </w:tcPr>
          <w:p w14:paraId="5E61B24C"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(RA4.4.9(c)/RA4.4.13(a))</w:t>
            </w:r>
          </w:p>
        </w:tc>
      </w:tr>
      <w:tr w:rsidR="00036420" w:rsidRPr="00323F2C" w14:paraId="782A0B76" w14:textId="77777777" w:rsidTr="00C43F9F">
        <w:trPr>
          <w:trHeight w:hRule="exact" w:val="288"/>
        </w:trPr>
        <w:tc>
          <w:tcPr>
            <w:tcW w:w="831" w:type="dxa"/>
            <w:vAlign w:val="center"/>
          </w:tcPr>
          <w:p w14:paraId="168053C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3762" w:type="dxa"/>
            <w:gridSpan w:val="2"/>
            <w:vAlign w:val="center"/>
          </w:tcPr>
          <w:p w14:paraId="5419ADB6" w14:textId="77777777" w:rsidR="00036420" w:rsidRPr="009053C5" w:rsidRDefault="00036420" w:rsidP="006A57F5">
            <w:pPr>
              <w:keepNext/>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5611C257" w14:textId="77777777" w:rsidTr="00C43F9F">
        <w:trPr>
          <w:trHeight w:hRule="exact" w:val="288"/>
        </w:trPr>
        <w:tc>
          <w:tcPr>
            <w:tcW w:w="831" w:type="dxa"/>
            <w:vAlign w:val="center"/>
          </w:tcPr>
          <w:p w14:paraId="0006A0BD"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3762" w:type="dxa"/>
            <w:gridSpan w:val="2"/>
            <w:vAlign w:val="center"/>
          </w:tcPr>
          <w:p w14:paraId="1951114F"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5EC2D04C" w14:textId="77777777" w:rsidTr="00C43F9F">
        <w:trPr>
          <w:trHeight w:hRule="exact" w:val="288"/>
        </w:trPr>
        <w:tc>
          <w:tcPr>
            <w:tcW w:w="831" w:type="dxa"/>
            <w:vAlign w:val="center"/>
          </w:tcPr>
          <w:p w14:paraId="0259656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3762" w:type="dxa"/>
            <w:gridSpan w:val="2"/>
            <w:vAlign w:val="center"/>
          </w:tcPr>
          <w:p w14:paraId="3A941A5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696D3B04" w14:textId="77777777" w:rsidTr="00C43F9F">
        <w:trPr>
          <w:trHeight w:hRule="exact" w:val="298"/>
        </w:trPr>
        <w:tc>
          <w:tcPr>
            <w:tcW w:w="831" w:type="dxa"/>
            <w:vAlign w:val="center"/>
          </w:tcPr>
          <w:p w14:paraId="72BDE4E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3762" w:type="dxa"/>
            <w:gridSpan w:val="2"/>
            <w:vAlign w:val="center"/>
          </w:tcPr>
          <w:p w14:paraId="7A033DF8" w14:textId="77777777" w:rsidR="00036420" w:rsidRPr="009053C5" w:rsidRDefault="00036420" w:rsidP="006A57F5">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47B82447" w14:textId="77777777" w:rsidTr="00C43F9F">
        <w:trPr>
          <w:trHeight w:hRule="exact" w:val="343"/>
        </w:trPr>
        <w:tc>
          <w:tcPr>
            <w:tcW w:w="831" w:type="dxa"/>
            <w:vAlign w:val="center"/>
          </w:tcPr>
          <w:p w14:paraId="1E7E064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3762" w:type="dxa"/>
            <w:gridSpan w:val="2"/>
            <w:vAlign w:val="center"/>
          </w:tcPr>
          <w:p w14:paraId="63C2EAD7"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23CCFB9B" w14:textId="77777777" w:rsidTr="00C43F9F">
        <w:trPr>
          <w:trHeight w:hRule="exact" w:val="388"/>
        </w:trPr>
        <w:tc>
          <w:tcPr>
            <w:tcW w:w="831" w:type="dxa"/>
            <w:vAlign w:val="center"/>
          </w:tcPr>
          <w:p w14:paraId="7E54A06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3762" w:type="dxa"/>
            <w:gridSpan w:val="2"/>
            <w:vAlign w:val="center"/>
          </w:tcPr>
          <w:p w14:paraId="0F9A0C0D"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44B38CC1" w14:textId="77777777" w:rsidTr="00C43F9F">
        <w:trPr>
          <w:trHeight w:hRule="exact" w:val="352"/>
        </w:trPr>
        <w:tc>
          <w:tcPr>
            <w:tcW w:w="831" w:type="dxa"/>
            <w:vAlign w:val="center"/>
          </w:tcPr>
          <w:p w14:paraId="09DD3B95"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3762" w:type="dxa"/>
            <w:gridSpan w:val="2"/>
            <w:vAlign w:val="center"/>
          </w:tcPr>
          <w:p w14:paraId="0743878B"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2CAF5CD7" w14:textId="77777777" w:rsidTr="00C43F9F">
        <w:trPr>
          <w:trHeight w:hRule="exact" w:val="973"/>
        </w:trPr>
        <w:tc>
          <w:tcPr>
            <w:tcW w:w="831" w:type="dxa"/>
            <w:vAlign w:val="center"/>
          </w:tcPr>
          <w:p w14:paraId="7910011F" w14:textId="112DA54E"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14</w:t>
            </w:r>
          </w:p>
        </w:tc>
        <w:tc>
          <w:tcPr>
            <w:tcW w:w="3057" w:type="dxa"/>
            <w:vAlign w:val="center"/>
          </w:tcPr>
          <w:p w14:paraId="561C8D2B" w14:textId="1F2B5B08"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10705" w:type="dxa"/>
            <w:vAlign w:val="center"/>
          </w:tcPr>
          <w:p w14:paraId="5D501680" w14:textId="77777777" w:rsidR="006A57F5" w:rsidRPr="00C43F9F" w:rsidRDefault="006A57F5" w:rsidP="006A57F5">
            <w:pPr>
              <w:keepNext/>
              <w:spacing w:after="0" w:line="240" w:lineRule="auto"/>
              <w:rPr>
                <w:rFonts w:asciiTheme="minorHAnsi" w:hAnsiTheme="minorHAnsi" w:cstheme="minorHAnsi"/>
                <w:sz w:val="18"/>
                <w:szCs w:val="18"/>
              </w:rPr>
            </w:pPr>
            <w:r w:rsidRPr="00C43F9F">
              <w:rPr>
                <w:rFonts w:asciiTheme="minorHAnsi" w:hAnsiTheme="minorHAnsi" w:cstheme="minorHAnsi"/>
                <w:sz w:val="18"/>
                <w:szCs w:val="18"/>
              </w:rPr>
              <w:t>&lt;&lt;user pick from list:</w:t>
            </w:r>
          </w:p>
          <w:p w14:paraId="647C091C" w14:textId="77777777" w:rsidR="006A57F5" w:rsidRPr="00C43F9F" w:rsidRDefault="006A57F5" w:rsidP="006A57F5">
            <w:pPr>
              <w:keepNext/>
              <w:tabs>
                <w:tab w:val="left" w:pos="356"/>
              </w:tabs>
              <w:spacing w:after="0" w:line="240" w:lineRule="auto"/>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Pass</w:t>
            </w:r>
            <w:r w:rsidRPr="00C43F9F">
              <w:rPr>
                <w:rFonts w:asciiTheme="minorHAnsi" w:hAnsiTheme="minorHAnsi" w:cstheme="minorHAnsi"/>
                <w:sz w:val="18"/>
                <w:szCs w:val="18"/>
              </w:rPr>
              <w:t xml:space="preserve"> - all applicable requirements are met; or</w:t>
            </w:r>
          </w:p>
          <w:p w14:paraId="0576647F" w14:textId="77777777" w:rsidR="006A57F5" w:rsidRPr="00C43F9F" w:rsidRDefault="006A57F5" w:rsidP="006A57F5">
            <w:pPr>
              <w:keepNext/>
              <w:tabs>
                <w:tab w:val="left" w:pos="356"/>
              </w:tabs>
              <w:spacing w:after="0" w:line="240" w:lineRule="auto"/>
              <w:ind w:left="356" w:hanging="356"/>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xml:space="preserve"> - one or more applicable requirements are not met. Enter reason for failure in corrections notes field below; or</w:t>
            </w:r>
          </w:p>
          <w:p w14:paraId="760804DC" w14:textId="29FA1023"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All n/a</w:t>
            </w:r>
            <w:r w:rsidRPr="00C43F9F">
              <w:rPr>
                <w:rFonts w:asciiTheme="minorHAnsi" w:hAnsiTheme="minorHAnsi" w:cstheme="minorHAnsi"/>
                <w:sz w:val="18"/>
                <w:szCs w:val="18"/>
              </w:rPr>
              <w:t xml:space="preserve"> - This entire table is not applicable</w:t>
            </w:r>
          </w:p>
        </w:tc>
      </w:tr>
      <w:tr w:rsidR="006A57F5" w:rsidRPr="00323F2C" w14:paraId="040770FE" w14:textId="77777777" w:rsidTr="00C43F9F">
        <w:trPr>
          <w:trHeight w:hRule="exact" w:val="352"/>
        </w:trPr>
        <w:tc>
          <w:tcPr>
            <w:tcW w:w="831" w:type="dxa"/>
            <w:vAlign w:val="center"/>
          </w:tcPr>
          <w:p w14:paraId="603B7608" w14:textId="7949EACC"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15</w:t>
            </w:r>
          </w:p>
        </w:tc>
        <w:tc>
          <w:tcPr>
            <w:tcW w:w="13762" w:type="dxa"/>
            <w:gridSpan w:val="2"/>
            <w:vAlign w:val="center"/>
          </w:tcPr>
          <w:p w14:paraId="642BEBF1" w14:textId="23C19D61"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&lt;&lt;if </w:t>
            </w:r>
            <w:r w:rsidRPr="00C43F9F">
              <w:rPr>
                <w:rFonts w:asciiTheme="minorHAnsi" w:hAnsiTheme="minorHAnsi" w:cstheme="minorHAnsi"/>
                <w:sz w:val="18"/>
                <w:szCs w:val="18"/>
                <w:u w:val="single"/>
              </w:rPr>
              <w:t>Verification Status</w:t>
            </w: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then text entry in this Corrections Notes field is required;  user input text&gt;&gt;</w:t>
            </w:r>
          </w:p>
        </w:tc>
      </w:tr>
      <w:tr w:rsidR="006A57F5" w:rsidRPr="00323F2C" w14:paraId="1E477274" w14:textId="77777777" w:rsidTr="00C43F9F">
        <w:trPr>
          <w:trHeight w:hRule="exact" w:val="550"/>
        </w:trPr>
        <w:tc>
          <w:tcPr>
            <w:tcW w:w="14593" w:type="dxa"/>
            <w:gridSpan w:val="3"/>
            <w:vAlign w:val="center"/>
          </w:tcPr>
          <w:p w14:paraId="372B96DD" w14:textId="32DE163D"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5FEA1A2" w14:textId="77777777" w:rsidR="00036420" w:rsidRPr="009053C5" w:rsidRDefault="00036420" w:rsidP="00036420">
      <w:pPr>
        <w:spacing w:after="0" w:line="240" w:lineRule="auto"/>
        <w:rPr>
          <w:rFonts w:asciiTheme="minorHAnsi" w:hAnsiTheme="minorHAnsi" w:cstheme="minorHAnsi"/>
          <w:b/>
          <w:sz w:val="18"/>
          <w:szCs w:val="18"/>
        </w:rPr>
      </w:pPr>
    </w:p>
    <w:tbl>
      <w:tblPr>
        <w:tblpPr w:leftFromText="180" w:rightFromText="180" w:vertAnchor="text" w:tblpY="1"/>
        <w:tblOverlap w:val="neve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1"/>
        <w:gridCol w:w="3057"/>
        <w:gridCol w:w="10705"/>
      </w:tblGrid>
      <w:tr w:rsidR="00036420" w:rsidRPr="00323F2C" w14:paraId="286965BE" w14:textId="77777777" w:rsidTr="00C43F9F">
        <w:trPr>
          <w:cantSplit/>
          <w:trHeight w:hRule="exact" w:val="982"/>
        </w:trPr>
        <w:tc>
          <w:tcPr>
            <w:tcW w:w="14593" w:type="dxa"/>
            <w:gridSpan w:val="3"/>
            <w:tcBorders>
              <w:bottom w:val="single" w:sz="4" w:space="0" w:color="auto"/>
            </w:tcBorders>
          </w:tcPr>
          <w:p w14:paraId="048BA75C"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b/>
                <w:sz w:val="18"/>
                <w:szCs w:val="18"/>
              </w:rPr>
              <w:t>M. HERS-Verified Demand Recirculation Sensor Control Requirements (RDRsc-H)(RA3.6.7)</w:t>
            </w:r>
          </w:p>
          <w:p w14:paraId="7CA0304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18"/>
                <w:szCs w:val="18"/>
              </w:rPr>
            </w:pPr>
            <w:r w:rsidRPr="009053C5">
              <w:rPr>
                <w:rFonts w:asciiTheme="minorHAnsi" w:hAnsiTheme="minorHAnsi" w:cstheme="minorHAnsi"/>
                <w:sz w:val="18"/>
                <w:szCs w:val="18"/>
              </w:rPr>
              <w:t>Systems that utilize this distribution type shall comply with these requirements.</w:t>
            </w:r>
            <w:r w:rsidRPr="009053C5">
              <w:rPr>
                <w:rFonts w:asciiTheme="minorHAnsi" w:hAnsiTheme="minorHAnsi" w:cstheme="minorHAnsi"/>
                <w:b/>
                <w:sz w:val="18"/>
                <w:szCs w:val="18"/>
              </w:rPr>
              <w:br/>
              <w:t xml:space="preserve"> </w:t>
            </w:r>
            <w:r w:rsidRPr="009053C5">
              <w:rPr>
                <w:rFonts w:asciiTheme="minorHAnsi" w:hAnsiTheme="minorHAnsi" w:cstheme="minorHAnsi"/>
                <w:sz w:val="18"/>
                <w:szCs w:val="18"/>
              </w:rPr>
              <w:t>&lt;&lt; If there are no systems in column B14 that have a value = “HERS-Verified Demand Recirculation Sensor Control”, then display the "section does not apply" message; else display this entire table &gt;&gt;</w:t>
            </w:r>
          </w:p>
        </w:tc>
      </w:tr>
      <w:tr w:rsidR="00036420" w:rsidRPr="00323F2C" w14:paraId="11CD78BC" w14:textId="77777777" w:rsidTr="00C43F9F">
        <w:trPr>
          <w:cantSplit/>
          <w:trHeight w:hRule="exact" w:val="475"/>
        </w:trPr>
        <w:tc>
          <w:tcPr>
            <w:tcW w:w="831" w:type="dxa"/>
            <w:tcBorders>
              <w:top w:val="single" w:sz="4" w:space="0" w:color="auto"/>
            </w:tcBorders>
            <w:vAlign w:val="center"/>
          </w:tcPr>
          <w:p w14:paraId="6E71025D"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01</w:t>
            </w:r>
          </w:p>
        </w:tc>
        <w:tc>
          <w:tcPr>
            <w:tcW w:w="13762" w:type="dxa"/>
            <w:gridSpan w:val="2"/>
            <w:tcBorders>
              <w:top w:val="single" w:sz="4" w:space="0" w:color="auto"/>
            </w:tcBorders>
            <w:vAlign w:val="center"/>
          </w:tcPr>
          <w:p w14:paraId="0074898C" w14:textId="77777777" w:rsidR="00036420" w:rsidRPr="009053C5" w:rsidRDefault="00036420" w:rsidP="00C43F9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40" w:lineRule="auto"/>
              <w:rPr>
                <w:rFonts w:asciiTheme="minorHAnsi" w:hAnsiTheme="minorHAnsi" w:cstheme="minorHAnsi"/>
                <w:sz w:val="18"/>
                <w:szCs w:val="18"/>
              </w:rPr>
            </w:pPr>
            <w:r w:rsidRPr="009053C5">
              <w:rPr>
                <w:rFonts w:asciiTheme="minorHAnsi" w:hAnsiTheme="minorHAnsi" w:cstheme="minorHAnsi"/>
                <w:sz w:val="18"/>
                <w:szCs w:val="18"/>
              </w:rPr>
              <w:t>The system operates “on-demand”, meaning that the pump begins to operate shortly before or immediately after hot water draw begins, and stops when the return water temperature reaches a certain threshold value. (RA4.4.10/RA4.4.13)</w:t>
            </w:r>
          </w:p>
        </w:tc>
      </w:tr>
      <w:tr w:rsidR="00036420" w:rsidRPr="00323F2C" w14:paraId="2A6B2509" w14:textId="77777777" w:rsidTr="00C43F9F">
        <w:trPr>
          <w:cantSplit/>
          <w:trHeight w:hRule="exact" w:val="907"/>
        </w:trPr>
        <w:tc>
          <w:tcPr>
            <w:tcW w:w="831" w:type="dxa"/>
            <w:vAlign w:val="center"/>
          </w:tcPr>
          <w:p w14:paraId="129D729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02</w:t>
            </w:r>
          </w:p>
        </w:tc>
        <w:tc>
          <w:tcPr>
            <w:tcW w:w="13762" w:type="dxa"/>
            <w:gridSpan w:val="2"/>
            <w:vAlign w:val="center"/>
          </w:tcPr>
          <w:p w14:paraId="3D426D0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After the pump has been activated, the controls shall allow the pump to operate until the water temperature at the thermo-sensor rises to one of the following values: (RA4.4.10(f)/RA4.4.13(d))</w:t>
            </w:r>
          </w:p>
          <w:p w14:paraId="385D7707" w14:textId="77777777" w:rsidR="00036420" w:rsidRPr="009053C5" w:rsidRDefault="00036420" w:rsidP="006A57F5">
            <w:pPr>
              <w:pStyle w:val="ListParagraph"/>
              <w:keepNext/>
              <w:numPr>
                <w:ilvl w:val="0"/>
                <w:numId w:val="6"/>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Not more than 10°F ( 5.6°C) above the initial temperature of the water in the pipe.</w:t>
            </w:r>
          </w:p>
          <w:p w14:paraId="74AC22A7" w14:textId="77777777" w:rsidR="00036420" w:rsidRPr="009053C5" w:rsidRDefault="00036420" w:rsidP="006A57F5">
            <w:pPr>
              <w:pStyle w:val="ListParagraph"/>
              <w:keepNext/>
              <w:numPr>
                <w:ilvl w:val="0"/>
                <w:numId w:val="6"/>
              </w:numPr>
              <w:rPr>
                <w:rFonts w:asciiTheme="minorHAnsi" w:hAnsiTheme="minorHAnsi" w:cstheme="minorHAnsi"/>
                <w:sz w:val="18"/>
                <w:szCs w:val="18"/>
              </w:rPr>
            </w:pPr>
            <w:r w:rsidRPr="009053C5">
              <w:rPr>
                <w:rFonts w:asciiTheme="minorHAnsi" w:hAnsiTheme="minorHAnsi" w:cstheme="minorHAnsi"/>
                <w:sz w:val="18"/>
                <w:szCs w:val="18"/>
              </w:rPr>
              <w:t>Not more than 102°F (38.9°C).</w:t>
            </w:r>
          </w:p>
          <w:p w14:paraId="0ABA5C14" w14:textId="77777777" w:rsidR="00036420" w:rsidRPr="009053C5" w:rsidRDefault="00036420" w:rsidP="006A57F5">
            <w:pPr>
              <w:keepNext/>
              <w:rPr>
                <w:rFonts w:asciiTheme="minorHAnsi" w:hAnsiTheme="minorHAnsi" w:cstheme="minorHAnsi"/>
                <w:sz w:val="18"/>
                <w:szCs w:val="18"/>
              </w:rPr>
            </w:pPr>
          </w:p>
        </w:tc>
      </w:tr>
      <w:tr w:rsidR="00036420" w:rsidRPr="00323F2C" w14:paraId="2DED966B" w14:textId="77777777" w:rsidTr="00C43F9F">
        <w:trPr>
          <w:cantSplit/>
          <w:trHeight w:hRule="exact" w:val="541"/>
        </w:trPr>
        <w:tc>
          <w:tcPr>
            <w:tcW w:w="831" w:type="dxa"/>
            <w:vAlign w:val="center"/>
          </w:tcPr>
          <w:p w14:paraId="6B78A5D4"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03</w:t>
            </w:r>
          </w:p>
        </w:tc>
        <w:tc>
          <w:tcPr>
            <w:tcW w:w="13762" w:type="dxa"/>
            <w:gridSpan w:val="2"/>
            <w:vAlign w:val="center"/>
          </w:tcPr>
          <w:p w14:paraId="0E7EB4DF" w14:textId="77777777" w:rsidR="00036420" w:rsidRPr="009053C5" w:rsidRDefault="00036420" w:rsidP="00C43F9F">
            <w:pPr>
              <w:keepNext/>
              <w:spacing w:line="240" w:lineRule="auto"/>
              <w:rPr>
                <w:rFonts w:asciiTheme="minorHAnsi" w:hAnsiTheme="minorHAnsi" w:cstheme="minorHAnsi"/>
                <w:sz w:val="18"/>
                <w:szCs w:val="18"/>
              </w:rPr>
            </w:pPr>
            <w:r w:rsidRPr="009053C5">
              <w:rPr>
                <w:rFonts w:asciiTheme="minorHAnsi" w:hAnsiTheme="minorHAnsi" w:cstheme="minorHAnsi"/>
                <w:sz w:val="18"/>
                <w:szCs w:val="18"/>
              </w:rPr>
              <w:t>The controls shall limit pump operation to a maximum of 5 minutes for single dwellings, and 10 minutes for multiple dwellings, following any activation. This is provided in the event that the normal means of shutting off the pump have failed. (RA4.4.10(f)3/RA4.4.13(d)3)</w:t>
            </w:r>
          </w:p>
        </w:tc>
      </w:tr>
      <w:tr w:rsidR="00036420" w:rsidRPr="00323F2C" w14:paraId="6C8AFF89" w14:textId="77777777" w:rsidTr="00C43F9F">
        <w:trPr>
          <w:cantSplit/>
          <w:trHeight w:hRule="exact" w:val="1378"/>
        </w:trPr>
        <w:tc>
          <w:tcPr>
            <w:tcW w:w="831" w:type="dxa"/>
            <w:vAlign w:val="center"/>
          </w:tcPr>
          <w:p w14:paraId="0EB064AF"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04</w:t>
            </w:r>
          </w:p>
        </w:tc>
        <w:tc>
          <w:tcPr>
            <w:tcW w:w="13762" w:type="dxa"/>
            <w:gridSpan w:val="2"/>
            <w:vAlign w:val="center"/>
          </w:tcPr>
          <w:p w14:paraId="201350F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Pump and control placement shall meet one of the following criteria: (RA4.4.10(d)/RA4.4.13(b))</w:t>
            </w:r>
          </w:p>
          <w:p w14:paraId="2014C5FB"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a dedicated return line has been installed the pump, controls and thermo-sensor are installed at the end of the supply portion of the recirculation loop; or</w:t>
            </w:r>
          </w:p>
          <w:p w14:paraId="57FBE9E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The pump and controls are installed on the dedicated return line near the water heater and the thermo-sensor is installed in an accessible location as close to the end of the supply portion of the recirculation loop as possible, or</w:t>
            </w:r>
          </w:p>
          <w:p w14:paraId="764913D6" w14:textId="77777777" w:rsidR="00036420" w:rsidRPr="009053C5" w:rsidRDefault="00036420" w:rsidP="006A57F5">
            <w:pPr>
              <w:pStyle w:val="ListParagraph"/>
              <w:keepNext/>
              <w:numPr>
                <w:ilvl w:val="0"/>
                <w:numId w:val="7"/>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When the cold water line is used as the return, the pump, demand controls and thermo-sensor shall be installed in an accessible location at the end of supply portion of the hot water distribution line (typically under a sink).</w:t>
            </w:r>
          </w:p>
        </w:tc>
      </w:tr>
      <w:tr w:rsidR="00036420" w:rsidRPr="00323F2C" w14:paraId="1F5C03EF" w14:textId="77777777" w:rsidTr="00C43F9F">
        <w:trPr>
          <w:cantSplit/>
          <w:trHeight w:hRule="exact" w:val="250"/>
        </w:trPr>
        <w:tc>
          <w:tcPr>
            <w:tcW w:w="831" w:type="dxa"/>
            <w:vAlign w:val="center"/>
          </w:tcPr>
          <w:p w14:paraId="2B7A2248"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05</w:t>
            </w:r>
          </w:p>
        </w:tc>
        <w:tc>
          <w:tcPr>
            <w:tcW w:w="13762" w:type="dxa"/>
            <w:gridSpan w:val="2"/>
            <w:vAlign w:val="center"/>
          </w:tcPr>
          <w:p w14:paraId="0781F33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Insulation is not required on the cold water line when it is used as the return. (RA4.4.10(e)/RA4.4.13(c))</w:t>
            </w:r>
          </w:p>
        </w:tc>
      </w:tr>
      <w:tr w:rsidR="00036420" w:rsidRPr="00323F2C" w14:paraId="7B8D1FBE" w14:textId="77777777" w:rsidTr="00C43F9F">
        <w:trPr>
          <w:cantSplit/>
          <w:trHeight w:hRule="exact" w:val="541"/>
        </w:trPr>
        <w:tc>
          <w:tcPr>
            <w:tcW w:w="831" w:type="dxa"/>
            <w:vAlign w:val="center"/>
          </w:tcPr>
          <w:p w14:paraId="280FACD6"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06</w:t>
            </w:r>
          </w:p>
        </w:tc>
        <w:tc>
          <w:tcPr>
            <w:tcW w:w="13762" w:type="dxa"/>
            <w:gridSpan w:val="2"/>
            <w:vAlign w:val="center"/>
          </w:tcPr>
          <w:p w14:paraId="7C664C6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Each control shall have standby power of 1 Watt or less.  Controls may be located in individual units or on the loop. Controls may be activated by wired or wireless mechanisms, including buttons, motion sensors, door switches and flow switches. (RA4.4.10(c)/RA4.4.13(a))</w:t>
            </w:r>
          </w:p>
        </w:tc>
      </w:tr>
      <w:tr w:rsidR="00036420" w:rsidRPr="00323F2C" w14:paraId="20F3B93C" w14:textId="77777777" w:rsidTr="00C43F9F">
        <w:trPr>
          <w:cantSplit/>
          <w:trHeight w:hRule="exact" w:val="288"/>
        </w:trPr>
        <w:tc>
          <w:tcPr>
            <w:tcW w:w="831" w:type="dxa"/>
            <w:vAlign w:val="center"/>
          </w:tcPr>
          <w:p w14:paraId="7007BBA0"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07</w:t>
            </w:r>
          </w:p>
        </w:tc>
        <w:tc>
          <w:tcPr>
            <w:tcW w:w="13762" w:type="dxa"/>
            <w:gridSpan w:val="2"/>
            <w:vAlign w:val="center"/>
          </w:tcPr>
          <w:p w14:paraId="73B5CFD9"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If more than one loop installed each loop shall have its own pump and controls.</w:t>
            </w:r>
          </w:p>
        </w:tc>
      </w:tr>
      <w:tr w:rsidR="00036420" w:rsidRPr="00323F2C" w14:paraId="212D48EA" w14:textId="77777777" w:rsidTr="00C43F9F">
        <w:trPr>
          <w:cantSplit/>
          <w:trHeight w:hRule="exact" w:val="370"/>
        </w:trPr>
        <w:tc>
          <w:tcPr>
            <w:tcW w:w="831" w:type="dxa"/>
            <w:vAlign w:val="center"/>
          </w:tcPr>
          <w:p w14:paraId="411600F3"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08</w:t>
            </w:r>
          </w:p>
        </w:tc>
        <w:tc>
          <w:tcPr>
            <w:tcW w:w="13762" w:type="dxa"/>
            <w:gridSpan w:val="2"/>
            <w:vAlign w:val="center"/>
          </w:tcPr>
          <w:p w14:paraId="042F2F1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Automatic air release valve is installed on the inlet side of the recirculation pump per Section 110.3(c)5A.</w:t>
            </w:r>
          </w:p>
        </w:tc>
      </w:tr>
      <w:tr w:rsidR="00036420" w:rsidRPr="00323F2C" w14:paraId="2B869681" w14:textId="77777777" w:rsidTr="00C43F9F">
        <w:trPr>
          <w:cantSplit/>
          <w:trHeight w:hRule="exact" w:val="325"/>
        </w:trPr>
        <w:tc>
          <w:tcPr>
            <w:tcW w:w="831" w:type="dxa"/>
            <w:vAlign w:val="center"/>
          </w:tcPr>
          <w:p w14:paraId="6152F32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09</w:t>
            </w:r>
          </w:p>
        </w:tc>
        <w:tc>
          <w:tcPr>
            <w:tcW w:w="13762" w:type="dxa"/>
            <w:gridSpan w:val="2"/>
            <w:vAlign w:val="center"/>
          </w:tcPr>
          <w:p w14:paraId="4646F735"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9053C5">
              <w:rPr>
                <w:rFonts w:asciiTheme="minorHAnsi" w:hAnsiTheme="minorHAnsi" w:cstheme="minorHAnsi"/>
                <w:sz w:val="18"/>
                <w:szCs w:val="18"/>
              </w:rPr>
              <w:t>A check valve, or similar device, is located between the recirculation pump and the water heater per Section 110.3(c)5B.</w:t>
            </w:r>
          </w:p>
        </w:tc>
      </w:tr>
      <w:tr w:rsidR="00036420" w:rsidRPr="00323F2C" w14:paraId="40A1367A" w14:textId="77777777" w:rsidTr="00C43F9F">
        <w:trPr>
          <w:cantSplit/>
          <w:trHeight w:hRule="exact" w:val="358"/>
        </w:trPr>
        <w:tc>
          <w:tcPr>
            <w:tcW w:w="831" w:type="dxa"/>
            <w:vAlign w:val="center"/>
          </w:tcPr>
          <w:p w14:paraId="65489C11"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10</w:t>
            </w:r>
          </w:p>
        </w:tc>
        <w:tc>
          <w:tcPr>
            <w:tcW w:w="13762" w:type="dxa"/>
            <w:gridSpan w:val="2"/>
            <w:vAlign w:val="center"/>
          </w:tcPr>
          <w:p w14:paraId="2D9823C6" w14:textId="77777777" w:rsidR="00036420" w:rsidRPr="009053C5" w:rsidRDefault="00036420" w:rsidP="006A57F5">
            <w:pPr>
              <w:keepNext/>
              <w:spacing w:after="0" w:line="240" w:lineRule="auto"/>
              <w:rPr>
                <w:rFonts w:asciiTheme="minorHAnsi" w:hAnsiTheme="minorHAnsi" w:cstheme="minorHAnsi"/>
                <w:sz w:val="18"/>
                <w:szCs w:val="18"/>
              </w:rPr>
            </w:pPr>
            <w:r w:rsidRPr="009053C5">
              <w:rPr>
                <w:rFonts w:asciiTheme="minorHAnsi" w:hAnsiTheme="minorHAnsi" w:cstheme="minorHAnsi"/>
                <w:sz w:val="18"/>
                <w:szCs w:val="18"/>
              </w:rPr>
              <w:t>Hose bibb is installed between the pump and the water heating equipment with an isolation valve between the hose bibb and the water heating equipment per Section 110.3(c)5C.</w:t>
            </w:r>
          </w:p>
        </w:tc>
      </w:tr>
      <w:tr w:rsidR="00036420" w:rsidRPr="00323F2C" w14:paraId="4E22026A" w14:textId="77777777" w:rsidTr="00C43F9F">
        <w:trPr>
          <w:cantSplit/>
          <w:trHeight w:hRule="exact" w:val="352"/>
        </w:trPr>
        <w:tc>
          <w:tcPr>
            <w:tcW w:w="831" w:type="dxa"/>
            <w:vAlign w:val="center"/>
          </w:tcPr>
          <w:p w14:paraId="03B3AE1B"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11</w:t>
            </w:r>
          </w:p>
        </w:tc>
        <w:tc>
          <w:tcPr>
            <w:tcW w:w="13762" w:type="dxa"/>
            <w:gridSpan w:val="2"/>
            <w:vAlign w:val="center"/>
          </w:tcPr>
          <w:p w14:paraId="1F2AF5BC"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Isolation valves are installed on both sides of the pump. One of the isolation valves may be the same isolation valve as in item 10 above per Section 110.3(c)5D.</w:t>
            </w:r>
          </w:p>
        </w:tc>
      </w:tr>
      <w:tr w:rsidR="00036420" w:rsidRPr="00323F2C" w14:paraId="287BFA83" w14:textId="77777777" w:rsidTr="00C43F9F">
        <w:trPr>
          <w:cantSplit/>
          <w:trHeight w:hRule="exact" w:val="361"/>
        </w:trPr>
        <w:tc>
          <w:tcPr>
            <w:tcW w:w="831" w:type="dxa"/>
            <w:vAlign w:val="center"/>
          </w:tcPr>
          <w:p w14:paraId="09C3838A"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12</w:t>
            </w:r>
          </w:p>
        </w:tc>
        <w:tc>
          <w:tcPr>
            <w:tcW w:w="13762" w:type="dxa"/>
            <w:gridSpan w:val="2"/>
            <w:vAlign w:val="center"/>
          </w:tcPr>
          <w:p w14:paraId="2C99EF3E"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The cold water supply piping and the recirculation loop piping is not connected to the hot water storage tank drain port per Section 110.3(c)5E.</w:t>
            </w:r>
          </w:p>
        </w:tc>
      </w:tr>
      <w:tr w:rsidR="00036420" w:rsidRPr="00323F2C" w14:paraId="4205E0EF" w14:textId="77777777" w:rsidTr="00C43F9F">
        <w:trPr>
          <w:cantSplit/>
          <w:trHeight w:hRule="exact" w:val="295"/>
        </w:trPr>
        <w:tc>
          <w:tcPr>
            <w:tcW w:w="831" w:type="dxa"/>
            <w:vAlign w:val="center"/>
          </w:tcPr>
          <w:p w14:paraId="37463707" w14:textId="77777777" w:rsidR="00036420" w:rsidRPr="009053C5" w:rsidRDefault="00036420"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9053C5">
              <w:rPr>
                <w:rFonts w:asciiTheme="minorHAnsi" w:hAnsiTheme="minorHAnsi" w:cstheme="minorHAnsi"/>
                <w:sz w:val="18"/>
                <w:szCs w:val="18"/>
              </w:rPr>
              <w:t>13</w:t>
            </w:r>
          </w:p>
        </w:tc>
        <w:tc>
          <w:tcPr>
            <w:tcW w:w="13762" w:type="dxa"/>
            <w:gridSpan w:val="2"/>
            <w:vAlign w:val="center"/>
          </w:tcPr>
          <w:p w14:paraId="1BB9CD4E" w14:textId="77777777" w:rsidR="00036420" w:rsidRPr="009053C5" w:rsidRDefault="00036420" w:rsidP="006A57F5">
            <w:pPr>
              <w:pStyle w:val="BulletCALetter"/>
              <w:keepNext/>
              <w:spacing w:before="0"/>
              <w:ind w:left="0" w:firstLine="0"/>
              <w:rPr>
                <w:rFonts w:asciiTheme="minorHAnsi" w:eastAsia="Calibri" w:hAnsiTheme="minorHAnsi" w:cstheme="minorHAnsi"/>
                <w:sz w:val="18"/>
                <w:szCs w:val="18"/>
              </w:rPr>
            </w:pPr>
            <w:r w:rsidRPr="009053C5">
              <w:rPr>
                <w:rFonts w:asciiTheme="minorHAnsi" w:eastAsia="Calibri" w:hAnsiTheme="minorHAnsi" w:cstheme="minorHAnsi"/>
                <w:sz w:val="18"/>
                <w:szCs w:val="18"/>
              </w:rPr>
              <w:t>A check valve is installed on the cold water supply line between the hot water system and the next closest tee on the cold water supply line per Section 110.3(c)5F.</w:t>
            </w:r>
          </w:p>
        </w:tc>
      </w:tr>
      <w:tr w:rsidR="006A57F5" w:rsidRPr="00323F2C" w14:paraId="32C2557F" w14:textId="77777777" w:rsidTr="00C43F9F">
        <w:trPr>
          <w:cantSplit/>
          <w:trHeight w:hRule="exact" w:val="973"/>
        </w:trPr>
        <w:tc>
          <w:tcPr>
            <w:tcW w:w="831" w:type="dxa"/>
            <w:vAlign w:val="center"/>
          </w:tcPr>
          <w:p w14:paraId="077CAB96" w14:textId="25B5A1E6"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14</w:t>
            </w:r>
          </w:p>
        </w:tc>
        <w:tc>
          <w:tcPr>
            <w:tcW w:w="3057" w:type="dxa"/>
            <w:vAlign w:val="center"/>
          </w:tcPr>
          <w:p w14:paraId="1159DA8A" w14:textId="4410A928"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Verification Status:</w:t>
            </w:r>
          </w:p>
        </w:tc>
        <w:tc>
          <w:tcPr>
            <w:tcW w:w="10705" w:type="dxa"/>
            <w:vAlign w:val="center"/>
          </w:tcPr>
          <w:p w14:paraId="4E362AA3" w14:textId="77777777" w:rsidR="006A57F5" w:rsidRPr="00C43F9F" w:rsidRDefault="006A57F5" w:rsidP="006A57F5">
            <w:pPr>
              <w:keepNext/>
              <w:spacing w:after="0" w:line="240" w:lineRule="auto"/>
              <w:rPr>
                <w:rFonts w:asciiTheme="minorHAnsi" w:hAnsiTheme="minorHAnsi" w:cstheme="minorHAnsi"/>
                <w:sz w:val="18"/>
                <w:szCs w:val="18"/>
              </w:rPr>
            </w:pPr>
            <w:r w:rsidRPr="00C43F9F">
              <w:rPr>
                <w:rFonts w:asciiTheme="minorHAnsi" w:hAnsiTheme="minorHAnsi" w:cstheme="minorHAnsi"/>
                <w:sz w:val="18"/>
                <w:szCs w:val="18"/>
              </w:rPr>
              <w:t>&lt;&lt;user pick from list:</w:t>
            </w:r>
          </w:p>
          <w:p w14:paraId="0F0E9785" w14:textId="77777777" w:rsidR="006A57F5" w:rsidRPr="00C43F9F" w:rsidRDefault="006A57F5" w:rsidP="006A57F5">
            <w:pPr>
              <w:keepNext/>
              <w:tabs>
                <w:tab w:val="left" w:pos="356"/>
              </w:tabs>
              <w:spacing w:after="0" w:line="240" w:lineRule="auto"/>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Pass</w:t>
            </w:r>
            <w:r w:rsidRPr="00C43F9F">
              <w:rPr>
                <w:rFonts w:asciiTheme="minorHAnsi" w:hAnsiTheme="minorHAnsi" w:cstheme="minorHAnsi"/>
                <w:sz w:val="18"/>
                <w:szCs w:val="18"/>
              </w:rPr>
              <w:t xml:space="preserve"> - all applicable requirements are met; or</w:t>
            </w:r>
          </w:p>
          <w:p w14:paraId="3DD776CC" w14:textId="77777777" w:rsidR="006A57F5" w:rsidRPr="00C43F9F" w:rsidRDefault="006A57F5" w:rsidP="006A57F5">
            <w:pPr>
              <w:keepNext/>
              <w:tabs>
                <w:tab w:val="left" w:pos="356"/>
              </w:tabs>
              <w:spacing w:after="0" w:line="240" w:lineRule="auto"/>
              <w:ind w:left="356" w:hanging="356"/>
              <w:rPr>
                <w:rFonts w:asciiTheme="minorHAns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xml:space="preserve"> - one or more applicable requirements are not met. Enter reason for failure in corrections notes field below; or</w:t>
            </w:r>
          </w:p>
          <w:p w14:paraId="54CF60D3" w14:textId="0DF553C4"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All n/a</w:t>
            </w:r>
            <w:r w:rsidRPr="00C43F9F">
              <w:rPr>
                <w:rFonts w:asciiTheme="minorHAnsi" w:hAnsiTheme="minorHAnsi" w:cstheme="minorHAnsi"/>
                <w:sz w:val="18"/>
                <w:szCs w:val="18"/>
              </w:rPr>
              <w:t xml:space="preserve"> - This entire table is not applicable</w:t>
            </w:r>
          </w:p>
        </w:tc>
      </w:tr>
      <w:tr w:rsidR="006A57F5" w:rsidRPr="00323F2C" w14:paraId="0B259063" w14:textId="77777777" w:rsidTr="00C43F9F">
        <w:trPr>
          <w:cantSplit/>
          <w:trHeight w:hRule="exact" w:val="352"/>
        </w:trPr>
        <w:tc>
          <w:tcPr>
            <w:tcW w:w="831" w:type="dxa"/>
            <w:vAlign w:val="center"/>
          </w:tcPr>
          <w:p w14:paraId="5A00D4EA" w14:textId="179B5003"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sz w:val="18"/>
                <w:szCs w:val="18"/>
              </w:rPr>
            </w:pPr>
            <w:r w:rsidRPr="00C43F9F">
              <w:rPr>
                <w:rFonts w:asciiTheme="minorHAnsi" w:hAnsiTheme="minorHAnsi" w:cstheme="minorHAnsi"/>
                <w:sz w:val="18"/>
                <w:szCs w:val="18"/>
              </w:rPr>
              <w:t>15</w:t>
            </w:r>
          </w:p>
        </w:tc>
        <w:tc>
          <w:tcPr>
            <w:tcW w:w="13762" w:type="dxa"/>
            <w:gridSpan w:val="2"/>
            <w:vAlign w:val="center"/>
          </w:tcPr>
          <w:p w14:paraId="6CF4EC99" w14:textId="3C593358" w:rsidR="006A57F5" w:rsidRPr="006A57F5" w:rsidRDefault="006A57F5" w:rsidP="006A57F5">
            <w:pPr>
              <w:pStyle w:val="BulletCALetter"/>
              <w:keepNext/>
              <w:spacing w:before="0"/>
              <w:ind w:left="0" w:firstLine="0"/>
              <w:rPr>
                <w:rFonts w:asciiTheme="minorHAnsi" w:eastAsia="Calibri" w:hAnsiTheme="minorHAnsi" w:cstheme="minorHAnsi"/>
                <w:sz w:val="18"/>
                <w:szCs w:val="18"/>
              </w:rPr>
            </w:pPr>
            <w:r w:rsidRPr="00C43F9F">
              <w:rPr>
                <w:rFonts w:asciiTheme="minorHAnsi" w:hAnsiTheme="minorHAnsi" w:cstheme="minorHAnsi"/>
                <w:sz w:val="18"/>
                <w:szCs w:val="18"/>
              </w:rPr>
              <w:t xml:space="preserve">Correction Notes: &lt;&lt;if </w:t>
            </w:r>
            <w:r w:rsidRPr="00C43F9F">
              <w:rPr>
                <w:rFonts w:asciiTheme="minorHAnsi" w:hAnsiTheme="minorHAnsi" w:cstheme="minorHAnsi"/>
                <w:sz w:val="18"/>
                <w:szCs w:val="18"/>
                <w:u w:val="single"/>
              </w:rPr>
              <w:t>Verification Status</w:t>
            </w:r>
            <w:r w:rsidRPr="00C43F9F">
              <w:rPr>
                <w:rFonts w:asciiTheme="minorHAnsi" w:hAnsiTheme="minorHAnsi" w:cstheme="minorHAnsi"/>
                <w:sz w:val="18"/>
                <w:szCs w:val="18"/>
              </w:rPr>
              <w:t xml:space="preserve">= </w:t>
            </w:r>
            <w:r w:rsidRPr="00C43F9F">
              <w:rPr>
                <w:rFonts w:asciiTheme="minorHAnsi" w:hAnsiTheme="minorHAnsi" w:cstheme="minorHAnsi"/>
                <w:sz w:val="18"/>
                <w:szCs w:val="18"/>
                <w:u w:val="single"/>
              </w:rPr>
              <w:t>Fail</w:t>
            </w:r>
            <w:r w:rsidRPr="00C43F9F">
              <w:rPr>
                <w:rFonts w:asciiTheme="minorHAnsi" w:hAnsiTheme="minorHAnsi" w:cstheme="minorHAnsi"/>
                <w:sz w:val="18"/>
                <w:szCs w:val="18"/>
              </w:rPr>
              <w:t>, then text entry in this Corrections Notes field is required;  user input text&gt;&gt;</w:t>
            </w:r>
          </w:p>
        </w:tc>
      </w:tr>
      <w:tr w:rsidR="006A57F5" w:rsidRPr="00323F2C" w14:paraId="00C53C2D" w14:textId="77777777" w:rsidTr="00C43F9F">
        <w:trPr>
          <w:cantSplit/>
          <w:trHeight w:hRule="exact" w:val="457"/>
        </w:trPr>
        <w:tc>
          <w:tcPr>
            <w:tcW w:w="14593" w:type="dxa"/>
            <w:gridSpan w:val="3"/>
            <w:vAlign w:val="center"/>
          </w:tcPr>
          <w:p w14:paraId="7693021E" w14:textId="0D07F6D5" w:rsidR="006A57F5" w:rsidRPr="006A57F5" w:rsidRDefault="006A57F5" w:rsidP="006A57F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C43F9F">
              <w:rPr>
                <w:rFonts w:asciiTheme="minorHAnsi" w:hAnsiTheme="minorHAnsi"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4D0D1D3D" w14:textId="77777777" w:rsidR="00036420" w:rsidRPr="009053C5" w:rsidRDefault="00036420"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tbl>
      <w:tblPr>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8"/>
      </w:tblGrid>
      <w:tr w:rsidR="00036420" w:rsidRPr="00323F2C" w14:paraId="07B4CE31" w14:textId="77777777" w:rsidTr="00036420">
        <w:trPr>
          <w:trHeight w:val="260"/>
        </w:trPr>
        <w:tc>
          <w:tcPr>
            <w:tcW w:w="14598" w:type="dxa"/>
            <w:tcBorders>
              <w:top w:val="single" w:sz="4" w:space="0" w:color="000000"/>
              <w:left w:val="single" w:sz="4" w:space="0" w:color="000000"/>
              <w:bottom w:val="single" w:sz="4" w:space="0" w:color="000000"/>
              <w:right w:val="single" w:sz="4" w:space="0" w:color="000000"/>
            </w:tcBorders>
            <w:vAlign w:val="center"/>
          </w:tcPr>
          <w:p w14:paraId="2B23119F" w14:textId="77777777" w:rsidR="00F411CE" w:rsidRPr="00A1777C" w:rsidRDefault="00F411CE" w:rsidP="00F411CE">
            <w:pPr>
              <w:keepNext/>
              <w:spacing w:after="0" w:line="240" w:lineRule="auto"/>
              <w:outlineLvl w:val="0"/>
              <w:rPr>
                <w:rFonts w:asciiTheme="minorHAnsi" w:hAnsiTheme="minorHAnsi"/>
                <w:b/>
                <w:sz w:val="20"/>
                <w:szCs w:val="20"/>
              </w:rPr>
            </w:pPr>
            <w:r>
              <w:rPr>
                <w:rFonts w:asciiTheme="minorHAnsi" w:hAnsiTheme="minorHAnsi"/>
                <w:b/>
                <w:sz w:val="20"/>
                <w:szCs w:val="20"/>
              </w:rPr>
              <w:t>N</w:t>
            </w:r>
            <w:r w:rsidRPr="00A1777C">
              <w:rPr>
                <w:rFonts w:asciiTheme="minorHAnsi" w:hAnsiTheme="minorHAnsi"/>
                <w:b/>
                <w:sz w:val="20"/>
                <w:szCs w:val="20"/>
              </w:rPr>
              <w:t>. Determination of HERS Verification Compliance</w:t>
            </w:r>
          </w:p>
          <w:p w14:paraId="0B278F65" w14:textId="05950699" w:rsidR="00036420" w:rsidRPr="009053C5" w:rsidRDefault="00F411CE" w:rsidP="00F411CE">
            <w:pPr>
              <w:spacing w:after="0"/>
              <w:rPr>
                <w:rFonts w:asciiTheme="minorHAnsi" w:hAnsiTheme="minorHAnsi" w:cstheme="minorHAnsi"/>
                <w:b/>
                <w:sz w:val="18"/>
                <w:szCs w:val="18"/>
              </w:rPr>
            </w:pPr>
            <w:r w:rsidRPr="008A45F8">
              <w:rPr>
                <w:rFonts w:asciiTheme="minorHAnsi" w:eastAsia="Times New Roman"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036420" w:rsidRPr="00323F2C" w14:paraId="25CDF550" w14:textId="77777777" w:rsidTr="00C43F9F">
        <w:trPr>
          <w:trHeight w:val="278"/>
        </w:trPr>
        <w:tc>
          <w:tcPr>
            <w:tcW w:w="14598" w:type="dxa"/>
            <w:tcBorders>
              <w:top w:val="single" w:sz="4" w:space="0" w:color="000000"/>
              <w:left w:val="single" w:sz="4" w:space="0" w:color="000000"/>
              <w:bottom w:val="single" w:sz="4" w:space="0" w:color="000000"/>
              <w:right w:val="single" w:sz="4" w:space="0" w:color="000000"/>
            </w:tcBorders>
            <w:vAlign w:val="center"/>
          </w:tcPr>
          <w:p w14:paraId="3E56DFA1" w14:textId="54693A20" w:rsidR="00036420" w:rsidRPr="00AA233E" w:rsidRDefault="00F411C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18"/>
              </w:rPr>
            </w:pPr>
            <w:r w:rsidRPr="00412B7C">
              <w:rPr>
                <w:rFonts w:asciiTheme="minorHAnsi" w:eastAsia="Times New Roman" w:hAnsiTheme="minorHAnsi"/>
                <w:sz w:val="20"/>
                <w:szCs w:val="20"/>
              </w:rPr>
              <w:t>&lt;&lt; if applicable sections</w:t>
            </w:r>
            <w:r>
              <w:rPr>
                <w:rFonts w:asciiTheme="minorHAnsi" w:eastAsia="Times New Roman" w:hAnsiTheme="minorHAnsi"/>
                <w:sz w:val="20"/>
                <w:szCs w:val="20"/>
              </w:rPr>
              <w:t xml:space="preserve"> </w:t>
            </w:r>
            <w:r w:rsidRPr="00412B7C">
              <w:rPr>
                <w:rFonts w:asciiTheme="minorHAnsi" w:eastAsia="Times New Roman" w:hAnsiTheme="minorHAnsi"/>
                <w:sz w:val="20"/>
                <w:szCs w:val="20"/>
              </w:rPr>
              <w:t>G</w:t>
            </w:r>
            <w:r>
              <w:rPr>
                <w:rFonts w:asciiTheme="minorHAnsi" w:eastAsia="Times New Roman" w:hAnsiTheme="minorHAnsi"/>
                <w:sz w:val="20"/>
                <w:szCs w:val="20"/>
              </w:rPr>
              <w:t>,</w:t>
            </w:r>
            <w:ins w:id="55" w:author="Smith, Alexis@Energy" w:date="2019-03-06T14:34:00Z">
              <w:r w:rsidR="003F7458">
                <w:rPr>
                  <w:rFonts w:asciiTheme="minorHAnsi" w:eastAsia="Times New Roman" w:hAnsiTheme="minorHAnsi"/>
                  <w:sz w:val="20"/>
                  <w:szCs w:val="20"/>
                </w:rPr>
                <w:t xml:space="preserve"> H,</w:t>
              </w:r>
            </w:ins>
            <w:r>
              <w:rPr>
                <w:rFonts w:asciiTheme="minorHAnsi" w:eastAsia="Times New Roman" w:hAnsiTheme="minorHAnsi"/>
                <w:sz w:val="20"/>
                <w:szCs w:val="20"/>
              </w:rPr>
              <w:t xml:space="preserve"> J, K, L, and M </w:t>
            </w:r>
            <w:r w:rsidRPr="00412B7C">
              <w:rPr>
                <w:rFonts w:asciiTheme="minorHAnsi" w:eastAsia="Times New Roman" w:hAnsiTheme="minorHAnsi"/>
                <w:sz w:val="20"/>
                <w:szCs w:val="20"/>
              </w:rPr>
              <w:t xml:space="preserve">do not = fail, then display: </w:t>
            </w:r>
            <w:r w:rsidR="0075795E">
              <w:rPr>
                <w:rFonts w:asciiTheme="minorHAnsi" w:eastAsia="Times New Roman" w:hAnsiTheme="minorHAnsi"/>
                <w:sz w:val="20"/>
                <w:szCs w:val="20"/>
              </w:rPr>
              <w:t>“</w:t>
            </w:r>
            <w:r w:rsidRPr="00412B7C">
              <w:rPr>
                <w:rFonts w:asciiTheme="minorHAnsi" w:eastAsia="Times New Roman" w:hAnsiTheme="minorHAnsi"/>
                <w:sz w:val="20"/>
                <w:szCs w:val="20"/>
              </w:rPr>
              <w:t>Complies: All specified verification protocol requirements on this document are met</w:t>
            </w:r>
            <w:r>
              <w:rPr>
                <w:rFonts w:asciiTheme="minorHAnsi" w:eastAsia="Times New Roman" w:hAnsiTheme="minorHAnsi"/>
                <w:sz w:val="20"/>
                <w:szCs w:val="20"/>
              </w:rPr>
              <w:t>”</w:t>
            </w:r>
            <w:r w:rsidRPr="00412B7C">
              <w:rPr>
                <w:rFonts w:asciiTheme="minorHAnsi" w:eastAsia="Times New Roman" w:hAnsiTheme="minorHAnsi"/>
                <w:sz w:val="20"/>
                <w:szCs w:val="20"/>
              </w:rPr>
              <w:t xml:space="preserve">; else display: </w:t>
            </w:r>
            <w:r>
              <w:rPr>
                <w:rFonts w:asciiTheme="minorHAnsi" w:eastAsia="Times New Roman" w:hAnsiTheme="minorHAnsi"/>
                <w:sz w:val="20"/>
                <w:szCs w:val="20"/>
              </w:rPr>
              <w:t>“</w:t>
            </w:r>
            <w:r w:rsidRPr="00412B7C">
              <w:rPr>
                <w:rFonts w:asciiTheme="minorHAnsi" w:eastAsia="Times New Roman" w:hAnsiTheme="minorHAnsi"/>
                <w:sz w:val="20"/>
                <w:szCs w:val="20"/>
              </w:rPr>
              <w:t>Does not comply: One or more specified verification protocol requirements on this document are not met</w:t>
            </w:r>
            <w:r>
              <w:rPr>
                <w:rFonts w:asciiTheme="minorHAnsi" w:eastAsia="Times New Roman" w:hAnsiTheme="minorHAnsi"/>
                <w:sz w:val="20"/>
                <w:szCs w:val="20"/>
              </w:rPr>
              <w:t>”</w:t>
            </w:r>
            <w:r w:rsidRPr="00412B7C">
              <w:rPr>
                <w:rFonts w:asciiTheme="minorHAnsi" w:eastAsia="Times New Roman" w:hAnsiTheme="minorHAnsi"/>
                <w:sz w:val="20"/>
                <w:szCs w:val="20"/>
              </w:rPr>
              <w:t>&gt;&gt;</w:t>
            </w:r>
          </w:p>
        </w:tc>
      </w:tr>
    </w:tbl>
    <w:p w14:paraId="6948BF06" w14:textId="6560F21A" w:rsidR="006A57F5" w:rsidRDefault="006A57F5" w:rsidP="0003642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jc w:val="center"/>
        <w:rPr>
          <w:rFonts w:asciiTheme="minorHAnsi" w:hAnsiTheme="minorHAnsi" w:cstheme="minorHAnsi"/>
          <w:b/>
          <w:sz w:val="18"/>
          <w:szCs w:val="18"/>
        </w:rPr>
      </w:pPr>
    </w:p>
    <w:p w14:paraId="5334B426" w14:textId="77777777" w:rsidR="006A57F5" w:rsidRDefault="006A57F5">
      <w:pPr>
        <w:spacing w:after="0" w:line="240" w:lineRule="auto"/>
        <w:rPr>
          <w:rFonts w:asciiTheme="minorHAnsi" w:hAnsiTheme="minorHAnsi" w:cstheme="minorHAnsi"/>
          <w:b/>
          <w:sz w:val="18"/>
          <w:szCs w:val="18"/>
        </w:rPr>
      </w:pPr>
      <w:r>
        <w:rPr>
          <w:rFonts w:asciiTheme="minorHAnsi" w:hAnsiTheme="minorHAnsi" w:cstheme="minorHAnsi"/>
          <w:b/>
          <w:sz w:val="18"/>
          <w:szCs w:val="18"/>
        </w:rPr>
        <w:br w:type="page"/>
      </w:r>
    </w:p>
    <w:p w14:paraId="5C73488B" w14:textId="77777777" w:rsidR="00036420" w:rsidRPr="009053C5" w:rsidRDefault="00036420" w:rsidP="00036420">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cstheme="minorHAnsi"/>
          <w:b/>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063"/>
        <w:gridCol w:w="359"/>
        <w:gridCol w:w="3395"/>
        <w:gridCol w:w="3755"/>
      </w:tblGrid>
      <w:tr w:rsidR="00036420" w:rsidRPr="00323F2C" w14:paraId="637334C7" w14:textId="77777777" w:rsidTr="00036420">
        <w:trPr>
          <w:trHeight w:val="332"/>
          <w:jc w:val="center"/>
        </w:trPr>
        <w:tc>
          <w:tcPr>
            <w:tcW w:w="10950" w:type="dxa"/>
            <w:gridSpan w:val="4"/>
            <w:vAlign w:val="center"/>
          </w:tcPr>
          <w:p w14:paraId="4DB2E7CB" w14:textId="77777777" w:rsidR="00036420" w:rsidRPr="009053C5" w:rsidRDefault="00036420" w:rsidP="0003642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18"/>
                <w:szCs w:val="18"/>
              </w:rPr>
            </w:pPr>
            <w:r w:rsidRPr="003027B1">
              <w:rPr>
                <w:rFonts w:asciiTheme="minorHAnsi" w:eastAsia="Times New Roman" w:hAnsiTheme="minorHAnsi" w:cstheme="minorHAnsi"/>
                <w:b/>
                <w:caps/>
                <w:sz w:val="18"/>
                <w:szCs w:val="18"/>
              </w:rPr>
              <w:t>Documentation Author's Declaration Statement</w:t>
            </w:r>
          </w:p>
        </w:tc>
      </w:tr>
      <w:tr w:rsidR="00036420" w:rsidRPr="00323F2C" w14:paraId="43759A86" w14:textId="77777777" w:rsidTr="00036420">
        <w:trPr>
          <w:trHeight w:val="206"/>
          <w:jc w:val="center"/>
        </w:trPr>
        <w:tc>
          <w:tcPr>
            <w:tcW w:w="10950" w:type="dxa"/>
            <w:gridSpan w:val="4"/>
            <w:vAlign w:val="center"/>
          </w:tcPr>
          <w:p w14:paraId="55BCB4EC" w14:textId="77777777" w:rsidR="00036420" w:rsidRPr="009053C5" w:rsidRDefault="00036420" w:rsidP="00EF2126">
            <w:pPr>
              <w:keepNext/>
              <w:numPr>
                <w:ilvl w:val="0"/>
                <w:numId w:val="4"/>
              </w:numPr>
              <w:spacing w:after="0" w:line="240" w:lineRule="auto"/>
              <w:ind w:left="360"/>
              <w:rPr>
                <w:rFonts w:asciiTheme="minorHAnsi" w:eastAsia="Times New Roman" w:hAnsiTheme="minorHAnsi" w:cstheme="minorHAnsi"/>
                <w:sz w:val="18"/>
                <w:szCs w:val="18"/>
              </w:rPr>
            </w:pPr>
            <w:r w:rsidRPr="003027B1">
              <w:rPr>
                <w:rFonts w:asciiTheme="minorHAnsi" w:eastAsia="Times New Roman" w:hAnsiTheme="minorHAnsi" w:cstheme="minorHAnsi"/>
                <w:sz w:val="18"/>
                <w:szCs w:val="18"/>
              </w:rPr>
              <w:t>I certify that this Certificate of Installation documentation is accurate and complete.</w:t>
            </w:r>
          </w:p>
        </w:tc>
      </w:tr>
      <w:tr w:rsidR="00036420" w:rsidRPr="00323F2C" w14:paraId="7900BAA1" w14:textId="77777777" w:rsidTr="00036420">
        <w:trPr>
          <w:trHeight w:val="360"/>
          <w:jc w:val="center"/>
        </w:trPr>
        <w:tc>
          <w:tcPr>
            <w:tcW w:w="5577" w:type="dxa"/>
            <w:gridSpan w:val="2"/>
          </w:tcPr>
          <w:p w14:paraId="11B5E9E3"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Documentation Author Name:</w:t>
            </w:r>
          </w:p>
        </w:tc>
        <w:tc>
          <w:tcPr>
            <w:tcW w:w="5373" w:type="dxa"/>
            <w:gridSpan w:val="2"/>
          </w:tcPr>
          <w:p w14:paraId="0ADA6FD3"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Documentation Author Signature:</w:t>
            </w:r>
          </w:p>
        </w:tc>
      </w:tr>
      <w:tr w:rsidR="00036420" w:rsidRPr="00323F2C" w14:paraId="0CF60750" w14:textId="77777777" w:rsidTr="00036420">
        <w:trPr>
          <w:trHeight w:val="360"/>
          <w:jc w:val="center"/>
        </w:trPr>
        <w:tc>
          <w:tcPr>
            <w:tcW w:w="5577" w:type="dxa"/>
            <w:gridSpan w:val="2"/>
          </w:tcPr>
          <w:p w14:paraId="2C04AF8C"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Documentation Author Company Name:</w:t>
            </w:r>
          </w:p>
        </w:tc>
        <w:tc>
          <w:tcPr>
            <w:tcW w:w="5373" w:type="dxa"/>
            <w:gridSpan w:val="2"/>
          </w:tcPr>
          <w:p w14:paraId="4ACF477B"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Date Signed:</w:t>
            </w:r>
          </w:p>
        </w:tc>
      </w:tr>
      <w:tr w:rsidR="00036420" w:rsidRPr="00323F2C" w14:paraId="1C173C2B" w14:textId="77777777" w:rsidTr="00036420">
        <w:trPr>
          <w:trHeight w:val="360"/>
          <w:jc w:val="center"/>
        </w:trPr>
        <w:tc>
          <w:tcPr>
            <w:tcW w:w="5577" w:type="dxa"/>
            <w:gridSpan w:val="2"/>
          </w:tcPr>
          <w:p w14:paraId="5583426E"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Address:</w:t>
            </w:r>
          </w:p>
        </w:tc>
        <w:tc>
          <w:tcPr>
            <w:tcW w:w="5373" w:type="dxa"/>
            <w:gridSpan w:val="2"/>
          </w:tcPr>
          <w:p w14:paraId="279862E9"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CEA/HERS Certification Identification (if applicable):</w:t>
            </w:r>
          </w:p>
        </w:tc>
      </w:tr>
      <w:tr w:rsidR="00036420" w:rsidRPr="00323F2C" w14:paraId="6E1F7727" w14:textId="77777777" w:rsidTr="00036420">
        <w:trPr>
          <w:trHeight w:val="360"/>
          <w:jc w:val="center"/>
        </w:trPr>
        <w:tc>
          <w:tcPr>
            <w:tcW w:w="5577" w:type="dxa"/>
            <w:gridSpan w:val="2"/>
          </w:tcPr>
          <w:p w14:paraId="426C07F3"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City/State/Zip:</w:t>
            </w:r>
          </w:p>
        </w:tc>
        <w:tc>
          <w:tcPr>
            <w:tcW w:w="5373" w:type="dxa"/>
            <w:gridSpan w:val="2"/>
          </w:tcPr>
          <w:p w14:paraId="4579D64F" w14:textId="77777777" w:rsidR="00036420" w:rsidRPr="009053C5" w:rsidRDefault="00036420" w:rsidP="00036420">
            <w:pPr>
              <w:keepNext/>
              <w:spacing w:after="0" w:line="240" w:lineRule="auto"/>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Phone:</w:t>
            </w:r>
          </w:p>
        </w:tc>
      </w:tr>
      <w:tr w:rsidR="00036420" w:rsidRPr="00323F2C" w14:paraId="35B5CABA" w14:textId="77777777" w:rsidTr="00036420">
        <w:tblPrEx>
          <w:tblCellMar>
            <w:left w:w="115" w:type="dxa"/>
            <w:right w:w="115" w:type="dxa"/>
          </w:tblCellMar>
        </w:tblPrEx>
        <w:trPr>
          <w:trHeight w:val="296"/>
          <w:jc w:val="center"/>
        </w:trPr>
        <w:tc>
          <w:tcPr>
            <w:tcW w:w="10950" w:type="dxa"/>
            <w:gridSpan w:val="4"/>
            <w:vAlign w:val="center"/>
          </w:tcPr>
          <w:p w14:paraId="482B06EF" w14:textId="77777777" w:rsidR="00036420" w:rsidRPr="009053C5" w:rsidRDefault="00036420" w:rsidP="0003642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18"/>
                <w:szCs w:val="18"/>
              </w:rPr>
            </w:pPr>
            <w:r w:rsidRPr="003027B1">
              <w:rPr>
                <w:rFonts w:asciiTheme="minorHAnsi" w:eastAsia="Times New Roman" w:hAnsiTheme="minorHAnsi" w:cstheme="minorHAnsi"/>
                <w:b/>
                <w:caps/>
                <w:sz w:val="18"/>
                <w:szCs w:val="18"/>
              </w:rPr>
              <w:t xml:space="preserve">Responsible Person's Declaration statement  </w:t>
            </w:r>
          </w:p>
        </w:tc>
      </w:tr>
      <w:tr w:rsidR="00036420" w:rsidRPr="00323F2C" w14:paraId="6553C5BA" w14:textId="77777777" w:rsidTr="00036420">
        <w:tblPrEx>
          <w:tblCellMar>
            <w:left w:w="115" w:type="dxa"/>
            <w:right w:w="115" w:type="dxa"/>
          </w:tblCellMar>
        </w:tblPrEx>
        <w:trPr>
          <w:trHeight w:val="504"/>
          <w:jc w:val="center"/>
        </w:trPr>
        <w:tc>
          <w:tcPr>
            <w:tcW w:w="10950" w:type="dxa"/>
            <w:gridSpan w:val="4"/>
          </w:tcPr>
          <w:p w14:paraId="1A2F1B7D" w14:textId="77777777" w:rsidR="00036420" w:rsidRPr="009053C5" w:rsidRDefault="00036420" w:rsidP="00036420">
            <w:pPr>
              <w:pStyle w:val="Heading3"/>
              <w:numPr>
                <w:ilvl w:val="0"/>
                <w:numId w:val="0"/>
              </w:numPr>
              <w:spacing w:before="60"/>
              <w:ind w:right="86"/>
              <w:rPr>
                <w:rFonts w:asciiTheme="minorHAnsi" w:hAnsiTheme="minorHAnsi" w:cstheme="minorHAnsi"/>
                <w:b/>
                <w:caps/>
                <w:sz w:val="18"/>
                <w:szCs w:val="18"/>
              </w:rPr>
            </w:pPr>
            <w:r w:rsidRPr="003027B1">
              <w:rPr>
                <w:rFonts w:asciiTheme="minorHAnsi" w:hAnsiTheme="minorHAnsi" w:cstheme="minorHAnsi"/>
                <w:sz w:val="18"/>
                <w:szCs w:val="18"/>
              </w:rPr>
              <w:t xml:space="preserve">I certify the following under penalty of perjury, under the laws of the State of California: </w:t>
            </w:r>
          </w:p>
          <w:p w14:paraId="1C3E3CB1" w14:textId="77777777" w:rsidR="00036420" w:rsidRPr="009053C5" w:rsidRDefault="00036420" w:rsidP="00EF2126">
            <w:pPr>
              <w:pStyle w:val="Heading3"/>
              <w:numPr>
                <w:ilvl w:val="0"/>
                <w:numId w:val="12"/>
              </w:numPr>
              <w:tabs>
                <w:tab w:val="left" w:pos="-2600"/>
              </w:tabs>
              <w:spacing w:before="0"/>
              <w:ind w:right="90"/>
              <w:rPr>
                <w:rFonts w:asciiTheme="minorHAnsi" w:hAnsiTheme="minorHAnsi" w:cstheme="minorHAnsi"/>
                <w:b/>
                <w:caps/>
                <w:sz w:val="18"/>
                <w:szCs w:val="18"/>
              </w:rPr>
            </w:pPr>
            <w:r w:rsidRPr="009053C5">
              <w:rPr>
                <w:rFonts w:asciiTheme="minorHAnsi" w:hAnsiTheme="minorHAnsi" w:cstheme="minorHAnsi"/>
                <w:sz w:val="18"/>
                <w:szCs w:val="18"/>
              </w:rPr>
              <w:t xml:space="preserve">The information provided on this Certificate of Installation is true and correct. </w:t>
            </w:r>
          </w:p>
          <w:p w14:paraId="1AAB0135" w14:textId="77777777" w:rsidR="00036420" w:rsidRPr="009053C5" w:rsidRDefault="00036420" w:rsidP="00EF2126">
            <w:pPr>
              <w:pStyle w:val="Heading3"/>
              <w:numPr>
                <w:ilvl w:val="0"/>
                <w:numId w:val="12"/>
              </w:numPr>
              <w:tabs>
                <w:tab w:val="left" w:pos="-2600"/>
              </w:tabs>
              <w:spacing w:before="0"/>
              <w:ind w:right="90"/>
              <w:rPr>
                <w:rFonts w:asciiTheme="minorHAnsi" w:hAnsiTheme="minorHAnsi" w:cstheme="minorHAnsi"/>
                <w:b/>
                <w:caps/>
                <w:sz w:val="18"/>
                <w:szCs w:val="18"/>
              </w:rPr>
            </w:pPr>
            <w:r w:rsidRPr="009053C5">
              <w:rPr>
                <w:rFonts w:asciiTheme="minorHAnsi" w:hAnsiTheme="minorHAnsi" w:cstheme="minorHAnsi"/>
                <w:snapToGrid w:val="0"/>
                <w:sz w:val="18"/>
                <w:szCs w:val="18"/>
              </w:rPr>
              <w:t xml:space="preserve">I am either: a) a responsible person eligible under Division 3 of the Business and Professions Code </w:t>
            </w:r>
            <w:r w:rsidRPr="009053C5">
              <w:rPr>
                <w:rFonts w:asciiTheme="minorHAnsi" w:hAnsiTheme="minorHAnsi" w:cstheme="minorHAnsi"/>
                <w:sz w:val="18"/>
                <w:szCs w:val="18"/>
              </w:rPr>
              <w:t xml:space="preserve">in the applicable classification to accept responsibility for the system design, construction, or installation </w:t>
            </w:r>
            <w:r w:rsidRPr="009053C5">
              <w:rPr>
                <w:rFonts w:asciiTheme="minorHAnsi" w:hAnsiTheme="minorHAnsi" w:cstheme="minorHAnsi"/>
                <w:snapToGrid w:val="0"/>
                <w:sz w:val="18"/>
                <w:szCs w:val="18"/>
              </w:rPr>
              <w:t xml:space="preserve">of features, materials, components, or manufactured devices </w:t>
            </w:r>
            <w:r w:rsidRPr="009053C5">
              <w:rPr>
                <w:rFonts w:asciiTheme="minorHAnsi" w:hAnsiTheme="minorHAnsi" w:cstheme="minorHAnsi"/>
                <w:sz w:val="18"/>
                <w:szCs w:val="18"/>
              </w:rPr>
              <w:t xml:space="preserve">for the scope of work identified on this Certificate of Installation </w:t>
            </w:r>
            <w:r w:rsidRPr="009053C5">
              <w:rPr>
                <w:rFonts w:asciiTheme="minorHAnsi" w:hAnsiTheme="minorHAnsi" w:cstheme="minorHAnsi"/>
                <w:snapToGrid w:val="0"/>
                <w:sz w:val="18"/>
                <w:szCs w:val="18"/>
              </w:rPr>
              <w:t>and attest to the declarations in this statement</w:t>
            </w:r>
            <w:r w:rsidRPr="009053C5">
              <w:rPr>
                <w:rFonts w:asciiTheme="minorHAnsi" w:hAnsiTheme="minorHAnsi" w:cstheme="minorHAnsi"/>
                <w:sz w:val="18"/>
                <w:szCs w:val="18"/>
              </w:rPr>
              <w:t>, or b) I am an authorized representative of the responsible person and attest to the declarations in this statement on the responsible person’s behalf</w:t>
            </w:r>
            <w:r w:rsidRPr="009053C5">
              <w:rPr>
                <w:rFonts w:asciiTheme="minorHAnsi" w:eastAsia="Calibri" w:hAnsiTheme="minorHAnsi" w:cstheme="minorHAnsi"/>
                <w:sz w:val="18"/>
                <w:szCs w:val="18"/>
              </w:rPr>
              <w:t>.</w:t>
            </w:r>
          </w:p>
          <w:p w14:paraId="2D5A1CDB" w14:textId="77777777" w:rsidR="00036420" w:rsidRPr="009053C5" w:rsidRDefault="00036420" w:rsidP="00EF2126">
            <w:pPr>
              <w:keepNext/>
              <w:numPr>
                <w:ilvl w:val="0"/>
                <w:numId w:val="12"/>
              </w:numPr>
              <w:autoSpaceDE w:val="0"/>
              <w:autoSpaceDN w:val="0"/>
              <w:adjustRightInd w:val="0"/>
              <w:spacing w:after="0" w:line="240" w:lineRule="auto"/>
              <w:ind w:right="90"/>
              <w:rPr>
                <w:rFonts w:asciiTheme="minorHAnsi" w:hAnsiTheme="minorHAnsi" w:cstheme="minorHAnsi"/>
                <w:sz w:val="18"/>
                <w:szCs w:val="18"/>
              </w:rPr>
            </w:pPr>
            <w:r w:rsidRPr="009053C5">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511C5C9" w14:textId="77777777" w:rsidR="00036420" w:rsidRPr="009053C5" w:rsidRDefault="00036420" w:rsidP="00EF2126">
            <w:pPr>
              <w:pStyle w:val="ListParagraph"/>
              <w:keepNext/>
              <w:numPr>
                <w:ilvl w:val="0"/>
                <w:numId w:val="12"/>
              </w:numPr>
              <w:autoSpaceDE w:val="0"/>
              <w:autoSpaceDN w:val="0"/>
              <w:adjustRightInd w:val="0"/>
              <w:spacing w:after="0" w:line="240" w:lineRule="auto"/>
              <w:rPr>
                <w:rFonts w:asciiTheme="minorHAnsi" w:hAnsiTheme="minorHAnsi" w:cstheme="minorHAnsi"/>
                <w:sz w:val="18"/>
                <w:szCs w:val="18"/>
              </w:rPr>
            </w:pPr>
            <w:r w:rsidRPr="003027B1">
              <w:rPr>
                <w:rFonts w:asciiTheme="minorHAnsi" w:hAnsiTheme="minorHAnsi" w:cstheme="minorHAnsi"/>
                <w:sz w:val="18"/>
                <w:szCs w:val="18"/>
              </w:rPr>
              <w:t>I understand that a HERS rater will check the installation to verify compliance and if such checking determines the installation fails to comply, I am required to offer any necessary corrective action at no cha</w:t>
            </w:r>
            <w:r w:rsidRPr="009053C5">
              <w:rPr>
                <w:rFonts w:asciiTheme="minorHAnsi" w:hAnsiTheme="minorHAnsi" w:cstheme="minorHAnsi"/>
                <w:sz w:val="18"/>
                <w:szCs w:val="18"/>
              </w:rPr>
              <w:t xml:space="preserve">rge to the building owner. </w:t>
            </w:r>
            <w:r w:rsidRPr="009053C5" w:rsidDel="001D633D">
              <w:rPr>
                <w:rFonts w:asciiTheme="minorHAnsi" w:hAnsiTheme="minorHAnsi" w:cstheme="minorHAnsi"/>
                <w:sz w:val="18"/>
                <w:szCs w:val="18"/>
              </w:rPr>
              <w:t xml:space="preserve"> </w:t>
            </w:r>
          </w:p>
          <w:p w14:paraId="45DDB41E" w14:textId="77777777" w:rsidR="00036420" w:rsidRPr="009053C5" w:rsidRDefault="00036420" w:rsidP="00EF2126">
            <w:pPr>
              <w:keepNext/>
              <w:numPr>
                <w:ilvl w:val="0"/>
                <w:numId w:val="12"/>
              </w:numPr>
              <w:autoSpaceDE w:val="0"/>
              <w:autoSpaceDN w:val="0"/>
              <w:adjustRightInd w:val="0"/>
              <w:spacing w:after="0" w:line="240" w:lineRule="auto"/>
              <w:contextualSpacing/>
              <w:rPr>
                <w:rFonts w:asciiTheme="minorHAnsi" w:eastAsia="Times New Roman" w:hAnsiTheme="minorHAnsi" w:cstheme="minorHAnsi"/>
                <w:b/>
                <w:sz w:val="18"/>
                <w:szCs w:val="18"/>
              </w:rPr>
            </w:pPr>
            <w:r w:rsidRPr="009053C5">
              <w:rPr>
                <w:rFonts w:asciiTheme="minorHAnsi" w:hAnsiTheme="minorHAnsi" w:cs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36420" w:rsidRPr="00323F2C" w14:paraId="33D02BA0" w14:textId="77777777" w:rsidTr="00036420">
        <w:tblPrEx>
          <w:tblCellMar>
            <w:left w:w="108" w:type="dxa"/>
            <w:right w:w="108" w:type="dxa"/>
          </w:tblCellMar>
        </w:tblPrEx>
        <w:trPr>
          <w:trHeight w:val="360"/>
          <w:jc w:val="center"/>
        </w:trPr>
        <w:tc>
          <w:tcPr>
            <w:tcW w:w="5307" w:type="dxa"/>
          </w:tcPr>
          <w:p w14:paraId="59D560D0"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Responsible Builder/Installer Name:</w:t>
            </w:r>
          </w:p>
        </w:tc>
        <w:tc>
          <w:tcPr>
            <w:tcW w:w="5643" w:type="dxa"/>
            <w:gridSpan w:val="3"/>
          </w:tcPr>
          <w:p w14:paraId="69EFE925" w14:textId="77777777" w:rsidR="00036420" w:rsidRPr="009053C5" w:rsidRDefault="00036420" w:rsidP="0003642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Responsible Builder/Installer Signature:</w:t>
            </w:r>
          </w:p>
        </w:tc>
      </w:tr>
      <w:tr w:rsidR="00036420" w:rsidRPr="00323F2C" w14:paraId="7645193C"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5426644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5FE1D8C0"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Position With Company (Title):</w:t>
            </w:r>
          </w:p>
        </w:tc>
      </w:tr>
      <w:tr w:rsidR="00036420" w:rsidRPr="00323F2C" w14:paraId="6DF88E02"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53E60AAE"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3B34A70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CSLB License:</w:t>
            </w:r>
          </w:p>
        </w:tc>
      </w:tr>
      <w:tr w:rsidR="00036420" w:rsidRPr="00323F2C" w14:paraId="3C04DBDD"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736CD41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31116FD1"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Phone:</w:t>
            </w:r>
          </w:p>
        </w:tc>
        <w:tc>
          <w:tcPr>
            <w:tcW w:w="2822" w:type="dxa"/>
            <w:tcBorders>
              <w:top w:val="single" w:sz="4" w:space="0" w:color="auto"/>
              <w:left w:val="single" w:sz="4" w:space="0" w:color="auto"/>
              <w:bottom w:val="single" w:sz="4" w:space="0" w:color="auto"/>
              <w:right w:val="single" w:sz="4" w:space="0" w:color="auto"/>
            </w:tcBorders>
          </w:tcPr>
          <w:p w14:paraId="04FB6957"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Date Signed:</w:t>
            </w:r>
          </w:p>
        </w:tc>
      </w:tr>
      <w:tr w:rsidR="00036420" w:rsidRPr="00323F2C" w14:paraId="14770D2F" w14:textId="77777777" w:rsidTr="00036420">
        <w:tblPrEx>
          <w:tblCellMar>
            <w:left w:w="108" w:type="dxa"/>
            <w:right w:w="108" w:type="dxa"/>
          </w:tblCellMar>
        </w:tblPrEx>
        <w:trPr>
          <w:trHeight w:val="360"/>
          <w:jc w:val="center"/>
        </w:trPr>
        <w:tc>
          <w:tcPr>
            <w:tcW w:w="5307" w:type="dxa"/>
            <w:tcBorders>
              <w:top w:val="single" w:sz="4" w:space="0" w:color="auto"/>
              <w:left w:val="single" w:sz="4" w:space="0" w:color="auto"/>
              <w:bottom w:val="single" w:sz="4" w:space="0" w:color="auto"/>
              <w:right w:val="single" w:sz="4" w:space="0" w:color="auto"/>
            </w:tcBorders>
          </w:tcPr>
          <w:p w14:paraId="21737C09"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666A3B6F" w14:textId="77777777" w:rsidR="00036420" w:rsidRPr="009053C5" w:rsidRDefault="00036420" w:rsidP="0003642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18"/>
                <w:szCs w:val="18"/>
              </w:rPr>
            </w:pPr>
            <w:r w:rsidRPr="009053C5">
              <w:rPr>
                <w:rFonts w:asciiTheme="minorHAnsi" w:eastAsia="Times New Roman" w:hAnsiTheme="minorHAnsi" w:cstheme="minorHAnsi"/>
                <w:sz w:val="18"/>
                <w:szCs w:val="18"/>
              </w:rPr>
              <w:t xml:space="preserve">Name of TPQCP (if applicable): </w:t>
            </w:r>
          </w:p>
        </w:tc>
      </w:tr>
    </w:tbl>
    <w:p w14:paraId="36418137" w14:textId="77777777" w:rsidR="00036420" w:rsidRPr="009053C5" w:rsidRDefault="00036420" w:rsidP="00036420">
      <w:pPr>
        <w:spacing w:after="0" w:line="240" w:lineRule="auto"/>
        <w:rPr>
          <w:rFonts w:asciiTheme="minorHAnsi" w:hAnsiTheme="minorHAnsi" w:cstheme="minorHAnsi"/>
          <w:sz w:val="18"/>
          <w:szCs w:val="18"/>
        </w:rPr>
      </w:pPr>
    </w:p>
    <w:p w14:paraId="27B16432" w14:textId="30E2FE3D" w:rsidR="00F74FCD" w:rsidRDefault="00F74FCD"/>
    <w:p w14:paraId="313DEF53" w14:textId="0F403877" w:rsidR="00F74FCD" w:rsidRDefault="00F74FCD"/>
    <w:p w14:paraId="22883A18" w14:textId="77777777" w:rsidR="006B46AF" w:rsidRDefault="006B46AF" w:rsidP="006B46AF">
      <w:pPr>
        <w:spacing w:after="0"/>
      </w:pPr>
    </w:p>
    <w:p w14:paraId="22883ACB" w14:textId="77777777" w:rsidR="006B46AF" w:rsidRPr="006D2E42" w:rsidRDefault="006B46AF" w:rsidP="006B46AF">
      <w:pPr>
        <w:spacing w:after="0" w:line="240" w:lineRule="auto"/>
        <w:rPr>
          <w:rFonts w:asciiTheme="minorHAnsi" w:hAnsiTheme="minorHAnsi" w:cs="Arial"/>
          <w:b/>
          <w:sz w:val="20"/>
          <w:szCs w:val="20"/>
        </w:rPr>
      </w:pPr>
    </w:p>
    <w:p w14:paraId="22883B08" w14:textId="77777777" w:rsidR="006B46AF" w:rsidRDefault="006B46AF" w:rsidP="006B46A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b/>
          <w:sz w:val="20"/>
          <w:szCs w:val="20"/>
        </w:rPr>
      </w:pPr>
    </w:p>
    <w:p w14:paraId="22883B0F" w14:textId="77777777" w:rsidR="006B46AF" w:rsidRDefault="006B46AF" w:rsidP="006B46A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asciiTheme="minorHAnsi" w:hAnsiTheme="minorHAnsi"/>
          <w:b/>
          <w:sz w:val="20"/>
          <w:szCs w:val="20"/>
        </w:rPr>
      </w:pPr>
    </w:p>
    <w:p w14:paraId="22883B41" w14:textId="28397FC5" w:rsidR="008E388E" w:rsidRPr="006D2E42" w:rsidRDefault="008E388E" w:rsidP="00064F9C">
      <w:pPr>
        <w:spacing w:after="0" w:line="240" w:lineRule="auto"/>
        <w:rPr>
          <w:rFonts w:asciiTheme="minorHAnsi" w:hAnsiTheme="minorHAnsi" w:cs="Arial"/>
          <w:sz w:val="20"/>
          <w:szCs w:val="20"/>
        </w:rPr>
      </w:pPr>
    </w:p>
    <w:sectPr w:rsidR="008E388E" w:rsidRPr="006D2E42" w:rsidSect="00DE7A20">
      <w:headerReference w:type="even" r:id="rId17"/>
      <w:headerReference w:type="default" r:id="rId18"/>
      <w:footerReference w:type="default" r:id="rId19"/>
      <w:headerReference w:type="first" r:id="rId20"/>
      <w:pgSz w:w="15840" w:h="12240" w:orient="landscape" w:code="1"/>
      <w:pgMar w:top="720" w:right="720" w:bottom="720" w:left="720"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BAA0A" w14:textId="77777777" w:rsidR="006401C3" w:rsidRDefault="006401C3" w:rsidP="004E3B6C">
      <w:pPr>
        <w:spacing w:after="0" w:line="240" w:lineRule="auto"/>
      </w:pPr>
      <w:r>
        <w:separator/>
      </w:r>
    </w:p>
  </w:endnote>
  <w:endnote w:type="continuationSeparator" w:id="0">
    <w:p w14:paraId="14BAA052" w14:textId="77777777" w:rsidR="006401C3" w:rsidRDefault="006401C3" w:rsidP="004E3B6C">
      <w:pPr>
        <w:spacing w:after="0" w:line="240" w:lineRule="auto"/>
      </w:pPr>
      <w:r>
        <w:continuationSeparator/>
      </w:r>
    </w:p>
  </w:endnote>
  <w:endnote w:type="continuationNotice" w:id="1">
    <w:p w14:paraId="18B0F340" w14:textId="77777777" w:rsidR="006401C3" w:rsidRDefault="006401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A" w14:textId="77777777" w:rsidR="006401C3" w:rsidRPr="00C91513" w:rsidRDefault="006401C3" w:rsidP="006D2E42">
    <w:pPr>
      <w:pStyle w:val="Style13"/>
      <w:tabs>
        <w:tab w:val="clear" w:pos="10800"/>
        <w:tab w:val="right" w:pos="9720"/>
      </w:tabs>
      <w:spacing w:before="0"/>
      <w:rPr>
        <w:i w:val="0"/>
        <w:sz w:val="20"/>
        <w:szCs w:val="20"/>
      </w:rPr>
    </w:pPr>
    <w:r w:rsidRPr="00C91513">
      <w:rPr>
        <w:i w:val="0"/>
        <w:sz w:val="20"/>
        <w:szCs w:val="20"/>
      </w:rPr>
      <w:t xml:space="preserve">Registration Number:                                     </w:t>
    </w:r>
    <w:r>
      <w:rPr>
        <w:i w:val="0"/>
        <w:sz w:val="20"/>
        <w:szCs w:val="20"/>
      </w:rPr>
      <w:t xml:space="preserve">               </w:t>
    </w:r>
    <w:r w:rsidRPr="00C91513">
      <w:rPr>
        <w:i w:val="0"/>
        <w:sz w:val="20"/>
        <w:szCs w:val="20"/>
      </w:rPr>
      <w:t xml:space="preserve">     Registration Date/Time:                               HERS Provider:                       </w:t>
    </w:r>
  </w:p>
  <w:p w14:paraId="22883B5B" w14:textId="3987CA22" w:rsidR="006401C3" w:rsidRPr="00C91513" w:rsidRDefault="006401C3" w:rsidP="00FE032A">
    <w:pPr>
      <w:pStyle w:val="Style13"/>
      <w:tabs>
        <w:tab w:val="clear" w:pos="10800"/>
        <w:tab w:val="right" w:pos="14400"/>
      </w:tabs>
      <w:spacing w:before="0"/>
      <w:rPr>
        <w:i w:val="0"/>
        <w:sz w:val="20"/>
        <w:szCs w:val="20"/>
      </w:rPr>
    </w:pPr>
    <w:r w:rsidRPr="00C91513">
      <w:rPr>
        <w:i w:val="0"/>
        <w:sz w:val="20"/>
        <w:szCs w:val="20"/>
      </w:rPr>
      <w:t>CA Building Energy Efficiency Standards - 201</w:t>
    </w:r>
    <w:r>
      <w:rPr>
        <w:i w:val="0"/>
        <w:sz w:val="20"/>
        <w:szCs w:val="20"/>
      </w:rPr>
      <w:t>9</w:t>
    </w:r>
    <w:r w:rsidRPr="00C91513">
      <w:rPr>
        <w:i w:val="0"/>
        <w:sz w:val="20"/>
        <w:szCs w:val="20"/>
      </w:rPr>
      <w:t xml:space="preserve"> </w:t>
    </w:r>
    <w:r>
      <w:rPr>
        <w:i w:val="0"/>
        <w:sz w:val="20"/>
        <w:szCs w:val="20"/>
      </w:rPr>
      <w:t>Nonr</w:t>
    </w:r>
    <w:r w:rsidRPr="00C91513">
      <w:rPr>
        <w:i w:val="0"/>
        <w:sz w:val="20"/>
        <w:szCs w:val="20"/>
      </w:rPr>
      <w:t>esidential Compliance</w:t>
    </w:r>
    <w:r>
      <w:rPr>
        <w:i w:val="0"/>
        <w:sz w:val="20"/>
        <w:szCs w:val="20"/>
      </w:rPr>
      <w:t xml:space="preserve">                                                                                January 2019</w:t>
    </w:r>
    <w:r>
      <w:rPr>
        <w:i w:val="0"/>
        <w:sz w:val="20"/>
        <w:szCs w:val="20"/>
      </w:rPr>
      <w:tab/>
    </w:r>
    <w:r w:rsidRPr="00C91513">
      <w:rPr>
        <w:i w:val="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6" w14:textId="2F67702C" w:rsidR="006401C3" w:rsidRPr="00C91513" w:rsidRDefault="006401C3" w:rsidP="00FE032A">
    <w:pPr>
      <w:pStyle w:val="Style13"/>
      <w:tabs>
        <w:tab w:val="clear" w:pos="10800"/>
        <w:tab w:val="right" w:pos="14400"/>
      </w:tabs>
      <w:spacing w:before="0"/>
      <w:rPr>
        <w:i w:val="0"/>
        <w:sz w:val="20"/>
        <w:szCs w:val="20"/>
      </w:rPr>
    </w:pPr>
    <w:r w:rsidRPr="00C91513">
      <w:rPr>
        <w:i w:val="0"/>
        <w:sz w:val="20"/>
        <w:szCs w:val="20"/>
      </w:rPr>
      <w:t>CA Building Energy Efficiency Standards - 201</w:t>
    </w:r>
    <w:r>
      <w:rPr>
        <w:i w:val="0"/>
        <w:sz w:val="20"/>
        <w:szCs w:val="20"/>
      </w:rPr>
      <w:t>9</w:t>
    </w:r>
    <w:r w:rsidRPr="00C91513">
      <w:rPr>
        <w:i w:val="0"/>
        <w:sz w:val="20"/>
        <w:szCs w:val="20"/>
      </w:rPr>
      <w:t xml:space="preserve"> Residential Compliance</w:t>
    </w:r>
    <w:r w:rsidRPr="00C91513">
      <w:rPr>
        <w:i w:val="0"/>
        <w:sz w:val="20"/>
        <w:szCs w:val="20"/>
      </w:rPr>
      <w:tab/>
    </w:r>
    <w:r>
      <w:rPr>
        <w:i w:val="0"/>
        <w:sz w:val="20"/>
        <w:szCs w:val="20"/>
      </w:rP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70" w14:textId="77BEA648" w:rsidR="006401C3" w:rsidRPr="000E1685" w:rsidRDefault="006401C3" w:rsidP="00FE032A">
    <w:pPr>
      <w:pBdr>
        <w:top w:val="single" w:sz="4" w:space="1" w:color="auto"/>
      </w:pBdr>
      <w:tabs>
        <w:tab w:val="center" w:pos="4320"/>
        <w:tab w:val="right" w:pos="14400"/>
      </w:tabs>
      <w:spacing w:after="0" w:line="240" w:lineRule="auto"/>
      <w:rPr>
        <w:szCs w:val="20"/>
      </w:rPr>
    </w:pPr>
    <w:r w:rsidRPr="000E1685">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0E1685">
      <w:rPr>
        <w:rFonts w:asciiTheme="minorHAnsi" w:eastAsia="Times New Roman" w:hAnsiTheme="minorHAnsi"/>
        <w:sz w:val="20"/>
        <w:szCs w:val="20"/>
      </w:rPr>
      <w:t xml:space="preserve"> Residential Compliance</w:t>
    </w:r>
    <w:r w:rsidRPr="000E1685">
      <w:rPr>
        <w:rFonts w:asciiTheme="minorHAnsi" w:eastAsia="Times New Roman" w:hAnsiTheme="minorHAnsi"/>
        <w:sz w:val="20"/>
        <w:szCs w:val="20"/>
      </w:rPr>
      <w:tab/>
    </w:r>
    <w:r>
      <w:rPr>
        <w:rFonts w:asciiTheme="minorHAnsi" w:eastAsia="Times New Roman" w:hAnsiTheme="minorHAnsi"/>
        <w:sz w:val="20"/>
        <w:szCs w:val="20"/>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FDD5E" w14:textId="77777777" w:rsidR="006401C3" w:rsidRDefault="006401C3" w:rsidP="004E3B6C">
      <w:pPr>
        <w:spacing w:after="0" w:line="240" w:lineRule="auto"/>
      </w:pPr>
      <w:r>
        <w:separator/>
      </w:r>
    </w:p>
  </w:footnote>
  <w:footnote w:type="continuationSeparator" w:id="0">
    <w:p w14:paraId="3973DC94" w14:textId="77777777" w:rsidR="006401C3" w:rsidRDefault="006401C3" w:rsidP="004E3B6C">
      <w:pPr>
        <w:spacing w:after="0" w:line="240" w:lineRule="auto"/>
      </w:pPr>
      <w:r>
        <w:continuationSeparator/>
      </w:r>
    </w:p>
  </w:footnote>
  <w:footnote w:type="continuationNotice" w:id="1">
    <w:p w14:paraId="7387B043" w14:textId="77777777" w:rsidR="006401C3" w:rsidRDefault="006401C3">
      <w:pPr>
        <w:spacing w:after="0" w:line="240" w:lineRule="auto"/>
      </w:pPr>
    </w:p>
  </w:footnote>
  <w:footnote w:id="2">
    <w:p w14:paraId="442368AE" w14:textId="77777777" w:rsidR="006401C3" w:rsidRPr="00A15C0D" w:rsidRDefault="006401C3" w:rsidP="00995034">
      <w:pPr>
        <w:pStyle w:val="FootnoteText"/>
        <w:rPr>
          <w:u w:val="single"/>
        </w:rPr>
      </w:pPr>
      <w:r>
        <w:rPr>
          <w:rStyle w:val="FootnoteReference"/>
        </w:rPr>
        <w:footnoteRef/>
      </w:r>
      <w:r>
        <w:t xml:space="preserve"> </w:t>
      </w:r>
      <w:r w:rsidRPr="00A15C0D">
        <w:rPr>
          <w:u w:val="single"/>
        </w:rPr>
        <w:t>Because the Master Bath and Kitchen have unique separate terms, the Furthest</w:t>
      </w:r>
      <w:r>
        <w:rPr>
          <w:u w:val="single"/>
        </w:rPr>
        <w:t xml:space="preserve"> </w:t>
      </w:r>
      <w:r w:rsidRPr="00A15C0D">
        <w:rPr>
          <w:u w:val="single"/>
        </w:rPr>
        <w:t xml:space="preserve">Third fixture must located in </w:t>
      </w:r>
      <w:r>
        <w:t>n</w:t>
      </w:r>
      <w:r w:rsidRPr="00A15C0D">
        <w:rPr>
          <w:u w:val="single"/>
        </w:rPr>
        <w:t>either of these rooms.  The laundry room is excluded, and shall not be used as the furthest third fixture.  In multifamily cases where there is not another qualifying use point, the</w:t>
      </w:r>
      <w:r w:rsidRPr="00A15C0D">
        <w:rPr>
          <w:color w:val="4F81BD"/>
          <w:u w:val="single"/>
        </w:rPr>
        <w:t xml:space="preserve"> </w:t>
      </w:r>
      <w:r w:rsidRPr="00A15C0D">
        <w:rPr>
          <w:u w:val="single"/>
        </w:rPr>
        <w:t>Furthest</w:t>
      </w:r>
      <w:r>
        <w:rPr>
          <w:u w:val="single"/>
        </w:rPr>
        <w:t xml:space="preserve"> </w:t>
      </w:r>
      <w:r w:rsidRPr="00A15C0D">
        <w:rPr>
          <w:u w:val="single"/>
        </w:rPr>
        <w:t>Third term equals zero</w:t>
      </w:r>
      <w:r>
        <w:rPr>
          <w:u w:val="single"/>
        </w:rPr>
        <w:t>.</w:t>
      </w:r>
      <w:r w:rsidRPr="00A15C0D">
        <w:rPr>
          <w:u w:val="singl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46" w14:textId="77777777" w:rsidR="006401C3" w:rsidRDefault="00C6316F">
    <w:pPr>
      <w:pStyle w:val="Header"/>
    </w:pPr>
    <w:r>
      <w:rPr>
        <w:noProof/>
      </w:rPr>
      <w:pict w14:anchorId="22883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6" o:spid="_x0000_s205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47" w14:textId="72B328B1" w:rsidR="006401C3" w:rsidRPr="00913A72" w:rsidRDefault="00C6316F" w:rsidP="00913A72">
    <w:pPr>
      <w:suppressAutoHyphens/>
      <w:spacing w:after="0" w:line="240" w:lineRule="auto"/>
      <w:ind w:left="-90"/>
      <w:rPr>
        <w:rFonts w:ascii="Arial" w:eastAsia="Times New Roman" w:hAnsi="Arial" w:cs="Arial"/>
        <w:sz w:val="14"/>
        <w:szCs w:val="14"/>
      </w:rPr>
    </w:pPr>
    <w:r>
      <w:rPr>
        <w:rFonts w:ascii="Arial" w:eastAsia="Times New Roman" w:hAnsi="Arial" w:cs="Arial"/>
        <w:noProof/>
        <w:sz w:val="14"/>
        <w:szCs w:val="14"/>
      </w:rPr>
      <w:pict w14:anchorId="22883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7" o:spid="_x0000_s2060" type="#_x0000_t75" style="position:absolute;left:0;text-align:left;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6401C3" w:rsidRPr="00913A72">
      <w:rPr>
        <w:rFonts w:ascii="Arial" w:eastAsia="Times New Roman" w:hAnsi="Arial" w:cs="Arial"/>
        <w:sz w:val="14"/>
        <w:szCs w:val="14"/>
      </w:rPr>
      <w:t>STATE OF CALIFORNIA</w:t>
    </w:r>
  </w:p>
  <w:p w14:paraId="22883B48" w14:textId="0BE865DE" w:rsidR="006401C3" w:rsidRPr="00913A72" w:rsidRDefault="006401C3" w:rsidP="00913A72">
    <w:pPr>
      <w:suppressAutoHyphens/>
      <w:spacing w:after="0" w:line="240" w:lineRule="auto"/>
      <w:ind w:left="-90"/>
      <w:rPr>
        <w:rFonts w:ascii="Arial" w:eastAsia="Times New Roman" w:hAnsi="Arial" w:cs="Arial"/>
        <w:b/>
        <w:sz w:val="24"/>
        <w:szCs w:val="24"/>
      </w:rPr>
    </w:pPr>
    <w:r>
      <w:rPr>
        <w:noProof/>
      </w:rPr>
      <w:drawing>
        <wp:anchor distT="0" distB="0" distL="114300" distR="114300" simplePos="0" relativeHeight="251658752" behindDoc="0" locked="0" layoutInCell="1" allowOverlap="1" wp14:anchorId="0A5926B4" wp14:editId="3C7E0149">
          <wp:simplePos x="0" y="0"/>
          <wp:positionH relativeFrom="margin">
            <wp:posOffset>6543675</wp:posOffset>
          </wp:positionH>
          <wp:positionV relativeFrom="margin">
            <wp:posOffset>-1207770</wp:posOffset>
          </wp:positionV>
          <wp:extent cx="312420" cy="27432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2420" cy="27432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sz w:val="24"/>
        <w:szCs w:val="24"/>
      </w:rPr>
      <w:t>HERS VERIFIED SINGLE DWELLING UNIT HOT WATER SYSTEM DISTRIBUTION</w:t>
    </w:r>
  </w:p>
  <w:p w14:paraId="22883B49" w14:textId="22A68777" w:rsidR="006401C3" w:rsidRPr="00913A72" w:rsidRDefault="006401C3" w:rsidP="00913A72">
    <w:pPr>
      <w:suppressAutoHyphens/>
      <w:spacing w:after="0" w:line="240" w:lineRule="auto"/>
      <w:ind w:left="-90"/>
      <w:rPr>
        <w:rFonts w:ascii="Arial" w:eastAsia="Times New Roman" w:hAnsi="Arial" w:cs="Arial"/>
        <w:sz w:val="14"/>
        <w:szCs w:val="14"/>
      </w:rPr>
    </w:pPr>
    <w:r w:rsidRPr="00913A72">
      <w:rPr>
        <w:rFonts w:ascii="Arial" w:eastAsia="Times New Roman" w:hAnsi="Arial" w:cs="Arial"/>
        <w:sz w:val="14"/>
        <w:szCs w:val="14"/>
      </w:rPr>
      <w:t>CEC-</w:t>
    </w:r>
    <w:r>
      <w:rPr>
        <w:rFonts w:ascii="Arial" w:eastAsia="Times New Roman" w:hAnsi="Arial" w:cs="Arial"/>
        <w:sz w:val="14"/>
        <w:szCs w:val="14"/>
      </w:rPr>
      <w:t>NRCV-PLB-22-H</w:t>
    </w:r>
    <w:r w:rsidRPr="00913A72">
      <w:rPr>
        <w:rFonts w:ascii="Arial" w:eastAsia="Times New Roman" w:hAnsi="Arial" w:cs="Arial"/>
        <w:sz w:val="14"/>
        <w:szCs w:val="14"/>
      </w:rPr>
      <w:t xml:space="preserve"> (Revised </w:t>
    </w:r>
    <w:r>
      <w:rPr>
        <w:rFonts w:ascii="Arial" w:eastAsia="Times New Roman" w:hAnsi="Arial" w:cs="Arial"/>
        <w:sz w:val="14"/>
        <w:szCs w:val="14"/>
      </w:rPr>
      <w:t>01/19</w:t>
    </w:r>
    <w:r w:rsidRPr="00913A72">
      <w:rPr>
        <w:rFonts w:ascii="Arial" w:eastAsia="Times New Roman" w:hAnsi="Arial" w:cs="Arial"/>
        <w:sz w:val="14"/>
        <w:szCs w:val="14"/>
      </w:rPr>
      <w:t xml:space="preserve">)         </w:t>
    </w:r>
    <w:r>
      <w:rPr>
        <w:rFonts w:ascii="Arial" w:eastAsia="Times New Roman" w:hAnsi="Arial" w:cs="Arial"/>
        <w:sz w:val="14"/>
        <w:szCs w:val="14"/>
      </w:rPr>
      <w:tab/>
    </w:r>
    <w:r>
      <w:rPr>
        <w:rFonts w:ascii="Arial" w:eastAsia="Times New Roman" w:hAnsi="Arial" w:cs="Arial"/>
        <w:sz w:val="14"/>
        <w:szCs w:val="14"/>
      </w:rPr>
      <w:tab/>
      <w:t xml:space="preserve"> </w:t>
    </w:r>
    <w:r w:rsidRPr="00913A72">
      <w:rPr>
        <w:rFonts w:ascii="Arial" w:eastAsia="Times New Roman" w:hAnsi="Arial" w:cs="Arial"/>
        <w:sz w:val="14"/>
        <w:szCs w:val="14"/>
      </w:rPr>
      <w:t xml:space="preserve">              </w:t>
    </w:r>
    <w:r>
      <w:rPr>
        <w:rFonts w:ascii="Arial" w:eastAsia="Times New Roman" w:hAnsi="Arial" w:cs="Arial"/>
        <w:sz w:val="14"/>
        <w:szCs w:val="14"/>
      </w:rPr>
      <w:t xml:space="preserve">                                                                                             </w:t>
    </w:r>
    <w:r w:rsidRPr="00913A72">
      <w:rPr>
        <w:rFonts w:ascii="Arial" w:eastAsia="Times New Roman" w:hAnsi="Arial" w:cs="Arial"/>
        <w:sz w:val="14"/>
        <w:szCs w:val="14"/>
      </w:rPr>
      <w:t>CALIFORNIA ENERGY COMMISSION</w:t>
    </w: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8"/>
      <w:gridCol w:w="4083"/>
      <w:gridCol w:w="1497"/>
    </w:tblGrid>
    <w:tr w:rsidR="006401C3" w:rsidRPr="00F85124" w14:paraId="22883B4C" w14:textId="77777777" w:rsidTr="00C43F9F">
      <w:trPr>
        <w:cantSplit/>
        <w:trHeight w:val="288"/>
      </w:trPr>
      <w:tc>
        <w:tcPr>
          <w:tcW w:w="4299" w:type="pct"/>
          <w:gridSpan w:val="2"/>
          <w:tcBorders>
            <w:bottom w:val="single" w:sz="4" w:space="0" w:color="auto"/>
            <w:right w:val="nil"/>
          </w:tcBorders>
          <w:vAlign w:val="center"/>
        </w:tcPr>
        <w:p w14:paraId="22883B4A" w14:textId="77777777" w:rsidR="006401C3" w:rsidRPr="00F85124" w:rsidRDefault="006401C3" w:rsidP="00F1080C">
          <w:pPr>
            <w:pStyle w:val="Style14"/>
            <w:rPr>
              <w:b/>
            </w:rPr>
          </w:pPr>
          <w:r>
            <w:t>CERTIFICATE OF VERIFICATION</w:t>
          </w:r>
        </w:p>
      </w:tc>
      <w:tc>
        <w:tcPr>
          <w:tcW w:w="701" w:type="pct"/>
          <w:tcBorders>
            <w:left w:val="nil"/>
            <w:bottom w:val="single" w:sz="4" w:space="0" w:color="auto"/>
          </w:tcBorders>
          <w:tcMar>
            <w:left w:w="115" w:type="dxa"/>
            <w:right w:w="115" w:type="dxa"/>
          </w:tcMar>
          <w:vAlign w:val="center"/>
        </w:tcPr>
        <w:p w14:paraId="22883B4B" w14:textId="77777777" w:rsidR="006401C3" w:rsidRDefault="006401C3" w:rsidP="00C43F9F">
          <w:pPr>
            <w:pStyle w:val="Style15"/>
            <w:jc w:val="left"/>
            <w:rPr>
              <w:b/>
            </w:rPr>
          </w:pPr>
          <w:r>
            <w:t>NRCV-PLB-22-H</w:t>
          </w:r>
        </w:p>
      </w:tc>
    </w:tr>
    <w:tr w:rsidR="006401C3" w:rsidRPr="00F85124" w14:paraId="22883B4F" w14:textId="77777777" w:rsidTr="00C43F9F">
      <w:trPr>
        <w:cantSplit/>
        <w:trHeight w:val="288"/>
      </w:trPr>
      <w:tc>
        <w:tcPr>
          <w:tcW w:w="5000" w:type="pct"/>
          <w:gridSpan w:val="3"/>
        </w:tcPr>
        <w:p w14:paraId="22883B4E" w14:textId="7AD1420C" w:rsidR="006401C3" w:rsidRPr="00F85124" w:rsidRDefault="006401C3" w:rsidP="00C43F9F">
          <w:pPr>
            <w:pStyle w:val="Style11"/>
            <w:jc w:val="left"/>
            <w:rPr>
              <w:sz w:val="12"/>
              <w:szCs w:val="12"/>
            </w:rPr>
          </w:pPr>
          <w:r>
            <w:t>HERS Verified High Rise Residential/Hotel/Motel</w:t>
          </w:r>
          <w:r w:rsidRPr="002332EE">
            <w:t xml:space="preserve"> </w:t>
          </w:r>
          <w:r w:rsidRPr="006D2E42">
            <w:t>Single Dwelling Unit Hot Water System Distribution</w:t>
          </w:r>
          <w:r>
            <w:t xml:space="preserve">                                 </w:t>
          </w:r>
          <w:r w:rsidRPr="00F85124">
            <w:t xml:space="preserve">(Page </w:t>
          </w:r>
          <w:r>
            <w:fldChar w:fldCharType="begin"/>
          </w:r>
          <w:r>
            <w:instrText xml:space="preserve"> PAGE   \* MERGEFORMAT </w:instrText>
          </w:r>
          <w:r>
            <w:fldChar w:fldCharType="separate"/>
          </w:r>
          <w:r w:rsidR="00C6316F">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C6316F">
            <w:rPr>
              <w:noProof/>
            </w:rPr>
            <w:t>6</w:t>
          </w:r>
          <w:r>
            <w:rPr>
              <w:noProof/>
            </w:rPr>
            <w:fldChar w:fldCharType="end"/>
          </w:r>
          <w:r w:rsidRPr="00F85124">
            <w:t>)</w:t>
          </w:r>
        </w:p>
      </w:tc>
    </w:tr>
    <w:tr w:rsidR="006401C3" w:rsidRPr="00F85124" w14:paraId="22883B53" w14:textId="77777777" w:rsidTr="00C43F9F">
      <w:trPr>
        <w:cantSplit/>
        <w:trHeight w:val="288"/>
      </w:trPr>
      <w:tc>
        <w:tcPr>
          <w:tcW w:w="0" w:type="auto"/>
        </w:tcPr>
        <w:p w14:paraId="22883B50" w14:textId="77777777" w:rsidR="006401C3" w:rsidRPr="00F85124" w:rsidRDefault="006401C3" w:rsidP="00C33BFE">
          <w:pPr>
            <w:pStyle w:val="Style12"/>
          </w:pPr>
          <w:r w:rsidRPr="00F85124">
            <w:t>Project Name:</w:t>
          </w:r>
        </w:p>
      </w:tc>
      <w:tc>
        <w:tcPr>
          <w:tcW w:w="1912" w:type="pct"/>
        </w:tcPr>
        <w:p w14:paraId="22883B51" w14:textId="77777777" w:rsidR="006401C3" w:rsidRPr="00F85124" w:rsidRDefault="006401C3" w:rsidP="00C33BFE">
          <w:pPr>
            <w:pStyle w:val="Style12"/>
          </w:pPr>
          <w:r w:rsidRPr="00F85124">
            <w:t>Enforcement Agency:</w:t>
          </w:r>
        </w:p>
      </w:tc>
      <w:tc>
        <w:tcPr>
          <w:tcW w:w="701" w:type="pct"/>
        </w:tcPr>
        <w:p w14:paraId="22883B52" w14:textId="77777777" w:rsidR="006401C3" w:rsidRPr="00F85124" w:rsidRDefault="006401C3" w:rsidP="00C33BFE">
          <w:pPr>
            <w:pStyle w:val="Style12"/>
          </w:pPr>
          <w:r w:rsidRPr="00F85124">
            <w:t>Permit Number:</w:t>
          </w:r>
        </w:p>
      </w:tc>
    </w:tr>
    <w:tr w:rsidR="006401C3" w:rsidRPr="00F85124" w14:paraId="22883B57" w14:textId="77777777" w:rsidTr="00C43F9F">
      <w:trPr>
        <w:cantSplit/>
        <w:trHeight w:val="288"/>
      </w:trPr>
      <w:tc>
        <w:tcPr>
          <w:tcW w:w="0" w:type="auto"/>
        </w:tcPr>
        <w:p w14:paraId="22883B54" w14:textId="77777777" w:rsidR="006401C3" w:rsidRPr="00F85124" w:rsidRDefault="006401C3" w:rsidP="00C33BFE">
          <w:pPr>
            <w:pStyle w:val="Style12"/>
            <w:rPr>
              <w:vertAlign w:val="superscript"/>
            </w:rPr>
          </w:pPr>
          <w:r w:rsidRPr="00F85124">
            <w:t>Dwelling Address:</w:t>
          </w:r>
        </w:p>
      </w:tc>
      <w:tc>
        <w:tcPr>
          <w:tcW w:w="1912" w:type="pct"/>
        </w:tcPr>
        <w:p w14:paraId="22883B55" w14:textId="07447A50" w:rsidR="006401C3" w:rsidRPr="00F85124" w:rsidRDefault="006401C3" w:rsidP="00C33BFE">
          <w:pPr>
            <w:pStyle w:val="Style12"/>
            <w:rPr>
              <w:vertAlign w:val="superscript"/>
            </w:rPr>
          </w:pPr>
          <w:r w:rsidRPr="00F85124">
            <w:t>City</w:t>
          </w:r>
          <w:r>
            <w:t>:</w:t>
          </w:r>
        </w:p>
      </w:tc>
      <w:tc>
        <w:tcPr>
          <w:tcW w:w="701" w:type="pct"/>
        </w:tcPr>
        <w:p w14:paraId="22883B56" w14:textId="69151006" w:rsidR="006401C3" w:rsidRPr="00F85124" w:rsidRDefault="006401C3" w:rsidP="00C33BFE">
          <w:pPr>
            <w:pStyle w:val="Style12"/>
            <w:rPr>
              <w:vertAlign w:val="superscript"/>
            </w:rPr>
          </w:pPr>
          <w:r w:rsidRPr="00F85124">
            <w:t>Zip Code</w:t>
          </w:r>
          <w:r>
            <w:t>:</w:t>
          </w:r>
        </w:p>
      </w:tc>
    </w:tr>
  </w:tbl>
  <w:p w14:paraId="22883B58" w14:textId="77777777" w:rsidR="006401C3" w:rsidRPr="0079750F" w:rsidRDefault="006401C3" w:rsidP="004A16DC">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C" w14:textId="77777777" w:rsidR="006401C3" w:rsidRDefault="00C6316F">
    <w:pPr>
      <w:pStyle w:val="Header"/>
    </w:pPr>
    <w:r>
      <w:rPr>
        <w:noProof/>
      </w:rPr>
      <w:pict w14:anchorId="22883B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5" o:spid="_x0000_s2058"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5E" w14:textId="77777777" w:rsidR="006401C3" w:rsidRDefault="00C6316F">
    <w:pPr>
      <w:pStyle w:val="Header"/>
    </w:pPr>
    <w:r>
      <w:rPr>
        <w:noProof/>
      </w:rPr>
      <w:pict w14:anchorId="22883B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9" o:spid="_x0000_s206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64"/>
      <w:gridCol w:w="6241"/>
    </w:tblGrid>
    <w:tr w:rsidR="006401C3" w:rsidRPr="00F85124" w14:paraId="22883B61" w14:textId="77777777" w:rsidTr="00595C39">
      <w:trPr>
        <w:cantSplit/>
        <w:trHeight w:val="288"/>
      </w:trPr>
      <w:tc>
        <w:tcPr>
          <w:tcW w:w="0" w:type="auto"/>
          <w:tcBorders>
            <w:bottom w:val="single" w:sz="4" w:space="0" w:color="auto"/>
            <w:right w:val="nil"/>
          </w:tcBorders>
          <w:vAlign w:val="center"/>
        </w:tcPr>
        <w:p w14:paraId="22883B5F" w14:textId="23F94D9A" w:rsidR="006401C3" w:rsidRPr="00F85124" w:rsidRDefault="006401C3" w:rsidP="00F1080C">
          <w:pPr>
            <w:pStyle w:val="Style14"/>
            <w:rPr>
              <w:b/>
            </w:rPr>
          </w:pPr>
          <w:r>
            <w:t>CERTIFICATE OF VERIFICATION - USER INSTRUCTIONS</w:t>
          </w:r>
        </w:p>
      </w:tc>
      <w:tc>
        <w:tcPr>
          <w:tcW w:w="6241" w:type="dxa"/>
          <w:tcBorders>
            <w:left w:val="nil"/>
            <w:bottom w:val="single" w:sz="4" w:space="0" w:color="auto"/>
          </w:tcBorders>
          <w:tcMar>
            <w:left w:w="115" w:type="dxa"/>
            <w:right w:w="115" w:type="dxa"/>
          </w:tcMar>
          <w:vAlign w:val="center"/>
        </w:tcPr>
        <w:p w14:paraId="22883B60" w14:textId="77777777" w:rsidR="006401C3" w:rsidRDefault="006401C3" w:rsidP="00F1080C">
          <w:pPr>
            <w:pStyle w:val="Style15"/>
            <w:rPr>
              <w:b/>
            </w:rPr>
          </w:pPr>
          <w:r>
            <w:t>NRCV-PLB-22-H</w:t>
          </w:r>
        </w:p>
      </w:tc>
    </w:tr>
    <w:tr w:rsidR="006401C3" w:rsidRPr="00F85124" w14:paraId="22883B64" w14:textId="77777777" w:rsidTr="00595C39">
      <w:trPr>
        <w:cantSplit/>
        <w:trHeight w:val="288"/>
      </w:trPr>
      <w:tc>
        <w:tcPr>
          <w:tcW w:w="0" w:type="auto"/>
          <w:tcBorders>
            <w:right w:val="nil"/>
          </w:tcBorders>
        </w:tcPr>
        <w:p w14:paraId="22883B62" w14:textId="77777777" w:rsidR="006401C3" w:rsidRPr="00F85124" w:rsidRDefault="006401C3" w:rsidP="0009742B">
          <w:pPr>
            <w:pStyle w:val="Style10"/>
            <w:rPr>
              <w:sz w:val="12"/>
              <w:szCs w:val="12"/>
            </w:rPr>
          </w:pPr>
          <w:r>
            <w:t>HERS Verified High Rise Residential/Hotel/Motel</w:t>
          </w:r>
          <w:r w:rsidRPr="002332EE">
            <w:t xml:space="preserve"> </w:t>
          </w:r>
          <w:r w:rsidRPr="006D2E42">
            <w:t>Single Dwelling Unit Hot Water System Distribution</w:t>
          </w:r>
        </w:p>
      </w:tc>
      <w:tc>
        <w:tcPr>
          <w:tcW w:w="6241" w:type="dxa"/>
          <w:tcBorders>
            <w:left w:val="nil"/>
          </w:tcBorders>
        </w:tcPr>
        <w:p w14:paraId="22883B63" w14:textId="56E5CA1A" w:rsidR="006401C3" w:rsidRPr="00F85124" w:rsidRDefault="006401C3" w:rsidP="00C33BFE">
          <w:pPr>
            <w:pStyle w:val="Style11"/>
            <w:rPr>
              <w:sz w:val="12"/>
              <w:szCs w:val="12"/>
            </w:rPr>
          </w:pPr>
          <w:r w:rsidRPr="00F85124">
            <w:t xml:space="preserve">(Page </w:t>
          </w:r>
          <w:r>
            <w:fldChar w:fldCharType="begin"/>
          </w:r>
          <w:r>
            <w:instrText xml:space="preserve"> PAGE   \* MERGEFORMAT </w:instrText>
          </w:r>
          <w:r>
            <w:fldChar w:fldCharType="separate"/>
          </w:r>
          <w:r w:rsidR="00C6316F">
            <w:rPr>
              <w:noProof/>
            </w:rPr>
            <w:t>4</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C6316F">
            <w:rPr>
              <w:noProof/>
            </w:rPr>
            <w:t>4</w:t>
          </w:r>
          <w:r>
            <w:rPr>
              <w:noProof/>
            </w:rPr>
            <w:fldChar w:fldCharType="end"/>
          </w:r>
          <w:r w:rsidRPr="00F85124">
            <w:t>)</w:t>
          </w:r>
        </w:p>
      </w:tc>
    </w:tr>
  </w:tbl>
  <w:p w14:paraId="22883B65" w14:textId="2E22DDCB" w:rsidR="006401C3" w:rsidRPr="00595C39" w:rsidRDefault="00C6316F" w:rsidP="004A16DC">
    <w:pPr>
      <w:pStyle w:val="Header"/>
      <w:spacing w:after="0"/>
      <w:rPr>
        <w:sz w:val="20"/>
        <w:szCs w:val="16"/>
      </w:rPr>
    </w:pPr>
    <w:r>
      <w:rPr>
        <w:noProof/>
      </w:rPr>
      <w:pict w14:anchorId="22883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0" o:spid="_x0000_s2065"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7" w14:textId="77777777" w:rsidR="006401C3" w:rsidRDefault="00C6316F">
    <w:pPr>
      <w:pStyle w:val="Header"/>
    </w:pPr>
    <w:r>
      <w:rPr>
        <w:noProof/>
      </w:rPr>
      <w:pict w14:anchorId="22883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18" o:spid="_x0000_s2061"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68" w14:textId="77777777" w:rsidR="006401C3" w:rsidRDefault="00C6316F">
    <w:pPr>
      <w:pStyle w:val="Header"/>
    </w:pPr>
    <w:r>
      <w:rPr>
        <w:noProof/>
      </w:rPr>
      <w:pict w14:anchorId="22883B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2"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64"/>
      <w:gridCol w:w="6241"/>
    </w:tblGrid>
    <w:tr w:rsidR="006401C3" w:rsidRPr="00F85124" w14:paraId="22883B6B" w14:textId="77777777" w:rsidTr="00595C39">
      <w:trPr>
        <w:cantSplit/>
        <w:trHeight w:val="288"/>
      </w:trPr>
      <w:tc>
        <w:tcPr>
          <w:tcW w:w="0" w:type="auto"/>
          <w:tcBorders>
            <w:bottom w:val="single" w:sz="4" w:space="0" w:color="auto"/>
            <w:right w:val="nil"/>
          </w:tcBorders>
          <w:vAlign w:val="center"/>
        </w:tcPr>
        <w:p w14:paraId="22883B69" w14:textId="3F2E3F8F" w:rsidR="006401C3" w:rsidRPr="00F85124" w:rsidRDefault="006401C3" w:rsidP="00551D8B">
          <w:pPr>
            <w:pStyle w:val="Style14"/>
            <w:rPr>
              <w:b/>
            </w:rPr>
          </w:pPr>
          <w:r>
            <w:t>CERTIFICATE OF VERIFICATION – DATA FIELD DEFINITIONS AND CALCULATIONS</w:t>
          </w:r>
        </w:p>
      </w:tc>
      <w:tc>
        <w:tcPr>
          <w:tcW w:w="6241" w:type="dxa"/>
          <w:tcBorders>
            <w:left w:val="nil"/>
            <w:bottom w:val="single" w:sz="4" w:space="0" w:color="auto"/>
          </w:tcBorders>
          <w:tcMar>
            <w:left w:w="115" w:type="dxa"/>
            <w:right w:w="115" w:type="dxa"/>
          </w:tcMar>
          <w:vAlign w:val="center"/>
        </w:tcPr>
        <w:p w14:paraId="22883B6A" w14:textId="77777777" w:rsidR="006401C3" w:rsidRDefault="006401C3">
          <w:pPr>
            <w:pStyle w:val="Style15"/>
            <w:rPr>
              <w:b/>
            </w:rPr>
          </w:pPr>
          <w:r>
            <w:t>NRCV-PLB-22-H</w:t>
          </w:r>
        </w:p>
      </w:tc>
    </w:tr>
    <w:tr w:rsidR="006401C3" w:rsidRPr="00F85124" w14:paraId="22883B6E" w14:textId="77777777" w:rsidTr="00595C39">
      <w:trPr>
        <w:cantSplit/>
        <w:trHeight w:val="288"/>
      </w:trPr>
      <w:tc>
        <w:tcPr>
          <w:tcW w:w="0" w:type="auto"/>
          <w:tcBorders>
            <w:right w:val="nil"/>
          </w:tcBorders>
        </w:tcPr>
        <w:p w14:paraId="22883B6C" w14:textId="77777777" w:rsidR="006401C3" w:rsidRPr="00F85124" w:rsidRDefault="006401C3" w:rsidP="00C33BFE">
          <w:pPr>
            <w:pStyle w:val="Style10"/>
            <w:rPr>
              <w:sz w:val="12"/>
              <w:szCs w:val="12"/>
            </w:rPr>
          </w:pPr>
          <w:r>
            <w:t>HERS Verified High Rise Residential/Hotel/Motel</w:t>
          </w:r>
          <w:r w:rsidRPr="002332EE">
            <w:t xml:space="preserve"> </w:t>
          </w:r>
          <w:r w:rsidRPr="006D2E42">
            <w:t>Single Dwelling Unit Hot Water System Distribution</w:t>
          </w:r>
        </w:p>
      </w:tc>
      <w:tc>
        <w:tcPr>
          <w:tcW w:w="6241" w:type="dxa"/>
          <w:tcBorders>
            <w:left w:val="nil"/>
          </w:tcBorders>
        </w:tcPr>
        <w:p w14:paraId="22883B6D" w14:textId="75DBD45A" w:rsidR="006401C3" w:rsidRPr="00F85124" w:rsidRDefault="006401C3" w:rsidP="00C33BFE">
          <w:pPr>
            <w:pStyle w:val="Style11"/>
            <w:rPr>
              <w:sz w:val="12"/>
              <w:szCs w:val="12"/>
            </w:rPr>
          </w:pPr>
          <w:r w:rsidRPr="00F85124">
            <w:t xml:space="preserve">(Page </w:t>
          </w:r>
          <w:r>
            <w:fldChar w:fldCharType="begin"/>
          </w:r>
          <w:r>
            <w:instrText xml:space="preserve"> PAGE   \* MERGEFORMAT </w:instrText>
          </w:r>
          <w:r>
            <w:fldChar w:fldCharType="separate"/>
          </w:r>
          <w:r w:rsidR="00C6316F">
            <w:rPr>
              <w:noProof/>
            </w:rPr>
            <w:t>9</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C6316F">
            <w:rPr>
              <w:noProof/>
            </w:rPr>
            <w:t>9</w:t>
          </w:r>
          <w:r>
            <w:rPr>
              <w:noProof/>
            </w:rPr>
            <w:fldChar w:fldCharType="end"/>
          </w:r>
          <w:r w:rsidRPr="00F85124">
            <w:t>)</w:t>
          </w:r>
        </w:p>
      </w:tc>
    </w:tr>
  </w:tbl>
  <w:p w14:paraId="22883B6F" w14:textId="6C493533" w:rsidR="006401C3" w:rsidRPr="00595C39" w:rsidRDefault="00C6316F" w:rsidP="004A16DC">
    <w:pPr>
      <w:pStyle w:val="Header"/>
      <w:spacing w:after="0"/>
      <w:rPr>
        <w:sz w:val="20"/>
        <w:szCs w:val="16"/>
      </w:rPr>
    </w:pPr>
    <w:r>
      <w:rPr>
        <w:noProof/>
      </w:rPr>
      <w:pict w14:anchorId="22883B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3" o:spid="_x0000_s2064"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83B71" w14:textId="77777777" w:rsidR="006401C3" w:rsidRDefault="00C6316F">
    <w:pPr>
      <w:pStyle w:val="Header"/>
    </w:pPr>
    <w:r>
      <w:rPr>
        <w:noProof/>
      </w:rPr>
      <w:pict w14:anchorId="22883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27521"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4338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31E4D"/>
    <w:multiLevelType w:val="hybridMultilevel"/>
    <w:tmpl w:val="98BA8574"/>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564E25"/>
    <w:multiLevelType w:val="hybridMultilevel"/>
    <w:tmpl w:val="72303A8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36B75685"/>
    <w:multiLevelType w:val="multilevel"/>
    <w:tmpl w:val="49BE91C8"/>
    <w:lvl w:ilvl="0">
      <w:start w:val="1"/>
      <w:numFmt w:val="decimal"/>
      <w:pStyle w:val="Heading1"/>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5"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226AA"/>
    <w:multiLevelType w:val="hybridMultilevel"/>
    <w:tmpl w:val="8A9025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3090A"/>
    <w:multiLevelType w:val="hybridMultilevel"/>
    <w:tmpl w:val="46B60912"/>
    <w:lvl w:ilvl="0" w:tplc="756299F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5E5659CC"/>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AB5A97"/>
    <w:multiLevelType w:val="multilevel"/>
    <w:tmpl w:val="51EC36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6076F"/>
    <w:multiLevelType w:val="hybridMultilevel"/>
    <w:tmpl w:val="6024CC9C"/>
    <w:lvl w:ilvl="0" w:tplc="1420759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792A0976"/>
    <w:multiLevelType w:val="hybridMultilevel"/>
    <w:tmpl w:val="2564F576"/>
    <w:lvl w:ilvl="0" w:tplc="36D0106C">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736A8"/>
    <w:multiLevelType w:val="hybridMultilevel"/>
    <w:tmpl w:val="C024AB96"/>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10"/>
  </w:num>
  <w:num w:numId="6">
    <w:abstractNumId w:val="13"/>
  </w:num>
  <w:num w:numId="7">
    <w:abstractNumId w:val="5"/>
  </w:num>
  <w:num w:numId="8">
    <w:abstractNumId w:val="11"/>
  </w:num>
  <w:num w:numId="9">
    <w:abstractNumId w:val="8"/>
  </w:num>
  <w:num w:numId="10">
    <w:abstractNumId w:val="6"/>
  </w:num>
  <w:num w:numId="11">
    <w:abstractNumId w:val="1"/>
  </w:num>
  <w:num w:numId="12">
    <w:abstractNumId w:val="12"/>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NotTrackFormatting/>
  <w:defaultTabStop w:val="720"/>
  <w:drawingGridHorizontalSpacing w:val="110"/>
  <w:displayHorizontalDrawingGridEvery w:val="2"/>
  <w:displayVerticalDrawingGridEvery w:val="2"/>
  <w:characterSpacingControl w:val="doNotCompress"/>
  <w:hdrShapeDefaults>
    <o:shapedefaults v:ext="edit" spidmax="206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6"/>
    <w:rsid w:val="00003641"/>
    <w:rsid w:val="0001020B"/>
    <w:rsid w:val="00010453"/>
    <w:rsid w:val="00013667"/>
    <w:rsid w:val="00025661"/>
    <w:rsid w:val="00026F0A"/>
    <w:rsid w:val="000348E3"/>
    <w:rsid w:val="00034C3F"/>
    <w:rsid w:val="00034E0E"/>
    <w:rsid w:val="00034EAB"/>
    <w:rsid w:val="00035EF9"/>
    <w:rsid w:val="00036420"/>
    <w:rsid w:val="00046302"/>
    <w:rsid w:val="00047C58"/>
    <w:rsid w:val="000601F4"/>
    <w:rsid w:val="00064983"/>
    <w:rsid w:val="00064F9C"/>
    <w:rsid w:val="00066298"/>
    <w:rsid w:val="0009742B"/>
    <w:rsid w:val="000B2C87"/>
    <w:rsid w:val="000B52D6"/>
    <w:rsid w:val="000B7422"/>
    <w:rsid w:val="000B77EF"/>
    <w:rsid w:val="000D3D9E"/>
    <w:rsid w:val="000D4598"/>
    <w:rsid w:val="000E1685"/>
    <w:rsid w:val="000E45E2"/>
    <w:rsid w:val="000F1D06"/>
    <w:rsid w:val="00105470"/>
    <w:rsid w:val="00122A6B"/>
    <w:rsid w:val="00122DFF"/>
    <w:rsid w:val="0012327B"/>
    <w:rsid w:val="00136975"/>
    <w:rsid w:val="001379AE"/>
    <w:rsid w:val="0014483B"/>
    <w:rsid w:val="00147EA4"/>
    <w:rsid w:val="00157DF4"/>
    <w:rsid w:val="00166F9C"/>
    <w:rsid w:val="00177CE0"/>
    <w:rsid w:val="00180B11"/>
    <w:rsid w:val="00190379"/>
    <w:rsid w:val="001914EC"/>
    <w:rsid w:val="00193F95"/>
    <w:rsid w:val="001A4230"/>
    <w:rsid w:val="001B3105"/>
    <w:rsid w:val="001B480E"/>
    <w:rsid w:val="001B6293"/>
    <w:rsid w:val="001C4E5A"/>
    <w:rsid w:val="001C6EE0"/>
    <w:rsid w:val="001C791D"/>
    <w:rsid w:val="001D396A"/>
    <w:rsid w:val="001D3B36"/>
    <w:rsid w:val="001E07FA"/>
    <w:rsid w:val="001E23CF"/>
    <w:rsid w:val="001E58D1"/>
    <w:rsid w:val="001F0A85"/>
    <w:rsid w:val="001F3BFF"/>
    <w:rsid w:val="001F3C43"/>
    <w:rsid w:val="00204922"/>
    <w:rsid w:val="002145A5"/>
    <w:rsid w:val="002176C2"/>
    <w:rsid w:val="0022213C"/>
    <w:rsid w:val="00222953"/>
    <w:rsid w:val="002431D7"/>
    <w:rsid w:val="00244DA8"/>
    <w:rsid w:val="002473C4"/>
    <w:rsid w:val="0025415A"/>
    <w:rsid w:val="00256B55"/>
    <w:rsid w:val="002573CE"/>
    <w:rsid w:val="002578E7"/>
    <w:rsid w:val="002600BD"/>
    <w:rsid w:val="00267060"/>
    <w:rsid w:val="00267109"/>
    <w:rsid w:val="002A4C78"/>
    <w:rsid w:val="002A63C0"/>
    <w:rsid w:val="002B5795"/>
    <w:rsid w:val="002B5F75"/>
    <w:rsid w:val="002B72E1"/>
    <w:rsid w:val="002D0EC9"/>
    <w:rsid w:val="002D344E"/>
    <w:rsid w:val="002F44E2"/>
    <w:rsid w:val="003004FB"/>
    <w:rsid w:val="00313DA2"/>
    <w:rsid w:val="003166CA"/>
    <w:rsid w:val="003209DA"/>
    <w:rsid w:val="003222A9"/>
    <w:rsid w:val="003226E7"/>
    <w:rsid w:val="00332C3F"/>
    <w:rsid w:val="00353208"/>
    <w:rsid w:val="003553ED"/>
    <w:rsid w:val="0035556A"/>
    <w:rsid w:val="00356EF4"/>
    <w:rsid w:val="003609C5"/>
    <w:rsid w:val="0036348A"/>
    <w:rsid w:val="00371CAD"/>
    <w:rsid w:val="003765F9"/>
    <w:rsid w:val="00383435"/>
    <w:rsid w:val="003838CF"/>
    <w:rsid w:val="00384A1C"/>
    <w:rsid w:val="003869BC"/>
    <w:rsid w:val="00396E93"/>
    <w:rsid w:val="003C08D4"/>
    <w:rsid w:val="003C37F5"/>
    <w:rsid w:val="003C4781"/>
    <w:rsid w:val="003D7869"/>
    <w:rsid w:val="003D7F1B"/>
    <w:rsid w:val="003E2E08"/>
    <w:rsid w:val="003E40E4"/>
    <w:rsid w:val="003E4E04"/>
    <w:rsid w:val="003F7458"/>
    <w:rsid w:val="00400D12"/>
    <w:rsid w:val="004021C5"/>
    <w:rsid w:val="004035F2"/>
    <w:rsid w:val="00404307"/>
    <w:rsid w:val="004125D7"/>
    <w:rsid w:val="00426876"/>
    <w:rsid w:val="0044066E"/>
    <w:rsid w:val="00442C17"/>
    <w:rsid w:val="00455CD1"/>
    <w:rsid w:val="004561B1"/>
    <w:rsid w:val="0045649F"/>
    <w:rsid w:val="004566F8"/>
    <w:rsid w:val="004570DA"/>
    <w:rsid w:val="004577D2"/>
    <w:rsid w:val="00467528"/>
    <w:rsid w:val="004737C4"/>
    <w:rsid w:val="004818A4"/>
    <w:rsid w:val="00493F0F"/>
    <w:rsid w:val="0049441B"/>
    <w:rsid w:val="00494DCF"/>
    <w:rsid w:val="004953E7"/>
    <w:rsid w:val="00496FB9"/>
    <w:rsid w:val="004A16DC"/>
    <w:rsid w:val="004C0489"/>
    <w:rsid w:val="004D033A"/>
    <w:rsid w:val="004D1480"/>
    <w:rsid w:val="004D22E9"/>
    <w:rsid w:val="004D31DF"/>
    <w:rsid w:val="004E16E0"/>
    <w:rsid w:val="004E3B6C"/>
    <w:rsid w:val="00512CE6"/>
    <w:rsid w:val="00520259"/>
    <w:rsid w:val="00533FC8"/>
    <w:rsid w:val="005407CC"/>
    <w:rsid w:val="00545791"/>
    <w:rsid w:val="00551D8B"/>
    <w:rsid w:val="00552E39"/>
    <w:rsid w:val="00556E63"/>
    <w:rsid w:val="005764CF"/>
    <w:rsid w:val="0058605A"/>
    <w:rsid w:val="00592019"/>
    <w:rsid w:val="00595C39"/>
    <w:rsid w:val="00596745"/>
    <w:rsid w:val="005C024A"/>
    <w:rsid w:val="005C1235"/>
    <w:rsid w:val="005D0176"/>
    <w:rsid w:val="005D2389"/>
    <w:rsid w:val="005D28E7"/>
    <w:rsid w:val="005D3F8B"/>
    <w:rsid w:val="005E1CB6"/>
    <w:rsid w:val="005F39F7"/>
    <w:rsid w:val="005F41CC"/>
    <w:rsid w:val="005F5F84"/>
    <w:rsid w:val="0060082F"/>
    <w:rsid w:val="00604247"/>
    <w:rsid w:val="00625EF9"/>
    <w:rsid w:val="006401C3"/>
    <w:rsid w:val="00660D0A"/>
    <w:rsid w:val="00663CC9"/>
    <w:rsid w:val="0068177F"/>
    <w:rsid w:val="006834AE"/>
    <w:rsid w:val="00685274"/>
    <w:rsid w:val="00695884"/>
    <w:rsid w:val="006971F7"/>
    <w:rsid w:val="006A57F5"/>
    <w:rsid w:val="006A7E82"/>
    <w:rsid w:val="006B46AF"/>
    <w:rsid w:val="006C3A01"/>
    <w:rsid w:val="006D0E65"/>
    <w:rsid w:val="006D27B8"/>
    <w:rsid w:val="006D2E42"/>
    <w:rsid w:val="006D43C4"/>
    <w:rsid w:val="006E0618"/>
    <w:rsid w:val="006E258E"/>
    <w:rsid w:val="006E7DD9"/>
    <w:rsid w:val="006F4A34"/>
    <w:rsid w:val="007305A1"/>
    <w:rsid w:val="00730F96"/>
    <w:rsid w:val="00736541"/>
    <w:rsid w:val="007376A9"/>
    <w:rsid w:val="0073779A"/>
    <w:rsid w:val="00747A98"/>
    <w:rsid w:val="007553DF"/>
    <w:rsid w:val="0075795E"/>
    <w:rsid w:val="00771BAC"/>
    <w:rsid w:val="007727F8"/>
    <w:rsid w:val="0077383A"/>
    <w:rsid w:val="007766C7"/>
    <w:rsid w:val="00787826"/>
    <w:rsid w:val="00795769"/>
    <w:rsid w:val="00795808"/>
    <w:rsid w:val="0079750F"/>
    <w:rsid w:val="007A56DD"/>
    <w:rsid w:val="007B2EF2"/>
    <w:rsid w:val="007B499C"/>
    <w:rsid w:val="007C74F0"/>
    <w:rsid w:val="007E190B"/>
    <w:rsid w:val="007F04D6"/>
    <w:rsid w:val="007F2497"/>
    <w:rsid w:val="007F431D"/>
    <w:rsid w:val="007F7E71"/>
    <w:rsid w:val="00810774"/>
    <w:rsid w:val="00811F8E"/>
    <w:rsid w:val="00816EBB"/>
    <w:rsid w:val="00841F88"/>
    <w:rsid w:val="00846A1E"/>
    <w:rsid w:val="00865941"/>
    <w:rsid w:val="00871A5C"/>
    <w:rsid w:val="008924B8"/>
    <w:rsid w:val="00897A8D"/>
    <w:rsid w:val="008A6EEA"/>
    <w:rsid w:val="008B4120"/>
    <w:rsid w:val="008C11DD"/>
    <w:rsid w:val="008D37C6"/>
    <w:rsid w:val="008E2A8D"/>
    <w:rsid w:val="008E388E"/>
    <w:rsid w:val="008F0FC8"/>
    <w:rsid w:val="008F119E"/>
    <w:rsid w:val="008F15F7"/>
    <w:rsid w:val="008F3BA7"/>
    <w:rsid w:val="00913A72"/>
    <w:rsid w:val="0091782E"/>
    <w:rsid w:val="0095175B"/>
    <w:rsid w:val="00952754"/>
    <w:rsid w:val="0095386E"/>
    <w:rsid w:val="00963C00"/>
    <w:rsid w:val="00975A1A"/>
    <w:rsid w:val="009813F1"/>
    <w:rsid w:val="00982CE4"/>
    <w:rsid w:val="009916D8"/>
    <w:rsid w:val="00994805"/>
    <w:rsid w:val="00995034"/>
    <w:rsid w:val="009A203E"/>
    <w:rsid w:val="009A48FF"/>
    <w:rsid w:val="009A63CA"/>
    <w:rsid w:val="009B534F"/>
    <w:rsid w:val="009B7609"/>
    <w:rsid w:val="009C19C3"/>
    <w:rsid w:val="009D6242"/>
    <w:rsid w:val="009E0D73"/>
    <w:rsid w:val="00A11FD9"/>
    <w:rsid w:val="00A122CA"/>
    <w:rsid w:val="00A31C55"/>
    <w:rsid w:val="00A417EC"/>
    <w:rsid w:val="00A55D6E"/>
    <w:rsid w:val="00A65060"/>
    <w:rsid w:val="00A92D60"/>
    <w:rsid w:val="00A93E82"/>
    <w:rsid w:val="00AA01B2"/>
    <w:rsid w:val="00AA233E"/>
    <w:rsid w:val="00AB171E"/>
    <w:rsid w:val="00AB434E"/>
    <w:rsid w:val="00AD0DE8"/>
    <w:rsid w:val="00B02169"/>
    <w:rsid w:val="00B062D7"/>
    <w:rsid w:val="00B1560F"/>
    <w:rsid w:val="00B251DF"/>
    <w:rsid w:val="00B423C2"/>
    <w:rsid w:val="00B44D4A"/>
    <w:rsid w:val="00B50E4A"/>
    <w:rsid w:val="00B5420A"/>
    <w:rsid w:val="00B7047B"/>
    <w:rsid w:val="00B7334B"/>
    <w:rsid w:val="00B81C93"/>
    <w:rsid w:val="00B86FE3"/>
    <w:rsid w:val="00BA3105"/>
    <w:rsid w:val="00BA6F1B"/>
    <w:rsid w:val="00BD7E2D"/>
    <w:rsid w:val="00BE3305"/>
    <w:rsid w:val="00BF25D5"/>
    <w:rsid w:val="00BF6691"/>
    <w:rsid w:val="00C063FD"/>
    <w:rsid w:val="00C11154"/>
    <w:rsid w:val="00C14857"/>
    <w:rsid w:val="00C16266"/>
    <w:rsid w:val="00C1786C"/>
    <w:rsid w:val="00C17977"/>
    <w:rsid w:val="00C207A5"/>
    <w:rsid w:val="00C26B3B"/>
    <w:rsid w:val="00C33BFE"/>
    <w:rsid w:val="00C41113"/>
    <w:rsid w:val="00C43F9F"/>
    <w:rsid w:val="00C46AC8"/>
    <w:rsid w:val="00C53FE6"/>
    <w:rsid w:val="00C55E3A"/>
    <w:rsid w:val="00C6275F"/>
    <w:rsid w:val="00C6316F"/>
    <w:rsid w:val="00C661C8"/>
    <w:rsid w:val="00C7551D"/>
    <w:rsid w:val="00C7676D"/>
    <w:rsid w:val="00C91513"/>
    <w:rsid w:val="00C97B56"/>
    <w:rsid w:val="00CA1005"/>
    <w:rsid w:val="00CA27B6"/>
    <w:rsid w:val="00CA463B"/>
    <w:rsid w:val="00CB59A5"/>
    <w:rsid w:val="00CC3747"/>
    <w:rsid w:val="00CD1D96"/>
    <w:rsid w:val="00CD3504"/>
    <w:rsid w:val="00CE1CE6"/>
    <w:rsid w:val="00CE2BDF"/>
    <w:rsid w:val="00CE616E"/>
    <w:rsid w:val="00D146D9"/>
    <w:rsid w:val="00D20E41"/>
    <w:rsid w:val="00D21FDB"/>
    <w:rsid w:val="00D27702"/>
    <w:rsid w:val="00D348F0"/>
    <w:rsid w:val="00D442A6"/>
    <w:rsid w:val="00D44924"/>
    <w:rsid w:val="00D45D9E"/>
    <w:rsid w:val="00D55D91"/>
    <w:rsid w:val="00D56448"/>
    <w:rsid w:val="00D73EDD"/>
    <w:rsid w:val="00D82384"/>
    <w:rsid w:val="00D86BD0"/>
    <w:rsid w:val="00D91F99"/>
    <w:rsid w:val="00D95DDA"/>
    <w:rsid w:val="00DA2983"/>
    <w:rsid w:val="00DA5B77"/>
    <w:rsid w:val="00DB13D1"/>
    <w:rsid w:val="00DB7BEA"/>
    <w:rsid w:val="00DC25AA"/>
    <w:rsid w:val="00DC522B"/>
    <w:rsid w:val="00DD6E85"/>
    <w:rsid w:val="00DE23EE"/>
    <w:rsid w:val="00DE7A20"/>
    <w:rsid w:val="00DF3222"/>
    <w:rsid w:val="00DF58C3"/>
    <w:rsid w:val="00DF67E5"/>
    <w:rsid w:val="00E0468F"/>
    <w:rsid w:val="00E07C31"/>
    <w:rsid w:val="00E15C4C"/>
    <w:rsid w:val="00E2545F"/>
    <w:rsid w:val="00E25AF0"/>
    <w:rsid w:val="00E43F52"/>
    <w:rsid w:val="00E44319"/>
    <w:rsid w:val="00E5015A"/>
    <w:rsid w:val="00E51030"/>
    <w:rsid w:val="00E65215"/>
    <w:rsid w:val="00E71FAB"/>
    <w:rsid w:val="00E72A2A"/>
    <w:rsid w:val="00E77A0E"/>
    <w:rsid w:val="00E81D52"/>
    <w:rsid w:val="00E83ADE"/>
    <w:rsid w:val="00EA5DEE"/>
    <w:rsid w:val="00EB52AE"/>
    <w:rsid w:val="00EC0140"/>
    <w:rsid w:val="00EC1CBE"/>
    <w:rsid w:val="00ED35AD"/>
    <w:rsid w:val="00ED6E64"/>
    <w:rsid w:val="00EE2FCF"/>
    <w:rsid w:val="00EF2126"/>
    <w:rsid w:val="00EF51D7"/>
    <w:rsid w:val="00F017C1"/>
    <w:rsid w:val="00F0196F"/>
    <w:rsid w:val="00F1080C"/>
    <w:rsid w:val="00F22FF4"/>
    <w:rsid w:val="00F26ECD"/>
    <w:rsid w:val="00F312B5"/>
    <w:rsid w:val="00F411CE"/>
    <w:rsid w:val="00F55E19"/>
    <w:rsid w:val="00F7001C"/>
    <w:rsid w:val="00F74FCD"/>
    <w:rsid w:val="00F761A5"/>
    <w:rsid w:val="00F7760E"/>
    <w:rsid w:val="00F83A1B"/>
    <w:rsid w:val="00F919B0"/>
    <w:rsid w:val="00FA67D5"/>
    <w:rsid w:val="00FB0CB9"/>
    <w:rsid w:val="00FC7BC6"/>
    <w:rsid w:val="00FD5FAF"/>
    <w:rsid w:val="00FE032A"/>
    <w:rsid w:val="00FF373B"/>
    <w:rsid w:val="00FF3BD3"/>
    <w:rsid w:val="00FF4ECD"/>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2288369B"/>
  <w15:docId w15:val="{000AFC0C-1A06-4D8E-914F-631036E9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qFormat/>
    <w:rsid w:val="00CD1D96"/>
    <w:pPr>
      <w:keepNext/>
      <w:numPr>
        <w:numId w:val="1"/>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CD1D96"/>
    <w:pPr>
      <w:keepNext/>
      <w:numPr>
        <w:ilvl w:val="1"/>
        <w:numId w:val="1"/>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CD1D96"/>
    <w:pPr>
      <w:keepNext/>
      <w:numPr>
        <w:ilvl w:val="2"/>
        <w:numId w:val="1"/>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CD1D96"/>
    <w:pPr>
      <w:keepNext/>
      <w:numPr>
        <w:ilvl w:val="3"/>
        <w:numId w:val="1"/>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CD1D96"/>
    <w:pPr>
      <w:keepNext/>
      <w:numPr>
        <w:ilvl w:val="4"/>
        <w:numId w:val="1"/>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CD1D96"/>
    <w:pPr>
      <w:keepNext/>
      <w:numPr>
        <w:ilvl w:val="5"/>
        <w:numId w:val="1"/>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CD1D96"/>
    <w:pPr>
      <w:numPr>
        <w:ilvl w:val="6"/>
        <w:numId w:val="1"/>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CD1D96"/>
    <w:pPr>
      <w:numPr>
        <w:ilvl w:val="7"/>
        <w:numId w:val="1"/>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CD1D96"/>
    <w:pPr>
      <w:numPr>
        <w:ilvl w:val="8"/>
        <w:numId w:val="1"/>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1D96"/>
    <w:rPr>
      <w:rFonts w:ascii="Arial" w:eastAsia="Times New Roman" w:hAnsi="Arial"/>
      <w:b/>
      <w:sz w:val="36"/>
    </w:rPr>
  </w:style>
  <w:style w:type="character" w:customStyle="1" w:styleId="Heading2Char">
    <w:name w:val="Heading 2 Char"/>
    <w:aliases w:val="h2 Char,h21 Char,h22 Char"/>
    <w:basedOn w:val="DefaultParagraphFont"/>
    <w:link w:val="Heading2"/>
    <w:rsid w:val="00CD1D96"/>
    <w:rPr>
      <w:rFonts w:ascii="Arial" w:eastAsia="Times New Roman" w:hAnsi="Arial"/>
      <w:b/>
      <w:i/>
      <w:sz w:val="22"/>
    </w:rPr>
  </w:style>
  <w:style w:type="character" w:customStyle="1" w:styleId="Heading3Char">
    <w:name w:val="Heading 3 Char"/>
    <w:aliases w:val="h3 Char,h31 Char,h32 Char"/>
    <w:basedOn w:val="DefaultParagraphFont"/>
    <w:link w:val="Heading3"/>
    <w:rsid w:val="00CD1D96"/>
    <w:rPr>
      <w:rFonts w:ascii="Arial Black" w:eastAsia="Times New Roman" w:hAnsi="Arial Black"/>
    </w:rPr>
  </w:style>
  <w:style w:type="character" w:customStyle="1" w:styleId="Heading4Char">
    <w:name w:val="Heading 4 Char"/>
    <w:basedOn w:val="DefaultParagraphFont"/>
    <w:link w:val="Heading4"/>
    <w:rsid w:val="00CD1D96"/>
    <w:rPr>
      <w:rFonts w:ascii="Arial" w:eastAsia="Times New Roman" w:hAnsi="Arial"/>
      <w:b/>
      <w:i/>
    </w:rPr>
  </w:style>
  <w:style w:type="character" w:customStyle="1" w:styleId="Heading5Char">
    <w:name w:val="Heading 5 Char"/>
    <w:basedOn w:val="DefaultParagraphFont"/>
    <w:link w:val="Heading5"/>
    <w:rsid w:val="00CD1D96"/>
    <w:rPr>
      <w:rFonts w:ascii="Arial" w:eastAsia="Times New Roman" w:hAnsi="Arial"/>
      <w:b/>
    </w:rPr>
  </w:style>
  <w:style w:type="character" w:customStyle="1" w:styleId="Heading6Char">
    <w:name w:val="Heading 6 Char"/>
    <w:basedOn w:val="DefaultParagraphFont"/>
    <w:link w:val="Heading6"/>
    <w:rsid w:val="00CD1D96"/>
    <w:rPr>
      <w:rFonts w:ascii="Arial" w:eastAsia="Times New Roman" w:hAnsi="Arial"/>
      <w:i/>
    </w:rPr>
  </w:style>
  <w:style w:type="character" w:customStyle="1" w:styleId="Heading7Char">
    <w:name w:val="Heading 7 Char"/>
    <w:basedOn w:val="DefaultParagraphFont"/>
    <w:link w:val="Heading7"/>
    <w:rsid w:val="00CD1D96"/>
    <w:rPr>
      <w:rFonts w:ascii="Arial" w:eastAsia="Times New Roman" w:hAnsi="Arial"/>
      <w:i/>
    </w:rPr>
  </w:style>
  <w:style w:type="character" w:customStyle="1" w:styleId="Heading8Char">
    <w:name w:val="Heading 8 Char"/>
    <w:basedOn w:val="DefaultParagraphFont"/>
    <w:link w:val="Heading8"/>
    <w:rsid w:val="00CD1D96"/>
    <w:rPr>
      <w:rFonts w:ascii="Arial" w:eastAsia="Times New Roman" w:hAnsi="Arial"/>
      <w:i/>
    </w:rPr>
  </w:style>
  <w:style w:type="character" w:customStyle="1" w:styleId="Heading9Char">
    <w:name w:val="Heading 9 Char"/>
    <w:basedOn w:val="DefaultParagraphFont"/>
    <w:link w:val="Heading9"/>
    <w:rsid w:val="00CD1D96"/>
    <w:rPr>
      <w:rFonts w:ascii="Arial" w:eastAsia="Times New Roman" w:hAnsi="Arial"/>
      <w:b/>
      <w:i/>
      <w:sz w:val="18"/>
    </w:rPr>
  </w:style>
  <w:style w:type="paragraph" w:styleId="ListParagraph">
    <w:name w:val="List Paragraph"/>
    <w:basedOn w:val="Normal"/>
    <w:uiPriority w:val="34"/>
    <w:qFormat/>
    <w:rsid w:val="003553ED"/>
    <w:pPr>
      <w:ind w:left="720"/>
      <w:contextualSpacing/>
    </w:pPr>
  </w:style>
  <w:style w:type="paragraph" w:customStyle="1" w:styleId="TableTitle">
    <w:name w:val="Table Title"/>
    <w:basedOn w:val="Normal"/>
    <w:rsid w:val="009B7609"/>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9B7609"/>
    <w:pPr>
      <w:keepNext/>
      <w:keepLines/>
      <w:suppressAutoHyphens/>
      <w:spacing w:before="40" w:after="40" w:line="240" w:lineRule="auto"/>
      <w:jc w:val="center"/>
    </w:pPr>
    <w:rPr>
      <w:rFonts w:ascii="Times New Roman" w:eastAsia="Times New Roman" w:hAnsi="Times New Roman"/>
      <w:b/>
      <w:sz w:val="16"/>
      <w:szCs w:val="20"/>
    </w:rPr>
  </w:style>
  <w:style w:type="paragraph" w:customStyle="1" w:styleId="TableCellCenteredHoriz">
    <w:name w:val="Table Cell Centered (Horiz)"/>
    <w:basedOn w:val="Normal"/>
    <w:rsid w:val="009B7609"/>
    <w:pPr>
      <w:keepNext/>
      <w:keepLines/>
      <w:suppressAutoHyphens/>
      <w:spacing w:before="40" w:after="40" w:line="240" w:lineRule="auto"/>
      <w:jc w:val="center"/>
    </w:pPr>
    <w:rPr>
      <w:rFonts w:ascii="Times New Roman" w:eastAsia="Times New Roman" w:hAnsi="Times New Roman"/>
      <w:sz w:val="16"/>
      <w:szCs w:val="20"/>
    </w:rPr>
  </w:style>
  <w:style w:type="character" w:styleId="CommentReference">
    <w:name w:val="annotation reference"/>
    <w:basedOn w:val="DefaultParagraphFont"/>
    <w:uiPriority w:val="99"/>
    <w:semiHidden/>
    <w:unhideWhenUsed/>
    <w:rsid w:val="00400D12"/>
    <w:rPr>
      <w:sz w:val="16"/>
      <w:szCs w:val="16"/>
    </w:rPr>
  </w:style>
  <w:style w:type="paragraph" w:styleId="CommentText">
    <w:name w:val="annotation text"/>
    <w:basedOn w:val="Normal"/>
    <w:link w:val="CommentTextChar"/>
    <w:uiPriority w:val="99"/>
    <w:unhideWhenUsed/>
    <w:rsid w:val="00400D12"/>
    <w:rPr>
      <w:sz w:val="20"/>
      <w:szCs w:val="20"/>
    </w:rPr>
  </w:style>
  <w:style w:type="character" w:customStyle="1" w:styleId="CommentTextChar">
    <w:name w:val="Comment Text Char"/>
    <w:basedOn w:val="DefaultParagraphFont"/>
    <w:link w:val="CommentText"/>
    <w:uiPriority w:val="99"/>
    <w:rsid w:val="00400D12"/>
  </w:style>
  <w:style w:type="paragraph" w:styleId="CommentSubject">
    <w:name w:val="annotation subject"/>
    <w:basedOn w:val="CommentText"/>
    <w:next w:val="CommentText"/>
    <w:link w:val="CommentSubjectChar"/>
    <w:uiPriority w:val="99"/>
    <w:semiHidden/>
    <w:unhideWhenUsed/>
    <w:rsid w:val="00400D12"/>
    <w:rPr>
      <w:b/>
      <w:bCs/>
    </w:rPr>
  </w:style>
  <w:style w:type="character" w:customStyle="1" w:styleId="CommentSubjectChar">
    <w:name w:val="Comment Subject Char"/>
    <w:basedOn w:val="CommentTextChar"/>
    <w:link w:val="CommentSubject"/>
    <w:uiPriority w:val="99"/>
    <w:semiHidden/>
    <w:rsid w:val="00400D12"/>
    <w:rPr>
      <w:b/>
      <w:bCs/>
    </w:rPr>
  </w:style>
  <w:style w:type="paragraph" w:styleId="BalloonText">
    <w:name w:val="Balloon Text"/>
    <w:basedOn w:val="Normal"/>
    <w:link w:val="BalloonTextChar"/>
    <w:uiPriority w:val="99"/>
    <w:semiHidden/>
    <w:unhideWhenUsed/>
    <w:rsid w:val="00400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D12"/>
    <w:rPr>
      <w:rFonts w:ascii="Tahoma" w:hAnsi="Tahoma" w:cs="Tahoma"/>
      <w:sz w:val="16"/>
      <w:szCs w:val="16"/>
    </w:rPr>
  </w:style>
  <w:style w:type="paragraph" w:customStyle="1" w:styleId="BulletDiRoman">
    <w:name w:val="Bullet D (i. Roman)"/>
    <w:basedOn w:val="Normal"/>
    <w:rsid w:val="00FF3BD3"/>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FF3BD3"/>
    <w:pPr>
      <w:suppressAutoHyphens/>
      <w:spacing w:before="120" w:after="0" w:line="240" w:lineRule="auto"/>
      <w:ind w:left="1080" w:hanging="360"/>
    </w:pPr>
    <w:rPr>
      <w:rFonts w:ascii="Times New Roman" w:eastAsia="Times New Roman" w:hAnsi="Times New Roman"/>
      <w:sz w:val="20"/>
      <w:szCs w:val="20"/>
    </w:rPr>
  </w:style>
  <w:style w:type="paragraph" w:styleId="Header">
    <w:name w:val="header"/>
    <w:basedOn w:val="Normal"/>
    <w:link w:val="HeaderChar"/>
    <w:unhideWhenUsed/>
    <w:rsid w:val="004E3B6C"/>
    <w:pPr>
      <w:tabs>
        <w:tab w:val="center" w:pos="4680"/>
        <w:tab w:val="right" w:pos="9360"/>
      </w:tabs>
    </w:pPr>
  </w:style>
  <w:style w:type="character" w:customStyle="1" w:styleId="HeaderChar">
    <w:name w:val="Header Char"/>
    <w:basedOn w:val="DefaultParagraphFont"/>
    <w:link w:val="Header"/>
    <w:rsid w:val="004E3B6C"/>
    <w:rPr>
      <w:sz w:val="22"/>
      <w:szCs w:val="22"/>
    </w:rPr>
  </w:style>
  <w:style w:type="paragraph" w:styleId="Footer">
    <w:name w:val="footer"/>
    <w:basedOn w:val="Normal"/>
    <w:link w:val="FooterChar"/>
    <w:uiPriority w:val="99"/>
    <w:unhideWhenUsed/>
    <w:rsid w:val="004E3B6C"/>
    <w:pPr>
      <w:tabs>
        <w:tab w:val="center" w:pos="4680"/>
        <w:tab w:val="right" w:pos="9360"/>
      </w:tabs>
    </w:pPr>
  </w:style>
  <w:style w:type="character" w:customStyle="1" w:styleId="FooterChar">
    <w:name w:val="Footer Char"/>
    <w:basedOn w:val="DefaultParagraphFont"/>
    <w:link w:val="Footer"/>
    <w:uiPriority w:val="99"/>
    <w:rsid w:val="004E3B6C"/>
    <w:rPr>
      <w:sz w:val="22"/>
      <w:szCs w:val="22"/>
    </w:rPr>
  </w:style>
  <w:style w:type="table" w:styleId="TableGrid">
    <w:name w:val="Table Grid"/>
    <w:basedOn w:val="TableNormal"/>
    <w:uiPriority w:val="39"/>
    <w:rsid w:val="004E3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Cell">
    <w:name w:val="Table Cell"/>
    <w:basedOn w:val="Normal"/>
    <w:rsid w:val="008E388E"/>
    <w:pPr>
      <w:keepNext/>
      <w:keepLines/>
      <w:suppressAutoHyphens/>
      <w:spacing w:before="40" w:after="40" w:line="240" w:lineRule="auto"/>
    </w:pPr>
    <w:rPr>
      <w:rFonts w:ascii="Arial" w:eastAsia="Times New Roman" w:hAnsi="Arial"/>
      <w:sz w:val="16"/>
      <w:szCs w:val="20"/>
    </w:rPr>
  </w:style>
  <w:style w:type="paragraph" w:styleId="FootnoteText">
    <w:name w:val="footnote text"/>
    <w:aliases w:val="EMI Footnote Text"/>
    <w:basedOn w:val="Normal"/>
    <w:link w:val="FootnoteTextChar"/>
    <w:uiPriority w:val="99"/>
    <w:qFormat/>
    <w:rsid w:val="00F7001C"/>
    <w:pPr>
      <w:spacing w:after="0" w:line="240" w:lineRule="auto"/>
    </w:pPr>
    <w:rPr>
      <w:rFonts w:ascii="Times New Roman" w:eastAsia="Times New Roman" w:hAnsi="Times New Roman"/>
      <w:sz w:val="20"/>
      <w:szCs w:val="20"/>
    </w:rPr>
  </w:style>
  <w:style w:type="character" w:customStyle="1" w:styleId="FootnoteTextChar">
    <w:name w:val="Footnote Text Char"/>
    <w:aliases w:val="EMI Footnote Text Char"/>
    <w:basedOn w:val="DefaultParagraphFont"/>
    <w:link w:val="FootnoteText"/>
    <w:rsid w:val="00F7001C"/>
    <w:rPr>
      <w:rFonts w:ascii="Times New Roman" w:eastAsia="Times New Roman" w:hAnsi="Times New Roman"/>
    </w:rPr>
  </w:style>
  <w:style w:type="character" w:customStyle="1" w:styleId="Char-Bold">
    <w:name w:val="Char - Bold"/>
    <w:basedOn w:val="DefaultParagraphFont"/>
    <w:rsid w:val="00046302"/>
    <w:rPr>
      <w:b/>
      <w:bCs/>
    </w:rPr>
  </w:style>
  <w:style w:type="paragraph" w:customStyle="1" w:styleId="Default">
    <w:name w:val="Default"/>
    <w:rsid w:val="007A56DD"/>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9B534F"/>
    <w:rPr>
      <w:sz w:val="22"/>
      <w:szCs w:val="22"/>
    </w:rPr>
  </w:style>
  <w:style w:type="paragraph" w:customStyle="1" w:styleId="p2">
    <w:name w:val="p2"/>
    <w:basedOn w:val="Normal"/>
    <w:rsid w:val="006D2E42"/>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6D2E42"/>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6D2E42"/>
    <w:rPr>
      <w:rFonts w:asciiTheme="minorHAnsi" w:eastAsia="Times New Roman" w:hAnsiTheme="minorHAnsi"/>
      <w:i/>
      <w:sz w:val="22"/>
      <w:szCs w:val="22"/>
    </w:rPr>
  </w:style>
  <w:style w:type="paragraph" w:customStyle="1" w:styleId="Style10">
    <w:name w:val="Style10"/>
    <w:basedOn w:val="Normal"/>
    <w:link w:val="Style10Char"/>
    <w:qFormat/>
    <w:rsid w:val="006D2E42"/>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6D2E42"/>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6D2E42"/>
    <w:rPr>
      <w:rFonts w:asciiTheme="minorHAnsi" w:eastAsia="Times New Roman" w:hAnsiTheme="minorHAnsi"/>
      <w:bCs/>
    </w:rPr>
  </w:style>
  <w:style w:type="paragraph" w:customStyle="1" w:styleId="Style12">
    <w:name w:val="Style12"/>
    <w:basedOn w:val="Normal"/>
    <w:link w:val="Style12Char"/>
    <w:qFormat/>
    <w:rsid w:val="006D2E42"/>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6D2E42"/>
    <w:rPr>
      <w:rFonts w:asciiTheme="minorHAnsi" w:eastAsia="Times New Roman" w:hAnsiTheme="minorHAnsi"/>
      <w:bCs/>
    </w:rPr>
  </w:style>
  <w:style w:type="character" w:customStyle="1" w:styleId="Style12Char">
    <w:name w:val="Style12 Char"/>
    <w:basedOn w:val="DefaultParagraphFont"/>
    <w:link w:val="Style12"/>
    <w:rsid w:val="006D2E42"/>
    <w:rPr>
      <w:rFonts w:asciiTheme="minorHAnsi" w:eastAsia="Times New Roman" w:hAnsiTheme="minorHAnsi"/>
      <w:sz w:val="12"/>
      <w:szCs w:val="12"/>
    </w:rPr>
  </w:style>
  <w:style w:type="paragraph" w:customStyle="1" w:styleId="Style14">
    <w:name w:val="Style14"/>
    <w:basedOn w:val="Normal"/>
    <w:link w:val="Style14Char"/>
    <w:qFormat/>
    <w:rsid w:val="006D2E42"/>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6D2E42"/>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6D2E42"/>
    <w:rPr>
      <w:rFonts w:asciiTheme="minorHAnsi" w:eastAsia="Times New Roman" w:hAnsiTheme="minorHAnsi"/>
      <w:bCs/>
    </w:rPr>
  </w:style>
  <w:style w:type="character" w:customStyle="1" w:styleId="Style15Char">
    <w:name w:val="Style15 Char"/>
    <w:basedOn w:val="DefaultParagraphFont"/>
    <w:link w:val="Style15"/>
    <w:rsid w:val="006D2E42"/>
    <w:rPr>
      <w:rFonts w:asciiTheme="minorHAnsi" w:eastAsia="Times New Roman" w:hAnsiTheme="minorHAnsi"/>
      <w:bCs/>
    </w:rPr>
  </w:style>
  <w:style w:type="table" w:customStyle="1" w:styleId="TableGrid1">
    <w:name w:val="Table Grid1"/>
    <w:basedOn w:val="TableNormal"/>
    <w:next w:val="TableGrid"/>
    <w:uiPriority w:val="59"/>
    <w:rsid w:val="00036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036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Reference">
    <w:name w:val="footnote reference"/>
    <w:uiPriority w:val="99"/>
    <w:rsid w:val="00995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2872">
      <w:bodyDiv w:val="1"/>
      <w:marLeft w:val="0"/>
      <w:marRight w:val="0"/>
      <w:marTop w:val="0"/>
      <w:marBottom w:val="0"/>
      <w:divBdr>
        <w:top w:val="none" w:sz="0" w:space="0" w:color="auto"/>
        <w:left w:val="none" w:sz="0" w:space="0" w:color="auto"/>
        <w:bottom w:val="none" w:sz="0" w:space="0" w:color="auto"/>
        <w:right w:val="none" w:sz="0" w:space="0" w:color="auto"/>
      </w:divBdr>
    </w:div>
    <w:div w:id="114642856">
      <w:bodyDiv w:val="1"/>
      <w:marLeft w:val="0"/>
      <w:marRight w:val="0"/>
      <w:marTop w:val="0"/>
      <w:marBottom w:val="0"/>
      <w:divBdr>
        <w:top w:val="none" w:sz="0" w:space="0" w:color="auto"/>
        <w:left w:val="none" w:sz="0" w:space="0" w:color="auto"/>
        <w:bottom w:val="none" w:sz="0" w:space="0" w:color="auto"/>
        <w:right w:val="none" w:sz="0" w:space="0" w:color="auto"/>
      </w:divBdr>
    </w:div>
    <w:div w:id="221716341">
      <w:bodyDiv w:val="1"/>
      <w:marLeft w:val="0"/>
      <w:marRight w:val="0"/>
      <w:marTop w:val="0"/>
      <w:marBottom w:val="0"/>
      <w:divBdr>
        <w:top w:val="none" w:sz="0" w:space="0" w:color="auto"/>
        <w:left w:val="none" w:sz="0" w:space="0" w:color="auto"/>
        <w:bottom w:val="none" w:sz="0" w:space="0" w:color="auto"/>
        <w:right w:val="none" w:sz="0" w:space="0" w:color="auto"/>
      </w:divBdr>
    </w:div>
    <w:div w:id="612632589">
      <w:bodyDiv w:val="1"/>
      <w:marLeft w:val="0"/>
      <w:marRight w:val="0"/>
      <w:marTop w:val="0"/>
      <w:marBottom w:val="0"/>
      <w:divBdr>
        <w:top w:val="none" w:sz="0" w:space="0" w:color="auto"/>
        <w:left w:val="none" w:sz="0" w:space="0" w:color="auto"/>
        <w:bottom w:val="none" w:sz="0" w:space="0" w:color="auto"/>
        <w:right w:val="none" w:sz="0" w:space="0" w:color="auto"/>
      </w:divBdr>
    </w:div>
    <w:div w:id="1199011217">
      <w:bodyDiv w:val="1"/>
      <w:marLeft w:val="0"/>
      <w:marRight w:val="0"/>
      <w:marTop w:val="0"/>
      <w:marBottom w:val="0"/>
      <w:divBdr>
        <w:top w:val="none" w:sz="0" w:space="0" w:color="auto"/>
        <w:left w:val="none" w:sz="0" w:space="0" w:color="auto"/>
        <w:bottom w:val="none" w:sz="0" w:space="0" w:color="auto"/>
        <w:right w:val="none" w:sz="0" w:space="0" w:color="auto"/>
      </w:divBdr>
    </w:div>
    <w:div w:id="1212569944">
      <w:bodyDiv w:val="1"/>
      <w:marLeft w:val="0"/>
      <w:marRight w:val="0"/>
      <w:marTop w:val="0"/>
      <w:marBottom w:val="0"/>
      <w:divBdr>
        <w:top w:val="none" w:sz="0" w:space="0" w:color="auto"/>
        <w:left w:val="none" w:sz="0" w:space="0" w:color="auto"/>
        <w:bottom w:val="none" w:sz="0" w:space="0" w:color="auto"/>
        <w:right w:val="none" w:sz="0" w:space="0" w:color="auto"/>
      </w:divBdr>
    </w:div>
    <w:div w:id="158769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C881F7-0F0F-473E-9F9F-657087F61DB7}">
  <ds:schemaRefs>
    <ds:schemaRef ds:uri="http://schemas.openxmlformats.org/officeDocument/2006/bibliography"/>
  </ds:schemaRefs>
</ds:datastoreItem>
</file>

<file path=customXml/itemProps2.xml><?xml version="1.0" encoding="utf-8"?>
<ds:datastoreItem xmlns:ds="http://schemas.openxmlformats.org/officeDocument/2006/customXml" ds:itemID="{E20C9740-A75B-4813-8B00-09C138089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7525</Words>
  <Characters>42893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schan</dc:creator>
  <cp:lastModifiedBy>Smith, Alexis@Energy</cp:lastModifiedBy>
  <cp:revision>2</cp:revision>
  <cp:lastPrinted>2013-01-15T03:06:00Z</cp:lastPrinted>
  <dcterms:created xsi:type="dcterms:W3CDTF">2019-06-04T20:16:00Z</dcterms:created>
  <dcterms:modified xsi:type="dcterms:W3CDTF">2019-06-04T20:16:00Z</dcterms:modified>
</cp:coreProperties>
</file>
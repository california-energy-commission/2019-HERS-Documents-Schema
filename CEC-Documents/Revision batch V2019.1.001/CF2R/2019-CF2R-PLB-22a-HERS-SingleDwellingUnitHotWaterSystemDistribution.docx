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06"/>
        <w:gridCol w:w="906"/>
        <w:gridCol w:w="1049"/>
        <w:gridCol w:w="1131"/>
        <w:gridCol w:w="807"/>
        <w:gridCol w:w="645"/>
        <w:gridCol w:w="807"/>
        <w:gridCol w:w="727"/>
        <w:gridCol w:w="1049"/>
        <w:gridCol w:w="1049"/>
        <w:gridCol w:w="887"/>
        <w:gridCol w:w="827"/>
      </w:tblGrid>
      <w:tr w:rsidR="00F349F6" w:rsidRPr="009E01FE" w14:paraId="230DD579" w14:textId="390F5C85" w:rsidTr="00F349F6">
        <w:trPr>
          <w:cantSplit/>
          <w:trHeight w:val="402"/>
          <w:jc w:val="center"/>
        </w:trPr>
        <w:tc>
          <w:tcPr>
            <w:tcW w:w="5000" w:type="pct"/>
            <w:gridSpan w:val="12"/>
            <w:tcBorders>
              <w:top w:val="single" w:sz="4" w:space="0" w:color="auto"/>
              <w:left w:val="single" w:sz="4" w:space="0" w:color="auto"/>
              <w:bottom w:val="single" w:sz="4" w:space="0" w:color="auto"/>
              <w:right w:val="single" w:sz="4" w:space="0" w:color="auto"/>
            </w:tcBorders>
          </w:tcPr>
          <w:p w14:paraId="435556A6" w14:textId="4708CAE3" w:rsidR="00F349F6" w:rsidRPr="008733ED" w:rsidRDefault="00F349F6"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bookmarkStart w:id="0" w:name="_GoBack"/>
            <w:bookmarkEnd w:id="0"/>
            <w:r>
              <w:rPr>
                <w:rFonts w:asciiTheme="minorHAnsi" w:hAnsiTheme="minorHAnsi" w:cstheme="minorHAnsi"/>
                <w:b/>
                <w:sz w:val="20"/>
                <w:szCs w:val="20"/>
              </w:rPr>
              <w:t>A</w:t>
            </w:r>
            <w:r w:rsidRPr="008733ED">
              <w:rPr>
                <w:rFonts w:asciiTheme="minorHAnsi" w:hAnsiTheme="minorHAnsi" w:cstheme="minorHAnsi"/>
                <w:b/>
                <w:sz w:val="20"/>
                <w:szCs w:val="20"/>
              </w:rPr>
              <w:t xml:space="preserve">. Design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1D5D2685" w14:textId="3BE9E929" w:rsidR="00F349F6" w:rsidRDefault="00F349F6"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This table reports the water heating system(s) features specified on the registered CF1R compliance document for this project.</w:t>
            </w:r>
          </w:p>
        </w:tc>
      </w:tr>
      <w:tr w:rsidR="00F349F6" w:rsidRPr="009E01FE" w14:paraId="73A56B1E" w14:textId="199B8BBE" w:rsidTr="00F349F6">
        <w:trPr>
          <w:cantSplit/>
          <w:trHeight w:val="277"/>
          <w:jc w:val="center"/>
        </w:trPr>
        <w:tc>
          <w:tcPr>
            <w:tcW w:w="420" w:type="pct"/>
            <w:tcBorders>
              <w:top w:val="single" w:sz="4" w:space="0" w:color="auto"/>
              <w:left w:val="single" w:sz="4" w:space="0" w:color="auto"/>
              <w:bottom w:val="single" w:sz="4" w:space="0" w:color="auto"/>
              <w:right w:val="single" w:sz="4" w:space="0" w:color="auto"/>
            </w:tcBorders>
          </w:tcPr>
          <w:p w14:paraId="1885D35D" w14:textId="506133EC"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ins w:id="1" w:author="Smith, Alexis@Energy" w:date="2019-05-10T10:50:00Z">
              <w:r>
                <w:rPr>
                  <w:rFonts w:asciiTheme="minorHAnsi" w:eastAsia="Times New Roman" w:hAnsiTheme="minorHAnsi" w:cstheme="minorHAnsi"/>
                  <w:sz w:val="18"/>
                  <w:szCs w:val="20"/>
                </w:rPr>
                <w:t>01</w:t>
              </w:r>
            </w:ins>
          </w:p>
        </w:tc>
        <w:tc>
          <w:tcPr>
            <w:tcW w:w="420" w:type="pct"/>
            <w:tcBorders>
              <w:top w:val="single" w:sz="4" w:space="0" w:color="auto"/>
              <w:left w:val="single" w:sz="4" w:space="0" w:color="auto"/>
              <w:bottom w:val="single" w:sz="4" w:space="0" w:color="auto"/>
              <w:right w:val="single" w:sz="4" w:space="0" w:color="auto"/>
            </w:tcBorders>
            <w:vAlign w:val="center"/>
          </w:tcPr>
          <w:p w14:paraId="64C34BDC" w14:textId="1AC1546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ins w:id="2" w:author="Smith, Alexis@Energy" w:date="2019-05-10T10:51:00Z">
              <w:r>
                <w:rPr>
                  <w:rFonts w:asciiTheme="minorHAnsi" w:eastAsia="Times New Roman" w:hAnsiTheme="minorHAnsi" w:cstheme="minorHAnsi"/>
                  <w:sz w:val="20"/>
                  <w:szCs w:val="20"/>
                </w:rPr>
                <w:t>2</w:t>
              </w:r>
            </w:ins>
            <w:del w:id="3" w:author="Smith, Alexis@Energy" w:date="2019-05-10T10:51:00Z">
              <w:r w:rsidRPr="00095904" w:rsidDel="00F349F6">
                <w:rPr>
                  <w:rFonts w:asciiTheme="minorHAnsi" w:eastAsia="Times New Roman" w:hAnsiTheme="minorHAnsi" w:cstheme="minorHAnsi"/>
                  <w:sz w:val="20"/>
                  <w:szCs w:val="20"/>
                </w:rPr>
                <w:delText>1</w:delText>
              </w:r>
            </w:del>
          </w:p>
        </w:tc>
        <w:tc>
          <w:tcPr>
            <w:tcW w:w="486" w:type="pct"/>
            <w:tcBorders>
              <w:top w:val="single" w:sz="4" w:space="0" w:color="auto"/>
              <w:left w:val="single" w:sz="4" w:space="0" w:color="auto"/>
              <w:bottom w:val="single" w:sz="4" w:space="0" w:color="auto"/>
              <w:right w:val="single" w:sz="4" w:space="0" w:color="auto"/>
            </w:tcBorders>
            <w:vAlign w:val="center"/>
          </w:tcPr>
          <w:p w14:paraId="33422D03" w14:textId="78B217DB"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ins w:id="4" w:author="Smith, Alexis@Energy" w:date="2019-05-10T10:51:00Z">
              <w:r>
                <w:rPr>
                  <w:rFonts w:asciiTheme="minorHAnsi" w:eastAsia="Times New Roman" w:hAnsiTheme="minorHAnsi" w:cstheme="minorHAnsi"/>
                  <w:sz w:val="20"/>
                  <w:szCs w:val="20"/>
                </w:rPr>
                <w:t>3</w:t>
              </w:r>
            </w:ins>
            <w:del w:id="5" w:author="Smith, Alexis@Energy" w:date="2019-05-10T10:51:00Z">
              <w:r w:rsidRPr="00095904" w:rsidDel="00F349F6">
                <w:rPr>
                  <w:rFonts w:asciiTheme="minorHAnsi" w:eastAsia="Times New Roman" w:hAnsiTheme="minorHAnsi" w:cstheme="minorHAnsi"/>
                  <w:sz w:val="20"/>
                  <w:szCs w:val="20"/>
                </w:rPr>
                <w:delText>2</w:delText>
              </w:r>
            </w:del>
          </w:p>
        </w:tc>
        <w:tc>
          <w:tcPr>
            <w:tcW w:w="524" w:type="pct"/>
            <w:tcBorders>
              <w:top w:val="single" w:sz="4" w:space="0" w:color="auto"/>
              <w:left w:val="single" w:sz="4" w:space="0" w:color="auto"/>
              <w:bottom w:val="single" w:sz="4" w:space="0" w:color="auto"/>
              <w:right w:val="single" w:sz="4" w:space="0" w:color="auto"/>
            </w:tcBorders>
            <w:vAlign w:val="center"/>
          </w:tcPr>
          <w:p w14:paraId="0CC589C2" w14:textId="6B1434CE"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ins w:id="6" w:author="Smith, Alexis@Energy" w:date="2019-05-10T10:51:00Z">
              <w:r>
                <w:rPr>
                  <w:rFonts w:asciiTheme="minorHAnsi" w:eastAsia="Times New Roman" w:hAnsiTheme="minorHAnsi" w:cstheme="minorHAnsi"/>
                  <w:sz w:val="20"/>
                  <w:szCs w:val="20"/>
                </w:rPr>
                <w:t>4</w:t>
              </w:r>
            </w:ins>
            <w:del w:id="7" w:author="Smith, Alexis@Energy" w:date="2019-05-10T10:51:00Z">
              <w:r w:rsidRPr="00095904" w:rsidDel="00F349F6">
                <w:rPr>
                  <w:rFonts w:asciiTheme="minorHAnsi" w:eastAsia="Times New Roman" w:hAnsiTheme="minorHAnsi" w:cstheme="minorHAnsi"/>
                  <w:sz w:val="20"/>
                  <w:szCs w:val="20"/>
                </w:rPr>
                <w:delText>3</w:delText>
              </w:r>
            </w:del>
          </w:p>
        </w:tc>
        <w:tc>
          <w:tcPr>
            <w:tcW w:w="374" w:type="pct"/>
            <w:tcBorders>
              <w:top w:val="single" w:sz="4" w:space="0" w:color="auto"/>
              <w:left w:val="single" w:sz="4" w:space="0" w:color="auto"/>
              <w:bottom w:val="single" w:sz="4" w:space="0" w:color="auto"/>
              <w:right w:val="single" w:sz="4" w:space="0" w:color="auto"/>
            </w:tcBorders>
            <w:vAlign w:val="center"/>
          </w:tcPr>
          <w:p w14:paraId="11429DC3" w14:textId="74505B33"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ins w:id="8" w:author="Smith, Alexis@Energy" w:date="2019-05-10T10:51:00Z">
              <w:r>
                <w:rPr>
                  <w:rFonts w:asciiTheme="minorHAnsi" w:eastAsia="Times New Roman" w:hAnsiTheme="minorHAnsi" w:cstheme="minorHAnsi"/>
                  <w:sz w:val="20"/>
                  <w:szCs w:val="20"/>
                </w:rPr>
                <w:t>5</w:t>
              </w:r>
            </w:ins>
            <w:del w:id="9" w:author="Smith, Alexis@Energy" w:date="2019-05-10T10:51:00Z">
              <w:r w:rsidRPr="00095904" w:rsidDel="00F349F6">
                <w:rPr>
                  <w:rFonts w:asciiTheme="minorHAnsi" w:eastAsia="Times New Roman" w:hAnsiTheme="minorHAnsi" w:cstheme="minorHAnsi"/>
                  <w:sz w:val="20"/>
                  <w:szCs w:val="20"/>
                </w:rPr>
                <w:delText>4</w:delText>
              </w:r>
            </w:del>
          </w:p>
        </w:tc>
        <w:tc>
          <w:tcPr>
            <w:tcW w:w="299" w:type="pct"/>
            <w:tcBorders>
              <w:top w:val="single" w:sz="4" w:space="0" w:color="auto"/>
              <w:left w:val="single" w:sz="4" w:space="0" w:color="auto"/>
              <w:bottom w:val="single" w:sz="4" w:space="0" w:color="auto"/>
              <w:right w:val="single" w:sz="4" w:space="0" w:color="auto"/>
            </w:tcBorders>
            <w:vAlign w:val="center"/>
          </w:tcPr>
          <w:p w14:paraId="43AB03DA" w14:textId="33BD2C3B"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ins w:id="10" w:author="Smith, Alexis@Energy" w:date="2019-05-10T10:51:00Z">
              <w:r>
                <w:rPr>
                  <w:rFonts w:asciiTheme="minorHAnsi" w:eastAsia="Times New Roman" w:hAnsiTheme="minorHAnsi" w:cstheme="minorHAnsi"/>
                  <w:sz w:val="20"/>
                  <w:szCs w:val="20"/>
                </w:rPr>
                <w:t>6</w:t>
              </w:r>
            </w:ins>
            <w:del w:id="11" w:author="Smith, Alexis@Energy" w:date="2019-05-10T10:51:00Z">
              <w:r w:rsidDel="00F349F6">
                <w:rPr>
                  <w:rFonts w:asciiTheme="minorHAnsi" w:eastAsia="Times New Roman" w:hAnsiTheme="minorHAnsi" w:cstheme="minorHAnsi"/>
                  <w:sz w:val="20"/>
                  <w:szCs w:val="20"/>
                </w:rPr>
                <w:delText>5</w:delText>
              </w:r>
            </w:del>
          </w:p>
        </w:tc>
        <w:tc>
          <w:tcPr>
            <w:tcW w:w="374" w:type="pct"/>
            <w:tcBorders>
              <w:top w:val="single" w:sz="4" w:space="0" w:color="auto"/>
              <w:left w:val="single" w:sz="4" w:space="0" w:color="auto"/>
              <w:bottom w:val="single" w:sz="4" w:space="0" w:color="auto"/>
              <w:right w:val="single" w:sz="4" w:space="0" w:color="auto"/>
            </w:tcBorders>
            <w:vAlign w:val="center"/>
          </w:tcPr>
          <w:p w14:paraId="12BF9D03" w14:textId="1B948ED2"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ins w:id="12" w:author="Smith, Alexis@Energy" w:date="2019-05-10T10:51:00Z">
              <w:r>
                <w:rPr>
                  <w:rFonts w:asciiTheme="minorHAnsi" w:eastAsia="Times New Roman" w:hAnsiTheme="minorHAnsi" w:cstheme="minorHAnsi"/>
                  <w:sz w:val="20"/>
                  <w:szCs w:val="20"/>
                </w:rPr>
                <w:t>7</w:t>
              </w:r>
            </w:ins>
            <w:del w:id="13" w:author="Smith, Alexis@Energy" w:date="2019-05-10T10:51:00Z">
              <w:r w:rsidDel="00F349F6">
                <w:rPr>
                  <w:rFonts w:asciiTheme="minorHAnsi" w:eastAsia="Times New Roman" w:hAnsiTheme="minorHAnsi" w:cstheme="minorHAnsi"/>
                  <w:sz w:val="20"/>
                  <w:szCs w:val="20"/>
                </w:rPr>
                <w:delText>6</w:delText>
              </w:r>
            </w:del>
          </w:p>
        </w:tc>
        <w:tc>
          <w:tcPr>
            <w:tcW w:w="337" w:type="pct"/>
            <w:tcBorders>
              <w:top w:val="single" w:sz="4" w:space="0" w:color="auto"/>
              <w:left w:val="single" w:sz="4" w:space="0" w:color="auto"/>
              <w:bottom w:val="single" w:sz="4" w:space="0" w:color="auto"/>
              <w:right w:val="single" w:sz="4" w:space="0" w:color="auto"/>
            </w:tcBorders>
            <w:vAlign w:val="center"/>
          </w:tcPr>
          <w:p w14:paraId="5BF73542" w14:textId="7A914C79"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ins w:id="14" w:author="Smith, Alexis@Energy" w:date="2019-05-10T10:51:00Z">
              <w:r>
                <w:rPr>
                  <w:rFonts w:asciiTheme="minorHAnsi" w:eastAsia="Times New Roman" w:hAnsiTheme="minorHAnsi" w:cstheme="minorHAnsi"/>
                  <w:sz w:val="20"/>
                  <w:szCs w:val="20"/>
                </w:rPr>
                <w:t>8</w:t>
              </w:r>
            </w:ins>
            <w:del w:id="15" w:author="Smith, Alexis@Energy" w:date="2019-05-10T10:51:00Z">
              <w:r w:rsidDel="00F349F6">
                <w:rPr>
                  <w:rFonts w:asciiTheme="minorHAnsi" w:eastAsia="Times New Roman" w:hAnsiTheme="minorHAnsi" w:cstheme="minorHAnsi"/>
                  <w:sz w:val="20"/>
                  <w:szCs w:val="20"/>
                </w:rPr>
                <w:delText>7</w:delText>
              </w:r>
            </w:del>
          </w:p>
        </w:tc>
        <w:tc>
          <w:tcPr>
            <w:tcW w:w="486" w:type="pct"/>
            <w:tcBorders>
              <w:top w:val="single" w:sz="4" w:space="0" w:color="auto"/>
              <w:left w:val="single" w:sz="4" w:space="0" w:color="auto"/>
              <w:bottom w:val="single" w:sz="4" w:space="0" w:color="auto"/>
              <w:right w:val="single" w:sz="4" w:space="0" w:color="auto"/>
            </w:tcBorders>
          </w:tcPr>
          <w:p w14:paraId="35C31585" w14:textId="7C36AC25"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w:t>
            </w:r>
            <w:ins w:id="16" w:author="Smith, Alexis@Energy" w:date="2019-05-10T10:51:00Z">
              <w:r>
                <w:rPr>
                  <w:rFonts w:asciiTheme="minorHAnsi" w:eastAsia="Times New Roman" w:hAnsiTheme="minorHAnsi" w:cstheme="minorHAnsi"/>
                  <w:sz w:val="20"/>
                  <w:szCs w:val="20"/>
                </w:rPr>
                <w:t>9</w:t>
              </w:r>
            </w:ins>
            <w:del w:id="17" w:author="Smith, Alexis@Energy" w:date="2019-05-10T10:51:00Z">
              <w:r w:rsidDel="00F349F6">
                <w:rPr>
                  <w:rFonts w:asciiTheme="minorHAnsi" w:eastAsia="Times New Roman" w:hAnsiTheme="minorHAnsi" w:cstheme="minorHAnsi"/>
                  <w:sz w:val="20"/>
                  <w:szCs w:val="20"/>
                </w:rPr>
                <w:delText>8</w:delText>
              </w:r>
            </w:del>
          </w:p>
        </w:tc>
        <w:tc>
          <w:tcPr>
            <w:tcW w:w="486" w:type="pct"/>
            <w:tcBorders>
              <w:top w:val="single" w:sz="4" w:space="0" w:color="auto"/>
              <w:left w:val="single" w:sz="4" w:space="0" w:color="auto"/>
              <w:bottom w:val="single" w:sz="4" w:space="0" w:color="auto"/>
              <w:right w:val="single" w:sz="4" w:space="0" w:color="auto"/>
            </w:tcBorders>
          </w:tcPr>
          <w:p w14:paraId="181D626A" w14:textId="08F39100"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ins w:id="18" w:author="Smith, Alexis@Energy" w:date="2019-05-10T10:51:00Z">
              <w:r>
                <w:rPr>
                  <w:rFonts w:asciiTheme="minorHAnsi" w:eastAsia="Times New Roman" w:hAnsiTheme="minorHAnsi" w:cstheme="minorHAnsi"/>
                  <w:sz w:val="20"/>
                  <w:szCs w:val="20"/>
                </w:rPr>
                <w:t>10</w:t>
              </w:r>
            </w:ins>
            <w:del w:id="19" w:author="Smith, Alexis@Energy" w:date="2019-05-10T10:51:00Z">
              <w:r w:rsidRPr="00095904" w:rsidDel="00F349F6">
                <w:rPr>
                  <w:rFonts w:asciiTheme="minorHAnsi" w:eastAsia="Times New Roman" w:hAnsiTheme="minorHAnsi" w:cstheme="minorHAnsi"/>
                  <w:sz w:val="20"/>
                  <w:szCs w:val="20"/>
                </w:rPr>
                <w:delText>09</w:delText>
              </w:r>
            </w:del>
          </w:p>
        </w:tc>
        <w:tc>
          <w:tcPr>
            <w:tcW w:w="411" w:type="pct"/>
            <w:tcBorders>
              <w:top w:val="single" w:sz="4" w:space="0" w:color="auto"/>
              <w:left w:val="single" w:sz="4" w:space="0" w:color="auto"/>
              <w:bottom w:val="single" w:sz="4" w:space="0" w:color="auto"/>
              <w:right w:val="single" w:sz="4" w:space="0" w:color="auto"/>
            </w:tcBorders>
          </w:tcPr>
          <w:p w14:paraId="3A5540D8" w14:textId="47B1832E"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ins w:id="20" w:author="Smith, Alexis@Energy" w:date="2019-05-10T10:51:00Z">
              <w:r>
                <w:rPr>
                  <w:rFonts w:asciiTheme="minorHAnsi" w:eastAsia="Times New Roman" w:hAnsiTheme="minorHAnsi" w:cstheme="minorHAnsi"/>
                  <w:sz w:val="20"/>
                  <w:szCs w:val="20"/>
                </w:rPr>
                <w:t>1</w:t>
              </w:r>
            </w:ins>
            <w:del w:id="21" w:author="Smith, Alexis@Energy" w:date="2019-05-10T10:51:00Z">
              <w:r w:rsidDel="00F349F6">
                <w:rPr>
                  <w:rFonts w:asciiTheme="minorHAnsi" w:eastAsia="Times New Roman" w:hAnsiTheme="minorHAnsi" w:cstheme="minorHAnsi"/>
                  <w:sz w:val="20"/>
                  <w:szCs w:val="20"/>
                </w:rPr>
                <w:delText>0</w:delText>
              </w:r>
            </w:del>
          </w:p>
        </w:tc>
        <w:tc>
          <w:tcPr>
            <w:tcW w:w="383" w:type="pct"/>
            <w:tcBorders>
              <w:top w:val="single" w:sz="4" w:space="0" w:color="auto"/>
              <w:left w:val="single" w:sz="4" w:space="0" w:color="auto"/>
              <w:bottom w:val="single" w:sz="4" w:space="0" w:color="auto"/>
              <w:right w:val="single" w:sz="4" w:space="0" w:color="auto"/>
            </w:tcBorders>
          </w:tcPr>
          <w:p w14:paraId="7F4CC02D" w14:textId="47AC9F61" w:rsidR="00F349F6"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ins w:id="22" w:author="Smith, Alexis@Energy" w:date="2019-05-10T10:51:00Z">
              <w:r>
                <w:rPr>
                  <w:rFonts w:asciiTheme="minorHAnsi" w:eastAsia="Times New Roman" w:hAnsiTheme="minorHAnsi" w:cstheme="minorHAnsi"/>
                  <w:sz w:val="20"/>
                  <w:szCs w:val="20"/>
                </w:rPr>
                <w:t>2</w:t>
              </w:r>
            </w:ins>
            <w:del w:id="23" w:author="Smith, Alexis@Energy" w:date="2019-05-10T10:51:00Z">
              <w:r w:rsidDel="00F349F6">
                <w:rPr>
                  <w:rFonts w:asciiTheme="minorHAnsi" w:eastAsia="Times New Roman" w:hAnsiTheme="minorHAnsi" w:cstheme="minorHAnsi"/>
                  <w:sz w:val="20"/>
                  <w:szCs w:val="20"/>
                </w:rPr>
                <w:delText>1</w:delText>
              </w:r>
            </w:del>
          </w:p>
        </w:tc>
      </w:tr>
      <w:tr w:rsidR="00F349F6" w:rsidRPr="009E01FE" w14:paraId="26464F8A" w14:textId="3E757B7A" w:rsidTr="00F349F6">
        <w:trPr>
          <w:cantSplit/>
          <w:trHeight w:val="288"/>
          <w:jc w:val="center"/>
        </w:trPr>
        <w:tc>
          <w:tcPr>
            <w:tcW w:w="420" w:type="pct"/>
            <w:tcBorders>
              <w:top w:val="single" w:sz="4" w:space="0" w:color="auto"/>
              <w:left w:val="single" w:sz="4" w:space="0" w:color="auto"/>
              <w:bottom w:val="single" w:sz="4" w:space="0" w:color="auto"/>
              <w:right w:val="single" w:sz="4" w:space="0" w:color="auto"/>
            </w:tcBorders>
            <w:vAlign w:val="bottom"/>
          </w:tcPr>
          <w:p w14:paraId="62B01F6F" w14:textId="3C11D68D"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ins w:id="24" w:author="Smith, Alexis@Energy" w:date="2019-05-10T10:50:00Z">
              <w:r>
                <w:rPr>
                  <w:rFonts w:asciiTheme="minorHAnsi" w:eastAsia="Times New Roman" w:hAnsiTheme="minorHAnsi" w:cstheme="minorHAnsi"/>
                  <w:sz w:val="18"/>
                  <w:szCs w:val="20"/>
                </w:rPr>
                <w:t>Dwelling Unit Name</w:t>
              </w:r>
            </w:ins>
          </w:p>
        </w:tc>
        <w:tc>
          <w:tcPr>
            <w:tcW w:w="420" w:type="pct"/>
            <w:tcBorders>
              <w:top w:val="single" w:sz="4" w:space="0" w:color="auto"/>
              <w:left w:val="single" w:sz="4" w:space="0" w:color="auto"/>
              <w:bottom w:val="single" w:sz="4" w:space="0" w:color="auto"/>
              <w:right w:val="single" w:sz="4" w:space="0" w:color="auto"/>
            </w:tcBorders>
            <w:vAlign w:val="bottom"/>
          </w:tcPr>
          <w:p w14:paraId="2C0B5722" w14:textId="610A496F"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486" w:type="pct"/>
            <w:tcBorders>
              <w:top w:val="single" w:sz="4" w:space="0" w:color="auto"/>
              <w:left w:val="single" w:sz="4" w:space="0" w:color="auto"/>
              <w:bottom w:val="single" w:sz="4" w:space="0" w:color="auto"/>
              <w:right w:val="single" w:sz="4" w:space="0" w:color="auto"/>
            </w:tcBorders>
            <w:vAlign w:val="bottom"/>
          </w:tcPr>
          <w:p w14:paraId="4A1A894B"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Type</w:t>
            </w:r>
          </w:p>
        </w:tc>
        <w:tc>
          <w:tcPr>
            <w:tcW w:w="524" w:type="pct"/>
            <w:tcBorders>
              <w:top w:val="single" w:sz="4" w:space="0" w:color="auto"/>
              <w:left w:val="single" w:sz="4" w:space="0" w:color="auto"/>
              <w:bottom w:val="single" w:sz="4" w:space="0" w:color="auto"/>
              <w:right w:val="single" w:sz="4" w:space="0" w:color="auto"/>
            </w:tcBorders>
            <w:vAlign w:val="bottom"/>
          </w:tcPr>
          <w:p w14:paraId="7711E932"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Type</w:t>
            </w:r>
          </w:p>
        </w:tc>
        <w:tc>
          <w:tcPr>
            <w:tcW w:w="374" w:type="pct"/>
            <w:tcBorders>
              <w:top w:val="single" w:sz="4" w:space="0" w:color="auto"/>
              <w:left w:val="single" w:sz="4" w:space="0" w:color="auto"/>
              <w:bottom w:val="single" w:sz="4" w:space="0" w:color="auto"/>
              <w:right w:val="single" w:sz="4" w:space="0" w:color="auto"/>
            </w:tcBorders>
            <w:vAlign w:val="bottom"/>
          </w:tcPr>
          <w:p w14:paraId="052C1309"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of Water Heaters in System</w:t>
            </w:r>
          </w:p>
        </w:tc>
        <w:tc>
          <w:tcPr>
            <w:tcW w:w="299" w:type="pct"/>
            <w:tcBorders>
              <w:top w:val="single" w:sz="4" w:space="0" w:color="auto"/>
              <w:left w:val="single" w:sz="4" w:space="0" w:color="auto"/>
              <w:bottom w:val="single" w:sz="4" w:space="0" w:color="auto"/>
              <w:right w:val="single" w:sz="4" w:space="0" w:color="auto"/>
            </w:tcBorders>
            <w:vAlign w:val="bottom"/>
          </w:tcPr>
          <w:p w14:paraId="06E2FB18"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Fuel Type</w:t>
            </w:r>
          </w:p>
        </w:tc>
        <w:tc>
          <w:tcPr>
            <w:tcW w:w="374" w:type="pct"/>
            <w:tcBorders>
              <w:top w:val="single" w:sz="4" w:space="0" w:color="auto"/>
              <w:left w:val="single" w:sz="4" w:space="0" w:color="auto"/>
              <w:bottom w:val="single" w:sz="4" w:space="0" w:color="auto"/>
              <w:right w:val="single" w:sz="4" w:space="0" w:color="auto"/>
            </w:tcBorders>
            <w:vAlign w:val="bottom"/>
          </w:tcPr>
          <w:p w14:paraId="4CC76B62"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Type</w:t>
            </w:r>
          </w:p>
        </w:tc>
        <w:tc>
          <w:tcPr>
            <w:tcW w:w="337" w:type="pct"/>
            <w:tcBorders>
              <w:top w:val="single" w:sz="4" w:space="0" w:color="auto"/>
              <w:left w:val="single" w:sz="4" w:space="0" w:color="auto"/>
              <w:bottom w:val="single" w:sz="4" w:space="0" w:color="auto"/>
              <w:right w:val="single" w:sz="4" w:space="0" w:color="auto"/>
            </w:tcBorders>
            <w:vAlign w:val="bottom"/>
          </w:tcPr>
          <w:p w14:paraId="196F7A20"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Value</w:t>
            </w:r>
          </w:p>
        </w:tc>
        <w:tc>
          <w:tcPr>
            <w:tcW w:w="486" w:type="pct"/>
            <w:tcBorders>
              <w:top w:val="single" w:sz="4" w:space="0" w:color="auto"/>
              <w:left w:val="single" w:sz="4" w:space="0" w:color="auto"/>
              <w:bottom w:val="single" w:sz="4" w:space="0" w:color="auto"/>
              <w:right w:val="single" w:sz="4" w:space="0" w:color="auto"/>
            </w:tcBorders>
            <w:vAlign w:val="bottom"/>
          </w:tcPr>
          <w:p w14:paraId="64ACEA33"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Central DHW System Distribution</w:t>
            </w:r>
          </w:p>
        </w:tc>
        <w:tc>
          <w:tcPr>
            <w:tcW w:w="486" w:type="pct"/>
            <w:tcBorders>
              <w:top w:val="single" w:sz="4" w:space="0" w:color="auto"/>
              <w:left w:val="single" w:sz="4" w:space="0" w:color="auto"/>
              <w:bottom w:val="single" w:sz="4" w:space="0" w:color="auto"/>
              <w:right w:val="single" w:sz="4" w:space="0" w:color="auto"/>
            </w:tcBorders>
            <w:vAlign w:val="bottom"/>
          </w:tcPr>
          <w:p w14:paraId="58A198CB"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Dwelling Unit DHW System</w:t>
            </w:r>
          </w:p>
          <w:p w14:paraId="4A6F7DA9"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Distribution Type</w:t>
            </w:r>
          </w:p>
        </w:tc>
        <w:tc>
          <w:tcPr>
            <w:tcW w:w="411" w:type="pct"/>
            <w:tcBorders>
              <w:top w:val="single" w:sz="4" w:space="0" w:color="auto"/>
              <w:left w:val="single" w:sz="4" w:space="0" w:color="auto"/>
              <w:bottom w:val="single" w:sz="4" w:space="0" w:color="auto"/>
              <w:right w:val="single" w:sz="4" w:space="0" w:color="auto"/>
            </w:tcBorders>
            <w:vAlign w:val="bottom"/>
          </w:tcPr>
          <w:p w14:paraId="32349509" w14:textId="6B416834"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Compact Dist</w:t>
            </w:r>
            <w:r>
              <w:rPr>
                <w:rFonts w:asciiTheme="minorHAnsi" w:eastAsia="Times New Roman" w:hAnsiTheme="minorHAnsi" w:cstheme="minorHAnsi"/>
                <w:sz w:val="18"/>
                <w:szCs w:val="20"/>
              </w:rPr>
              <w:t>rib.</w:t>
            </w:r>
          </w:p>
        </w:tc>
        <w:tc>
          <w:tcPr>
            <w:tcW w:w="383" w:type="pct"/>
            <w:tcBorders>
              <w:top w:val="single" w:sz="4" w:space="0" w:color="auto"/>
              <w:left w:val="single" w:sz="4" w:space="0" w:color="auto"/>
              <w:bottom w:val="single" w:sz="4" w:space="0" w:color="auto"/>
              <w:right w:val="single" w:sz="4" w:space="0" w:color="auto"/>
            </w:tcBorders>
            <w:vAlign w:val="bottom"/>
          </w:tcPr>
          <w:p w14:paraId="3C0EDE59" w14:textId="717B4841"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Drain Water Heat Recovery</w:t>
            </w:r>
          </w:p>
        </w:tc>
      </w:tr>
      <w:tr w:rsidR="00F349F6" w:rsidRPr="009E01FE" w14:paraId="5D4DAF0C" w14:textId="2174CCCF" w:rsidTr="00F349F6">
        <w:trPr>
          <w:cantSplit/>
          <w:trHeight w:val="246"/>
          <w:jc w:val="center"/>
        </w:trPr>
        <w:tc>
          <w:tcPr>
            <w:tcW w:w="420" w:type="pct"/>
            <w:tcBorders>
              <w:top w:val="single" w:sz="4" w:space="0" w:color="auto"/>
              <w:left w:val="single" w:sz="4" w:space="0" w:color="auto"/>
              <w:bottom w:val="single" w:sz="4" w:space="0" w:color="auto"/>
              <w:right w:val="single" w:sz="4" w:space="0" w:color="auto"/>
            </w:tcBorders>
          </w:tcPr>
          <w:p w14:paraId="7A5694AD"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0" w:type="pct"/>
            <w:tcBorders>
              <w:top w:val="single" w:sz="4" w:space="0" w:color="auto"/>
              <w:left w:val="single" w:sz="4" w:space="0" w:color="auto"/>
              <w:bottom w:val="single" w:sz="4" w:space="0" w:color="auto"/>
              <w:right w:val="single" w:sz="4" w:space="0" w:color="auto"/>
            </w:tcBorders>
            <w:vAlign w:val="center"/>
          </w:tcPr>
          <w:p w14:paraId="72662FBB" w14:textId="19B2C5AF"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vAlign w:val="center"/>
          </w:tcPr>
          <w:p w14:paraId="55420787"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4" w:type="pct"/>
            <w:tcBorders>
              <w:top w:val="single" w:sz="4" w:space="0" w:color="auto"/>
              <w:left w:val="single" w:sz="4" w:space="0" w:color="auto"/>
              <w:bottom w:val="single" w:sz="4" w:space="0" w:color="auto"/>
              <w:right w:val="single" w:sz="4" w:space="0" w:color="auto"/>
            </w:tcBorders>
            <w:vAlign w:val="center"/>
          </w:tcPr>
          <w:p w14:paraId="6127A3C7"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48C2EC0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9" w:type="pct"/>
            <w:tcBorders>
              <w:top w:val="single" w:sz="4" w:space="0" w:color="auto"/>
              <w:left w:val="single" w:sz="4" w:space="0" w:color="auto"/>
              <w:bottom w:val="single" w:sz="4" w:space="0" w:color="auto"/>
              <w:right w:val="single" w:sz="4" w:space="0" w:color="auto"/>
            </w:tcBorders>
            <w:vAlign w:val="center"/>
          </w:tcPr>
          <w:p w14:paraId="78E671A1"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3BA2358F"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7" w:type="pct"/>
            <w:tcBorders>
              <w:top w:val="single" w:sz="4" w:space="0" w:color="auto"/>
              <w:left w:val="single" w:sz="4" w:space="0" w:color="auto"/>
              <w:bottom w:val="single" w:sz="4" w:space="0" w:color="auto"/>
              <w:right w:val="single" w:sz="4" w:space="0" w:color="auto"/>
            </w:tcBorders>
            <w:vAlign w:val="center"/>
          </w:tcPr>
          <w:p w14:paraId="58ED8364"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2AD6885E" w14:textId="77777777"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033A4D5A"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1" w:type="pct"/>
            <w:tcBorders>
              <w:top w:val="single" w:sz="4" w:space="0" w:color="auto"/>
              <w:left w:val="single" w:sz="4" w:space="0" w:color="auto"/>
              <w:bottom w:val="single" w:sz="4" w:space="0" w:color="auto"/>
              <w:right w:val="single" w:sz="4" w:space="0" w:color="auto"/>
            </w:tcBorders>
          </w:tcPr>
          <w:p w14:paraId="6EB628F2"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83" w:type="pct"/>
            <w:tcBorders>
              <w:top w:val="single" w:sz="4" w:space="0" w:color="auto"/>
              <w:left w:val="single" w:sz="4" w:space="0" w:color="auto"/>
              <w:bottom w:val="single" w:sz="4" w:space="0" w:color="auto"/>
              <w:right w:val="single" w:sz="4" w:space="0" w:color="auto"/>
            </w:tcBorders>
          </w:tcPr>
          <w:p w14:paraId="18E1D7D3"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F349F6" w:rsidRPr="009E01FE" w14:paraId="08C00B59" w14:textId="2B217D17" w:rsidTr="00F349F6">
        <w:trPr>
          <w:cantSplit/>
          <w:trHeight w:val="255"/>
          <w:jc w:val="center"/>
        </w:trPr>
        <w:tc>
          <w:tcPr>
            <w:tcW w:w="420" w:type="pct"/>
            <w:tcBorders>
              <w:top w:val="single" w:sz="4" w:space="0" w:color="auto"/>
              <w:left w:val="single" w:sz="4" w:space="0" w:color="auto"/>
              <w:bottom w:val="single" w:sz="4" w:space="0" w:color="auto"/>
              <w:right w:val="single" w:sz="4" w:space="0" w:color="auto"/>
            </w:tcBorders>
          </w:tcPr>
          <w:p w14:paraId="22910910"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0" w:type="pct"/>
            <w:tcBorders>
              <w:top w:val="single" w:sz="4" w:space="0" w:color="auto"/>
              <w:left w:val="single" w:sz="4" w:space="0" w:color="auto"/>
              <w:bottom w:val="single" w:sz="4" w:space="0" w:color="auto"/>
              <w:right w:val="single" w:sz="4" w:space="0" w:color="auto"/>
            </w:tcBorders>
            <w:vAlign w:val="center"/>
          </w:tcPr>
          <w:p w14:paraId="084135C1" w14:textId="6692A356"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vAlign w:val="center"/>
          </w:tcPr>
          <w:p w14:paraId="48B7F126"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4" w:type="pct"/>
            <w:tcBorders>
              <w:top w:val="single" w:sz="4" w:space="0" w:color="auto"/>
              <w:left w:val="single" w:sz="4" w:space="0" w:color="auto"/>
              <w:bottom w:val="single" w:sz="4" w:space="0" w:color="auto"/>
              <w:right w:val="single" w:sz="4" w:space="0" w:color="auto"/>
            </w:tcBorders>
            <w:vAlign w:val="center"/>
          </w:tcPr>
          <w:p w14:paraId="53AB15F2"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6575C844"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9" w:type="pct"/>
            <w:tcBorders>
              <w:top w:val="single" w:sz="4" w:space="0" w:color="auto"/>
              <w:left w:val="single" w:sz="4" w:space="0" w:color="auto"/>
              <w:bottom w:val="single" w:sz="4" w:space="0" w:color="auto"/>
              <w:right w:val="single" w:sz="4" w:space="0" w:color="auto"/>
            </w:tcBorders>
            <w:vAlign w:val="center"/>
          </w:tcPr>
          <w:p w14:paraId="7290D35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39095786"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7" w:type="pct"/>
            <w:tcBorders>
              <w:top w:val="single" w:sz="4" w:space="0" w:color="auto"/>
              <w:left w:val="single" w:sz="4" w:space="0" w:color="auto"/>
              <w:bottom w:val="single" w:sz="4" w:space="0" w:color="auto"/>
              <w:right w:val="single" w:sz="4" w:space="0" w:color="auto"/>
            </w:tcBorders>
            <w:vAlign w:val="center"/>
          </w:tcPr>
          <w:p w14:paraId="366F871F"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6F9F8920" w14:textId="77777777"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565C7AC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1" w:type="pct"/>
            <w:tcBorders>
              <w:top w:val="single" w:sz="4" w:space="0" w:color="auto"/>
              <w:left w:val="single" w:sz="4" w:space="0" w:color="auto"/>
              <w:bottom w:val="single" w:sz="4" w:space="0" w:color="auto"/>
              <w:right w:val="single" w:sz="4" w:space="0" w:color="auto"/>
            </w:tcBorders>
          </w:tcPr>
          <w:p w14:paraId="34DFCCC9"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83" w:type="pct"/>
            <w:tcBorders>
              <w:top w:val="single" w:sz="4" w:space="0" w:color="auto"/>
              <w:left w:val="single" w:sz="4" w:space="0" w:color="auto"/>
              <w:bottom w:val="single" w:sz="4" w:space="0" w:color="auto"/>
              <w:right w:val="single" w:sz="4" w:space="0" w:color="auto"/>
            </w:tcBorders>
          </w:tcPr>
          <w:p w14:paraId="3EC8A11D"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13E8F63D" w14:textId="451306E4" w:rsidR="00D879CA" w:rsidRDefault="00D879CA" w:rsidP="00D879CA">
      <w:pPr>
        <w:spacing w:after="0" w:line="240" w:lineRule="auto"/>
        <w:rPr>
          <w:rFonts w:asciiTheme="minorHAnsi" w:hAnsiTheme="minorHAnsi" w:cstheme="minorHAnsi"/>
          <w:sz w:val="18"/>
          <w:szCs w:val="18"/>
        </w:rPr>
      </w:pPr>
    </w:p>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02"/>
        <w:gridCol w:w="906"/>
        <w:gridCol w:w="1049"/>
        <w:gridCol w:w="1131"/>
        <w:gridCol w:w="807"/>
        <w:gridCol w:w="645"/>
        <w:gridCol w:w="848"/>
        <w:gridCol w:w="686"/>
        <w:gridCol w:w="1049"/>
        <w:gridCol w:w="1049"/>
        <w:gridCol w:w="887"/>
        <w:gridCol w:w="831"/>
      </w:tblGrid>
      <w:tr w:rsidR="00F349F6" w:rsidRPr="009E01FE" w14:paraId="47428C92" w14:textId="13539CC9" w:rsidTr="00F349F6">
        <w:trPr>
          <w:cantSplit/>
          <w:trHeight w:val="402"/>
          <w:jc w:val="center"/>
        </w:trPr>
        <w:tc>
          <w:tcPr>
            <w:tcW w:w="5000" w:type="pct"/>
            <w:gridSpan w:val="12"/>
            <w:tcBorders>
              <w:top w:val="single" w:sz="4" w:space="0" w:color="auto"/>
              <w:left w:val="single" w:sz="4" w:space="0" w:color="auto"/>
              <w:bottom w:val="single" w:sz="4" w:space="0" w:color="auto"/>
              <w:right w:val="single" w:sz="4" w:space="0" w:color="auto"/>
            </w:tcBorders>
          </w:tcPr>
          <w:p w14:paraId="7C3CB381" w14:textId="03FAD439" w:rsidR="00F349F6" w:rsidRPr="00B33DFF" w:rsidRDefault="00F349F6"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Pr="008733ED">
              <w:rPr>
                <w:rFonts w:asciiTheme="minorHAnsi" w:hAnsiTheme="minorHAnsi" w:cstheme="minorHAnsi"/>
                <w:b/>
                <w:sz w:val="20"/>
                <w:szCs w:val="20"/>
              </w:rPr>
              <w:t xml:space="preserve">. Installed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09B27B34" w14:textId="3FBF4716" w:rsidR="00F349F6" w:rsidRDefault="00F349F6"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This table reports the water heating system features installed in this project.</w:t>
            </w:r>
          </w:p>
        </w:tc>
      </w:tr>
      <w:tr w:rsidR="00F349F6" w:rsidRPr="009E01FE" w14:paraId="5E10FB82" w14:textId="1F2D2580" w:rsidTr="00F349F6">
        <w:trPr>
          <w:cantSplit/>
          <w:trHeight w:val="277"/>
          <w:jc w:val="center"/>
        </w:trPr>
        <w:tc>
          <w:tcPr>
            <w:tcW w:w="418" w:type="pct"/>
            <w:tcBorders>
              <w:top w:val="single" w:sz="4" w:space="0" w:color="auto"/>
              <w:left w:val="single" w:sz="4" w:space="0" w:color="auto"/>
              <w:bottom w:val="single" w:sz="4" w:space="0" w:color="auto"/>
              <w:right w:val="single" w:sz="4" w:space="0" w:color="auto"/>
            </w:tcBorders>
          </w:tcPr>
          <w:p w14:paraId="75323EDC" w14:textId="19DFB56D"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ins w:id="25" w:author="Smith, Alexis@Energy" w:date="2019-05-10T10:51:00Z">
              <w:r>
                <w:rPr>
                  <w:rFonts w:asciiTheme="minorHAnsi" w:eastAsia="Times New Roman" w:hAnsiTheme="minorHAnsi" w:cstheme="minorHAnsi"/>
                  <w:sz w:val="18"/>
                  <w:szCs w:val="20"/>
                </w:rPr>
                <w:t>01</w:t>
              </w:r>
            </w:ins>
          </w:p>
        </w:tc>
        <w:tc>
          <w:tcPr>
            <w:tcW w:w="420" w:type="pct"/>
            <w:tcBorders>
              <w:top w:val="single" w:sz="4" w:space="0" w:color="auto"/>
              <w:left w:val="single" w:sz="4" w:space="0" w:color="auto"/>
              <w:bottom w:val="single" w:sz="4" w:space="0" w:color="auto"/>
              <w:right w:val="single" w:sz="4" w:space="0" w:color="auto"/>
            </w:tcBorders>
            <w:vAlign w:val="center"/>
          </w:tcPr>
          <w:p w14:paraId="5F178F62" w14:textId="6158EABA"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ins w:id="26" w:author="Smith, Alexis@Energy" w:date="2019-05-10T10:51:00Z">
              <w:r>
                <w:rPr>
                  <w:rFonts w:asciiTheme="minorHAnsi" w:eastAsia="Times New Roman" w:hAnsiTheme="minorHAnsi" w:cstheme="minorHAnsi"/>
                  <w:sz w:val="20"/>
                  <w:szCs w:val="20"/>
                </w:rPr>
                <w:t>2</w:t>
              </w:r>
            </w:ins>
            <w:del w:id="27" w:author="Smith, Alexis@Energy" w:date="2019-05-10T10:51:00Z">
              <w:r w:rsidRPr="00095904" w:rsidDel="00F349F6">
                <w:rPr>
                  <w:rFonts w:asciiTheme="minorHAnsi" w:eastAsia="Times New Roman" w:hAnsiTheme="minorHAnsi" w:cstheme="minorHAnsi"/>
                  <w:sz w:val="20"/>
                  <w:szCs w:val="20"/>
                </w:rPr>
                <w:delText>1</w:delText>
              </w:r>
            </w:del>
          </w:p>
        </w:tc>
        <w:tc>
          <w:tcPr>
            <w:tcW w:w="486" w:type="pct"/>
            <w:tcBorders>
              <w:top w:val="single" w:sz="4" w:space="0" w:color="auto"/>
              <w:left w:val="single" w:sz="4" w:space="0" w:color="auto"/>
              <w:bottom w:val="single" w:sz="4" w:space="0" w:color="auto"/>
              <w:right w:val="single" w:sz="4" w:space="0" w:color="auto"/>
            </w:tcBorders>
            <w:vAlign w:val="center"/>
          </w:tcPr>
          <w:p w14:paraId="25E49458" w14:textId="11CC0DA1"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ins w:id="28" w:author="Smith, Alexis@Energy" w:date="2019-05-10T10:51:00Z">
              <w:r>
                <w:rPr>
                  <w:rFonts w:asciiTheme="minorHAnsi" w:eastAsia="Times New Roman" w:hAnsiTheme="minorHAnsi" w:cstheme="minorHAnsi"/>
                  <w:sz w:val="20"/>
                  <w:szCs w:val="20"/>
                </w:rPr>
                <w:t>3</w:t>
              </w:r>
            </w:ins>
            <w:del w:id="29" w:author="Smith, Alexis@Energy" w:date="2019-05-10T10:51:00Z">
              <w:r w:rsidRPr="00095904" w:rsidDel="00F349F6">
                <w:rPr>
                  <w:rFonts w:asciiTheme="minorHAnsi" w:eastAsia="Times New Roman" w:hAnsiTheme="minorHAnsi" w:cstheme="minorHAnsi"/>
                  <w:sz w:val="20"/>
                  <w:szCs w:val="20"/>
                </w:rPr>
                <w:delText>2</w:delText>
              </w:r>
            </w:del>
          </w:p>
        </w:tc>
        <w:tc>
          <w:tcPr>
            <w:tcW w:w="524" w:type="pct"/>
            <w:tcBorders>
              <w:top w:val="single" w:sz="4" w:space="0" w:color="auto"/>
              <w:left w:val="single" w:sz="4" w:space="0" w:color="auto"/>
              <w:bottom w:val="single" w:sz="4" w:space="0" w:color="auto"/>
              <w:right w:val="single" w:sz="4" w:space="0" w:color="auto"/>
            </w:tcBorders>
            <w:vAlign w:val="center"/>
          </w:tcPr>
          <w:p w14:paraId="4D1BC378" w14:textId="074D951D"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ins w:id="30" w:author="Smith, Alexis@Energy" w:date="2019-05-10T10:51:00Z">
              <w:r>
                <w:rPr>
                  <w:rFonts w:asciiTheme="minorHAnsi" w:eastAsia="Times New Roman" w:hAnsiTheme="minorHAnsi" w:cstheme="minorHAnsi"/>
                  <w:sz w:val="20"/>
                  <w:szCs w:val="20"/>
                </w:rPr>
                <w:t>4</w:t>
              </w:r>
            </w:ins>
            <w:del w:id="31" w:author="Smith, Alexis@Energy" w:date="2019-05-10T10:51:00Z">
              <w:r w:rsidRPr="00095904" w:rsidDel="00F349F6">
                <w:rPr>
                  <w:rFonts w:asciiTheme="minorHAnsi" w:eastAsia="Times New Roman" w:hAnsiTheme="minorHAnsi" w:cstheme="minorHAnsi"/>
                  <w:sz w:val="20"/>
                  <w:szCs w:val="20"/>
                </w:rPr>
                <w:delText>3</w:delText>
              </w:r>
            </w:del>
          </w:p>
        </w:tc>
        <w:tc>
          <w:tcPr>
            <w:tcW w:w="374" w:type="pct"/>
            <w:tcBorders>
              <w:top w:val="single" w:sz="4" w:space="0" w:color="auto"/>
              <w:left w:val="single" w:sz="4" w:space="0" w:color="auto"/>
              <w:bottom w:val="single" w:sz="4" w:space="0" w:color="auto"/>
              <w:right w:val="single" w:sz="4" w:space="0" w:color="auto"/>
            </w:tcBorders>
            <w:vAlign w:val="center"/>
          </w:tcPr>
          <w:p w14:paraId="3D26A1B8" w14:textId="435435E8"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ins w:id="32" w:author="Smith, Alexis@Energy" w:date="2019-05-10T10:51:00Z">
              <w:r>
                <w:rPr>
                  <w:rFonts w:asciiTheme="minorHAnsi" w:eastAsia="Times New Roman" w:hAnsiTheme="minorHAnsi" w:cstheme="minorHAnsi"/>
                  <w:sz w:val="20"/>
                  <w:szCs w:val="20"/>
                </w:rPr>
                <w:t>5</w:t>
              </w:r>
            </w:ins>
            <w:del w:id="33" w:author="Smith, Alexis@Energy" w:date="2019-05-10T10:51:00Z">
              <w:r w:rsidRPr="00095904" w:rsidDel="00F349F6">
                <w:rPr>
                  <w:rFonts w:asciiTheme="minorHAnsi" w:eastAsia="Times New Roman" w:hAnsiTheme="minorHAnsi" w:cstheme="minorHAnsi"/>
                  <w:sz w:val="20"/>
                  <w:szCs w:val="20"/>
                </w:rPr>
                <w:delText>4</w:delText>
              </w:r>
            </w:del>
          </w:p>
        </w:tc>
        <w:tc>
          <w:tcPr>
            <w:tcW w:w="299" w:type="pct"/>
            <w:tcBorders>
              <w:top w:val="single" w:sz="4" w:space="0" w:color="auto"/>
              <w:left w:val="single" w:sz="4" w:space="0" w:color="auto"/>
              <w:bottom w:val="single" w:sz="4" w:space="0" w:color="auto"/>
              <w:right w:val="single" w:sz="4" w:space="0" w:color="auto"/>
            </w:tcBorders>
            <w:vAlign w:val="center"/>
          </w:tcPr>
          <w:p w14:paraId="0E16E27E" w14:textId="1A081E52"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ins w:id="34" w:author="Smith, Alexis@Energy" w:date="2019-05-10T10:51:00Z">
              <w:r>
                <w:rPr>
                  <w:rFonts w:asciiTheme="minorHAnsi" w:eastAsia="Times New Roman" w:hAnsiTheme="minorHAnsi" w:cstheme="minorHAnsi"/>
                  <w:sz w:val="20"/>
                  <w:szCs w:val="20"/>
                </w:rPr>
                <w:t>6</w:t>
              </w:r>
            </w:ins>
            <w:del w:id="35" w:author="Smith, Alexis@Energy" w:date="2019-05-10T10:51:00Z">
              <w:r w:rsidDel="00F349F6">
                <w:rPr>
                  <w:rFonts w:asciiTheme="minorHAnsi" w:eastAsia="Times New Roman" w:hAnsiTheme="minorHAnsi" w:cstheme="minorHAnsi"/>
                  <w:sz w:val="20"/>
                  <w:szCs w:val="20"/>
                </w:rPr>
                <w:delText>5</w:delText>
              </w:r>
            </w:del>
          </w:p>
        </w:tc>
        <w:tc>
          <w:tcPr>
            <w:tcW w:w="393" w:type="pct"/>
            <w:tcBorders>
              <w:top w:val="single" w:sz="4" w:space="0" w:color="auto"/>
              <w:left w:val="single" w:sz="4" w:space="0" w:color="auto"/>
              <w:bottom w:val="single" w:sz="4" w:space="0" w:color="auto"/>
              <w:right w:val="single" w:sz="4" w:space="0" w:color="auto"/>
            </w:tcBorders>
            <w:vAlign w:val="center"/>
          </w:tcPr>
          <w:p w14:paraId="1EFBBCAA" w14:textId="69AAB4F5"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ins w:id="36" w:author="Smith, Alexis@Energy" w:date="2019-05-10T10:51:00Z">
              <w:r>
                <w:rPr>
                  <w:rFonts w:asciiTheme="minorHAnsi" w:eastAsia="Times New Roman" w:hAnsiTheme="minorHAnsi" w:cstheme="minorHAnsi"/>
                  <w:sz w:val="20"/>
                  <w:szCs w:val="20"/>
                </w:rPr>
                <w:t>7</w:t>
              </w:r>
            </w:ins>
            <w:del w:id="37" w:author="Smith, Alexis@Energy" w:date="2019-05-10T10:51:00Z">
              <w:r w:rsidDel="00F349F6">
                <w:rPr>
                  <w:rFonts w:asciiTheme="minorHAnsi" w:eastAsia="Times New Roman" w:hAnsiTheme="minorHAnsi" w:cstheme="minorHAnsi"/>
                  <w:sz w:val="20"/>
                  <w:szCs w:val="20"/>
                </w:rPr>
                <w:delText>6</w:delText>
              </w:r>
            </w:del>
          </w:p>
        </w:tc>
        <w:tc>
          <w:tcPr>
            <w:tcW w:w="318" w:type="pct"/>
            <w:tcBorders>
              <w:top w:val="single" w:sz="4" w:space="0" w:color="auto"/>
              <w:left w:val="single" w:sz="4" w:space="0" w:color="auto"/>
              <w:bottom w:val="single" w:sz="4" w:space="0" w:color="auto"/>
              <w:right w:val="single" w:sz="4" w:space="0" w:color="auto"/>
            </w:tcBorders>
            <w:vAlign w:val="center"/>
          </w:tcPr>
          <w:p w14:paraId="3A8184C6" w14:textId="7CC3B3DA"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ins w:id="38" w:author="Smith, Alexis@Energy" w:date="2019-05-10T10:51:00Z">
              <w:r>
                <w:rPr>
                  <w:rFonts w:asciiTheme="minorHAnsi" w:eastAsia="Times New Roman" w:hAnsiTheme="minorHAnsi" w:cstheme="minorHAnsi"/>
                  <w:sz w:val="20"/>
                  <w:szCs w:val="20"/>
                </w:rPr>
                <w:t>8</w:t>
              </w:r>
            </w:ins>
            <w:del w:id="39" w:author="Smith, Alexis@Energy" w:date="2019-05-10T10:51:00Z">
              <w:r w:rsidDel="00F349F6">
                <w:rPr>
                  <w:rFonts w:asciiTheme="minorHAnsi" w:eastAsia="Times New Roman" w:hAnsiTheme="minorHAnsi" w:cstheme="minorHAnsi"/>
                  <w:sz w:val="20"/>
                  <w:szCs w:val="20"/>
                </w:rPr>
                <w:delText>7</w:delText>
              </w:r>
            </w:del>
          </w:p>
        </w:tc>
        <w:tc>
          <w:tcPr>
            <w:tcW w:w="486" w:type="pct"/>
            <w:tcBorders>
              <w:top w:val="single" w:sz="4" w:space="0" w:color="auto"/>
              <w:left w:val="single" w:sz="4" w:space="0" w:color="auto"/>
              <w:bottom w:val="single" w:sz="4" w:space="0" w:color="auto"/>
              <w:right w:val="single" w:sz="4" w:space="0" w:color="auto"/>
            </w:tcBorders>
          </w:tcPr>
          <w:p w14:paraId="15CF708E" w14:textId="25305018"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w:t>
            </w:r>
            <w:ins w:id="40" w:author="Smith, Alexis@Energy" w:date="2019-05-10T10:51:00Z">
              <w:r>
                <w:rPr>
                  <w:rFonts w:asciiTheme="minorHAnsi" w:eastAsia="Times New Roman" w:hAnsiTheme="minorHAnsi" w:cstheme="minorHAnsi"/>
                  <w:sz w:val="20"/>
                  <w:szCs w:val="20"/>
                </w:rPr>
                <w:t>9</w:t>
              </w:r>
            </w:ins>
            <w:del w:id="41" w:author="Smith, Alexis@Energy" w:date="2019-05-10T10:51:00Z">
              <w:r w:rsidDel="00F349F6">
                <w:rPr>
                  <w:rFonts w:asciiTheme="minorHAnsi" w:eastAsia="Times New Roman" w:hAnsiTheme="minorHAnsi" w:cstheme="minorHAnsi"/>
                  <w:sz w:val="20"/>
                  <w:szCs w:val="20"/>
                </w:rPr>
                <w:delText>8</w:delText>
              </w:r>
            </w:del>
          </w:p>
        </w:tc>
        <w:tc>
          <w:tcPr>
            <w:tcW w:w="486" w:type="pct"/>
            <w:tcBorders>
              <w:top w:val="single" w:sz="4" w:space="0" w:color="auto"/>
              <w:left w:val="single" w:sz="4" w:space="0" w:color="auto"/>
              <w:bottom w:val="single" w:sz="4" w:space="0" w:color="auto"/>
              <w:right w:val="single" w:sz="4" w:space="0" w:color="auto"/>
            </w:tcBorders>
          </w:tcPr>
          <w:p w14:paraId="521DBC25" w14:textId="33D69281"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ins w:id="42" w:author="Smith, Alexis@Energy" w:date="2019-05-10T10:51:00Z">
              <w:r>
                <w:rPr>
                  <w:rFonts w:asciiTheme="minorHAnsi" w:eastAsia="Times New Roman" w:hAnsiTheme="minorHAnsi" w:cstheme="minorHAnsi"/>
                  <w:sz w:val="20"/>
                  <w:szCs w:val="20"/>
                </w:rPr>
                <w:t>10</w:t>
              </w:r>
            </w:ins>
            <w:del w:id="43" w:author="Smith, Alexis@Energy" w:date="2019-05-10T10:51:00Z">
              <w:r w:rsidRPr="00095904" w:rsidDel="00F349F6">
                <w:rPr>
                  <w:rFonts w:asciiTheme="minorHAnsi" w:eastAsia="Times New Roman" w:hAnsiTheme="minorHAnsi" w:cstheme="minorHAnsi"/>
                  <w:sz w:val="20"/>
                  <w:szCs w:val="20"/>
                </w:rPr>
                <w:delText>09</w:delText>
              </w:r>
            </w:del>
          </w:p>
        </w:tc>
        <w:tc>
          <w:tcPr>
            <w:tcW w:w="411" w:type="pct"/>
            <w:tcBorders>
              <w:top w:val="single" w:sz="4" w:space="0" w:color="auto"/>
              <w:left w:val="single" w:sz="4" w:space="0" w:color="auto"/>
              <w:bottom w:val="single" w:sz="4" w:space="0" w:color="auto"/>
              <w:right w:val="single" w:sz="4" w:space="0" w:color="auto"/>
            </w:tcBorders>
          </w:tcPr>
          <w:p w14:paraId="59C7B8FF" w14:textId="1D947008"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ins w:id="44" w:author="Smith, Alexis@Energy" w:date="2019-05-10T10:51:00Z">
              <w:r>
                <w:rPr>
                  <w:rFonts w:asciiTheme="minorHAnsi" w:eastAsia="Times New Roman" w:hAnsiTheme="minorHAnsi" w:cstheme="minorHAnsi"/>
                  <w:sz w:val="20"/>
                  <w:szCs w:val="20"/>
                </w:rPr>
                <w:t>1</w:t>
              </w:r>
            </w:ins>
            <w:del w:id="45" w:author="Smith, Alexis@Energy" w:date="2019-05-10T10:51:00Z">
              <w:r w:rsidDel="00F349F6">
                <w:rPr>
                  <w:rFonts w:asciiTheme="minorHAnsi" w:eastAsia="Times New Roman" w:hAnsiTheme="minorHAnsi" w:cstheme="minorHAnsi"/>
                  <w:sz w:val="20"/>
                  <w:szCs w:val="20"/>
                </w:rPr>
                <w:delText>0</w:delText>
              </w:r>
            </w:del>
          </w:p>
        </w:tc>
        <w:tc>
          <w:tcPr>
            <w:tcW w:w="385" w:type="pct"/>
            <w:tcBorders>
              <w:top w:val="single" w:sz="4" w:space="0" w:color="auto"/>
              <w:left w:val="single" w:sz="4" w:space="0" w:color="auto"/>
              <w:bottom w:val="single" w:sz="4" w:space="0" w:color="auto"/>
              <w:right w:val="single" w:sz="4" w:space="0" w:color="auto"/>
            </w:tcBorders>
          </w:tcPr>
          <w:p w14:paraId="22046E67" w14:textId="486724CA" w:rsidR="00F349F6"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ins w:id="46" w:author="Smith, Alexis@Energy" w:date="2019-05-10T10:51:00Z">
              <w:r>
                <w:rPr>
                  <w:rFonts w:asciiTheme="minorHAnsi" w:eastAsia="Times New Roman" w:hAnsiTheme="minorHAnsi" w:cstheme="minorHAnsi"/>
                  <w:sz w:val="20"/>
                  <w:szCs w:val="20"/>
                </w:rPr>
                <w:t>2</w:t>
              </w:r>
            </w:ins>
            <w:del w:id="47" w:author="Smith, Alexis@Energy" w:date="2019-05-10T10:51:00Z">
              <w:r w:rsidDel="00F349F6">
                <w:rPr>
                  <w:rFonts w:asciiTheme="minorHAnsi" w:eastAsia="Times New Roman" w:hAnsiTheme="minorHAnsi" w:cstheme="minorHAnsi"/>
                  <w:sz w:val="20"/>
                  <w:szCs w:val="20"/>
                </w:rPr>
                <w:delText>1</w:delText>
              </w:r>
            </w:del>
          </w:p>
        </w:tc>
      </w:tr>
      <w:tr w:rsidR="00F349F6" w:rsidRPr="009E01FE" w14:paraId="285571F4" w14:textId="1F0C2329" w:rsidTr="00F349F6">
        <w:trPr>
          <w:cantSplit/>
          <w:trHeight w:val="288"/>
          <w:jc w:val="center"/>
        </w:trPr>
        <w:tc>
          <w:tcPr>
            <w:tcW w:w="418" w:type="pct"/>
            <w:tcBorders>
              <w:top w:val="single" w:sz="4" w:space="0" w:color="auto"/>
              <w:left w:val="single" w:sz="4" w:space="0" w:color="auto"/>
              <w:bottom w:val="single" w:sz="4" w:space="0" w:color="auto"/>
              <w:right w:val="single" w:sz="4" w:space="0" w:color="auto"/>
            </w:tcBorders>
            <w:vAlign w:val="bottom"/>
          </w:tcPr>
          <w:p w14:paraId="2BDEA299" w14:textId="363FE50C"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ins w:id="48" w:author="Smith, Alexis@Energy" w:date="2019-05-10T10:51:00Z">
              <w:r>
                <w:rPr>
                  <w:rFonts w:asciiTheme="minorHAnsi" w:eastAsia="Times New Roman" w:hAnsiTheme="minorHAnsi" w:cstheme="minorHAnsi"/>
                  <w:sz w:val="18"/>
                  <w:szCs w:val="20"/>
                </w:rPr>
                <w:t>Dwelling Unit Name</w:t>
              </w:r>
            </w:ins>
          </w:p>
        </w:tc>
        <w:tc>
          <w:tcPr>
            <w:tcW w:w="420" w:type="pct"/>
            <w:tcBorders>
              <w:top w:val="single" w:sz="4" w:space="0" w:color="auto"/>
              <w:left w:val="single" w:sz="4" w:space="0" w:color="auto"/>
              <w:bottom w:val="single" w:sz="4" w:space="0" w:color="auto"/>
              <w:right w:val="single" w:sz="4" w:space="0" w:color="auto"/>
            </w:tcBorders>
            <w:vAlign w:val="bottom"/>
          </w:tcPr>
          <w:p w14:paraId="4C8D8125" w14:textId="23A27E93"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486" w:type="pct"/>
            <w:tcBorders>
              <w:top w:val="single" w:sz="4" w:space="0" w:color="auto"/>
              <w:left w:val="single" w:sz="4" w:space="0" w:color="auto"/>
              <w:bottom w:val="single" w:sz="4" w:space="0" w:color="auto"/>
              <w:right w:val="single" w:sz="4" w:space="0" w:color="auto"/>
            </w:tcBorders>
            <w:vAlign w:val="bottom"/>
          </w:tcPr>
          <w:p w14:paraId="6BA036E4"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Type</w:t>
            </w:r>
          </w:p>
        </w:tc>
        <w:tc>
          <w:tcPr>
            <w:tcW w:w="524" w:type="pct"/>
            <w:tcBorders>
              <w:top w:val="single" w:sz="4" w:space="0" w:color="auto"/>
              <w:left w:val="single" w:sz="4" w:space="0" w:color="auto"/>
              <w:bottom w:val="single" w:sz="4" w:space="0" w:color="auto"/>
              <w:right w:val="single" w:sz="4" w:space="0" w:color="auto"/>
            </w:tcBorders>
            <w:vAlign w:val="bottom"/>
          </w:tcPr>
          <w:p w14:paraId="7C66A97B"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Type</w:t>
            </w:r>
          </w:p>
        </w:tc>
        <w:tc>
          <w:tcPr>
            <w:tcW w:w="374" w:type="pct"/>
            <w:tcBorders>
              <w:top w:val="single" w:sz="4" w:space="0" w:color="auto"/>
              <w:left w:val="single" w:sz="4" w:space="0" w:color="auto"/>
              <w:bottom w:val="single" w:sz="4" w:space="0" w:color="auto"/>
              <w:right w:val="single" w:sz="4" w:space="0" w:color="auto"/>
            </w:tcBorders>
            <w:vAlign w:val="bottom"/>
          </w:tcPr>
          <w:p w14:paraId="0980E02E"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of Water Heaters in System</w:t>
            </w:r>
          </w:p>
        </w:tc>
        <w:tc>
          <w:tcPr>
            <w:tcW w:w="299" w:type="pct"/>
            <w:tcBorders>
              <w:top w:val="single" w:sz="4" w:space="0" w:color="auto"/>
              <w:left w:val="single" w:sz="4" w:space="0" w:color="auto"/>
              <w:bottom w:val="single" w:sz="4" w:space="0" w:color="auto"/>
              <w:right w:val="single" w:sz="4" w:space="0" w:color="auto"/>
            </w:tcBorders>
            <w:vAlign w:val="bottom"/>
          </w:tcPr>
          <w:p w14:paraId="3024E801"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Fuel Type</w:t>
            </w:r>
          </w:p>
        </w:tc>
        <w:tc>
          <w:tcPr>
            <w:tcW w:w="393" w:type="pct"/>
            <w:tcBorders>
              <w:top w:val="single" w:sz="4" w:space="0" w:color="auto"/>
              <w:left w:val="single" w:sz="4" w:space="0" w:color="auto"/>
              <w:bottom w:val="single" w:sz="4" w:space="0" w:color="auto"/>
              <w:right w:val="single" w:sz="4" w:space="0" w:color="auto"/>
            </w:tcBorders>
            <w:vAlign w:val="bottom"/>
          </w:tcPr>
          <w:p w14:paraId="12E5370C"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Type</w:t>
            </w:r>
          </w:p>
        </w:tc>
        <w:tc>
          <w:tcPr>
            <w:tcW w:w="318" w:type="pct"/>
            <w:tcBorders>
              <w:top w:val="single" w:sz="4" w:space="0" w:color="auto"/>
              <w:left w:val="single" w:sz="4" w:space="0" w:color="auto"/>
              <w:bottom w:val="single" w:sz="4" w:space="0" w:color="auto"/>
              <w:right w:val="single" w:sz="4" w:space="0" w:color="auto"/>
            </w:tcBorders>
            <w:vAlign w:val="bottom"/>
          </w:tcPr>
          <w:p w14:paraId="7E7D822D"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Value</w:t>
            </w:r>
          </w:p>
        </w:tc>
        <w:tc>
          <w:tcPr>
            <w:tcW w:w="486" w:type="pct"/>
            <w:tcBorders>
              <w:top w:val="single" w:sz="4" w:space="0" w:color="auto"/>
              <w:left w:val="single" w:sz="4" w:space="0" w:color="auto"/>
              <w:bottom w:val="single" w:sz="4" w:space="0" w:color="auto"/>
              <w:right w:val="single" w:sz="4" w:space="0" w:color="auto"/>
            </w:tcBorders>
            <w:vAlign w:val="bottom"/>
          </w:tcPr>
          <w:p w14:paraId="2FF7E8BE"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Central DHW System Distribution</w:t>
            </w:r>
          </w:p>
        </w:tc>
        <w:tc>
          <w:tcPr>
            <w:tcW w:w="486" w:type="pct"/>
            <w:tcBorders>
              <w:top w:val="single" w:sz="4" w:space="0" w:color="auto"/>
              <w:left w:val="single" w:sz="4" w:space="0" w:color="auto"/>
              <w:bottom w:val="single" w:sz="4" w:space="0" w:color="auto"/>
              <w:right w:val="single" w:sz="4" w:space="0" w:color="auto"/>
            </w:tcBorders>
            <w:vAlign w:val="bottom"/>
          </w:tcPr>
          <w:p w14:paraId="54A8862E"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Dwelling Unit DHW System</w:t>
            </w:r>
          </w:p>
          <w:p w14:paraId="603085A6"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Distribution Type</w:t>
            </w:r>
          </w:p>
        </w:tc>
        <w:tc>
          <w:tcPr>
            <w:tcW w:w="411" w:type="pct"/>
            <w:tcBorders>
              <w:top w:val="single" w:sz="4" w:space="0" w:color="auto"/>
              <w:left w:val="single" w:sz="4" w:space="0" w:color="auto"/>
              <w:bottom w:val="single" w:sz="4" w:space="0" w:color="auto"/>
              <w:right w:val="single" w:sz="4" w:space="0" w:color="auto"/>
            </w:tcBorders>
            <w:vAlign w:val="bottom"/>
          </w:tcPr>
          <w:p w14:paraId="40842392" w14:textId="143E47FD"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Compact Dist</w:t>
            </w:r>
            <w:r>
              <w:rPr>
                <w:rFonts w:asciiTheme="minorHAnsi" w:eastAsia="Times New Roman" w:hAnsiTheme="minorHAnsi" w:cstheme="minorHAnsi"/>
                <w:sz w:val="18"/>
                <w:szCs w:val="20"/>
              </w:rPr>
              <w:t>rib.</w:t>
            </w:r>
          </w:p>
        </w:tc>
        <w:tc>
          <w:tcPr>
            <w:tcW w:w="385" w:type="pct"/>
            <w:tcBorders>
              <w:top w:val="single" w:sz="4" w:space="0" w:color="auto"/>
              <w:left w:val="single" w:sz="4" w:space="0" w:color="auto"/>
              <w:bottom w:val="single" w:sz="4" w:space="0" w:color="auto"/>
              <w:right w:val="single" w:sz="4" w:space="0" w:color="auto"/>
            </w:tcBorders>
            <w:vAlign w:val="bottom"/>
          </w:tcPr>
          <w:p w14:paraId="2FADA926" w14:textId="05845C62"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Drain Water Heat Recovery</w:t>
            </w:r>
          </w:p>
        </w:tc>
      </w:tr>
      <w:tr w:rsidR="00F349F6" w:rsidRPr="009E01FE" w14:paraId="6B02B3CA" w14:textId="343ED4B2" w:rsidTr="00F349F6">
        <w:trPr>
          <w:cantSplit/>
          <w:trHeight w:val="246"/>
          <w:jc w:val="center"/>
        </w:trPr>
        <w:tc>
          <w:tcPr>
            <w:tcW w:w="418" w:type="pct"/>
            <w:tcBorders>
              <w:top w:val="single" w:sz="4" w:space="0" w:color="auto"/>
              <w:left w:val="single" w:sz="4" w:space="0" w:color="auto"/>
              <w:bottom w:val="single" w:sz="4" w:space="0" w:color="auto"/>
              <w:right w:val="single" w:sz="4" w:space="0" w:color="auto"/>
            </w:tcBorders>
          </w:tcPr>
          <w:p w14:paraId="7152FD54"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0" w:type="pct"/>
            <w:tcBorders>
              <w:top w:val="single" w:sz="4" w:space="0" w:color="auto"/>
              <w:left w:val="single" w:sz="4" w:space="0" w:color="auto"/>
              <w:bottom w:val="single" w:sz="4" w:space="0" w:color="auto"/>
              <w:right w:val="single" w:sz="4" w:space="0" w:color="auto"/>
            </w:tcBorders>
            <w:vAlign w:val="center"/>
          </w:tcPr>
          <w:p w14:paraId="71017647" w14:textId="17108F3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vAlign w:val="center"/>
          </w:tcPr>
          <w:p w14:paraId="60237D6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4" w:type="pct"/>
            <w:tcBorders>
              <w:top w:val="single" w:sz="4" w:space="0" w:color="auto"/>
              <w:left w:val="single" w:sz="4" w:space="0" w:color="auto"/>
              <w:bottom w:val="single" w:sz="4" w:space="0" w:color="auto"/>
              <w:right w:val="single" w:sz="4" w:space="0" w:color="auto"/>
            </w:tcBorders>
            <w:vAlign w:val="center"/>
          </w:tcPr>
          <w:p w14:paraId="4C8F8D59"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3A2E6580"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9" w:type="pct"/>
            <w:tcBorders>
              <w:top w:val="single" w:sz="4" w:space="0" w:color="auto"/>
              <w:left w:val="single" w:sz="4" w:space="0" w:color="auto"/>
              <w:bottom w:val="single" w:sz="4" w:space="0" w:color="auto"/>
              <w:right w:val="single" w:sz="4" w:space="0" w:color="auto"/>
            </w:tcBorders>
            <w:vAlign w:val="center"/>
          </w:tcPr>
          <w:p w14:paraId="20F8B4FF"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93" w:type="pct"/>
            <w:tcBorders>
              <w:top w:val="single" w:sz="4" w:space="0" w:color="auto"/>
              <w:left w:val="single" w:sz="4" w:space="0" w:color="auto"/>
              <w:bottom w:val="single" w:sz="4" w:space="0" w:color="auto"/>
              <w:right w:val="single" w:sz="4" w:space="0" w:color="auto"/>
            </w:tcBorders>
            <w:vAlign w:val="center"/>
          </w:tcPr>
          <w:p w14:paraId="004457C8"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18" w:type="pct"/>
            <w:tcBorders>
              <w:top w:val="single" w:sz="4" w:space="0" w:color="auto"/>
              <w:left w:val="single" w:sz="4" w:space="0" w:color="auto"/>
              <w:bottom w:val="single" w:sz="4" w:space="0" w:color="auto"/>
              <w:right w:val="single" w:sz="4" w:space="0" w:color="auto"/>
            </w:tcBorders>
            <w:vAlign w:val="center"/>
          </w:tcPr>
          <w:p w14:paraId="58E84F86"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633FA68A" w14:textId="77777777"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1BE4E2B6"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1" w:type="pct"/>
            <w:tcBorders>
              <w:top w:val="single" w:sz="4" w:space="0" w:color="auto"/>
              <w:left w:val="single" w:sz="4" w:space="0" w:color="auto"/>
              <w:bottom w:val="single" w:sz="4" w:space="0" w:color="auto"/>
              <w:right w:val="single" w:sz="4" w:space="0" w:color="auto"/>
            </w:tcBorders>
          </w:tcPr>
          <w:p w14:paraId="36DA2D25"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85" w:type="pct"/>
            <w:tcBorders>
              <w:top w:val="single" w:sz="4" w:space="0" w:color="auto"/>
              <w:left w:val="single" w:sz="4" w:space="0" w:color="auto"/>
              <w:bottom w:val="single" w:sz="4" w:space="0" w:color="auto"/>
              <w:right w:val="single" w:sz="4" w:space="0" w:color="auto"/>
            </w:tcBorders>
          </w:tcPr>
          <w:p w14:paraId="69728BD9"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F349F6" w:rsidRPr="009E01FE" w14:paraId="066E83F2" w14:textId="6A6C0634" w:rsidTr="00F349F6">
        <w:trPr>
          <w:cantSplit/>
          <w:trHeight w:val="255"/>
          <w:jc w:val="center"/>
        </w:trPr>
        <w:tc>
          <w:tcPr>
            <w:tcW w:w="418" w:type="pct"/>
            <w:tcBorders>
              <w:top w:val="single" w:sz="4" w:space="0" w:color="auto"/>
              <w:left w:val="single" w:sz="4" w:space="0" w:color="auto"/>
              <w:bottom w:val="single" w:sz="4" w:space="0" w:color="auto"/>
              <w:right w:val="single" w:sz="4" w:space="0" w:color="auto"/>
            </w:tcBorders>
          </w:tcPr>
          <w:p w14:paraId="4230A196"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0" w:type="pct"/>
            <w:tcBorders>
              <w:top w:val="single" w:sz="4" w:space="0" w:color="auto"/>
              <w:left w:val="single" w:sz="4" w:space="0" w:color="auto"/>
              <w:bottom w:val="single" w:sz="4" w:space="0" w:color="auto"/>
              <w:right w:val="single" w:sz="4" w:space="0" w:color="auto"/>
            </w:tcBorders>
            <w:vAlign w:val="center"/>
          </w:tcPr>
          <w:p w14:paraId="61B833EF" w14:textId="17CD833E"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vAlign w:val="center"/>
          </w:tcPr>
          <w:p w14:paraId="72AD32D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4" w:type="pct"/>
            <w:tcBorders>
              <w:top w:val="single" w:sz="4" w:space="0" w:color="auto"/>
              <w:left w:val="single" w:sz="4" w:space="0" w:color="auto"/>
              <w:bottom w:val="single" w:sz="4" w:space="0" w:color="auto"/>
              <w:right w:val="single" w:sz="4" w:space="0" w:color="auto"/>
            </w:tcBorders>
            <w:vAlign w:val="center"/>
          </w:tcPr>
          <w:p w14:paraId="7985165B"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01B7ABC1"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9" w:type="pct"/>
            <w:tcBorders>
              <w:top w:val="single" w:sz="4" w:space="0" w:color="auto"/>
              <w:left w:val="single" w:sz="4" w:space="0" w:color="auto"/>
              <w:bottom w:val="single" w:sz="4" w:space="0" w:color="auto"/>
              <w:right w:val="single" w:sz="4" w:space="0" w:color="auto"/>
            </w:tcBorders>
            <w:vAlign w:val="center"/>
          </w:tcPr>
          <w:p w14:paraId="7E44C6FA"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93" w:type="pct"/>
            <w:tcBorders>
              <w:top w:val="single" w:sz="4" w:space="0" w:color="auto"/>
              <w:left w:val="single" w:sz="4" w:space="0" w:color="auto"/>
              <w:bottom w:val="single" w:sz="4" w:space="0" w:color="auto"/>
              <w:right w:val="single" w:sz="4" w:space="0" w:color="auto"/>
            </w:tcBorders>
            <w:vAlign w:val="center"/>
          </w:tcPr>
          <w:p w14:paraId="2F926A0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18" w:type="pct"/>
            <w:tcBorders>
              <w:top w:val="single" w:sz="4" w:space="0" w:color="auto"/>
              <w:left w:val="single" w:sz="4" w:space="0" w:color="auto"/>
              <w:bottom w:val="single" w:sz="4" w:space="0" w:color="auto"/>
              <w:right w:val="single" w:sz="4" w:space="0" w:color="auto"/>
            </w:tcBorders>
            <w:vAlign w:val="center"/>
          </w:tcPr>
          <w:p w14:paraId="1EFB1744"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21B85B6E" w14:textId="77777777"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389848A1"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1" w:type="pct"/>
            <w:tcBorders>
              <w:top w:val="single" w:sz="4" w:space="0" w:color="auto"/>
              <w:left w:val="single" w:sz="4" w:space="0" w:color="auto"/>
              <w:bottom w:val="single" w:sz="4" w:space="0" w:color="auto"/>
              <w:right w:val="single" w:sz="4" w:space="0" w:color="auto"/>
            </w:tcBorders>
          </w:tcPr>
          <w:p w14:paraId="45270EC5"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85" w:type="pct"/>
            <w:tcBorders>
              <w:top w:val="single" w:sz="4" w:space="0" w:color="auto"/>
              <w:left w:val="single" w:sz="4" w:space="0" w:color="auto"/>
              <w:bottom w:val="single" w:sz="4" w:space="0" w:color="auto"/>
              <w:right w:val="single" w:sz="4" w:space="0" w:color="auto"/>
            </w:tcBorders>
          </w:tcPr>
          <w:p w14:paraId="4D36FB31"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5FC35F8" w14:textId="77777777" w:rsidR="007A73AF" w:rsidRDefault="007A73AF" w:rsidP="00D879CA">
      <w:pPr>
        <w:spacing w:after="0" w:line="240" w:lineRule="auto"/>
        <w:rPr>
          <w:rFonts w:asciiTheme="minorHAnsi" w:hAnsiTheme="minorHAnsi" w:cstheme="minorHAnsi"/>
          <w:sz w:val="18"/>
          <w:szCs w:val="18"/>
        </w:rPr>
      </w:pPr>
    </w:p>
    <w:tbl>
      <w:tblPr>
        <w:tblW w:w="4984" w:type="pct"/>
        <w:tblInd w:w="1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29"/>
        <w:gridCol w:w="1181"/>
        <w:gridCol w:w="1181"/>
        <w:gridCol w:w="1181"/>
        <w:gridCol w:w="1181"/>
        <w:gridCol w:w="1383"/>
        <w:gridCol w:w="3119"/>
      </w:tblGrid>
      <w:tr w:rsidR="007A73AF" w:rsidRPr="009E01FE" w14:paraId="40BDA61B" w14:textId="77777777" w:rsidTr="00236F4B">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16FAF02F" w14:textId="2E0EF086"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C</w:t>
            </w:r>
            <w:r w:rsidRPr="008733ED">
              <w:rPr>
                <w:rFonts w:asciiTheme="minorHAnsi" w:hAnsiTheme="minorHAnsi" w:cstheme="minorHAnsi"/>
                <w:b/>
                <w:sz w:val="20"/>
                <w:szCs w:val="20"/>
              </w:rPr>
              <w:t xml:space="preserve">. Design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33DD02B5" w14:textId="77777777" w:rsidR="007A73AF" w:rsidRPr="008733ED"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This table reports the water heater(s) efficiency features specified on the registered CF1R compliance document for this project. (Not needed for central systems)</w:t>
            </w:r>
          </w:p>
        </w:tc>
      </w:tr>
      <w:tr w:rsidR="007A73AF" w:rsidRPr="009E01FE" w14:paraId="6B676368"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69A372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01</w:t>
            </w:r>
          </w:p>
        </w:tc>
        <w:tc>
          <w:tcPr>
            <w:tcW w:w="549" w:type="pct"/>
            <w:tcBorders>
              <w:top w:val="single" w:sz="4" w:space="0" w:color="auto"/>
              <w:left w:val="single" w:sz="4" w:space="0" w:color="auto"/>
              <w:bottom w:val="single" w:sz="4" w:space="0" w:color="auto"/>
              <w:right w:val="single" w:sz="4" w:space="0" w:color="auto"/>
            </w:tcBorders>
            <w:vAlign w:val="center"/>
          </w:tcPr>
          <w:p w14:paraId="254352E6"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02</w:t>
            </w:r>
          </w:p>
        </w:tc>
        <w:tc>
          <w:tcPr>
            <w:tcW w:w="549" w:type="pct"/>
            <w:tcBorders>
              <w:top w:val="single" w:sz="4" w:space="0" w:color="auto"/>
              <w:left w:val="single" w:sz="4" w:space="0" w:color="auto"/>
              <w:bottom w:val="single" w:sz="4" w:space="0" w:color="auto"/>
              <w:right w:val="single" w:sz="4" w:space="0" w:color="auto"/>
            </w:tcBorders>
            <w:vAlign w:val="center"/>
          </w:tcPr>
          <w:p w14:paraId="22D01913"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03</w:t>
            </w:r>
          </w:p>
        </w:tc>
        <w:tc>
          <w:tcPr>
            <w:tcW w:w="549" w:type="pct"/>
            <w:tcBorders>
              <w:top w:val="single" w:sz="4" w:space="0" w:color="auto"/>
              <w:left w:val="single" w:sz="4" w:space="0" w:color="auto"/>
              <w:bottom w:val="single" w:sz="4" w:space="0" w:color="auto"/>
              <w:right w:val="single" w:sz="4" w:space="0" w:color="auto"/>
            </w:tcBorders>
            <w:vAlign w:val="center"/>
          </w:tcPr>
          <w:p w14:paraId="245EA760"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04</w:t>
            </w:r>
          </w:p>
        </w:tc>
        <w:tc>
          <w:tcPr>
            <w:tcW w:w="549" w:type="pct"/>
            <w:tcBorders>
              <w:top w:val="single" w:sz="4" w:space="0" w:color="auto"/>
              <w:left w:val="single" w:sz="4" w:space="0" w:color="auto"/>
              <w:bottom w:val="single" w:sz="4" w:space="0" w:color="auto"/>
              <w:right w:val="single" w:sz="4" w:space="0" w:color="auto"/>
            </w:tcBorders>
            <w:vAlign w:val="center"/>
          </w:tcPr>
          <w:p w14:paraId="5E47CD90"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05</w:t>
            </w:r>
          </w:p>
        </w:tc>
        <w:tc>
          <w:tcPr>
            <w:tcW w:w="643" w:type="pct"/>
            <w:tcBorders>
              <w:top w:val="single" w:sz="4" w:space="0" w:color="auto"/>
              <w:left w:val="single" w:sz="4" w:space="0" w:color="auto"/>
              <w:bottom w:val="single" w:sz="4" w:space="0" w:color="auto"/>
              <w:right w:val="single" w:sz="4" w:space="0" w:color="auto"/>
            </w:tcBorders>
          </w:tcPr>
          <w:p w14:paraId="03A5F64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06</w:t>
            </w:r>
          </w:p>
        </w:tc>
        <w:tc>
          <w:tcPr>
            <w:tcW w:w="1450" w:type="pct"/>
            <w:tcBorders>
              <w:top w:val="single" w:sz="4" w:space="0" w:color="auto"/>
              <w:left w:val="single" w:sz="4" w:space="0" w:color="auto"/>
              <w:bottom w:val="single" w:sz="4" w:space="0" w:color="auto"/>
              <w:right w:val="single" w:sz="4" w:space="0" w:color="auto"/>
            </w:tcBorders>
            <w:vAlign w:val="center"/>
          </w:tcPr>
          <w:p w14:paraId="10E63AB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07</w:t>
            </w:r>
          </w:p>
        </w:tc>
      </w:tr>
      <w:tr w:rsidR="007A73AF" w:rsidRPr="009E01FE" w14:paraId="290A51D1"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bottom"/>
          </w:tcPr>
          <w:p w14:paraId="785D8051"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549" w:type="pct"/>
            <w:tcBorders>
              <w:top w:val="single" w:sz="4" w:space="0" w:color="auto"/>
              <w:left w:val="single" w:sz="4" w:space="0" w:color="auto"/>
              <w:bottom w:val="single" w:sz="4" w:space="0" w:color="auto"/>
              <w:right w:val="single" w:sz="4" w:space="0" w:color="auto"/>
            </w:tcBorders>
            <w:vAlign w:val="bottom"/>
          </w:tcPr>
          <w:p w14:paraId="3610A73A"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Type</w:t>
            </w:r>
          </w:p>
        </w:tc>
        <w:tc>
          <w:tcPr>
            <w:tcW w:w="549" w:type="pct"/>
            <w:tcBorders>
              <w:top w:val="single" w:sz="4" w:space="0" w:color="auto"/>
              <w:left w:val="single" w:sz="4" w:space="0" w:color="auto"/>
              <w:bottom w:val="single" w:sz="4" w:space="0" w:color="auto"/>
              <w:right w:val="single" w:sz="4" w:space="0" w:color="auto"/>
            </w:tcBorders>
            <w:vAlign w:val="bottom"/>
          </w:tcPr>
          <w:p w14:paraId="37EC2307"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Value</w:t>
            </w:r>
          </w:p>
        </w:tc>
        <w:tc>
          <w:tcPr>
            <w:tcW w:w="549" w:type="pct"/>
            <w:tcBorders>
              <w:top w:val="single" w:sz="4" w:space="0" w:color="auto"/>
              <w:left w:val="single" w:sz="4" w:space="0" w:color="auto"/>
              <w:bottom w:val="single" w:sz="4" w:space="0" w:color="auto"/>
              <w:right w:val="single" w:sz="4" w:space="0" w:color="auto"/>
            </w:tcBorders>
            <w:vAlign w:val="bottom"/>
          </w:tcPr>
          <w:p w14:paraId="79089DE7"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Standby Loss </w:t>
            </w:r>
          </w:p>
          <w:p w14:paraId="5A9EA95E"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t>
            </w:r>
          </w:p>
        </w:tc>
        <w:tc>
          <w:tcPr>
            <w:tcW w:w="549" w:type="pct"/>
            <w:tcBorders>
              <w:top w:val="single" w:sz="4" w:space="0" w:color="auto"/>
              <w:left w:val="single" w:sz="4" w:space="0" w:color="auto"/>
              <w:bottom w:val="single" w:sz="4" w:space="0" w:color="auto"/>
              <w:right w:val="single" w:sz="4" w:space="0" w:color="auto"/>
            </w:tcBorders>
            <w:vAlign w:val="bottom"/>
          </w:tcPr>
          <w:p w14:paraId="13D45E2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Exterior Insulation </w:t>
            </w:r>
          </w:p>
          <w:p w14:paraId="552BEFCE"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R-Value</w:t>
            </w:r>
          </w:p>
        </w:tc>
        <w:tc>
          <w:tcPr>
            <w:tcW w:w="643" w:type="pct"/>
            <w:tcBorders>
              <w:top w:val="single" w:sz="4" w:space="0" w:color="auto"/>
              <w:left w:val="single" w:sz="4" w:space="0" w:color="auto"/>
              <w:bottom w:val="single" w:sz="4" w:space="0" w:color="auto"/>
              <w:right w:val="single" w:sz="4" w:space="0" w:color="auto"/>
            </w:tcBorders>
            <w:vAlign w:val="bottom"/>
          </w:tcPr>
          <w:p w14:paraId="119B872F"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Storage</w:t>
            </w:r>
          </w:p>
          <w:p w14:paraId="169DC54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Volume (gal)</w:t>
            </w:r>
          </w:p>
        </w:tc>
        <w:tc>
          <w:tcPr>
            <w:tcW w:w="1450" w:type="pct"/>
            <w:tcBorders>
              <w:top w:val="single" w:sz="4" w:space="0" w:color="auto"/>
              <w:left w:val="single" w:sz="4" w:space="0" w:color="auto"/>
              <w:bottom w:val="single" w:sz="4" w:space="0" w:color="auto"/>
              <w:right w:val="single" w:sz="4" w:space="0" w:color="auto"/>
            </w:tcBorders>
            <w:vAlign w:val="bottom"/>
          </w:tcPr>
          <w:p w14:paraId="3DA61F44" w14:textId="5AFA3287" w:rsidR="007A73AF" w:rsidRPr="00236F4B" w:rsidRDefault="007A73AF" w:rsidP="00293E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Tank </w:t>
            </w:r>
            <w:r w:rsidR="00293EE6">
              <w:rPr>
                <w:rFonts w:asciiTheme="minorHAnsi" w:eastAsia="Times New Roman" w:hAnsiTheme="minorHAnsi" w:cstheme="minorHAnsi"/>
                <w:sz w:val="18"/>
                <w:szCs w:val="20"/>
              </w:rPr>
              <w:t>L</w:t>
            </w:r>
            <w:r w:rsidRPr="00236F4B">
              <w:rPr>
                <w:rFonts w:asciiTheme="minorHAnsi" w:eastAsia="Times New Roman" w:hAnsiTheme="minorHAnsi" w:cstheme="minorHAnsi"/>
                <w:sz w:val="18"/>
                <w:szCs w:val="20"/>
              </w:rPr>
              <w:t>ocation</w:t>
            </w:r>
          </w:p>
        </w:tc>
      </w:tr>
      <w:tr w:rsidR="007A73AF" w:rsidRPr="009E01FE" w14:paraId="25F4FB53"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0BF177C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98DA1C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598432D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FA07E3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0B16B85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01AB53A1"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24B3EF6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9E01FE" w14:paraId="6972E575"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25A57A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EE1537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54D00F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62A9E5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C08E8D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1CDA32CA"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79DB345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96C95BE" w14:textId="17699395" w:rsidR="00D7513B" w:rsidRPr="00236F4B" w:rsidRDefault="00D7513B" w:rsidP="0023694B">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18"/>
        <w:gridCol w:w="1234"/>
        <w:gridCol w:w="1146"/>
        <w:gridCol w:w="1146"/>
        <w:gridCol w:w="1232"/>
        <w:gridCol w:w="1411"/>
        <w:gridCol w:w="3103"/>
      </w:tblGrid>
      <w:tr w:rsidR="007A73AF" w:rsidRPr="008733ED" w14:paraId="7B74D56E" w14:textId="77777777" w:rsidTr="007A73AF">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5DAB9D91" w14:textId="17490FA2"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D</w:t>
            </w:r>
            <w:r w:rsidRPr="008733ED">
              <w:rPr>
                <w:rFonts w:asciiTheme="minorHAnsi" w:hAnsiTheme="minorHAnsi" w:cstheme="minorHAnsi"/>
                <w:b/>
                <w:sz w:val="20"/>
                <w:szCs w:val="20"/>
              </w:rPr>
              <w:t xml:space="preserve">. </w:t>
            </w:r>
            <w:r>
              <w:rPr>
                <w:rFonts w:asciiTheme="minorHAnsi" w:hAnsiTheme="minorHAnsi" w:cstheme="minorHAnsi"/>
                <w:b/>
                <w:sz w:val="20"/>
                <w:szCs w:val="20"/>
              </w:rPr>
              <w:t>Installed</w:t>
            </w:r>
            <w:r w:rsidRPr="008733ED">
              <w:rPr>
                <w:rFonts w:asciiTheme="minorHAnsi" w:hAnsiTheme="minorHAnsi" w:cstheme="minorHAnsi"/>
                <w:b/>
                <w:sz w:val="20"/>
                <w:szCs w:val="20"/>
              </w:rPr>
              <w:t xml:space="preserve">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1BC8A529" w14:textId="4B713D02" w:rsidR="007A73AF" w:rsidRPr="008733ED" w:rsidRDefault="007A73AF" w:rsidP="00CC1AF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 xml:space="preserve">This table reports the water heater(s) efficiency features </w:t>
            </w:r>
            <w:r w:rsidR="00CC1AFA">
              <w:rPr>
                <w:rFonts w:asciiTheme="minorHAnsi" w:eastAsia="Times New Roman" w:hAnsiTheme="minorHAnsi" w:cstheme="minorHAnsi"/>
                <w:sz w:val="18"/>
                <w:szCs w:val="20"/>
              </w:rPr>
              <w:t>installed in</w:t>
            </w:r>
            <w:r w:rsidRPr="00236F4B">
              <w:rPr>
                <w:rFonts w:asciiTheme="minorHAnsi" w:eastAsia="Times New Roman" w:hAnsiTheme="minorHAnsi" w:cstheme="minorHAnsi"/>
                <w:sz w:val="18"/>
                <w:szCs w:val="20"/>
              </w:rPr>
              <w:t xml:space="preserve"> this project.</w:t>
            </w:r>
            <w:r w:rsidRPr="00236F4B">
              <w:rPr>
                <w:sz w:val="20"/>
              </w:rPr>
              <w:t xml:space="preserve"> </w:t>
            </w:r>
            <w:r w:rsidRPr="00236F4B">
              <w:rPr>
                <w:rFonts w:asciiTheme="minorHAnsi" w:eastAsia="Times New Roman" w:hAnsiTheme="minorHAnsi" w:cstheme="minorHAnsi"/>
                <w:sz w:val="18"/>
                <w:szCs w:val="20"/>
              </w:rPr>
              <w:t>(Not needed for central systems)</w:t>
            </w:r>
          </w:p>
        </w:tc>
      </w:tr>
      <w:tr w:rsidR="007A73AF" w:rsidRPr="00095904" w14:paraId="7D819574"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C2CDE5D"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01</w:t>
            </w:r>
          </w:p>
        </w:tc>
        <w:tc>
          <w:tcPr>
            <w:tcW w:w="572" w:type="pct"/>
            <w:tcBorders>
              <w:top w:val="single" w:sz="4" w:space="0" w:color="auto"/>
              <w:left w:val="single" w:sz="4" w:space="0" w:color="auto"/>
              <w:bottom w:val="single" w:sz="4" w:space="0" w:color="auto"/>
              <w:right w:val="single" w:sz="4" w:space="0" w:color="auto"/>
            </w:tcBorders>
            <w:vAlign w:val="center"/>
          </w:tcPr>
          <w:p w14:paraId="705B63EF"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02</w:t>
            </w:r>
          </w:p>
        </w:tc>
        <w:tc>
          <w:tcPr>
            <w:tcW w:w="531" w:type="pct"/>
            <w:tcBorders>
              <w:top w:val="single" w:sz="4" w:space="0" w:color="auto"/>
              <w:left w:val="single" w:sz="4" w:space="0" w:color="auto"/>
              <w:bottom w:val="single" w:sz="4" w:space="0" w:color="auto"/>
              <w:right w:val="single" w:sz="4" w:space="0" w:color="auto"/>
            </w:tcBorders>
            <w:vAlign w:val="center"/>
          </w:tcPr>
          <w:p w14:paraId="7D15B2F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03</w:t>
            </w:r>
          </w:p>
        </w:tc>
        <w:tc>
          <w:tcPr>
            <w:tcW w:w="531" w:type="pct"/>
            <w:tcBorders>
              <w:top w:val="single" w:sz="4" w:space="0" w:color="auto"/>
              <w:left w:val="single" w:sz="4" w:space="0" w:color="auto"/>
              <w:bottom w:val="single" w:sz="4" w:space="0" w:color="auto"/>
              <w:right w:val="single" w:sz="4" w:space="0" w:color="auto"/>
            </w:tcBorders>
            <w:vAlign w:val="center"/>
          </w:tcPr>
          <w:p w14:paraId="447FCAB5"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04</w:t>
            </w:r>
          </w:p>
        </w:tc>
        <w:tc>
          <w:tcPr>
            <w:tcW w:w="571" w:type="pct"/>
            <w:tcBorders>
              <w:top w:val="single" w:sz="4" w:space="0" w:color="auto"/>
              <w:left w:val="single" w:sz="4" w:space="0" w:color="auto"/>
              <w:bottom w:val="single" w:sz="4" w:space="0" w:color="auto"/>
              <w:right w:val="single" w:sz="4" w:space="0" w:color="auto"/>
            </w:tcBorders>
            <w:vAlign w:val="center"/>
          </w:tcPr>
          <w:p w14:paraId="759049E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05</w:t>
            </w:r>
          </w:p>
        </w:tc>
        <w:tc>
          <w:tcPr>
            <w:tcW w:w="654" w:type="pct"/>
            <w:tcBorders>
              <w:top w:val="single" w:sz="4" w:space="0" w:color="auto"/>
              <w:left w:val="single" w:sz="4" w:space="0" w:color="auto"/>
              <w:bottom w:val="single" w:sz="4" w:space="0" w:color="auto"/>
              <w:right w:val="single" w:sz="4" w:space="0" w:color="auto"/>
            </w:tcBorders>
          </w:tcPr>
          <w:p w14:paraId="3B70466A"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06</w:t>
            </w:r>
          </w:p>
        </w:tc>
        <w:tc>
          <w:tcPr>
            <w:tcW w:w="1438" w:type="pct"/>
            <w:tcBorders>
              <w:top w:val="single" w:sz="4" w:space="0" w:color="auto"/>
              <w:left w:val="single" w:sz="4" w:space="0" w:color="auto"/>
              <w:bottom w:val="single" w:sz="4" w:space="0" w:color="auto"/>
              <w:right w:val="single" w:sz="4" w:space="0" w:color="auto"/>
            </w:tcBorders>
            <w:vAlign w:val="center"/>
          </w:tcPr>
          <w:p w14:paraId="5D4A112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07</w:t>
            </w:r>
          </w:p>
        </w:tc>
      </w:tr>
      <w:tr w:rsidR="007A73AF" w:rsidRPr="00095904" w14:paraId="58AAB9AA"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bottom"/>
          </w:tcPr>
          <w:p w14:paraId="6F4F867D"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572" w:type="pct"/>
            <w:tcBorders>
              <w:top w:val="single" w:sz="4" w:space="0" w:color="auto"/>
              <w:left w:val="single" w:sz="4" w:space="0" w:color="auto"/>
              <w:bottom w:val="single" w:sz="4" w:space="0" w:color="auto"/>
              <w:right w:val="single" w:sz="4" w:space="0" w:color="auto"/>
            </w:tcBorders>
            <w:vAlign w:val="bottom"/>
          </w:tcPr>
          <w:p w14:paraId="58E7534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Type</w:t>
            </w:r>
          </w:p>
        </w:tc>
        <w:tc>
          <w:tcPr>
            <w:tcW w:w="531" w:type="pct"/>
            <w:tcBorders>
              <w:top w:val="single" w:sz="4" w:space="0" w:color="auto"/>
              <w:left w:val="single" w:sz="4" w:space="0" w:color="auto"/>
              <w:bottom w:val="single" w:sz="4" w:space="0" w:color="auto"/>
              <w:right w:val="single" w:sz="4" w:space="0" w:color="auto"/>
            </w:tcBorders>
            <w:vAlign w:val="bottom"/>
          </w:tcPr>
          <w:p w14:paraId="3D72E45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Value</w:t>
            </w:r>
          </w:p>
        </w:tc>
        <w:tc>
          <w:tcPr>
            <w:tcW w:w="531" w:type="pct"/>
            <w:tcBorders>
              <w:top w:val="single" w:sz="4" w:space="0" w:color="auto"/>
              <w:left w:val="single" w:sz="4" w:space="0" w:color="auto"/>
              <w:bottom w:val="single" w:sz="4" w:space="0" w:color="auto"/>
              <w:right w:val="single" w:sz="4" w:space="0" w:color="auto"/>
            </w:tcBorders>
            <w:vAlign w:val="bottom"/>
          </w:tcPr>
          <w:p w14:paraId="7BADFE9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Standby Loss </w:t>
            </w:r>
          </w:p>
          <w:p w14:paraId="5D0D012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t>
            </w:r>
          </w:p>
        </w:tc>
        <w:tc>
          <w:tcPr>
            <w:tcW w:w="571" w:type="pct"/>
            <w:tcBorders>
              <w:top w:val="single" w:sz="4" w:space="0" w:color="auto"/>
              <w:left w:val="single" w:sz="4" w:space="0" w:color="auto"/>
              <w:bottom w:val="single" w:sz="4" w:space="0" w:color="auto"/>
              <w:right w:val="single" w:sz="4" w:space="0" w:color="auto"/>
            </w:tcBorders>
            <w:vAlign w:val="bottom"/>
          </w:tcPr>
          <w:p w14:paraId="56F14F31"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Exterior Insulation </w:t>
            </w:r>
          </w:p>
          <w:p w14:paraId="0277DC7A"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R-Value</w:t>
            </w:r>
          </w:p>
        </w:tc>
        <w:tc>
          <w:tcPr>
            <w:tcW w:w="654" w:type="pct"/>
            <w:tcBorders>
              <w:top w:val="single" w:sz="4" w:space="0" w:color="auto"/>
              <w:left w:val="single" w:sz="4" w:space="0" w:color="auto"/>
              <w:bottom w:val="single" w:sz="4" w:space="0" w:color="auto"/>
              <w:right w:val="single" w:sz="4" w:space="0" w:color="auto"/>
            </w:tcBorders>
            <w:vAlign w:val="bottom"/>
          </w:tcPr>
          <w:p w14:paraId="4B51E759"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Storage</w:t>
            </w:r>
          </w:p>
          <w:p w14:paraId="20250F90"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Volume (gal)</w:t>
            </w:r>
          </w:p>
        </w:tc>
        <w:tc>
          <w:tcPr>
            <w:tcW w:w="1438" w:type="pct"/>
            <w:tcBorders>
              <w:top w:val="single" w:sz="4" w:space="0" w:color="auto"/>
              <w:left w:val="single" w:sz="4" w:space="0" w:color="auto"/>
              <w:bottom w:val="single" w:sz="4" w:space="0" w:color="auto"/>
              <w:right w:val="single" w:sz="4" w:space="0" w:color="auto"/>
            </w:tcBorders>
            <w:vAlign w:val="bottom"/>
          </w:tcPr>
          <w:p w14:paraId="48D2C3B4" w14:textId="523E5901"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Tank </w:t>
            </w:r>
            <w:r w:rsidR="00293EE6">
              <w:rPr>
                <w:rFonts w:asciiTheme="minorHAnsi" w:eastAsia="Times New Roman" w:hAnsiTheme="minorHAnsi" w:cstheme="minorHAnsi"/>
                <w:sz w:val="18"/>
                <w:szCs w:val="20"/>
              </w:rPr>
              <w:t>L</w:t>
            </w:r>
            <w:r w:rsidRPr="00236F4B">
              <w:rPr>
                <w:rFonts w:asciiTheme="minorHAnsi" w:eastAsia="Times New Roman" w:hAnsiTheme="minorHAnsi" w:cstheme="minorHAnsi"/>
                <w:sz w:val="18"/>
                <w:szCs w:val="20"/>
              </w:rPr>
              <w:t>ocation</w:t>
            </w:r>
          </w:p>
        </w:tc>
      </w:tr>
      <w:tr w:rsidR="007A73AF" w:rsidRPr="00095904" w14:paraId="1F458609"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28A1907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592FF9A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208A308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707453E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39C2B85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7E2737D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41957F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095904" w14:paraId="0D246455"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933C529"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621F911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700DAEA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57F1A58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6C678DF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5BBF4FB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556134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3233340" w14:textId="77777777" w:rsidR="00D7513B" w:rsidRPr="00236F4B" w:rsidRDefault="00D7513B" w:rsidP="0023694B">
      <w:pPr>
        <w:spacing w:after="0" w:line="240" w:lineRule="auto"/>
        <w:rPr>
          <w:rFonts w:asciiTheme="minorHAnsi" w:hAnsiTheme="minorHAnsi" w:cstheme="minorHAnsi"/>
          <w:sz w:val="18"/>
          <w:szCs w:val="18"/>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815"/>
        <w:gridCol w:w="3774"/>
        <w:gridCol w:w="5409"/>
      </w:tblGrid>
      <w:tr w:rsidR="0094138E" w:rsidRPr="002F18C2" w14:paraId="0F7F442B" w14:textId="77777777" w:rsidTr="00236F4B">
        <w:trPr>
          <w:trHeight w:val="144"/>
        </w:trPr>
        <w:tc>
          <w:tcPr>
            <w:tcW w:w="10998" w:type="dxa"/>
            <w:gridSpan w:val="3"/>
            <w:tcBorders>
              <w:top w:val="single" w:sz="4" w:space="0" w:color="auto"/>
              <w:bottom w:val="single" w:sz="4" w:space="0" w:color="auto"/>
            </w:tcBorders>
            <w:vAlign w:val="center"/>
          </w:tcPr>
          <w:p w14:paraId="0F7F442A" w14:textId="17EEDE82" w:rsidR="0094138E" w:rsidRPr="00236F4B" w:rsidRDefault="006E1E9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18"/>
              </w:rPr>
            </w:pPr>
            <w:r>
              <w:rPr>
                <w:rFonts w:asciiTheme="minorHAnsi" w:hAnsiTheme="minorHAnsi" w:cstheme="minorHAnsi"/>
                <w:b/>
                <w:sz w:val="20"/>
                <w:szCs w:val="18"/>
              </w:rPr>
              <w:t>E</w:t>
            </w:r>
            <w:r w:rsidR="0094138E" w:rsidRPr="005C69A2">
              <w:rPr>
                <w:rFonts w:asciiTheme="minorHAnsi" w:hAnsiTheme="minorHAnsi" w:cstheme="minorHAnsi"/>
                <w:b/>
                <w:sz w:val="20"/>
                <w:szCs w:val="18"/>
              </w:rPr>
              <w:t>. Installed Water Heater Manufacturer Information</w:t>
            </w:r>
          </w:p>
        </w:tc>
      </w:tr>
      <w:tr w:rsidR="0094138E" w:rsidRPr="002F18C2" w14:paraId="0F7F442F" w14:textId="77777777" w:rsidTr="00236F4B">
        <w:trPr>
          <w:trHeight w:val="144"/>
        </w:trPr>
        <w:tc>
          <w:tcPr>
            <w:tcW w:w="1815" w:type="dxa"/>
            <w:tcBorders>
              <w:top w:val="single" w:sz="4" w:space="0" w:color="auto"/>
              <w:bottom w:val="single" w:sz="4" w:space="0" w:color="auto"/>
              <w:right w:val="single" w:sz="4" w:space="0" w:color="auto"/>
            </w:tcBorders>
            <w:vAlign w:val="center"/>
          </w:tcPr>
          <w:p w14:paraId="0F7F442C"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01</w:t>
            </w:r>
          </w:p>
        </w:tc>
        <w:tc>
          <w:tcPr>
            <w:tcW w:w="3774" w:type="dxa"/>
            <w:tcBorders>
              <w:top w:val="single" w:sz="4" w:space="0" w:color="auto"/>
              <w:left w:val="single" w:sz="4" w:space="0" w:color="auto"/>
              <w:bottom w:val="single" w:sz="4" w:space="0" w:color="auto"/>
              <w:right w:val="single" w:sz="4" w:space="0" w:color="auto"/>
            </w:tcBorders>
            <w:vAlign w:val="center"/>
          </w:tcPr>
          <w:p w14:paraId="0F7F442D"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02</w:t>
            </w:r>
          </w:p>
        </w:tc>
        <w:tc>
          <w:tcPr>
            <w:tcW w:w="5409" w:type="dxa"/>
            <w:tcBorders>
              <w:top w:val="single" w:sz="4" w:space="0" w:color="auto"/>
              <w:left w:val="single" w:sz="4" w:space="0" w:color="auto"/>
              <w:bottom w:val="single" w:sz="4" w:space="0" w:color="auto"/>
            </w:tcBorders>
            <w:vAlign w:val="center"/>
          </w:tcPr>
          <w:p w14:paraId="0F7F442E"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03</w:t>
            </w:r>
          </w:p>
        </w:tc>
      </w:tr>
      <w:tr w:rsidR="0094138E" w:rsidRPr="002F18C2" w14:paraId="0F7F4433" w14:textId="77777777" w:rsidTr="00236F4B">
        <w:trPr>
          <w:trHeight w:val="144"/>
        </w:trPr>
        <w:tc>
          <w:tcPr>
            <w:tcW w:w="1815" w:type="dxa"/>
            <w:tcBorders>
              <w:top w:val="single" w:sz="4" w:space="0" w:color="auto"/>
              <w:bottom w:val="single" w:sz="4" w:space="0" w:color="auto"/>
              <w:right w:val="single" w:sz="4" w:space="0" w:color="auto"/>
            </w:tcBorders>
            <w:vAlign w:val="bottom"/>
          </w:tcPr>
          <w:p w14:paraId="0F7F4430"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Water Heating System ID or Name</w:t>
            </w:r>
          </w:p>
        </w:tc>
        <w:tc>
          <w:tcPr>
            <w:tcW w:w="3774" w:type="dxa"/>
            <w:tcBorders>
              <w:top w:val="single" w:sz="4" w:space="0" w:color="auto"/>
              <w:left w:val="single" w:sz="4" w:space="0" w:color="auto"/>
              <w:bottom w:val="single" w:sz="4" w:space="0" w:color="auto"/>
              <w:right w:val="single" w:sz="4" w:space="0" w:color="auto"/>
            </w:tcBorders>
            <w:vAlign w:val="bottom"/>
          </w:tcPr>
          <w:p w14:paraId="0F7F4431"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Manufacturer</w:t>
            </w:r>
          </w:p>
        </w:tc>
        <w:tc>
          <w:tcPr>
            <w:tcW w:w="5409" w:type="dxa"/>
            <w:tcBorders>
              <w:top w:val="single" w:sz="4" w:space="0" w:color="auto"/>
              <w:left w:val="single" w:sz="4" w:space="0" w:color="auto"/>
              <w:bottom w:val="single" w:sz="4" w:space="0" w:color="auto"/>
            </w:tcBorders>
            <w:vAlign w:val="bottom"/>
          </w:tcPr>
          <w:p w14:paraId="0F7F4432"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Model Number</w:t>
            </w:r>
          </w:p>
        </w:tc>
      </w:tr>
      <w:tr w:rsidR="0094138E" w:rsidRPr="002F18C2" w14:paraId="0F7F4437" w14:textId="77777777" w:rsidTr="00236F4B">
        <w:trPr>
          <w:trHeight w:val="144"/>
        </w:trPr>
        <w:tc>
          <w:tcPr>
            <w:tcW w:w="1815" w:type="dxa"/>
            <w:tcBorders>
              <w:top w:val="single" w:sz="4" w:space="0" w:color="auto"/>
              <w:bottom w:val="single" w:sz="4" w:space="0" w:color="auto"/>
              <w:right w:val="single" w:sz="4" w:space="0" w:color="auto"/>
            </w:tcBorders>
            <w:vAlign w:val="bottom"/>
          </w:tcPr>
          <w:p w14:paraId="0F7F4434"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5"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shd w:val="clear" w:color="auto" w:fill="FFFFFF" w:themeFill="background1"/>
          </w:tcPr>
          <w:p w14:paraId="0F7F4436"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r w:rsidR="0094138E" w:rsidRPr="002F18C2" w14:paraId="0F7F443B" w14:textId="77777777" w:rsidTr="00236F4B">
        <w:trPr>
          <w:trHeight w:val="144"/>
        </w:trPr>
        <w:tc>
          <w:tcPr>
            <w:tcW w:w="1815" w:type="dxa"/>
            <w:tcBorders>
              <w:top w:val="single" w:sz="4" w:space="0" w:color="auto"/>
              <w:bottom w:val="single" w:sz="4" w:space="0" w:color="auto"/>
              <w:right w:val="single" w:sz="4" w:space="0" w:color="auto"/>
            </w:tcBorders>
            <w:vAlign w:val="bottom"/>
          </w:tcPr>
          <w:p w14:paraId="0F7F4438"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9"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tcPr>
          <w:p w14:paraId="0F7F443A"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bl>
    <w:p w14:paraId="0F7F4464" w14:textId="0CE70B47" w:rsidR="00DE7A20" w:rsidRDefault="00DE7A20" w:rsidP="00DC522B">
      <w:pPr>
        <w:spacing w:after="0" w:line="240" w:lineRule="auto"/>
        <w:rPr>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
        <w:gridCol w:w="10181"/>
      </w:tblGrid>
      <w:tr w:rsidR="006C36EE" w:rsidRPr="002F18C2" w14:paraId="06394A1D" w14:textId="77777777" w:rsidTr="00E879AA">
        <w:trPr>
          <w:trHeight w:val="144"/>
        </w:trPr>
        <w:tc>
          <w:tcPr>
            <w:tcW w:w="11016" w:type="dxa"/>
            <w:gridSpan w:val="2"/>
            <w:tcBorders>
              <w:top w:val="single" w:sz="4" w:space="0" w:color="auto"/>
              <w:left w:val="single" w:sz="4" w:space="0" w:color="auto"/>
              <w:bottom w:val="single" w:sz="4" w:space="0" w:color="auto"/>
              <w:right w:val="single" w:sz="4" w:space="0" w:color="auto"/>
            </w:tcBorders>
          </w:tcPr>
          <w:p w14:paraId="6EF9F502" w14:textId="53C13AE5" w:rsidR="006C36EE" w:rsidRPr="00935470" w:rsidRDefault="006C36EE" w:rsidP="00E879AA">
            <w:pPr>
              <w:keepNext/>
              <w:spacing w:after="0" w:line="240" w:lineRule="auto"/>
              <w:rPr>
                <w:rFonts w:asciiTheme="minorHAnsi" w:eastAsiaTheme="minorEastAsia" w:hAnsiTheme="minorHAnsi" w:cstheme="minorHAnsi"/>
                <w:sz w:val="20"/>
                <w:szCs w:val="18"/>
              </w:rPr>
            </w:pPr>
            <w:r>
              <w:rPr>
                <w:rFonts w:asciiTheme="minorHAnsi" w:eastAsiaTheme="minorEastAsia" w:hAnsiTheme="minorHAnsi" w:cstheme="minorHAnsi"/>
                <w:b/>
                <w:sz w:val="20"/>
                <w:szCs w:val="18"/>
              </w:rPr>
              <w:lastRenderedPageBreak/>
              <w:t>F</w:t>
            </w:r>
            <w:r w:rsidRPr="00583B52">
              <w:rPr>
                <w:rFonts w:asciiTheme="minorHAnsi" w:eastAsiaTheme="minorEastAsia" w:hAnsiTheme="minorHAnsi" w:cstheme="minorHAnsi"/>
                <w:b/>
                <w:sz w:val="20"/>
                <w:szCs w:val="18"/>
              </w:rPr>
              <w:t xml:space="preserve">. </w:t>
            </w:r>
            <w:r w:rsidRPr="00935470">
              <w:rPr>
                <w:rFonts w:asciiTheme="minorHAnsi" w:eastAsiaTheme="minorEastAsia" w:hAnsiTheme="minorHAnsi" w:cstheme="minorHAnsi"/>
                <w:b/>
                <w:sz w:val="20"/>
                <w:szCs w:val="18"/>
              </w:rPr>
              <w:t xml:space="preserve">Mandatory Measures for </w:t>
            </w:r>
            <w:r>
              <w:rPr>
                <w:rFonts w:asciiTheme="minorHAnsi" w:eastAsiaTheme="minorEastAsia" w:hAnsiTheme="minorHAnsi" w:cstheme="minorHAnsi"/>
                <w:b/>
                <w:sz w:val="20"/>
                <w:szCs w:val="18"/>
              </w:rPr>
              <w:t>all</w:t>
            </w:r>
            <w:r w:rsidRPr="00935470">
              <w:rPr>
                <w:rFonts w:asciiTheme="minorHAnsi" w:eastAsiaTheme="minorEastAsia" w:hAnsiTheme="minorHAnsi" w:cstheme="minorHAnsi"/>
                <w:b/>
                <w:sz w:val="20"/>
                <w:szCs w:val="18"/>
              </w:rPr>
              <w:t xml:space="preserve"> </w:t>
            </w:r>
            <w:r>
              <w:rPr>
                <w:rFonts w:asciiTheme="minorHAnsi" w:eastAsiaTheme="minorEastAsia" w:hAnsiTheme="minorHAnsi" w:cstheme="minorHAnsi"/>
                <w:b/>
                <w:sz w:val="20"/>
                <w:szCs w:val="18"/>
              </w:rPr>
              <w:t>Domestic H</w:t>
            </w:r>
            <w:r w:rsidR="005D11BC">
              <w:rPr>
                <w:rFonts w:asciiTheme="minorHAnsi" w:eastAsiaTheme="minorEastAsia" w:hAnsiTheme="minorHAnsi" w:cstheme="minorHAnsi"/>
                <w:b/>
                <w:sz w:val="20"/>
                <w:szCs w:val="18"/>
              </w:rPr>
              <w:t>ot Water Distribution Systems</w:t>
            </w:r>
          </w:p>
        </w:tc>
      </w:tr>
      <w:tr w:rsidR="006C36EE" w:rsidRPr="002F18C2" w14:paraId="7523B6E8" w14:textId="77777777" w:rsidTr="00E879AA">
        <w:trPr>
          <w:trHeight w:val="144"/>
          <w:tblHeader/>
        </w:trPr>
        <w:tc>
          <w:tcPr>
            <w:tcW w:w="615" w:type="dxa"/>
            <w:vAlign w:val="center"/>
          </w:tcPr>
          <w:p w14:paraId="5EDCDBBA"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01</w:t>
            </w:r>
          </w:p>
        </w:tc>
        <w:tc>
          <w:tcPr>
            <w:tcW w:w="10401" w:type="dxa"/>
            <w:vAlign w:val="center"/>
          </w:tcPr>
          <w:p w14:paraId="59E65A51"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Equipment shall meet the applicable requirements of the Appliance Efficiency Regulations (Section 110.3(b)1).</w:t>
            </w:r>
          </w:p>
        </w:tc>
      </w:tr>
      <w:tr w:rsidR="006C36EE" w:rsidRPr="002F18C2" w14:paraId="7640BCAF" w14:textId="77777777" w:rsidTr="00E879AA">
        <w:trPr>
          <w:trHeight w:val="144"/>
          <w:tblHeader/>
        </w:trPr>
        <w:tc>
          <w:tcPr>
            <w:tcW w:w="615" w:type="dxa"/>
            <w:vAlign w:val="center"/>
          </w:tcPr>
          <w:p w14:paraId="762CC82E"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02</w:t>
            </w:r>
          </w:p>
        </w:tc>
        <w:tc>
          <w:tcPr>
            <w:tcW w:w="10401" w:type="dxa"/>
            <w:vAlign w:val="center"/>
          </w:tcPr>
          <w:p w14:paraId="2F088E1D" w14:textId="625630F1"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 xml:space="preserve">Unfired </w:t>
            </w:r>
            <w:r w:rsidR="00293EE6">
              <w:rPr>
                <w:rFonts w:asciiTheme="minorHAnsi" w:eastAsiaTheme="minorEastAsia" w:hAnsiTheme="minorHAnsi" w:cstheme="minorHAnsi"/>
                <w:sz w:val="18"/>
                <w:szCs w:val="18"/>
              </w:rPr>
              <w:t>s</w:t>
            </w:r>
            <w:r w:rsidRPr="00542719">
              <w:rPr>
                <w:rFonts w:asciiTheme="minorHAnsi" w:eastAsiaTheme="minorEastAsia" w:hAnsiTheme="minorHAnsi" w:cstheme="minorHAnsi"/>
                <w:sz w:val="18"/>
                <w:szCs w:val="18"/>
              </w:rPr>
              <w:t xml:space="preserve">torage </w:t>
            </w:r>
            <w:r w:rsidR="00293EE6">
              <w:rPr>
                <w:rFonts w:asciiTheme="minorHAnsi" w:eastAsiaTheme="minorEastAsia" w:hAnsiTheme="minorHAnsi" w:cstheme="minorHAnsi"/>
                <w:sz w:val="18"/>
                <w:szCs w:val="18"/>
              </w:rPr>
              <w:t>t</w:t>
            </w:r>
            <w:r w:rsidRPr="00542719">
              <w:rPr>
                <w:rFonts w:asciiTheme="minorHAnsi" w:eastAsiaTheme="minorEastAsia" w:hAnsiTheme="minorHAnsi" w:cstheme="minorHAnsi"/>
                <w:sz w:val="18"/>
                <w:szCs w:val="18"/>
              </w:rPr>
              <w:t>anks are insulated with an external R-12 or combination of R-16 internal and external Insulation. (Section 110.3(c)4).</w:t>
            </w:r>
          </w:p>
        </w:tc>
      </w:tr>
      <w:tr w:rsidR="006C36EE" w:rsidRPr="002F18C2" w14:paraId="60043560" w14:textId="77777777" w:rsidTr="00E879AA">
        <w:trPr>
          <w:trHeight w:val="144"/>
        </w:trPr>
        <w:tc>
          <w:tcPr>
            <w:tcW w:w="615" w:type="dxa"/>
            <w:vAlign w:val="center"/>
          </w:tcPr>
          <w:p w14:paraId="2C9370B9" w14:textId="77777777" w:rsidR="006C36EE" w:rsidRPr="00583B52" w:rsidRDefault="006C36EE" w:rsidP="00E879AA">
            <w:pPr>
              <w:keepNext/>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03</w:t>
            </w:r>
          </w:p>
        </w:tc>
        <w:tc>
          <w:tcPr>
            <w:tcW w:w="10401" w:type="dxa"/>
            <w:vAlign w:val="center"/>
          </w:tcPr>
          <w:p w14:paraId="2F583975" w14:textId="0DFEF745" w:rsidR="006C36EE" w:rsidRPr="00542719" w:rsidRDefault="006C36EE" w:rsidP="00E879AA">
            <w:pPr>
              <w:keepNext/>
              <w:autoSpaceDE w:val="0"/>
              <w:autoSpaceDN w:val="0"/>
              <w:adjustRightInd w:val="0"/>
              <w:spacing w:after="0" w:line="240" w:lineRule="auto"/>
              <w:rPr>
                <w:rFonts w:asciiTheme="minorHAnsi" w:eastAsiaTheme="minorEastAsia" w:hAnsiTheme="minorHAnsi" w:cstheme="minorHAnsi"/>
                <w:b/>
                <w:bCs/>
                <w:sz w:val="18"/>
                <w:szCs w:val="18"/>
              </w:rPr>
            </w:pPr>
            <w:r w:rsidRPr="00542719">
              <w:rPr>
                <w:rFonts w:asciiTheme="minorHAnsi" w:eastAsiaTheme="minorEastAsia" w:hAnsiTheme="minorHAnsi" w:cstheme="minorHAnsi"/>
                <w:bCs/>
                <w:sz w:val="18"/>
                <w:szCs w:val="18"/>
              </w:rPr>
              <w:t>All domestic hot water piping shall be insulated as specified in Section 609.11 of the California Plumbing Code. In addition, the following piping conditions shall have a minimum insulation wall thickness of 1 inch or a min</w:t>
            </w:r>
            <w:r w:rsidR="00A956FB">
              <w:rPr>
                <w:rFonts w:asciiTheme="minorHAnsi" w:eastAsiaTheme="minorEastAsia" w:hAnsiTheme="minorHAnsi" w:cstheme="minorHAnsi"/>
                <w:bCs/>
                <w:sz w:val="18"/>
                <w:szCs w:val="18"/>
              </w:rPr>
              <w:t xml:space="preserve">imum insulation R-value of 7.7 </w:t>
            </w:r>
            <w:r w:rsidRPr="00542719">
              <w:rPr>
                <w:rFonts w:asciiTheme="minorHAnsi" w:eastAsiaTheme="minorEastAsia" w:hAnsiTheme="minorHAnsi" w:cstheme="minorHAnsi"/>
                <w:bCs/>
                <w:sz w:val="18"/>
                <w:szCs w:val="18"/>
              </w:rPr>
              <w:t>(RA4.4.1)</w:t>
            </w:r>
          </w:p>
          <w:p w14:paraId="66A10595" w14:textId="77777777" w:rsidR="006C36EE" w:rsidRPr="00542719"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The first 5 feet (1.5 meters) of cold water pipes from the storage tank.</w:t>
            </w:r>
          </w:p>
          <w:p w14:paraId="4A601B4A" w14:textId="77777777" w:rsidR="006C36EE" w:rsidRPr="00542719"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piping with a nominal diameter of 3/4 inch (19 millimeter) and less than 1 inch.</w:t>
            </w:r>
          </w:p>
          <w:p w14:paraId="6403D0E1" w14:textId="763F7A06" w:rsidR="006C36EE" w:rsidRPr="003F5E03"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hot water piping from the heating source to the kitchen fixtures.</w:t>
            </w:r>
          </w:p>
          <w:p w14:paraId="7C393648" w14:textId="30FB790C" w:rsidR="003F5E03" w:rsidRPr="003F5E03" w:rsidRDefault="003F5E03"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from the heating source to storage tank or between tanks</w:t>
            </w:r>
            <w:r>
              <w:rPr>
                <w:rFonts w:asciiTheme="minorHAnsi" w:eastAsia="Times New Roman" w:hAnsiTheme="minorHAnsi" w:cstheme="minorHAnsi"/>
                <w:bCs/>
                <w:sz w:val="18"/>
                <w:szCs w:val="18"/>
              </w:rPr>
              <w:t>.</w:t>
            </w:r>
          </w:p>
          <w:p w14:paraId="3A5F8BB0" w14:textId="12FCBFD8" w:rsidR="003F5E03" w:rsidRPr="00542719" w:rsidRDefault="003F5E03"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Pr>
                <w:rFonts w:asciiTheme="minorHAnsi" w:eastAsia="Times New Roman" w:hAnsiTheme="minorHAnsi" w:cstheme="minorHAnsi"/>
                <w:bCs/>
                <w:sz w:val="18"/>
                <w:szCs w:val="18"/>
              </w:rPr>
              <w:t>All piping associated with a recirculation system.</w:t>
            </w:r>
          </w:p>
          <w:p w14:paraId="01713044" w14:textId="77777777" w:rsidR="006C36EE" w:rsidRPr="00542719"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underground piping</w:t>
            </w:r>
            <w:r w:rsidRPr="004B5988">
              <w:rPr>
                <w:rFonts w:asciiTheme="minorHAnsi" w:eastAsia="Times New Roman" w:hAnsiTheme="minorHAnsi" w:cstheme="minorHAnsi"/>
                <w:bCs/>
                <w:sz w:val="18"/>
                <w:szCs w:val="18"/>
              </w:rPr>
              <w:t>.</w:t>
            </w:r>
          </w:p>
          <w:p w14:paraId="6E556316" w14:textId="1FA08AFC" w:rsidR="006C36EE" w:rsidRPr="00542719" w:rsidRDefault="006C36EE" w:rsidP="00E26207">
            <w:pPr>
              <w:keepNext/>
              <w:numPr>
                <w:ilvl w:val="1"/>
                <w:numId w:val="10"/>
              </w:numPr>
              <w:autoSpaceDE w:val="0"/>
              <w:autoSpaceDN w:val="0"/>
              <w:adjustRightInd w:val="0"/>
              <w:spacing w:after="0" w:line="240" w:lineRule="auto"/>
              <w:ind w:left="286" w:hanging="268"/>
              <w:contextualSpacing/>
              <w:rPr>
                <w:rFonts w:asciiTheme="minorHAnsi" w:eastAsia="Times New Roman" w:hAnsiTheme="minorHAnsi" w:cstheme="minorHAnsi"/>
                <w:bCs/>
                <w:sz w:val="18"/>
                <w:szCs w:val="18"/>
              </w:rPr>
            </w:pPr>
            <w:r w:rsidRPr="004B5988">
              <w:rPr>
                <w:rFonts w:asciiTheme="minorHAnsi" w:eastAsia="Times New Roman" w:hAnsiTheme="minorHAnsi" w:cstheme="minorHAnsi"/>
                <w:bCs/>
                <w:sz w:val="18"/>
                <w:szCs w:val="18"/>
              </w:rPr>
              <w:t>Insulation buried below grade must be installed in a waterproof and non-crushable casing or sleeve.</w:t>
            </w:r>
          </w:p>
          <w:p w14:paraId="6307F6D8" w14:textId="7340952F"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that penetrates framing members shall not be required to have pipe insulation for the dista</w:t>
            </w:r>
            <w:r w:rsidR="003F5E03">
              <w:rPr>
                <w:rFonts w:asciiTheme="minorHAnsi" w:eastAsia="Times New Roman" w:hAnsiTheme="minorHAnsi" w:cstheme="minorHAnsi"/>
                <w:bCs/>
                <w:sz w:val="18"/>
                <w:szCs w:val="18"/>
              </w:rPr>
              <w:t>nce of the framing penetration.</w:t>
            </w:r>
            <w:r w:rsidRPr="00542719">
              <w:rPr>
                <w:rFonts w:asciiTheme="minorHAnsi" w:eastAsia="Times New Roman" w:hAnsiTheme="minorHAnsi" w:cstheme="minorHAnsi"/>
                <w:bCs/>
                <w:sz w:val="18"/>
                <w:szCs w:val="18"/>
              </w:rPr>
              <w:t xml:space="preserve">Piping that penetrates metal framing shall use grommets, plugs, wrapping or other insulating material to assure that no contact is made with the metal framing. Insulation shall butt securely against all framing members. </w:t>
            </w:r>
          </w:p>
          <w:p w14:paraId="4395B4CE" w14:textId="7E849E0F"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interior or exterior walls that is surrounded on all sides by at least 1 inch (</w:t>
            </w:r>
            <w:r w:rsidR="00684EC5">
              <w:rPr>
                <w:rFonts w:asciiTheme="minorHAnsi" w:eastAsia="Times New Roman" w:hAnsiTheme="minorHAnsi" w:cstheme="minorHAnsi"/>
                <w:bCs/>
                <w:sz w:val="18"/>
                <w:szCs w:val="18"/>
              </w:rPr>
              <w:t>2.</w:t>
            </w:r>
            <w:r w:rsidRPr="00542719">
              <w:rPr>
                <w:rFonts w:asciiTheme="minorHAnsi" w:eastAsia="Times New Roman" w:hAnsiTheme="minorHAnsi" w:cstheme="minorHAnsi"/>
                <w:bCs/>
                <w:sz w:val="18"/>
                <w:szCs w:val="18"/>
              </w:rPr>
              <w:t>5 cm) of insulation.</w:t>
            </w:r>
          </w:p>
          <w:p w14:paraId="614611BC" w14:textId="6D1E2B0F"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crawlspace with a minimum of 1 inches (</w:t>
            </w:r>
            <w:r w:rsidR="00684EC5">
              <w:rPr>
                <w:rFonts w:asciiTheme="minorHAnsi" w:eastAsia="Times New Roman" w:hAnsiTheme="minorHAnsi" w:cstheme="minorHAnsi"/>
                <w:bCs/>
                <w:sz w:val="18"/>
                <w:szCs w:val="18"/>
              </w:rPr>
              <w:t>2.</w:t>
            </w:r>
            <w:r w:rsidRPr="00542719">
              <w:rPr>
                <w:rFonts w:asciiTheme="minorHAnsi" w:eastAsia="Times New Roman" w:hAnsiTheme="minorHAnsi" w:cstheme="minorHAnsi"/>
                <w:bCs/>
                <w:sz w:val="18"/>
                <w:szCs w:val="18"/>
              </w:rPr>
              <w:t>5 cm) of crawlspace insulation above and below.</w:t>
            </w:r>
          </w:p>
          <w:p w14:paraId="58233D66" w14:textId="58DEF539"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attics with a minimum of 4 inches (10 cm) of attic insulation on top</w:t>
            </w:r>
            <w:r w:rsidR="00293EE6">
              <w:rPr>
                <w:rFonts w:asciiTheme="minorHAnsi" w:eastAsia="Times New Roman" w:hAnsiTheme="minorHAnsi" w:cstheme="minorHAnsi"/>
                <w:bCs/>
                <w:sz w:val="18"/>
                <w:szCs w:val="18"/>
              </w:rPr>
              <w:t>.</w:t>
            </w:r>
          </w:p>
          <w:p w14:paraId="5AF765AB" w14:textId="77777777"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Pipe insulation shall fit tightly and all elbows and tees shall be fully insulated.</w:t>
            </w:r>
          </w:p>
        </w:tc>
      </w:tr>
      <w:tr w:rsidR="006C36EE" w:rsidRPr="002F18C2" w14:paraId="591364E0" w14:textId="77777777" w:rsidTr="00E879AA">
        <w:trPr>
          <w:trHeight w:val="144"/>
          <w:tblHeader/>
        </w:trPr>
        <w:tc>
          <w:tcPr>
            <w:tcW w:w="615" w:type="dxa"/>
            <w:vAlign w:val="center"/>
          </w:tcPr>
          <w:p w14:paraId="1C807F11" w14:textId="77777777" w:rsidR="006C36EE" w:rsidRPr="00935470"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583B52">
              <w:rPr>
                <w:rFonts w:asciiTheme="minorHAnsi" w:eastAsiaTheme="minorEastAsia" w:hAnsiTheme="minorHAnsi" w:cstheme="minorHAnsi"/>
                <w:sz w:val="20"/>
                <w:szCs w:val="18"/>
              </w:rPr>
              <w:t>04</w:t>
            </w:r>
          </w:p>
        </w:tc>
        <w:tc>
          <w:tcPr>
            <w:tcW w:w="10401" w:type="dxa"/>
            <w:vAlign w:val="center"/>
          </w:tcPr>
          <w:p w14:paraId="089764D4"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For Gas or Propane Water Heaters:  Ensure the following are installed (Section 150.0(n))</w:t>
            </w:r>
          </w:p>
          <w:p w14:paraId="3303CE97" w14:textId="2B02943F"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w:t>
            </w:r>
            <w:r w:rsidR="00293EE6">
              <w:rPr>
                <w:rFonts w:asciiTheme="minorHAnsi" w:eastAsia="Times New Roman" w:hAnsiTheme="minorHAnsi" w:cstheme="minorHAnsi"/>
                <w:sz w:val="18"/>
                <w:szCs w:val="18"/>
              </w:rPr>
              <w:t xml:space="preserve"> is</w:t>
            </w:r>
            <w:r w:rsidRPr="00542719">
              <w:rPr>
                <w:rFonts w:asciiTheme="minorHAnsi" w:eastAsia="Times New Roman" w:hAnsiTheme="minorHAnsi" w:cstheme="minorHAnsi"/>
                <w:sz w:val="18"/>
                <w:szCs w:val="18"/>
              </w:rPr>
              <w:t xml:space="preserve"> accessible with no obstructions;</w:t>
            </w:r>
          </w:p>
          <w:p w14:paraId="34194BD3" w14:textId="6D009B91" w:rsidR="006C36EE" w:rsidRPr="00542719" w:rsidRDefault="006C36EE" w:rsidP="00E26207">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 xml:space="preserve">The conductor shall be labeled with the </w:t>
            </w:r>
            <w:r w:rsidR="00293EE6">
              <w:rPr>
                <w:rFonts w:asciiTheme="minorHAnsi" w:eastAsia="Times New Roman" w:hAnsiTheme="minorHAnsi" w:cstheme="minorHAnsi"/>
                <w:sz w:val="18"/>
                <w:szCs w:val="18"/>
              </w:rPr>
              <w:t>word</w:t>
            </w:r>
            <w:r w:rsidR="00293EE6" w:rsidRPr="00542719">
              <w:rPr>
                <w:rFonts w:asciiTheme="minorHAnsi" w:eastAsia="Times New Roman" w:hAnsiTheme="minorHAnsi" w:cstheme="minorHAnsi"/>
                <w:sz w:val="18"/>
                <w:szCs w:val="18"/>
              </w:rPr>
              <w:t xml:space="preserve"> </w:t>
            </w:r>
            <w:r w:rsidRPr="00542719">
              <w:rPr>
                <w:rFonts w:asciiTheme="minorHAnsi" w:eastAsia="Times New Roman" w:hAnsiTheme="minorHAnsi" w:cstheme="minorHAnsi"/>
                <w:sz w:val="18"/>
                <w:szCs w:val="18"/>
              </w:rPr>
              <w:t>“Spare” on both ends; and</w:t>
            </w:r>
          </w:p>
          <w:p w14:paraId="497EB6BE" w14:textId="4B5D0874" w:rsidR="006C36EE" w:rsidRPr="00542719" w:rsidRDefault="006C36EE" w:rsidP="00E26207">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1D356FBE" w14:textId="0050ECBA"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Category III or IV vent, or a Type B vent with straight pipe between outside and water heater</w:t>
            </w:r>
            <w:r w:rsidR="00293EE6">
              <w:rPr>
                <w:rFonts w:asciiTheme="minorHAnsi" w:eastAsia="Times New Roman" w:hAnsiTheme="minorHAnsi" w:cstheme="minorHAnsi"/>
                <w:sz w:val="18"/>
                <w:szCs w:val="18"/>
              </w:rPr>
              <w:t>.</w:t>
            </w:r>
          </w:p>
          <w:p w14:paraId="260C81E6" w14:textId="6A7E1068"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condensate drain no more than 2 inches higher than the base on water heater for natural draining</w:t>
            </w:r>
            <w:r w:rsidR="00293EE6">
              <w:rPr>
                <w:rFonts w:asciiTheme="minorHAnsi" w:eastAsia="Times New Roman" w:hAnsiTheme="minorHAnsi" w:cstheme="minorHAnsi"/>
                <w:sz w:val="18"/>
                <w:szCs w:val="18"/>
              </w:rPr>
              <w:t>.</w:t>
            </w:r>
          </w:p>
          <w:p w14:paraId="48E01F08" w14:textId="6B857FC7"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gas supply line with capacity of at least 200,000 Btu/hr</w:t>
            </w:r>
            <w:r w:rsidR="00293EE6">
              <w:rPr>
                <w:rFonts w:asciiTheme="minorHAnsi" w:eastAsia="Times New Roman" w:hAnsiTheme="minorHAnsi" w:cstheme="minorHAnsi"/>
                <w:sz w:val="18"/>
                <w:szCs w:val="18"/>
              </w:rPr>
              <w:t>.</w:t>
            </w:r>
          </w:p>
        </w:tc>
      </w:tr>
      <w:tr w:rsidR="006C36EE" w:rsidRPr="002F18C2" w14:paraId="3BEFD202" w14:textId="77777777" w:rsidTr="00E879AA">
        <w:trPr>
          <w:trHeight w:val="144"/>
          <w:tblHeader/>
        </w:trPr>
        <w:tc>
          <w:tcPr>
            <w:tcW w:w="11016" w:type="dxa"/>
            <w:gridSpan w:val="2"/>
            <w:vAlign w:val="center"/>
          </w:tcPr>
          <w:p w14:paraId="5811BF96" w14:textId="77777777" w:rsidR="006C36EE" w:rsidRPr="00935470"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r w:rsidRPr="00236F4B">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1C1E4D6C" w14:textId="65966AA4" w:rsidR="005D11BC" w:rsidRDefault="005D11BC" w:rsidP="00236F4B">
      <w:pPr>
        <w:spacing w:after="0" w:line="240" w:lineRule="auto"/>
      </w:pPr>
    </w:p>
    <w:tbl>
      <w:tblPr>
        <w:tblStyle w:val="TableGrid"/>
        <w:tblW w:w="10795" w:type="dxa"/>
        <w:tblInd w:w="113" w:type="dxa"/>
        <w:tblLayout w:type="fixed"/>
        <w:tblLook w:val="04A0" w:firstRow="1" w:lastRow="0" w:firstColumn="1" w:lastColumn="0" w:noHBand="0" w:noVBand="1"/>
      </w:tblPr>
      <w:tblGrid>
        <w:gridCol w:w="445"/>
        <w:gridCol w:w="535"/>
        <w:gridCol w:w="1445"/>
        <w:gridCol w:w="1343"/>
        <w:gridCol w:w="1447"/>
        <w:gridCol w:w="1620"/>
        <w:gridCol w:w="2610"/>
        <w:gridCol w:w="1350"/>
      </w:tblGrid>
      <w:tr w:rsidR="009E613E" w:rsidRPr="008D6F63" w14:paraId="76C90DE7" w14:textId="77777777" w:rsidTr="006E239E">
        <w:tc>
          <w:tcPr>
            <w:tcW w:w="10795" w:type="dxa"/>
            <w:gridSpan w:val="8"/>
          </w:tcPr>
          <w:p w14:paraId="7C32BE33" w14:textId="77777777" w:rsidR="009E613E" w:rsidRPr="008D6F63" w:rsidRDefault="009E613E" w:rsidP="006E239E">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3F6DEA7A" w14:textId="3E38E819" w:rsidR="009E613E" w:rsidRPr="008D6F63" w:rsidRDefault="00975E71">
            <w:pPr>
              <w:spacing w:after="0" w:line="240" w:lineRule="auto"/>
              <w:rPr>
                <w:rFonts w:cstheme="minorHAnsi"/>
                <w:sz w:val="18"/>
                <w:szCs w:val="18"/>
              </w:rPr>
            </w:pPr>
            <w:ins w:id="49" w:author="Tam, Danny@Energy" w:date="2019-03-22T12:23:00Z">
              <w:r>
                <w:rPr>
                  <w:rFonts w:cstheme="minorHAnsi"/>
                  <w:sz w:val="20"/>
                  <w:szCs w:val="20"/>
                </w:rPr>
                <w:t>For dwelling units with multiple systems, enter the master bath distance and kitchen distance to the closest water heater, and enter the average of the furthest fixture to each water heater.</w:t>
              </w:r>
            </w:ins>
            <w:del w:id="50" w:author="Tam, Danny@Energy" w:date="2019-03-22T12:24:00Z">
              <w:r w:rsidR="009E613E" w:rsidDel="00975E71">
                <w:rPr>
                  <w:rFonts w:cstheme="minorHAnsi"/>
                  <w:sz w:val="20"/>
                  <w:szCs w:val="20"/>
                </w:rPr>
                <w:delText>F</w:delText>
              </w:r>
              <w:r w:rsidR="009E613E" w:rsidRPr="00622A76" w:rsidDel="00975E71">
                <w:rPr>
                  <w:rFonts w:cstheme="minorHAnsi"/>
                  <w:sz w:val="20"/>
                  <w:szCs w:val="20"/>
                </w:rPr>
                <w:delText xml:space="preserve">or dwelling units with multiple systems, only allow one value to be entered for both master bath distance and kitchen distance. </w:delText>
              </w:r>
            </w:del>
            <w:r w:rsidR="009E613E" w:rsidRPr="008D6F63">
              <w:rPr>
                <w:rFonts w:cstheme="minorHAnsi"/>
                <w:sz w:val="18"/>
                <w:szCs w:val="18"/>
              </w:rPr>
              <w:t xml:space="preserve"> </w:t>
            </w:r>
          </w:p>
        </w:tc>
      </w:tr>
      <w:tr w:rsidR="009E613E" w:rsidRPr="00AC2387" w14:paraId="199C4069" w14:textId="77777777" w:rsidTr="006E239E">
        <w:tc>
          <w:tcPr>
            <w:tcW w:w="980" w:type="dxa"/>
            <w:gridSpan w:val="2"/>
          </w:tcPr>
          <w:p w14:paraId="1A2750FB" w14:textId="77777777" w:rsidR="009E613E" w:rsidRDefault="009E613E" w:rsidP="006E239E">
            <w:pPr>
              <w:spacing w:after="0"/>
              <w:jc w:val="center"/>
              <w:rPr>
                <w:rFonts w:cstheme="minorHAnsi"/>
                <w:sz w:val="20"/>
                <w:szCs w:val="20"/>
              </w:rPr>
            </w:pPr>
            <w:r>
              <w:rPr>
                <w:rFonts w:cstheme="minorHAnsi"/>
                <w:sz w:val="20"/>
                <w:szCs w:val="20"/>
              </w:rPr>
              <w:t>01</w:t>
            </w:r>
          </w:p>
        </w:tc>
        <w:tc>
          <w:tcPr>
            <w:tcW w:w="1445" w:type="dxa"/>
          </w:tcPr>
          <w:p w14:paraId="715A5C9C" w14:textId="77777777" w:rsidR="009E613E" w:rsidRDefault="009E613E" w:rsidP="006E239E">
            <w:pPr>
              <w:spacing w:after="0"/>
              <w:jc w:val="center"/>
              <w:rPr>
                <w:rFonts w:cstheme="minorHAnsi"/>
                <w:sz w:val="20"/>
                <w:szCs w:val="20"/>
              </w:rPr>
            </w:pPr>
            <w:r>
              <w:rPr>
                <w:rFonts w:cstheme="minorHAnsi"/>
                <w:sz w:val="20"/>
                <w:szCs w:val="20"/>
              </w:rPr>
              <w:t>02</w:t>
            </w:r>
          </w:p>
        </w:tc>
        <w:tc>
          <w:tcPr>
            <w:tcW w:w="1343" w:type="dxa"/>
            <w:vAlign w:val="bottom"/>
          </w:tcPr>
          <w:p w14:paraId="329FCC0D" w14:textId="77777777" w:rsidR="009E613E" w:rsidRDefault="009E613E" w:rsidP="006E239E">
            <w:pPr>
              <w:spacing w:after="0"/>
              <w:jc w:val="center"/>
              <w:rPr>
                <w:rFonts w:cstheme="minorHAnsi"/>
                <w:sz w:val="20"/>
                <w:szCs w:val="20"/>
              </w:rPr>
            </w:pPr>
            <w:r>
              <w:rPr>
                <w:rFonts w:cstheme="minorHAnsi"/>
                <w:sz w:val="20"/>
                <w:szCs w:val="20"/>
              </w:rPr>
              <w:t>03</w:t>
            </w:r>
          </w:p>
        </w:tc>
        <w:tc>
          <w:tcPr>
            <w:tcW w:w="1447" w:type="dxa"/>
          </w:tcPr>
          <w:p w14:paraId="3763E078" w14:textId="77777777" w:rsidR="009E613E" w:rsidRDefault="009E613E" w:rsidP="006E239E">
            <w:pPr>
              <w:spacing w:after="0"/>
              <w:jc w:val="center"/>
              <w:rPr>
                <w:rFonts w:cstheme="minorHAnsi"/>
                <w:sz w:val="20"/>
                <w:szCs w:val="20"/>
              </w:rPr>
            </w:pPr>
            <w:r>
              <w:rPr>
                <w:rFonts w:cstheme="minorHAnsi"/>
                <w:sz w:val="20"/>
                <w:szCs w:val="20"/>
              </w:rPr>
              <w:t>04</w:t>
            </w:r>
          </w:p>
        </w:tc>
        <w:tc>
          <w:tcPr>
            <w:tcW w:w="1620" w:type="dxa"/>
          </w:tcPr>
          <w:p w14:paraId="0DA73BF4" w14:textId="77777777" w:rsidR="009E613E" w:rsidRDefault="009E613E" w:rsidP="006E239E">
            <w:pPr>
              <w:spacing w:after="0"/>
              <w:jc w:val="center"/>
              <w:rPr>
                <w:rFonts w:cstheme="minorHAnsi"/>
                <w:sz w:val="20"/>
                <w:szCs w:val="20"/>
              </w:rPr>
            </w:pPr>
            <w:r>
              <w:rPr>
                <w:rFonts w:cstheme="minorHAnsi"/>
                <w:sz w:val="20"/>
                <w:szCs w:val="20"/>
              </w:rPr>
              <w:t>05</w:t>
            </w:r>
          </w:p>
        </w:tc>
        <w:tc>
          <w:tcPr>
            <w:tcW w:w="2610" w:type="dxa"/>
          </w:tcPr>
          <w:p w14:paraId="63B3C9BE" w14:textId="77777777" w:rsidR="009E613E" w:rsidRDefault="009E613E" w:rsidP="006E239E">
            <w:pPr>
              <w:spacing w:after="0"/>
              <w:jc w:val="center"/>
              <w:rPr>
                <w:rFonts w:cstheme="minorHAnsi"/>
                <w:sz w:val="20"/>
                <w:szCs w:val="20"/>
              </w:rPr>
            </w:pPr>
            <w:r>
              <w:rPr>
                <w:rFonts w:cstheme="minorHAnsi"/>
                <w:sz w:val="20"/>
                <w:szCs w:val="20"/>
              </w:rPr>
              <w:t>06</w:t>
            </w:r>
          </w:p>
        </w:tc>
        <w:tc>
          <w:tcPr>
            <w:tcW w:w="1350" w:type="dxa"/>
          </w:tcPr>
          <w:p w14:paraId="034F7085" w14:textId="77777777" w:rsidR="009E613E" w:rsidRDefault="009E613E" w:rsidP="006E239E">
            <w:pPr>
              <w:spacing w:after="0"/>
              <w:jc w:val="center"/>
              <w:rPr>
                <w:rFonts w:cstheme="minorHAnsi"/>
                <w:sz w:val="20"/>
                <w:szCs w:val="20"/>
              </w:rPr>
            </w:pPr>
            <w:r>
              <w:rPr>
                <w:rFonts w:cstheme="minorHAnsi"/>
                <w:sz w:val="20"/>
                <w:szCs w:val="20"/>
              </w:rPr>
              <w:t>07</w:t>
            </w:r>
          </w:p>
        </w:tc>
      </w:tr>
      <w:tr w:rsidR="009E613E" w:rsidRPr="00AB4500" w14:paraId="78A2AB69" w14:textId="77777777" w:rsidTr="006E239E">
        <w:tc>
          <w:tcPr>
            <w:tcW w:w="980" w:type="dxa"/>
            <w:gridSpan w:val="2"/>
            <w:vAlign w:val="bottom"/>
          </w:tcPr>
          <w:p w14:paraId="1A5FC86D" w14:textId="5A1AC4E5" w:rsidR="009E613E" w:rsidRPr="00AB4500" w:rsidRDefault="00131093" w:rsidP="006E239E">
            <w:pPr>
              <w:spacing w:after="0" w:line="240" w:lineRule="auto"/>
              <w:jc w:val="center"/>
              <w:rPr>
                <w:rFonts w:cstheme="minorHAnsi"/>
                <w:sz w:val="18"/>
                <w:szCs w:val="20"/>
              </w:rPr>
            </w:pPr>
            <w:ins w:id="51" w:author="Tam, Danny@Energy" w:date="2019-03-22T13:25:00Z">
              <w:r>
                <w:rPr>
                  <w:rFonts w:cstheme="minorHAnsi"/>
                  <w:sz w:val="18"/>
                  <w:szCs w:val="20"/>
                </w:rPr>
                <w:t>Dwelling</w:t>
              </w:r>
            </w:ins>
            <w:del w:id="52" w:author="Tam, Danny@Energy" w:date="2019-03-22T13:25:00Z">
              <w:r w:rsidR="009E613E" w:rsidRPr="00AB4500" w:rsidDel="00131093">
                <w:rPr>
                  <w:rFonts w:cstheme="minorHAnsi"/>
                  <w:sz w:val="18"/>
                  <w:szCs w:val="20"/>
                </w:rPr>
                <w:delText>System</w:delText>
              </w:r>
            </w:del>
            <w:r w:rsidR="009E613E" w:rsidRPr="00AB4500">
              <w:rPr>
                <w:rFonts w:cstheme="minorHAnsi"/>
                <w:sz w:val="18"/>
                <w:szCs w:val="20"/>
              </w:rPr>
              <w:t xml:space="preserve"> Name</w:t>
            </w:r>
          </w:p>
        </w:tc>
        <w:tc>
          <w:tcPr>
            <w:tcW w:w="1445" w:type="dxa"/>
            <w:vAlign w:val="bottom"/>
          </w:tcPr>
          <w:p w14:paraId="6798C4A1" w14:textId="77777777" w:rsidR="009E613E" w:rsidRPr="00AB4500" w:rsidRDefault="009E613E" w:rsidP="006E239E">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6ABC35D1" w14:textId="77777777" w:rsidR="009E613E" w:rsidRPr="00AB4500" w:rsidRDefault="009E613E" w:rsidP="006E239E">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51699141" w14:textId="77777777" w:rsidR="009E613E" w:rsidRPr="00AB4500" w:rsidRDefault="009E613E" w:rsidP="006E239E">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59F64DE4" w14:textId="30E4E575" w:rsidR="009E613E" w:rsidRPr="00AB4500" w:rsidRDefault="009E613E" w:rsidP="006E239E">
            <w:pPr>
              <w:spacing w:after="0" w:line="240" w:lineRule="auto"/>
              <w:jc w:val="center"/>
              <w:rPr>
                <w:sz w:val="18"/>
              </w:rPr>
            </w:pPr>
            <w:r w:rsidRPr="00AB4500">
              <w:rPr>
                <w:rFonts w:cstheme="minorHAnsi"/>
                <w:sz w:val="18"/>
                <w:szCs w:val="20"/>
              </w:rPr>
              <w:t>Furthest Third furthest fixture to Water Heater in feet</w:t>
            </w:r>
            <w:ins w:id="53" w:author="Tam, Danny@Energy" w:date="2019-03-22T12:25:00Z">
              <w:r w:rsidR="00975E71">
                <w:rPr>
                  <w:rFonts w:cstheme="minorHAnsi"/>
                  <w:sz w:val="18"/>
                  <w:szCs w:val="20"/>
                </w:rPr>
                <w:t xml:space="preserve">  (Avg for multiple water heaters)</w:t>
              </w:r>
            </w:ins>
          </w:p>
        </w:tc>
        <w:tc>
          <w:tcPr>
            <w:tcW w:w="2610" w:type="dxa"/>
            <w:vAlign w:val="bottom"/>
          </w:tcPr>
          <w:p w14:paraId="59171784" w14:textId="77777777" w:rsidR="009E613E" w:rsidRPr="00AB4500" w:rsidRDefault="009E613E" w:rsidP="006E239E">
            <w:pPr>
              <w:spacing w:after="0" w:line="240" w:lineRule="auto"/>
              <w:jc w:val="center"/>
              <w:rPr>
                <w:sz w:val="18"/>
              </w:rPr>
            </w:pPr>
            <w:r w:rsidRPr="00AB4500">
              <w:rPr>
                <w:rFonts w:cstheme="minorHAnsi"/>
                <w:sz w:val="18"/>
                <w:szCs w:val="20"/>
              </w:rPr>
              <w:t>Weighted Distance</w:t>
            </w:r>
          </w:p>
        </w:tc>
        <w:tc>
          <w:tcPr>
            <w:tcW w:w="1350" w:type="dxa"/>
            <w:vAlign w:val="bottom"/>
          </w:tcPr>
          <w:p w14:paraId="65EE0E2C" w14:textId="77777777" w:rsidR="009E613E" w:rsidRPr="00AB4500" w:rsidRDefault="009E613E" w:rsidP="006E239E">
            <w:pPr>
              <w:spacing w:after="0" w:line="240" w:lineRule="auto"/>
              <w:jc w:val="center"/>
              <w:rPr>
                <w:sz w:val="18"/>
              </w:rPr>
            </w:pPr>
            <w:r w:rsidRPr="00AB4500">
              <w:rPr>
                <w:rFonts w:cstheme="minorHAnsi"/>
                <w:sz w:val="18"/>
                <w:szCs w:val="20"/>
              </w:rPr>
              <w:t>Qualification Distance</w:t>
            </w:r>
          </w:p>
        </w:tc>
      </w:tr>
      <w:tr w:rsidR="009E613E" w:rsidRPr="00AB4500" w14:paraId="443F59FD" w14:textId="77777777" w:rsidTr="006E239E">
        <w:trPr>
          <w:trHeight w:val="305"/>
        </w:trPr>
        <w:tc>
          <w:tcPr>
            <w:tcW w:w="980" w:type="dxa"/>
            <w:gridSpan w:val="2"/>
          </w:tcPr>
          <w:p w14:paraId="1396DDE6" w14:textId="0AD83FA7" w:rsidR="009E613E" w:rsidRPr="00AB4500" w:rsidRDefault="009E613E" w:rsidP="006E239E">
            <w:pPr>
              <w:spacing w:after="0" w:line="240" w:lineRule="auto"/>
              <w:rPr>
                <w:sz w:val="18"/>
                <w:szCs w:val="18"/>
              </w:rPr>
            </w:pPr>
          </w:p>
        </w:tc>
        <w:tc>
          <w:tcPr>
            <w:tcW w:w="1445" w:type="dxa"/>
          </w:tcPr>
          <w:p w14:paraId="20FB6AE8" w14:textId="4EC3F009" w:rsidR="009E613E" w:rsidRPr="00AB4500" w:rsidRDefault="009E613E" w:rsidP="006E239E">
            <w:pPr>
              <w:spacing w:after="0" w:line="240" w:lineRule="auto"/>
              <w:rPr>
                <w:sz w:val="18"/>
                <w:szCs w:val="18"/>
              </w:rPr>
            </w:pPr>
          </w:p>
        </w:tc>
        <w:tc>
          <w:tcPr>
            <w:tcW w:w="1343" w:type="dxa"/>
          </w:tcPr>
          <w:p w14:paraId="25071C1C" w14:textId="2FE1A9AA" w:rsidR="009E613E" w:rsidRPr="00AB4500" w:rsidRDefault="009E613E" w:rsidP="006E239E">
            <w:pPr>
              <w:spacing w:after="0" w:line="240" w:lineRule="auto"/>
              <w:rPr>
                <w:sz w:val="18"/>
                <w:szCs w:val="18"/>
              </w:rPr>
            </w:pPr>
          </w:p>
        </w:tc>
        <w:tc>
          <w:tcPr>
            <w:tcW w:w="1447" w:type="dxa"/>
          </w:tcPr>
          <w:p w14:paraId="2A2B8C19" w14:textId="37207C2C" w:rsidR="009E613E" w:rsidRPr="00AB4500" w:rsidRDefault="009E613E" w:rsidP="006E239E">
            <w:pPr>
              <w:spacing w:after="0" w:line="240" w:lineRule="auto"/>
              <w:rPr>
                <w:sz w:val="18"/>
                <w:szCs w:val="18"/>
              </w:rPr>
            </w:pPr>
          </w:p>
        </w:tc>
        <w:tc>
          <w:tcPr>
            <w:tcW w:w="1620" w:type="dxa"/>
          </w:tcPr>
          <w:p w14:paraId="19550173" w14:textId="03E4B3F1" w:rsidR="009E613E" w:rsidRPr="00AB4500" w:rsidRDefault="009E613E" w:rsidP="006E239E">
            <w:pPr>
              <w:spacing w:after="0" w:line="240" w:lineRule="auto"/>
              <w:rPr>
                <w:sz w:val="18"/>
                <w:szCs w:val="18"/>
              </w:rPr>
            </w:pPr>
          </w:p>
        </w:tc>
        <w:tc>
          <w:tcPr>
            <w:tcW w:w="2610" w:type="dxa"/>
          </w:tcPr>
          <w:p w14:paraId="0F5D3803" w14:textId="7C6699B0" w:rsidR="009E613E" w:rsidRPr="00AB4500" w:rsidRDefault="009E613E" w:rsidP="006E239E">
            <w:pPr>
              <w:spacing w:after="0" w:line="240" w:lineRule="auto"/>
              <w:rPr>
                <w:sz w:val="18"/>
                <w:szCs w:val="18"/>
              </w:rPr>
            </w:pPr>
          </w:p>
        </w:tc>
        <w:tc>
          <w:tcPr>
            <w:tcW w:w="1350" w:type="dxa"/>
          </w:tcPr>
          <w:p w14:paraId="3FAF543C" w14:textId="3391FAE4" w:rsidR="009E613E" w:rsidRPr="00AB4500" w:rsidRDefault="009E613E" w:rsidP="006E239E">
            <w:pPr>
              <w:spacing w:after="0" w:line="240" w:lineRule="auto"/>
              <w:rPr>
                <w:sz w:val="18"/>
                <w:szCs w:val="18"/>
              </w:rPr>
            </w:pPr>
          </w:p>
        </w:tc>
      </w:tr>
      <w:tr w:rsidR="009E613E" w:rsidRPr="00D37C06" w14:paraId="4FE42E62" w14:textId="77777777" w:rsidTr="006E239E">
        <w:tc>
          <w:tcPr>
            <w:tcW w:w="980" w:type="dxa"/>
            <w:gridSpan w:val="2"/>
            <w:tcBorders>
              <w:bottom w:val="single" w:sz="4" w:space="0" w:color="000000"/>
            </w:tcBorders>
          </w:tcPr>
          <w:p w14:paraId="4D6C10BB" w14:textId="77777777" w:rsidR="009E613E" w:rsidRPr="00D37C06" w:rsidRDefault="009E613E" w:rsidP="006E239E">
            <w:pPr>
              <w:spacing w:after="0"/>
              <w:rPr>
                <w:sz w:val="20"/>
                <w:szCs w:val="20"/>
              </w:rPr>
            </w:pPr>
          </w:p>
        </w:tc>
        <w:tc>
          <w:tcPr>
            <w:tcW w:w="1445" w:type="dxa"/>
            <w:tcBorders>
              <w:bottom w:val="single" w:sz="4" w:space="0" w:color="000000"/>
            </w:tcBorders>
          </w:tcPr>
          <w:p w14:paraId="45CABD42" w14:textId="77777777" w:rsidR="009E613E" w:rsidRPr="00D37C06" w:rsidRDefault="009E613E" w:rsidP="006E239E">
            <w:pPr>
              <w:spacing w:after="0"/>
              <w:rPr>
                <w:sz w:val="20"/>
                <w:szCs w:val="20"/>
              </w:rPr>
            </w:pPr>
          </w:p>
        </w:tc>
        <w:tc>
          <w:tcPr>
            <w:tcW w:w="1343" w:type="dxa"/>
            <w:tcBorders>
              <w:bottom w:val="single" w:sz="4" w:space="0" w:color="000000"/>
            </w:tcBorders>
          </w:tcPr>
          <w:p w14:paraId="0DCB7954" w14:textId="77777777" w:rsidR="009E613E" w:rsidRPr="00D37C06" w:rsidRDefault="009E613E" w:rsidP="006E239E">
            <w:pPr>
              <w:spacing w:after="0"/>
              <w:rPr>
                <w:sz w:val="20"/>
                <w:szCs w:val="20"/>
              </w:rPr>
            </w:pPr>
          </w:p>
        </w:tc>
        <w:tc>
          <w:tcPr>
            <w:tcW w:w="1447" w:type="dxa"/>
            <w:tcBorders>
              <w:bottom w:val="single" w:sz="4" w:space="0" w:color="000000"/>
            </w:tcBorders>
          </w:tcPr>
          <w:p w14:paraId="51FA31A7" w14:textId="77777777" w:rsidR="009E613E" w:rsidRPr="00D37C06" w:rsidRDefault="009E613E" w:rsidP="006E239E">
            <w:pPr>
              <w:spacing w:after="0"/>
              <w:rPr>
                <w:sz w:val="20"/>
                <w:szCs w:val="20"/>
              </w:rPr>
            </w:pPr>
          </w:p>
        </w:tc>
        <w:tc>
          <w:tcPr>
            <w:tcW w:w="1620" w:type="dxa"/>
            <w:tcBorders>
              <w:bottom w:val="single" w:sz="4" w:space="0" w:color="000000"/>
            </w:tcBorders>
          </w:tcPr>
          <w:p w14:paraId="064FBEF8" w14:textId="77777777" w:rsidR="009E613E" w:rsidRPr="00D37C06" w:rsidRDefault="009E613E" w:rsidP="006E239E">
            <w:pPr>
              <w:spacing w:after="0"/>
              <w:rPr>
                <w:sz w:val="20"/>
                <w:szCs w:val="20"/>
              </w:rPr>
            </w:pPr>
          </w:p>
        </w:tc>
        <w:tc>
          <w:tcPr>
            <w:tcW w:w="2610" w:type="dxa"/>
            <w:tcBorders>
              <w:bottom w:val="single" w:sz="4" w:space="0" w:color="000000"/>
            </w:tcBorders>
          </w:tcPr>
          <w:p w14:paraId="3C5DE7C4" w14:textId="77777777" w:rsidR="009E613E" w:rsidRPr="00D37C06" w:rsidRDefault="009E613E" w:rsidP="006E239E">
            <w:pPr>
              <w:spacing w:after="0"/>
              <w:rPr>
                <w:sz w:val="20"/>
                <w:szCs w:val="20"/>
              </w:rPr>
            </w:pPr>
          </w:p>
        </w:tc>
        <w:tc>
          <w:tcPr>
            <w:tcW w:w="1350" w:type="dxa"/>
            <w:tcBorders>
              <w:bottom w:val="single" w:sz="4" w:space="0" w:color="000000"/>
            </w:tcBorders>
          </w:tcPr>
          <w:p w14:paraId="79912277" w14:textId="77777777" w:rsidR="009E613E" w:rsidRPr="00D37C06" w:rsidRDefault="009E613E" w:rsidP="006E239E">
            <w:pPr>
              <w:spacing w:after="0"/>
              <w:rPr>
                <w:sz w:val="20"/>
                <w:szCs w:val="20"/>
              </w:rPr>
            </w:pPr>
          </w:p>
        </w:tc>
      </w:tr>
      <w:tr w:rsidR="009E613E" w14:paraId="3747E7D2" w14:textId="77777777" w:rsidTr="006E239E">
        <w:trPr>
          <w:trHeight w:val="291"/>
        </w:trPr>
        <w:tc>
          <w:tcPr>
            <w:tcW w:w="445" w:type="dxa"/>
            <w:tcBorders>
              <w:top w:val="single" w:sz="4" w:space="0" w:color="auto"/>
            </w:tcBorders>
          </w:tcPr>
          <w:p w14:paraId="7FD448E1" w14:textId="77777777" w:rsidR="009E613E" w:rsidRPr="00AC2387" w:rsidRDefault="009E613E" w:rsidP="006E239E">
            <w:pPr>
              <w:spacing w:after="0"/>
              <w:rPr>
                <w:rFonts w:cstheme="minorHAnsi"/>
                <w:b/>
                <w:sz w:val="20"/>
                <w:szCs w:val="20"/>
              </w:rPr>
            </w:pPr>
            <w:r>
              <w:rPr>
                <w:rFonts w:cstheme="minorHAnsi"/>
                <w:sz w:val="20"/>
                <w:szCs w:val="18"/>
              </w:rPr>
              <w:t>08</w:t>
            </w:r>
          </w:p>
        </w:tc>
        <w:tc>
          <w:tcPr>
            <w:tcW w:w="10350" w:type="dxa"/>
            <w:gridSpan w:val="7"/>
            <w:tcBorders>
              <w:top w:val="single" w:sz="4" w:space="0" w:color="auto"/>
            </w:tcBorders>
          </w:tcPr>
          <w:p w14:paraId="0DFCD36E" w14:textId="77777777" w:rsidR="009E613E" w:rsidRPr="00AC2387" w:rsidRDefault="009E613E" w:rsidP="006E239E">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9E613E" w14:paraId="05949AD5" w14:textId="77777777" w:rsidTr="006E239E">
        <w:trPr>
          <w:trHeight w:val="288"/>
        </w:trPr>
        <w:tc>
          <w:tcPr>
            <w:tcW w:w="445" w:type="dxa"/>
          </w:tcPr>
          <w:p w14:paraId="5C953A5B" w14:textId="77777777" w:rsidR="009E613E" w:rsidRPr="00AC2387" w:rsidRDefault="009E613E" w:rsidP="006E239E">
            <w:pPr>
              <w:spacing w:after="0"/>
              <w:rPr>
                <w:rFonts w:cstheme="minorHAnsi"/>
                <w:b/>
                <w:sz w:val="20"/>
                <w:szCs w:val="20"/>
              </w:rPr>
            </w:pPr>
            <w:r>
              <w:rPr>
                <w:rFonts w:cstheme="minorHAnsi"/>
                <w:sz w:val="20"/>
                <w:szCs w:val="18"/>
              </w:rPr>
              <w:t>09</w:t>
            </w:r>
          </w:p>
        </w:tc>
        <w:tc>
          <w:tcPr>
            <w:tcW w:w="10350" w:type="dxa"/>
            <w:gridSpan w:val="7"/>
          </w:tcPr>
          <w:p w14:paraId="63EC9171" w14:textId="77777777" w:rsidR="009E613E" w:rsidRPr="00AC2387" w:rsidRDefault="009E613E" w:rsidP="006E239E">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9E613E" w14:paraId="23101D05" w14:textId="77777777" w:rsidTr="006E239E">
        <w:trPr>
          <w:trHeight w:val="288"/>
        </w:trPr>
        <w:tc>
          <w:tcPr>
            <w:tcW w:w="445" w:type="dxa"/>
          </w:tcPr>
          <w:p w14:paraId="31049DBE" w14:textId="77777777" w:rsidR="009E613E" w:rsidRPr="00AC2387" w:rsidRDefault="009E613E" w:rsidP="006E239E">
            <w:pPr>
              <w:spacing w:after="0"/>
              <w:rPr>
                <w:rFonts w:cstheme="minorHAnsi"/>
                <w:b/>
                <w:sz w:val="20"/>
                <w:szCs w:val="20"/>
              </w:rPr>
            </w:pPr>
            <w:r>
              <w:rPr>
                <w:rFonts w:cstheme="minorHAnsi"/>
                <w:sz w:val="20"/>
                <w:szCs w:val="18"/>
              </w:rPr>
              <w:t>10</w:t>
            </w:r>
          </w:p>
        </w:tc>
        <w:tc>
          <w:tcPr>
            <w:tcW w:w="10350" w:type="dxa"/>
            <w:gridSpan w:val="7"/>
          </w:tcPr>
          <w:p w14:paraId="19245CFD" w14:textId="77777777" w:rsidR="009E613E" w:rsidRPr="00AC2387" w:rsidRDefault="009E613E" w:rsidP="006E239E">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9E613E" w14:paraId="4D85D7A8" w14:textId="77777777" w:rsidTr="006E239E">
        <w:trPr>
          <w:trHeight w:val="288"/>
        </w:trPr>
        <w:tc>
          <w:tcPr>
            <w:tcW w:w="445" w:type="dxa"/>
          </w:tcPr>
          <w:p w14:paraId="3C360AC1" w14:textId="77777777" w:rsidR="009E613E" w:rsidRPr="00AC2387" w:rsidRDefault="009E613E" w:rsidP="006E239E">
            <w:pPr>
              <w:spacing w:after="0"/>
              <w:rPr>
                <w:rFonts w:cstheme="minorHAnsi"/>
                <w:b/>
                <w:sz w:val="20"/>
                <w:szCs w:val="20"/>
              </w:rPr>
            </w:pPr>
            <w:r>
              <w:rPr>
                <w:rFonts w:cstheme="minorHAnsi"/>
                <w:sz w:val="20"/>
                <w:szCs w:val="18"/>
              </w:rPr>
              <w:t>11</w:t>
            </w:r>
          </w:p>
        </w:tc>
        <w:tc>
          <w:tcPr>
            <w:tcW w:w="10350" w:type="dxa"/>
            <w:gridSpan w:val="7"/>
          </w:tcPr>
          <w:p w14:paraId="004761F6" w14:textId="77777777" w:rsidR="009E613E" w:rsidRPr="00AC2387" w:rsidRDefault="009E613E" w:rsidP="006E239E">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9E613E" w14:paraId="370BE188" w14:textId="77777777" w:rsidTr="006E239E">
        <w:tc>
          <w:tcPr>
            <w:tcW w:w="10795" w:type="dxa"/>
            <w:gridSpan w:val="8"/>
          </w:tcPr>
          <w:p w14:paraId="22AF3834" w14:textId="77777777" w:rsidR="009E613E" w:rsidRPr="00AC2387" w:rsidRDefault="009E613E" w:rsidP="006E239E">
            <w:pPr>
              <w:spacing w:after="0"/>
              <w:rPr>
                <w:rFonts w:cstheme="minorHAnsi"/>
                <w:b/>
                <w:sz w:val="20"/>
                <w:szCs w:val="20"/>
              </w:rPr>
            </w:pPr>
            <w:r w:rsidRPr="00236F4B">
              <w:rPr>
                <w:rFonts w:cstheme="minorHAnsi"/>
                <w:b/>
                <w:sz w:val="18"/>
                <w:szCs w:val="20"/>
              </w:rPr>
              <w:t>The responsible person’s signature on this compliance document affirms that all applicable requirements in this table have been met.</w:t>
            </w:r>
          </w:p>
        </w:tc>
      </w:tr>
    </w:tbl>
    <w:p w14:paraId="5746EEAD" w14:textId="61EF71E0" w:rsidR="00D7513B" w:rsidRDefault="00D7513B" w:rsidP="00DC522B">
      <w:pPr>
        <w:spacing w:after="0" w:line="240" w:lineRule="auto"/>
        <w:rPr>
          <w:rFonts w:asciiTheme="minorHAnsi" w:hAnsiTheme="minorHAnsi" w:cstheme="minorHAnsi"/>
          <w:sz w:val="18"/>
          <w:szCs w:val="18"/>
        </w:rPr>
      </w:pPr>
    </w:p>
    <w:p w14:paraId="39F09463" w14:textId="547814E7" w:rsidR="009E613E" w:rsidRDefault="009E613E" w:rsidP="00DC522B">
      <w:pPr>
        <w:spacing w:after="0" w:line="240" w:lineRule="auto"/>
        <w:rPr>
          <w:rFonts w:asciiTheme="minorHAnsi" w:hAnsiTheme="minorHAnsi" w:cstheme="minorHAnsi"/>
          <w:sz w:val="18"/>
          <w:szCs w:val="18"/>
        </w:rPr>
      </w:pPr>
    </w:p>
    <w:p w14:paraId="1DC6C679" w14:textId="08579E26" w:rsidR="009E613E" w:rsidRDefault="009E613E" w:rsidP="00DC522B">
      <w:pPr>
        <w:spacing w:after="0" w:line="240" w:lineRule="auto"/>
        <w:rPr>
          <w:rFonts w:asciiTheme="minorHAnsi" w:hAnsiTheme="minorHAnsi" w:cstheme="minorHAnsi"/>
          <w:sz w:val="18"/>
          <w:szCs w:val="18"/>
        </w:rPr>
      </w:pPr>
    </w:p>
    <w:p w14:paraId="245ADE77" w14:textId="6843E561" w:rsidR="009E613E" w:rsidRDefault="009E613E" w:rsidP="00DC522B">
      <w:pPr>
        <w:spacing w:after="0" w:line="240" w:lineRule="auto"/>
        <w:rPr>
          <w:rFonts w:asciiTheme="minorHAnsi" w:hAnsiTheme="minorHAnsi" w:cstheme="minorHAnsi"/>
          <w:sz w:val="18"/>
          <w:szCs w:val="18"/>
        </w:rPr>
      </w:pPr>
    </w:p>
    <w:p w14:paraId="0FC3BB45" w14:textId="77777777" w:rsidR="009E613E" w:rsidRDefault="009E613E" w:rsidP="00DC522B">
      <w:pPr>
        <w:spacing w:after="0" w:line="240" w:lineRule="auto"/>
        <w:rPr>
          <w:rFonts w:asciiTheme="minorHAnsi" w:hAnsiTheme="minorHAnsi" w:cstheme="minorHAnsi"/>
          <w:sz w:val="18"/>
          <w:szCs w:val="18"/>
        </w:rPr>
      </w:pPr>
    </w:p>
    <w:tbl>
      <w:tblPr>
        <w:tblStyle w:val="TableGrid"/>
        <w:tblW w:w="10795" w:type="dxa"/>
        <w:jc w:val="center"/>
        <w:tblLayout w:type="fixed"/>
        <w:tblLook w:val="04A0" w:firstRow="1" w:lastRow="0" w:firstColumn="1" w:lastColumn="0" w:noHBand="0" w:noVBand="1"/>
      </w:tblPr>
      <w:tblGrid>
        <w:gridCol w:w="980"/>
        <w:gridCol w:w="1445"/>
        <w:gridCol w:w="1343"/>
        <w:gridCol w:w="1447"/>
        <w:gridCol w:w="1620"/>
        <w:gridCol w:w="2610"/>
        <w:gridCol w:w="1350"/>
      </w:tblGrid>
      <w:tr w:rsidR="009E613E" w:rsidRPr="00352318" w14:paraId="1D8D19EF" w14:textId="77777777" w:rsidTr="0053634D">
        <w:trPr>
          <w:trHeight w:val="530"/>
          <w:jc w:val="center"/>
        </w:trPr>
        <w:tc>
          <w:tcPr>
            <w:tcW w:w="10795" w:type="dxa"/>
            <w:gridSpan w:val="7"/>
          </w:tcPr>
          <w:p w14:paraId="3B7053C7" w14:textId="77777777" w:rsidR="009E613E" w:rsidRPr="00352318" w:rsidRDefault="009E613E" w:rsidP="006E239E">
            <w:pPr>
              <w:spacing w:after="0" w:line="240" w:lineRule="auto"/>
              <w:rPr>
                <w:rFonts w:asciiTheme="minorHAnsi" w:hAnsiTheme="minorHAnsi" w:cstheme="minorHAnsi"/>
                <w:b/>
                <w:sz w:val="18"/>
                <w:szCs w:val="18"/>
              </w:rPr>
            </w:pPr>
            <w:r>
              <w:rPr>
                <w:rFonts w:asciiTheme="minorHAnsi" w:hAnsiTheme="minorHAnsi" w:cstheme="minorHAnsi"/>
                <w:b/>
                <w:sz w:val="18"/>
                <w:szCs w:val="18"/>
              </w:rPr>
              <w:t>H</w:t>
            </w:r>
            <w:r w:rsidRPr="00352318">
              <w:rPr>
                <w:rFonts w:asciiTheme="minorHAnsi" w:hAnsiTheme="minorHAnsi" w:cstheme="minorHAnsi"/>
                <w:b/>
                <w:sz w:val="18"/>
                <w:szCs w:val="18"/>
              </w:rPr>
              <w:t>. Compact Hot Water Distribution (CHWDS) (RA4.4.6)</w:t>
            </w:r>
          </w:p>
          <w:p w14:paraId="5575A6CE" w14:textId="616D7641" w:rsidR="009E613E" w:rsidRPr="00352318" w:rsidRDefault="00975E71">
            <w:pPr>
              <w:spacing w:after="0" w:line="240" w:lineRule="auto"/>
              <w:rPr>
                <w:rFonts w:asciiTheme="minorHAnsi" w:hAnsiTheme="minorHAnsi" w:cstheme="minorHAnsi"/>
                <w:sz w:val="18"/>
                <w:szCs w:val="18"/>
              </w:rPr>
            </w:pPr>
            <w:ins w:id="54" w:author="Tam, Danny@Energy" w:date="2019-03-22T12:33:00Z">
              <w:r>
                <w:rPr>
                  <w:rFonts w:cstheme="minorHAnsi"/>
                  <w:sz w:val="20"/>
                  <w:szCs w:val="20"/>
                </w:rPr>
                <w:t>For dwelling units with multiple systems, enter the master bath distance and kitchen distance to the closest water heater, and enter the average of the furthest fixture to each water heater</w:t>
              </w:r>
            </w:ins>
            <w:del w:id="55" w:author="Tam, Danny@Energy" w:date="2019-03-22T12:33:00Z">
              <w:r w:rsidR="009E613E" w:rsidRPr="00352318" w:rsidDel="00975E71">
                <w:rPr>
                  <w:rFonts w:asciiTheme="minorHAnsi" w:hAnsiTheme="minorHAnsi" w:cstheme="minorHAnsi"/>
                  <w:sz w:val="18"/>
                  <w:szCs w:val="18"/>
                </w:rPr>
                <w:delText xml:space="preserve">For dwelling units with multiple systems, only allow one value to be entered for both master bath distance and kitchen distance. </w:delText>
              </w:r>
            </w:del>
          </w:p>
        </w:tc>
      </w:tr>
      <w:tr w:rsidR="009E613E" w:rsidRPr="00352318" w14:paraId="3BCB6102" w14:textId="77777777" w:rsidTr="0053634D">
        <w:trPr>
          <w:jc w:val="center"/>
        </w:trPr>
        <w:tc>
          <w:tcPr>
            <w:tcW w:w="980" w:type="dxa"/>
            <w:vAlign w:val="center"/>
          </w:tcPr>
          <w:p w14:paraId="4928AB48"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01</w:t>
            </w:r>
          </w:p>
        </w:tc>
        <w:tc>
          <w:tcPr>
            <w:tcW w:w="1445" w:type="dxa"/>
            <w:vAlign w:val="center"/>
          </w:tcPr>
          <w:p w14:paraId="383FD19B"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02</w:t>
            </w:r>
          </w:p>
        </w:tc>
        <w:tc>
          <w:tcPr>
            <w:tcW w:w="1343" w:type="dxa"/>
            <w:vAlign w:val="center"/>
          </w:tcPr>
          <w:p w14:paraId="03590918"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03</w:t>
            </w:r>
          </w:p>
        </w:tc>
        <w:tc>
          <w:tcPr>
            <w:tcW w:w="1447" w:type="dxa"/>
            <w:vAlign w:val="center"/>
          </w:tcPr>
          <w:p w14:paraId="09BE92C6"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04</w:t>
            </w:r>
          </w:p>
        </w:tc>
        <w:tc>
          <w:tcPr>
            <w:tcW w:w="1620" w:type="dxa"/>
            <w:vAlign w:val="center"/>
          </w:tcPr>
          <w:p w14:paraId="6F115A1E"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05</w:t>
            </w:r>
          </w:p>
        </w:tc>
        <w:tc>
          <w:tcPr>
            <w:tcW w:w="2610" w:type="dxa"/>
            <w:vAlign w:val="center"/>
          </w:tcPr>
          <w:p w14:paraId="07BB26D7"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06</w:t>
            </w:r>
          </w:p>
        </w:tc>
        <w:tc>
          <w:tcPr>
            <w:tcW w:w="1350" w:type="dxa"/>
            <w:vAlign w:val="center"/>
          </w:tcPr>
          <w:p w14:paraId="31CDB5FC"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07</w:t>
            </w:r>
          </w:p>
        </w:tc>
      </w:tr>
      <w:tr w:rsidR="009E613E" w:rsidRPr="00352318" w14:paraId="30F97D81" w14:textId="77777777" w:rsidTr="0053634D">
        <w:trPr>
          <w:jc w:val="center"/>
        </w:trPr>
        <w:tc>
          <w:tcPr>
            <w:tcW w:w="980" w:type="dxa"/>
            <w:vAlign w:val="bottom"/>
          </w:tcPr>
          <w:p w14:paraId="0455691D" w14:textId="418ECBEA" w:rsidR="009E613E" w:rsidRPr="00352318" w:rsidRDefault="00131093" w:rsidP="006E239E">
            <w:pPr>
              <w:spacing w:after="0" w:line="240" w:lineRule="auto"/>
              <w:rPr>
                <w:rFonts w:asciiTheme="minorHAnsi" w:hAnsiTheme="minorHAnsi" w:cstheme="minorHAnsi"/>
                <w:sz w:val="18"/>
                <w:szCs w:val="18"/>
              </w:rPr>
            </w:pPr>
            <w:ins w:id="56" w:author="Tam, Danny@Energy" w:date="2019-03-22T13:25:00Z">
              <w:r>
                <w:rPr>
                  <w:rFonts w:asciiTheme="minorHAnsi" w:hAnsiTheme="minorHAnsi" w:cstheme="minorHAnsi"/>
                  <w:sz w:val="18"/>
                  <w:szCs w:val="18"/>
                </w:rPr>
                <w:t>Dwelling</w:t>
              </w:r>
            </w:ins>
            <w:del w:id="57" w:author="Tam, Danny@Energy" w:date="2019-03-22T13:25:00Z">
              <w:r w:rsidR="009E613E" w:rsidRPr="00352318" w:rsidDel="00131093">
                <w:rPr>
                  <w:rFonts w:asciiTheme="minorHAnsi" w:hAnsiTheme="minorHAnsi" w:cstheme="minorHAnsi"/>
                  <w:sz w:val="18"/>
                  <w:szCs w:val="18"/>
                </w:rPr>
                <w:delText xml:space="preserve">System </w:delText>
              </w:r>
            </w:del>
            <w:r w:rsidR="009E613E" w:rsidRPr="00352318">
              <w:rPr>
                <w:rFonts w:asciiTheme="minorHAnsi" w:hAnsiTheme="minorHAnsi" w:cstheme="minorHAnsi"/>
                <w:sz w:val="18"/>
                <w:szCs w:val="18"/>
              </w:rPr>
              <w:t>Name</w:t>
            </w:r>
          </w:p>
        </w:tc>
        <w:tc>
          <w:tcPr>
            <w:tcW w:w="1445" w:type="dxa"/>
            <w:vAlign w:val="bottom"/>
          </w:tcPr>
          <w:p w14:paraId="5BAE39C7"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Number of Stories</w:t>
            </w:r>
          </w:p>
        </w:tc>
        <w:tc>
          <w:tcPr>
            <w:tcW w:w="1343" w:type="dxa"/>
            <w:vAlign w:val="bottom"/>
          </w:tcPr>
          <w:p w14:paraId="45EB62A1"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Master Bath distance of furthest fixture to Water Heater in feet</w:t>
            </w:r>
          </w:p>
        </w:tc>
        <w:tc>
          <w:tcPr>
            <w:tcW w:w="1447" w:type="dxa"/>
            <w:vAlign w:val="bottom"/>
          </w:tcPr>
          <w:p w14:paraId="7233A46F"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Kitchen distance from furthest fixture to Water Heater in feet</w:t>
            </w:r>
          </w:p>
        </w:tc>
        <w:tc>
          <w:tcPr>
            <w:tcW w:w="1620" w:type="dxa"/>
            <w:vAlign w:val="bottom"/>
          </w:tcPr>
          <w:p w14:paraId="42383062" w14:textId="4AB7A4EE"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Furthest Third furthest fixture to Water Heater in feet</w:t>
            </w:r>
            <w:ins w:id="58" w:author="Tam, Danny@Energy" w:date="2019-03-22T12:33:00Z">
              <w:r w:rsidR="00975E71">
                <w:rPr>
                  <w:rFonts w:asciiTheme="minorHAnsi" w:hAnsiTheme="minorHAnsi" w:cstheme="minorHAnsi"/>
                  <w:sz w:val="18"/>
                  <w:szCs w:val="18"/>
                </w:rPr>
                <w:t xml:space="preserve"> </w:t>
              </w:r>
              <w:r w:rsidR="00975E71">
                <w:rPr>
                  <w:rFonts w:cstheme="minorHAnsi"/>
                  <w:sz w:val="18"/>
                  <w:szCs w:val="20"/>
                </w:rPr>
                <w:t>(Avg for multiple water heaters)</w:t>
              </w:r>
            </w:ins>
          </w:p>
        </w:tc>
        <w:tc>
          <w:tcPr>
            <w:tcW w:w="2610" w:type="dxa"/>
            <w:vAlign w:val="bottom"/>
          </w:tcPr>
          <w:p w14:paraId="00A4F566"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Weighted Distance</w:t>
            </w:r>
          </w:p>
        </w:tc>
        <w:tc>
          <w:tcPr>
            <w:tcW w:w="1350" w:type="dxa"/>
            <w:vAlign w:val="bottom"/>
          </w:tcPr>
          <w:p w14:paraId="5366FCB5"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Qualification Distance</w:t>
            </w:r>
          </w:p>
        </w:tc>
      </w:tr>
      <w:tr w:rsidR="009E613E" w:rsidRPr="00352318" w14:paraId="3F51A9FA" w14:textId="77777777" w:rsidTr="0053634D">
        <w:trPr>
          <w:trHeight w:val="305"/>
          <w:jc w:val="center"/>
        </w:trPr>
        <w:tc>
          <w:tcPr>
            <w:tcW w:w="980" w:type="dxa"/>
          </w:tcPr>
          <w:p w14:paraId="6E508352" w14:textId="1E2390C8" w:rsidR="009E613E" w:rsidRPr="00352318" w:rsidRDefault="009E613E" w:rsidP="006E239E">
            <w:pPr>
              <w:spacing w:after="0" w:line="240" w:lineRule="auto"/>
              <w:rPr>
                <w:rFonts w:asciiTheme="minorHAnsi" w:hAnsiTheme="minorHAnsi" w:cstheme="minorHAnsi"/>
                <w:sz w:val="18"/>
                <w:szCs w:val="18"/>
              </w:rPr>
            </w:pPr>
          </w:p>
        </w:tc>
        <w:tc>
          <w:tcPr>
            <w:tcW w:w="1445" w:type="dxa"/>
          </w:tcPr>
          <w:p w14:paraId="7B970B17" w14:textId="0B6D9895" w:rsidR="009E613E" w:rsidRPr="00352318" w:rsidRDefault="009E613E" w:rsidP="006E239E">
            <w:pPr>
              <w:spacing w:after="0" w:line="240" w:lineRule="auto"/>
              <w:rPr>
                <w:rFonts w:asciiTheme="minorHAnsi" w:hAnsiTheme="minorHAnsi" w:cstheme="minorHAnsi"/>
                <w:sz w:val="18"/>
                <w:szCs w:val="18"/>
              </w:rPr>
            </w:pPr>
          </w:p>
        </w:tc>
        <w:tc>
          <w:tcPr>
            <w:tcW w:w="1343" w:type="dxa"/>
          </w:tcPr>
          <w:p w14:paraId="1F519438" w14:textId="2FAE5D6D" w:rsidR="009E613E" w:rsidRPr="00352318" w:rsidRDefault="009E613E" w:rsidP="006E239E">
            <w:pPr>
              <w:spacing w:after="0" w:line="240" w:lineRule="auto"/>
              <w:rPr>
                <w:rFonts w:asciiTheme="minorHAnsi" w:hAnsiTheme="minorHAnsi" w:cstheme="minorHAnsi"/>
                <w:sz w:val="18"/>
                <w:szCs w:val="18"/>
              </w:rPr>
            </w:pPr>
          </w:p>
        </w:tc>
        <w:tc>
          <w:tcPr>
            <w:tcW w:w="1447" w:type="dxa"/>
          </w:tcPr>
          <w:p w14:paraId="513D5133" w14:textId="48E1E0ED" w:rsidR="009E613E" w:rsidRPr="00352318" w:rsidRDefault="009E613E" w:rsidP="006E239E">
            <w:pPr>
              <w:spacing w:after="0" w:line="240" w:lineRule="auto"/>
              <w:rPr>
                <w:rFonts w:asciiTheme="minorHAnsi" w:hAnsiTheme="minorHAnsi" w:cstheme="minorHAnsi"/>
                <w:sz w:val="18"/>
                <w:szCs w:val="18"/>
              </w:rPr>
            </w:pPr>
          </w:p>
        </w:tc>
        <w:tc>
          <w:tcPr>
            <w:tcW w:w="1620" w:type="dxa"/>
          </w:tcPr>
          <w:p w14:paraId="7C5162DD" w14:textId="60A08735" w:rsidR="009E613E" w:rsidRPr="00352318" w:rsidRDefault="009E613E" w:rsidP="006E239E">
            <w:pPr>
              <w:spacing w:after="0" w:line="240" w:lineRule="auto"/>
              <w:rPr>
                <w:rFonts w:asciiTheme="minorHAnsi" w:hAnsiTheme="minorHAnsi" w:cstheme="minorHAnsi"/>
                <w:sz w:val="18"/>
                <w:szCs w:val="18"/>
              </w:rPr>
            </w:pPr>
          </w:p>
        </w:tc>
        <w:tc>
          <w:tcPr>
            <w:tcW w:w="2610" w:type="dxa"/>
          </w:tcPr>
          <w:p w14:paraId="439408E4" w14:textId="14D59859" w:rsidR="009E613E" w:rsidRPr="00352318" w:rsidRDefault="009E613E" w:rsidP="006E239E">
            <w:pPr>
              <w:spacing w:after="0" w:line="240" w:lineRule="auto"/>
              <w:rPr>
                <w:rFonts w:asciiTheme="minorHAnsi" w:hAnsiTheme="minorHAnsi" w:cstheme="minorHAnsi"/>
                <w:sz w:val="18"/>
                <w:szCs w:val="18"/>
              </w:rPr>
            </w:pPr>
          </w:p>
        </w:tc>
        <w:tc>
          <w:tcPr>
            <w:tcW w:w="1350" w:type="dxa"/>
          </w:tcPr>
          <w:p w14:paraId="5493A5EF" w14:textId="3099479F"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 </w:t>
            </w:r>
          </w:p>
        </w:tc>
      </w:tr>
      <w:tr w:rsidR="009E613E" w:rsidRPr="00352318" w14:paraId="7D1E8DB8" w14:textId="77777777" w:rsidTr="0053634D">
        <w:trPr>
          <w:jc w:val="center"/>
        </w:trPr>
        <w:tc>
          <w:tcPr>
            <w:tcW w:w="980" w:type="dxa"/>
          </w:tcPr>
          <w:p w14:paraId="3AF2A1BB" w14:textId="77777777" w:rsidR="009E613E" w:rsidRPr="00352318" w:rsidRDefault="009E613E" w:rsidP="006E239E">
            <w:pPr>
              <w:spacing w:after="0" w:line="240" w:lineRule="auto"/>
              <w:rPr>
                <w:rFonts w:asciiTheme="minorHAnsi" w:hAnsiTheme="minorHAnsi" w:cstheme="minorHAnsi"/>
                <w:sz w:val="18"/>
                <w:szCs w:val="18"/>
              </w:rPr>
            </w:pPr>
          </w:p>
        </w:tc>
        <w:tc>
          <w:tcPr>
            <w:tcW w:w="1445" w:type="dxa"/>
          </w:tcPr>
          <w:p w14:paraId="09334879" w14:textId="77777777" w:rsidR="009E613E" w:rsidRPr="00352318" w:rsidRDefault="009E613E" w:rsidP="006E239E">
            <w:pPr>
              <w:spacing w:after="0" w:line="240" w:lineRule="auto"/>
              <w:rPr>
                <w:rFonts w:asciiTheme="minorHAnsi" w:hAnsiTheme="minorHAnsi" w:cstheme="minorHAnsi"/>
                <w:sz w:val="18"/>
                <w:szCs w:val="18"/>
              </w:rPr>
            </w:pPr>
          </w:p>
        </w:tc>
        <w:tc>
          <w:tcPr>
            <w:tcW w:w="1343" w:type="dxa"/>
          </w:tcPr>
          <w:p w14:paraId="0F6FECA7" w14:textId="77777777" w:rsidR="009E613E" w:rsidRPr="00352318" w:rsidRDefault="009E613E" w:rsidP="006E239E">
            <w:pPr>
              <w:spacing w:after="0" w:line="240" w:lineRule="auto"/>
              <w:rPr>
                <w:rFonts w:asciiTheme="minorHAnsi" w:hAnsiTheme="minorHAnsi" w:cstheme="minorHAnsi"/>
                <w:sz w:val="18"/>
                <w:szCs w:val="18"/>
              </w:rPr>
            </w:pPr>
          </w:p>
        </w:tc>
        <w:tc>
          <w:tcPr>
            <w:tcW w:w="1447" w:type="dxa"/>
          </w:tcPr>
          <w:p w14:paraId="53D679F7" w14:textId="77777777" w:rsidR="009E613E" w:rsidRPr="00352318" w:rsidRDefault="009E613E" w:rsidP="006E239E">
            <w:pPr>
              <w:spacing w:after="0" w:line="240" w:lineRule="auto"/>
              <w:rPr>
                <w:rFonts w:asciiTheme="minorHAnsi" w:hAnsiTheme="minorHAnsi" w:cstheme="minorHAnsi"/>
                <w:sz w:val="18"/>
                <w:szCs w:val="18"/>
              </w:rPr>
            </w:pPr>
          </w:p>
        </w:tc>
        <w:tc>
          <w:tcPr>
            <w:tcW w:w="1620" w:type="dxa"/>
          </w:tcPr>
          <w:p w14:paraId="6611D484" w14:textId="77777777" w:rsidR="009E613E" w:rsidRPr="00352318" w:rsidRDefault="009E613E" w:rsidP="006E239E">
            <w:pPr>
              <w:spacing w:after="0" w:line="240" w:lineRule="auto"/>
              <w:rPr>
                <w:rFonts w:asciiTheme="minorHAnsi" w:hAnsiTheme="minorHAnsi" w:cstheme="minorHAnsi"/>
                <w:sz w:val="18"/>
                <w:szCs w:val="18"/>
              </w:rPr>
            </w:pPr>
          </w:p>
        </w:tc>
        <w:tc>
          <w:tcPr>
            <w:tcW w:w="2610" w:type="dxa"/>
          </w:tcPr>
          <w:p w14:paraId="5512B959" w14:textId="77777777" w:rsidR="009E613E" w:rsidRPr="00352318" w:rsidRDefault="009E613E" w:rsidP="006E239E">
            <w:pPr>
              <w:spacing w:after="0" w:line="240" w:lineRule="auto"/>
              <w:rPr>
                <w:rFonts w:asciiTheme="minorHAnsi" w:hAnsiTheme="minorHAnsi" w:cstheme="minorHAnsi"/>
                <w:sz w:val="18"/>
                <w:szCs w:val="18"/>
              </w:rPr>
            </w:pPr>
          </w:p>
        </w:tc>
        <w:tc>
          <w:tcPr>
            <w:tcW w:w="1350" w:type="dxa"/>
          </w:tcPr>
          <w:p w14:paraId="4A5D6CAA" w14:textId="77777777" w:rsidR="009E613E" w:rsidRPr="00352318" w:rsidRDefault="009E613E" w:rsidP="006E239E">
            <w:pPr>
              <w:spacing w:after="0" w:line="240" w:lineRule="auto"/>
              <w:rPr>
                <w:rFonts w:asciiTheme="minorHAnsi" w:hAnsiTheme="minorHAnsi" w:cstheme="minorHAnsi"/>
                <w:sz w:val="18"/>
                <w:szCs w:val="18"/>
              </w:rPr>
            </w:pPr>
          </w:p>
        </w:tc>
      </w:tr>
      <w:tr w:rsidR="009E613E" w:rsidRPr="00352318" w14:paraId="7E1DE9CF" w14:textId="77777777" w:rsidTr="0053634D">
        <w:trPr>
          <w:trHeight w:val="323"/>
          <w:jc w:val="center"/>
        </w:trPr>
        <w:tc>
          <w:tcPr>
            <w:tcW w:w="10795" w:type="dxa"/>
            <w:gridSpan w:val="7"/>
          </w:tcPr>
          <w:p w14:paraId="182FD57D"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b/>
                <w:sz w:val="18"/>
                <w:szCs w:val="18"/>
              </w:rPr>
              <w:t>The responsible person’s signature on this compliance document affirms that all applicable requirements in this table have been met</w:t>
            </w:r>
          </w:p>
        </w:tc>
      </w:tr>
    </w:tbl>
    <w:p w14:paraId="16B56E2A" w14:textId="1891CC57" w:rsidR="002456C7" w:rsidRDefault="002456C7" w:rsidP="00DC522B">
      <w:pPr>
        <w:spacing w:after="0" w:line="240" w:lineRule="auto"/>
        <w:rPr>
          <w:rFonts w:asciiTheme="minorHAnsi" w:hAnsiTheme="minorHAnsi" w:cstheme="minorHAnsi"/>
          <w:sz w:val="18"/>
          <w:szCs w:val="18"/>
        </w:rPr>
      </w:pPr>
    </w:p>
    <w:tbl>
      <w:tblPr>
        <w:tblStyle w:val="TableGrid3"/>
        <w:tblW w:w="0" w:type="auto"/>
        <w:tblInd w:w="18" w:type="dxa"/>
        <w:tblLook w:val="04A0" w:firstRow="1" w:lastRow="0" w:firstColumn="1" w:lastColumn="0" w:noHBand="0" w:noVBand="1"/>
      </w:tblPr>
      <w:tblGrid>
        <w:gridCol w:w="1493"/>
        <w:gridCol w:w="179"/>
        <w:gridCol w:w="1481"/>
        <w:gridCol w:w="1478"/>
        <w:gridCol w:w="1412"/>
        <w:gridCol w:w="1129"/>
        <w:gridCol w:w="534"/>
        <w:gridCol w:w="1336"/>
        <w:gridCol w:w="1730"/>
      </w:tblGrid>
      <w:tr w:rsidR="0053634D" w:rsidRPr="002F18C2" w14:paraId="28C933DD" w14:textId="77777777" w:rsidTr="00975E71">
        <w:trPr>
          <w:trHeight w:val="242"/>
        </w:trPr>
        <w:tc>
          <w:tcPr>
            <w:tcW w:w="10998" w:type="dxa"/>
            <w:gridSpan w:val="9"/>
          </w:tcPr>
          <w:p w14:paraId="3B718E9B" w14:textId="167D1BCA" w:rsidR="0053634D" w:rsidRPr="00236F4B" w:rsidRDefault="0053634D">
            <w:pPr>
              <w:spacing w:after="0" w:line="240" w:lineRule="auto"/>
              <w:rPr>
                <w:rFonts w:asciiTheme="minorHAnsi" w:hAnsiTheme="minorHAnsi" w:cstheme="minorHAnsi"/>
                <w:b/>
                <w:sz w:val="20"/>
                <w:szCs w:val="18"/>
              </w:rPr>
            </w:pPr>
            <w:r>
              <w:rPr>
                <w:rFonts w:asciiTheme="minorHAnsi" w:hAnsiTheme="minorHAnsi" w:cstheme="minorHAnsi"/>
                <w:b/>
                <w:sz w:val="20"/>
                <w:szCs w:val="18"/>
              </w:rPr>
              <w:t>I</w:t>
            </w:r>
            <w:r w:rsidRPr="00236F4B">
              <w:rPr>
                <w:rFonts w:asciiTheme="minorHAnsi" w:hAnsiTheme="minorHAnsi" w:cstheme="minorHAnsi"/>
                <w:b/>
                <w:sz w:val="20"/>
                <w:szCs w:val="18"/>
              </w:rPr>
              <w:t>. HERS-Verified Drain Water Heat Recovery System (DWHR-H)</w:t>
            </w:r>
            <w:r w:rsidRPr="00570C0E">
              <w:rPr>
                <w:rFonts w:asciiTheme="minorHAnsi" w:hAnsiTheme="minorHAnsi" w:cstheme="minorHAnsi"/>
                <w:b/>
                <w:sz w:val="20"/>
                <w:szCs w:val="20"/>
              </w:rPr>
              <w:t xml:space="preserve"> </w:t>
            </w:r>
            <w:r w:rsidRPr="00570C0E">
              <w:rPr>
                <w:rFonts w:asciiTheme="minorHAnsi" w:hAnsiTheme="minorHAnsi" w:cstheme="minorHAnsi"/>
                <w:sz w:val="20"/>
                <w:szCs w:val="20"/>
              </w:rPr>
              <w:t>(RA3.6.9)</w:t>
            </w:r>
          </w:p>
          <w:p w14:paraId="1ABB917D" w14:textId="3C9DF80B" w:rsidR="0053634D" w:rsidRPr="00236F4B" w:rsidRDefault="0053634D">
            <w:pPr>
              <w:spacing w:after="0" w:line="240" w:lineRule="auto"/>
              <w:rPr>
                <w:rFonts w:asciiTheme="minorHAnsi" w:hAnsiTheme="minorHAnsi" w:cstheme="minorHAnsi"/>
                <w:sz w:val="20"/>
                <w:szCs w:val="18"/>
              </w:rPr>
            </w:pPr>
            <w:r w:rsidRPr="00E879AA">
              <w:rPr>
                <w:rFonts w:asciiTheme="minorHAnsi" w:hAnsiTheme="minorHAnsi" w:cstheme="minorHAnsi"/>
                <w:sz w:val="18"/>
                <w:szCs w:val="18"/>
              </w:rPr>
              <w:t>DWHR devices shall comply with these requirements.</w:t>
            </w:r>
          </w:p>
        </w:tc>
      </w:tr>
      <w:tr w:rsidR="005157FC" w:rsidRPr="002F18C2" w14:paraId="2D67E9B1" w14:textId="77777777" w:rsidTr="005157FC">
        <w:trPr>
          <w:trHeight w:val="144"/>
          <w:ins w:id="59" w:author="Tam, Danny@Energy [2]" w:date="2019-03-25T15:16:00Z"/>
        </w:trPr>
        <w:tc>
          <w:tcPr>
            <w:tcW w:w="10998" w:type="dxa"/>
            <w:gridSpan w:val="9"/>
          </w:tcPr>
          <w:p w14:paraId="14EB9961" w14:textId="0EF5AA8C" w:rsidR="005157FC" w:rsidRPr="005157FC" w:rsidRDefault="005157FC" w:rsidP="005157FC">
            <w:pPr>
              <w:keepNext/>
              <w:tabs>
                <w:tab w:val="left" w:pos="2160"/>
                <w:tab w:val="left" w:pos="2700"/>
                <w:tab w:val="left" w:pos="3420"/>
                <w:tab w:val="left" w:pos="3780"/>
                <w:tab w:val="left" w:pos="5760"/>
                <w:tab w:val="left" w:pos="7212"/>
              </w:tabs>
              <w:spacing w:after="0" w:line="240" w:lineRule="auto"/>
              <w:rPr>
                <w:ins w:id="60" w:author="Tam, Danny@Energy [2]" w:date="2019-03-25T15:16:00Z"/>
                <w:rFonts w:asciiTheme="minorHAnsi" w:hAnsiTheme="minorHAnsi" w:cstheme="minorHAnsi"/>
                <w:b/>
                <w:sz w:val="18"/>
                <w:szCs w:val="18"/>
              </w:rPr>
            </w:pPr>
            <w:ins w:id="61" w:author="Tam, Danny@Energy [2]" w:date="2019-03-25T15:16:00Z">
              <w:r w:rsidRPr="005157FC">
                <w:rPr>
                  <w:rFonts w:asciiTheme="minorHAnsi" w:hAnsiTheme="minorHAnsi" w:cstheme="minorHAnsi"/>
                  <w:b/>
                  <w:sz w:val="18"/>
                  <w:szCs w:val="18"/>
                </w:rPr>
                <w:t xml:space="preserve">Design DWHR </w:t>
              </w:r>
            </w:ins>
            <w:ins w:id="62" w:author="Tam, Danny@Energy [2]" w:date="2019-03-25T15:17:00Z">
              <w:r w:rsidRPr="005157FC">
                <w:rPr>
                  <w:rFonts w:asciiTheme="minorHAnsi" w:hAnsiTheme="minorHAnsi" w:cstheme="minorHAnsi"/>
                  <w:b/>
                  <w:sz w:val="18"/>
                  <w:szCs w:val="18"/>
                </w:rPr>
                <w:t xml:space="preserve">System </w:t>
              </w:r>
            </w:ins>
            <w:ins w:id="63" w:author="Tam, Danny@Energy [2]" w:date="2019-03-25T15:16:00Z">
              <w:r w:rsidRPr="005157FC">
                <w:rPr>
                  <w:rFonts w:asciiTheme="minorHAnsi" w:hAnsiTheme="minorHAnsi" w:cstheme="minorHAnsi"/>
                  <w:b/>
                  <w:sz w:val="18"/>
                  <w:szCs w:val="18"/>
                </w:rPr>
                <w:t>Information</w:t>
              </w:r>
            </w:ins>
          </w:p>
        </w:tc>
      </w:tr>
      <w:tr w:rsidR="00980DEE" w:rsidRPr="002F18C2" w14:paraId="29B704B5" w14:textId="77777777" w:rsidTr="00073FBD">
        <w:trPr>
          <w:trHeight w:val="144"/>
        </w:trPr>
        <w:tc>
          <w:tcPr>
            <w:tcW w:w="1710" w:type="dxa"/>
            <w:gridSpan w:val="2"/>
          </w:tcPr>
          <w:p w14:paraId="0B70E237" w14:textId="52E9B29D"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ins w:id="64" w:author="Smith, Alexis@Energy" w:date="2019-03-21T13:28:00Z">
              <w:r>
                <w:rPr>
                  <w:rFonts w:asciiTheme="minorHAnsi" w:hAnsiTheme="minorHAnsi" w:cstheme="minorHAnsi"/>
                  <w:sz w:val="18"/>
                  <w:szCs w:val="18"/>
                </w:rPr>
                <w:t>01</w:t>
              </w:r>
            </w:ins>
          </w:p>
        </w:tc>
        <w:tc>
          <w:tcPr>
            <w:tcW w:w="3016" w:type="dxa"/>
            <w:gridSpan w:val="2"/>
          </w:tcPr>
          <w:p w14:paraId="5069154F" w14:textId="321CF38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ins w:id="65" w:author="Smith, Alexis@Energy" w:date="2019-03-21T13:28:00Z">
              <w:r>
                <w:rPr>
                  <w:rFonts w:asciiTheme="minorHAnsi" w:hAnsiTheme="minorHAnsi" w:cstheme="minorHAnsi"/>
                  <w:sz w:val="18"/>
                  <w:szCs w:val="18"/>
                </w:rPr>
                <w:t>2</w:t>
              </w:r>
            </w:ins>
            <w:del w:id="66" w:author="Smith, Alexis@Energy" w:date="2019-03-21T13:28:00Z">
              <w:r w:rsidRPr="00095F6F" w:rsidDel="0053634D">
                <w:rPr>
                  <w:rFonts w:asciiTheme="minorHAnsi" w:hAnsiTheme="minorHAnsi" w:cstheme="minorHAnsi"/>
                  <w:sz w:val="18"/>
                  <w:szCs w:val="18"/>
                </w:rPr>
                <w:delText>1</w:delText>
              </w:r>
            </w:del>
          </w:p>
        </w:tc>
        <w:tc>
          <w:tcPr>
            <w:tcW w:w="2564" w:type="dxa"/>
            <w:gridSpan w:val="2"/>
          </w:tcPr>
          <w:p w14:paraId="6A6365B1" w14:textId="66A7C218"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ins w:id="67" w:author="Smith, Alexis@Energy" w:date="2019-03-21T13:28:00Z">
              <w:r>
                <w:rPr>
                  <w:rFonts w:asciiTheme="minorHAnsi" w:hAnsiTheme="minorHAnsi" w:cstheme="minorHAnsi"/>
                  <w:sz w:val="18"/>
                  <w:szCs w:val="18"/>
                </w:rPr>
                <w:t>3</w:t>
              </w:r>
            </w:ins>
            <w:del w:id="68" w:author="Smith, Alexis@Energy" w:date="2019-03-21T13:28:00Z">
              <w:r w:rsidRPr="00095F6F" w:rsidDel="0053634D">
                <w:rPr>
                  <w:rFonts w:asciiTheme="minorHAnsi" w:hAnsiTheme="minorHAnsi" w:cstheme="minorHAnsi"/>
                  <w:sz w:val="18"/>
                  <w:szCs w:val="18"/>
                </w:rPr>
                <w:delText>2</w:delText>
              </w:r>
            </w:del>
          </w:p>
        </w:tc>
        <w:tc>
          <w:tcPr>
            <w:tcW w:w="3708" w:type="dxa"/>
            <w:gridSpan w:val="3"/>
          </w:tcPr>
          <w:p w14:paraId="57E28FE4" w14:textId="06062D0D"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ins w:id="69" w:author="Smith, Alexis@Energy" w:date="2019-03-21T13:28:00Z">
              <w:r>
                <w:rPr>
                  <w:rFonts w:asciiTheme="minorHAnsi" w:hAnsiTheme="minorHAnsi" w:cstheme="minorHAnsi"/>
                  <w:sz w:val="18"/>
                  <w:szCs w:val="18"/>
                </w:rPr>
                <w:t>4</w:t>
              </w:r>
            </w:ins>
            <w:del w:id="70" w:author="Smith, Alexis@Energy" w:date="2019-03-21T13:28:00Z">
              <w:r w:rsidRPr="00095F6F" w:rsidDel="0053634D">
                <w:rPr>
                  <w:rFonts w:asciiTheme="minorHAnsi" w:hAnsiTheme="minorHAnsi" w:cstheme="minorHAnsi"/>
                  <w:sz w:val="18"/>
                  <w:szCs w:val="18"/>
                </w:rPr>
                <w:delText>3</w:delText>
              </w:r>
            </w:del>
          </w:p>
        </w:tc>
      </w:tr>
      <w:tr w:rsidR="00980DEE" w:rsidRPr="002F18C2" w14:paraId="0F566FE9" w14:textId="77777777" w:rsidTr="00073FBD">
        <w:trPr>
          <w:trHeight w:val="144"/>
          <w:ins w:id="71" w:author="Tam, Danny@Energy [2]" w:date="2019-03-25T15:18:00Z"/>
        </w:trPr>
        <w:tc>
          <w:tcPr>
            <w:tcW w:w="1710" w:type="dxa"/>
            <w:gridSpan w:val="2"/>
          </w:tcPr>
          <w:p w14:paraId="6EC8B9C2" w14:textId="71EF41E6" w:rsidR="00980DEE" w:rsidRDefault="00980DEE" w:rsidP="000849F0">
            <w:pPr>
              <w:keepNext/>
              <w:tabs>
                <w:tab w:val="left" w:pos="2160"/>
                <w:tab w:val="left" w:pos="2700"/>
                <w:tab w:val="left" w:pos="3420"/>
                <w:tab w:val="left" w:pos="3780"/>
                <w:tab w:val="left" w:pos="5760"/>
                <w:tab w:val="left" w:pos="7212"/>
              </w:tabs>
              <w:spacing w:after="0" w:line="240" w:lineRule="auto"/>
              <w:jc w:val="center"/>
              <w:rPr>
                <w:ins w:id="72" w:author="Tam, Danny@Energy [2]" w:date="2019-03-25T15:18:00Z"/>
                <w:rFonts w:asciiTheme="minorHAnsi" w:hAnsiTheme="minorHAnsi" w:cstheme="minorHAnsi"/>
                <w:sz w:val="18"/>
                <w:szCs w:val="18"/>
              </w:rPr>
            </w:pPr>
            <w:ins w:id="73" w:author="Tam, Danny@Energy [2]" w:date="2019-03-25T15:42:00Z">
              <w:r>
                <w:rPr>
                  <w:rFonts w:asciiTheme="minorHAnsi" w:hAnsiTheme="minorHAnsi" w:cstheme="minorHAnsi"/>
                  <w:sz w:val="18"/>
                  <w:szCs w:val="18"/>
                </w:rPr>
                <w:t>System ID/Name</w:t>
              </w:r>
            </w:ins>
          </w:p>
        </w:tc>
        <w:tc>
          <w:tcPr>
            <w:tcW w:w="3016" w:type="dxa"/>
            <w:gridSpan w:val="2"/>
          </w:tcPr>
          <w:p w14:paraId="258B2AE9" w14:textId="0EB45350"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ins w:id="74" w:author="Tam, Danny@Energy [2]" w:date="2019-03-25T15:18:00Z"/>
                <w:rFonts w:asciiTheme="minorHAnsi" w:hAnsiTheme="minorHAnsi" w:cstheme="minorHAnsi"/>
                <w:sz w:val="18"/>
                <w:szCs w:val="18"/>
              </w:rPr>
            </w:pPr>
            <w:ins w:id="75" w:author="Tam, Danny@Energy [2]" w:date="2019-03-25T15:42:00Z">
              <w:r w:rsidRPr="00095F6F">
                <w:rPr>
                  <w:rFonts w:asciiTheme="minorHAnsi" w:hAnsiTheme="minorHAnsi" w:cstheme="minorHAnsi"/>
                  <w:sz w:val="18"/>
                  <w:szCs w:val="18"/>
                </w:rPr>
                <w:t xml:space="preserve">Rated </w:t>
              </w:r>
              <w:r>
                <w:rPr>
                  <w:rFonts w:asciiTheme="minorHAnsi" w:hAnsiTheme="minorHAnsi" w:cstheme="minorHAnsi"/>
                  <w:sz w:val="18"/>
                  <w:szCs w:val="18"/>
                </w:rPr>
                <w:t>E</w:t>
              </w:r>
              <w:r w:rsidRPr="00095F6F">
                <w:rPr>
                  <w:rFonts w:asciiTheme="minorHAnsi" w:hAnsiTheme="minorHAnsi" w:cstheme="minorHAnsi"/>
                  <w:sz w:val="18"/>
                  <w:szCs w:val="18"/>
                </w:rPr>
                <w:t>ffectiveness</w:t>
              </w:r>
            </w:ins>
          </w:p>
        </w:tc>
        <w:tc>
          <w:tcPr>
            <w:tcW w:w="2564" w:type="dxa"/>
            <w:gridSpan w:val="2"/>
          </w:tcPr>
          <w:p w14:paraId="66F9E19E" w14:textId="568D0CDD"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ins w:id="76" w:author="Tam, Danny@Energy [2]" w:date="2019-03-25T15:18:00Z"/>
                <w:rFonts w:asciiTheme="minorHAnsi" w:hAnsiTheme="minorHAnsi" w:cstheme="minorHAnsi"/>
                <w:sz w:val="18"/>
                <w:szCs w:val="18"/>
              </w:rPr>
            </w:pPr>
            <w:ins w:id="77" w:author="Tam, Danny@Energy [2]" w:date="2019-03-25T15:42:00Z">
              <w:r w:rsidRPr="00095F6F">
                <w:rPr>
                  <w:rFonts w:asciiTheme="minorHAnsi" w:hAnsiTheme="minorHAnsi" w:cstheme="minorHAnsi"/>
                  <w:sz w:val="18"/>
                  <w:szCs w:val="18"/>
                </w:rPr>
                <w:t>Installation Configuration</w:t>
              </w:r>
            </w:ins>
          </w:p>
        </w:tc>
        <w:tc>
          <w:tcPr>
            <w:tcW w:w="3708" w:type="dxa"/>
            <w:gridSpan w:val="3"/>
          </w:tcPr>
          <w:p w14:paraId="3B719463" w14:textId="0B28E5F1"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ins w:id="78" w:author="Tam, Danny@Energy [2]" w:date="2019-03-25T15:18:00Z"/>
                <w:rFonts w:asciiTheme="minorHAnsi" w:hAnsiTheme="minorHAnsi" w:cstheme="minorHAnsi"/>
                <w:sz w:val="18"/>
                <w:szCs w:val="18"/>
              </w:rPr>
            </w:pPr>
            <w:ins w:id="79" w:author="Tam, Danny@Energy [2]" w:date="2019-03-25T15:42:00Z">
              <w:r w:rsidRPr="00095F6F">
                <w:rPr>
                  <w:rFonts w:asciiTheme="minorHAnsi" w:hAnsiTheme="minorHAnsi" w:cstheme="minorHAnsi"/>
                  <w:sz w:val="18"/>
                  <w:szCs w:val="18"/>
                </w:rPr>
                <w:t>Percent of shower served by the DWHR device</w:t>
              </w:r>
            </w:ins>
          </w:p>
        </w:tc>
      </w:tr>
      <w:tr w:rsidR="00980DEE" w:rsidRPr="002F18C2" w14:paraId="7C9910C6" w14:textId="77777777" w:rsidTr="00073FBD">
        <w:trPr>
          <w:trHeight w:val="144"/>
          <w:ins w:id="80" w:author="Tam, Danny@Energy [2]" w:date="2019-03-25T15:18:00Z"/>
        </w:trPr>
        <w:tc>
          <w:tcPr>
            <w:tcW w:w="1710" w:type="dxa"/>
            <w:gridSpan w:val="2"/>
          </w:tcPr>
          <w:p w14:paraId="7A27B7AD" w14:textId="77777777" w:rsidR="00980DEE" w:rsidRDefault="00980DEE" w:rsidP="000849F0">
            <w:pPr>
              <w:keepNext/>
              <w:tabs>
                <w:tab w:val="left" w:pos="2160"/>
                <w:tab w:val="left" w:pos="2700"/>
                <w:tab w:val="left" w:pos="3420"/>
                <w:tab w:val="left" w:pos="3780"/>
                <w:tab w:val="left" w:pos="5760"/>
                <w:tab w:val="left" w:pos="7212"/>
              </w:tabs>
              <w:spacing w:after="0" w:line="240" w:lineRule="auto"/>
              <w:jc w:val="center"/>
              <w:rPr>
                <w:ins w:id="81" w:author="Tam, Danny@Energy [2]" w:date="2019-03-25T15:18:00Z"/>
                <w:rFonts w:asciiTheme="minorHAnsi" w:hAnsiTheme="minorHAnsi" w:cstheme="minorHAnsi"/>
                <w:sz w:val="18"/>
                <w:szCs w:val="18"/>
              </w:rPr>
            </w:pPr>
          </w:p>
        </w:tc>
        <w:tc>
          <w:tcPr>
            <w:tcW w:w="3016" w:type="dxa"/>
            <w:gridSpan w:val="2"/>
          </w:tcPr>
          <w:p w14:paraId="60BE6E0B"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ins w:id="82" w:author="Tam, Danny@Energy [2]" w:date="2019-03-25T15:18:00Z"/>
                <w:rFonts w:asciiTheme="minorHAnsi" w:hAnsiTheme="minorHAnsi" w:cstheme="minorHAnsi"/>
                <w:sz w:val="18"/>
                <w:szCs w:val="18"/>
              </w:rPr>
            </w:pPr>
          </w:p>
        </w:tc>
        <w:tc>
          <w:tcPr>
            <w:tcW w:w="2564" w:type="dxa"/>
            <w:gridSpan w:val="2"/>
          </w:tcPr>
          <w:p w14:paraId="04908221"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ins w:id="83" w:author="Tam, Danny@Energy [2]" w:date="2019-03-25T15:18:00Z"/>
                <w:rFonts w:asciiTheme="minorHAnsi" w:hAnsiTheme="minorHAnsi" w:cstheme="minorHAnsi"/>
                <w:sz w:val="18"/>
                <w:szCs w:val="18"/>
              </w:rPr>
            </w:pPr>
          </w:p>
        </w:tc>
        <w:tc>
          <w:tcPr>
            <w:tcW w:w="3708" w:type="dxa"/>
            <w:gridSpan w:val="3"/>
          </w:tcPr>
          <w:p w14:paraId="6E7794EC"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ins w:id="84" w:author="Tam, Danny@Energy [2]" w:date="2019-03-25T15:18:00Z"/>
                <w:rFonts w:asciiTheme="minorHAnsi" w:hAnsiTheme="minorHAnsi" w:cstheme="minorHAnsi"/>
                <w:sz w:val="18"/>
                <w:szCs w:val="18"/>
              </w:rPr>
            </w:pPr>
          </w:p>
        </w:tc>
      </w:tr>
      <w:tr w:rsidR="00980DEE" w:rsidRPr="002F18C2" w14:paraId="453C28F8" w14:textId="77777777" w:rsidTr="00073FBD">
        <w:trPr>
          <w:trHeight w:val="144"/>
          <w:ins w:id="85" w:author="Tam, Danny@Energy [2]" w:date="2019-03-25T15:44:00Z"/>
        </w:trPr>
        <w:tc>
          <w:tcPr>
            <w:tcW w:w="1710" w:type="dxa"/>
            <w:gridSpan w:val="2"/>
          </w:tcPr>
          <w:p w14:paraId="3D51FB89" w14:textId="77777777" w:rsidR="00980DEE" w:rsidRDefault="00980DEE" w:rsidP="000849F0">
            <w:pPr>
              <w:keepNext/>
              <w:tabs>
                <w:tab w:val="left" w:pos="2160"/>
                <w:tab w:val="left" w:pos="2700"/>
                <w:tab w:val="left" w:pos="3420"/>
                <w:tab w:val="left" w:pos="3780"/>
                <w:tab w:val="left" w:pos="5760"/>
                <w:tab w:val="left" w:pos="7212"/>
              </w:tabs>
              <w:spacing w:after="0" w:line="240" w:lineRule="auto"/>
              <w:jc w:val="center"/>
              <w:rPr>
                <w:ins w:id="86" w:author="Tam, Danny@Energy [2]" w:date="2019-03-25T15:44:00Z"/>
                <w:rFonts w:asciiTheme="minorHAnsi" w:hAnsiTheme="minorHAnsi" w:cstheme="minorHAnsi"/>
                <w:sz w:val="18"/>
                <w:szCs w:val="18"/>
              </w:rPr>
            </w:pPr>
          </w:p>
        </w:tc>
        <w:tc>
          <w:tcPr>
            <w:tcW w:w="3016" w:type="dxa"/>
            <w:gridSpan w:val="2"/>
          </w:tcPr>
          <w:p w14:paraId="0D2B8E84"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ins w:id="87" w:author="Tam, Danny@Energy [2]" w:date="2019-03-25T15:44:00Z"/>
                <w:rFonts w:asciiTheme="minorHAnsi" w:hAnsiTheme="minorHAnsi" w:cstheme="minorHAnsi"/>
                <w:sz w:val="18"/>
                <w:szCs w:val="18"/>
              </w:rPr>
            </w:pPr>
          </w:p>
        </w:tc>
        <w:tc>
          <w:tcPr>
            <w:tcW w:w="2564" w:type="dxa"/>
            <w:gridSpan w:val="2"/>
          </w:tcPr>
          <w:p w14:paraId="5B0705F7"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ins w:id="88" w:author="Tam, Danny@Energy [2]" w:date="2019-03-25T15:44:00Z"/>
                <w:rFonts w:asciiTheme="minorHAnsi" w:hAnsiTheme="minorHAnsi" w:cstheme="minorHAnsi"/>
                <w:sz w:val="18"/>
                <w:szCs w:val="18"/>
              </w:rPr>
            </w:pPr>
          </w:p>
        </w:tc>
        <w:tc>
          <w:tcPr>
            <w:tcW w:w="3708" w:type="dxa"/>
            <w:gridSpan w:val="3"/>
          </w:tcPr>
          <w:p w14:paraId="377CAE6C"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ins w:id="89" w:author="Tam, Danny@Energy [2]" w:date="2019-03-25T15:44:00Z"/>
                <w:rFonts w:asciiTheme="minorHAnsi" w:hAnsiTheme="minorHAnsi" w:cstheme="minorHAnsi"/>
                <w:sz w:val="18"/>
                <w:szCs w:val="18"/>
              </w:rPr>
            </w:pPr>
          </w:p>
        </w:tc>
      </w:tr>
      <w:tr w:rsidR="005157FC" w:rsidRPr="002F18C2" w14:paraId="22F57189" w14:textId="77777777" w:rsidTr="005157FC">
        <w:trPr>
          <w:trHeight w:val="144"/>
          <w:ins w:id="90" w:author="Tam, Danny@Energy [2]" w:date="2019-03-25T15:33:00Z"/>
        </w:trPr>
        <w:tc>
          <w:tcPr>
            <w:tcW w:w="10998" w:type="dxa"/>
            <w:gridSpan w:val="9"/>
            <w:vAlign w:val="bottom"/>
          </w:tcPr>
          <w:p w14:paraId="3BC8D739" w14:textId="23ADFE86" w:rsidR="005157FC" w:rsidRPr="005157FC" w:rsidRDefault="005157FC" w:rsidP="005157FC">
            <w:pPr>
              <w:keepNext/>
              <w:tabs>
                <w:tab w:val="left" w:pos="2160"/>
                <w:tab w:val="left" w:pos="2700"/>
                <w:tab w:val="left" w:pos="3420"/>
                <w:tab w:val="left" w:pos="3780"/>
                <w:tab w:val="left" w:pos="5760"/>
                <w:tab w:val="left" w:pos="7212"/>
              </w:tabs>
              <w:spacing w:after="0" w:line="240" w:lineRule="auto"/>
              <w:rPr>
                <w:ins w:id="91" w:author="Tam, Danny@Energy [2]" w:date="2019-03-25T15:33:00Z"/>
                <w:rFonts w:asciiTheme="minorHAnsi" w:hAnsiTheme="minorHAnsi" w:cstheme="minorHAnsi"/>
                <w:b/>
                <w:sz w:val="18"/>
                <w:szCs w:val="18"/>
              </w:rPr>
            </w:pPr>
            <w:ins w:id="92" w:author="Tam, Danny@Energy [2]" w:date="2019-03-25T15:34:00Z">
              <w:r w:rsidRPr="005157FC">
                <w:rPr>
                  <w:rFonts w:asciiTheme="minorHAnsi" w:hAnsiTheme="minorHAnsi" w:cstheme="minorHAnsi"/>
                  <w:b/>
                  <w:sz w:val="18"/>
                  <w:szCs w:val="18"/>
                </w:rPr>
                <w:t>Installed DWHR System Information</w:t>
              </w:r>
            </w:ins>
          </w:p>
        </w:tc>
      </w:tr>
      <w:tr w:rsidR="00980DEE" w:rsidRPr="002F18C2" w14:paraId="08E60A61" w14:textId="77777777" w:rsidTr="00073FBD">
        <w:trPr>
          <w:trHeight w:val="144"/>
          <w:ins w:id="93" w:author="Tam, Danny@Energy [2]" w:date="2019-03-25T15:34:00Z"/>
        </w:trPr>
        <w:tc>
          <w:tcPr>
            <w:tcW w:w="1530" w:type="dxa"/>
            <w:vAlign w:val="bottom"/>
          </w:tcPr>
          <w:p w14:paraId="21BBB9A8" w14:textId="25DFEE4E" w:rsidR="00980DEE" w:rsidRDefault="00173A82" w:rsidP="0053634D">
            <w:pPr>
              <w:keepNext/>
              <w:tabs>
                <w:tab w:val="left" w:pos="2160"/>
                <w:tab w:val="left" w:pos="2700"/>
                <w:tab w:val="left" w:pos="3420"/>
                <w:tab w:val="left" w:pos="3780"/>
                <w:tab w:val="left" w:pos="5760"/>
                <w:tab w:val="left" w:pos="7212"/>
              </w:tabs>
              <w:spacing w:after="0" w:line="240" w:lineRule="auto"/>
              <w:jc w:val="center"/>
              <w:rPr>
                <w:ins w:id="94" w:author="Tam, Danny@Energy [2]" w:date="2019-03-25T15:34:00Z"/>
                <w:rFonts w:asciiTheme="minorHAnsi" w:hAnsiTheme="minorHAnsi" w:cstheme="minorHAnsi"/>
                <w:sz w:val="18"/>
                <w:szCs w:val="18"/>
              </w:rPr>
            </w:pPr>
            <w:ins w:id="95" w:author="Tam, Danny@Energy [2]" w:date="2019-03-25T15:51:00Z">
              <w:r>
                <w:rPr>
                  <w:rFonts w:asciiTheme="minorHAnsi" w:hAnsiTheme="minorHAnsi" w:cstheme="minorHAnsi"/>
                  <w:sz w:val="18"/>
                  <w:szCs w:val="18"/>
                </w:rPr>
                <w:t>05</w:t>
              </w:r>
            </w:ins>
          </w:p>
        </w:tc>
        <w:tc>
          <w:tcPr>
            <w:tcW w:w="1687" w:type="dxa"/>
            <w:gridSpan w:val="2"/>
            <w:vAlign w:val="bottom"/>
          </w:tcPr>
          <w:p w14:paraId="39CE3893" w14:textId="3C3DEFF9" w:rsidR="00980DEE" w:rsidRPr="00095F6F" w:rsidRDefault="00173A82" w:rsidP="000849F0">
            <w:pPr>
              <w:keepNext/>
              <w:tabs>
                <w:tab w:val="left" w:pos="2160"/>
                <w:tab w:val="left" w:pos="2700"/>
                <w:tab w:val="left" w:pos="3420"/>
                <w:tab w:val="left" w:pos="3780"/>
                <w:tab w:val="left" w:pos="5760"/>
                <w:tab w:val="left" w:pos="7212"/>
              </w:tabs>
              <w:spacing w:after="0" w:line="240" w:lineRule="auto"/>
              <w:jc w:val="center"/>
              <w:rPr>
                <w:ins w:id="96" w:author="Tam, Danny@Energy [2]" w:date="2019-03-25T15:34:00Z"/>
                <w:rFonts w:asciiTheme="minorHAnsi" w:hAnsiTheme="minorHAnsi" w:cstheme="minorHAnsi"/>
                <w:sz w:val="18"/>
                <w:szCs w:val="18"/>
              </w:rPr>
            </w:pPr>
            <w:ins w:id="97" w:author="Tam, Danny@Energy [2]" w:date="2019-03-25T15:51:00Z">
              <w:r>
                <w:rPr>
                  <w:rFonts w:asciiTheme="minorHAnsi" w:hAnsiTheme="minorHAnsi" w:cstheme="minorHAnsi"/>
                  <w:sz w:val="18"/>
                  <w:szCs w:val="18"/>
                </w:rPr>
                <w:t>06</w:t>
              </w:r>
            </w:ins>
          </w:p>
        </w:tc>
        <w:tc>
          <w:tcPr>
            <w:tcW w:w="1509" w:type="dxa"/>
            <w:vAlign w:val="bottom"/>
          </w:tcPr>
          <w:p w14:paraId="375D3160" w14:textId="1710050C" w:rsidR="00980DEE" w:rsidRPr="00095F6F" w:rsidRDefault="00173A82" w:rsidP="000849F0">
            <w:pPr>
              <w:keepNext/>
              <w:tabs>
                <w:tab w:val="left" w:pos="2160"/>
                <w:tab w:val="left" w:pos="2700"/>
                <w:tab w:val="left" w:pos="3420"/>
                <w:tab w:val="left" w:pos="3780"/>
                <w:tab w:val="left" w:pos="5760"/>
                <w:tab w:val="left" w:pos="7212"/>
              </w:tabs>
              <w:spacing w:after="0" w:line="240" w:lineRule="auto"/>
              <w:jc w:val="center"/>
              <w:rPr>
                <w:ins w:id="98" w:author="Tam, Danny@Energy [2]" w:date="2019-03-25T15:34:00Z"/>
                <w:rFonts w:asciiTheme="minorHAnsi" w:hAnsiTheme="minorHAnsi" w:cstheme="minorHAnsi"/>
                <w:sz w:val="18"/>
                <w:szCs w:val="18"/>
              </w:rPr>
            </w:pPr>
            <w:ins w:id="99" w:author="Tam, Danny@Energy [2]" w:date="2019-03-25T15:51:00Z">
              <w:r>
                <w:rPr>
                  <w:rFonts w:asciiTheme="minorHAnsi" w:hAnsiTheme="minorHAnsi" w:cstheme="minorHAnsi"/>
                  <w:sz w:val="18"/>
                  <w:szCs w:val="18"/>
                </w:rPr>
                <w:t>07</w:t>
              </w:r>
            </w:ins>
          </w:p>
        </w:tc>
        <w:tc>
          <w:tcPr>
            <w:tcW w:w="1425" w:type="dxa"/>
            <w:vAlign w:val="bottom"/>
          </w:tcPr>
          <w:p w14:paraId="0D3BFEC7" w14:textId="6DA1D905" w:rsidR="00980DEE" w:rsidRPr="00095F6F" w:rsidRDefault="00173A82" w:rsidP="000849F0">
            <w:pPr>
              <w:keepNext/>
              <w:tabs>
                <w:tab w:val="left" w:pos="2160"/>
                <w:tab w:val="left" w:pos="2700"/>
                <w:tab w:val="left" w:pos="3420"/>
                <w:tab w:val="left" w:pos="3780"/>
                <w:tab w:val="left" w:pos="5760"/>
                <w:tab w:val="left" w:pos="7212"/>
              </w:tabs>
              <w:spacing w:after="0" w:line="240" w:lineRule="auto"/>
              <w:jc w:val="center"/>
              <w:rPr>
                <w:ins w:id="100" w:author="Tam, Danny@Energy [2]" w:date="2019-03-25T15:34:00Z"/>
                <w:rFonts w:asciiTheme="minorHAnsi" w:hAnsiTheme="minorHAnsi" w:cstheme="minorHAnsi"/>
                <w:sz w:val="18"/>
                <w:szCs w:val="18"/>
              </w:rPr>
            </w:pPr>
            <w:ins w:id="101" w:author="Tam, Danny@Energy [2]" w:date="2019-03-25T15:51:00Z">
              <w:r>
                <w:rPr>
                  <w:rFonts w:asciiTheme="minorHAnsi" w:hAnsiTheme="minorHAnsi" w:cstheme="minorHAnsi"/>
                  <w:sz w:val="18"/>
                  <w:szCs w:val="18"/>
                </w:rPr>
                <w:t>08</w:t>
              </w:r>
            </w:ins>
          </w:p>
        </w:tc>
        <w:tc>
          <w:tcPr>
            <w:tcW w:w="1691" w:type="dxa"/>
            <w:gridSpan w:val="2"/>
            <w:vAlign w:val="bottom"/>
          </w:tcPr>
          <w:p w14:paraId="51A9D608" w14:textId="5FF2DF90" w:rsidR="00980DEE" w:rsidRPr="00095F6F" w:rsidRDefault="00173A82" w:rsidP="0082708E">
            <w:pPr>
              <w:keepNext/>
              <w:tabs>
                <w:tab w:val="left" w:pos="2160"/>
                <w:tab w:val="left" w:pos="2700"/>
                <w:tab w:val="left" w:pos="3420"/>
                <w:tab w:val="left" w:pos="3780"/>
                <w:tab w:val="left" w:pos="5760"/>
                <w:tab w:val="left" w:pos="7212"/>
              </w:tabs>
              <w:spacing w:after="0" w:line="240" w:lineRule="auto"/>
              <w:jc w:val="center"/>
              <w:rPr>
                <w:ins w:id="102" w:author="Tam, Danny@Energy [2]" w:date="2019-03-25T15:34:00Z"/>
                <w:rFonts w:asciiTheme="minorHAnsi" w:hAnsiTheme="minorHAnsi" w:cstheme="minorHAnsi"/>
                <w:sz w:val="18"/>
                <w:szCs w:val="18"/>
              </w:rPr>
            </w:pPr>
            <w:ins w:id="103" w:author="Tam, Danny@Energy [2]" w:date="2019-03-25T15:51:00Z">
              <w:r>
                <w:rPr>
                  <w:rFonts w:asciiTheme="minorHAnsi" w:hAnsiTheme="minorHAnsi" w:cstheme="minorHAnsi"/>
                  <w:sz w:val="18"/>
                  <w:szCs w:val="18"/>
                </w:rPr>
                <w:t>09</w:t>
              </w:r>
            </w:ins>
          </w:p>
        </w:tc>
        <w:tc>
          <w:tcPr>
            <w:tcW w:w="1371" w:type="dxa"/>
            <w:vAlign w:val="bottom"/>
          </w:tcPr>
          <w:p w14:paraId="7B84E484" w14:textId="47ED23EC" w:rsidR="00980DEE" w:rsidRPr="00095F6F" w:rsidRDefault="00173A82" w:rsidP="000849F0">
            <w:pPr>
              <w:keepNext/>
              <w:tabs>
                <w:tab w:val="left" w:pos="2160"/>
                <w:tab w:val="left" w:pos="2700"/>
                <w:tab w:val="left" w:pos="3420"/>
                <w:tab w:val="left" w:pos="3780"/>
                <w:tab w:val="left" w:pos="5760"/>
                <w:tab w:val="left" w:pos="7212"/>
              </w:tabs>
              <w:spacing w:after="0" w:line="240" w:lineRule="auto"/>
              <w:jc w:val="center"/>
              <w:rPr>
                <w:ins w:id="104" w:author="Tam, Danny@Energy [2]" w:date="2019-03-25T15:34:00Z"/>
                <w:rFonts w:asciiTheme="minorHAnsi" w:hAnsiTheme="minorHAnsi" w:cstheme="minorHAnsi"/>
                <w:sz w:val="18"/>
                <w:szCs w:val="18"/>
              </w:rPr>
            </w:pPr>
            <w:ins w:id="105" w:author="Tam, Danny@Energy [2]" w:date="2019-03-25T15:51:00Z">
              <w:r>
                <w:rPr>
                  <w:rFonts w:asciiTheme="minorHAnsi" w:hAnsiTheme="minorHAnsi" w:cstheme="minorHAnsi"/>
                  <w:sz w:val="18"/>
                  <w:szCs w:val="18"/>
                </w:rPr>
                <w:t>10</w:t>
              </w:r>
            </w:ins>
          </w:p>
        </w:tc>
        <w:tc>
          <w:tcPr>
            <w:tcW w:w="1785" w:type="dxa"/>
            <w:vAlign w:val="bottom"/>
          </w:tcPr>
          <w:p w14:paraId="343FA692" w14:textId="3B457DAC" w:rsidR="00980DEE" w:rsidRPr="00095F6F" w:rsidRDefault="00173A82">
            <w:pPr>
              <w:keepNext/>
              <w:tabs>
                <w:tab w:val="left" w:pos="2160"/>
                <w:tab w:val="left" w:pos="2700"/>
                <w:tab w:val="left" w:pos="3420"/>
                <w:tab w:val="left" w:pos="3780"/>
                <w:tab w:val="left" w:pos="5760"/>
                <w:tab w:val="left" w:pos="7212"/>
              </w:tabs>
              <w:spacing w:after="0" w:line="240" w:lineRule="auto"/>
              <w:jc w:val="center"/>
              <w:rPr>
                <w:ins w:id="106" w:author="Tam, Danny@Energy [2]" w:date="2019-03-25T15:34:00Z"/>
                <w:rFonts w:asciiTheme="minorHAnsi" w:hAnsiTheme="minorHAnsi" w:cstheme="minorHAnsi"/>
                <w:sz w:val="18"/>
                <w:szCs w:val="18"/>
              </w:rPr>
            </w:pPr>
            <w:ins w:id="107" w:author="Tam, Danny@Energy [2]" w:date="2019-03-25T15:51:00Z">
              <w:r>
                <w:rPr>
                  <w:rFonts w:asciiTheme="minorHAnsi" w:hAnsiTheme="minorHAnsi" w:cstheme="minorHAnsi"/>
                  <w:sz w:val="18"/>
                  <w:szCs w:val="18"/>
                </w:rPr>
                <w:t>11</w:t>
              </w:r>
            </w:ins>
          </w:p>
        </w:tc>
      </w:tr>
      <w:tr w:rsidR="0053634D" w:rsidRPr="002F18C2" w14:paraId="38AAE31B" w14:textId="77777777" w:rsidTr="00073FBD">
        <w:trPr>
          <w:trHeight w:val="144"/>
        </w:trPr>
        <w:tc>
          <w:tcPr>
            <w:tcW w:w="1530" w:type="dxa"/>
            <w:vAlign w:val="bottom"/>
          </w:tcPr>
          <w:p w14:paraId="0059DDE4" w14:textId="067FC11B" w:rsidR="0053634D" w:rsidRPr="00095F6F" w:rsidRDefault="0053634D" w:rsidP="0053634D">
            <w:pPr>
              <w:keepNext/>
              <w:tabs>
                <w:tab w:val="left" w:pos="2160"/>
                <w:tab w:val="left" w:pos="2700"/>
                <w:tab w:val="left" w:pos="3420"/>
                <w:tab w:val="left" w:pos="3780"/>
                <w:tab w:val="left" w:pos="5760"/>
                <w:tab w:val="left" w:pos="7212"/>
              </w:tabs>
              <w:spacing w:after="0" w:line="240" w:lineRule="auto"/>
              <w:jc w:val="center"/>
              <w:rPr>
                <w:ins w:id="108" w:author="Smith, Alexis@Energy" w:date="2019-03-21T13:28:00Z"/>
                <w:rFonts w:asciiTheme="minorHAnsi" w:hAnsiTheme="minorHAnsi" w:cstheme="minorHAnsi"/>
                <w:sz w:val="18"/>
                <w:szCs w:val="18"/>
              </w:rPr>
            </w:pPr>
            <w:ins w:id="109" w:author="Smith, Alexis@Energy" w:date="2019-03-21T13:28:00Z">
              <w:r>
                <w:rPr>
                  <w:rFonts w:asciiTheme="minorHAnsi" w:hAnsiTheme="minorHAnsi" w:cstheme="minorHAnsi"/>
                  <w:sz w:val="18"/>
                  <w:szCs w:val="18"/>
                </w:rPr>
                <w:t>System ID/Name</w:t>
              </w:r>
            </w:ins>
          </w:p>
        </w:tc>
        <w:tc>
          <w:tcPr>
            <w:tcW w:w="1687" w:type="dxa"/>
            <w:gridSpan w:val="2"/>
            <w:vAlign w:val="bottom"/>
          </w:tcPr>
          <w:p w14:paraId="6D3C564A" w14:textId="04A31B45"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Manufacturer</w:t>
            </w:r>
          </w:p>
        </w:tc>
        <w:tc>
          <w:tcPr>
            <w:tcW w:w="1509" w:type="dxa"/>
            <w:vAlign w:val="bottom"/>
          </w:tcPr>
          <w:p w14:paraId="3EC73A1D" w14:textId="5CF2EA60"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 xml:space="preserve">Model </w:t>
            </w:r>
            <w:r>
              <w:rPr>
                <w:rFonts w:asciiTheme="minorHAnsi" w:hAnsiTheme="minorHAnsi" w:cstheme="minorHAnsi"/>
                <w:sz w:val="18"/>
                <w:szCs w:val="18"/>
              </w:rPr>
              <w:t>Number</w:t>
            </w:r>
          </w:p>
        </w:tc>
        <w:tc>
          <w:tcPr>
            <w:tcW w:w="1425" w:type="dxa"/>
            <w:vAlign w:val="bottom"/>
          </w:tcPr>
          <w:p w14:paraId="7C0D2D4B" w14:textId="6E165F15"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 xml:space="preserve">Rated </w:t>
            </w:r>
            <w:r>
              <w:rPr>
                <w:rFonts w:asciiTheme="minorHAnsi" w:hAnsiTheme="minorHAnsi" w:cstheme="minorHAnsi"/>
                <w:sz w:val="18"/>
                <w:szCs w:val="18"/>
              </w:rPr>
              <w:t>E</w:t>
            </w:r>
            <w:r w:rsidRPr="00095F6F">
              <w:rPr>
                <w:rFonts w:asciiTheme="minorHAnsi" w:hAnsiTheme="minorHAnsi" w:cstheme="minorHAnsi"/>
                <w:sz w:val="18"/>
                <w:szCs w:val="18"/>
              </w:rPr>
              <w:t>ffectiveness</w:t>
            </w:r>
          </w:p>
        </w:tc>
        <w:tc>
          <w:tcPr>
            <w:tcW w:w="1691" w:type="dxa"/>
            <w:gridSpan w:val="2"/>
            <w:vAlign w:val="bottom"/>
          </w:tcPr>
          <w:p w14:paraId="3EA2B613" w14:textId="339120FB" w:rsidR="0053634D" w:rsidRPr="00095F6F" w:rsidRDefault="0053634D" w:rsidP="0082708E">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Installation Configuration</w:t>
            </w:r>
          </w:p>
        </w:tc>
        <w:tc>
          <w:tcPr>
            <w:tcW w:w="1371" w:type="dxa"/>
            <w:vAlign w:val="bottom"/>
          </w:tcPr>
          <w:p w14:paraId="032FD2C5"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Percent of shower served by the DWHR device</w:t>
            </w:r>
          </w:p>
        </w:tc>
        <w:tc>
          <w:tcPr>
            <w:tcW w:w="1785" w:type="dxa"/>
            <w:vAlign w:val="bottom"/>
          </w:tcPr>
          <w:p w14:paraId="32AE6794" w14:textId="77777777" w:rsidR="0053634D" w:rsidRDefault="0053634D">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DWHR System Certified by CEC</w:t>
            </w:r>
          </w:p>
          <w:p w14:paraId="5CB57734" w14:textId="78D5F4AE"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(Yes/No)</w:t>
            </w:r>
          </w:p>
        </w:tc>
      </w:tr>
      <w:tr w:rsidR="0053634D" w:rsidRPr="002F18C2" w14:paraId="7AB75586" w14:textId="77777777" w:rsidTr="00073FBD">
        <w:trPr>
          <w:trHeight w:val="188"/>
        </w:trPr>
        <w:tc>
          <w:tcPr>
            <w:tcW w:w="1530" w:type="dxa"/>
          </w:tcPr>
          <w:p w14:paraId="73A4F7AB"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ins w:id="110" w:author="Smith, Alexis@Energy" w:date="2019-03-21T13:28:00Z"/>
                <w:rFonts w:asciiTheme="minorHAnsi" w:hAnsiTheme="minorHAnsi" w:cstheme="minorHAnsi"/>
                <w:sz w:val="18"/>
                <w:szCs w:val="18"/>
              </w:rPr>
            </w:pPr>
          </w:p>
        </w:tc>
        <w:tc>
          <w:tcPr>
            <w:tcW w:w="1687" w:type="dxa"/>
            <w:gridSpan w:val="2"/>
          </w:tcPr>
          <w:p w14:paraId="0ED74BCB" w14:textId="12A233AC"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509" w:type="dxa"/>
          </w:tcPr>
          <w:p w14:paraId="74835B12"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425" w:type="dxa"/>
          </w:tcPr>
          <w:p w14:paraId="6E49C7CF"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691" w:type="dxa"/>
            <w:gridSpan w:val="2"/>
          </w:tcPr>
          <w:p w14:paraId="08D07247"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371" w:type="dxa"/>
          </w:tcPr>
          <w:p w14:paraId="3FBCB49B"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785" w:type="dxa"/>
          </w:tcPr>
          <w:p w14:paraId="45697B98" w14:textId="6B4A8C48"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53634D" w:rsidRPr="002F18C2" w14:paraId="66C992EA" w14:textId="77777777" w:rsidTr="00073FBD">
        <w:trPr>
          <w:trHeight w:val="188"/>
        </w:trPr>
        <w:tc>
          <w:tcPr>
            <w:tcW w:w="1530" w:type="dxa"/>
          </w:tcPr>
          <w:p w14:paraId="11ADD0E1"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ins w:id="111" w:author="Smith, Alexis@Energy" w:date="2019-03-21T13:28:00Z"/>
                <w:rFonts w:asciiTheme="minorHAnsi" w:hAnsiTheme="minorHAnsi" w:cstheme="minorHAnsi"/>
                <w:sz w:val="20"/>
                <w:szCs w:val="18"/>
              </w:rPr>
            </w:pPr>
          </w:p>
        </w:tc>
        <w:tc>
          <w:tcPr>
            <w:tcW w:w="1687" w:type="dxa"/>
            <w:gridSpan w:val="2"/>
          </w:tcPr>
          <w:p w14:paraId="76100B0B" w14:textId="1ABE4D72"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509" w:type="dxa"/>
          </w:tcPr>
          <w:p w14:paraId="60849CE1"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425" w:type="dxa"/>
          </w:tcPr>
          <w:p w14:paraId="5A83558E"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691" w:type="dxa"/>
            <w:gridSpan w:val="2"/>
          </w:tcPr>
          <w:p w14:paraId="78C68716"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371" w:type="dxa"/>
          </w:tcPr>
          <w:p w14:paraId="73395073"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785" w:type="dxa"/>
          </w:tcPr>
          <w:p w14:paraId="78D0368C"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r>
      <w:tr w:rsidR="0053634D" w:rsidRPr="002F18C2" w14:paraId="71BF0842" w14:textId="77777777" w:rsidTr="00073FBD">
        <w:trPr>
          <w:trHeight w:val="188"/>
        </w:trPr>
        <w:tc>
          <w:tcPr>
            <w:tcW w:w="1530" w:type="dxa"/>
          </w:tcPr>
          <w:p w14:paraId="4385D706" w14:textId="7F1D8BA6" w:rsidR="0053634D" w:rsidRPr="00095F6F" w:rsidRDefault="0053634D" w:rsidP="0053634D">
            <w:pPr>
              <w:keepNext/>
              <w:tabs>
                <w:tab w:val="left" w:pos="2160"/>
                <w:tab w:val="left" w:pos="2700"/>
                <w:tab w:val="left" w:pos="3420"/>
                <w:tab w:val="left" w:pos="3780"/>
                <w:tab w:val="left" w:pos="5760"/>
                <w:tab w:val="left" w:pos="7212"/>
              </w:tabs>
              <w:spacing w:after="0" w:line="240" w:lineRule="auto"/>
              <w:jc w:val="center"/>
              <w:rPr>
                <w:ins w:id="112" w:author="Smith, Alexis@Energy" w:date="2019-03-21T13:28:00Z"/>
                <w:rFonts w:asciiTheme="minorHAnsi" w:hAnsiTheme="minorHAnsi" w:cstheme="minorHAnsi"/>
                <w:sz w:val="18"/>
                <w:szCs w:val="18"/>
              </w:rPr>
            </w:pPr>
            <w:ins w:id="113" w:author="Smith, Alexis@Energy" w:date="2019-03-21T13:28:00Z">
              <w:del w:id="114" w:author="Tam, Danny@Energy [2]" w:date="2019-03-25T15:51:00Z">
                <w:r w:rsidRPr="00095F6F" w:rsidDel="00173A82">
                  <w:rPr>
                    <w:rFonts w:asciiTheme="minorHAnsi" w:hAnsiTheme="minorHAnsi" w:cstheme="minorHAnsi"/>
                    <w:sz w:val="18"/>
                    <w:szCs w:val="18"/>
                  </w:rPr>
                  <w:delText>0</w:delText>
                </w:r>
                <w:r w:rsidDel="00173A82">
                  <w:rPr>
                    <w:rFonts w:asciiTheme="minorHAnsi" w:hAnsiTheme="minorHAnsi" w:cstheme="minorHAnsi"/>
                    <w:sz w:val="18"/>
                    <w:szCs w:val="18"/>
                  </w:rPr>
                  <w:delText>8</w:delText>
                </w:r>
              </w:del>
            </w:ins>
            <w:ins w:id="115" w:author="Tam, Danny@Energy [2]" w:date="2019-03-25T15:51:00Z">
              <w:r w:rsidR="00173A82">
                <w:rPr>
                  <w:rFonts w:asciiTheme="minorHAnsi" w:hAnsiTheme="minorHAnsi" w:cstheme="minorHAnsi"/>
                  <w:sz w:val="18"/>
                  <w:szCs w:val="18"/>
                </w:rPr>
                <w:t>12</w:t>
              </w:r>
            </w:ins>
          </w:p>
        </w:tc>
        <w:tc>
          <w:tcPr>
            <w:tcW w:w="9468" w:type="dxa"/>
            <w:gridSpan w:val="8"/>
          </w:tcPr>
          <w:p w14:paraId="0AE441DA" w14:textId="333D8496" w:rsidR="0053634D" w:rsidRPr="004B5988" w:rsidRDefault="0053634D" w:rsidP="0053634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For water heating system serving a single dwelling, the DWHR system shall, at the minimum, recover heat from the master bathroom shower and must transfer that heat either back to the respective shower</w:t>
            </w:r>
            <w:r>
              <w:rPr>
                <w:rFonts w:asciiTheme="minorHAnsi" w:hAnsiTheme="minorHAnsi" w:cstheme="minorHAnsi"/>
                <w:sz w:val="18"/>
                <w:szCs w:val="18"/>
              </w:rPr>
              <w:t>(</w:t>
            </w:r>
            <w:r w:rsidRPr="004B5988">
              <w:rPr>
                <w:rFonts w:asciiTheme="minorHAnsi" w:hAnsiTheme="minorHAnsi" w:cstheme="minorHAnsi"/>
                <w:sz w:val="18"/>
                <w:szCs w:val="18"/>
              </w:rPr>
              <w:t>s</w:t>
            </w:r>
            <w:r>
              <w:rPr>
                <w:rFonts w:asciiTheme="minorHAnsi" w:hAnsiTheme="minorHAnsi" w:cstheme="minorHAnsi"/>
                <w:sz w:val="18"/>
                <w:szCs w:val="18"/>
              </w:rPr>
              <w:t>)</w:t>
            </w:r>
            <w:r w:rsidRPr="004B5988">
              <w:rPr>
                <w:rFonts w:asciiTheme="minorHAnsi" w:hAnsiTheme="minorHAnsi" w:cstheme="minorHAnsi"/>
                <w:sz w:val="18"/>
                <w:szCs w:val="18"/>
              </w:rPr>
              <w:t xml:space="preserve"> or the water heater.</w:t>
            </w:r>
          </w:p>
        </w:tc>
      </w:tr>
      <w:tr w:rsidR="0053634D" w:rsidRPr="002F18C2" w14:paraId="72702A3F" w14:textId="77777777" w:rsidTr="00073FBD">
        <w:trPr>
          <w:trHeight w:val="188"/>
        </w:trPr>
        <w:tc>
          <w:tcPr>
            <w:tcW w:w="1530" w:type="dxa"/>
          </w:tcPr>
          <w:p w14:paraId="345A97A3" w14:textId="1A5CE566" w:rsidR="0053634D" w:rsidRPr="00095F6F" w:rsidRDefault="0053634D" w:rsidP="0053634D">
            <w:pPr>
              <w:keepNext/>
              <w:tabs>
                <w:tab w:val="left" w:pos="2160"/>
                <w:tab w:val="left" w:pos="2700"/>
                <w:tab w:val="left" w:pos="3420"/>
                <w:tab w:val="left" w:pos="3780"/>
                <w:tab w:val="left" w:pos="5760"/>
                <w:tab w:val="left" w:pos="7212"/>
              </w:tabs>
              <w:spacing w:after="0" w:line="240" w:lineRule="auto"/>
              <w:jc w:val="center"/>
              <w:rPr>
                <w:ins w:id="116" w:author="Smith, Alexis@Energy" w:date="2019-03-21T13:28:00Z"/>
                <w:rFonts w:asciiTheme="minorHAnsi" w:hAnsiTheme="minorHAnsi" w:cstheme="minorHAnsi"/>
                <w:sz w:val="18"/>
                <w:szCs w:val="18"/>
              </w:rPr>
            </w:pPr>
            <w:ins w:id="117" w:author="Smith, Alexis@Energy" w:date="2019-03-21T13:28:00Z">
              <w:del w:id="118" w:author="Tam, Danny@Energy [2]" w:date="2019-03-25T15:51:00Z">
                <w:r w:rsidRPr="00095F6F" w:rsidDel="00173A82">
                  <w:rPr>
                    <w:rFonts w:asciiTheme="minorHAnsi" w:hAnsiTheme="minorHAnsi" w:cstheme="minorHAnsi"/>
                    <w:sz w:val="18"/>
                    <w:szCs w:val="18"/>
                  </w:rPr>
                  <w:delText>0</w:delText>
                </w:r>
              </w:del>
            </w:ins>
            <w:ins w:id="119" w:author="Smith, Alexis@Energy" w:date="2019-03-21T13:29:00Z">
              <w:del w:id="120" w:author="Tam, Danny@Energy [2]" w:date="2019-03-25T15:51:00Z">
                <w:r w:rsidDel="00173A82">
                  <w:rPr>
                    <w:rFonts w:asciiTheme="minorHAnsi" w:hAnsiTheme="minorHAnsi" w:cstheme="minorHAnsi"/>
                    <w:sz w:val="18"/>
                    <w:szCs w:val="18"/>
                  </w:rPr>
                  <w:delText>9</w:delText>
                </w:r>
              </w:del>
            </w:ins>
            <w:ins w:id="121" w:author="Tam, Danny@Energy [2]" w:date="2019-03-25T15:51:00Z">
              <w:r w:rsidR="00173A82">
                <w:rPr>
                  <w:rFonts w:asciiTheme="minorHAnsi" w:hAnsiTheme="minorHAnsi" w:cstheme="minorHAnsi"/>
                  <w:sz w:val="18"/>
                  <w:szCs w:val="18"/>
                </w:rPr>
                <w:t>13</w:t>
              </w:r>
            </w:ins>
          </w:p>
        </w:tc>
        <w:tc>
          <w:tcPr>
            <w:tcW w:w="9468" w:type="dxa"/>
            <w:gridSpan w:val="8"/>
          </w:tcPr>
          <w:p w14:paraId="713AA8F1" w14:textId="56D45A4D" w:rsidR="0053634D" w:rsidRPr="004B5988" w:rsidRDefault="0053634D" w:rsidP="0053634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For central water heating system serving multiple dwellings, the DWHR system shall, at the minimum, recover heat from half the showers located above the first floor and must transfer that heat either back to all the respective showers or the water heater.</w:t>
            </w:r>
          </w:p>
        </w:tc>
      </w:tr>
      <w:tr w:rsidR="0053634D" w:rsidRPr="002F18C2" w14:paraId="06284682" w14:textId="77777777" w:rsidTr="00073FBD">
        <w:trPr>
          <w:trHeight w:val="188"/>
        </w:trPr>
        <w:tc>
          <w:tcPr>
            <w:tcW w:w="1530" w:type="dxa"/>
          </w:tcPr>
          <w:p w14:paraId="26FE61E8" w14:textId="09868563" w:rsidR="0053634D" w:rsidRDefault="0053634D" w:rsidP="0053634D">
            <w:pPr>
              <w:keepNext/>
              <w:tabs>
                <w:tab w:val="left" w:pos="2160"/>
                <w:tab w:val="left" w:pos="2700"/>
                <w:tab w:val="left" w:pos="3420"/>
                <w:tab w:val="left" w:pos="3780"/>
                <w:tab w:val="left" w:pos="5760"/>
                <w:tab w:val="left" w:pos="7212"/>
              </w:tabs>
              <w:spacing w:after="0" w:line="240" w:lineRule="auto"/>
              <w:jc w:val="center"/>
              <w:rPr>
                <w:ins w:id="122" w:author="Smith, Alexis@Energy" w:date="2019-03-21T13:28:00Z"/>
                <w:rFonts w:asciiTheme="minorHAnsi" w:hAnsiTheme="minorHAnsi" w:cstheme="minorHAnsi"/>
                <w:sz w:val="18"/>
                <w:szCs w:val="18"/>
              </w:rPr>
            </w:pPr>
            <w:ins w:id="123" w:author="Smith, Alexis@Energy" w:date="2019-03-21T13:29:00Z">
              <w:del w:id="124" w:author="Tam, Danny@Energy [2]" w:date="2019-03-25T15:51:00Z">
                <w:r w:rsidDel="00173A82">
                  <w:rPr>
                    <w:rFonts w:asciiTheme="minorHAnsi" w:hAnsiTheme="minorHAnsi" w:cstheme="minorHAnsi"/>
                    <w:sz w:val="18"/>
                    <w:szCs w:val="18"/>
                  </w:rPr>
                  <w:delText>10</w:delText>
                </w:r>
              </w:del>
            </w:ins>
            <w:ins w:id="125" w:author="Tam, Danny@Energy [2]" w:date="2019-03-25T15:51:00Z">
              <w:r w:rsidR="00173A82">
                <w:rPr>
                  <w:rFonts w:asciiTheme="minorHAnsi" w:hAnsiTheme="minorHAnsi" w:cstheme="minorHAnsi"/>
                  <w:sz w:val="18"/>
                  <w:szCs w:val="18"/>
                </w:rPr>
                <w:t>14</w:t>
              </w:r>
            </w:ins>
          </w:p>
        </w:tc>
        <w:tc>
          <w:tcPr>
            <w:tcW w:w="9468" w:type="dxa"/>
            <w:gridSpan w:val="8"/>
          </w:tcPr>
          <w:p w14:paraId="705BA079" w14:textId="2B7EF762" w:rsidR="0053634D" w:rsidRPr="004B5988" w:rsidRDefault="0053634D" w:rsidP="0053634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The DWHR unit(s) shall be installed within 1 degree of the rated slope.  Sloped DWHR shall have a minimum lengthwise slope of 1 degree.  The lateral level tolerance shall be within plus or minus 1 degree.</w:t>
            </w:r>
          </w:p>
        </w:tc>
      </w:tr>
      <w:tr w:rsidR="0053634D" w:rsidRPr="002F18C2" w14:paraId="7E22ADBE" w14:textId="77777777" w:rsidTr="00975E71">
        <w:trPr>
          <w:trHeight w:val="260"/>
        </w:trPr>
        <w:tc>
          <w:tcPr>
            <w:tcW w:w="10998" w:type="dxa"/>
            <w:gridSpan w:val="9"/>
          </w:tcPr>
          <w:p w14:paraId="6658F7AE" w14:textId="07FEC5E2" w:rsidR="0053634D" w:rsidRPr="00236F4B" w:rsidRDefault="0053634D" w:rsidP="0053634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18"/>
              </w:rPr>
            </w:pPr>
            <w:r w:rsidRPr="00E879AA">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E879AA">
              <w:rPr>
                <w:rFonts w:asciiTheme="minorHAnsi" w:hAnsiTheme="minorHAnsi" w:cstheme="minorHAnsi"/>
                <w:b/>
                <w:sz w:val="18"/>
                <w:szCs w:val="18"/>
              </w:rPr>
              <w:t xml:space="preserve">  </w:t>
            </w:r>
          </w:p>
        </w:tc>
      </w:tr>
    </w:tbl>
    <w:p w14:paraId="32A2500B" w14:textId="6E169F4E" w:rsidR="00D7513B" w:rsidRPr="00236F4B" w:rsidRDefault="00D7513B" w:rsidP="00DC522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8"/>
        <w:gridCol w:w="10548"/>
      </w:tblGrid>
      <w:tr w:rsidR="002600BD" w:rsidRPr="002F18C2" w14:paraId="0F7F4467" w14:textId="77777777" w:rsidTr="00A259EF">
        <w:trPr>
          <w:trHeight w:val="144"/>
          <w:tblHeader/>
        </w:trPr>
        <w:tc>
          <w:tcPr>
            <w:tcW w:w="11016" w:type="dxa"/>
            <w:gridSpan w:val="2"/>
            <w:tcBorders>
              <w:bottom w:val="single" w:sz="4" w:space="0" w:color="000000"/>
            </w:tcBorders>
            <w:vAlign w:val="center"/>
          </w:tcPr>
          <w:p w14:paraId="0F7F4465" w14:textId="27738652" w:rsidR="00A82A43" w:rsidRPr="00583B52" w:rsidRDefault="006C36EE" w:rsidP="0023694B">
            <w:pPr>
              <w:keepNext/>
              <w:spacing w:after="0" w:line="240" w:lineRule="auto"/>
              <w:rPr>
                <w:rFonts w:asciiTheme="minorHAnsi" w:hAnsiTheme="minorHAnsi" w:cstheme="minorHAnsi"/>
                <w:b/>
                <w:sz w:val="20"/>
                <w:szCs w:val="18"/>
              </w:rPr>
            </w:pPr>
            <w:bookmarkStart w:id="126" w:name="_Toc323755513"/>
            <w:r>
              <w:rPr>
                <w:rFonts w:asciiTheme="minorHAnsi" w:hAnsiTheme="minorHAnsi" w:cstheme="minorHAnsi"/>
                <w:b/>
                <w:sz w:val="20"/>
                <w:szCs w:val="18"/>
              </w:rPr>
              <w:t>J</w:t>
            </w:r>
            <w:r w:rsidR="002600BD" w:rsidRPr="00935470">
              <w:rPr>
                <w:rFonts w:asciiTheme="minorHAnsi" w:hAnsiTheme="minorHAnsi" w:cstheme="minorHAnsi"/>
                <w:b/>
                <w:sz w:val="20"/>
                <w:szCs w:val="18"/>
              </w:rPr>
              <w:t xml:space="preserve">. HERS-Verified Pipe Insulation </w:t>
            </w:r>
            <w:r w:rsidR="0065796D" w:rsidRPr="00935470">
              <w:rPr>
                <w:rFonts w:asciiTheme="minorHAnsi" w:hAnsiTheme="minorHAnsi" w:cstheme="minorHAnsi"/>
                <w:b/>
                <w:sz w:val="20"/>
                <w:szCs w:val="18"/>
              </w:rPr>
              <w:t>Credit</w:t>
            </w:r>
            <w:r w:rsidR="001938BC" w:rsidRPr="005C69A2">
              <w:rPr>
                <w:rFonts w:asciiTheme="minorHAnsi" w:hAnsiTheme="minorHAnsi" w:cstheme="minorHAnsi"/>
                <w:b/>
                <w:sz w:val="20"/>
                <w:szCs w:val="18"/>
              </w:rPr>
              <w:t xml:space="preserve"> Requirements</w:t>
            </w:r>
            <w:r w:rsidR="00C309E7" w:rsidRPr="005C69A2">
              <w:rPr>
                <w:rFonts w:asciiTheme="minorHAnsi" w:hAnsiTheme="minorHAnsi" w:cstheme="minorHAnsi"/>
                <w:b/>
                <w:sz w:val="20"/>
                <w:szCs w:val="18"/>
              </w:rPr>
              <w:t xml:space="preserve"> </w:t>
            </w:r>
            <w:r w:rsidR="00DF32C1">
              <w:rPr>
                <w:rFonts w:asciiTheme="minorHAnsi" w:hAnsiTheme="minorHAnsi" w:cstheme="minorHAnsi"/>
                <w:b/>
                <w:sz w:val="20"/>
                <w:szCs w:val="18"/>
              </w:rPr>
              <w:t xml:space="preserve">(PIC-H) </w:t>
            </w:r>
            <w:r w:rsidR="00304DD4" w:rsidRPr="00A259EF">
              <w:rPr>
                <w:rFonts w:asciiTheme="minorHAnsi" w:hAnsiTheme="minorHAnsi" w:cstheme="minorHAnsi"/>
                <w:sz w:val="20"/>
                <w:szCs w:val="18"/>
              </w:rPr>
              <w:t>(</w:t>
            </w:r>
            <w:r w:rsidR="00C309E7" w:rsidRPr="00A259EF">
              <w:rPr>
                <w:rFonts w:asciiTheme="minorHAnsi" w:hAnsiTheme="minorHAnsi" w:cstheme="minorHAnsi"/>
                <w:sz w:val="20"/>
                <w:szCs w:val="18"/>
              </w:rPr>
              <w:t>RA</w:t>
            </w:r>
            <w:r w:rsidR="00DF4BB0" w:rsidRPr="00A259EF">
              <w:rPr>
                <w:rFonts w:asciiTheme="minorHAnsi" w:hAnsiTheme="minorHAnsi" w:cstheme="minorHAnsi"/>
                <w:sz w:val="20"/>
                <w:szCs w:val="18"/>
              </w:rPr>
              <w:t>3</w:t>
            </w:r>
            <w:r w:rsidR="00C309E7" w:rsidRPr="00A259EF">
              <w:rPr>
                <w:rFonts w:asciiTheme="minorHAnsi" w:hAnsiTheme="minorHAnsi" w:cstheme="minorHAnsi"/>
                <w:sz w:val="20"/>
                <w:szCs w:val="18"/>
              </w:rPr>
              <w:t>.</w:t>
            </w:r>
            <w:r w:rsidR="00DF4BB0" w:rsidRPr="00A259EF">
              <w:rPr>
                <w:rFonts w:asciiTheme="minorHAnsi" w:hAnsiTheme="minorHAnsi" w:cstheme="minorHAnsi"/>
                <w:sz w:val="20"/>
                <w:szCs w:val="18"/>
              </w:rPr>
              <w:t>6.3</w:t>
            </w:r>
            <w:r w:rsidR="00304DD4" w:rsidRPr="00A259EF">
              <w:rPr>
                <w:rFonts w:asciiTheme="minorHAnsi" w:hAnsiTheme="minorHAnsi" w:cstheme="minorHAnsi"/>
                <w:sz w:val="20"/>
                <w:szCs w:val="18"/>
              </w:rPr>
              <w:t>)</w:t>
            </w:r>
          </w:p>
          <w:p w14:paraId="0F7F4466" w14:textId="0D8C0E34" w:rsidR="009269B2" w:rsidRPr="005C69A2"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236F4B">
              <w:rPr>
                <w:rFonts w:asciiTheme="minorHAnsi" w:hAnsiTheme="minorHAnsi" w:cstheme="minorHAnsi"/>
                <w:sz w:val="18"/>
                <w:szCs w:val="18"/>
              </w:rPr>
              <w:t>Systems that utilize this distribution type shall comply with these requirements</w:t>
            </w:r>
            <w:r w:rsidR="00410ECB" w:rsidRPr="00236F4B">
              <w:rPr>
                <w:rFonts w:asciiTheme="minorHAnsi" w:hAnsiTheme="minorHAnsi" w:cstheme="minorHAnsi"/>
                <w:sz w:val="18"/>
                <w:szCs w:val="18"/>
              </w:rPr>
              <w:t>.</w:t>
            </w:r>
          </w:p>
        </w:tc>
      </w:tr>
      <w:tr w:rsidR="007E190B" w:rsidRPr="002F18C2" w14:paraId="0F7F446A" w14:textId="77777777" w:rsidTr="00A259EF">
        <w:trPr>
          <w:trHeight w:val="144"/>
          <w:tblHeader/>
        </w:trPr>
        <w:tc>
          <w:tcPr>
            <w:tcW w:w="468" w:type="dxa"/>
            <w:vAlign w:val="center"/>
          </w:tcPr>
          <w:p w14:paraId="0F7F4468" w14:textId="77777777" w:rsidR="009269B2" w:rsidRPr="00935470" w:rsidRDefault="00D27702"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583B52">
              <w:rPr>
                <w:rFonts w:asciiTheme="minorHAnsi" w:hAnsiTheme="minorHAnsi" w:cstheme="minorHAnsi"/>
                <w:sz w:val="20"/>
                <w:szCs w:val="18"/>
              </w:rPr>
              <w:t>0</w:t>
            </w:r>
            <w:r w:rsidR="005D2389" w:rsidRPr="00935470">
              <w:rPr>
                <w:rFonts w:asciiTheme="minorHAnsi" w:hAnsiTheme="minorHAnsi" w:cstheme="minorHAnsi"/>
                <w:sz w:val="20"/>
                <w:szCs w:val="18"/>
              </w:rPr>
              <w:t>1</w:t>
            </w:r>
          </w:p>
        </w:tc>
        <w:tc>
          <w:tcPr>
            <w:tcW w:w="10548" w:type="dxa"/>
            <w:vAlign w:val="center"/>
          </w:tcPr>
          <w:p w14:paraId="0F7F4469" w14:textId="3271C369" w:rsidR="00B614D3" w:rsidRPr="005C69A2" w:rsidRDefault="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Pr>
                <w:rFonts w:asciiTheme="minorHAnsi" w:hAnsiTheme="minorHAnsi" w:cstheme="minorHAnsi"/>
                <w:sz w:val="18"/>
                <w:szCs w:val="18"/>
              </w:rPr>
              <w:t>HERS rater shall perform a</w:t>
            </w:r>
            <w:r w:rsidR="005D11BC">
              <w:rPr>
                <w:rFonts w:asciiTheme="minorHAnsi" w:hAnsiTheme="minorHAnsi" w:cstheme="minorHAnsi"/>
                <w:sz w:val="18"/>
                <w:szCs w:val="18"/>
              </w:rPr>
              <w:t xml:space="preserve"> visual inspection that a</w:t>
            </w:r>
            <w:r w:rsidR="00383435" w:rsidRPr="00236F4B">
              <w:rPr>
                <w:rFonts w:asciiTheme="minorHAnsi" w:hAnsiTheme="minorHAnsi" w:cstheme="minorHAnsi"/>
                <w:sz w:val="18"/>
                <w:szCs w:val="18"/>
              </w:rPr>
              <w:t xml:space="preserve">ll hot water piping </w:t>
            </w:r>
            <w:r w:rsidR="00293EE6">
              <w:rPr>
                <w:rFonts w:asciiTheme="minorHAnsi" w:hAnsiTheme="minorHAnsi" w:cstheme="minorHAnsi"/>
                <w:sz w:val="18"/>
                <w:szCs w:val="18"/>
              </w:rPr>
              <w:t>complies</w:t>
            </w:r>
            <w:r w:rsidR="00293EE6" w:rsidRPr="00236F4B">
              <w:rPr>
                <w:rFonts w:asciiTheme="minorHAnsi" w:hAnsiTheme="minorHAnsi" w:cstheme="minorHAnsi"/>
                <w:sz w:val="18"/>
                <w:szCs w:val="18"/>
              </w:rPr>
              <w:t xml:space="preserve"> </w:t>
            </w:r>
            <w:r w:rsidR="00383435" w:rsidRPr="00236F4B">
              <w:rPr>
                <w:rFonts w:asciiTheme="minorHAnsi" w:hAnsiTheme="minorHAnsi" w:cstheme="minorHAnsi"/>
                <w:sz w:val="18"/>
                <w:szCs w:val="18"/>
              </w:rPr>
              <w:t xml:space="preserve">with the insulation requirements in </w:t>
            </w:r>
            <w:r w:rsidR="005D11BC">
              <w:rPr>
                <w:rFonts w:asciiTheme="minorHAnsi" w:hAnsiTheme="minorHAnsi" w:cstheme="minorHAnsi"/>
                <w:sz w:val="18"/>
                <w:szCs w:val="18"/>
              </w:rPr>
              <w:t>150.0(J)</w:t>
            </w:r>
            <w:r w:rsidR="00A956FB">
              <w:rPr>
                <w:rFonts w:asciiTheme="minorHAnsi" w:hAnsiTheme="minorHAnsi" w:cstheme="minorHAnsi"/>
                <w:sz w:val="18"/>
                <w:szCs w:val="18"/>
              </w:rPr>
              <w:t>.</w:t>
            </w:r>
          </w:p>
        </w:tc>
      </w:tr>
      <w:tr w:rsidR="000E1685" w:rsidRPr="002F18C2" w14:paraId="0F7F446C" w14:textId="77777777" w:rsidTr="00A259EF">
        <w:trPr>
          <w:trHeight w:val="144"/>
          <w:tblHeader/>
        </w:trPr>
        <w:tc>
          <w:tcPr>
            <w:tcW w:w="11016" w:type="dxa"/>
            <w:gridSpan w:val="2"/>
            <w:vAlign w:val="center"/>
          </w:tcPr>
          <w:p w14:paraId="0F7F446B" w14:textId="77777777" w:rsidR="00A82A43" w:rsidRPr="00236F4B" w:rsidRDefault="000E1685"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18"/>
              </w:rPr>
            </w:pPr>
            <w:r w:rsidRPr="00236F4B">
              <w:rPr>
                <w:rFonts w:asciiTheme="minorHAnsi" w:eastAsiaTheme="minorEastAsia" w:hAnsiTheme="minorHAnsi" w:cstheme="minorHAnsi"/>
                <w:b/>
                <w:sz w:val="18"/>
                <w:szCs w:val="18"/>
              </w:rPr>
              <w:t xml:space="preserve">The responsible person’s signature on this compliance document affirms that all applicable requirements in this table have been met.  </w:t>
            </w:r>
          </w:p>
        </w:tc>
      </w:tr>
    </w:tbl>
    <w:p w14:paraId="1CB1EC14" w14:textId="0DDACB24" w:rsidR="00D879CA" w:rsidRDefault="00D879CA" w:rsidP="00DC522B">
      <w:pPr>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324"/>
      </w:tblGrid>
      <w:tr w:rsidR="00D56448" w:rsidRPr="002F18C2" w14:paraId="0F7F4470" w14:textId="77777777" w:rsidTr="00236F4B">
        <w:trPr>
          <w:trHeight w:val="144"/>
          <w:tblHeader/>
        </w:trPr>
        <w:tc>
          <w:tcPr>
            <w:tcW w:w="11016" w:type="dxa"/>
            <w:gridSpan w:val="2"/>
            <w:tcBorders>
              <w:bottom w:val="single" w:sz="4" w:space="0" w:color="auto"/>
            </w:tcBorders>
          </w:tcPr>
          <w:p w14:paraId="0F7F446E" w14:textId="50AE99AC" w:rsidR="00D56448" w:rsidRPr="00D75806"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t>K</w:t>
            </w:r>
            <w:r w:rsidR="00D56448" w:rsidRPr="005C69A2">
              <w:rPr>
                <w:rFonts w:asciiTheme="minorHAnsi" w:hAnsiTheme="minorHAnsi" w:cstheme="minorHAnsi"/>
                <w:b/>
                <w:sz w:val="20"/>
                <w:szCs w:val="18"/>
              </w:rPr>
              <w:t xml:space="preserve">. HERS-Verified Parallel Piping </w:t>
            </w:r>
            <w:r w:rsidR="001938BC" w:rsidRPr="00C80016">
              <w:rPr>
                <w:rFonts w:asciiTheme="minorHAnsi" w:hAnsiTheme="minorHAnsi" w:cstheme="minorHAnsi"/>
                <w:b/>
                <w:sz w:val="20"/>
                <w:szCs w:val="18"/>
              </w:rPr>
              <w:t>Requirements</w:t>
            </w:r>
            <w:r w:rsidR="00DF4BB0" w:rsidRPr="0053169A">
              <w:rPr>
                <w:rFonts w:asciiTheme="minorHAnsi" w:hAnsiTheme="minorHAnsi" w:cstheme="minorHAnsi"/>
                <w:b/>
                <w:sz w:val="20"/>
                <w:szCs w:val="18"/>
              </w:rPr>
              <w:t xml:space="preserve"> </w:t>
            </w:r>
            <w:r w:rsidR="00DF32C1">
              <w:rPr>
                <w:rFonts w:asciiTheme="minorHAnsi" w:hAnsiTheme="minorHAnsi" w:cstheme="minorHAnsi"/>
                <w:b/>
                <w:sz w:val="20"/>
                <w:szCs w:val="18"/>
              </w:rPr>
              <w:t>(PP-H)</w:t>
            </w:r>
            <w:r w:rsidR="00DF32C1" w:rsidRPr="00A259EF">
              <w:rPr>
                <w:rFonts w:asciiTheme="minorHAnsi" w:hAnsiTheme="minorHAnsi" w:cstheme="minorHAnsi"/>
                <w:sz w:val="20"/>
                <w:szCs w:val="18"/>
              </w:rPr>
              <w:t xml:space="preserve"> </w:t>
            </w:r>
            <w:r w:rsidR="00DF4BB0" w:rsidRPr="00A259EF">
              <w:rPr>
                <w:rFonts w:asciiTheme="minorHAnsi" w:hAnsiTheme="minorHAnsi" w:cstheme="minorHAnsi"/>
                <w:sz w:val="20"/>
                <w:szCs w:val="18"/>
              </w:rPr>
              <w:t>(RA3.6.4)</w:t>
            </w:r>
          </w:p>
          <w:p w14:paraId="0F7F446F" w14:textId="510993FE" w:rsidR="001938BC" w:rsidRPr="00D75806" w:rsidRDefault="001938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236F4B">
              <w:rPr>
                <w:rFonts w:asciiTheme="minorHAnsi" w:hAnsiTheme="minorHAnsi" w:cstheme="minorHAnsi"/>
                <w:sz w:val="18"/>
                <w:szCs w:val="18"/>
              </w:rPr>
              <w:t>Systems that utilize this distribution type shall comply with these requirements</w:t>
            </w:r>
            <w:r w:rsidR="00410ECB" w:rsidRPr="00236F4B">
              <w:rPr>
                <w:rFonts w:asciiTheme="minorHAnsi" w:hAnsiTheme="minorHAnsi" w:cstheme="minorHAnsi"/>
                <w:sz w:val="18"/>
                <w:szCs w:val="18"/>
              </w:rPr>
              <w:t>.</w:t>
            </w:r>
          </w:p>
        </w:tc>
      </w:tr>
      <w:tr w:rsidR="00383435" w:rsidRPr="002F18C2" w14:paraId="0F7F4473" w14:textId="77777777" w:rsidTr="00A259EF">
        <w:trPr>
          <w:trHeight w:val="144"/>
          <w:tblHeader/>
        </w:trPr>
        <w:tc>
          <w:tcPr>
            <w:tcW w:w="468" w:type="dxa"/>
            <w:vAlign w:val="center"/>
          </w:tcPr>
          <w:p w14:paraId="0F7F4471"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1</w:t>
            </w:r>
          </w:p>
        </w:tc>
        <w:tc>
          <w:tcPr>
            <w:tcW w:w="10548" w:type="dxa"/>
            <w:vAlign w:val="center"/>
          </w:tcPr>
          <w:p w14:paraId="0F7F4472" w14:textId="554A3C24" w:rsidR="009269B2" w:rsidRPr="00236F4B"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Each c</w:t>
            </w:r>
            <w:r w:rsidR="00383435" w:rsidRPr="00236F4B">
              <w:rPr>
                <w:rFonts w:asciiTheme="minorHAnsi" w:hAnsiTheme="minorHAnsi" w:cstheme="minorHAnsi"/>
                <w:sz w:val="18"/>
                <w:szCs w:val="18"/>
              </w:rPr>
              <w:t xml:space="preserve">entral manifold </w:t>
            </w:r>
            <w:r w:rsidRPr="00236F4B">
              <w:rPr>
                <w:rFonts w:asciiTheme="minorHAnsi" w:hAnsiTheme="minorHAnsi" w:cstheme="minorHAnsi"/>
                <w:sz w:val="18"/>
                <w:szCs w:val="18"/>
              </w:rPr>
              <w:t xml:space="preserve">has 5 </w:t>
            </w:r>
            <w:r w:rsidR="00383435" w:rsidRPr="00236F4B">
              <w:rPr>
                <w:rFonts w:asciiTheme="minorHAnsi" w:hAnsiTheme="minorHAnsi" w:cstheme="minorHAnsi"/>
                <w:sz w:val="18"/>
                <w:szCs w:val="18"/>
              </w:rPr>
              <w:t>feet or less of pipe between manifold and water heater</w:t>
            </w:r>
            <w:r w:rsidRPr="00236F4B">
              <w:rPr>
                <w:rFonts w:asciiTheme="minorHAnsi" w:hAnsiTheme="minorHAnsi" w:cstheme="minorHAnsi"/>
                <w:sz w:val="18"/>
                <w:szCs w:val="18"/>
              </w:rPr>
              <w:t>.</w:t>
            </w:r>
          </w:p>
        </w:tc>
      </w:tr>
      <w:tr w:rsidR="00383435" w:rsidRPr="002F18C2" w14:paraId="0F7F4476" w14:textId="77777777" w:rsidTr="00A259EF">
        <w:trPr>
          <w:trHeight w:val="144"/>
          <w:tblHeader/>
        </w:trPr>
        <w:tc>
          <w:tcPr>
            <w:tcW w:w="468" w:type="dxa"/>
            <w:vAlign w:val="center"/>
          </w:tcPr>
          <w:p w14:paraId="0F7F4474"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2</w:t>
            </w:r>
          </w:p>
        </w:tc>
        <w:tc>
          <w:tcPr>
            <w:tcW w:w="10548" w:type="dxa"/>
            <w:vAlign w:val="center"/>
          </w:tcPr>
          <w:p w14:paraId="0F7F4475" w14:textId="1BF2170F" w:rsidR="009269B2" w:rsidRPr="00236F4B"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For m</w:t>
            </w:r>
            <w:r w:rsidR="00383435" w:rsidRPr="00236F4B">
              <w:rPr>
                <w:rFonts w:asciiTheme="minorHAnsi" w:hAnsiTheme="minorHAnsi" w:cstheme="minorHAnsi"/>
                <w:sz w:val="18"/>
                <w:szCs w:val="18"/>
              </w:rPr>
              <w:t>anifolds that include valves</w:t>
            </w:r>
            <w:r w:rsidRPr="00236F4B">
              <w:rPr>
                <w:rFonts w:asciiTheme="minorHAnsi" w:hAnsiTheme="minorHAnsi" w:cstheme="minorHAnsi"/>
                <w:sz w:val="18"/>
                <w:szCs w:val="18"/>
              </w:rPr>
              <w:t>,</w:t>
            </w:r>
            <w:r w:rsidR="00383435" w:rsidRPr="00236F4B">
              <w:rPr>
                <w:rFonts w:asciiTheme="minorHAnsi" w:hAnsiTheme="minorHAnsi" w:cstheme="minorHAnsi"/>
                <w:sz w:val="18"/>
                <w:szCs w:val="18"/>
              </w:rPr>
              <w:t xml:space="preserve"> the manifold must be readily accessible in accordance with the plumbing code.</w:t>
            </w:r>
          </w:p>
        </w:tc>
      </w:tr>
      <w:tr w:rsidR="00383435" w:rsidRPr="002F18C2" w14:paraId="0F7F4479" w14:textId="77777777" w:rsidTr="00A259EF">
        <w:trPr>
          <w:trHeight w:val="144"/>
          <w:tblHeader/>
        </w:trPr>
        <w:tc>
          <w:tcPr>
            <w:tcW w:w="468" w:type="dxa"/>
            <w:vAlign w:val="center"/>
          </w:tcPr>
          <w:p w14:paraId="0F7F4477"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3</w:t>
            </w:r>
          </w:p>
        </w:tc>
        <w:tc>
          <w:tcPr>
            <w:tcW w:w="10548" w:type="dxa"/>
            <w:vAlign w:val="center"/>
          </w:tcPr>
          <w:p w14:paraId="0F7F4478" w14:textId="316B5618" w:rsidR="009269B2" w:rsidRPr="00236F4B" w:rsidRDefault="00383435"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Hot water distribution system piping from the manifold to the fixtures and appliances must take the most direct path.  </w:t>
            </w:r>
            <w:r w:rsidR="00CC3747" w:rsidRPr="00236F4B">
              <w:rPr>
                <w:rFonts w:asciiTheme="minorHAnsi" w:hAnsiTheme="minorHAnsi" w:cstheme="minorHAnsi"/>
                <w:sz w:val="18"/>
                <w:szCs w:val="18"/>
              </w:rPr>
              <w:t>For example, p</w:t>
            </w:r>
            <w:r w:rsidRPr="00236F4B">
              <w:rPr>
                <w:rFonts w:asciiTheme="minorHAnsi" w:hAnsiTheme="minorHAnsi" w:cstheme="minorHAnsi"/>
                <w:sz w:val="18"/>
                <w:szCs w:val="18"/>
              </w:rPr>
              <w:t>iping from a second story manifold cannot supply the first floor</w:t>
            </w:r>
            <w:r w:rsidR="00DF4BB0" w:rsidRPr="00236F4B">
              <w:rPr>
                <w:rFonts w:asciiTheme="minorHAnsi" w:hAnsiTheme="minorHAnsi" w:cstheme="minorHAnsi"/>
                <w:sz w:val="18"/>
                <w:szCs w:val="18"/>
              </w:rPr>
              <w:t>.</w:t>
            </w:r>
          </w:p>
        </w:tc>
      </w:tr>
      <w:tr w:rsidR="00383435" w:rsidRPr="002F18C2" w14:paraId="0F7F447C" w14:textId="77777777" w:rsidTr="00A259EF">
        <w:trPr>
          <w:trHeight w:val="144"/>
          <w:tblHeader/>
        </w:trPr>
        <w:tc>
          <w:tcPr>
            <w:tcW w:w="468" w:type="dxa"/>
            <w:vAlign w:val="center"/>
          </w:tcPr>
          <w:p w14:paraId="0F7F447A"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4</w:t>
            </w:r>
          </w:p>
        </w:tc>
        <w:tc>
          <w:tcPr>
            <w:tcW w:w="10548" w:type="dxa"/>
            <w:vAlign w:val="center"/>
          </w:tcPr>
          <w:p w14:paraId="0F7F447B" w14:textId="51626411" w:rsidR="00A82A43" w:rsidRPr="00236F4B" w:rsidRDefault="00383435" w:rsidP="00E879AA">
            <w:pPr>
              <w:keepNext/>
              <w:autoSpaceDE w:val="0"/>
              <w:autoSpaceDN w:val="0"/>
              <w:adjustRightInd w:val="0"/>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The hot water distribution piping must be separated by at least </w:t>
            </w:r>
            <w:r w:rsidR="00410ECB" w:rsidRPr="00236F4B">
              <w:rPr>
                <w:rFonts w:asciiTheme="minorHAnsi" w:hAnsiTheme="minorHAnsi" w:cstheme="minorHAnsi"/>
                <w:sz w:val="18"/>
                <w:szCs w:val="18"/>
              </w:rPr>
              <w:t>2</w:t>
            </w:r>
            <w:r w:rsidRPr="00236F4B">
              <w:rPr>
                <w:rFonts w:asciiTheme="minorHAnsi" w:hAnsiTheme="minorHAnsi" w:cstheme="minorHAnsi"/>
                <w:sz w:val="18"/>
                <w:szCs w:val="18"/>
              </w:rPr>
              <w:t xml:space="preserve"> inches from any other hot water supply piping</w:t>
            </w:r>
            <w:r w:rsidR="00CC3747" w:rsidRPr="00236F4B">
              <w:rPr>
                <w:rFonts w:asciiTheme="minorHAnsi" w:hAnsiTheme="minorHAnsi" w:cstheme="minorHAnsi"/>
                <w:sz w:val="18"/>
                <w:szCs w:val="18"/>
              </w:rPr>
              <w:t xml:space="preserve">, and at least </w:t>
            </w:r>
            <w:r w:rsidR="00410ECB" w:rsidRPr="00236F4B">
              <w:rPr>
                <w:rFonts w:asciiTheme="minorHAnsi" w:hAnsiTheme="minorHAnsi" w:cstheme="minorHAnsi"/>
                <w:sz w:val="18"/>
                <w:szCs w:val="18"/>
              </w:rPr>
              <w:t>6</w:t>
            </w:r>
            <w:r w:rsidR="00CC3747" w:rsidRPr="00236F4B">
              <w:rPr>
                <w:rFonts w:asciiTheme="minorHAnsi" w:hAnsiTheme="minorHAnsi" w:cstheme="minorHAnsi"/>
                <w:sz w:val="18"/>
                <w:szCs w:val="18"/>
              </w:rPr>
              <w:t xml:space="preserve"> inches from any cold water supply piping.  Alternatively, the hot water supply piping must be insulated to the thicknesses shown in </w:t>
            </w:r>
            <w:r w:rsidR="00293EE6">
              <w:rPr>
                <w:rFonts w:asciiTheme="minorHAnsi" w:hAnsiTheme="minorHAnsi" w:cstheme="minorHAnsi"/>
                <w:sz w:val="18"/>
                <w:szCs w:val="18"/>
              </w:rPr>
              <w:t>Table</w:t>
            </w:r>
            <w:r w:rsidR="00293EE6" w:rsidRPr="00236F4B">
              <w:rPr>
                <w:rFonts w:asciiTheme="minorHAnsi" w:hAnsiTheme="minorHAnsi" w:cstheme="minorHAnsi"/>
                <w:sz w:val="18"/>
                <w:szCs w:val="18"/>
              </w:rPr>
              <w:t xml:space="preserve"> </w:t>
            </w:r>
            <w:r w:rsidR="00CC3747" w:rsidRPr="00236F4B">
              <w:rPr>
                <w:rFonts w:asciiTheme="minorHAnsi" w:hAnsiTheme="minorHAnsi" w:cstheme="minorHAnsi"/>
                <w:sz w:val="18"/>
                <w:szCs w:val="18"/>
              </w:rPr>
              <w:t>120.3-A.</w:t>
            </w:r>
          </w:p>
        </w:tc>
      </w:tr>
      <w:tr w:rsidR="00707B29" w:rsidRPr="002F18C2" w14:paraId="212A67C0" w14:textId="77777777" w:rsidTr="00236F4B">
        <w:trPr>
          <w:trHeight w:val="144"/>
          <w:tblHeader/>
        </w:trPr>
        <w:tc>
          <w:tcPr>
            <w:tcW w:w="11016" w:type="dxa"/>
            <w:gridSpan w:val="2"/>
            <w:vAlign w:val="center"/>
          </w:tcPr>
          <w:p w14:paraId="25BEBB76" w14:textId="04C4ED29" w:rsidR="00707B29" w:rsidRPr="00D75806" w:rsidRDefault="00707B29"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236F4B">
              <w:rPr>
                <w:rFonts w:asciiTheme="minorHAnsi" w:eastAsiaTheme="minorEastAsia" w:hAnsiTheme="minorHAnsi" w:cstheme="minorHAnsi"/>
                <w:b/>
                <w:sz w:val="18"/>
                <w:szCs w:val="18"/>
              </w:rPr>
              <w:lastRenderedPageBreak/>
              <w:t>The responsible person’s signature on this compliance document affirms that all applicable requirements in this table have been met.</w:t>
            </w:r>
            <w:r w:rsidRPr="00236F4B">
              <w:rPr>
                <w:rFonts w:asciiTheme="minorHAnsi" w:hAnsiTheme="minorHAnsi" w:cstheme="minorHAnsi"/>
                <w:b/>
                <w:sz w:val="18"/>
                <w:szCs w:val="18"/>
              </w:rPr>
              <w:t xml:space="preserve">  </w:t>
            </w:r>
          </w:p>
        </w:tc>
      </w:tr>
    </w:tbl>
    <w:p w14:paraId="0F7F447F" w14:textId="67B82892" w:rsidR="00467528" w:rsidRDefault="00467528"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324"/>
      </w:tblGrid>
      <w:tr w:rsidR="002456C7" w:rsidRPr="009E01FE" w14:paraId="7D4A8B33" w14:textId="77777777" w:rsidTr="00236F4B">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5C7BBAAE" w14:textId="7534FA7E" w:rsidR="002456C7" w:rsidRPr="00396DD3" w:rsidRDefault="006C36EE" w:rsidP="00236F4B">
            <w:pPr>
              <w:keepNext/>
              <w:spacing w:after="0" w:line="240" w:lineRule="auto"/>
              <w:rPr>
                <w:rFonts w:asciiTheme="minorHAnsi" w:hAnsiTheme="minorHAnsi" w:cstheme="minorHAnsi"/>
                <w:sz w:val="20"/>
                <w:szCs w:val="20"/>
              </w:rPr>
            </w:pPr>
            <w:r>
              <w:rPr>
                <w:rFonts w:asciiTheme="minorHAnsi" w:hAnsiTheme="minorHAnsi" w:cstheme="minorHAnsi"/>
                <w:b/>
                <w:sz w:val="20"/>
                <w:szCs w:val="20"/>
              </w:rPr>
              <w:t>L</w:t>
            </w:r>
            <w:r w:rsidR="002456C7" w:rsidRPr="00B33DFF">
              <w:rPr>
                <w:rFonts w:asciiTheme="minorHAnsi" w:hAnsiTheme="minorHAnsi" w:cstheme="minorHAnsi"/>
                <w:b/>
                <w:sz w:val="20"/>
                <w:szCs w:val="20"/>
              </w:rPr>
              <w:t xml:space="preserve">. Parallel Piping </w:t>
            </w:r>
            <w:r w:rsidR="002456C7" w:rsidRPr="00136321">
              <w:rPr>
                <w:rFonts w:asciiTheme="minorHAnsi" w:hAnsiTheme="minorHAnsi" w:cstheme="minorHAnsi"/>
                <w:b/>
                <w:sz w:val="20"/>
                <w:szCs w:val="20"/>
              </w:rPr>
              <w:t xml:space="preserve">Requirements </w:t>
            </w:r>
            <w:r w:rsidR="002456C7" w:rsidRPr="00F43FA8">
              <w:rPr>
                <w:rFonts w:asciiTheme="minorHAnsi" w:hAnsiTheme="minorHAnsi" w:cstheme="minorHAnsi"/>
                <w:b/>
                <w:sz w:val="20"/>
                <w:szCs w:val="20"/>
              </w:rPr>
              <w:t xml:space="preserve">(PP) </w:t>
            </w:r>
            <w:r w:rsidR="002456C7" w:rsidRPr="00A259EF">
              <w:rPr>
                <w:rFonts w:asciiTheme="minorHAnsi" w:hAnsiTheme="minorHAnsi" w:cstheme="minorHAnsi"/>
                <w:sz w:val="20"/>
                <w:szCs w:val="20"/>
              </w:rPr>
              <w:t>(RA4.4.4)</w:t>
            </w:r>
          </w:p>
          <w:p w14:paraId="11B58F63" w14:textId="77777777" w:rsidR="002456C7" w:rsidRPr="00484154" w:rsidRDefault="002456C7" w:rsidP="004B59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236F4B">
              <w:rPr>
                <w:rFonts w:asciiTheme="minorHAnsi" w:hAnsiTheme="minorHAnsi" w:cstheme="minorHAnsi"/>
                <w:sz w:val="18"/>
                <w:szCs w:val="20"/>
              </w:rPr>
              <w:t>Systems that utilize this distribution type shall comply with these requirements.</w:t>
            </w:r>
          </w:p>
        </w:tc>
      </w:tr>
      <w:tr w:rsidR="002456C7" w:rsidRPr="009E01FE" w14:paraId="60B9899F" w14:textId="77777777" w:rsidTr="00A259EF">
        <w:trPr>
          <w:cantSplit/>
          <w:trHeight w:val="288"/>
          <w:tblHeader/>
        </w:trPr>
        <w:tc>
          <w:tcPr>
            <w:tcW w:w="468" w:type="dxa"/>
            <w:vAlign w:val="center"/>
          </w:tcPr>
          <w:p w14:paraId="2FCB133F"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01</w:t>
            </w:r>
          </w:p>
        </w:tc>
        <w:tc>
          <w:tcPr>
            <w:tcW w:w="10548" w:type="dxa"/>
            <w:vAlign w:val="center"/>
          </w:tcPr>
          <w:p w14:paraId="1CAE2B22" w14:textId="46A5C09C"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Each central manifold has 15 feet or less of pipe between manifold and water heater</w:t>
            </w:r>
            <w:r w:rsidR="00293EE6">
              <w:rPr>
                <w:rFonts w:asciiTheme="minorHAnsi" w:hAnsiTheme="minorHAnsi" w:cstheme="minorHAnsi"/>
                <w:sz w:val="18"/>
                <w:szCs w:val="20"/>
              </w:rPr>
              <w:t>.</w:t>
            </w:r>
          </w:p>
        </w:tc>
      </w:tr>
      <w:tr w:rsidR="002456C7" w:rsidRPr="009E01FE" w14:paraId="5D82B514" w14:textId="77777777" w:rsidTr="00A259EF">
        <w:trPr>
          <w:cantSplit/>
          <w:trHeight w:val="288"/>
          <w:tblHeader/>
        </w:trPr>
        <w:tc>
          <w:tcPr>
            <w:tcW w:w="468" w:type="dxa"/>
            <w:vAlign w:val="center"/>
          </w:tcPr>
          <w:p w14:paraId="48E18389"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02</w:t>
            </w:r>
          </w:p>
        </w:tc>
        <w:tc>
          <w:tcPr>
            <w:tcW w:w="10548" w:type="dxa"/>
            <w:vAlign w:val="center"/>
          </w:tcPr>
          <w:p w14:paraId="0E7FF265"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 xml:space="preserve">For manifolds that include valves, the manifold must be readily accessible in accordance with the plumbing code. </w:t>
            </w:r>
          </w:p>
        </w:tc>
      </w:tr>
      <w:tr w:rsidR="002456C7" w:rsidRPr="009E01FE" w14:paraId="4F2F3681" w14:textId="77777777" w:rsidTr="00A259EF">
        <w:trPr>
          <w:cantSplit/>
          <w:trHeight w:val="288"/>
          <w:tblHeader/>
        </w:trPr>
        <w:tc>
          <w:tcPr>
            <w:tcW w:w="468" w:type="dxa"/>
            <w:vAlign w:val="center"/>
          </w:tcPr>
          <w:p w14:paraId="7A69966E"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03</w:t>
            </w:r>
          </w:p>
        </w:tc>
        <w:tc>
          <w:tcPr>
            <w:tcW w:w="10548" w:type="dxa"/>
            <w:vAlign w:val="center"/>
          </w:tcPr>
          <w:p w14:paraId="3FBCF5D1" w14:textId="21675FD5"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r w:rsidR="00293EE6">
              <w:rPr>
                <w:rFonts w:asciiTheme="minorHAnsi" w:hAnsiTheme="minorHAnsi" w:cstheme="minorHAnsi"/>
                <w:sz w:val="18"/>
                <w:szCs w:val="20"/>
              </w:rPr>
              <w:t>.</w:t>
            </w:r>
          </w:p>
        </w:tc>
      </w:tr>
      <w:tr w:rsidR="002456C7" w:rsidRPr="009E01FE" w14:paraId="7F5EF5C9" w14:textId="77777777" w:rsidTr="00A259EF">
        <w:trPr>
          <w:cantSplit/>
          <w:trHeight w:val="288"/>
          <w:tblHeader/>
        </w:trPr>
        <w:tc>
          <w:tcPr>
            <w:tcW w:w="468" w:type="dxa"/>
            <w:vAlign w:val="center"/>
          </w:tcPr>
          <w:p w14:paraId="614ADC10"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04</w:t>
            </w:r>
          </w:p>
        </w:tc>
        <w:tc>
          <w:tcPr>
            <w:tcW w:w="10548" w:type="dxa"/>
            <w:vAlign w:val="center"/>
          </w:tcPr>
          <w:p w14:paraId="0FE92C8E" w14:textId="5FDAF1BE"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293EE6">
              <w:rPr>
                <w:rFonts w:asciiTheme="minorHAnsi" w:hAnsiTheme="minorHAnsi" w:cstheme="minorHAnsi"/>
                <w:sz w:val="18"/>
                <w:szCs w:val="20"/>
              </w:rPr>
              <w:t>Table</w:t>
            </w:r>
            <w:r w:rsidR="00293EE6" w:rsidRPr="00236F4B">
              <w:rPr>
                <w:rFonts w:asciiTheme="minorHAnsi" w:hAnsiTheme="minorHAnsi" w:cstheme="minorHAnsi"/>
                <w:sz w:val="18"/>
                <w:szCs w:val="20"/>
              </w:rPr>
              <w:t xml:space="preserve"> </w:t>
            </w:r>
            <w:r w:rsidRPr="00236F4B">
              <w:rPr>
                <w:rFonts w:asciiTheme="minorHAnsi" w:hAnsiTheme="minorHAnsi" w:cstheme="minorHAnsi"/>
                <w:sz w:val="18"/>
                <w:szCs w:val="20"/>
              </w:rPr>
              <w:t xml:space="preserve">120.3-A. </w:t>
            </w:r>
          </w:p>
        </w:tc>
      </w:tr>
      <w:tr w:rsidR="002456C7" w:rsidRPr="00E20AD9" w14:paraId="460E505F" w14:textId="77777777" w:rsidTr="00236F4B">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6F250DD7" w14:textId="34C1090F" w:rsidR="002456C7" w:rsidRPr="00236F4B" w:rsidRDefault="002456C7" w:rsidP="00236F4B">
            <w:pPr>
              <w:keepNext/>
              <w:spacing w:after="0" w:line="240" w:lineRule="auto"/>
              <w:rPr>
                <w:rFonts w:asciiTheme="minorHAnsi" w:hAnsiTheme="minorHAnsi" w:cstheme="minorHAnsi"/>
                <w:b/>
                <w:sz w:val="18"/>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w:t>
            </w:r>
            <w:r w:rsidRPr="00236F4B">
              <w:rPr>
                <w:rFonts w:asciiTheme="minorHAnsi" w:hAnsiTheme="minorHAnsi" w:cstheme="minorHAnsi"/>
                <w:b/>
                <w:sz w:val="18"/>
                <w:szCs w:val="20"/>
              </w:rPr>
              <w:t xml:space="preserve"> been m</w:t>
            </w:r>
            <w:r w:rsidR="00E20AD9">
              <w:rPr>
                <w:rFonts w:asciiTheme="minorHAnsi" w:hAnsiTheme="minorHAnsi" w:cstheme="minorHAnsi"/>
                <w:b/>
                <w:sz w:val="18"/>
                <w:szCs w:val="20"/>
              </w:rPr>
              <w:t>et.</w:t>
            </w:r>
          </w:p>
          <w:p w14:paraId="790814AE" w14:textId="626C4878" w:rsidR="002456C7" w:rsidRPr="00236F4B" w:rsidRDefault="002456C7" w:rsidP="00236F4B">
            <w:pPr>
              <w:keepNext/>
              <w:spacing w:after="0" w:line="240" w:lineRule="auto"/>
              <w:rPr>
                <w:rFonts w:asciiTheme="minorHAnsi" w:hAnsiTheme="minorHAnsi" w:cstheme="minorHAnsi"/>
                <w:b/>
                <w:sz w:val="18"/>
                <w:szCs w:val="20"/>
              </w:rPr>
            </w:pPr>
            <w:r w:rsidRPr="00236F4B">
              <w:rPr>
                <w:rFonts w:asciiTheme="minorHAnsi" w:hAnsiTheme="minorHAnsi" w:cstheme="minorHAnsi"/>
                <w:b/>
                <w:sz w:val="18"/>
                <w:szCs w:val="20"/>
              </w:rPr>
              <w:t xml:space="preserve">et.  </w:t>
            </w:r>
          </w:p>
        </w:tc>
      </w:tr>
    </w:tbl>
    <w:p w14:paraId="5FC36772" w14:textId="77777777" w:rsidR="002456C7" w:rsidRDefault="002456C7" w:rsidP="00236F4B">
      <w:pPr>
        <w:spacing w:after="0" w:line="240" w:lineRule="auto"/>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08"/>
      </w:tblGrid>
      <w:tr w:rsidR="002456C7" w:rsidRPr="009E01FE" w14:paraId="3196FB2A" w14:textId="77777777" w:rsidTr="00236F4B">
        <w:trPr>
          <w:trHeight w:val="144"/>
          <w:tblHeader/>
        </w:trPr>
        <w:tc>
          <w:tcPr>
            <w:tcW w:w="10976" w:type="dxa"/>
            <w:gridSpan w:val="2"/>
            <w:tcBorders>
              <w:bottom w:val="single" w:sz="4" w:space="0" w:color="auto"/>
            </w:tcBorders>
          </w:tcPr>
          <w:p w14:paraId="6697040E" w14:textId="1966CCEE" w:rsidR="002456C7" w:rsidRPr="00396DD3" w:rsidRDefault="005D11BC"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Pr>
                <w:rFonts w:asciiTheme="minorHAnsi" w:hAnsiTheme="minorHAnsi" w:cstheme="minorHAnsi"/>
                <w:b/>
                <w:sz w:val="20"/>
                <w:szCs w:val="20"/>
              </w:rPr>
              <w:t>M</w:t>
            </w:r>
            <w:r w:rsidR="002456C7" w:rsidRPr="00136321">
              <w:rPr>
                <w:rFonts w:asciiTheme="minorHAnsi" w:hAnsiTheme="minorHAnsi" w:cstheme="minorHAnsi"/>
                <w:b/>
                <w:sz w:val="20"/>
                <w:szCs w:val="20"/>
              </w:rPr>
              <w:t xml:space="preserve">. Point of Use </w:t>
            </w:r>
            <w:r w:rsidR="002456C7" w:rsidRPr="00F43FA8">
              <w:rPr>
                <w:rFonts w:asciiTheme="minorHAnsi" w:hAnsiTheme="minorHAnsi" w:cstheme="minorHAnsi"/>
                <w:b/>
                <w:sz w:val="20"/>
                <w:szCs w:val="20"/>
              </w:rPr>
              <w:t>Requirements</w:t>
            </w:r>
            <w:r w:rsidR="002456C7">
              <w:rPr>
                <w:rFonts w:asciiTheme="minorHAnsi" w:hAnsiTheme="minorHAnsi" w:cstheme="minorHAnsi"/>
                <w:b/>
                <w:sz w:val="20"/>
                <w:szCs w:val="20"/>
              </w:rPr>
              <w:t xml:space="preserve"> </w:t>
            </w:r>
            <w:r w:rsidR="002456C7" w:rsidRPr="00F43FA8">
              <w:rPr>
                <w:rFonts w:asciiTheme="minorHAnsi" w:hAnsiTheme="minorHAnsi" w:cstheme="minorHAnsi"/>
                <w:b/>
                <w:sz w:val="20"/>
                <w:szCs w:val="20"/>
              </w:rPr>
              <w:t xml:space="preserve">(POU) </w:t>
            </w:r>
            <w:r w:rsidR="002456C7" w:rsidRPr="00A259EF">
              <w:rPr>
                <w:rFonts w:asciiTheme="minorHAnsi" w:hAnsiTheme="minorHAnsi" w:cstheme="minorHAnsi"/>
                <w:sz w:val="20"/>
                <w:szCs w:val="20"/>
              </w:rPr>
              <w:t>(RA4.4.5)</w:t>
            </w:r>
          </w:p>
          <w:p w14:paraId="4A837E74" w14:textId="2C8F1109" w:rsidR="002456C7" w:rsidRPr="00484154"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236F4B">
              <w:rPr>
                <w:rFonts w:asciiTheme="minorHAnsi" w:hAnsiTheme="minorHAnsi" w:cstheme="minorHAnsi"/>
                <w:sz w:val="18"/>
                <w:szCs w:val="20"/>
              </w:rPr>
              <w:t>Systems that utilize this distribution type shall comply with these requirements</w:t>
            </w:r>
            <w:r w:rsidR="009C10FB">
              <w:rPr>
                <w:rFonts w:asciiTheme="minorHAnsi" w:hAnsiTheme="minorHAnsi" w:cstheme="minorHAnsi"/>
                <w:sz w:val="18"/>
                <w:szCs w:val="20"/>
              </w:rPr>
              <w:t>.</w:t>
            </w:r>
          </w:p>
        </w:tc>
      </w:tr>
      <w:tr w:rsidR="002456C7" w:rsidRPr="009E01FE" w14:paraId="6A4D951C" w14:textId="77777777" w:rsidTr="00A259EF">
        <w:trPr>
          <w:trHeight w:val="1808"/>
          <w:tblHeader/>
        </w:trPr>
        <w:tc>
          <w:tcPr>
            <w:tcW w:w="468" w:type="dxa"/>
            <w:vAlign w:val="center"/>
          </w:tcPr>
          <w:p w14:paraId="082E37A1" w14:textId="77777777" w:rsidR="002456C7" w:rsidRPr="008733ED"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rFonts w:asciiTheme="minorHAnsi" w:hAnsiTheme="minorHAnsi" w:cstheme="minorHAnsi"/>
                <w:sz w:val="20"/>
                <w:szCs w:val="20"/>
              </w:rPr>
            </w:pPr>
            <w:r w:rsidRPr="00236F4B">
              <w:rPr>
                <w:rFonts w:asciiTheme="minorHAnsi" w:hAnsiTheme="minorHAnsi" w:cstheme="minorHAnsi"/>
                <w:sz w:val="18"/>
                <w:szCs w:val="20"/>
              </w:rPr>
              <w:t>01</w:t>
            </w:r>
          </w:p>
        </w:tc>
        <w:tc>
          <w:tcPr>
            <w:tcW w:w="10508" w:type="dxa"/>
          </w:tcPr>
          <w:p w14:paraId="7018C5E5"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sz w:val="18"/>
                <w:szCs w:val="20"/>
              </w:rPr>
            </w:pPr>
            <w:r w:rsidRPr="00236F4B">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016CDB0E" w14:textId="77777777" w:rsidR="002456C7" w:rsidRPr="00236F4B" w:rsidRDefault="002456C7" w:rsidP="00236F4B">
            <w:pPr>
              <w:pStyle w:val="TableTitle"/>
              <w:keepLines w:val="0"/>
              <w:suppressAutoHyphens w:val="0"/>
              <w:spacing w:before="0"/>
              <w:rPr>
                <w:rFonts w:asciiTheme="minorHAnsi" w:eastAsia="Calibri" w:hAnsiTheme="minorHAnsi" w:cstheme="minorHAnsi"/>
                <w:i w:val="0"/>
                <w:sz w:val="18"/>
              </w:rPr>
            </w:pPr>
            <w:r w:rsidRPr="00236F4B">
              <w:rPr>
                <w:rFonts w:asciiTheme="minorHAnsi" w:eastAsia="Calibri" w:hAnsiTheme="minorHAnsi" w:cstheme="minorHAnsi"/>
                <w:i w:val="0"/>
                <w:sz w:val="18"/>
              </w:rPr>
              <w:t>The maximum allowed length of piping for the longest run terminating in:</w:t>
            </w:r>
          </w:p>
          <w:p w14:paraId="481C5B1D" w14:textId="77777777" w:rsidR="002456C7" w:rsidRPr="00236F4B" w:rsidRDefault="002456C7" w:rsidP="00236F4B">
            <w:pPr>
              <w:pStyle w:val="TableTitle"/>
              <w:keepLines w:val="0"/>
              <w:suppressAutoHyphens w:val="0"/>
              <w:spacing w:before="0"/>
              <w:rPr>
                <w:rFonts w:asciiTheme="minorHAnsi" w:eastAsia="Calibri" w:hAnsiTheme="minorHAnsi" w:cstheme="minorHAnsi"/>
                <w:i w:val="0"/>
                <w:sz w:val="12"/>
              </w:rPr>
            </w:pPr>
          </w:p>
          <w:p w14:paraId="02E035C4" w14:textId="77777777" w:rsidR="002456C7" w:rsidRPr="00236F4B" w:rsidRDefault="002456C7" w:rsidP="00236F4B">
            <w:pPr>
              <w:pStyle w:val="TableTitle"/>
              <w:keepLines w:val="0"/>
              <w:suppressAutoHyphens w:val="0"/>
              <w:spacing w:before="0"/>
              <w:ind w:firstLine="432"/>
              <w:rPr>
                <w:rFonts w:asciiTheme="minorHAnsi" w:eastAsia="Calibri" w:hAnsiTheme="minorHAnsi" w:cstheme="minorHAnsi"/>
                <w:i w:val="0"/>
                <w:sz w:val="18"/>
              </w:rPr>
            </w:pPr>
            <w:r w:rsidRPr="00236F4B">
              <w:rPr>
                <w:rFonts w:asciiTheme="minorHAnsi" w:eastAsia="Calibri" w:hAnsiTheme="minorHAnsi" w:cstheme="minorHAnsi"/>
                <w:i w:val="0"/>
                <w:sz w:val="18"/>
              </w:rPr>
              <w:t>3/8 inch - For only one pipe size - max length allowed is 15 feet</w:t>
            </w:r>
          </w:p>
          <w:p w14:paraId="6E7B510E" w14:textId="6542D06F" w:rsidR="002456C7" w:rsidRPr="00236F4B" w:rsidRDefault="002456C7" w:rsidP="00293EE6">
            <w:pPr>
              <w:pStyle w:val="TableTitle"/>
              <w:keepLines w:val="0"/>
              <w:suppressAutoHyphens w:val="0"/>
              <w:spacing w:before="0"/>
              <w:ind w:left="1157" w:hanging="185"/>
              <w:rPr>
                <w:rFonts w:asciiTheme="minorHAnsi" w:eastAsia="Calibri" w:hAnsiTheme="minorHAnsi" w:cstheme="minorHAnsi"/>
                <w:i w:val="0"/>
                <w:sz w:val="18"/>
              </w:rPr>
            </w:pPr>
            <w:r w:rsidRPr="00236F4B">
              <w:rPr>
                <w:rFonts w:asciiTheme="minorHAnsi" w:eastAsia="Calibri" w:hAnsiTheme="minorHAnsi" w:cstheme="minorHAnsi"/>
                <w:i w:val="0"/>
                <w:sz w:val="18"/>
              </w:rPr>
              <w:t xml:space="preserve">     For combination pipe sizes the max allowed length of 3/8-inch piping is 7.5 feet, of </w:t>
            </w:r>
            <w:r w:rsidR="00293EE6">
              <w:rPr>
                <w:rFonts w:asciiTheme="minorHAnsi" w:eastAsia="Calibri" w:hAnsiTheme="minorHAnsi" w:cstheme="minorHAnsi"/>
                <w:i w:val="0"/>
                <w:sz w:val="18"/>
              </w:rPr>
              <w:t>1/2</w:t>
            </w:r>
            <w:r w:rsidR="00293EE6" w:rsidRPr="00236F4B">
              <w:rPr>
                <w:rFonts w:asciiTheme="minorHAnsi" w:eastAsia="Calibri" w:hAnsiTheme="minorHAnsi" w:cstheme="minorHAnsi"/>
                <w:i w:val="0"/>
                <w:sz w:val="18"/>
              </w:rPr>
              <w:t xml:space="preserve"> </w:t>
            </w:r>
            <w:r w:rsidRPr="00236F4B">
              <w:rPr>
                <w:rFonts w:asciiTheme="minorHAnsi" w:eastAsia="Calibri" w:hAnsiTheme="minorHAnsi" w:cstheme="minorHAnsi"/>
                <w:i w:val="0"/>
                <w:sz w:val="18"/>
              </w:rPr>
              <w:t xml:space="preserve">inch piping is 5 feet, and </w:t>
            </w:r>
            <w:r w:rsidR="00293EE6">
              <w:rPr>
                <w:rFonts w:asciiTheme="minorHAnsi" w:eastAsia="Calibri" w:hAnsiTheme="minorHAnsi" w:cstheme="minorHAnsi"/>
                <w:i w:val="0"/>
                <w:sz w:val="18"/>
              </w:rPr>
              <w:t>3/4</w:t>
            </w:r>
            <w:r w:rsidR="00293EE6" w:rsidRPr="00236F4B">
              <w:rPr>
                <w:rFonts w:asciiTheme="minorHAnsi" w:eastAsia="Calibri" w:hAnsiTheme="minorHAnsi" w:cstheme="minorHAnsi"/>
                <w:i w:val="0"/>
                <w:sz w:val="18"/>
              </w:rPr>
              <w:t xml:space="preserve"> </w:t>
            </w:r>
            <w:r w:rsidRPr="00236F4B">
              <w:rPr>
                <w:rFonts w:asciiTheme="minorHAnsi" w:eastAsia="Calibri" w:hAnsiTheme="minorHAnsi" w:cstheme="minorHAnsi"/>
                <w:i w:val="0"/>
                <w:sz w:val="18"/>
              </w:rPr>
              <w:t>inch piping is 2.5 feet.</w:t>
            </w:r>
          </w:p>
          <w:p w14:paraId="0BE1706A" w14:textId="77777777" w:rsidR="002456C7" w:rsidRPr="00236F4B" w:rsidRDefault="002456C7" w:rsidP="00236F4B">
            <w:pPr>
              <w:pStyle w:val="TableTitle"/>
              <w:keepLines w:val="0"/>
              <w:suppressAutoHyphens w:val="0"/>
              <w:spacing w:before="0"/>
              <w:ind w:left="972"/>
              <w:rPr>
                <w:rFonts w:asciiTheme="minorHAnsi" w:eastAsia="Calibri" w:hAnsiTheme="minorHAnsi" w:cstheme="minorHAnsi"/>
                <w:i w:val="0"/>
                <w:sz w:val="12"/>
              </w:rPr>
            </w:pPr>
          </w:p>
          <w:p w14:paraId="62A25352" w14:textId="4F431A79" w:rsidR="002456C7" w:rsidRPr="00236F4B" w:rsidRDefault="00293EE6" w:rsidP="00236F4B">
            <w:pPr>
              <w:pStyle w:val="TableTitle"/>
              <w:keepLines w:val="0"/>
              <w:suppressAutoHyphens w:val="0"/>
              <w:spacing w:before="0"/>
              <w:ind w:firstLine="432"/>
              <w:rPr>
                <w:rFonts w:asciiTheme="minorHAnsi" w:eastAsia="Calibri" w:hAnsiTheme="minorHAnsi" w:cstheme="minorHAnsi"/>
                <w:i w:val="0"/>
                <w:sz w:val="18"/>
              </w:rPr>
            </w:pPr>
            <w:r>
              <w:rPr>
                <w:rFonts w:asciiTheme="minorHAnsi" w:eastAsia="Calibri" w:hAnsiTheme="minorHAnsi" w:cstheme="minorHAnsi"/>
                <w:i w:val="0"/>
                <w:sz w:val="18"/>
              </w:rPr>
              <w:t>1/2</w:t>
            </w:r>
            <w:r w:rsidRPr="00236F4B">
              <w:rPr>
                <w:rFonts w:asciiTheme="minorHAnsi" w:eastAsia="Calibri" w:hAnsiTheme="minorHAnsi" w:cstheme="minorHAnsi"/>
                <w:i w:val="0"/>
                <w:sz w:val="18"/>
              </w:rPr>
              <w:t xml:space="preserve"> </w:t>
            </w:r>
            <w:r w:rsidR="002456C7" w:rsidRPr="00236F4B">
              <w:rPr>
                <w:rFonts w:asciiTheme="minorHAnsi" w:eastAsia="Calibri" w:hAnsiTheme="minorHAnsi" w:cstheme="minorHAnsi"/>
                <w:i w:val="0"/>
                <w:sz w:val="18"/>
              </w:rPr>
              <w:t>inch - For only one pipe size – max length allowed is 10 feet</w:t>
            </w:r>
          </w:p>
          <w:p w14:paraId="08634F34" w14:textId="3D531CF8" w:rsidR="002456C7" w:rsidRPr="00236F4B" w:rsidRDefault="002456C7" w:rsidP="00236F4B">
            <w:pPr>
              <w:pStyle w:val="TableTitle"/>
              <w:keepLines w:val="0"/>
              <w:tabs>
                <w:tab w:val="left" w:pos="1260"/>
              </w:tabs>
              <w:suppressAutoHyphens w:val="0"/>
              <w:spacing w:before="0"/>
              <w:ind w:left="1260" w:hanging="288"/>
              <w:rPr>
                <w:rFonts w:asciiTheme="minorHAnsi" w:eastAsia="Calibri" w:hAnsiTheme="minorHAnsi" w:cstheme="minorHAnsi"/>
                <w:i w:val="0"/>
                <w:sz w:val="18"/>
              </w:rPr>
            </w:pPr>
            <w:r w:rsidRPr="00236F4B">
              <w:rPr>
                <w:rFonts w:asciiTheme="minorHAnsi" w:eastAsia="Calibri" w:hAnsiTheme="minorHAnsi" w:cstheme="minorHAnsi"/>
                <w:i w:val="0"/>
                <w:sz w:val="18"/>
              </w:rPr>
              <w:t xml:space="preserve">   </w:t>
            </w:r>
            <w:r w:rsidR="00293EE6">
              <w:rPr>
                <w:rFonts w:asciiTheme="minorHAnsi" w:eastAsia="Calibri" w:hAnsiTheme="minorHAnsi" w:cstheme="minorHAnsi"/>
                <w:i w:val="0"/>
                <w:sz w:val="18"/>
              </w:rPr>
              <w:t xml:space="preserve">  </w:t>
            </w:r>
            <w:r w:rsidRPr="00236F4B">
              <w:rPr>
                <w:rFonts w:asciiTheme="minorHAnsi" w:eastAsia="Calibri" w:hAnsiTheme="minorHAnsi" w:cstheme="minorHAnsi"/>
                <w:i w:val="0"/>
                <w:sz w:val="18"/>
              </w:rPr>
              <w:t xml:space="preserve">For combination pipe sizes the allowed length of </w:t>
            </w:r>
            <w:r w:rsidR="00293EE6">
              <w:rPr>
                <w:rFonts w:asciiTheme="minorHAnsi" w:eastAsia="Calibri" w:hAnsiTheme="minorHAnsi" w:cstheme="minorHAnsi"/>
                <w:i w:val="0"/>
                <w:sz w:val="18"/>
              </w:rPr>
              <w:t>1/2</w:t>
            </w:r>
            <w:r w:rsidRPr="00236F4B">
              <w:rPr>
                <w:rFonts w:asciiTheme="minorHAnsi" w:eastAsia="Calibri" w:hAnsiTheme="minorHAnsi" w:cstheme="minorHAnsi"/>
                <w:i w:val="0"/>
                <w:sz w:val="18"/>
              </w:rPr>
              <w:t xml:space="preserve">inch piping is 5 feet, and </w:t>
            </w:r>
            <w:r w:rsidR="00293EE6">
              <w:rPr>
                <w:rFonts w:asciiTheme="minorHAnsi" w:eastAsia="Calibri" w:hAnsiTheme="minorHAnsi" w:cstheme="minorHAnsi"/>
                <w:i w:val="0"/>
                <w:sz w:val="18"/>
              </w:rPr>
              <w:t>3/4</w:t>
            </w:r>
            <w:r w:rsidR="00293EE6" w:rsidRPr="00236F4B">
              <w:rPr>
                <w:rFonts w:asciiTheme="minorHAnsi" w:eastAsia="Calibri" w:hAnsiTheme="minorHAnsi" w:cstheme="minorHAnsi"/>
                <w:i w:val="0"/>
                <w:sz w:val="18"/>
              </w:rPr>
              <w:t xml:space="preserve"> </w:t>
            </w:r>
            <w:r w:rsidRPr="00236F4B">
              <w:rPr>
                <w:rFonts w:asciiTheme="minorHAnsi" w:eastAsia="Calibri" w:hAnsiTheme="minorHAnsi" w:cstheme="minorHAnsi"/>
                <w:i w:val="0"/>
                <w:sz w:val="18"/>
              </w:rPr>
              <w:t>inch piping is 2.5 feet.</w:t>
            </w:r>
          </w:p>
          <w:p w14:paraId="64E22C45" w14:textId="77777777" w:rsidR="002456C7" w:rsidRPr="00236F4B" w:rsidRDefault="002456C7" w:rsidP="00236F4B">
            <w:pPr>
              <w:pStyle w:val="TableTitle"/>
              <w:keepLines w:val="0"/>
              <w:tabs>
                <w:tab w:val="left" w:pos="1260"/>
              </w:tabs>
              <w:suppressAutoHyphens w:val="0"/>
              <w:spacing w:before="0"/>
              <w:ind w:left="1260" w:hanging="288"/>
              <w:rPr>
                <w:rFonts w:asciiTheme="minorHAnsi" w:eastAsia="Calibri" w:hAnsiTheme="minorHAnsi" w:cstheme="minorHAnsi"/>
                <w:i w:val="0"/>
                <w:sz w:val="12"/>
              </w:rPr>
            </w:pPr>
          </w:p>
          <w:p w14:paraId="53C93D9D" w14:textId="388B1F26" w:rsidR="002456C7" w:rsidRPr="00F50C2D" w:rsidRDefault="00293EE6" w:rsidP="00236F4B">
            <w:pPr>
              <w:pStyle w:val="TableTitle"/>
              <w:keepLines w:val="0"/>
              <w:suppressAutoHyphens w:val="0"/>
              <w:spacing w:before="0"/>
              <w:ind w:firstLine="432"/>
              <w:rPr>
                <w:rFonts w:asciiTheme="minorHAnsi" w:hAnsiTheme="minorHAnsi" w:cstheme="minorHAnsi"/>
              </w:rPr>
            </w:pPr>
            <w:r>
              <w:rPr>
                <w:rFonts w:asciiTheme="minorHAnsi" w:hAnsiTheme="minorHAnsi" w:cstheme="minorHAnsi"/>
                <w:i w:val="0"/>
                <w:sz w:val="18"/>
              </w:rPr>
              <w:t>3/4</w:t>
            </w:r>
            <w:r w:rsidRPr="00236F4B">
              <w:rPr>
                <w:rFonts w:asciiTheme="minorHAnsi" w:hAnsiTheme="minorHAnsi" w:cstheme="minorHAnsi"/>
                <w:i w:val="0"/>
                <w:sz w:val="18"/>
              </w:rPr>
              <w:t xml:space="preserve"> </w:t>
            </w:r>
            <w:r w:rsidR="002456C7" w:rsidRPr="00236F4B">
              <w:rPr>
                <w:rFonts w:asciiTheme="minorHAnsi" w:hAnsiTheme="minorHAnsi" w:cstheme="minorHAnsi"/>
                <w:i w:val="0"/>
                <w:sz w:val="18"/>
              </w:rPr>
              <w:t>inch - For only one pipe size = 5 feet</w:t>
            </w:r>
          </w:p>
        </w:tc>
      </w:tr>
      <w:tr w:rsidR="002456C7" w:rsidRPr="009E01FE" w14:paraId="66E23959" w14:textId="77777777" w:rsidTr="00236F4B">
        <w:trPr>
          <w:trHeight w:val="144"/>
          <w:tblHeader/>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3D5E54A6" w14:textId="77777777" w:rsidR="002456C7" w:rsidRPr="00542719"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236F4B">
              <w:rPr>
                <w:rFonts w:asciiTheme="minorHAnsi" w:hAnsiTheme="minorHAnsi" w:cstheme="minorHAnsi"/>
                <w:b/>
                <w:sz w:val="18"/>
                <w:szCs w:val="20"/>
              </w:rPr>
              <w:t xml:space="preserve">. </w:t>
            </w:r>
          </w:p>
        </w:tc>
      </w:tr>
    </w:tbl>
    <w:p w14:paraId="1EF948BA" w14:textId="136BA04F"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48"/>
      </w:tblGrid>
      <w:tr w:rsidR="002456C7" w:rsidRPr="009E01FE" w14:paraId="196E8F5B" w14:textId="77777777" w:rsidTr="00A259EF">
        <w:trPr>
          <w:trHeight w:val="144"/>
          <w:tblHeader/>
        </w:trPr>
        <w:tc>
          <w:tcPr>
            <w:tcW w:w="11016" w:type="dxa"/>
            <w:gridSpan w:val="2"/>
            <w:tcBorders>
              <w:bottom w:val="single" w:sz="4" w:space="0" w:color="auto"/>
            </w:tcBorders>
          </w:tcPr>
          <w:p w14:paraId="0621AEA8" w14:textId="18510126" w:rsidR="002456C7" w:rsidRPr="00542719"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N</w:t>
            </w:r>
            <w:r w:rsidR="002456C7" w:rsidRPr="00542719">
              <w:rPr>
                <w:rFonts w:asciiTheme="minorHAnsi" w:hAnsiTheme="minorHAnsi" w:cstheme="minorHAnsi"/>
                <w:b/>
                <w:sz w:val="20"/>
                <w:szCs w:val="20"/>
              </w:rPr>
              <w:t xml:space="preserve">. </w:t>
            </w:r>
            <w:r w:rsidR="002456C7" w:rsidRPr="00AD0319">
              <w:rPr>
                <w:rFonts w:asciiTheme="minorHAnsi" w:hAnsiTheme="minorHAnsi" w:cstheme="minorHAnsi"/>
                <w:b/>
                <w:sz w:val="20"/>
                <w:szCs w:val="20"/>
              </w:rPr>
              <w:t>Mandatory Requirements</w:t>
            </w:r>
            <w:r w:rsidR="002456C7">
              <w:rPr>
                <w:rFonts w:asciiTheme="minorHAnsi" w:hAnsiTheme="minorHAnsi" w:cstheme="minorHAnsi"/>
                <w:b/>
                <w:sz w:val="20"/>
                <w:szCs w:val="20"/>
              </w:rPr>
              <w:t xml:space="preserve"> for a</w:t>
            </w:r>
            <w:r w:rsidR="002456C7" w:rsidRPr="0088204F">
              <w:rPr>
                <w:rFonts w:asciiTheme="minorHAnsi" w:hAnsiTheme="minorHAnsi" w:cstheme="minorHAnsi"/>
                <w:b/>
                <w:sz w:val="20"/>
                <w:szCs w:val="20"/>
              </w:rPr>
              <w:t>ll Recirculation System</w:t>
            </w:r>
            <w:r w:rsidR="002456C7">
              <w:rPr>
                <w:rFonts w:asciiTheme="minorHAnsi" w:hAnsiTheme="minorHAnsi" w:cstheme="minorHAnsi"/>
                <w:b/>
                <w:sz w:val="20"/>
                <w:szCs w:val="20"/>
              </w:rPr>
              <w:t>s</w:t>
            </w:r>
            <w:r w:rsidR="002456C7" w:rsidRPr="00542719">
              <w:rPr>
                <w:rFonts w:asciiTheme="minorHAnsi" w:hAnsiTheme="minorHAnsi" w:cstheme="minorHAnsi"/>
                <w:b/>
                <w:sz w:val="20"/>
                <w:szCs w:val="20"/>
              </w:rPr>
              <w:t xml:space="preserve"> </w:t>
            </w:r>
            <w:r w:rsidR="002456C7" w:rsidRPr="00A259EF">
              <w:rPr>
                <w:rFonts w:asciiTheme="minorHAnsi" w:hAnsiTheme="minorHAnsi" w:cstheme="minorHAnsi"/>
                <w:sz w:val="20"/>
                <w:szCs w:val="20"/>
              </w:rPr>
              <w:t>(RA4.4.7)</w:t>
            </w:r>
          </w:p>
          <w:p w14:paraId="55362677" w14:textId="4C36D2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42719">
              <w:rPr>
                <w:rFonts w:asciiTheme="minorHAnsi" w:hAnsiTheme="minorHAnsi" w:cstheme="minorHAnsi"/>
                <w:sz w:val="20"/>
                <w:szCs w:val="20"/>
              </w:rPr>
              <w:t xml:space="preserve">Systems that utilize </w:t>
            </w:r>
            <w:r w:rsidR="00293EE6">
              <w:rPr>
                <w:rFonts w:asciiTheme="minorHAnsi" w:hAnsiTheme="minorHAnsi" w:cstheme="minorHAnsi"/>
                <w:sz w:val="20"/>
                <w:szCs w:val="20"/>
              </w:rPr>
              <w:t>a recirculation system</w:t>
            </w:r>
            <w:r w:rsidRPr="00542719">
              <w:rPr>
                <w:rFonts w:asciiTheme="minorHAnsi" w:hAnsiTheme="minorHAnsi" w:cstheme="minorHAnsi"/>
                <w:sz w:val="20"/>
                <w:szCs w:val="20"/>
              </w:rPr>
              <w:t xml:space="preserve"> shall comply with these requirements.</w:t>
            </w:r>
          </w:p>
        </w:tc>
      </w:tr>
      <w:tr w:rsidR="002456C7" w:rsidRPr="009E01FE" w14:paraId="399E2E6D" w14:textId="77777777" w:rsidTr="00A259EF">
        <w:trPr>
          <w:trHeight w:val="144"/>
          <w:tblHeader/>
        </w:trPr>
        <w:tc>
          <w:tcPr>
            <w:tcW w:w="468" w:type="dxa"/>
            <w:vAlign w:val="center"/>
          </w:tcPr>
          <w:p w14:paraId="417E4DA8"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01</w:t>
            </w:r>
          </w:p>
        </w:tc>
        <w:tc>
          <w:tcPr>
            <w:tcW w:w="10548" w:type="dxa"/>
            <w:vAlign w:val="center"/>
          </w:tcPr>
          <w:p w14:paraId="2575F755"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A check valve located between the recirculation pump and the water heater to prevent unintentional recirculation.</w:t>
            </w:r>
          </w:p>
        </w:tc>
      </w:tr>
      <w:tr w:rsidR="002456C7" w:rsidRPr="009E01FE" w14:paraId="0F5D04B2" w14:textId="77777777" w:rsidTr="00A259EF">
        <w:trPr>
          <w:trHeight w:val="144"/>
          <w:tblHeader/>
        </w:trPr>
        <w:tc>
          <w:tcPr>
            <w:tcW w:w="468" w:type="dxa"/>
            <w:vAlign w:val="center"/>
          </w:tcPr>
          <w:p w14:paraId="0467EE6F"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02</w:t>
            </w:r>
          </w:p>
        </w:tc>
        <w:tc>
          <w:tcPr>
            <w:tcW w:w="10548" w:type="dxa"/>
            <w:vAlign w:val="center"/>
          </w:tcPr>
          <w:p w14:paraId="2232BBD8" w14:textId="3A6AA8F0" w:rsidR="002456C7" w:rsidRPr="00236F4B" w:rsidRDefault="002456C7" w:rsidP="00E879AA">
            <w:pPr>
              <w:keepNext/>
              <w:spacing w:after="0" w:line="240" w:lineRule="auto"/>
              <w:jc w:val="both"/>
              <w:rPr>
                <w:rFonts w:asciiTheme="minorHAnsi" w:hAnsiTheme="minorHAnsi" w:cstheme="minorHAnsi"/>
                <w:sz w:val="18"/>
                <w:szCs w:val="20"/>
              </w:rPr>
            </w:pPr>
            <w:r w:rsidRPr="00236F4B">
              <w:rPr>
                <w:rFonts w:asciiTheme="minorHAnsi" w:hAnsiTheme="minorHAnsi" w:cstheme="minorHAnsi"/>
                <w:sz w:val="18"/>
                <w:szCs w:val="20"/>
              </w:rPr>
              <w:t xml:space="preserve">Piping must take </w:t>
            </w:r>
            <w:r w:rsidR="00293EE6">
              <w:rPr>
                <w:rFonts w:asciiTheme="minorHAnsi" w:hAnsiTheme="minorHAnsi" w:cstheme="minorHAnsi"/>
                <w:sz w:val="18"/>
                <w:szCs w:val="20"/>
              </w:rPr>
              <w:t xml:space="preserve">the </w:t>
            </w:r>
            <w:r w:rsidRPr="00236F4B">
              <w:rPr>
                <w:rFonts w:asciiTheme="minorHAnsi" w:hAnsiTheme="minorHAnsi" w:cstheme="minorHAnsi"/>
                <w:sz w:val="18"/>
                <w:szCs w:val="20"/>
              </w:rPr>
              <w:t>most direct path between water heater and fixtures.</w:t>
            </w:r>
          </w:p>
        </w:tc>
      </w:tr>
      <w:tr w:rsidR="002456C7" w:rsidRPr="009E01FE" w14:paraId="1018FA8B" w14:textId="77777777" w:rsidTr="00A259EF">
        <w:trPr>
          <w:trHeight w:val="144"/>
          <w:tblHeader/>
        </w:trPr>
        <w:tc>
          <w:tcPr>
            <w:tcW w:w="468" w:type="dxa"/>
            <w:vAlign w:val="center"/>
          </w:tcPr>
          <w:p w14:paraId="7E89CF1E"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03</w:t>
            </w:r>
          </w:p>
        </w:tc>
        <w:tc>
          <w:tcPr>
            <w:tcW w:w="10548" w:type="dxa"/>
            <w:vAlign w:val="center"/>
          </w:tcPr>
          <w:p w14:paraId="07DBA36B" w14:textId="77777777" w:rsidR="002456C7" w:rsidRPr="00236F4B" w:rsidRDefault="002456C7" w:rsidP="00E879AA">
            <w:pPr>
              <w:keepNext/>
              <w:spacing w:after="0" w:line="240" w:lineRule="auto"/>
              <w:jc w:val="both"/>
              <w:rPr>
                <w:rFonts w:asciiTheme="minorHAnsi" w:hAnsiTheme="minorHAnsi" w:cstheme="minorHAnsi"/>
                <w:sz w:val="18"/>
                <w:szCs w:val="20"/>
              </w:rPr>
            </w:pPr>
            <w:r w:rsidRPr="00236F4B">
              <w:rPr>
                <w:rFonts w:cstheme="minorHAnsi"/>
                <w:sz w:val="18"/>
                <w:szCs w:val="20"/>
              </w:rPr>
              <w:t>Insulation is not required on the cold water line when it is used as the return.</w:t>
            </w:r>
          </w:p>
        </w:tc>
      </w:tr>
      <w:tr w:rsidR="002456C7" w:rsidRPr="009E01FE" w14:paraId="1FC097CE" w14:textId="77777777" w:rsidTr="00A259EF">
        <w:trPr>
          <w:trHeight w:val="144"/>
          <w:tblHeader/>
        </w:trPr>
        <w:tc>
          <w:tcPr>
            <w:tcW w:w="468" w:type="dxa"/>
            <w:vAlign w:val="center"/>
          </w:tcPr>
          <w:p w14:paraId="29506297"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04</w:t>
            </w:r>
          </w:p>
        </w:tc>
        <w:tc>
          <w:tcPr>
            <w:tcW w:w="10548" w:type="dxa"/>
            <w:vAlign w:val="center"/>
          </w:tcPr>
          <w:p w14:paraId="0BE30843" w14:textId="0B822CAE" w:rsidR="002456C7" w:rsidRPr="00236F4B" w:rsidRDefault="002456C7" w:rsidP="00E879AA">
            <w:pPr>
              <w:keepNext/>
              <w:spacing w:after="0" w:line="240" w:lineRule="auto"/>
              <w:jc w:val="both"/>
              <w:rPr>
                <w:rFonts w:asciiTheme="minorHAnsi" w:hAnsiTheme="minorHAnsi" w:cstheme="minorHAnsi"/>
                <w:sz w:val="18"/>
                <w:szCs w:val="20"/>
              </w:rPr>
            </w:pPr>
            <w:r w:rsidRPr="00236F4B">
              <w:rPr>
                <w:rFonts w:asciiTheme="minorHAnsi" w:hAnsiTheme="minorHAnsi" w:cstheme="minorHAnsi"/>
                <w:sz w:val="18"/>
                <w:szCs w:val="20"/>
              </w:rPr>
              <w:t>If more than one loop</w:t>
            </w:r>
            <w:r w:rsidR="00293EE6">
              <w:rPr>
                <w:rFonts w:asciiTheme="minorHAnsi" w:hAnsiTheme="minorHAnsi" w:cstheme="minorHAnsi"/>
                <w:sz w:val="18"/>
                <w:szCs w:val="20"/>
              </w:rPr>
              <w:t xml:space="preserve"> is</w:t>
            </w:r>
            <w:r w:rsidRPr="00236F4B">
              <w:rPr>
                <w:rFonts w:asciiTheme="minorHAnsi" w:hAnsiTheme="minorHAnsi" w:cstheme="minorHAnsi"/>
                <w:sz w:val="18"/>
                <w:szCs w:val="20"/>
              </w:rPr>
              <w:t xml:space="preserve"> installed each loop shall have its own pump and controls.</w:t>
            </w:r>
          </w:p>
        </w:tc>
      </w:tr>
      <w:tr w:rsidR="002456C7" w:rsidRPr="009E01FE" w14:paraId="3D01B16B" w14:textId="77777777" w:rsidTr="00A259EF">
        <w:trPr>
          <w:trHeight w:val="144"/>
          <w:tblHeader/>
        </w:trPr>
        <w:tc>
          <w:tcPr>
            <w:tcW w:w="11016" w:type="dxa"/>
            <w:gridSpan w:val="2"/>
            <w:vAlign w:val="center"/>
          </w:tcPr>
          <w:p w14:paraId="3A8C8CC8"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2F1B6C4" w14:textId="11A5FC60"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48"/>
      </w:tblGrid>
      <w:tr w:rsidR="002456C7" w:rsidRPr="009E01FE" w14:paraId="36C38DC0" w14:textId="77777777" w:rsidTr="00A259EF">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8940308" w14:textId="4F47B8D0" w:rsidR="002456C7" w:rsidRPr="000E1923" w:rsidRDefault="005D11BC"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002456C7" w:rsidRPr="00F43FA8">
              <w:rPr>
                <w:rFonts w:asciiTheme="minorHAnsi" w:hAnsiTheme="minorHAnsi" w:cstheme="minorHAnsi"/>
                <w:b/>
                <w:sz w:val="20"/>
                <w:szCs w:val="20"/>
              </w:rPr>
              <w:t>. Recirculation Non</w:t>
            </w:r>
            <w:r w:rsidR="002456C7" w:rsidRPr="00396DD3">
              <w:rPr>
                <w:rFonts w:asciiTheme="minorHAnsi" w:hAnsiTheme="minorHAnsi" w:cstheme="minorHAnsi"/>
                <w:b/>
                <w:sz w:val="20"/>
                <w:szCs w:val="20"/>
              </w:rPr>
              <w:t>-D</w:t>
            </w:r>
            <w:r w:rsidR="002456C7" w:rsidRPr="009E01FE">
              <w:rPr>
                <w:rFonts w:asciiTheme="minorHAnsi" w:hAnsiTheme="minorHAnsi" w:cstheme="minorHAnsi"/>
                <w:b/>
                <w:sz w:val="20"/>
                <w:szCs w:val="20"/>
              </w:rPr>
              <w:t xml:space="preserve">emand </w:t>
            </w:r>
            <w:r w:rsidR="002456C7" w:rsidRPr="00484154">
              <w:rPr>
                <w:rFonts w:asciiTheme="minorHAnsi" w:hAnsiTheme="minorHAnsi" w:cstheme="minorHAnsi"/>
                <w:b/>
                <w:sz w:val="20"/>
                <w:szCs w:val="20"/>
              </w:rPr>
              <w:t xml:space="preserve">Controls </w:t>
            </w:r>
            <w:r w:rsidR="002456C7" w:rsidRPr="00155D52">
              <w:rPr>
                <w:rFonts w:asciiTheme="minorHAnsi" w:hAnsiTheme="minorHAnsi" w:cstheme="minorHAnsi"/>
                <w:b/>
                <w:sz w:val="20"/>
                <w:szCs w:val="20"/>
              </w:rPr>
              <w:t xml:space="preserve">Requirements (R-ND) </w:t>
            </w:r>
            <w:r w:rsidR="002456C7" w:rsidRPr="00A259EF">
              <w:rPr>
                <w:rFonts w:asciiTheme="minorHAnsi" w:hAnsiTheme="minorHAnsi" w:cstheme="minorHAnsi"/>
                <w:sz w:val="20"/>
                <w:szCs w:val="20"/>
              </w:rPr>
              <w:t>(RA4.4.8)</w:t>
            </w:r>
          </w:p>
          <w:p w14:paraId="61453307" w14:textId="77777777" w:rsidR="002456C7" w:rsidRPr="00C672E8"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F50C2D">
              <w:rPr>
                <w:rFonts w:asciiTheme="minorHAnsi" w:hAnsiTheme="minorHAnsi" w:cstheme="minorHAnsi"/>
                <w:sz w:val="20"/>
                <w:szCs w:val="20"/>
              </w:rPr>
              <w:t>Systems that utilize this distribution type shall comply with these requirements</w:t>
            </w:r>
            <w:r w:rsidRPr="006A4AED">
              <w:rPr>
                <w:rFonts w:asciiTheme="minorHAnsi" w:hAnsiTheme="minorHAnsi" w:cstheme="minorHAnsi"/>
                <w:sz w:val="20"/>
                <w:szCs w:val="20"/>
              </w:rPr>
              <w:t>.</w:t>
            </w:r>
          </w:p>
        </w:tc>
      </w:tr>
      <w:tr w:rsidR="002456C7" w:rsidRPr="009E01FE" w14:paraId="6600461B" w14:textId="77777777" w:rsidTr="00A259EF">
        <w:trPr>
          <w:trHeight w:val="288"/>
          <w:tblHeader/>
        </w:trPr>
        <w:tc>
          <w:tcPr>
            <w:tcW w:w="468" w:type="dxa"/>
            <w:vAlign w:val="center"/>
          </w:tcPr>
          <w:p w14:paraId="0721E269"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01</w:t>
            </w:r>
          </w:p>
        </w:tc>
        <w:tc>
          <w:tcPr>
            <w:tcW w:w="10548" w:type="dxa"/>
            <w:vAlign w:val="center"/>
          </w:tcPr>
          <w:p w14:paraId="39F77996"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2456C7" w:rsidRPr="009E01FE" w14:paraId="7BC9184F" w14:textId="77777777" w:rsidTr="00A259EF">
        <w:trPr>
          <w:trHeight w:val="288"/>
          <w:tblHeader/>
        </w:trPr>
        <w:tc>
          <w:tcPr>
            <w:tcW w:w="11016" w:type="dxa"/>
            <w:gridSpan w:val="2"/>
            <w:tcBorders>
              <w:top w:val="single" w:sz="4" w:space="0" w:color="auto"/>
              <w:left w:val="single" w:sz="4" w:space="0" w:color="auto"/>
              <w:bottom w:val="single" w:sz="4" w:space="0" w:color="auto"/>
            </w:tcBorders>
            <w:vAlign w:val="center"/>
          </w:tcPr>
          <w:p w14:paraId="338E791D"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236F4B">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27CFB5FC" w14:textId="12146BAB"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48"/>
      </w:tblGrid>
      <w:tr w:rsidR="00876910" w:rsidRPr="006A4AED" w14:paraId="1A929385" w14:textId="77777777" w:rsidTr="00A259EF">
        <w:trPr>
          <w:trHeight w:val="144"/>
          <w:tblHeader/>
        </w:trPr>
        <w:tc>
          <w:tcPr>
            <w:tcW w:w="11016" w:type="dxa"/>
            <w:gridSpan w:val="2"/>
            <w:tcBorders>
              <w:bottom w:val="single" w:sz="4" w:space="0" w:color="auto"/>
            </w:tcBorders>
          </w:tcPr>
          <w:p w14:paraId="69C1EA2B" w14:textId="00C62841" w:rsidR="00876910" w:rsidRPr="006A4AED"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P</w:t>
            </w:r>
            <w:r w:rsidR="00876910" w:rsidRPr="006A4AED">
              <w:rPr>
                <w:rFonts w:asciiTheme="minorHAnsi" w:eastAsiaTheme="minorEastAsia" w:hAnsiTheme="minorHAnsi" w:cstheme="minorHAnsi"/>
                <w:b/>
                <w:sz w:val="20"/>
                <w:szCs w:val="20"/>
              </w:rPr>
              <w:t>. Dema</w:t>
            </w:r>
            <w:r w:rsidR="00876910">
              <w:rPr>
                <w:rFonts w:asciiTheme="minorHAnsi" w:eastAsiaTheme="minorEastAsia" w:hAnsiTheme="minorHAnsi" w:cstheme="minorHAnsi"/>
                <w:b/>
                <w:sz w:val="20"/>
                <w:szCs w:val="20"/>
              </w:rPr>
              <w:t xml:space="preserve">nd Recirculation Manual Control </w:t>
            </w:r>
            <w:r w:rsidR="00876910" w:rsidRPr="006A4AED">
              <w:rPr>
                <w:rFonts w:asciiTheme="minorHAnsi" w:eastAsiaTheme="minorEastAsia" w:hAnsiTheme="minorHAnsi" w:cstheme="minorHAnsi"/>
                <w:b/>
                <w:sz w:val="20"/>
                <w:szCs w:val="20"/>
              </w:rPr>
              <w:t>(R-DRmc)</w:t>
            </w:r>
            <w:r w:rsidR="00876910" w:rsidRPr="00A259EF">
              <w:rPr>
                <w:rFonts w:asciiTheme="minorHAnsi" w:eastAsiaTheme="minorEastAsia" w:hAnsiTheme="minorHAnsi" w:cstheme="minorHAnsi"/>
                <w:sz w:val="20"/>
                <w:szCs w:val="20"/>
              </w:rPr>
              <w:t xml:space="preserve"> (RA4.4.9)</w:t>
            </w:r>
            <w:r w:rsidR="00876910">
              <w:rPr>
                <w:rFonts w:asciiTheme="minorHAnsi" w:eastAsiaTheme="minorEastAsia" w:hAnsiTheme="minorHAnsi" w:cstheme="minorHAnsi"/>
                <w:b/>
                <w:sz w:val="20"/>
                <w:szCs w:val="20"/>
              </w:rPr>
              <w:t xml:space="preserve">/Sensor Control </w:t>
            </w:r>
            <w:r w:rsidR="00876910" w:rsidRPr="00484154">
              <w:rPr>
                <w:rFonts w:asciiTheme="minorHAnsi" w:hAnsiTheme="minorHAnsi" w:cstheme="minorHAnsi"/>
                <w:b/>
                <w:sz w:val="20"/>
                <w:szCs w:val="20"/>
              </w:rPr>
              <w:t xml:space="preserve">(RDRsc) </w:t>
            </w:r>
            <w:r w:rsidR="00876910" w:rsidRPr="00A259EF">
              <w:rPr>
                <w:rFonts w:asciiTheme="minorHAnsi" w:hAnsiTheme="minorHAnsi" w:cstheme="minorHAnsi"/>
                <w:sz w:val="20"/>
                <w:szCs w:val="20"/>
              </w:rPr>
              <w:t>(RA4.4.10)</w:t>
            </w:r>
            <w:r w:rsidR="00E879AA">
              <w:rPr>
                <w:rFonts w:asciiTheme="minorHAnsi" w:hAnsiTheme="minorHAnsi" w:cstheme="minorHAnsi"/>
                <w:b/>
                <w:sz w:val="20"/>
                <w:szCs w:val="20"/>
              </w:rPr>
              <w:t xml:space="preserve"> </w:t>
            </w:r>
            <w:r w:rsidR="00E879AA" w:rsidRPr="006A4AED">
              <w:rPr>
                <w:rFonts w:asciiTheme="minorHAnsi" w:eastAsiaTheme="minorEastAsia" w:hAnsiTheme="minorHAnsi" w:cstheme="minorHAnsi"/>
                <w:b/>
                <w:sz w:val="20"/>
                <w:szCs w:val="20"/>
              </w:rPr>
              <w:t>Requirements</w:t>
            </w:r>
          </w:p>
          <w:p w14:paraId="4F41637D" w14:textId="6E34FB04" w:rsidR="00876910" w:rsidRPr="006A4AED"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42719">
              <w:rPr>
                <w:rFonts w:asciiTheme="minorHAnsi" w:eastAsiaTheme="minorEastAsia" w:hAnsiTheme="minorHAnsi" w:cstheme="minorHAnsi"/>
                <w:sz w:val="18"/>
                <w:szCs w:val="20"/>
              </w:rPr>
              <w:t xml:space="preserve">Systems that utilize </w:t>
            </w:r>
            <w:r w:rsidR="00E04539">
              <w:rPr>
                <w:rFonts w:asciiTheme="minorHAnsi" w:eastAsiaTheme="minorEastAsia" w:hAnsiTheme="minorHAnsi" w:cstheme="minorHAnsi"/>
                <w:sz w:val="18"/>
                <w:szCs w:val="20"/>
              </w:rPr>
              <w:t>either of these</w:t>
            </w:r>
            <w:r w:rsidR="00E04539" w:rsidRPr="00542719">
              <w:rPr>
                <w:rFonts w:asciiTheme="minorHAnsi" w:eastAsiaTheme="minorEastAsia" w:hAnsiTheme="minorHAnsi" w:cstheme="minorHAnsi"/>
                <w:sz w:val="18"/>
                <w:szCs w:val="20"/>
              </w:rPr>
              <w:t xml:space="preserve"> </w:t>
            </w:r>
            <w:r w:rsidRPr="00542719">
              <w:rPr>
                <w:rFonts w:asciiTheme="minorHAnsi" w:eastAsiaTheme="minorEastAsia" w:hAnsiTheme="minorHAnsi" w:cstheme="minorHAnsi"/>
                <w:sz w:val="18"/>
                <w:szCs w:val="20"/>
              </w:rPr>
              <w:t>distribution type</w:t>
            </w:r>
            <w:r w:rsidR="00E04539">
              <w:rPr>
                <w:rFonts w:asciiTheme="minorHAnsi" w:eastAsiaTheme="minorEastAsia" w:hAnsiTheme="minorHAnsi" w:cstheme="minorHAnsi"/>
                <w:sz w:val="18"/>
                <w:szCs w:val="20"/>
              </w:rPr>
              <w:t>s</w:t>
            </w:r>
            <w:r w:rsidRPr="00542719">
              <w:rPr>
                <w:rFonts w:asciiTheme="minorHAnsi" w:eastAsiaTheme="minorEastAsia" w:hAnsiTheme="minorHAnsi" w:cstheme="minorHAnsi"/>
                <w:sz w:val="18"/>
                <w:szCs w:val="20"/>
              </w:rPr>
              <w:t xml:space="preserve"> shall comply with these requirements.</w:t>
            </w:r>
          </w:p>
        </w:tc>
      </w:tr>
      <w:tr w:rsidR="00876910" w:rsidRPr="006A4AED" w14:paraId="31465C85" w14:textId="77777777" w:rsidTr="00A259EF">
        <w:trPr>
          <w:trHeight w:val="144"/>
          <w:tblHeader/>
        </w:trPr>
        <w:tc>
          <w:tcPr>
            <w:tcW w:w="468" w:type="dxa"/>
            <w:tcBorders>
              <w:top w:val="single" w:sz="4" w:space="0" w:color="auto"/>
            </w:tcBorders>
            <w:vAlign w:val="center"/>
          </w:tcPr>
          <w:p w14:paraId="0432186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01</w:t>
            </w:r>
          </w:p>
        </w:tc>
        <w:tc>
          <w:tcPr>
            <w:tcW w:w="10548" w:type="dxa"/>
            <w:tcBorders>
              <w:top w:val="single" w:sz="4" w:space="0" w:color="auto"/>
            </w:tcBorders>
            <w:vAlign w:val="center"/>
          </w:tcPr>
          <w:p w14:paraId="10DE0A85" w14:textId="5AE3272A"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876910" w:rsidRPr="006A4AED" w14:paraId="5633898D" w14:textId="77777777" w:rsidTr="00A259EF">
        <w:trPr>
          <w:trHeight w:val="144"/>
          <w:tblHeader/>
        </w:trPr>
        <w:tc>
          <w:tcPr>
            <w:tcW w:w="468" w:type="dxa"/>
            <w:vAlign w:val="center"/>
          </w:tcPr>
          <w:p w14:paraId="735829B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02</w:t>
            </w:r>
          </w:p>
        </w:tc>
        <w:tc>
          <w:tcPr>
            <w:tcW w:w="10548" w:type="dxa"/>
            <w:vAlign w:val="center"/>
          </w:tcPr>
          <w:p w14:paraId="1846262F" w14:textId="77777777" w:rsidR="00876910" w:rsidRPr="00542719" w:rsidRDefault="00876910" w:rsidP="00E879AA">
            <w:pPr>
              <w:keepNext/>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876910" w:rsidRPr="006A4AED" w14:paraId="3B479A3E" w14:textId="77777777" w:rsidTr="00A259EF">
        <w:trPr>
          <w:trHeight w:val="144"/>
          <w:tblHeader/>
        </w:trPr>
        <w:tc>
          <w:tcPr>
            <w:tcW w:w="468" w:type="dxa"/>
            <w:vAlign w:val="center"/>
          </w:tcPr>
          <w:p w14:paraId="1230D41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03</w:t>
            </w:r>
          </w:p>
        </w:tc>
        <w:tc>
          <w:tcPr>
            <w:tcW w:w="10548" w:type="dxa"/>
            <w:vAlign w:val="center"/>
          </w:tcPr>
          <w:p w14:paraId="764474F4"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Manual controls may be active by wired or wireless mechanisms. </w:t>
            </w:r>
          </w:p>
        </w:tc>
      </w:tr>
      <w:tr w:rsidR="00876910" w:rsidRPr="006A4AED" w14:paraId="1F114BD7" w14:textId="77777777" w:rsidTr="00A259EF">
        <w:trPr>
          <w:trHeight w:val="144"/>
          <w:tblHeader/>
        </w:trPr>
        <w:tc>
          <w:tcPr>
            <w:tcW w:w="468" w:type="dxa"/>
            <w:vAlign w:val="center"/>
          </w:tcPr>
          <w:p w14:paraId="44F5220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04</w:t>
            </w:r>
          </w:p>
        </w:tc>
        <w:tc>
          <w:tcPr>
            <w:tcW w:w="10548" w:type="dxa"/>
            <w:vAlign w:val="center"/>
          </w:tcPr>
          <w:p w14:paraId="0B282B49" w14:textId="57624E39"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Sensor </w:t>
            </w:r>
            <w:r w:rsidR="00E04539">
              <w:rPr>
                <w:rFonts w:asciiTheme="minorHAnsi" w:eastAsiaTheme="minorEastAsia" w:hAnsiTheme="minorHAnsi" w:cstheme="minorHAnsi"/>
                <w:sz w:val="18"/>
                <w:szCs w:val="20"/>
              </w:rPr>
              <w:t>c</w:t>
            </w:r>
            <w:r w:rsidRPr="00542719">
              <w:rPr>
                <w:rFonts w:asciiTheme="minorHAnsi" w:eastAsiaTheme="minorEastAsia" w:hAnsiTheme="minorHAnsi" w:cstheme="minorHAnsi"/>
                <w:sz w:val="18"/>
                <w:szCs w:val="20"/>
              </w:rPr>
              <w:t>ontrols may be activated by wired or wireless mechanisms, including buttons, motion sensors, door switches and flow switches. Each control shall have standby power of 1 Watt or less.</w:t>
            </w:r>
          </w:p>
        </w:tc>
      </w:tr>
      <w:tr w:rsidR="00876910" w:rsidRPr="006A4AED" w14:paraId="7C49A593" w14:textId="77777777" w:rsidTr="00A259EF">
        <w:trPr>
          <w:trHeight w:val="144"/>
          <w:tblHeader/>
        </w:trPr>
        <w:tc>
          <w:tcPr>
            <w:tcW w:w="468" w:type="dxa"/>
            <w:vAlign w:val="center"/>
          </w:tcPr>
          <w:p w14:paraId="7597330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05</w:t>
            </w:r>
          </w:p>
        </w:tc>
        <w:tc>
          <w:tcPr>
            <w:tcW w:w="10548" w:type="dxa"/>
            <w:vAlign w:val="center"/>
          </w:tcPr>
          <w:p w14:paraId="448E3930"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Pump and control placement shall meet one of the following criteria: </w:t>
            </w:r>
          </w:p>
          <w:p w14:paraId="1F34BA96" w14:textId="77777777" w:rsidR="00876910" w:rsidRPr="00542719" w:rsidRDefault="00876910"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44E6BF4B" w14:textId="77777777" w:rsidR="00876910" w:rsidRPr="00542719" w:rsidRDefault="00876910"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63457FED" w14:textId="77777777" w:rsidR="00876910" w:rsidRPr="00542719" w:rsidRDefault="00876910"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876910" w:rsidRPr="006A4AED" w14:paraId="49DAB0A6" w14:textId="77777777" w:rsidTr="00A259EF">
        <w:trPr>
          <w:trHeight w:val="144"/>
          <w:tblHeader/>
        </w:trPr>
        <w:tc>
          <w:tcPr>
            <w:tcW w:w="468" w:type="dxa"/>
            <w:vAlign w:val="center"/>
          </w:tcPr>
          <w:p w14:paraId="3061E99F"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06</w:t>
            </w:r>
          </w:p>
        </w:tc>
        <w:tc>
          <w:tcPr>
            <w:tcW w:w="10548" w:type="dxa"/>
            <w:vAlign w:val="center"/>
          </w:tcPr>
          <w:p w14:paraId="374C3DE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02F05351" w14:textId="35353520" w:rsidR="00876910" w:rsidRPr="00542719" w:rsidRDefault="00876910"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10°F (5.6°C) above the initial temperature of the water in the pipe</w:t>
            </w:r>
            <w:r w:rsidR="00E04539">
              <w:rPr>
                <w:rFonts w:asciiTheme="minorHAnsi" w:eastAsia="Times New Roman" w:hAnsiTheme="minorHAnsi" w:cstheme="minorHAnsi"/>
                <w:sz w:val="18"/>
                <w:szCs w:val="20"/>
              </w:rPr>
              <w:t>; or</w:t>
            </w:r>
          </w:p>
          <w:p w14:paraId="58B8EFF7" w14:textId="77777777" w:rsidR="00876910" w:rsidRPr="00542719" w:rsidRDefault="00876910"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102°F (38.9°C).</w:t>
            </w:r>
          </w:p>
        </w:tc>
      </w:tr>
      <w:tr w:rsidR="00876910" w:rsidRPr="006A4AED" w14:paraId="43780B17" w14:textId="77777777" w:rsidTr="00A259EF">
        <w:trPr>
          <w:trHeight w:val="144"/>
          <w:tblHeader/>
        </w:trPr>
        <w:tc>
          <w:tcPr>
            <w:tcW w:w="468" w:type="dxa"/>
            <w:vAlign w:val="center"/>
          </w:tcPr>
          <w:p w14:paraId="65B79995"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07</w:t>
            </w:r>
          </w:p>
        </w:tc>
        <w:tc>
          <w:tcPr>
            <w:tcW w:w="10548" w:type="dxa"/>
            <w:vAlign w:val="center"/>
          </w:tcPr>
          <w:p w14:paraId="4F8BDBB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542719">
              <w:rPr>
                <w:rFonts w:asciiTheme="minorHAnsi" w:eastAsiaTheme="minorEastAsia" w:hAnsiTheme="minorHAnsi" w:cstheme="minorHAnsi"/>
                <w:sz w:val="18"/>
                <w:szCs w:val="20"/>
              </w:rPr>
              <w:t xml:space="preserve">Controls shall limit operation to no more than 5 minutes following activation.  </w:t>
            </w:r>
          </w:p>
        </w:tc>
      </w:tr>
      <w:tr w:rsidR="00876910" w:rsidRPr="006A4AED" w14:paraId="27012D5C" w14:textId="77777777" w:rsidTr="00A259EF">
        <w:trPr>
          <w:trHeight w:val="144"/>
          <w:tblHeader/>
        </w:trPr>
        <w:tc>
          <w:tcPr>
            <w:tcW w:w="11016" w:type="dxa"/>
            <w:gridSpan w:val="2"/>
            <w:vAlign w:val="center"/>
          </w:tcPr>
          <w:p w14:paraId="6F4E3982" w14:textId="77777777" w:rsidR="00876910" w:rsidRPr="006A4AED" w:rsidRDefault="00876910"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236F4B">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19D36D68" w14:textId="77777777"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48"/>
      </w:tblGrid>
      <w:tr w:rsidR="00AC4B2D" w:rsidRPr="00323F2C" w14:paraId="0F7F44A5" w14:textId="77777777" w:rsidTr="00236F4B">
        <w:trPr>
          <w:trHeight w:val="144"/>
          <w:tblHeader/>
        </w:trPr>
        <w:tc>
          <w:tcPr>
            <w:tcW w:w="11016" w:type="dxa"/>
            <w:gridSpan w:val="2"/>
            <w:tcBorders>
              <w:bottom w:val="single" w:sz="4" w:space="0" w:color="auto"/>
            </w:tcBorders>
          </w:tcPr>
          <w:p w14:paraId="0F7F44A3" w14:textId="3F1A7600" w:rsidR="00AC4B2D" w:rsidRPr="00D75806" w:rsidRDefault="005D11BC" w:rsidP="00AC4B2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t>Q</w:t>
            </w:r>
            <w:r w:rsidR="00AC4B2D" w:rsidRPr="00C80016">
              <w:rPr>
                <w:rFonts w:asciiTheme="minorHAnsi" w:hAnsiTheme="minorHAnsi" w:cstheme="minorHAnsi"/>
                <w:b/>
                <w:sz w:val="20"/>
                <w:szCs w:val="18"/>
              </w:rPr>
              <w:t xml:space="preserve">. HERS-Verified </w:t>
            </w:r>
            <w:r w:rsidR="00AC4B2D" w:rsidRPr="0053169A">
              <w:rPr>
                <w:rFonts w:asciiTheme="minorHAnsi" w:hAnsiTheme="minorHAnsi" w:cstheme="minorHAnsi"/>
                <w:b/>
                <w:sz w:val="20"/>
                <w:szCs w:val="18"/>
              </w:rPr>
              <w:t>Demand Recirculation Manual Control</w:t>
            </w:r>
            <w:r w:rsidR="00E879AA">
              <w:rPr>
                <w:rFonts w:asciiTheme="minorHAnsi" w:hAnsiTheme="minorHAnsi" w:cstheme="minorHAnsi"/>
                <w:b/>
                <w:sz w:val="20"/>
                <w:szCs w:val="18"/>
              </w:rPr>
              <w:t xml:space="preserve"> </w:t>
            </w:r>
            <w:r w:rsidR="00E879AA" w:rsidRPr="00C80016">
              <w:rPr>
                <w:rFonts w:asciiTheme="minorHAnsi" w:hAnsiTheme="minorHAnsi" w:cstheme="minorHAnsi"/>
                <w:b/>
                <w:sz w:val="20"/>
                <w:szCs w:val="18"/>
              </w:rPr>
              <w:t>(RDRmc-H)</w:t>
            </w:r>
            <w:r w:rsidR="00E879AA" w:rsidRPr="0053169A">
              <w:rPr>
                <w:rFonts w:asciiTheme="minorHAnsi" w:hAnsiTheme="minorHAnsi" w:cstheme="minorHAnsi"/>
                <w:b/>
                <w:sz w:val="20"/>
                <w:szCs w:val="18"/>
              </w:rPr>
              <w:t xml:space="preserve"> </w:t>
            </w:r>
            <w:r w:rsidR="00E879AA" w:rsidRPr="00A259EF">
              <w:rPr>
                <w:rFonts w:asciiTheme="minorHAnsi" w:hAnsiTheme="minorHAnsi" w:cstheme="minorHAnsi"/>
                <w:sz w:val="20"/>
                <w:szCs w:val="18"/>
              </w:rPr>
              <w:t>(RA3.6.6)</w:t>
            </w:r>
            <w:r w:rsidR="00E879AA">
              <w:rPr>
                <w:rFonts w:asciiTheme="minorHAnsi" w:hAnsiTheme="minorHAnsi" w:cstheme="minorHAnsi"/>
                <w:b/>
                <w:sz w:val="20"/>
                <w:szCs w:val="18"/>
              </w:rPr>
              <w:t xml:space="preserve">/Sensor Control </w:t>
            </w:r>
            <w:r w:rsidR="00E879AA" w:rsidRPr="00A259EF">
              <w:rPr>
                <w:rFonts w:asciiTheme="minorHAnsi" w:hAnsiTheme="minorHAnsi" w:cstheme="minorHAnsi"/>
                <w:b/>
                <w:sz w:val="20"/>
                <w:szCs w:val="18"/>
              </w:rPr>
              <w:t xml:space="preserve">(RDRsc-H) </w:t>
            </w:r>
            <w:r w:rsidR="00E879AA" w:rsidRPr="00A259EF">
              <w:rPr>
                <w:rFonts w:asciiTheme="minorHAnsi" w:hAnsiTheme="minorHAnsi" w:cstheme="minorHAnsi"/>
                <w:sz w:val="20"/>
                <w:szCs w:val="18"/>
              </w:rPr>
              <w:t>(RA3.6.7)</w:t>
            </w:r>
            <w:r w:rsidR="001938BC" w:rsidRPr="00A259EF">
              <w:rPr>
                <w:rFonts w:asciiTheme="minorHAnsi" w:hAnsiTheme="minorHAnsi" w:cstheme="minorHAnsi"/>
                <w:sz w:val="20"/>
                <w:szCs w:val="18"/>
              </w:rPr>
              <w:t xml:space="preserve"> </w:t>
            </w:r>
            <w:r w:rsidR="001938BC" w:rsidRPr="00D75806">
              <w:rPr>
                <w:rFonts w:asciiTheme="minorHAnsi" w:hAnsiTheme="minorHAnsi" w:cstheme="minorHAnsi"/>
                <w:b/>
                <w:sz w:val="20"/>
                <w:szCs w:val="18"/>
              </w:rPr>
              <w:t>Requirements</w:t>
            </w:r>
            <w:r w:rsidR="005C69A2">
              <w:rPr>
                <w:rFonts w:asciiTheme="minorHAnsi" w:hAnsiTheme="minorHAnsi" w:cstheme="minorHAnsi"/>
                <w:b/>
                <w:sz w:val="20"/>
                <w:szCs w:val="18"/>
              </w:rPr>
              <w:t xml:space="preserve"> </w:t>
            </w:r>
          </w:p>
          <w:p w14:paraId="0F7F44A4" w14:textId="77777777" w:rsidR="001938BC" w:rsidRPr="00D75806"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D75806">
              <w:rPr>
                <w:rFonts w:asciiTheme="minorHAnsi" w:hAnsiTheme="minorHAnsi" w:cstheme="minorHAnsi"/>
                <w:sz w:val="20"/>
                <w:szCs w:val="18"/>
              </w:rPr>
              <w:t>Systems that utilize this distribution type shall comply with these requirements</w:t>
            </w:r>
          </w:p>
        </w:tc>
      </w:tr>
      <w:tr w:rsidR="00E879AA" w:rsidRPr="00323F2C" w14:paraId="714E95E7" w14:textId="77777777" w:rsidTr="00A259EF">
        <w:trPr>
          <w:trHeight w:val="144"/>
          <w:tblHeader/>
        </w:trPr>
        <w:tc>
          <w:tcPr>
            <w:tcW w:w="468" w:type="dxa"/>
            <w:tcBorders>
              <w:bottom w:val="single" w:sz="4" w:space="0" w:color="auto"/>
            </w:tcBorders>
          </w:tcPr>
          <w:p w14:paraId="0D06823D" w14:textId="3AAD1F9E" w:rsidR="00E879AA" w:rsidRPr="00236F4B" w:rsidDel="006E1E98" w:rsidRDefault="00E879AA"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236F4B">
              <w:rPr>
                <w:rFonts w:asciiTheme="minorHAnsi" w:hAnsiTheme="minorHAnsi" w:cstheme="minorHAnsi"/>
                <w:sz w:val="20"/>
                <w:szCs w:val="18"/>
              </w:rPr>
              <w:t>01</w:t>
            </w:r>
          </w:p>
        </w:tc>
        <w:tc>
          <w:tcPr>
            <w:tcW w:w="10548" w:type="dxa"/>
            <w:tcBorders>
              <w:bottom w:val="single" w:sz="4" w:space="0" w:color="auto"/>
            </w:tcBorders>
          </w:tcPr>
          <w:p w14:paraId="50E4B708" w14:textId="03A65A74" w:rsidR="00E879AA" w:rsidRPr="00583B52" w:rsidDel="006E1E98" w:rsidRDefault="00E879AA" w:rsidP="009D17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sz w:val="18"/>
                <w:szCs w:val="18"/>
              </w:rPr>
              <w:t xml:space="preserve">HERS rater shall perform a visual inspection </w:t>
            </w:r>
            <w:r w:rsidR="004C395F" w:rsidRPr="004C395F">
              <w:rPr>
                <w:rFonts w:asciiTheme="minorHAnsi" w:hAnsiTheme="minorHAnsi" w:cstheme="minorHAnsi"/>
                <w:sz w:val="18"/>
                <w:szCs w:val="18"/>
              </w:rPr>
              <w:t>to veri</w:t>
            </w:r>
            <w:r w:rsidR="004C395F">
              <w:rPr>
                <w:rFonts w:asciiTheme="minorHAnsi" w:hAnsiTheme="minorHAnsi" w:cstheme="minorHAnsi"/>
                <w:sz w:val="18"/>
                <w:szCs w:val="18"/>
              </w:rPr>
              <w:t xml:space="preserve">fy that the demand pump, manual/sensor </w:t>
            </w:r>
            <w:r w:rsidR="004C395F" w:rsidRPr="004C395F">
              <w:rPr>
                <w:rFonts w:asciiTheme="minorHAnsi" w:hAnsiTheme="minorHAnsi" w:cstheme="minorHAnsi"/>
                <w:sz w:val="18"/>
                <w:szCs w:val="18"/>
              </w:rPr>
              <w:t>controls and thermo-sensor are</w:t>
            </w:r>
            <w:r w:rsidR="004C395F">
              <w:rPr>
                <w:rFonts w:asciiTheme="minorHAnsi" w:hAnsiTheme="minorHAnsi" w:cstheme="minorHAnsi"/>
                <w:sz w:val="18"/>
                <w:szCs w:val="18"/>
              </w:rPr>
              <w:t xml:space="preserve"> present and operating properly consisten</w:t>
            </w:r>
            <w:r w:rsidR="009D1721">
              <w:rPr>
                <w:rFonts w:asciiTheme="minorHAnsi" w:hAnsiTheme="minorHAnsi" w:cstheme="minorHAnsi"/>
                <w:sz w:val="18"/>
                <w:szCs w:val="18"/>
              </w:rPr>
              <w:t>t</w:t>
            </w:r>
            <w:r w:rsidR="004C395F">
              <w:rPr>
                <w:rFonts w:asciiTheme="minorHAnsi" w:hAnsiTheme="minorHAnsi" w:cstheme="minorHAnsi"/>
                <w:sz w:val="18"/>
                <w:szCs w:val="18"/>
              </w:rPr>
              <w:t xml:space="preserve"> with the applicable requirements of RA4.4.9 and RA4.4.10</w:t>
            </w:r>
          </w:p>
        </w:tc>
      </w:tr>
      <w:tr w:rsidR="00AC4B2D" w:rsidRPr="00323F2C" w14:paraId="0F7F44D3" w14:textId="77777777" w:rsidTr="00236F4B">
        <w:trPr>
          <w:trHeight w:val="144"/>
          <w:tblHeader/>
        </w:trPr>
        <w:tc>
          <w:tcPr>
            <w:tcW w:w="11016" w:type="dxa"/>
            <w:gridSpan w:val="2"/>
            <w:vAlign w:val="center"/>
          </w:tcPr>
          <w:p w14:paraId="0F7F44D2" w14:textId="77777777" w:rsidR="009269B2" w:rsidRPr="00D75806" w:rsidRDefault="00BD5A3B"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236F4B">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236F4B">
              <w:rPr>
                <w:rFonts w:asciiTheme="minorHAnsi" w:hAnsiTheme="minorHAnsi" w:cstheme="minorHAnsi"/>
                <w:b/>
                <w:sz w:val="18"/>
                <w:szCs w:val="18"/>
              </w:rPr>
              <w:t xml:space="preserve">  </w:t>
            </w:r>
          </w:p>
        </w:tc>
      </w:tr>
    </w:tbl>
    <w:p w14:paraId="0F7F4506" w14:textId="77777777" w:rsidR="00AC4B2D" w:rsidRPr="00236F4B" w:rsidRDefault="00AC4B2D" w:rsidP="00DC522B">
      <w:pPr>
        <w:spacing w:after="0" w:line="240" w:lineRule="auto"/>
        <w:rPr>
          <w:rFonts w:asciiTheme="minorHAnsi" w:hAnsiTheme="minorHAnsi" w:cstheme="minorHAnsi"/>
          <w:b/>
          <w:sz w:val="18"/>
          <w:szCs w:val="18"/>
        </w:rPr>
      </w:pPr>
    </w:p>
    <w:p w14:paraId="0F7F4507" w14:textId="77777777" w:rsidR="00AC4B2D" w:rsidRPr="00236F4B" w:rsidRDefault="00AC4B2D" w:rsidP="00DC522B">
      <w:pPr>
        <w:spacing w:after="0" w:line="240" w:lineRule="auto"/>
        <w:rPr>
          <w:rFonts w:asciiTheme="minorHAnsi" w:hAnsiTheme="minorHAnsi" w:cstheme="minorHAnsi"/>
          <w:b/>
          <w:sz w:val="18"/>
          <w:szCs w:val="18"/>
        </w:rPr>
      </w:pPr>
    </w:p>
    <w:p w14:paraId="3BBB4A2A" w14:textId="77777777" w:rsidR="00707B29" w:rsidRPr="00236F4B" w:rsidRDefault="00707B29" w:rsidP="00DC522B">
      <w:pPr>
        <w:spacing w:after="0" w:line="240" w:lineRule="auto"/>
        <w:rPr>
          <w:rFonts w:asciiTheme="minorHAnsi" w:hAnsiTheme="minorHAnsi" w:cstheme="minorHAnsi"/>
          <w:sz w:val="18"/>
          <w:szCs w:val="18"/>
        </w:rPr>
      </w:pPr>
    </w:p>
    <w:tbl>
      <w:tblPr>
        <w:tblW w:w="10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31"/>
        <w:gridCol w:w="271"/>
        <w:gridCol w:w="2562"/>
        <w:gridCol w:w="2834"/>
      </w:tblGrid>
      <w:tr w:rsidR="00913A72" w:rsidRPr="00323F2C" w14:paraId="0F7F450B" w14:textId="77777777" w:rsidTr="00AE6068">
        <w:trPr>
          <w:trHeight w:val="206"/>
        </w:trPr>
        <w:tc>
          <w:tcPr>
            <w:tcW w:w="10950" w:type="dxa"/>
            <w:gridSpan w:val="4"/>
            <w:vAlign w:val="center"/>
          </w:tcPr>
          <w:p w14:paraId="0F7F450A" w14:textId="77777777" w:rsidR="00913A72" w:rsidRPr="00236F4B" w:rsidRDefault="00913A72" w:rsidP="00913A7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DF3388">
              <w:rPr>
                <w:rFonts w:asciiTheme="minorHAnsi" w:eastAsia="Times New Roman" w:hAnsiTheme="minorHAnsi" w:cstheme="minorHAnsi"/>
                <w:b/>
                <w:caps/>
                <w:sz w:val="18"/>
                <w:szCs w:val="18"/>
              </w:rPr>
              <w:lastRenderedPageBreak/>
              <w:t>Documentation Author's Declaration Statement</w:t>
            </w:r>
          </w:p>
        </w:tc>
      </w:tr>
      <w:tr w:rsidR="00913A72" w:rsidRPr="00323F2C" w14:paraId="0F7F450D" w14:textId="77777777" w:rsidTr="00AE6068">
        <w:trPr>
          <w:trHeight w:val="206"/>
        </w:trPr>
        <w:tc>
          <w:tcPr>
            <w:tcW w:w="10950" w:type="dxa"/>
            <w:gridSpan w:val="4"/>
            <w:vAlign w:val="center"/>
          </w:tcPr>
          <w:p w14:paraId="0F7F450C" w14:textId="77777777" w:rsidR="00913A72" w:rsidRPr="003027B1" w:rsidRDefault="00913A72" w:rsidP="00E26207">
            <w:pPr>
              <w:keepNext/>
              <w:numPr>
                <w:ilvl w:val="0"/>
                <w:numId w:val="3"/>
              </w:numPr>
              <w:spacing w:after="0" w:line="240" w:lineRule="auto"/>
              <w:ind w:left="271" w:hanging="270"/>
              <w:rPr>
                <w:rFonts w:asciiTheme="minorHAnsi" w:eastAsia="Times New Roman" w:hAnsiTheme="minorHAnsi" w:cstheme="minorHAnsi"/>
                <w:sz w:val="18"/>
                <w:szCs w:val="18"/>
              </w:rPr>
            </w:pPr>
            <w:r w:rsidRPr="00DF3388">
              <w:rPr>
                <w:rFonts w:asciiTheme="minorHAnsi" w:eastAsia="Times New Roman" w:hAnsiTheme="minorHAnsi" w:cstheme="minorHAnsi"/>
                <w:sz w:val="18"/>
                <w:szCs w:val="18"/>
              </w:rPr>
              <w:t>I certify that this Certificate of Installation documentation is accurate and complete.</w:t>
            </w:r>
          </w:p>
        </w:tc>
      </w:tr>
      <w:tr w:rsidR="00913A72" w:rsidRPr="00323F2C" w14:paraId="0F7F4510" w14:textId="77777777" w:rsidTr="00AE6068">
        <w:trPr>
          <w:trHeight w:val="360"/>
        </w:trPr>
        <w:tc>
          <w:tcPr>
            <w:tcW w:w="5577" w:type="dxa"/>
            <w:gridSpan w:val="2"/>
          </w:tcPr>
          <w:p w14:paraId="0F7F450E"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Name:</w:t>
            </w:r>
          </w:p>
        </w:tc>
        <w:tc>
          <w:tcPr>
            <w:tcW w:w="5373" w:type="dxa"/>
            <w:gridSpan w:val="2"/>
          </w:tcPr>
          <w:p w14:paraId="0F7F450F"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Signature:</w:t>
            </w:r>
          </w:p>
        </w:tc>
      </w:tr>
      <w:tr w:rsidR="00913A72" w:rsidRPr="00323F2C" w14:paraId="0F7F4513" w14:textId="77777777" w:rsidTr="00AE6068">
        <w:trPr>
          <w:trHeight w:val="360"/>
        </w:trPr>
        <w:tc>
          <w:tcPr>
            <w:tcW w:w="5577" w:type="dxa"/>
            <w:gridSpan w:val="2"/>
          </w:tcPr>
          <w:p w14:paraId="0F7F4511"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Company Name:</w:t>
            </w:r>
          </w:p>
        </w:tc>
        <w:tc>
          <w:tcPr>
            <w:tcW w:w="5373" w:type="dxa"/>
            <w:gridSpan w:val="2"/>
          </w:tcPr>
          <w:p w14:paraId="0F7F4512"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913A72" w:rsidRPr="00323F2C" w14:paraId="0F7F4516" w14:textId="77777777" w:rsidTr="00AE6068">
        <w:trPr>
          <w:trHeight w:val="360"/>
        </w:trPr>
        <w:tc>
          <w:tcPr>
            <w:tcW w:w="5577" w:type="dxa"/>
            <w:gridSpan w:val="2"/>
          </w:tcPr>
          <w:p w14:paraId="0F7F4514"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5373" w:type="dxa"/>
            <w:gridSpan w:val="2"/>
          </w:tcPr>
          <w:p w14:paraId="0F7F4515" w14:textId="61ECAC71" w:rsidR="00913A72" w:rsidRPr="00E87371" w:rsidRDefault="00913A72" w:rsidP="003E5D1D">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CEA/HERS Certification Identification (</w:t>
            </w:r>
            <w:r w:rsidR="003E5D1D" w:rsidRPr="00E87371">
              <w:rPr>
                <w:rFonts w:asciiTheme="minorHAnsi" w:eastAsia="Times New Roman" w:hAnsiTheme="minorHAnsi" w:cstheme="minorHAnsi"/>
                <w:sz w:val="14"/>
                <w:szCs w:val="14"/>
              </w:rPr>
              <w:t>i</w:t>
            </w:r>
            <w:r w:rsidRPr="00E87371">
              <w:rPr>
                <w:rFonts w:asciiTheme="minorHAnsi" w:eastAsia="Times New Roman" w:hAnsiTheme="minorHAnsi" w:cstheme="minorHAnsi"/>
                <w:sz w:val="14"/>
                <w:szCs w:val="14"/>
              </w:rPr>
              <w:t>f applicable):</w:t>
            </w:r>
          </w:p>
        </w:tc>
      </w:tr>
      <w:tr w:rsidR="00913A72" w:rsidRPr="00323F2C" w14:paraId="0F7F4519" w14:textId="77777777" w:rsidTr="00AE6068">
        <w:trPr>
          <w:trHeight w:val="360"/>
        </w:trPr>
        <w:tc>
          <w:tcPr>
            <w:tcW w:w="5577" w:type="dxa"/>
            <w:gridSpan w:val="2"/>
          </w:tcPr>
          <w:p w14:paraId="0F7F4517"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5373" w:type="dxa"/>
            <w:gridSpan w:val="2"/>
          </w:tcPr>
          <w:p w14:paraId="0F7F4518"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p>
        </w:tc>
      </w:tr>
      <w:tr w:rsidR="00913A72" w:rsidRPr="00323F2C" w14:paraId="0F7F451B" w14:textId="77777777" w:rsidTr="00AE6068">
        <w:tblPrEx>
          <w:tblCellMar>
            <w:left w:w="115" w:type="dxa"/>
            <w:right w:w="115" w:type="dxa"/>
          </w:tblCellMar>
        </w:tblPrEx>
        <w:trPr>
          <w:trHeight w:val="296"/>
        </w:trPr>
        <w:tc>
          <w:tcPr>
            <w:tcW w:w="10950" w:type="dxa"/>
            <w:gridSpan w:val="4"/>
            <w:vAlign w:val="center"/>
          </w:tcPr>
          <w:p w14:paraId="0F7F451A" w14:textId="77777777" w:rsidR="00913A72" w:rsidRPr="00DF3388" w:rsidRDefault="00913A72" w:rsidP="00913A7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DF3388">
              <w:rPr>
                <w:rFonts w:asciiTheme="minorHAnsi" w:eastAsia="Times New Roman" w:hAnsiTheme="minorHAnsi" w:cstheme="minorHAnsi"/>
                <w:b/>
                <w:caps/>
                <w:sz w:val="18"/>
                <w:szCs w:val="18"/>
              </w:rPr>
              <w:t xml:space="preserve">Responsible Person's Declaration statement  </w:t>
            </w:r>
          </w:p>
        </w:tc>
      </w:tr>
      <w:tr w:rsidR="00913A72" w:rsidRPr="00323F2C" w14:paraId="0F7F4523" w14:textId="77777777" w:rsidTr="00AE6068">
        <w:tblPrEx>
          <w:tblCellMar>
            <w:left w:w="115" w:type="dxa"/>
            <w:right w:w="115" w:type="dxa"/>
          </w:tblCellMar>
        </w:tblPrEx>
        <w:trPr>
          <w:trHeight w:val="504"/>
        </w:trPr>
        <w:tc>
          <w:tcPr>
            <w:tcW w:w="10950" w:type="dxa"/>
            <w:gridSpan w:val="4"/>
          </w:tcPr>
          <w:p w14:paraId="4185D56A" w14:textId="77777777" w:rsidR="000D610A" w:rsidRPr="00DF3388" w:rsidRDefault="000D610A" w:rsidP="000D610A">
            <w:pPr>
              <w:pStyle w:val="Heading3"/>
              <w:numPr>
                <w:ilvl w:val="0"/>
                <w:numId w:val="0"/>
              </w:numPr>
              <w:spacing w:before="60"/>
              <w:ind w:right="86"/>
              <w:rPr>
                <w:rFonts w:asciiTheme="minorHAnsi" w:hAnsiTheme="minorHAnsi" w:cstheme="minorHAnsi"/>
                <w:b/>
                <w:caps/>
                <w:sz w:val="18"/>
                <w:szCs w:val="18"/>
              </w:rPr>
            </w:pPr>
            <w:r w:rsidRPr="00DF3388">
              <w:rPr>
                <w:rFonts w:asciiTheme="minorHAnsi" w:hAnsiTheme="minorHAnsi" w:cstheme="minorHAnsi"/>
                <w:sz w:val="18"/>
                <w:szCs w:val="18"/>
              </w:rPr>
              <w:t xml:space="preserve">I certify the following under penalty of perjury, under the laws of the State of California: </w:t>
            </w:r>
          </w:p>
          <w:p w14:paraId="465926A3" w14:textId="77777777" w:rsidR="000D610A" w:rsidRPr="003027B1" w:rsidRDefault="000D610A" w:rsidP="00E26207">
            <w:pPr>
              <w:pStyle w:val="Heading3"/>
              <w:numPr>
                <w:ilvl w:val="0"/>
                <w:numId w:val="8"/>
              </w:numPr>
              <w:tabs>
                <w:tab w:val="left" w:pos="-2600"/>
              </w:tabs>
              <w:spacing w:before="0"/>
              <w:ind w:right="90"/>
              <w:rPr>
                <w:rFonts w:asciiTheme="minorHAnsi" w:hAnsiTheme="minorHAnsi" w:cstheme="minorHAnsi"/>
                <w:b/>
                <w:caps/>
                <w:sz w:val="18"/>
                <w:szCs w:val="18"/>
              </w:rPr>
            </w:pPr>
            <w:r w:rsidRPr="003027B1">
              <w:rPr>
                <w:rFonts w:asciiTheme="minorHAnsi" w:hAnsiTheme="minorHAnsi" w:cstheme="minorHAnsi"/>
                <w:sz w:val="18"/>
                <w:szCs w:val="18"/>
              </w:rPr>
              <w:t xml:space="preserve">The information provided on this Certificate of Installation is true and correct. </w:t>
            </w:r>
          </w:p>
          <w:p w14:paraId="652C20F7" w14:textId="77777777" w:rsidR="000D610A" w:rsidRPr="00D879CA" w:rsidRDefault="000D610A" w:rsidP="00E26207">
            <w:pPr>
              <w:pStyle w:val="Heading3"/>
              <w:numPr>
                <w:ilvl w:val="0"/>
                <w:numId w:val="8"/>
              </w:numPr>
              <w:tabs>
                <w:tab w:val="left" w:pos="-2600"/>
              </w:tabs>
              <w:spacing w:before="0"/>
              <w:ind w:right="90"/>
              <w:rPr>
                <w:rFonts w:asciiTheme="minorHAnsi" w:hAnsiTheme="minorHAnsi" w:cstheme="minorHAnsi"/>
                <w:b/>
                <w:caps/>
                <w:sz w:val="18"/>
                <w:szCs w:val="18"/>
              </w:rPr>
            </w:pPr>
            <w:r w:rsidRPr="000849F0">
              <w:rPr>
                <w:rFonts w:asciiTheme="minorHAnsi" w:hAnsiTheme="minorHAnsi" w:cstheme="minorHAnsi"/>
                <w:snapToGrid w:val="0"/>
                <w:sz w:val="18"/>
                <w:szCs w:val="18"/>
              </w:rPr>
              <w:t xml:space="preserve">I am either: a) a responsible person eligible under Division 3 of the Business and Professions Code </w:t>
            </w:r>
            <w:r w:rsidRPr="004B7988">
              <w:rPr>
                <w:rFonts w:asciiTheme="minorHAnsi" w:hAnsiTheme="minorHAnsi" w:cstheme="minorHAnsi"/>
                <w:sz w:val="18"/>
                <w:szCs w:val="18"/>
              </w:rPr>
              <w:t xml:space="preserve">in the applicable classification to accept responsibility for the system design, construction, or installation </w:t>
            </w:r>
            <w:r w:rsidRPr="00720D79">
              <w:rPr>
                <w:rFonts w:asciiTheme="minorHAnsi" w:hAnsiTheme="minorHAnsi" w:cstheme="minorHAnsi"/>
                <w:snapToGrid w:val="0"/>
                <w:sz w:val="18"/>
                <w:szCs w:val="18"/>
              </w:rPr>
              <w:t>of features, materials, components, or manufa</w:t>
            </w:r>
            <w:r w:rsidRPr="00C258EC">
              <w:rPr>
                <w:rFonts w:asciiTheme="minorHAnsi" w:hAnsiTheme="minorHAnsi" w:cstheme="minorHAnsi"/>
                <w:snapToGrid w:val="0"/>
                <w:sz w:val="18"/>
                <w:szCs w:val="18"/>
              </w:rPr>
              <w:t xml:space="preserve">ctured devices </w:t>
            </w:r>
            <w:r w:rsidRPr="00FC1BBC">
              <w:rPr>
                <w:rFonts w:asciiTheme="minorHAnsi" w:hAnsiTheme="minorHAnsi" w:cstheme="minorHAnsi"/>
                <w:sz w:val="18"/>
                <w:szCs w:val="18"/>
              </w:rPr>
              <w:t xml:space="preserve">for the scope of work identified on this Certificate of Installation </w:t>
            </w:r>
            <w:r w:rsidRPr="00323F2C">
              <w:rPr>
                <w:rFonts w:asciiTheme="minorHAnsi" w:hAnsiTheme="minorHAnsi" w:cstheme="minorHAnsi"/>
                <w:snapToGrid w:val="0"/>
                <w:sz w:val="18"/>
                <w:szCs w:val="18"/>
              </w:rPr>
              <w:t>and attest to the declarations in this statement</w:t>
            </w:r>
            <w:r w:rsidRPr="00323F2C">
              <w:rPr>
                <w:rFonts w:asciiTheme="minorHAnsi" w:hAnsiTheme="minorHAnsi" w:cstheme="minorHAnsi"/>
                <w:sz w:val="18"/>
                <w:szCs w:val="18"/>
              </w:rPr>
              <w:t>, or b) I am an authorized representative of the responsible person and attest to the declarations in this statement on the responsible person’s behalf</w:t>
            </w:r>
            <w:r w:rsidRPr="00D879CA">
              <w:rPr>
                <w:rFonts w:asciiTheme="minorHAnsi" w:eastAsia="Calibri" w:hAnsiTheme="minorHAnsi" w:cstheme="minorHAnsi"/>
                <w:sz w:val="18"/>
                <w:szCs w:val="18"/>
              </w:rPr>
              <w:t>.</w:t>
            </w:r>
          </w:p>
          <w:p w14:paraId="68F99731" w14:textId="77777777" w:rsidR="000D610A" w:rsidRPr="00236F4B" w:rsidRDefault="000D610A" w:rsidP="00E26207">
            <w:pPr>
              <w:keepNext/>
              <w:numPr>
                <w:ilvl w:val="0"/>
                <w:numId w:val="8"/>
              </w:numPr>
              <w:autoSpaceDE w:val="0"/>
              <w:autoSpaceDN w:val="0"/>
              <w:adjustRightInd w:val="0"/>
              <w:spacing w:after="0" w:line="240" w:lineRule="auto"/>
              <w:ind w:right="90"/>
              <w:rPr>
                <w:rFonts w:asciiTheme="minorHAnsi" w:hAnsiTheme="minorHAnsi" w:cstheme="minorHAnsi"/>
                <w:sz w:val="18"/>
                <w:szCs w:val="18"/>
              </w:rPr>
            </w:pPr>
            <w:r w:rsidRPr="00236F4B">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A2A2F7B" w14:textId="77777777" w:rsidR="000D610A" w:rsidRPr="003027B1" w:rsidRDefault="000D610A" w:rsidP="00E26207">
            <w:pPr>
              <w:pStyle w:val="ListParagraph"/>
              <w:keepNext/>
              <w:numPr>
                <w:ilvl w:val="0"/>
                <w:numId w:val="8"/>
              </w:numPr>
              <w:autoSpaceDE w:val="0"/>
              <w:autoSpaceDN w:val="0"/>
              <w:adjustRightInd w:val="0"/>
              <w:spacing w:after="0" w:line="240" w:lineRule="auto"/>
              <w:rPr>
                <w:rFonts w:asciiTheme="minorHAnsi" w:hAnsiTheme="minorHAnsi" w:cstheme="minorHAnsi"/>
                <w:sz w:val="18"/>
                <w:szCs w:val="18"/>
              </w:rPr>
            </w:pPr>
            <w:r w:rsidRPr="00DF3388">
              <w:rPr>
                <w:rFonts w:asciiTheme="minorHAnsi" w:hAnsiTheme="minorHAnsi" w:cs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r w:rsidRPr="00DF3388" w:rsidDel="001D633D">
              <w:rPr>
                <w:rFonts w:asciiTheme="minorHAnsi" w:hAnsiTheme="minorHAnsi" w:cstheme="minorHAnsi"/>
                <w:sz w:val="18"/>
                <w:szCs w:val="18"/>
              </w:rPr>
              <w:t xml:space="preserve"> </w:t>
            </w:r>
          </w:p>
          <w:p w14:paraId="0F7F4522" w14:textId="78DFD1EF" w:rsidR="00913A72" w:rsidRPr="00236F4B" w:rsidRDefault="000D610A" w:rsidP="00E26207">
            <w:pPr>
              <w:keepNext/>
              <w:numPr>
                <w:ilvl w:val="0"/>
                <w:numId w:val="2"/>
              </w:numPr>
              <w:autoSpaceDE w:val="0"/>
              <w:autoSpaceDN w:val="0"/>
              <w:adjustRightInd w:val="0"/>
              <w:spacing w:after="0" w:line="240" w:lineRule="auto"/>
              <w:contextualSpacing/>
              <w:rPr>
                <w:rFonts w:asciiTheme="minorHAnsi" w:eastAsia="Times New Roman" w:hAnsiTheme="minorHAnsi" w:cstheme="minorHAnsi"/>
                <w:b/>
                <w:sz w:val="18"/>
                <w:szCs w:val="18"/>
              </w:rPr>
            </w:pPr>
            <w:r w:rsidRPr="000849F0">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w:t>
            </w:r>
            <w:r w:rsidRPr="004B7988">
              <w:rPr>
                <w:rFonts w:asciiTheme="minorHAnsi" w:hAnsiTheme="minorHAnsi" w:cstheme="minorHAnsi"/>
                <w:sz w:val="18"/>
                <w:szCs w:val="18"/>
              </w:rPr>
              <w:t xml:space="preserve">y.  </w:t>
            </w:r>
          </w:p>
        </w:tc>
      </w:tr>
      <w:tr w:rsidR="00913A72" w:rsidRPr="00323F2C" w14:paraId="0F7F4526" w14:textId="77777777" w:rsidTr="00AE6068">
        <w:tblPrEx>
          <w:tblCellMar>
            <w:left w:w="108" w:type="dxa"/>
            <w:right w:w="108" w:type="dxa"/>
          </w:tblCellMar>
        </w:tblPrEx>
        <w:trPr>
          <w:trHeight w:val="360"/>
        </w:trPr>
        <w:tc>
          <w:tcPr>
            <w:tcW w:w="5307" w:type="dxa"/>
          </w:tcPr>
          <w:p w14:paraId="0F7F4524" w14:textId="77777777" w:rsidR="00913A72" w:rsidRPr="00E87371" w:rsidRDefault="00913A72" w:rsidP="00913A7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Name:</w:t>
            </w:r>
          </w:p>
        </w:tc>
        <w:tc>
          <w:tcPr>
            <w:tcW w:w="5643" w:type="dxa"/>
            <w:gridSpan w:val="3"/>
          </w:tcPr>
          <w:p w14:paraId="0F7F4525" w14:textId="77777777" w:rsidR="00913A72" w:rsidRPr="00E87371" w:rsidRDefault="00913A72" w:rsidP="00913A7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Signature:</w:t>
            </w:r>
          </w:p>
        </w:tc>
      </w:tr>
      <w:tr w:rsidR="00913A72" w:rsidRPr="00323F2C" w14:paraId="0F7F4529"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27" w14:textId="4FA04F4E"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F7F4528"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Position With Company (Title):</w:t>
            </w:r>
          </w:p>
        </w:tc>
      </w:tr>
      <w:tr w:rsidR="00913A72" w:rsidRPr="00323F2C" w14:paraId="0F7F452C"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2A"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F7F452B"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CSLB License:</w:t>
            </w:r>
          </w:p>
        </w:tc>
      </w:tr>
      <w:tr w:rsidR="00913A72" w:rsidRPr="00323F2C" w14:paraId="0F7F4530"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2D"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F7F452E" w14:textId="0F9A4BF4"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r w:rsidR="003E5D1D" w:rsidRPr="00E87371">
              <w:rPr>
                <w:rFonts w:asciiTheme="minorHAnsi" w:eastAsia="Times New Roman" w:hAnsiTheme="minorHAnsi" w:cs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F7F452F"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913A72" w:rsidRPr="00323F2C" w14:paraId="0F7F4533"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31"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F7F4532"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 xml:space="preserve">Name of TPQCP (if applicable): </w:t>
            </w:r>
          </w:p>
        </w:tc>
      </w:tr>
    </w:tbl>
    <w:p w14:paraId="0F7F4534" w14:textId="77777777" w:rsidR="006D2E42" w:rsidRPr="00236F4B" w:rsidRDefault="006D2E42" w:rsidP="00DC522B">
      <w:pPr>
        <w:spacing w:after="0" w:line="240" w:lineRule="auto"/>
        <w:rPr>
          <w:rFonts w:asciiTheme="minorHAnsi" w:hAnsiTheme="minorHAnsi" w:cstheme="minorHAnsi"/>
          <w:b/>
          <w:sz w:val="18"/>
          <w:szCs w:val="18"/>
        </w:rPr>
      </w:pPr>
    </w:p>
    <w:p w14:paraId="0F7F4535" w14:textId="77777777" w:rsidR="006D2E42" w:rsidRPr="00236F4B" w:rsidRDefault="006D2E42" w:rsidP="00DC522B">
      <w:pPr>
        <w:spacing w:after="0" w:line="240" w:lineRule="auto"/>
        <w:rPr>
          <w:rFonts w:asciiTheme="minorHAnsi" w:hAnsiTheme="minorHAnsi" w:cstheme="minorHAnsi"/>
          <w:b/>
          <w:sz w:val="18"/>
          <w:szCs w:val="18"/>
        </w:rPr>
      </w:pPr>
    </w:p>
    <w:p w14:paraId="5C983BD0" w14:textId="1FE8C85E" w:rsidR="00E04539" w:rsidRDefault="00E04539" w:rsidP="00585D1F">
      <w:pPr>
        <w:spacing w:after="0" w:line="240" w:lineRule="auto"/>
        <w:jc w:val="center"/>
        <w:rPr>
          <w:rFonts w:asciiTheme="minorHAnsi" w:hAnsiTheme="minorHAnsi" w:cstheme="minorHAnsi"/>
          <w:b/>
          <w:sz w:val="18"/>
          <w:szCs w:val="18"/>
        </w:rPr>
        <w:sectPr w:rsidR="00E04539" w:rsidSect="00236F4B">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360"/>
        </w:sectPr>
      </w:pPr>
    </w:p>
    <w:p w14:paraId="45213D9A" w14:textId="6A3DB6BC" w:rsidR="00585D1F" w:rsidRPr="00236F4B" w:rsidRDefault="00585D1F" w:rsidP="00585D1F">
      <w:pPr>
        <w:spacing w:after="0" w:line="240" w:lineRule="auto"/>
        <w:jc w:val="center"/>
        <w:rPr>
          <w:b/>
          <w:sz w:val="18"/>
          <w:szCs w:val="18"/>
        </w:rPr>
      </w:pPr>
      <w:r w:rsidRPr="00236F4B">
        <w:rPr>
          <w:b/>
          <w:sz w:val="18"/>
          <w:szCs w:val="18"/>
        </w:rPr>
        <w:t>CF2R-PLB-22-H User Instructions</w:t>
      </w:r>
    </w:p>
    <w:p w14:paraId="147A221A"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C7AF0AD" w14:textId="405B88C7" w:rsidR="00585D1F" w:rsidRPr="00236F4B" w:rsidRDefault="006E1E98" w:rsidP="00585D1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18"/>
          <w:szCs w:val="18"/>
        </w:rPr>
      </w:pPr>
      <w:r w:rsidRPr="00236F4B">
        <w:rPr>
          <w:rFonts w:asciiTheme="minorHAnsi" w:hAnsiTheme="minorHAnsi" w:cs="Arial"/>
          <w:b/>
          <w:sz w:val="18"/>
          <w:szCs w:val="18"/>
        </w:rPr>
        <w:t>A</w:t>
      </w:r>
      <w:r w:rsidR="00585D1F" w:rsidRPr="00236F4B">
        <w:rPr>
          <w:rFonts w:asciiTheme="minorHAnsi" w:hAnsiTheme="minorHAnsi" w:cs="Arial"/>
          <w:b/>
          <w:sz w:val="18"/>
          <w:szCs w:val="18"/>
        </w:rPr>
        <w:t xml:space="preserve">. Design </w:t>
      </w:r>
      <w:r w:rsidR="0025496C">
        <w:rPr>
          <w:rFonts w:asciiTheme="minorHAnsi" w:hAnsiTheme="minorHAnsi" w:cs="Arial"/>
          <w:b/>
          <w:sz w:val="18"/>
          <w:szCs w:val="18"/>
        </w:rPr>
        <w:t>Dwelling Unit</w:t>
      </w:r>
      <w:r w:rsidR="0025496C" w:rsidRPr="00236F4B">
        <w:rPr>
          <w:rFonts w:asciiTheme="minorHAnsi" w:hAnsiTheme="minorHAnsi" w:cs="Arial"/>
          <w:b/>
          <w:sz w:val="18"/>
          <w:szCs w:val="18"/>
        </w:rPr>
        <w:t xml:space="preserve"> </w:t>
      </w:r>
      <w:r w:rsidR="00585D1F" w:rsidRPr="00236F4B">
        <w:rPr>
          <w:rFonts w:asciiTheme="minorHAnsi" w:hAnsiTheme="minorHAnsi" w:cs="Arial"/>
          <w:b/>
          <w:sz w:val="18"/>
          <w:szCs w:val="18"/>
        </w:rPr>
        <w:t>Water Heating Systems Information</w:t>
      </w:r>
    </w:p>
    <w:p w14:paraId="036FDD4A" w14:textId="129B10D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sidRPr="00236F4B">
        <w:rPr>
          <w:rFonts w:asciiTheme="minorHAnsi" w:hAnsiTheme="minorHAnsi"/>
          <w:sz w:val="18"/>
          <w:szCs w:val="18"/>
        </w:rPr>
        <w:t xml:space="preserve">This table reports the water heating system features that were specified on the registered CF1R compliance document for this project. </w:t>
      </w:r>
      <w:r w:rsidR="00E04539">
        <w:rPr>
          <w:rFonts w:asciiTheme="minorHAnsi" w:hAnsiTheme="minorHAnsi"/>
          <w:sz w:val="18"/>
          <w:szCs w:val="18"/>
        </w:rPr>
        <w:t>His section is f</w:t>
      </w:r>
      <w:r w:rsidRPr="00236F4B">
        <w:rPr>
          <w:rFonts w:asciiTheme="minorHAnsi" w:hAnsiTheme="minorHAnsi"/>
          <w:sz w:val="18"/>
          <w:szCs w:val="18"/>
        </w:rPr>
        <w:t>or information</w:t>
      </w:r>
      <w:r w:rsidR="00E04539">
        <w:rPr>
          <w:rFonts w:asciiTheme="minorHAnsi" w:hAnsiTheme="minorHAnsi"/>
          <w:sz w:val="18"/>
          <w:szCs w:val="18"/>
        </w:rPr>
        <w:t>/verification purposes</w:t>
      </w:r>
      <w:r w:rsidRPr="00236F4B">
        <w:rPr>
          <w:rFonts w:asciiTheme="minorHAnsi" w:hAnsiTheme="minorHAnsi"/>
          <w:sz w:val="18"/>
          <w:szCs w:val="18"/>
        </w:rPr>
        <w:t xml:space="preserve"> only and requires no user input.</w:t>
      </w:r>
    </w:p>
    <w:p w14:paraId="75891B73"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sz w:val="18"/>
          <w:szCs w:val="18"/>
        </w:rPr>
      </w:pPr>
    </w:p>
    <w:p w14:paraId="7C2891E7" w14:textId="2F5442E1" w:rsidR="00720D79" w:rsidRPr="00236F4B" w:rsidRDefault="006E1E98" w:rsidP="00720D79">
      <w:pPr>
        <w:keepNext/>
        <w:spacing w:after="0" w:line="240" w:lineRule="auto"/>
        <w:rPr>
          <w:rFonts w:asciiTheme="minorHAnsi" w:hAnsiTheme="minorHAnsi" w:cstheme="minorHAnsi"/>
          <w:sz w:val="18"/>
          <w:szCs w:val="18"/>
        </w:rPr>
      </w:pPr>
      <w:r w:rsidRPr="00236F4B">
        <w:rPr>
          <w:rFonts w:asciiTheme="minorHAnsi" w:hAnsiTheme="minorHAnsi" w:cstheme="minorHAnsi"/>
          <w:b/>
          <w:sz w:val="18"/>
          <w:szCs w:val="18"/>
        </w:rPr>
        <w:t>B</w:t>
      </w:r>
      <w:r w:rsidR="00720D79" w:rsidRPr="00236F4B">
        <w:rPr>
          <w:rFonts w:asciiTheme="minorHAnsi" w:hAnsiTheme="minorHAnsi" w:cstheme="minorHAnsi"/>
          <w:b/>
          <w:sz w:val="18"/>
          <w:szCs w:val="18"/>
        </w:rPr>
        <w:t>. Installed Dwelling Unit Water Heating Systems Information</w:t>
      </w:r>
    </w:p>
    <w:p w14:paraId="3B724820" w14:textId="77777777" w:rsidR="00720D79" w:rsidRPr="00236F4B" w:rsidRDefault="00720D79" w:rsidP="00720D79">
      <w:pPr>
        <w:keepNext/>
        <w:spacing w:after="0" w:line="240" w:lineRule="auto"/>
        <w:rPr>
          <w:rFonts w:asciiTheme="minorHAnsi" w:hAnsiTheme="minorHAnsi" w:cstheme="minorHAnsi"/>
          <w:sz w:val="18"/>
          <w:szCs w:val="18"/>
        </w:rPr>
      </w:pPr>
      <w:r w:rsidRPr="00236F4B">
        <w:rPr>
          <w:rFonts w:asciiTheme="minorHAnsi" w:hAnsiTheme="minorHAnsi" w:cstheme="minorHAnsi"/>
          <w:sz w:val="18"/>
          <w:szCs w:val="18"/>
        </w:rPr>
        <w:t>This table reports the water heating system information that is being installed. Require one line for each system.</w:t>
      </w:r>
    </w:p>
    <w:p w14:paraId="2A45BB2F" w14:textId="61E1B3B6" w:rsidR="00720D79" w:rsidRPr="0087483C"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 xml:space="preserve">01 Water Heating System ID or Name – </w:t>
      </w:r>
      <w:r w:rsidRPr="0087483C">
        <w:rPr>
          <w:rFonts w:asciiTheme="minorHAnsi" w:hAnsiTheme="minorHAnsi" w:cstheme="minorHAnsi"/>
          <w:sz w:val="18"/>
          <w:szCs w:val="18"/>
        </w:rPr>
        <w:t xml:space="preserve">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w:t>
      </w:r>
    </w:p>
    <w:p w14:paraId="502ABF75" w14:textId="2AB84262"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 xml:space="preserve">02 Water Heating System Type – 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 The different kinds of water heating system type are DHW, or Combined Hydronic.</w:t>
      </w:r>
    </w:p>
    <w:p w14:paraId="12FFCCFD" w14:textId="57A46838" w:rsidR="00720D79" w:rsidRPr="0087483C" w:rsidRDefault="00720D79" w:rsidP="00720D79">
      <w:pPr>
        <w:keepNext/>
        <w:spacing w:after="0" w:line="240" w:lineRule="auto"/>
        <w:ind w:left="540" w:hanging="270"/>
        <w:rPr>
          <w:rFonts w:asciiTheme="minorHAnsi" w:hAnsiTheme="minorHAnsi" w:cstheme="minorHAnsi"/>
          <w:sz w:val="18"/>
          <w:szCs w:val="18"/>
        </w:rPr>
      </w:pPr>
      <w:r w:rsidRPr="0087483C">
        <w:rPr>
          <w:rFonts w:asciiTheme="minorHAnsi" w:hAnsiTheme="minorHAnsi" w:cstheme="minorHAnsi"/>
          <w:sz w:val="18"/>
          <w:szCs w:val="18"/>
        </w:rPr>
        <w:t xml:space="preserve">03 Water Heater Type – </w:t>
      </w:r>
      <w:r w:rsidR="0087483C">
        <w:rPr>
          <w:rFonts w:asciiTheme="minorHAnsi" w:hAnsiTheme="minorHAnsi" w:cstheme="minorHAnsi"/>
          <w:sz w:val="18"/>
          <w:szCs w:val="18"/>
        </w:rPr>
        <w:t>Reference i</w:t>
      </w:r>
      <w:r w:rsidRPr="0087483C">
        <w:rPr>
          <w:rFonts w:asciiTheme="minorHAnsi" w:hAnsiTheme="minorHAnsi" w:cstheme="minorHAnsi"/>
          <w:sz w:val="18"/>
          <w:szCs w:val="18"/>
        </w:rPr>
        <w:t xml:space="preserve">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 The different kinds of water heaters are Large/Commercial Storage, Small/Consumer Storage, Residential-Duty Commercial Storage, Heat Pump, Boiler, Large/Commercial Instantaneous, Small/Consumer Instantaneous, Residential-Duty Commercial Instantaneous or Indirect.</w:t>
      </w:r>
    </w:p>
    <w:p w14:paraId="7A67C572" w14:textId="593F10AC"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 xml:space="preserve">04 # of Water Heaters in system – 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w:t>
      </w:r>
    </w:p>
    <w:p w14:paraId="1F48CB14" w14:textId="46740378"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0</w:t>
      </w:r>
      <w:r w:rsidR="006E1E98" w:rsidRPr="0087483C">
        <w:rPr>
          <w:rFonts w:asciiTheme="minorHAnsi" w:hAnsiTheme="minorHAnsi" w:cstheme="minorHAnsi"/>
          <w:sz w:val="18"/>
          <w:szCs w:val="18"/>
        </w:rPr>
        <w:t>5</w:t>
      </w:r>
      <w:r w:rsidRPr="0087483C">
        <w:rPr>
          <w:rFonts w:asciiTheme="minorHAnsi" w:hAnsiTheme="minorHAnsi" w:cstheme="minorHAnsi"/>
          <w:sz w:val="18"/>
          <w:szCs w:val="18"/>
        </w:rPr>
        <w:t xml:space="preserve"> Fuel Type – 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 xml:space="preserve">. The different kinds of fuel types are </w:t>
      </w:r>
      <w:r w:rsidR="0087483C">
        <w:rPr>
          <w:rFonts w:asciiTheme="minorHAnsi" w:hAnsiTheme="minorHAnsi" w:cstheme="minorHAnsi"/>
          <w:sz w:val="18"/>
          <w:szCs w:val="18"/>
        </w:rPr>
        <w:t xml:space="preserve">heat pump, electric resistance, </w:t>
      </w:r>
      <w:r w:rsidRPr="0087483C">
        <w:rPr>
          <w:rFonts w:asciiTheme="minorHAnsi" w:hAnsiTheme="minorHAnsi" w:cstheme="minorHAnsi"/>
          <w:sz w:val="18"/>
          <w:szCs w:val="18"/>
        </w:rPr>
        <w:t xml:space="preserve">natural gas, </w:t>
      </w:r>
      <w:r w:rsidR="0087483C">
        <w:rPr>
          <w:rFonts w:asciiTheme="minorHAnsi" w:hAnsiTheme="minorHAnsi" w:cstheme="minorHAnsi"/>
          <w:sz w:val="18"/>
          <w:szCs w:val="18"/>
        </w:rPr>
        <w:t xml:space="preserve">and </w:t>
      </w:r>
      <w:r w:rsidRPr="0087483C">
        <w:rPr>
          <w:rFonts w:asciiTheme="minorHAnsi" w:hAnsiTheme="minorHAnsi" w:cstheme="minorHAnsi"/>
          <w:sz w:val="18"/>
          <w:szCs w:val="18"/>
        </w:rPr>
        <w:t>propane.</w:t>
      </w:r>
    </w:p>
    <w:p w14:paraId="46A38320" w14:textId="001DC97F"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0</w:t>
      </w:r>
      <w:r w:rsidR="006E1E98" w:rsidRPr="0087483C">
        <w:rPr>
          <w:rFonts w:asciiTheme="minorHAnsi" w:hAnsiTheme="minorHAnsi" w:cstheme="minorHAnsi"/>
          <w:sz w:val="18"/>
          <w:szCs w:val="18"/>
        </w:rPr>
        <w:t>6</w:t>
      </w:r>
      <w:r w:rsidRPr="0087483C">
        <w:rPr>
          <w:rFonts w:asciiTheme="minorHAnsi" w:hAnsiTheme="minorHAnsi" w:cstheme="minorHAnsi"/>
          <w:sz w:val="18"/>
          <w:szCs w:val="18"/>
        </w:rPr>
        <w:t xml:space="preserve"> Rated Input Type – 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 For natural gas</w:t>
      </w:r>
      <w:r w:rsidR="0087483C">
        <w:rPr>
          <w:rFonts w:asciiTheme="minorHAnsi" w:hAnsiTheme="minorHAnsi" w:cstheme="minorHAnsi"/>
          <w:sz w:val="18"/>
          <w:szCs w:val="18"/>
        </w:rPr>
        <w:t xml:space="preserve"> and</w:t>
      </w:r>
      <w:r w:rsidRPr="0087483C">
        <w:rPr>
          <w:rFonts w:asciiTheme="minorHAnsi" w:hAnsiTheme="minorHAnsi" w:cstheme="minorHAnsi"/>
          <w:sz w:val="18"/>
          <w:szCs w:val="18"/>
        </w:rPr>
        <w:t xml:space="preserve"> propane</w:t>
      </w:r>
      <w:r w:rsidR="0087483C">
        <w:rPr>
          <w:rFonts w:asciiTheme="minorHAnsi" w:hAnsiTheme="minorHAnsi" w:cstheme="minorHAnsi"/>
          <w:sz w:val="18"/>
          <w:szCs w:val="18"/>
        </w:rPr>
        <w:t>,</w:t>
      </w:r>
      <w:r w:rsidRPr="0087483C">
        <w:rPr>
          <w:rFonts w:asciiTheme="minorHAnsi" w:hAnsiTheme="minorHAnsi" w:cstheme="minorHAnsi"/>
          <w:sz w:val="18"/>
          <w:szCs w:val="18"/>
        </w:rPr>
        <w:t xml:space="preserve"> the input type is Btu/hr. For </w:t>
      </w:r>
      <w:r w:rsidR="0087483C">
        <w:rPr>
          <w:rFonts w:asciiTheme="minorHAnsi" w:hAnsiTheme="minorHAnsi" w:cstheme="minorHAnsi"/>
          <w:sz w:val="18"/>
          <w:szCs w:val="18"/>
        </w:rPr>
        <w:t xml:space="preserve">heat pump and </w:t>
      </w:r>
      <w:r w:rsidRPr="0087483C">
        <w:rPr>
          <w:rFonts w:asciiTheme="minorHAnsi" w:hAnsiTheme="minorHAnsi" w:cstheme="minorHAnsi"/>
          <w:sz w:val="18"/>
          <w:szCs w:val="18"/>
        </w:rPr>
        <w:t>electric</w:t>
      </w:r>
      <w:r w:rsidR="0087483C">
        <w:rPr>
          <w:rFonts w:asciiTheme="minorHAnsi" w:hAnsiTheme="minorHAnsi" w:cstheme="minorHAnsi"/>
          <w:sz w:val="18"/>
          <w:szCs w:val="18"/>
        </w:rPr>
        <w:t xml:space="preserve"> resistance,</w:t>
      </w:r>
      <w:r w:rsidRPr="0087483C">
        <w:rPr>
          <w:rFonts w:asciiTheme="minorHAnsi" w:hAnsiTheme="minorHAnsi" w:cstheme="minorHAnsi"/>
          <w:sz w:val="18"/>
          <w:szCs w:val="18"/>
        </w:rPr>
        <w:t xml:space="preserve"> the input type is kW.</w:t>
      </w:r>
    </w:p>
    <w:p w14:paraId="09EA39B2" w14:textId="48F4ACD4"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0</w:t>
      </w:r>
      <w:r w:rsidR="006E1E98" w:rsidRPr="0087483C">
        <w:rPr>
          <w:rFonts w:asciiTheme="minorHAnsi" w:hAnsiTheme="minorHAnsi" w:cstheme="minorHAnsi"/>
          <w:sz w:val="18"/>
          <w:szCs w:val="18"/>
        </w:rPr>
        <w:t>7</w:t>
      </w:r>
      <w:r w:rsidRPr="0087483C">
        <w:rPr>
          <w:rFonts w:asciiTheme="minorHAnsi" w:hAnsiTheme="minorHAnsi" w:cstheme="minorHAnsi"/>
          <w:sz w:val="18"/>
          <w:szCs w:val="18"/>
        </w:rPr>
        <w:t xml:space="preserve"> Rated Input Value – User input. Numerical value of the rated input. Must be equal to or less than value indicated on the CF1R.</w:t>
      </w:r>
    </w:p>
    <w:p w14:paraId="27595D51" w14:textId="11C7C855" w:rsidR="006E1E98" w:rsidRPr="0087483C" w:rsidRDefault="006E1E98" w:rsidP="00720D79">
      <w:pPr>
        <w:keepNext/>
        <w:spacing w:after="0" w:line="240" w:lineRule="auto"/>
        <w:ind w:left="720" w:hanging="450"/>
        <w:rPr>
          <w:rFonts w:asciiTheme="minorHAnsi" w:hAnsiTheme="minorHAnsi" w:cstheme="minorHAnsi"/>
          <w:sz w:val="18"/>
          <w:szCs w:val="18"/>
        </w:rPr>
      </w:pPr>
      <w:r w:rsidRPr="0036442C">
        <w:rPr>
          <w:rFonts w:asciiTheme="minorHAnsi" w:hAnsiTheme="minorHAnsi" w:cstheme="minorHAnsi"/>
          <w:sz w:val="18"/>
          <w:szCs w:val="18"/>
        </w:rPr>
        <w:t xml:space="preserve">08 Central DHW System Distribution - 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w:t>
      </w:r>
    </w:p>
    <w:p w14:paraId="79B417AF" w14:textId="385D2B64"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 xml:space="preserve">09 Dwelling Unit DHW System Distribution Type - 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w:t>
      </w:r>
    </w:p>
    <w:p w14:paraId="38E7CB77" w14:textId="69565A3F" w:rsidR="00770BE1" w:rsidRPr="0087483C" w:rsidRDefault="00770BE1"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 xml:space="preserve">10 Compact Distribution - Reference information from </w:t>
      </w:r>
      <w:r w:rsidR="0036442C">
        <w:rPr>
          <w:rFonts w:asciiTheme="minorHAnsi" w:hAnsiTheme="minorHAnsi" w:cstheme="minorHAnsi"/>
          <w:sz w:val="18"/>
          <w:szCs w:val="18"/>
        </w:rPr>
        <w:t>Table A</w:t>
      </w:r>
      <w:r w:rsidRPr="0087483C">
        <w:rPr>
          <w:rFonts w:asciiTheme="minorHAnsi" w:hAnsiTheme="minorHAnsi" w:cstheme="minorHAnsi"/>
          <w:sz w:val="18"/>
          <w:szCs w:val="18"/>
        </w:rPr>
        <w:t>.</w:t>
      </w:r>
    </w:p>
    <w:p w14:paraId="0CFD935B" w14:textId="30D11AC6" w:rsidR="00720D79" w:rsidRPr="00236F4B" w:rsidRDefault="007B0D5E" w:rsidP="007B0D5E">
      <w:pPr>
        <w:keepNext/>
        <w:spacing w:after="0" w:line="240" w:lineRule="auto"/>
        <w:ind w:firstLine="270"/>
        <w:rPr>
          <w:rFonts w:asciiTheme="minorHAnsi" w:hAnsiTheme="minorHAnsi" w:cstheme="minorHAnsi"/>
          <w:sz w:val="18"/>
          <w:szCs w:val="18"/>
        </w:rPr>
      </w:pPr>
      <w:r w:rsidRPr="0036442C">
        <w:rPr>
          <w:rFonts w:asciiTheme="minorHAnsi" w:hAnsiTheme="minorHAnsi" w:cstheme="minorHAnsi"/>
          <w:sz w:val="18"/>
          <w:szCs w:val="18"/>
        </w:rPr>
        <w:t xml:space="preserve">11 Drain Water Heat Recovery - Reference information from </w:t>
      </w:r>
      <w:r w:rsidR="0036442C">
        <w:rPr>
          <w:rFonts w:asciiTheme="minorHAnsi" w:hAnsiTheme="minorHAnsi" w:cstheme="minorHAnsi"/>
          <w:sz w:val="18"/>
          <w:szCs w:val="18"/>
        </w:rPr>
        <w:t>Table A</w:t>
      </w:r>
      <w:r w:rsidRPr="0036442C">
        <w:rPr>
          <w:rFonts w:asciiTheme="minorHAnsi" w:hAnsiTheme="minorHAnsi" w:cstheme="minorHAnsi"/>
          <w:sz w:val="18"/>
          <w:szCs w:val="18"/>
        </w:rPr>
        <w:t>.</w:t>
      </w:r>
    </w:p>
    <w:p w14:paraId="735B7CAB" w14:textId="77777777" w:rsidR="007B0D5E" w:rsidRPr="00236F4B" w:rsidRDefault="007B0D5E" w:rsidP="00720D79">
      <w:pPr>
        <w:keepNext/>
        <w:spacing w:after="0" w:line="240" w:lineRule="auto"/>
        <w:rPr>
          <w:rFonts w:asciiTheme="minorHAnsi" w:hAnsiTheme="minorHAnsi" w:cstheme="minorHAnsi"/>
          <w:sz w:val="18"/>
          <w:szCs w:val="18"/>
        </w:rPr>
      </w:pPr>
    </w:p>
    <w:p w14:paraId="770ACA6B" w14:textId="6D97165B" w:rsidR="00720D79" w:rsidRPr="00236F4B" w:rsidRDefault="006E1E98" w:rsidP="00720D79">
      <w:pPr>
        <w:keepNext/>
        <w:spacing w:after="0" w:line="240" w:lineRule="auto"/>
        <w:rPr>
          <w:rFonts w:asciiTheme="minorHAnsi" w:hAnsiTheme="minorHAnsi" w:cstheme="minorHAnsi"/>
          <w:b/>
          <w:sz w:val="18"/>
          <w:szCs w:val="18"/>
        </w:rPr>
      </w:pPr>
      <w:r w:rsidRPr="00236F4B">
        <w:rPr>
          <w:rFonts w:asciiTheme="minorHAnsi" w:hAnsiTheme="minorHAnsi" w:cstheme="minorHAnsi"/>
          <w:b/>
          <w:sz w:val="18"/>
          <w:szCs w:val="18"/>
        </w:rPr>
        <w:t>C</w:t>
      </w:r>
      <w:r w:rsidR="00720D79" w:rsidRPr="00236F4B">
        <w:rPr>
          <w:rFonts w:asciiTheme="minorHAnsi" w:hAnsiTheme="minorHAnsi" w:cstheme="minorHAnsi"/>
          <w:b/>
          <w:sz w:val="18"/>
          <w:szCs w:val="18"/>
        </w:rPr>
        <w:t>. Design Dwelling Unit Water Heating Efficiency Information</w:t>
      </w:r>
    </w:p>
    <w:p w14:paraId="74046C32" w14:textId="60FCE961" w:rsidR="00720D79" w:rsidRPr="00236F4B" w:rsidRDefault="00720D79"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236F4B">
        <w:rPr>
          <w:rFonts w:asciiTheme="minorHAnsi" w:hAnsiTheme="minorHAnsi" w:cstheme="minorHAnsi"/>
          <w:sz w:val="18"/>
          <w:szCs w:val="18"/>
        </w:rPr>
        <w:t xml:space="preserve">This table reports the water heating system features that were specified on the registered CF1R compliance document for this project. </w:t>
      </w:r>
      <w:r w:rsidR="00E04539">
        <w:rPr>
          <w:rFonts w:asciiTheme="minorHAnsi" w:hAnsiTheme="minorHAnsi" w:cstheme="minorHAnsi"/>
          <w:sz w:val="18"/>
          <w:szCs w:val="18"/>
        </w:rPr>
        <w:t>This section is f</w:t>
      </w:r>
      <w:r w:rsidRPr="00236F4B">
        <w:rPr>
          <w:rFonts w:asciiTheme="minorHAnsi" w:hAnsiTheme="minorHAnsi" w:cstheme="minorHAnsi"/>
          <w:sz w:val="18"/>
          <w:szCs w:val="18"/>
        </w:rPr>
        <w:t>or information</w:t>
      </w:r>
      <w:r w:rsidR="00E04539">
        <w:rPr>
          <w:rFonts w:asciiTheme="minorHAnsi" w:hAnsiTheme="minorHAnsi" w:cstheme="minorHAnsi"/>
          <w:sz w:val="18"/>
          <w:szCs w:val="18"/>
        </w:rPr>
        <w:t>/verification purposes</w:t>
      </w:r>
      <w:r w:rsidRPr="00236F4B">
        <w:rPr>
          <w:rFonts w:asciiTheme="minorHAnsi" w:hAnsiTheme="minorHAnsi" w:cstheme="minorHAnsi"/>
          <w:sz w:val="18"/>
          <w:szCs w:val="18"/>
        </w:rPr>
        <w:t xml:space="preserve"> only and requires no user input.</w:t>
      </w:r>
    </w:p>
    <w:p w14:paraId="68B7A7C8" w14:textId="77777777" w:rsidR="00720D79" w:rsidRPr="00236F4B" w:rsidRDefault="00720D79" w:rsidP="00720D79">
      <w:pPr>
        <w:keepNext/>
        <w:spacing w:after="0" w:line="240" w:lineRule="auto"/>
        <w:rPr>
          <w:rFonts w:asciiTheme="minorHAnsi" w:hAnsiTheme="minorHAnsi" w:cstheme="minorHAnsi"/>
          <w:b/>
          <w:sz w:val="18"/>
          <w:szCs w:val="18"/>
        </w:rPr>
      </w:pPr>
    </w:p>
    <w:p w14:paraId="68AC99F7" w14:textId="58419CFD" w:rsidR="00720D79" w:rsidRPr="00236F4B" w:rsidRDefault="006E1E98" w:rsidP="00720D79">
      <w:pPr>
        <w:keepNext/>
        <w:spacing w:after="0" w:line="240" w:lineRule="auto"/>
        <w:rPr>
          <w:rFonts w:asciiTheme="minorHAnsi" w:hAnsiTheme="minorHAnsi" w:cstheme="minorHAnsi"/>
          <w:sz w:val="18"/>
          <w:szCs w:val="18"/>
        </w:rPr>
      </w:pPr>
      <w:r w:rsidRPr="00236F4B">
        <w:rPr>
          <w:rFonts w:asciiTheme="minorHAnsi" w:hAnsiTheme="minorHAnsi" w:cstheme="minorHAnsi"/>
          <w:b/>
          <w:sz w:val="18"/>
          <w:szCs w:val="18"/>
        </w:rPr>
        <w:t>D</w:t>
      </w:r>
      <w:r w:rsidR="00720D79" w:rsidRPr="00236F4B">
        <w:rPr>
          <w:rFonts w:asciiTheme="minorHAnsi" w:hAnsiTheme="minorHAnsi" w:cstheme="minorHAnsi"/>
          <w:b/>
          <w:sz w:val="18"/>
          <w:szCs w:val="18"/>
        </w:rPr>
        <w:t>. Installed Dwelling Unit Water Heating Efficiency Information</w:t>
      </w:r>
    </w:p>
    <w:p w14:paraId="409B91AA" w14:textId="77777777" w:rsidR="00720D79" w:rsidRPr="00236F4B" w:rsidRDefault="00720D79" w:rsidP="00720D79">
      <w:pPr>
        <w:keepNext/>
        <w:spacing w:after="0" w:line="240" w:lineRule="auto"/>
        <w:rPr>
          <w:rFonts w:asciiTheme="minorHAnsi" w:hAnsiTheme="minorHAnsi" w:cstheme="minorHAnsi"/>
          <w:sz w:val="18"/>
          <w:szCs w:val="18"/>
        </w:rPr>
      </w:pPr>
      <w:r w:rsidRPr="00236F4B">
        <w:rPr>
          <w:rFonts w:asciiTheme="minorHAnsi" w:hAnsiTheme="minorHAnsi" w:cstheme="minorHAnsi"/>
          <w:sz w:val="18"/>
          <w:szCs w:val="18"/>
        </w:rPr>
        <w:t>This table reports the water heating system information that is being installed. Require one line for each central system.</w:t>
      </w:r>
    </w:p>
    <w:p w14:paraId="2B30070B" w14:textId="61922B11"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236F4B">
        <w:rPr>
          <w:rFonts w:asciiTheme="minorHAnsi" w:hAnsiTheme="minorHAnsi" w:cstheme="minorHAnsi"/>
          <w:sz w:val="18"/>
          <w:szCs w:val="18"/>
        </w:rPr>
        <w:tab/>
        <w:t xml:space="preserve">01 Water Heating System ID or Name – Reference information from </w:t>
      </w:r>
      <w:r w:rsidR="0036442C">
        <w:rPr>
          <w:rFonts w:asciiTheme="minorHAnsi" w:hAnsiTheme="minorHAnsi" w:cstheme="minorHAnsi"/>
          <w:sz w:val="18"/>
          <w:szCs w:val="18"/>
        </w:rPr>
        <w:t>Table A.</w:t>
      </w:r>
    </w:p>
    <w:p w14:paraId="6C8AF421" w14:textId="3F8B1C8B"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 xml:space="preserve">02 Heating Efficiency Type – Reference information from </w:t>
      </w:r>
      <w:r w:rsidR="0036442C">
        <w:rPr>
          <w:rFonts w:asciiTheme="minorHAnsi" w:hAnsiTheme="minorHAnsi" w:cstheme="minorHAnsi"/>
          <w:sz w:val="18"/>
          <w:szCs w:val="18"/>
        </w:rPr>
        <w:t>Table C</w:t>
      </w:r>
      <w:r w:rsidRPr="00236F4B">
        <w:rPr>
          <w:rFonts w:asciiTheme="minorHAnsi" w:hAnsiTheme="minorHAnsi" w:cstheme="minorHAnsi"/>
          <w:sz w:val="18"/>
          <w:szCs w:val="18"/>
        </w:rPr>
        <w:t>. Different efficiency types are Energy Factor, AFUE, UEF and Thermal Efficiency.</w:t>
      </w:r>
    </w:p>
    <w:p w14:paraId="29C48C9A" w14:textId="710952AE" w:rsidR="00720D79" w:rsidRPr="00236F4B" w:rsidRDefault="00720D79" w:rsidP="00720D79">
      <w:pPr>
        <w:keepNext/>
        <w:spacing w:after="0" w:line="240" w:lineRule="auto"/>
        <w:ind w:left="720" w:hanging="450"/>
        <w:rPr>
          <w:rFonts w:asciiTheme="minorHAnsi" w:hAnsiTheme="minorHAnsi" w:cstheme="minorHAnsi"/>
          <w:b/>
          <w:sz w:val="18"/>
          <w:szCs w:val="18"/>
        </w:rPr>
      </w:pPr>
      <w:r w:rsidRPr="00236F4B">
        <w:rPr>
          <w:rFonts w:asciiTheme="minorHAnsi" w:hAnsiTheme="minorHAnsi" w:cstheme="minorHAnsi"/>
          <w:sz w:val="18"/>
          <w:szCs w:val="18"/>
        </w:rPr>
        <w:t xml:space="preserve">03 Heating Efficiency Value – User input </w:t>
      </w:r>
      <w:r w:rsidR="0036442C">
        <w:rPr>
          <w:rFonts w:asciiTheme="minorHAnsi" w:hAnsiTheme="minorHAnsi" w:cstheme="minorHAnsi"/>
          <w:sz w:val="18"/>
          <w:szCs w:val="18"/>
        </w:rPr>
        <w:t>m</w:t>
      </w:r>
      <w:r w:rsidRPr="00236F4B">
        <w:rPr>
          <w:rFonts w:asciiTheme="minorHAnsi" w:hAnsiTheme="minorHAnsi" w:cstheme="minorHAnsi"/>
          <w:sz w:val="18"/>
          <w:szCs w:val="18"/>
        </w:rPr>
        <w:t>ust be equal to or higher efficiency than value indicated on the CF1R.</w:t>
      </w:r>
    </w:p>
    <w:p w14:paraId="7452B819" w14:textId="13A02CFB"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04 Standby Loss – User input. Must be equal to or less than value indicated</w:t>
      </w:r>
      <w:r w:rsidR="00E04539">
        <w:rPr>
          <w:rFonts w:asciiTheme="minorHAnsi" w:hAnsiTheme="minorHAnsi" w:cstheme="minorHAnsi"/>
          <w:sz w:val="18"/>
          <w:szCs w:val="18"/>
        </w:rPr>
        <w:t xml:space="preserve"> in </w:t>
      </w:r>
      <w:r w:rsidR="0036442C">
        <w:rPr>
          <w:rFonts w:asciiTheme="minorHAnsi" w:hAnsiTheme="minorHAnsi" w:cstheme="minorHAnsi"/>
          <w:sz w:val="18"/>
          <w:szCs w:val="18"/>
        </w:rPr>
        <w:t>Table</w:t>
      </w:r>
      <w:r w:rsidR="00E04539">
        <w:rPr>
          <w:rFonts w:asciiTheme="minorHAnsi" w:hAnsiTheme="minorHAnsi" w:cstheme="minorHAnsi"/>
          <w:sz w:val="18"/>
          <w:szCs w:val="18"/>
        </w:rPr>
        <w:t xml:space="preserve"> C</w:t>
      </w:r>
      <w:r w:rsidRPr="00236F4B">
        <w:rPr>
          <w:rFonts w:asciiTheme="minorHAnsi" w:hAnsiTheme="minorHAnsi" w:cstheme="minorHAnsi"/>
          <w:sz w:val="18"/>
          <w:szCs w:val="18"/>
        </w:rPr>
        <w:t xml:space="preserve">. Value may be N/A if CF1R value is N/A.  </w:t>
      </w:r>
    </w:p>
    <w:p w14:paraId="246D9437" w14:textId="738E49EA"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 xml:space="preserve">05 Exterior Insulation R-Value – User input. Must be equal to or higher than value indicated </w:t>
      </w:r>
      <w:r w:rsidR="00E04539">
        <w:rPr>
          <w:rFonts w:asciiTheme="minorHAnsi" w:hAnsiTheme="minorHAnsi" w:cstheme="minorHAnsi"/>
          <w:sz w:val="18"/>
          <w:szCs w:val="18"/>
        </w:rPr>
        <w:t xml:space="preserve">in </w:t>
      </w:r>
      <w:r w:rsidR="0036442C">
        <w:rPr>
          <w:rFonts w:asciiTheme="minorHAnsi" w:hAnsiTheme="minorHAnsi" w:cstheme="minorHAnsi"/>
          <w:sz w:val="18"/>
          <w:szCs w:val="18"/>
        </w:rPr>
        <w:t>Table</w:t>
      </w:r>
      <w:r w:rsidR="00E04539">
        <w:rPr>
          <w:rFonts w:asciiTheme="minorHAnsi" w:hAnsiTheme="minorHAnsi" w:cstheme="minorHAnsi"/>
          <w:sz w:val="18"/>
          <w:szCs w:val="18"/>
        </w:rPr>
        <w:t xml:space="preserve"> C</w:t>
      </w:r>
      <w:r w:rsidRPr="00236F4B">
        <w:rPr>
          <w:rFonts w:asciiTheme="minorHAnsi" w:hAnsiTheme="minorHAnsi" w:cstheme="minorHAnsi"/>
          <w:sz w:val="18"/>
          <w:szCs w:val="18"/>
        </w:rPr>
        <w:t xml:space="preserve">. Value may be N/A if CF1R value is N/A.  </w:t>
      </w:r>
    </w:p>
    <w:p w14:paraId="0DC54883" w14:textId="68308088" w:rsidR="006E1E98" w:rsidRPr="00236F4B" w:rsidRDefault="006E1E98" w:rsidP="006E1E98">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06 Water Heater Storage Volume (gal) – User input. Value may be N/A if water heater type is instantaneous with zero storage.</w:t>
      </w:r>
    </w:p>
    <w:p w14:paraId="1ADBC2A5" w14:textId="5A4BEE46"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0</w:t>
      </w:r>
      <w:r w:rsidR="006E1E98" w:rsidRPr="00236F4B">
        <w:rPr>
          <w:rFonts w:asciiTheme="minorHAnsi" w:hAnsiTheme="minorHAnsi" w:cstheme="minorHAnsi"/>
          <w:sz w:val="18"/>
          <w:szCs w:val="18"/>
        </w:rPr>
        <w:t>7</w:t>
      </w:r>
      <w:r w:rsidRPr="00236F4B">
        <w:rPr>
          <w:rFonts w:asciiTheme="minorHAnsi" w:hAnsiTheme="minorHAnsi" w:cstheme="minorHAnsi"/>
          <w:sz w:val="18"/>
          <w:szCs w:val="18"/>
        </w:rPr>
        <w:t xml:space="preserve"> Tank location – User input. Must be equal to system type indicated </w:t>
      </w:r>
      <w:r w:rsidR="00E04539">
        <w:rPr>
          <w:rFonts w:asciiTheme="minorHAnsi" w:hAnsiTheme="minorHAnsi" w:cstheme="minorHAnsi"/>
          <w:sz w:val="18"/>
          <w:szCs w:val="18"/>
        </w:rPr>
        <w:t xml:space="preserve">in </w:t>
      </w:r>
      <w:r w:rsidR="0036442C">
        <w:rPr>
          <w:rFonts w:asciiTheme="minorHAnsi" w:hAnsiTheme="minorHAnsi" w:cstheme="minorHAnsi"/>
          <w:sz w:val="18"/>
          <w:szCs w:val="18"/>
        </w:rPr>
        <w:t>Table</w:t>
      </w:r>
      <w:r w:rsidR="00E04539">
        <w:rPr>
          <w:rFonts w:asciiTheme="minorHAnsi" w:hAnsiTheme="minorHAnsi" w:cstheme="minorHAnsi"/>
          <w:sz w:val="18"/>
          <w:szCs w:val="18"/>
        </w:rPr>
        <w:t xml:space="preserve"> C</w:t>
      </w:r>
      <w:r w:rsidRPr="00236F4B">
        <w:rPr>
          <w:rFonts w:asciiTheme="minorHAnsi" w:hAnsiTheme="minorHAnsi" w:cstheme="minorHAnsi"/>
          <w:sz w:val="18"/>
          <w:szCs w:val="18"/>
        </w:rPr>
        <w:t>.</w:t>
      </w:r>
    </w:p>
    <w:p w14:paraId="7DD59A20"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1D01337F" w14:textId="0439B223" w:rsidR="00720D79" w:rsidRPr="00236F4B" w:rsidRDefault="006E1E98"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236F4B">
        <w:rPr>
          <w:rFonts w:asciiTheme="minorHAnsi" w:hAnsiTheme="minorHAnsi" w:cstheme="minorHAnsi"/>
          <w:b/>
          <w:sz w:val="18"/>
          <w:szCs w:val="18"/>
        </w:rPr>
        <w:t>E</w:t>
      </w:r>
      <w:r w:rsidR="00720D79" w:rsidRPr="00236F4B">
        <w:rPr>
          <w:rFonts w:asciiTheme="minorHAnsi" w:hAnsiTheme="minorHAnsi" w:cstheme="minorHAnsi"/>
          <w:b/>
          <w:sz w:val="18"/>
          <w:szCs w:val="18"/>
        </w:rPr>
        <w:t>. Installed Water Heater Manufacturer Information</w:t>
      </w:r>
    </w:p>
    <w:p w14:paraId="522152A5"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This table reports the manufacturer information of the installed water heater(s). Require one line for each installed water heater</w:t>
      </w:r>
    </w:p>
    <w:p w14:paraId="636C7708"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01 Water Heating System ID or Name – Reference information from CF1R.</w:t>
      </w:r>
    </w:p>
    <w:p w14:paraId="531F47BF"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02 Manufacturer – User input. Enter the name of the water heater manufacturer.</w:t>
      </w:r>
    </w:p>
    <w:p w14:paraId="72103C0E"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03 Model Number – User input. Enter the model number of the water heater.</w:t>
      </w:r>
    </w:p>
    <w:p w14:paraId="16AA7EF8" w14:textId="77777777" w:rsidR="006E4B25"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BB6B5E1" w14:textId="4E48C9EE" w:rsidR="006E4B25" w:rsidRPr="00236F4B" w:rsidRDefault="006E4B25" w:rsidP="006E4B25">
      <w:pPr>
        <w:spacing w:after="0" w:line="240" w:lineRule="auto"/>
        <w:rPr>
          <w:rFonts w:asciiTheme="minorHAnsi" w:hAnsiTheme="minorHAnsi" w:cs="Arial"/>
          <w:b/>
          <w:sz w:val="18"/>
          <w:szCs w:val="18"/>
        </w:rPr>
      </w:pPr>
      <w:r w:rsidRPr="00236F4B">
        <w:rPr>
          <w:rFonts w:asciiTheme="minorHAnsi" w:hAnsiTheme="minorHAnsi" w:cs="Arial"/>
          <w:b/>
          <w:sz w:val="18"/>
          <w:szCs w:val="18"/>
        </w:rPr>
        <w:t>F. Mandatory Measures for all Domestic Hot Water Distribution Systems</w:t>
      </w:r>
    </w:p>
    <w:p w14:paraId="1B6C4505" w14:textId="77777777" w:rsidR="006E4B25" w:rsidRPr="00236F4B"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lists the requirements for all DHW systems. HERS rater must ensure all the requirements in this table are met. </w:t>
      </w:r>
    </w:p>
    <w:p w14:paraId="130AD610" w14:textId="77777777" w:rsidR="006E4B25"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3CB7BE7A" w14:textId="0EAFD9B5" w:rsidR="006E4B25" w:rsidRPr="00236F4B" w:rsidRDefault="006E4B25" w:rsidP="00A259EF">
      <w:pPr>
        <w:spacing w:after="0" w:line="240" w:lineRule="auto"/>
        <w:rPr>
          <w:rFonts w:asciiTheme="minorHAnsi" w:hAnsiTheme="minorHAnsi" w:cstheme="minorHAnsi"/>
          <w:b/>
          <w:sz w:val="18"/>
          <w:szCs w:val="18"/>
        </w:rPr>
      </w:pPr>
      <w:r w:rsidRPr="00236F4B">
        <w:rPr>
          <w:rFonts w:asciiTheme="minorHAnsi" w:hAnsiTheme="minorHAnsi" w:cstheme="minorHAnsi"/>
          <w:b/>
          <w:sz w:val="18"/>
          <w:szCs w:val="18"/>
        </w:rPr>
        <w:t>G</w:t>
      </w:r>
      <w:r w:rsidR="00720D79" w:rsidRPr="00236F4B">
        <w:rPr>
          <w:rFonts w:asciiTheme="minorHAnsi" w:hAnsiTheme="minorHAnsi" w:cstheme="minorHAnsi"/>
          <w:b/>
          <w:sz w:val="18"/>
          <w:szCs w:val="18"/>
        </w:rPr>
        <w:t xml:space="preserve">. </w:t>
      </w:r>
      <w:r w:rsidR="00935470" w:rsidRPr="00095F6F">
        <w:rPr>
          <w:rFonts w:asciiTheme="minorHAnsi" w:hAnsiTheme="minorHAnsi" w:cstheme="minorHAnsi"/>
          <w:b/>
          <w:sz w:val="18"/>
          <w:szCs w:val="18"/>
        </w:rPr>
        <w:t xml:space="preserve">HERS-Verified Compact Hot Water Distribution </w:t>
      </w:r>
      <w:r w:rsidR="00935470" w:rsidRPr="00236F4B">
        <w:rPr>
          <w:rFonts w:asciiTheme="minorHAnsi" w:hAnsiTheme="minorHAnsi" w:cstheme="minorHAnsi"/>
          <w:b/>
          <w:sz w:val="18"/>
          <w:szCs w:val="18"/>
        </w:rPr>
        <w:t>Expanded Credit</w:t>
      </w:r>
      <w:r w:rsidRPr="00236F4B">
        <w:rPr>
          <w:rFonts w:asciiTheme="minorHAnsi" w:hAnsiTheme="minorHAnsi" w:cstheme="minorHAnsi"/>
          <w:b/>
          <w:sz w:val="18"/>
          <w:szCs w:val="18"/>
        </w:rPr>
        <w:t xml:space="preserve"> and</w:t>
      </w:r>
      <w:r w:rsidR="00C17ADA">
        <w:rPr>
          <w:rFonts w:asciiTheme="minorHAnsi" w:hAnsiTheme="minorHAnsi" w:cstheme="minorHAnsi"/>
          <w:b/>
          <w:sz w:val="18"/>
          <w:szCs w:val="18"/>
        </w:rPr>
        <w:t xml:space="preserve"> </w:t>
      </w:r>
      <w:r w:rsidRPr="00236F4B">
        <w:rPr>
          <w:rFonts w:asciiTheme="minorHAnsi" w:hAnsiTheme="minorHAnsi" w:cstheme="minorHAnsi"/>
          <w:b/>
          <w:sz w:val="18"/>
          <w:szCs w:val="18"/>
        </w:rPr>
        <w:t xml:space="preserve">H. </w:t>
      </w:r>
      <w:r w:rsidRPr="00236F4B">
        <w:rPr>
          <w:rFonts w:cstheme="minorHAnsi"/>
          <w:b/>
          <w:sz w:val="18"/>
          <w:szCs w:val="18"/>
        </w:rPr>
        <w:t>Compact Hot Water Distribution Basic</w:t>
      </w:r>
    </w:p>
    <w:p w14:paraId="1EFA6C4E" w14:textId="77777777"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If performance compliance is used, this table lists the values used in the performance calculation and require no user input.</w:t>
      </w:r>
    </w:p>
    <w:p w14:paraId="0819B492" w14:textId="08C70208" w:rsidR="00F41465"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7" w:author="Smith, Alexis@Energy" w:date="2019-03-21T13:39:00Z"/>
          <w:rFonts w:asciiTheme="minorHAnsi" w:hAnsiTheme="minorHAnsi" w:cstheme="minorHAnsi"/>
          <w:sz w:val="18"/>
          <w:szCs w:val="18"/>
        </w:rPr>
      </w:pPr>
      <w:r w:rsidRPr="00236F4B">
        <w:rPr>
          <w:rFonts w:asciiTheme="minorHAnsi" w:hAnsiTheme="minorHAnsi" w:cstheme="minorHAnsi"/>
          <w:sz w:val="18"/>
          <w:szCs w:val="18"/>
        </w:rPr>
        <w:t>If prescriptive compliance is used, fill out this table</w:t>
      </w:r>
      <w:r w:rsidR="00E04539">
        <w:rPr>
          <w:rFonts w:asciiTheme="minorHAnsi" w:hAnsiTheme="minorHAnsi" w:cstheme="minorHAnsi"/>
          <w:sz w:val="18"/>
          <w:szCs w:val="18"/>
        </w:rPr>
        <w:t>.</w:t>
      </w:r>
    </w:p>
    <w:p w14:paraId="55A5A1BB" w14:textId="718D67E7" w:rsidR="00BF3581" w:rsidRPr="00236F4B" w:rsidRDefault="00BF3581"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ins w:id="128" w:author="Smith, Alexis@Energy" w:date="2019-03-21T13:39:00Z">
        <w:r>
          <w:rPr>
            <w:rFonts w:asciiTheme="minorHAnsi" w:hAnsiTheme="minorHAnsi" w:cstheme="minorHAnsi"/>
            <w:sz w:val="18"/>
            <w:szCs w:val="18"/>
          </w:rPr>
          <w:tab/>
          <w:t xml:space="preserve">01 </w:t>
        </w:r>
        <w:r w:rsidRPr="00236F4B">
          <w:rPr>
            <w:rFonts w:asciiTheme="minorHAnsi" w:hAnsiTheme="minorHAnsi" w:cstheme="minorHAnsi"/>
            <w:sz w:val="18"/>
            <w:szCs w:val="18"/>
          </w:rPr>
          <w:t>Reference information from CF1R</w:t>
        </w:r>
      </w:ins>
    </w:p>
    <w:p w14:paraId="5D30FC69" w14:textId="5052DD8A" w:rsidR="00F41465" w:rsidRPr="00236F4B" w:rsidRDefault="00F41465" w:rsidP="002A1FF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360"/>
        <w:rPr>
          <w:rFonts w:asciiTheme="minorHAnsi" w:hAnsiTheme="minorHAnsi" w:cstheme="minorHAnsi"/>
          <w:sz w:val="18"/>
          <w:szCs w:val="18"/>
        </w:rPr>
      </w:pPr>
      <w:r w:rsidRPr="00236F4B">
        <w:rPr>
          <w:rFonts w:asciiTheme="minorHAnsi" w:hAnsiTheme="minorHAnsi" w:cstheme="minorHAnsi"/>
          <w:b/>
          <w:sz w:val="18"/>
          <w:szCs w:val="18"/>
        </w:rPr>
        <w:tab/>
      </w:r>
      <w:r w:rsidRPr="00236F4B">
        <w:rPr>
          <w:rFonts w:asciiTheme="minorHAnsi" w:hAnsiTheme="minorHAnsi" w:cstheme="minorHAnsi"/>
          <w:sz w:val="18"/>
          <w:szCs w:val="18"/>
        </w:rPr>
        <w:t>0</w:t>
      </w:r>
      <w:ins w:id="129" w:author="Smith, Alexis@Energy" w:date="2019-03-21T13:39:00Z">
        <w:r w:rsidR="00BF3581">
          <w:rPr>
            <w:rFonts w:asciiTheme="minorHAnsi" w:hAnsiTheme="minorHAnsi" w:cstheme="minorHAnsi"/>
            <w:sz w:val="18"/>
            <w:szCs w:val="18"/>
          </w:rPr>
          <w:t>2</w:t>
        </w:r>
      </w:ins>
      <w:del w:id="130" w:author="Smith, Alexis@Energy" w:date="2019-03-21T13:39:00Z">
        <w:r w:rsidRPr="00236F4B" w:rsidDel="00BF3581">
          <w:rPr>
            <w:rFonts w:asciiTheme="minorHAnsi" w:hAnsiTheme="minorHAnsi" w:cstheme="minorHAnsi"/>
            <w:sz w:val="18"/>
            <w:szCs w:val="18"/>
          </w:rPr>
          <w:delText>1</w:delText>
        </w:r>
      </w:del>
      <w:r w:rsidRPr="00236F4B">
        <w:rPr>
          <w:rFonts w:asciiTheme="minorHAnsi" w:hAnsiTheme="minorHAnsi" w:cstheme="minorHAnsi"/>
          <w:sz w:val="18"/>
          <w:szCs w:val="18"/>
        </w:rPr>
        <w:t xml:space="preserve"> Enter the </w:t>
      </w:r>
      <w:r w:rsidR="00E04539">
        <w:rPr>
          <w:rFonts w:asciiTheme="minorHAnsi" w:hAnsiTheme="minorHAnsi" w:cstheme="minorHAnsi"/>
          <w:sz w:val="18"/>
          <w:szCs w:val="18"/>
        </w:rPr>
        <w:t>m</w:t>
      </w:r>
      <w:r w:rsidRPr="00236F4B">
        <w:rPr>
          <w:rFonts w:asciiTheme="minorHAnsi" w:hAnsiTheme="minorHAnsi" w:cstheme="minorHAnsi"/>
          <w:sz w:val="18"/>
          <w:szCs w:val="18"/>
        </w:rPr>
        <w:t xml:space="preserve">aster </w:t>
      </w:r>
      <w:r w:rsidR="00E04539">
        <w:rPr>
          <w:rFonts w:asciiTheme="minorHAnsi" w:hAnsiTheme="minorHAnsi" w:cstheme="minorHAnsi"/>
          <w:sz w:val="18"/>
          <w:szCs w:val="18"/>
        </w:rPr>
        <w:t>b</w:t>
      </w:r>
      <w:r w:rsidRPr="00236F4B">
        <w:rPr>
          <w:rFonts w:asciiTheme="minorHAnsi" w:hAnsiTheme="minorHAnsi" w:cstheme="minorHAnsi"/>
          <w:sz w:val="18"/>
          <w:szCs w:val="18"/>
        </w:rPr>
        <w:t xml:space="preserve">ath distance of furthest fixture to </w:t>
      </w:r>
      <w:r w:rsidR="00E04539">
        <w:rPr>
          <w:rFonts w:asciiTheme="minorHAnsi" w:hAnsiTheme="minorHAnsi" w:cstheme="minorHAnsi"/>
          <w:sz w:val="18"/>
          <w:szCs w:val="18"/>
        </w:rPr>
        <w:t>w</w:t>
      </w:r>
      <w:r w:rsidRPr="00236F4B">
        <w:rPr>
          <w:rFonts w:asciiTheme="minorHAnsi" w:hAnsiTheme="minorHAnsi" w:cstheme="minorHAnsi"/>
          <w:sz w:val="18"/>
          <w:szCs w:val="18"/>
        </w:rPr>
        <w:t xml:space="preserve">ater </w:t>
      </w:r>
      <w:r w:rsidR="00E04539">
        <w:rPr>
          <w:rFonts w:asciiTheme="minorHAnsi" w:hAnsiTheme="minorHAnsi" w:cstheme="minorHAnsi"/>
          <w:sz w:val="18"/>
          <w:szCs w:val="18"/>
        </w:rPr>
        <w:t>h</w:t>
      </w:r>
      <w:r w:rsidRPr="00236F4B">
        <w:rPr>
          <w:rFonts w:asciiTheme="minorHAnsi" w:hAnsiTheme="minorHAnsi" w:cstheme="minorHAnsi"/>
          <w:sz w:val="18"/>
          <w:szCs w:val="18"/>
        </w:rPr>
        <w:t>eater in feet.</w:t>
      </w:r>
      <w:ins w:id="131" w:author="Tam, Danny@Energy" w:date="2019-03-22T12:28:00Z">
        <w:r w:rsidR="00975E71">
          <w:rPr>
            <w:rFonts w:asciiTheme="minorHAnsi" w:hAnsiTheme="minorHAnsi" w:cstheme="minorHAnsi"/>
            <w:sz w:val="18"/>
            <w:szCs w:val="18"/>
          </w:rPr>
          <w:t xml:space="preserve">  For multiple water heaters, enter the distance to the closest water heater.</w:t>
        </w:r>
      </w:ins>
    </w:p>
    <w:p w14:paraId="3B502AE7" w14:textId="5B1D65A3" w:rsidR="00F41465" w:rsidRPr="00236F4B" w:rsidRDefault="00F41465" w:rsidP="002A1FF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360"/>
        <w:rPr>
          <w:rFonts w:asciiTheme="minorHAnsi" w:hAnsiTheme="minorHAnsi" w:cstheme="minorHAnsi"/>
          <w:sz w:val="18"/>
          <w:szCs w:val="18"/>
        </w:rPr>
      </w:pPr>
      <w:r w:rsidRPr="00236F4B">
        <w:rPr>
          <w:rFonts w:asciiTheme="minorHAnsi" w:hAnsiTheme="minorHAnsi" w:cstheme="minorHAnsi"/>
          <w:sz w:val="18"/>
          <w:szCs w:val="18"/>
        </w:rPr>
        <w:t>0</w:t>
      </w:r>
      <w:del w:id="132" w:author="Smith, Alexis@Energy" w:date="2019-03-21T13:39:00Z">
        <w:r w:rsidRPr="00236F4B" w:rsidDel="00BF3581">
          <w:rPr>
            <w:rFonts w:asciiTheme="minorHAnsi" w:hAnsiTheme="minorHAnsi" w:cstheme="minorHAnsi"/>
            <w:sz w:val="18"/>
            <w:szCs w:val="18"/>
          </w:rPr>
          <w:delText>2</w:delText>
        </w:r>
      </w:del>
      <w:ins w:id="133" w:author="Smith, Alexis@Energy" w:date="2019-03-21T13:39:00Z">
        <w:r w:rsidR="00BF3581">
          <w:rPr>
            <w:rFonts w:asciiTheme="minorHAnsi" w:hAnsiTheme="minorHAnsi" w:cstheme="minorHAnsi"/>
            <w:sz w:val="18"/>
            <w:szCs w:val="18"/>
          </w:rPr>
          <w:t>3</w:t>
        </w:r>
      </w:ins>
      <w:r w:rsidRPr="00236F4B">
        <w:rPr>
          <w:rFonts w:asciiTheme="minorHAnsi" w:hAnsiTheme="minorHAnsi" w:cstheme="minorHAnsi"/>
          <w:sz w:val="18"/>
          <w:szCs w:val="18"/>
        </w:rPr>
        <w:t xml:space="preserve"> Enter the </w:t>
      </w:r>
      <w:r w:rsidR="00E04539">
        <w:rPr>
          <w:rFonts w:asciiTheme="minorHAnsi" w:hAnsiTheme="minorHAnsi" w:cstheme="minorHAnsi"/>
          <w:sz w:val="18"/>
          <w:szCs w:val="18"/>
        </w:rPr>
        <w:t>k</w:t>
      </w:r>
      <w:r w:rsidRPr="00236F4B">
        <w:rPr>
          <w:rFonts w:asciiTheme="minorHAnsi" w:hAnsiTheme="minorHAnsi" w:cstheme="minorHAnsi"/>
          <w:sz w:val="18"/>
          <w:szCs w:val="18"/>
        </w:rPr>
        <w:t xml:space="preserve">itchen distance from furthest fixture to </w:t>
      </w:r>
      <w:r w:rsidR="00E04539">
        <w:rPr>
          <w:rFonts w:asciiTheme="minorHAnsi" w:hAnsiTheme="minorHAnsi" w:cstheme="minorHAnsi"/>
          <w:sz w:val="18"/>
          <w:szCs w:val="18"/>
        </w:rPr>
        <w:t>w</w:t>
      </w:r>
      <w:r w:rsidRPr="00236F4B">
        <w:rPr>
          <w:rFonts w:asciiTheme="minorHAnsi" w:hAnsiTheme="minorHAnsi" w:cstheme="minorHAnsi"/>
          <w:sz w:val="18"/>
          <w:szCs w:val="18"/>
        </w:rPr>
        <w:t xml:space="preserve">ater </w:t>
      </w:r>
      <w:r w:rsidR="00E04539">
        <w:rPr>
          <w:rFonts w:asciiTheme="minorHAnsi" w:hAnsiTheme="minorHAnsi" w:cstheme="minorHAnsi"/>
          <w:sz w:val="18"/>
          <w:szCs w:val="18"/>
        </w:rPr>
        <w:t>h</w:t>
      </w:r>
      <w:r w:rsidRPr="00236F4B">
        <w:rPr>
          <w:rFonts w:asciiTheme="minorHAnsi" w:hAnsiTheme="minorHAnsi" w:cstheme="minorHAnsi"/>
          <w:sz w:val="18"/>
          <w:szCs w:val="18"/>
        </w:rPr>
        <w:t>eater in feet</w:t>
      </w:r>
      <w:r w:rsidR="00E04539">
        <w:rPr>
          <w:rFonts w:asciiTheme="minorHAnsi" w:hAnsiTheme="minorHAnsi" w:cstheme="minorHAnsi"/>
          <w:sz w:val="18"/>
          <w:szCs w:val="18"/>
        </w:rPr>
        <w:t>.</w:t>
      </w:r>
      <w:ins w:id="134" w:author="Tam, Danny@Energy" w:date="2019-03-22T12:28:00Z">
        <w:r w:rsidR="00975E71">
          <w:rPr>
            <w:rFonts w:asciiTheme="minorHAnsi" w:hAnsiTheme="minorHAnsi" w:cstheme="minorHAnsi"/>
            <w:sz w:val="18"/>
            <w:szCs w:val="18"/>
          </w:rPr>
          <w:t xml:space="preserve"> For multiple water heaters, enter the distance to the closest water heater.</w:t>
        </w:r>
      </w:ins>
    </w:p>
    <w:p w14:paraId="0D8AA2D5" w14:textId="5B7D5EC5" w:rsidR="00F41465" w:rsidRPr="00236F4B" w:rsidRDefault="00F41465" w:rsidP="002A1FF1">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98"/>
        <w:rPr>
          <w:rFonts w:asciiTheme="minorHAnsi" w:hAnsiTheme="minorHAnsi" w:cstheme="minorHAnsi"/>
          <w:sz w:val="18"/>
          <w:szCs w:val="18"/>
        </w:rPr>
      </w:pPr>
      <w:r w:rsidRPr="00236F4B">
        <w:rPr>
          <w:rFonts w:asciiTheme="minorHAnsi" w:hAnsiTheme="minorHAnsi" w:cstheme="minorHAnsi"/>
          <w:sz w:val="18"/>
          <w:szCs w:val="18"/>
        </w:rPr>
        <w:t>0</w:t>
      </w:r>
      <w:ins w:id="135" w:author="Smith, Alexis@Energy" w:date="2019-03-21T13:39:00Z">
        <w:r w:rsidR="00BF3581">
          <w:rPr>
            <w:rFonts w:asciiTheme="minorHAnsi" w:hAnsiTheme="minorHAnsi" w:cstheme="minorHAnsi"/>
            <w:sz w:val="18"/>
            <w:szCs w:val="18"/>
          </w:rPr>
          <w:t>4</w:t>
        </w:r>
      </w:ins>
      <w:del w:id="136" w:author="Smith, Alexis@Energy" w:date="2019-03-21T13:39:00Z">
        <w:r w:rsidRPr="00236F4B" w:rsidDel="00BF3581">
          <w:rPr>
            <w:rFonts w:asciiTheme="minorHAnsi" w:hAnsiTheme="minorHAnsi" w:cstheme="minorHAnsi"/>
            <w:sz w:val="18"/>
            <w:szCs w:val="18"/>
          </w:rPr>
          <w:delText>3</w:delText>
        </w:r>
      </w:del>
      <w:r w:rsidRPr="00236F4B">
        <w:rPr>
          <w:rFonts w:asciiTheme="minorHAnsi" w:hAnsiTheme="minorHAnsi" w:cstheme="minorHAnsi"/>
          <w:sz w:val="18"/>
          <w:szCs w:val="18"/>
        </w:rPr>
        <w:t xml:space="preserve"> Enter </w:t>
      </w:r>
      <w:r w:rsidR="00E04539">
        <w:rPr>
          <w:rFonts w:asciiTheme="minorHAnsi" w:hAnsiTheme="minorHAnsi" w:cstheme="minorHAnsi"/>
          <w:sz w:val="18"/>
          <w:szCs w:val="18"/>
        </w:rPr>
        <w:t>f</w:t>
      </w:r>
      <w:r w:rsidRPr="00236F4B">
        <w:rPr>
          <w:rFonts w:asciiTheme="minorHAnsi" w:hAnsiTheme="minorHAnsi" w:cstheme="minorHAnsi"/>
          <w:sz w:val="18"/>
          <w:szCs w:val="18"/>
        </w:rPr>
        <w:t xml:space="preserve">urthest </w:t>
      </w:r>
      <w:r w:rsidR="00E04539">
        <w:rPr>
          <w:rFonts w:asciiTheme="minorHAnsi" w:hAnsiTheme="minorHAnsi" w:cstheme="minorHAnsi"/>
          <w:sz w:val="18"/>
          <w:szCs w:val="18"/>
        </w:rPr>
        <w:t>t</w:t>
      </w:r>
      <w:r w:rsidRPr="00236F4B">
        <w:rPr>
          <w:rFonts w:asciiTheme="minorHAnsi" w:hAnsiTheme="minorHAnsi" w:cstheme="minorHAnsi"/>
          <w:sz w:val="18"/>
          <w:szCs w:val="18"/>
        </w:rPr>
        <w:t>hird fixtures from fixture to Water Heater in feet</w:t>
      </w:r>
      <w:r w:rsidR="00E04539">
        <w:rPr>
          <w:rFonts w:asciiTheme="minorHAnsi" w:hAnsiTheme="minorHAnsi" w:cstheme="minorHAnsi"/>
          <w:sz w:val="18"/>
          <w:szCs w:val="18"/>
        </w:rPr>
        <w:t>.</w:t>
      </w:r>
      <w:ins w:id="137" w:author="Tam, Danny@Energy" w:date="2019-03-22T12:28:00Z">
        <w:r w:rsidR="00975E71">
          <w:rPr>
            <w:rFonts w:asciiTheme="minorHAnsi" w:hAnsiTheme="minorHAnsi" w:cstheme="minorHAnsi"/>
            <w:sz w:val="18"/>
            <w:szCs w:val="18"/>
          </w:rPr>
          <w:t xml:space="preserve"> For multiple water heaters, enter the average of the furthest distance of each water heater.</w:t>
        </w:r>
      </w:ins>
    </w:p>
    <w:p w14:paraId="1A9580BA" w14:textId="03B1F868"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w:t>
      </w:r>
      <w:ins w:id="138" w:author="Smith, Alexis@Energy" w:date="2019-03-21T13:39:00Z">
        <w:r w:rsidR="00BF3581">
          <w:rPr>
            <w:rFonts w:asciiTheme="minorHAnsi" w:hAnsiTheme="minorHAnsi" w:cstheme="minorHAnsi"/>
            <w:sz w:val="18"/>
            <w:szCs w:val="18"/>
          </w:rPr>
          <w:t>5</w:t>
        </w:r>
      </w:ins>
      <w:del w:id="139" w:author="Smith, Alexis@Energy" w:date="2019-03-21T13:39:00Z">
        <w:r w:rsidRPr="00236F4B" w:rsidDel="00BF3581">
          <w:rPr>
            <w:rFonts w:asciiTheme="minorHAnsi" w:hAnsiTheme="minorHAnsi" w:cstheme="minorHAnsi"/>
            <w:sz w:val="18"/>
            <w:szCs w:val="18"/>
          </w:rPr>
          <w:delText>4</w:delText>
        </w:r>
      </w:del>
      <w:r w:rsidRPr="00236F4B">
        <w:rPr>
          <w:rFonts w:asciiTheme="minorHAnsi" w:hAnsiTheme="minorHAnsi" w:cstheme="minorHAnsi"/>
          <w:sz w:val="18"/>
          <w:szCs w:val="18"/>
        </w:rPr>
        <w:t xml:space="preserve"> </w:t>
      </w:r>
      <w:r w:rsidR="00E04539">
        <w:rPr>
          <w:rFonts w:asciiTheme="minorHAnsi" w:hAnsiTheme="minorHAnsi" w:cstheme="minorHAnsi"/>
          <w:sz w:val="18"/>
          <w:szCs w:val="18"/>
        </w:rPr>
        <w:t xml:space="preserve">Weighted Distance - </w:t>
      </w:r>
      <w:r w:rsidRPr="00236F4B">
        <w:rPr>
          <w:rFonts w:asciiTheme="minorHAnsi" w:hAnsiTheme="minorHAnsi" w:cstheme="minorHAnsi"/>
          <w:sz w:val="18"/>
          <w:szCs w:val="18"/>
        </w:rPr>
        <w:t>Calculated value – no user input required</w:t>
      </w:r>
      <w:r w:rsidR="00E04539">
        <w:rPr>
          <w:rFonts w:asciiTheme="minorHAnsi" w:hAnsiTheme="minorHAnsi" w:cstheme="minorHAnsi"/>
          <w:sz w:val="18"/>
          <w:szCs w:val="18"/>
        </w:rPr>
        <w:t>.</w:t>
      </w:r>
    </w:p>
    <w:p w14:paraId="74780DA6" w14:textId="7A2A93E3"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w:t>
      </w:r>
      <w:del w:id="140" w:author="Smith, Alexis@Energy" w:date="2019-03-21T13:39:00Z">
        <w:r w:rsidRPr="00236F4B" w:rsidDel="00BF3581">
          <w:rPr>
            <w:rFonts w:asciiTheme="minorHAnsi" w:hAnsiTheme="minorHAnsi" w:cstheme="minorHAnsi"/>
            <w:sz w:val="18"/>
            <w:szCs w:val="18"/>
          </w:rPr>
          <w:delText>5</w:delText>
        </w:r>
      </w:del>
      <w:ins w:id="141" w:author="Smith, Alexis@Energy" w:date="2019-03-21T13:39:00Z">
        <w:r w:rsidR="00BF3581">
          <w:rPr>
            <w:rFonts w:asciiTheme="minorHAnsi" w:hAnsiTheme="minorHAnsi" w:cstheme="minorHAnsi"/>
            <w:sz w:val="18"/>
            <w:szCs w:val="18"/>
          </w:rPr>
          <w:t>6</w:t>
        </w:r>
      </w:ins>
      <w:r w:rsidRPr="00236F4B">
        <w:rPr>
          <w:rFonts w:asciiTheme="minorHAnsi" w:hAnsiTheme="minorHAnsi" w:cstheme="minorHAnsi"/>
          <w:sz w:val="18"/>
          <w:szCs w:val="18"/>
        </w:rPr>
        <w:t xml:space="preserve"> </w:t>
      </w:r>
      <w:r w:rsidR="00E04539">
        <w:rPr>
          <w:rFonts w:asciiTheme="minorHAnsi" w:hAnsiTheme="minorHAnsi" w:cstheme="minorHAnsi"/>
          <w:sz w:val="18"/>
          <w:szCs w:val="18"/>
        </w:rPr>
        <w:t xml:space="preserve">Qualification Distance - </w:t>
      </w:r>
      <w:r w:rsidRPr="00236F4B">
        <w:rPr>
          <w:rFonts w:asciiTheme="minorHAnsi" w:hAnsiTheme="minorHAnsi" w:cstheme="minorHAnsi"/>
          <w:sz w:val="18"/>
          <w:szCs w:val="18"/>
        </w:rPr>
        <w:t>Calculated value – no user input required</w:t>
      </w:r>
      <w:r w:rsidR="00E04539">
        <w:rPr>
          <w:rFonts w:asciiTheme="minorHAnsi" w:hAnsiTheme="minorHAnsi" w:cstheme="minorHAnsi"/>
          <w:sz w:val="18"/>
          <w:szCs w:val="18"/>
        </w:rPr>
        <w:t>.</w:t>
      </w:r>
    </w:p>
    <w:p w14:paraId="52EE3035" w14:textId="140FF73B" w:rsidR="00B2258C" w:rsidRDefault="00B2258C"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42" w:author="Smith, Alexis@Energy" w:date="2019-03-21T13:39:00Z"/>
          <w:rFonts w:asciiTheme="minorHAnsi" w:hAnsiTheme="minorHAnsi" w:cstheme="minorHAnsi"/>
          <w:sz w:val="18"/>
          <w:szCs w:val="18"/>
        </w:rPr>
      </w:pPr>
    </w:p>
    <w:p w14:paraId="438C40AA" w14:textId="750728F9" w:rsidR="00BF3581" w:rsidRDefault="00BF3581"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43" w:author="Smith, Alexis@Energy" w:date="2019-03-21T13:39:00Z"/>
          <w:rFonts w:asciiTheme="minorHAnsi" w:hAnsiTheme="minorHAnsi" w:cstheme="minorHAnsi"/>
          <w:sz w:val="18"/>
          <w:szCs w:val="18"/>
        </w:rPr>
      </w:pPr>
    </w:p>
    <w:p w14:paraId="2EBBC362" w14:textId="77777777" w:rsidR="00BF3581" w:rsidRPr="00236F4B" w:rsidRDefault="00BF3581"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p>
    <w:p w14:paraId="3F094477" w14:textId="51923D1A" w:rsidR="001B692C" w:rsidRPr="00095F6F" w:rsidRDefault="006E4B25" w:rsidP="001B692C">
      <w:pPr>
        <w:spacing w:after="0" w:line="240" w:lineRule="auto"/>
        <w:rPr>
          <w:rFonts w:asciiTheme="minorHAnsi" w:eastAsiaTheme="minorEastAsia" w:hAnsiTheme="minorHAnsi" w:cstheme="minorHAnsi"/>
          <w:b/>
          <w:sz w:val="18"/>
          <w:szCs w:val="18"/>
        </w:rPr>
      </w:pPr>
      <w:r w:rsidRPr="00236F4B">
        <w:rPr>
          <w:rFonts w:asciiTheme="minorHAnsi" w:hAnsiTheme="minorHAnsi" w:cs="Arial"/>
          <w:b/>
          <w:sz w:val="18"/>
          <w:szCs w:val="18"/>
        </w:rPr>
        <w:t>I</w:t>
      </w:r>
      <w:r w:rsidR="001B692C" w:rsidRPr="00236F4B">
        <w:rPr>
          <w:rFonts w:asciiTheme="minorHAnsi" w:hAnsiTheme="minorHAnsi" w:cs="Arial"/>
          <w:b/>
          <w:sz w:val="18"/>
          <w:szCs w:val="18"/>
        </w:rPr>
        <w:t xml:space="preserve">.  </w:t>
      </w:r>
      <w:r w:rsidR="001B692C" w:rsidRPr="00095F6F">
        <w:rPr>
          <w:rFonts w:asciiTheme="minorHAnsi" w:eastAsiaTheme="minorEastAsia" w:hAnsiTheme="minorHAnsi" w:cstheme="minorHAnsi"/>
          <w:b/>
          <w:sz w:val="18"/>
          <w:szCs w:val="18"/>
        </w:rPr>
        <w:t xml:space="preserve">HERS-Verified Drain Water Heat Recovery System  </w:t>
      </w:r>
    </w:p>
    <w:p w14:paraId="6ECC25FD" w14:textId="4AFC6AB5" w:rsidR="00B16B2C" w:rsidRDefault="00B16B2C" w:rsidP="00B16B2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4" w:author="Smith, Alexis@Energy" w:date="2019-03-21T13:39:00Z"/>
          <w:rFonts w:asciiTheme="minorHAnsi" w:hAnsiTheme="minorHAnsi" w:cs="Arial"/>
          <w:sz w:val="18"/>
          <w:szCs w:val="18"/>
        </w:rPr>
      </w:pPr>
      <w:r w:rsidRPr="00236F4B">
        <w:rPr>
          <w:rFonts w:asciiTheme="minorHAnsi" w:hAnsiTheme="minorHAnsi" w:cs="Arial"/>
          <w:sz w:val="18"/>
          <w:szCs w:val="18"/>
        </w:rPr>
        <w:t xml:space="preserve">This table lists the requirements for all </w:t>
      </w:r>
      <w:r w:rsidR="00E04539">
        <w:rPr>
          <w:rFonts w:asciiTheme="minorHAnsi" w:hAnsiTheme="minorHAnsi" w:cs="Arial"/>
          <w:sz w:val="18"/>
          <w:szCs w:val="18"/>
        </w:rPr>
        <w:t>drain water heat recovery</w:t>
      </w:r>
      <w:r w:rsidRPr="00236F4B">
        <w:rPr>
          <w:rFonts w:asciiTheme="minorHAnsi" w:hAnsiTheme="minorHAnsi" w:cs="Arial"/>
          <w:sz w:val="18"/>
          <w:szCs w:val="18"/>
        </w:rPr>
        <w:t xml:space="preserve"> systems. HERS rater must ensure all the requirements in this table are met. </w:t>
      </w:r>
    </w:p>
    <w:p w14:paraId="50968DF3" w14:textId="2A4ACDFE" w:rsidR="00BF3581" w:rsidRPr="00236F4B" w:rsidRDefault="00BF3581" w:rsidP="00BF3581">
      <w:pPr>
        <w:tabs>
          <w:tab w:val="left" w:pos="-720"/>
          <w:tab w:val="left" w:pos="18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ins w:id="145" w:author="Smith, Alexis@Energy" w:date="2019-03-21T13:40:00Z">
        <w:r>
          <w:rPr>
            <w:rFonts w:asciiTheme="minorHAnsi" w:hAnsiTheme="minorHAnsi" w:cs="Arial"/>
            <w:sz w:val="18"/>
            <w:szCs w:val="18"/>
          </w:rPr>
          <w:tab/>
          <w:t xml:space="preserve">01 </w:t>
        </w:r>
        <w:r w:rsidRPr="00236F4B">
          <w:rPr>
            <w:rFonts w:asciiTheme="minorHAnsi" w:hAnsiTheme="minorHAnsi" w:cstheme="minorHAnsi"/>
            <w:sz w:val="18"/>
            <w:szCs w:val="18"/>
          </w:rPr>
          <w:t>Reference information from CF1R.</w:t>
        </w:r>
      </w:ins>
    </w:p>
    <w:p w14:paraId="08B2164E" w14:textId="59A02E60" w:rsidR="00B16B2C" w:rsidDel="00832716" w:rsidRDefault="00832716" w:rsidP="00BF3581">
      <w:pPr>
        <w:spacing w:after="0" w:line="240" w:lineRule="auto"/>
        <w:ind w:left="180"/>
        <w:rPr>
          <w:del w:id="146" w:author="Smith, Alexis@Energy" w:date="2019-03-21T13:39:00Z"/>
          <w:rFonts w:asciiTheme="minorHAnsi" w:eastAsiaTheme="minorEastAsia" w:hAnsiTheme="minorHAnsi" w:cstheme="minorHAnsi"/>
          <w:sz w:val="18"/>
          <w:szCs w:val="18"/>
        </w:rPr>
      </w:pPr>
      <w:ins w:id="147" w:author="Tam, Danny@Energy [2]" w:date="2019-03-26T09:50:00Z">
        <w:r w:rsidRPr="00832716">
          <w:rPr>
            <w:rFonts w:asciiTheme="minorHAnsi" w:eastAsiaTheme="minorEastAsia" w:hAnsiTheme="minorHAnsi" w:cstheme="minorHAnsi"/>
            <w:sz w:val="18"/>
            <w:szCs w:val="18"/>
          </w:rPr>
          <w:t>02</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ins>
    </w:p>
    <w:p w14:paraId="4F784743" w14:textId="59BF946A" w:rsidR="00832716" w:rsidRDefault="00832716" w:rsidP="00BF3581">
      <w:pPr>
        <w:spacing w:after="0" w:line="240" w:lineRule="auto"/>
        <w:ind w:left="180"/>
        <w:rPr>
          <w:ins w:id="148" w:author="Tam, Danny@Energy [2]" w:date="2019-03-26T09:50:00Z"/>
          <w:rFonts w:asciiTheme="minorHAnsi" w:eastAsiaTheme="minorEastAsia" w:hAnsiTheme="minorHAnsi" w:cstheme="minorHAnsi"/>
          <w:sz w:val="18"/>
          <w:szCs w:val="18"/>
        </w:rPr>
      </w:pPr>
      <w:ins w:id="149" w:author="Tam, Danny@Energy [2]" w:date="2019-03-26T09:50:00Z">
        <w:r>
          <w:rPr>
            <w:rFonts w:asciiTheme="minorHAnsi" w:eastAsiaTheme="minorEastAsia" w:hAnsiTheme="minorHAnsi" w:cstheme="minorHAnsi"/>
            <w:sz w:val="18"/>
            <w:szCs w:val="18"/>
          </w:rPr>
          <w:t>03</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ins>
    </w:p>
    <w:p w14:paraId="02E3DCBD" w14:textId="7BC514B8" w:rsidR="00832716" w:rsidRDefault="00832716" w:rsidP="00BF3581">
      <w:pPr>
        <w:spacing w:after="0" w:line="240" w:lineRule="auto"/>
        <w:ind w:left="180"/>
        <w:rPr>
          <w:ins w:id="150" w:author="Tam, Danny@Energy [2]" w:date="2019-03-26T09:52:00Z"/>
          <w:rFonts w:asciiTheme="minorHAnsi" w:hAnsiTheme="minorHAnsi" w:cstheme="minorHAnsi"/>
          <w:sz w:val="18"/>
          <w:szCs w:val="18"/>
        </w:rPr>
      </w:pPr>
      <w:ins w:id="151" w:author="Tam, Danny@Energy [2]" w:date="2019-03-26T09:50:00Z">
        <w:r>
          <w:rPr>
            <w:rFonts w:asciiTheme="minorHAnsi" w:eastAsiaTheme="minorEastAsia" w:hAnsiTheme="minorHAnsi" w:cstheme="minorHAnsi"/>
            <w:sz w:val="18"/>
            <w:szCs w:val="18"/>
          </w:rPr>
          <w:t>04</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ins>
    </w:p>
    <w:p w14:paraId="52B8DEFD" w14:textId="4A806CBE" w:rsidR="00832716" w:rsidRPr="00832716" w:rsidRDefault="00832716" w:rsidP="00BF3581">
      <w:pPr>
        <w:spacing w:after="0" w:line="240" w:lineRule="auto"/>
        <w:ind w:left="180"/>
        <w:rPr>
          <w:ins w:id="152" w:author="Tam, Danny@Energy [2]" w:date="2019-03-26T09:50:00Z"/>
          <w:rFonts w:asciiTheme="minorHAnsi" w:eastAsiaTheme="minorEastAsia" w:hAnsiTheme="minorHAnsi" w:cstheme="minorHAnsi"/>
          <w:sz w:val="18"/>
          <w:szCs w:val="18"/>
        </w:rPr>
      </w:pPr>
      <w:ins w:id="153" w:author="Tam, Danny@Energy [2]" w:date="2019-03-26T09:52:00Z">
        <w:r>
          <w:rPr>
            <w:rFonts w:asciiTheme="minorHAnsi" w:eastAsiaTheme="minorEastAsia" w:hAnsiTheme="minorHAnsi" w:cstheme="minorHAnsi"/>
            <w:sz w:val="18"/>
            <w:szCs w:val="18"/>
          </w:rPr>
          <w:t>05</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ins>
    </w:p>
    <w:p w14:paraId="0AB5ECD4" w14:textId="3A7453B8" w:rsidR="00B16B2C" w:rsidRPr="00236F4B" w:rsidRDefault="00B16B2C" w:rsidP="00AD73BB">
      <w:pPr>
        <w:spacing w:after="0" w:line="240" w:lineRule="auto"/>
        <w:ind w:left="180"/>
        <w:rPr>
          <w:rFonts w:asciiTheme="minorHAnsi" w:eastAsiaTheme="minorEastAsia" w:hAnsiTheme="minorHAnsi" w:cstheme="minorHAnsi"/>
          <w:sz w:val="18"/>
          <w:szCs w:val="18"/>
        </w:rPr>
      </w:pPr>
      <w:del w:id="154" w:author="Tam, Danny@Energy [2]" w:date="2019-03-26T09:50:00Z">
        <w:r w:rsidRPr="00236F4B" w:rsidDel="00832716">
          <w:rPr>
            <w:rFonts w:asciiTheme="minorHAnsi" w:eastAsiaTheme="minorEastAsia" w:hAnsiTheme="minorHAnsi" w:cstheme="minorHAnsi"/>
            <w:sz w:val="18"/>
            <w:szCs w:val="18"/>
          </w:rPr>
          <w:delText>0</w:delText>
        </w:r>
      </w:del>
      <w:ins w:id="155" w:author="Smith, Alexis@Energy" w:date="2019-03-21T13:40:00Z">
        <w:del w:id="156" w:author="Tam, Danny@Energy [2]" w:date="2019-03-26T09:50:00Z">
          <w:r w:rsidR="00BF3581" w:rsidDel="00832716">
            <w:rPr>
              <w:rFonts w:asciiTheme="minorHAnsi" w:eastAsiaTheme="minorEastAsia" w:hAnsiTheme="minorHAnsi" w:cstheme="minorHAnsi"/>
              <w:sz w:val="18"/>
              <w:szCs w:val="18"/>
            </w:rPr>
            <w:delText>2</w:delText>
          </w:r>
        </w:del>
      </w:ins>
      <w:ins w:id="157" w:author="Tam, Danny@Energy [2]" w:date="2019-03-26T09:51:00Z">
        <w:r w:rsidR="00832716">
          <w:rPr>
            <w:rFonts w:asciiTheme="minorHAnsi" w:eastAsiaTheme="minorEastAsia" w:hAnsiTheme="minorHAnsi" w:cstheme="minorHAnsi"/>
            <w:sz w:val="18"/>
            <w:szCs w:val="18"/>
          </w:rPr>
          <w:t>06</w:t>
        </w:r>
      </w:ins>
      <w:del w:id="158" w:author="Tam, Danny@Energy [2]" w:date="2019-03-26T09:51:00Z">
        <w:r w:rsidRPr="00236F4B" w:rsidDel="00832716">
          <w:rPr>
            <w:rFonts w:asciiTheme="minorHAnsi" w:eastAsiaTheme="minorEastAsia" w:hAnsiTheme="minorHAnsi" w:cstheme="minorHAnsi"/>
            <w:sz w:val="18"/>
            <w:szCs w:val="18"/>
          </w:rPr>
          <w:delText>1</w:delText>
        </w:r>
      </w:del>
      <w:r w:rsidRPr="00236F4B">
        <w:rPr>
          <w:rFonts w:asciiTheme="minorHAnsi" w:eastAsiaTheme="minorEastAsia" w:hAnsiTheme="minorHAnsi" w:cstheme="minorHAnsi"/>
          <w:sz w:val="18"/>
          <w:szCs w:val="18"/>
        </w:rPr>
        <w:t xml:space="preserve"> Drain Water Heat Recovery Manufacturer’s </w:t>
      </w:r>
      <w:r w:rsidR="00E04539">
        <w:rPr>
          <w:rFonts w:asciiTheme="minorHAnsi" w:eastAsiaTheme="minorEastAsia" w:hAnsiTheme="minorHAnsi" w:cstheme="minorHAnsi"/>
          <w:sz w:val="18"/>
          <w:szCs w:val="18"/>
        </w:rPr>
        <w:t>N</w:t>
      </w:r>
      <w:r w:rsidRPr="00236F4B">
        <w:rPr>
          <w:rFonts w:asciiTheme="minorHAnsi" w:eastAsiaTheme="minorEastAsia" w:hAnsiTheme="minorHAnsi" w:cstheme="minorHAnsi"/>
          <w:sz w:val="18"/>
          <w:szCs w:val="18"/>
        </w:rPr>
        <w:t>ame</w:t>
      </w:r>
      <w:r w:rsidRPr="00095F6F">
        <w:rPr>
          <w:rFonts w:asciiTheme="minorHAnsi" w:eastAsiaTheme="minorEastAsia" w:hAnsiTheme="minorHAnsi" w:cstheme="minorHAnsi"/>
          <w:sz w:val="18"/>
          <w:szCs w:val="18"/>
        </w:rPr>
        <w:t xml:space="preserve">- Enter the name of the </w:t>
      </w:r>
      <w:r w:rsidR="00E04539">
        <w:rPr>
          <w:rFonts w:asciiTheme="minorHAnsi" w:eastAsiaTheme="minorEastAsia" w:hAnsiTheme="minorHAnsi" w:cstheme="minorHAnsi"/>
          <w:sz w:val="18"/>
          <w:szCs w:val="18"/>
        </w:rPr>
        <w:t>m</w:t>
      </w:r>
      <w:r w:rsidRPr="00095F6F">
        <w:rPr>
          <w:rFonts w:asciiTheme="minorHAnsi" w:eastAsiaTheme="minorEastAsia" w:hAnsiTheme="minorHAnsi" w:cstheme="minorHAnsi"/>
          <w:sz w:val="18"/>
          <w:szCs w:val="18"/>
        </w:rPr>
        <w:t>anufacturer</w:t>
      </w:r>
      <w:r w:rsidR="00E04921" w:rsidRPr="00236F4B">
        <w:rPr>
          <w:rFonts w:asciiTheme="minorHAnsi" w:eastAsiaTheme="minorEastAsia" w:hAnsiTheme="minorHAnsi" w:cstheme="minorHAnsi"/>
          <w:sz w:val="18"/>
          <w:szCs w:val="18"/>
        </w:rPr>
        <w:t>.</w:t>
      </w:r>
    </w:p>
    <w:p w14:paraId="69C420E7" w14:textId="66E073D0" w:rsidR="00B16B2C" w:rsidRPr="00236F4B" w:rsidRDefault="00B16B2C" w:rsidP="00F41465">
      <w:pPr>
        <w:spacing w:after="0" w:line="240" w:lineRule="auto"/>
        <w:ind w:firstLine="180"/>
        <w:rPr>
          <w:rFonts w:asciiTheme="minorHAnsi" w:eastAsiaTheme="minorEastAsia" w:hAnsiTheme="minorHAnsi" w:cstheme="minorHAnsi"/>
          <w:sz w:val="18"/>
          <w:szCs w:val="18"/>
        </w:rPr>
      </w:pPr>
      <w:del w:id="159" w:author="Tam, Danny@Energy [2]" w:date="2019-03-26T09:50:00Z">
        <w:r w:rsidRPr="00236F4B" w:rsidDel="00832716">
          <w:rPr>
            <w:rFonts w:asciiTheme="minorHAnsi" w:eastAsiaTheme="minorEastAsia" w:hAnsiTheme="minorHAnsi" w:cstheme="minorHAnsi"/>
            <w:sz w:val="18"/>
            <w:szCs w:val="18"/>
          </w:rPr>
          <w:delText>02</w:delText>
        </w:r>
      </w:del>
      <w:ins w:id="160" w:author="Smith, Alexis@Energy" w:date="2019-03-21T13:40:00Z">
        <w:del w:id="161" w:author="Tam, Danny@Energy [2]" w:date="2019-03-26T09:50:00Z">
          <w:r w:rsidR="00BF3581" w:rsidDel="00832716">
            <w:rPr>
              <w:rFonts w:asciiTheme="minorHAnsi" w:eastAsiaTheme="minorEastAsia" w:hAnsiTheme="minorHAnsi" w:cstheme="minorHAnsi"/>
              <w:sz w:val="18"/>
              <w:szCs w:val="18"/>
            </w:rPr>
            <w:delText>3</w:delText>
          </w:r>
        </w:del>
      </w:ins>
      <w:ins w:id="162" w:author="Tam, Danny@Energy [2]" w:date="2019-03-26T09:51:00Z">
        <w:r w:rsidR="00832716">
          <w:rPr>
            <w:rFonts w:asciiTheme="minorHAnsi" w:eastAsiaTheme="minorEastAsia" w:hAnsiTheme="minorHAnsi" w:cstheme="minorHAnsi"/>
            <w:sz w:val="18"/>
            <w:szCs w:val="18"/>
          </w:rPr>
          <w:t>07</w:t>
        </w:r>
      </w:ins>
      <w:r w:rsidRPr="00236F4B">
        <w:rPr>
          <w:rFonts w:asciiTheme="minorHAnsi" w:eastAsiaTheme="minorEastAsia" w:hAnsiTheme="minorHAnsi" w:cstheme="minorHAnsi"/>
          <w:sz w:val="18"/>
          <w:szCs w:val="18"/>
        </w:rPr>
        <w:t xml:space="preserve"> Drain Water Heat Recovery Manufacturer’s </w:t>
      </w:r>
      <w:r w:rsidR="00E04539">
        <w:rPr>
          <w:rFonts w:asciiTheme="minorHAnsi" w:eastAsiaTheme="minorEastAsia" w:hAnsiTheme="minorHAnsi" w:cstheme="minorHAnsi"/>
          <w:sz w:val="18"/>
          <w:szCs w:val="18"/>
        </w:rPr>
        <w:t>M</w:t>
      </w:r>
      <w:r w:rsidRPr="00236F4B">
        <w:rPr>
          <w:rFonts w:asciiTheme="minorHAnsi" w:eastAsiaTheme="minorEastAsia" w:hAnsiTheme="minorHAnsi" w:cstheme="minorHAnsi"/>
          <w:sz w:val="18"/>
          <w:szCs w:val="18"/>
        </w:rPr>
        <w:t xml:space="preserve">odel </w:t>
      </w:r>
      <w:r w:rsidR="00E04539">
        <w:rPr>
          <w:rFonts w:asciiTheme="minorHAnsi" w:eastAsiaTheme="minorEastAsia" w:hAnsiTheme="minorHAnsi" w:cstheme="minorHAnsi"/>
          <w:sz w:val="18"/>
          <w:szCs w:val="18"/>
        </w:rPr>
        <w:t>N</w:t>
      </w:r>
      <w:r w:rsidRPr="00236F4B">
        <w:rPr>
          <w:rFonts w:asciiTheme="minorHAnsi" w:eastAsiaTheme="minorEastAsia" w:hAnsiTheme="minorHAnsi" w:cstheme="minorHAnsi"/>
          <w:sz w:val="18"/>
          <w:szCs w:val="18"/>
        </w:rPr>
        <w:t>umber</w:t>
      </w:r>
      <w:r w:rsidRPr="00095F6F">
        <w:rPr>
          <w:rFonts w:asciiTheme="minorHAnsi" w:eastAsiaTheme="minorEastAsia" w:hAnsiTheme="minorHAnsi" w:cstheme="minorHAnsi"/>
          <w:sz w:val="18"/>
          <w:szCs w:val="18"/>
        </w:rPr>
        <w:t xml:space="preserve"> – Enter the </w:t>
      </w:r>
      <w:r w:rsidR="00E04539">
        <w:rPr>
          <w:rFonts w:asciiTheme="minorHAnsi" w:eastAsiaTheme="minorEastAsia" w:hAnsiTheme="minorHAnsi" w:cstheme="minorHAnsi"/>
          <w:sz w:val="18"/>
          <w:szCs w:val="18"/>
        </w:rPr>
        <w:t>m</w:t>
      </w:r>
      <w:r w:rsidRPr="00095F6F">
        <w:rPr>
          <w:rFonts w:asciiTheme="minorHAnsi" w:eastAsiaTheme="minorEastAsia" w:hAnsiTheme="minorHAnsi" w:cstheme="minorHAnsi"/>
          <w:sz w:val="18"/>
          <w:szCs w:val="18"/>
        </w:rPr>
        <w:t>odel number</w:t>
      </w:r>
      <w:r w:rsidR="00E04921" w:rsidRPr="00236F4B">
        <w:rPr>
          <w:rFonts w:asciiTheme="minorHAnsi" w:eastAsiaTheme="minorEastAsia" w:hAnsiTheme="minorHAnsi" w:cstheme="minorHAnsi"/>
          <w:sz w:val="18"/>
          <w:szCs w:val="18"/>
        </w:rPr>
        <w:t>.</w:t>
      </w:r>
    </w:p>
    <w:p w14:paraId="54A596F5" w14:textId="458CF865" w:rsidR="00B16B2C" w:rsidRPr="00236F4B" w:rsidRDefault="00B16B2C" w:rsidP="00F41465">
      <w:pPr>
        <w:spacing w:after="0" w:line="240" w:lineRule="auto"/>
        <w:ind w:firstLine="180"/>
        <w:rPr>
          <w:rFonts w:asciiTheme="minorHAnsi" w:eastAsiaTheme="minorEastAsia" w:hAnsiTheme="minorHAnsi" w:cstheme="minorHAnsi"/>
          <w:sz w:val="18"/>
          <w:szCs w:val="18"/>
        </w:rPr>
      </w:pPr>
      <w:del w:id="163" w:author="Tam, Danny@Energy [2]" w:date="2019-03-26T09:50:00Z">
        <w:r w:rsidRPr="00236F4B" w:rsidDel="00832716">
          <w:rPr>
            <w:rFonts w:asciiTheme="minorHAnsi" w:eastAsiaTheme="minorEastAsia" w:hAnsiTheme="minorHAnsi" w:cstheme="minorHAnsi"/>
            <w:sz w:val="18"/>
            <w:szCs w:val="18"/>
          </w:rPr>
          <w:delText>0</w:delText>
        </w:r>
      </w:del>
      <w:ins w:id="164" w:author="Smith, Alexis@Energy" w:date="2019-03-21T13:40:00Z">
        <w:del w:id="165" w:author="Tam, Danny@Energy [2]" w:date="2019-03-26T09:50:00Z">
          <w:r w:rsidR="00BF3581" w:rsidDel="00832716">
            <w:rPr>
              <w:rFonts w:asciiTheme="minorHAnsi" w:eastAsiaTheme="minorEastAsia" w:hAnsiTheme="minorHAnsi" w:cstheme="minorHAnsi"/>
              <w:sz w:val="18"/>
              <w:szCs w:val="18"/>
            </w:rPr>
            <w:delText>4</w:delText>
          </w:r>
        </w:del>
      </w:ins>
      <w:del w:id="166" w:author="Tam, Danny@Energy [2]" w:date="2019-03-26T09:50:00Z">
        <w:r w:rsidRPr="00236F4B" w:rsidDel="00832716">
          <w:rPr>
            <w:rFonts w:asciiTheme="minorHAnsi" w:eastAsiaTheme="minorEastAsia" w:hAnsiTheme="minorHAnsi" w:cstheme="minorHAnsi"/>
            <w:sz w:val="18"/>
            <w:szCs w:val="18"/>
          </w:rPr>
          <w:delText>3</w:delText>
        </w:r>
      </w:del>
      <w:ins w:id="167" w:author="Tam, Danny@Energy [2]" w:date="2019-03-26T09:51:00Z">
        <w:r w:rsidR="00832716">
          <w:rPr>
            <w:rFonts w:asciiTheme="minorHAnsi" w:eastAsiaTheme="minorEastAsia" w:hAnsiTheme="minorHAnsi" w:cstheme="minorHAnsi"/>
            <w:sz w:val="18"/>
            <w:szCs w:val="18"/>
          </w:rPr>
          <w:t>08</w:t>
        </w:r>
      </w:ins>
      <w:del w:id="168" w:author="Tam, Danny@Energy [2]" w:date="2019-03-26T09:51:00Z">
        <w:r w:rsidRPr="00236F4B" w:rsidDel="00832716">
          <w:rPr>
            <w:rFonts w:asciiTheme="minorHAnsi" w:eastAsiaTheme="minorEastAsia" w:hAnsiTheme="minorHAnsi" w:cstheme="minorHAnsi"/>
            <w:sz w:val="18"/>
            <w:szCs w:val="18"/>
          </w:rPr>
          <w:delText xml:space="preserve"> </w:delText>
        </w:r>
      </w:del>
      <w:r w:rsidRPr="00236F4B">
        <w:rPr>
          <w:rFonts w:asciiTheme="minorHAnsi" w:eastAsiaTheme="minorEastAsia" w:hAnsiTheme="minorHAnsi" w:cstheme="minorHAnsi"/>
          <w:sz w:val="18"/>
          <w:szCs w:val="18"/>
        </w:rPr>
        <w:t xml:space="preserve">Rated </w:t>
      </w:r>
      <w:r w:rsidRPr="00095F6F">
        <w:rPr>
          <w:rFonts w:asciiTheme="minorHAnsi" w:eastAsiaTheme="minorEastAsia" w:hAnsiTheme="minorHAnsi" w:cstheme="minorHAnsi"/>
          <w:sz w:val="18"/>
          <w:szCs w:val="18"/>
        </w:rPr>
        <w:t xml:space="preserve">Effectiveness – Enter the rated effectiveness of the </w:t>
      </w:r>
      <w:r w:rsidR="00E04921" w:rsidRPr="00236F4B">
        <w:rPr>
          <w:rFonts w:asciiTheme="minorHAnsi" w:eastAsiaTheme="minorEastAsia" w:hAnsiTheme="minorHAnsi" w:cstheme="minorHAnsi"/>
          <w:sz w:val="18"/>
          <w:szCs w:val="18"/>
        </w:rPr>
        <w:t>DWHR device</w:t>
      </w:r>
      <w:r w:rsidRPr="00095F6F">
        <w:rPr>
          <w:rFonts w:asciiTheme="minorHAnsi" w:eastAsiaTheme="minorEastAsia" w:hAnsiTheme="minorHAnsi" w:cstheme="minorHAnsi"/>
          <w:sz w:val="18"/>
          <w:szCs w:val="18"/>
        </w:rPr>
        <w:t>.</w:t>
      </w:r>
    </w:p>
    <w:p w14:paraId="45AA395F" w14:textId="426116C8" w:rsidR="00B16B2C" w:rsidRPr="00236F4B" w:rsidDel="00832716" w:rsidRDefault="00B16B2C" w:rsidP="00F41465">
      <w:pPr>
        <w:spacing w:after="0" w:line="240" w:lineRule="auto"/>
        <w:ind w:firstLine="180"/>
        <w:rPr>
          <w:del w:id="169" w:author="Tam, Danny@Energy [2]" w:date="2019-03-26T09:50:00Z"/>
          <w:rFonts w:asciiTheme="minorHAnsi" w:eastAsiaTheme="minorEastAsia" w:hAnsiTheme="minorHAnsi" w:cstheme="minorHAnsi"/>
          <w:sz w:val="18"/>
          <w:szCs w:val="18"/>
        </w:rPr>
      </w:pPr>
      <w:del w:id="170" w:author="Tam, Danny@Energy [2]" w:date="2019-03-26T09:50:00Z">
        <w:r w:rsidRPr="00236F4B" w:rsidDel="00832716">
          <w:rPr>
            <w:rFonts w:asciiTheme="minorHAnsi" w:eastAsiaTheme="minorEastAsia" w:hAnsiTheme="minorHAnsi" w:cstheme="minorHAnsi"/>
            <w:sz w:val="18"/>
            <w:szCs w:val="18"/>
          </w:rPr>
          <w:delText>04</w:delText>
        </w:r>
      </w:del>
      <w:ins w:id="171" w:author="Smith, Alexis@Energy" w:date="2019-03-21T13:40:00Z">
        <w:del w:id="172" w:author="Tam, Danny@Energy [2]" w:date="2019-03-26T09:50:00Z">
          <w:r w:rsidR="00BF3581" w:rsidDel="00832716">
            <w:rPr>
              <w:rFonts w:asciiTheme="minorHAnsi" w:eastAsiaTheme="minorEastAsia" w:hAnsiTheme="minorHAnsi" w:cstheme="minorHAnsi"/>
              <w:sz w:val="18"/>
              <w:szCs w:val="18"/>
            </w:rPr>
            <w:delText>5</w:delText>
          </w:r>
        </w:del>
      </w:ins>
      <w:del w:id="173" w:author="Tam, Danny@Energy [2]" w:date="2019-03-26T09:50:00Z">
        <w:r w:rsidRPr="00236F4B" w:rsidDel="00832716">
          <w:rPr>
            <w:rFonts w:asciiTheme="minorHAnsi" w:eastAsiaTheme="minorEastAsia" w:hAnsiTheme="minorHAnsi" w:cstheme="minorHAnsi"/>
            <w:sz w:val="18"/>
            <w:szCs w:val="18"/>
          </w:rPr>
          <w:delText xml:space="preserve"> Installation Angle</w:delText>
        </w:r>
        <w:r w:rsidRPr="00095F6F" w:rsidDel="00832716">
          <w:rPr>
            <w:rFonts w:asciiTheme="minorHAnsi" w:eastAsiaTheme="minorEastAsia" w:hAnsiTheme="minorHAnsi" w:cstheme="minorHAnsi"/>
            <w:sz w:val="18"/>
            <w:szCs w:val="18"/>
          </w:rPr>
          <w:delText xml:space="preserve"> – Enter the angle of installation.</w:delText>
        </w:r>
      </w:del>
    </w:p>
    <w:p w14:paraId="19DD8B37" w14:textId="21284CF2" w:rsidR="00B16B2C" w:rsidRPr="00095F6F" w:rsidRDefault="00B16B2C" w:rsidP="00E04921">
      <w:pPr>
        <w:spacing w:after="0" w:line="240" w:lineRule="auto"/>
        <w:ind w:left="450" w:hanging="270"/>
        <w:rPr>
          <w:rFonts w:asciiTheme="minorHAnsi" w:hAnsiTheme="minorHAnsi" w:cstheme="minorHAnsi"/>
          <w:sz w:val="18"/>
          <w:szCs w:val="18"/>
        </w:rPr>
      </w:pPr>
      <w:del w:id="174" w:author="Tam, Danny@Energy [2]" w:date="2019-03-26T09:51:00Z">
        <w:r w:rsidRPr="00095F6F" w:rsidDel="00832716">
          <w:rPr>
            <w:rFonts w:asciiTheme="minorHAnsi" w:eastAsiaTheme="minorEastAsia" w:hAnsiTheme="minorHAnsi" w:cstheme="minorHAnsi"/>
            <w:sz w:val="18"/>
            <w:szCs w:val="18"/>
          </w:rPr>
          <w:delText>0</w:delText>
        </w:r>
      </w:del>
      <w:ins w:id="175" w:author="Smith, Alexis@Energy" w:date="2019-03-21T13:40:00Z">
        <w:del w:id="176" w:author="Tam, Danny@Energy [2]" w:date="2019-03-26T09:51:00Z">
          <w:r w:rsidR="00BF3581" w:rsidDel="00832716">
            <w:rPr>
              <w:rFonts w:asciiTheme="minorHAnsi" w:eastAsiaTheme="minorEastAsia" w:hAnsiTheme="minorHAnsi" w:cstheme="minorHAnsi"/>
              <w:sz w:val="18"/>
              <w:szCs w:val="18"/>
            </w:rPr>
            <w:delText>6</w:delText>
          </w:r>
        </w:del>
      </w:ins>
      <w:del w:id="177" w:author="Tam, Danny@Energy [2]" w:date="2019-03-26T09:51:00Z">
        <w:r w:rsidRPr="00095F6F" w:rsidDel="00832716">
          <w:rPr>
            <w:rFonts w:asciiTheme="minorHAnsi" w:eastAsiaTheme="minorEastAsia" w:hAnsiTheme="minorHAnsi" w:cstheme="minorHAnsi"/>
            <w:sz w:val="18"/>
            <w:szCs w:val="18"/>
          </w:rPr>
          <w:delText>5</w:delText>
        </w:r>
      </w:del>
      <w:ins w:id="178" w:author="Tam, Danny@Energy [2]" w:date="2019-03-26T09:51:00Z">
        <w:r w:rsidR="00832716">
          <w:rPr>
            <w:rFonts w:asciiTheme="minorHAnsi" w:eastAsiaTheme="minorEastAsia" w:hAnsiTheme="minorHAnsi" w:cstheme="minorHAnsi"/>
            <w:sz w:val="18"/>
            <w:szCs w:val="18"/>
          </w:rPr>
          <w:t>09</w:t>
        </w:r>
      </w:ins>
      <w:r w:rsidRPr="00095F6F">
        <w:rPr>
          <w:rFonts w:asciiTheme="minorHAnsi" w:eastAsiaTheme="minorEastAsia" w:hAnsiTheme="minorHAnsi" w:cstheme="minorHAnsi"/>
          <w:b/>
          <w:sz w:val="18"/>
          <w:szCs w:val="18"/>
        </w:rPr>
        <w:t xml:space="preserve"> </w:t>
      </w:r>
      <w:r w:rsidRPr="00095F6F">
        <w:rPr>
          <w:rFonts w:asciiTheme="minorHAnsi" w:hAnsiTheme="minorHAnsi" w:cstheme="minorHAnsi"/>
          <w:sz w:val="18"/>
          <w:szCs w:val="18"/>
        </w:rPr>
        <w:t>Installation Configuration</w:t>
      </w:r>
      <w:r w:rsidR="00E04921" w:rsidRPr="00236F4B">
        <w:rPr>
          <w:rFonts w:asciiTheme="minorHAnsi" w:hAnsiTheme="minorHAnsi" w:cstheme="minorHAnsi"/>
          <w:sz w:val="18"/>
          <w:szCs w:val="18"/>
        </w:rPr>
        <w:t xml:space="preserve"> </w:t>
      </w:r>
      <w:r w:rsidRPr="00095F6F">
        <w:rPr>
          <w:rFonts w:asciiTheme="minorHAnsi" w:hAnsiTheme="minorHAnsi" w:cstheme="minorHAnsi"/>
          <w:sz w:val="18"/>
          <w:szCs w:val="18"/>
        </w:rPr>
        <w:t>– Enter type of configuration.</w:t>
      </w:r>
      <w:r w:rsidR="00E04921" w:rsidRPr="00236F4B">
        <w:rPr>
          <w:rFonts w:asciiTheme="minorHAnsi" w:hAnsiTheme="minorHAnsi" w:cstheme="minorHAnsi"/>
          <w:sz w:val="18"/>
          <w:szCs w:val="18"/>
        </w:rPr>
        <w:t xml:space="preserve">  Available options are</w:t>
      </w:r>
      <w:r w:rsidR="00E04539">
        <w:rPr>
          <w:rFonts w:asciiTheme="minorHAnsi" w:hAnsiTheme="minorHAnsi" w:cstheme="minorHAnsi"/>
          <w:sz w:val="18"/>
          <w:szCs w:val="18"/>
        </w:rPr>
        <w:t>:</w:t>
      </w:r>
      <w:r w:rsidR="00E04921" w:rsidRPr="00236F4B">
        <w:rPr>
          <w:rFonts w:asciiTheme="minorHAnsi" w:hAnsiTheme="minorHAnsi" w:cstheme="minorHAnsi"/>
          <w:sz w:val="18"/>
          <w:szCs w:val="18"/>
        </w:rPr>
        <w:t xml:space="preserve"> Equal flow, unequal to shower, and unequal to water heater</w:t>
      </w:r>
    </w:p>
    <w:p w14:paraId="22A2E610" w14:textId="3BA03272" w:rsidR="00B16B2C" w:rsidRPr="00095F6F" w:rsidRDefault="00B16B2C" w:rsidP="00F41465">
      <w:pPr>
        <w:spacing w:after="0" w:line="240" w:lineRule="auto"/>
        <w:ind w:firstLine="180"/>
        <w:rPr>
          <w:rFonts w:asciiTheme="minorHAnsi" w:hAnsiTheme="minorHAnsi" w:cstheme="minorHAnsi"/>
          <w:sz w:val="18"/>
          <w:szCs w:val="18"/>
        </w:rPr>
      </w:pPr>
      <w:del w:id="179" w:author="Tam, Danny@Energy [2]" w:date="2019-03-26T09:52:00Z">
        <w:r w:rsidRPr="00095F6F" w:rsidDel="00832716">
          <w:rPr>
            <w:rFonts w:asciiTheme="minorHAnsi" w:hAnsiTheme="minorHAnsi" w:cstheme="minorHAnsi"/>
            <w:sz w:val="18"/>
            <w:szCs w:val="18"/>
          </w:rPr>
          <w:delText>06</w:delText>
        </w:r>
      </w:del>
      <w:ins w:id="180" w:author="Smith, Alexis@Energy" w:date="2019-03-21T13:40:00Z">
        <w:del w:id="181" w:author="Tam, Danny@Energy [2]" w:date="2019-03-26T09:52:00Z">
          <w:r w:rsidR="00BF3581" w:rsidDel="00832716">
            <w:rPr>
              <w:rFonts w:asciiTheme="minorHAnsi" w:hAnsiTheme="minorHAnsi" w:cstheme="minorHAnsi"/>
              <w:sz w:val="18"/>
              <w:szCs w:val="18"/>
            </w:rPr>
            <w:delText>7</w:delText>
          </w:r>
        </w:del>
      </w:ins>
      <w:ins w:id="182" w:author="Tam, Danny@Energy [2]" w:date="2019-03-26T09:52:00Z">
        <w:r w:rsidR="00832716">
          <w:rPr>
            <w:rFonts w:asciiTheme="minorHAnsi" w:hAnsiTheme="minorHAnsi" w:cstheme="minorHAnsi"/>
            <w:sz w:val="18"/>
            <w:szCs w:val="18"/>
          </w:rPr>
          <w:t>10</w:t>
        </w:r>
      </w:ins>
      <w:r w:rsidRPr="00095F6F">
        <w:rPr>
          <w:rFonts w:asciiTheme="minorHAnsi" w:hAnsiTheme="minorHAnsi" w:cstheme="minorHAnsi"/>
          <w:sz w:val="18"/>
          <w:szCs w:val="18"/>
        </w:rPr>
        <w:t xml:space="preserve"> Percent of shower</w:t>
      </w:r>
      <w:r w:rsidR="00E04539">
        <w:rPr>
          <w:rFonts w:asciiTheme="minorHAnsi" w:hAnsiTheme="minorHAnsi" w:cstheme="minorHAnsi"/>
          <w:sz w:val="18"/>
          <w:szCs w:val="18"/>
        </w:rPr>
        <w:t>s</w:t>
      </w:r>
      <w:r w:rsidRPr="00095F6F">
        <w:rPr>
          <w:rFonts w:asciiTheme="minorHAnsi" w:hAnsiTheme="minorHAnsi" w:cstheme="minorHAnsi"/>
          <w:sz w:val="18"/>
          <w:szCs w:val="18"/>
        </w:rPr>
        <w:t xml:space="preserve"> served by the DWHR device –</w:t>
      </w:r>
      <w:r w:rsidR="00E04921" w:rsidRPr="00236F4B">
        <w:rPr>
          <w:rFonts w:asciiTheme="minorHAnsi" w:hAnsiTheme="minorHAnsi" w:cstheme="minorHAnsi"/>
          <w:sz w:val="18"/>
          <w:szCs w:val="18"/>
        </w:rPr>
        <w:t xml:space="preserve"> E</w:t>
      </w:r>
      <w:r w:rsidRPr="00095F6F">
        <w:rPr>
          <w:rFonts w:asciiTheme="minorHAnsi" w:hAnsiTheme="minorHAnsi" w:cstheme="minorHAnsi"/>
          <w:sz w:val="18"/>
          <w:szCs w:val="18"/>
        </w:rPr>
        <w:t xml:space="preserve">nter the </w:t>
      </w:r>
      <w:r w:rsidR="00E04921" w:rsidRPr="00236F4B">
        <w:rPr>
          <w:rFonts w:asciiTheme="minorHAnsi" w:hAnsiTheme="minorHAnsi" w:cstheme="minorHAnsi"/>
          <w:sz w:val="18"/>
          <w:szCs w:val="18"/>
        </w:rPr>
        <w:t>percent</w:t>
      </w:r>
      <w:r w:rsidRPr="00095F6F">
        <w:rPr>
          <w:rFonts w:asciiTheme="minorHAnsi" w:hAnsiTheme="minorHAnsi" w:cstheme="minorHAnsi"/>
          <w:sz w:val="18"/>
          <w:szCs w:val="18"/>
        </w:rPr>
        <w:t xml:space="preserve"> of showers </w:t>
      </w:r>
      <w:r w:rsidR="00E04921" w:rsidRPr="00236F4B">
        <w:rPr>
          <w:rFonts w:asciiTheme="minorHAnsi" w:hAnsiTheme="minorHAnsi" w:cstheme="minorHAnsi"/>
          <w:sz w:val="18"/>
          <w:szCs w:val="18"/>
        </w:rPr>
        <w:t>served by this</w:t>
      </w:r>
      <w:r w:rsidRPr="00095F6F">
        <w:rPr>
          <w:rFonts w:asciiTheme="minorHAnsi" w:hAnsiTheme="minorHAnsi" w:cstheme="minorHAnsi"/>
          <w:sz w:val="18"/>
          <w:szCs w:val="18"/>
        </w:rPr>
        <w:t xml:space="preserve"> </w:t>
      </w:r>
      <w:r w:rsidR="00E04921" w:rsidRPr="00236F4B">
        <w:rPr>
          <w:rFonts w:asciiTheme="minorHAnsi" w:hAnsiTheme="minorHAnsi" w:cstheme="minorHAnsi"/>
          <w:sz w:val="18"/>
          <w:szCs w:val="18"/>
        </w:rPr>
        <w:t>DWHR device.</w:t>
      </w:r>
    </w:p>
    <w:p w14:paraId="022A5B1D" w14:textId="391A465A" w:rsidR="00B16B2C" w:rsidRPr="00095F6F" w:rsidRDefault="00B16B2C" w:rsidP="00F41465">
      <w:pPr>
        <w:spacing w:after="0" w:line="240" w:lineRule="auto"/>
        <w:ind w:firstLine="180"/>
        <w:rPr>
          <w:rFonts w:asciiTheme="minorHAnsi" w:eastAsiaTheme="minorEastAsia" w:hAnsiTheme="minorHAnsi" w:cstheme="minorHAnsi"/>
          <w:b/>
          <w:sz w:val="18"/>
          <w:szCs w:val="18"/>
        </w:rPr>
      </w:pPr>
      <w:del w:id="183" w:author="Tam, Danny@Energy [2]" w:date="2019-03-26T09:52:00Z">
        <w:r w:rsidRPr="00095F6F" w:rsidDel="00832716">
          <w:rPr>
            <w:rFonts w:asciiTheme="minorHAnsi" w:hAnsiTheme="minorHAnsi" w:cstheme="minorHAnsi"/>
            <w:sz w:val="18"/>
            <w:szCs w:val="18"/>
          </w:rPr>
          <w:delText>0</w:delText>
        </w:r>
      </w:del>
      <w:ins w:id="184" w:author="Smith, Alexis@Energy" w:date="2019-03-21T13:40:00Z">
        <w:del w:id="185" w:author="Tam, Danny@Energy [2]" w:date="2019-03-26T09:52:00Z">
          <w:r w:rsidR="00BF3581" w:rsidDel="00832716">
            <w:rPr>
              <w:rFonts w:asciiTheme="minorHAnsi" w:hAnsiTheme="minorHAnsi" w:cstheme="minorHAnsi"/>
              <w:sz w:val="18"/>
              <w:szCs w:val="18"/>
            </w:rPr>
            <w:delText>8</w:delText>
          </w:r>
        </w:del>
      </w:ins>
      <w:del w:id="186" w:author="Tam, Danny@Energy [2]" w:date="2019-03-26T09:52:00Z">
        <w:r w:rsidRPr="00095F6F" w:rsidDel="00832716">
          <w:rPr>
            <w:rFonts w:asciiTheme="minorHAnsi" w:hAnsiTheme="minorHAnsi" w:cstheme="minorHAnsi"/>
            <w:sz w:val="18"/>
            <w:szCs w:val="18"/>
          </w:rPr>
          <w:delText xml:space="preserve">7 </w:delText>
        </w:r>
      </w:del>
      <w:ins w:id="187" w:author="Tam, Danny@Energy [2]" w:date="2019-03-26T09:52:00Z">
        <w:r w:rsidR="00832716">
          <w:rPr>
            <w:rFonts w:asciiTheme="minorHAnsi" w:hAnsiTheme="minorHAnsi" w:cstheme="minorHAnsi"/>
            <w:sz w:val="18"/>
            <w:szCs w:val="18"/>
          </w:rPr>
          <w:t>11</w:t>
        </w:r>
      </w:ins>
      <w:r w:rsidRPr="00095F6F">
        <w:rPr>
          <w:rFonts w:asciiTheme="minorHAnsi" w:hAnsiTheme="minorHAnsi" w:cstheme="minorHAnsi"/>
          <w:sz w:val="18"/>
          <w:szCs w:val="18"/>
        </w:rPr>
        <w:t>DWHR System Certified by CEC – Enter “Yes” if certified or else enter “No”.</w:t>
      </w:r>
    </w:p>
    <w:p w14:paraId="0FA7FA71"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3171592E" w14:textId="14A52EE2" w:rsidR="00585D1F"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r w:rsidRPr="00236F4B">
        <w:rPr>
          <w:rFonts w:asciiTheme="minorHAnsi" w:hAnsiTheme="minorHAnsi" w:cs="Arial"/>
          <w:b/>
          <w:sz w:val="18"/>
          <w:szCs w:val="18"/>
        </w:rPr>
        <w:t>J</w:t>
      </w:r>
      <w:r w:rsidR="00585D1F" w:rsidRPr="00236F4B">
        <w:rPr>
          <w:rFonts w:asciiTheme="minorHAnsi" w:hAnsiTheme="minorHAnsi" w:cs="Arial"/>
          <w:b/>
          <w:sz w:val="18"/>
          <w:szCs w:val="18"/>
        </w:rPr>
        <w:t xml:space="preserve">. </w:t>
      </w:r>
      <w:r w:rsidR="00585D1F" w:rsidRPr="00236F4B">
        <w:rPr>
          <w:rFonts w:asciiTheme="minorHAnsi" w:hAnsiTheme="minorHAnsi"/>
          <w:b/>
          <w:sz w:val="18"/>
          <w:szCs w:val="18"/>
        </w:rPr>
        <w:t xml:space="preserve">HERS-Verified Pipe Insulation Credit </w:t>
      </w:r>
      <w:r w:rsidR="00585D1F" w:rsidRPr="00236F4B">
        <w:rPr>
          <w:rFonts w:asciiTheme="minorHAnsi" w:hAnsiTheme="minorHAnsi" w:cs="Arial"/>
          <w:b/>
          <w:sz w:val="18"/>
          <w:szCs w:val="18"/>
        </w:rPr>
        <w:t>Requirements</w:t>
      </w:r>
    </w:p>
    <w:p w14:paraId="6476FDF8" w14:textId="6342BC02" w:rsidR="00585D1F" w:rsidRPr="00236F4B"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only applies to systems indicated as </w:t>
      </w:r>
      <w:r w:rsidRPr="00C17ADA">
        <w:rPr>
          <w:rFonts w:asciiTheme="minorHAnsi" w:hAnsiTheme="minorHAnsi"/>
          <w:sz w:val="18"/>
          <w:szCs w:val="18"/>
        </w:rPr>
        <w:t>HERS-Verified Pipe Insulation Credit</w:t>
      </w:r>
      <w:r w:rsidRPr="00C17ADA">
        <w:rPr>
          <w:rFonts w:asciiTheme="minorHAnsi" w:hAnsiTheme="minorHAnsi" w:cs="Arial"/>
          <w:sz w:val="18"/>
          <w:szCs w:val="18"/>
        </w:rPr>
        <w:t>.</w:t>
      </w:r>
      <w:r w:rsidRPr="00236F4B">
        <w:rPr>
          <w:rFonts w:asciiTheme="minorHAnsi" w:hAnsiTheme="minorHAnsi" w:cs="Arial"/>
          <w:b/>
          <w:sz w:val="18"/>
          <w:szCs w:val="18"/>
        </w:rPr>
        <w:t xml:space="preserve"> </w:t>
      </w:r>
      <w:r w:rsidRPr="00236F4B">
        <w:rPr>
          <w:rFonts w:asciiTheme="minorHAnsi" w:hAnsiTheme="minorHAnsi" w:cs="Arial"/>
          <w:sz w:val="18"/>
          <w:szCs w:val="18"/>
        </w:rPr>
        <w:t xml:space="preserve">In addition to the mandatory requirements in Table </w:t>
      </w:r>
      <w:r w:rsidR="006E4B25" w:rsidRPr="00236F4B">
        <w:rPr>
          <w:rFonts w:asciiTheme="minorHAnsi" w:hAnsiTheme="minorHAnsi" w:cs="Arial"/>
          <w:sz w:val="18"/>
          <w:szCs w:val="18"/>
        </w:rPr>
        <w:t>F</w:t>
      </w:r>
      <w:r w:rsidRPr="00236F4B">
        <w:rPr>
          <w:rFonts w:asciiTheme="minorHAnsi" w:hAnsiTheme="minorHAnsi" w:cs="Arial"/>
          <w:sz w:val="18"/>
          <w:szCs w:val="18"/>
        </w:rPr>
        <w:t xml:space="preserve">, the </w:t>
      </w:r>
      <w:r w:rsidR="006E4B25" w:rsidRPr="00095F6F">
        <w:rPr>
          <w:rFonts w:asciiTheme="minorHAnsi" w:hAnsiTheme="minorHAnsi" w:cstheme="minorHAnsi"/>
          <w:sz w:val="18"/>
          <w:szCs w:val="18"/>
        </w:rPr>
        <w:t>installer</w:t>
      </w:r>
      <w:r w:rsidR="006E4B25" w:rsidRPr="00236F4B" w:rsidDel="006E4B25">
        <w:rPr>
          <w:rFonts w:asciiTheme="minorHAnsi" w:hAnsiTheme="minorHAnsi" w:cs="Arial"/>
          <w:sz w:val="18"/>
          <w:szCs w:val="18"/>
        </w:rPr>
        <w:t xml:space="preserve"> </w:t>
      </w:r>
      <w:r w:rsidRPr="00236F4B">
        <w:rPr>
          <w:rFonts w:asciiTheme="minorHAnsi" w:hAnsiTheme="minorHAnsi" w:cs="Arial"/>
          <w:sz w:val="18"/>
          <w:szCs w:val="18"/>
        </w:rPr>
        <w:t xml:space="preserve">must ensure the requirements in this table are met.  </w:t>
      </w:r>
    </w:p>
    <w:p w14:paraId="43F9FF24"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p>
    <w:p w14:paraId="68BDDF11" w14:textId="123382D4" w:rsidR="00585D1F"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236F4B">
        <w:rPr>
          <w:rFonts w:asciiTheme="minorHAnsi" w:hAnsiTheme="minorHAnsi" w:cs="Arial"/>
          <w:b/>
          <w:sz w:val="18"/>
          <w:szCs w:val="18"/>
        </w:rPr>
        <w:t>K</w:t>
      </w:r>
      <w:r w:rsidR="00585D1F" w:rsidRPr="00236F4B">
        <w:rPr>
          <w:rFonts w:asciiTheme="minorHAnsi" w:hAnsiTheme="minorHAnsi" w:cs="Arial"/>
          <w:b/>
          <w:sz w:val="18"/>
          <w:szCs w:val="18"/>
        </w:rPr>
        <w:t xml:space="preserve">. </w:t>
      </w:r>
      <w:r w:rsidR="00585D1F" w:rsidRPr="00236F4B">
        <w:rPr>
          <w:rFonts w:asciiTheme="minorHAnsi" w:hAnsiTheme="minorHAnsi"/>
          <w:b/>
          <w:sz w:val="18"/>
          <w:szCs w:val="18"/>
        </w:rPr>
        <w:t xml:space="preserve">HERS-Verified Parallel Piping </w:t>
      </w:r>
      <w:r w:rsidR="00585D1F" w:rsidRPr="00236F4B">
        <w:rPr>
          <w:rFonts w:asciiTheme="minorHAnsi" w:hAnsiTheme="minorHAnsi" w:cs="Arial"/>
          <w:b/>
          <w:sz w:val="18"/>
          <w:szCs w:val="18"/>
        </w:rPr>
        <w:t>Requirements</w:t>
      </w:r>
    </w:p>
    <w:p w14:paraId="57238AF5" w14:textId="64AD4FFE" w:rsidR="00585D1F" w:rsidRPr="00236F4B"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only applies to systems indicated as </w:t>
      </w:r>
      <w:r w:rsidRPr="00C17ADA">
        <w:rPr>
          <w:rFonts w:asciiTheme="minorHAnsi" w:hAnsiTheme="minorHAnsi"/>
          <w:sz w:val="18"/>
          <w:szCs w:val="18"/>
        </w:rPr>
        <w:t>HERS-Verified Parallel Piping</w:t>
      </w:r>
      <w:r w:rsidRPr="00C17ADA">
        <w:rPr>
          <w:rFonts w:asciiTheme="minorHAnsi" w:hAnsiTheme="minorHAnsi" w:cs="Arial"/>
          <w:sz w:val="18"/>
          <w:szCs w:val="18"/>
        </w:rPr>
        <w:t>.</w:t>
      </w:r>
      <w:r w:rsidRPr="00236F4B">
        <w:rPr>
          <w:rFonts w:asciiTheme="minorHAnsi" w:hAnsiTheme="minorHAnsi" w:cs="Arial"/>
          <w:sz w:val="18"/>
          <w:szCs w:val="18"/>
        </w:rPr>
        <w:t xml:space="preserve"> In addition to the mandatory requirements in Table</w:t>
      </w:r>
      <w:r w:rsidR="00F41465" w:rsidRPr="00236F4B">
        <w:rPr>
          <w:rFonts w:asciiTheme="minorHAnsi" w:hAnsiTheme="minorHAnsi" w:cs="Arial"/>
          <w:sz w:val="18"/>
          <w:szCs w:val="18"/>
        </w:rPr>
        <w:t xml:space="preserve"> </w:t>
      </w:r>
      <w:r w:rsidR="006E4B25" w:rsidRPr="00236F4B">
        <w:rPr>
          <w:rFonts w:asciiTheme="minorHAnsi" w:hAnsiTheme="minorHAnsi" w:cs="Arial"/>
          <w:sz w:val="18"/>
          <w:szCs w:val="18"/>
        </w:rPr>
        <w:t>F</w:t>
      </w:r>
      <w:r w:rsidRPr="00236F4B">
        <w:rPr>
          <w:rFonts w:asciiTheme="minorHAnsi" w:hAnsiTheme="minorHAnsi" w:cs="Arial"/>
          <w:sz w:val="18"/>
          <w:szCs w:val="18"/>
        </w:rPr>
        <w:t xml:space="preserve">, the </w:t>
      </w:r>
      <w:r w:rsidR="006E4B25" w:rsidRPr="00095F6F">
        <w:rPr>
          <w:rFonts w:asciiTheme="minorHAnsi" w:hAnsiTheme="minorHAnsi" w:cstheme="minorHAnsi"/>
          <w:sz w:val="18"/>
          <w:szCs w:val="18"/>
        </w:rPr>
        <w:t>installer</w:t>
      </w:r>
      <w:r w:rsidR="006E4B25" w:rsidRPr="00236F4B" w:rsidDel="006E4B25">
        <w:rPr>
          <w:rFonts w:asciiTheme="minorHAnsi" w:hAnsiTheme="minorHAnsi" w:cs="Arial"/>
          <w:sz w:val="18"/>
          <w:szCs w:val="18"/>
        </w:rPr>
        <w:t xml:space="preserve"> </w:t>
      </w:r>
      <w:r w:rsidRPr="00236F4B">
        <w:rPr>
          <w:rFonts w:asciiTheme="minorHAnsi" w:hAnsiTheme="minorHAnsi" w:cs="Arial"/>
          <w:sz w:val="18"/>
          <w:szCs w:val="18"/>
        </w:rPr>
        <w:t xml:space="preserve">must ensure the requirements in this table are met.  </w:t>
      </w:r>
    </w:p>
    <w:p w14:paraId="0996B58B" w14:textId="572E204A"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0505CD90" w14:textId="688DC54B" w:rsidR="006E4B25" w:rsidRPr="00236F4B" w:rsidRDefault="006E4B25" w:rsidP="006E4B25">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236F4B">
        <w:rPr>
          <w:rFonts w:asciiTheme="minorHAnsi" w:hAnsiTheme="minorHAnsi" w:cs="Arial"/>
          <w:b/>
          <w:sz w:val="18"/>
          <w:szCs w:val="18"/>
        </w:rPr>
        <w:t xml:space="preserve">L. </w:t>
      </w:r>
      <w:r w:rsidRPr="00236F4B">
        <w:rPr>
          <w:rFonts w:asciiTheme="minorHAnsi" w:hAnsiTheme="minorHAnsi"/>
          <w:b/>
          <w:sz w:val="18"/>
          <w:szCs w:val="18"/>
        </w:rPr>
        <w:t xml:space="preserve">Parallel Piping </w:t>
      </w:r>
      <w:r w:rsidRPr="00236F4B">
        <w:rPr>
          <w:rFonts w:asciiTheme="minorHAnsi" w:hAnsiTheme="minorHAnsi" w:cs="Arial"/>
          <w:b/>
          <w:sz w:val="18"/>
          <w:szCs w:val="18"/>
        </w:rPr>
        <w:t>Requirements</w:t>
      </w:r>
    </w:p>
    <w:p w14:paraId="4AABC19D" w14:textId="38752E10" w:rsidR="006E4B25" w:rsidRPr="00236F4B"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only applies to systems indicated as </w:t>
      </w:r>
      <w:r w:rsidRPr="00C17ADA">
        <w:rPr>
          <w:rFonts w:asciiTheme="minorHAnsi" w:hAnsiTheme="minorHAnsi"/>
          <w:sz w:val="18"/>
          <w:szCs w:val="18"/>
        </w:rPr>
        <w:t>Parallel Piping</w:t>
      </w:r>
      <w:r w:rsidRPr="00C17ADA">
        <w:rPr>
          <w:rFonts w:asciiTheme="minorHAnsi" w:hAnsiTheme="minorHAnsi" w:cs="Arial"/>
          <w:sz w:val="18"/>
          <w:szCs w:val="18"/>
        </w:rPr>
        <w:t xml:space="preserve">. In </w:t>
      </w:r>
      <w:r w:rsidRPr="00236F4B">
        <w:rPr>
          <w:rFonts w:asciiTheme="minorHAnsi" w:hAnsiTheme="minorHAnsi" w:cs="Arial"/>
          <w:sz w:val="18"/>
          <w:szCs w:val="18"/>
        </w:rPr>
        <w:t xml:space="preserve">addition to the mandatory requirements in Table F, the </w:t>
      </w:r>
      <w:r w:rsidRPr="00095F6F">
        <w:rPr>
          <w:rFonts w:asciiTheme="minorHAnsi" w:hAnsiTheme="minorHAnsi" w:cstheme="minorHAnsi"/>
          <w:sz w:val="18"/>
          <w:szCs w:val="18"/>
        </w:rPr>
        <w:t>installer</w:t>
      </w:r>
      <w:r w:rsidRPr="00236F4B">
        <w:rPr>
          <w:rFonts w:asciiTheme="minorHAnsi" w:hAnsiTheme="minorHAnsi" w:cs="Arial"/>
          <w:sz w:val="18"/>
          <w:szCs w:val="18"/>
        </w:rPr>
        <w:t xml:space="preserve"> must ensure the requirements in this table are met.  </w:t>
      </w:r>
    </w:p>
    <w:p w14:paraId="1F998D6D" w14:textId="77777777" w:rsidR="006E4B25"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79234620" w14:textId="0D5C37F2" w:rsidR="00585D1F" w:rsidRPr="00236F4B" w:rsidRDefault="006E4B25" w:rsidP="00585D1F">
      <w:pPr>
        <w:tabs>
          <w:tab w:val="left" w:pos="0"/>
        </w:tabs>
        <w:autoSpaceDE w:val="0"/>
        <w:autoSpaceDN w:val="0"/>
        <w:adjustRightInd w:val="0"/>
        <w:spacing w:after="0" w:line="240" w:lineRule="auto"/>
        <w:ind w:left="180" w:hanging="180"/>
        <w:rPr>
          <w:rFonts w:asciiTheme="minorHAnsi" w:hAnsiTheme="minorHAnsi" w:cs="Arial"/>
          <w:b/>
          <w:sz w:val="18"/>
          <w:szCs w:val="18"/>
        </w:rPr>
      </w:pPr>
      <w:r w:rsidRPr="00236F4B">
        <w:rPr>
          <w:rFonts w:asciiTheme="minorHAnsi" w:hAnsiTheme="minorHAnsi" w:cs="Arial"/>
          <w:b/>
          <w:sz w:val="18"/>
          <w:szCs w:val="18"/>
        </w:rPr>
        <w:t>M</w:t>
      </w:r>
      <w:r w:rsidR="00585D1F" w:rsidRPr="00236F4B">
        <w:rPr>
          <w:rFonts w:asciiTheme="minorHAnsi" w:hAnsiTheme="minorHAnsi" w:cs="Arial"/>
          <w:b/>
          <w:sz w:val="18"/>
          <w:szCs w:val="18"/>
        </w:rPr>
        <w:t xml:space="preserve">. </w:t>
      </w:r>
      <w:r w:rsidRPr="00236F4B">
        <w:rPr>
          <w:rFonts w:asciiTheme="minorHAnsi" w:hAnsiTheme="minorHAnsi"/>
          <w:b/>
          <w:sz w:val="18"/>
          <w:szCs w:val="18"/>
        </w:rPr>
        <w:t>Point of Use Requirements</w:t>
      </w:r>
    </w:p>
    <w:p w14:paraId="5946406B" w14:textId="05160B00" w:rsidR="00585D1F" w:rsidRPr="00C17ADA" w:rsidRDefault="00585D1F" w:rsidP="00585D1F">
      <w:pPr>
        <w:tabs>
          <w:tab w:val="left" w:pos="0"/>
        </w:tabs>
        <w:autoSpaceDE w:val="0"/>
        <w:autoSpaceDN w:val="0"/>
        <w:adjustRightInd w:val="0"/>
        <w:spacing w:after="0" w:line="240" w:lineRule="auto"/>
        <w:rPr>
          <w:rFonts w:asciiTheme="minorHAnsi" w:hAnsiTheme="minorHAnsi" w:cs="Arial"/>
          <w:sz w:val="18"/>
          <w:szCs w:val="18"/>
        </w:rPr>
      </w:pPr>
      <w:r w:rsidRPr="00236F4B">
        <w:rPr>
          <w:rFonts w:asciiTheme="minorHAnsi" w:hAnsiTheme="minorHAnsi" w:cs="Arial"/>
          <w:sz w:val="18"/>
          <w:szCs w:val="18"/>
        </w:rPr>
        <w:t>This table only applies to systems indicate</w:t>
      </w:r>
      <w:r w:rsidRPr="00C17ADA">
        <w:rPr>
          <w:rFonts w:asciiTheme="minorHAnsi" w:hAnsiTheme="minorHAnsi" w:cs="Arial"/>
          <w:sz w:val="18"/>
          <w:szCs w:val="18"/>
        </w:rPr>
        <w:t xml:space="preserve">d as </w:t>
      </w:r>
      <w:r w:rsidR="006E4B25" w:rsidRPr="00C17ADA">
        <w:rPr>
          <w:rFonts w:asciiTheme="minorHAnsi" w:hAnsiTheme="minorHAnsi"/>
          <w:sz w:val="18"/>
          <w:szCs w:val="18"/>
        </w:rPr>
        <w:t>Point of Use</w:t>
      </w:r>
      <w:r w:rsidRPr="00C17ADA">
        <w:rPr>
          <w:rFonts w:asciiTheme="minorHAnsi" w:hAnsiTheme="minorHAnsi" w:cs="Arial"/>
          <w:sz w:val="18"/>
          <w:szCs w:val="18"/>
        </w:rPr>
        <w:t xml:space="preserve"> In addition to the mandatory requirements in Table</w:t>
      </w:r>
      <w:r w:rsidR="006E4B25" w:rsidRPr="00C17ADA">
        <w:rPr>
          <w:rFonts w:asciiTheme="minorHAnsi" w:hAnsiTheme="minorHAnsi" w:cs="Arial"/>
          <w:sz w:val="18"/>
          <w:szCs w:val="18"/>
        </w:rPr>
        <w:t xml:space="preserve"> F</w:t>
      </w:r>
      <w:r w:rsidRPr="00C17ADA">
        <w:rPr>
          <w:rFonts w:asciiTheme="minorHAnsi" w:hAnsiTheme="minorHAnsi" w:cs="Arial"/>
          <w:sz w:val="18"/>
          <w:szCs w:val="18"/>
        </w:rPr>
        <w:t xml:space="preserve">, the </w:t>
      </w:r>
      <w:r w:rsidR="006E4B25" w:rsidRPr="00C17ADA">
        <w:rPr>
          <w:rFonts w:asciiTheme="minorHAnsi" w:hAnsiTheme="minorHAnsi" w:cstheme="minorHAnsi"/>
          <w:sz w:val="18"/>
          <w:szCs w:val="18"/>
        </w:rPr>
        <w:t>installer</w:t>
      </w:r>
      <w:r w:rsidR="006E4B25" w:rsidRPr="00C17ADA" w:rsidDel="006E4B25">
        <w:rPr>
          <w:rFonts w:asciiTheme="minorHAnsi" w:hAnsiTheme="minorHAnsi" w:cs="Arial"/>
          <w:sz w:val="18"/>
          <w:szCs w:val="18"/>
        </w:rPr>
        <w:t xml:space="preserve"> </w:t>
      </w:r>
      <w:r w:rsidRPr="00C17ADA">
        <w:rPr>
          <w:rFonts w:asciiTheme="minorHAnsi" w:hAnsiTheme="minorHAnsi" w:cs="Arial"/>
          <w:sz w:val="18"/>
          <w:szCs w:val="18"/>
        </w:rPr>
        <w:t>must ensure the requirements in this table are met.</w:t>
      </w:r>
    </w:p>
    <w:p w14:paraId="77224061" w14:textId="77777777" w:rsidR="00585D1F" w:rsidRPr="00236F4B" w:rsidRDefault="00585D1F" w:rsidP="00585D1F">
      <w:pPr>
        <w:tabs>
          <w:tab w:val="left" w:pos="0"/>
        </w:tabs>
        <w:autoSpaceDE w:val="0"/>
        <w:autoSpaceDN w:val="0"/>
        <w:adjustRightInd w:val="0"/>
        <w:spacing w:after="0" w:line="240" w:lineRule="auto"/>
        <w:rPr>
          <w:rFonts w:ascii="ArialMT" w:hAnsi="ArialMT" w:cs="ArialMT"/>
          <w:sz w:val="18"/>
          <w:szCs w:val="18"/>
        </w:rPr>
      </w:pPr>
    </w:p>
    <w:p w14:paraId="780CBE93" w14:textId="1CAC15A5" w:rsidR="00585D1F" w:rsidRPr="00236F4B" w:rsidRDefault="006E4B25" w:rsidP="00585D1F">
      <w:pPr>
        <w:tabs>
          <w:tab w:val="left" w:pos="0"/>
        </w:tabs>
        <w:autoSpaceDE w:val="0"/>
        <w:autoSpaceDN w:val="0"/>
        <w:adjustRightInd w:val="0"/>
        <w:spacing w:after="0" w:line="240" w:lineRule="auto"/>
        <w:rPr>
          <w:rFonts w:asciiTheme="minorHAnsi" w:hAnsiTheme="minorHAnsi" w:cs="Arial"/>
          <w:b/>
          <w:sz w:val="18"/>
          <w:szCs w:val="18"/>
        </w:rPr>
      </w:pPr>
      <w:r w:rsidRPr="00236F4B">
        <w:rPr>
          <w:rFonts w:asciiTheme="minorHAnsi" w:hAnsiTheme="minorHAnsi" w:cs="Arial"/>
          <w:b/>
          <w:sz w:val="18"/>
          <w:szCs w:val="18"/>
        </w:rPr>
        <w:t>N</w:t>
      </w:r>
      <w:r w:rsidR="00585D1F" w:rsidRPr="00236F4B">
        <w:rPr>
          <w:rFonts w:asciiTheme="minorHAnsi" w:hAnsiTheme="minorHAnsi" w:cs="Arial"/>
          <w:b/>
          <w:sz w:val="18"/>
          <w:szCs w:val="18"/>
        </w:rPr>
        <w:t xml:space="preserve">. </w:t>
      </w:r>
      <w:r w:rsidRPr="00236F4B">
        <w:rPr>
          <w:rFonts w:asciiTheme="minorHAnsi" w:hAnsiTheme="minorHAnsi" w:cs="Arial"/>
          <w:b/>
          <w:sz w:val="18"/>
          <w:szCs w:val="18"/>
        </w:rPr>
        <w:t xml:space="preserve">Mandatory Requirements for all Recirculation Systems </w:t>
      </w:r>
    </w:p>
    <w:p w14:paraId="75AD5AD8" w14:textId="77777777" w:rsidR="006E4B25" w:rsidRPr="00095F6F" w:rsidRDefault="006E4B25" w:rsidP="006E4B25">
      <w:pPr>
        <w:autoSpaceDE w:val="0"/>
        <w:autoSpaceDN w:val="0"/>
        <w:adjustRightInd w:val="0"/>
        <w:spacing w:after="0" w:line="240" w:lineRule="auto"/>
        <w:rPr>
          <w:rFonts w:asciiTheme="minorHAnsi" w:hAnsiTheme="minorHAnsi" w:cstheme="minorHAnsi"/>
          <w:sz w:val="18"/>
          <w:szCs w:val="18"/>
        </w:rPr>
      </w:pPr>
      <w:r w:rsidRPr="00095F6F">
        <w:rPr>
          <w:rFonts w:asciiTheme="minorHAnsi" w:hAnsiTheme="minorHAnsi" w:cstheme="minorHAnsi"/>
          <w:sz w:val="18"/>
          <w:szCs w:val="18"/>
        </w:rPr>
        <w:t>The requirements of this table apply to all recirculation systems listed below.</w:t>
      </w:r>
    </w:p>
    <w:p w14:paraId="01E17839" w14:textId="77777777" w:rsidR="006E4B25" w:rsidRPr="00236F4B"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3737BBC4" w14:textId="4BB74879" w:rsidR="006E4B25" w:rsidRPr="00095F6F" w:rsidRDefault="006E4B25" w:rsidP="006E4B25">
      <w:pPr>
        <w:autoSpaceDE w:val="0"/>
        <w:autoSpaceDN w:val="0"/>
        <w:adjustRightInd w:val="0"/>
        <w:spacing w:after="0" w:line="240" w:lineRule="auto"/>
        <w:rPr>
          <w:rFonts w:asciiTheme="minorHAnsi" w:hAnsiTheme="minorHAnsi" w:cstheme="minorHAnsi"/>
          <w:b/>
          <w:sz w:val="18"/>
          <w:szCs w:val="18"/>
        </w:rPr>
      </w:pPr>
      <w:r w:rsidRPr="00095F6F">
        <w:rPr>
          <w:rFonts w:asciiTheme="minorHAnsi" w:hAnsiTheme="minorHAnsi" w:cstheme="minorHAnsi"/>
          <w:b/>
          <w:sz w:val="18"/>
          <w:szCs w:val="18"/>
        </w:rPr>
        <w:t>O. Recirculation Non-Demand Controls Requirements</w:t>
      </w:r>
    </w:p>
    <w:p w14:paraId="702B0E44" w14:textId="468A5DFC" w:rsidR="006E4B25" w:rsidRPr="00095F6F"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095F6F">
        <w:rPr>
          <w:rFonts w:asciiTheme="minorHAnsi" w:hAnsiTheme="minorHAnsi" w:cstheme="minorHAnsi"/>
          <w:sz w:val="18"/>
          <w:szCs w:val="18"/>
        </w:rPr>
        <w:t xml:space="preserve">This table only applies to systems indicated as </w:t>
      </w:r>
      <w:r w:rsidRPr="00C17ADA">
        <w:rPr>
          <w:rFonts w:asciiTheme="minorHAnsi" w:hAnsiTheme="minorHAnsi" w:cstheme="minorHAnsi"/>
          <w:sz w:val="18"/>
          <w:szCs w:val="18"/>
        </w:rPr>
        <w:t xml:space="preserve">Recirculation Non-demand </w:t>
      </w:r>
      <w:r w:rsidR="00E04539" w:rsidRPr="00C17ADA">
        <w:rPr>
          <w:rFonts w:asciiTheme="minorHAnsi" w:hAnsiTheme="minorHAnsi" w:cstheme="minorHAnsi"/>
          <w:sz w:val="18"/>
          <w:szCs w:val="18"/>
        </w:rPr>
        <w:t>C</w:t>
      </w:r>
      <w:r w:rsidRPr="00C17ADA">
        <w:rPr>
          <w:rFonts w:asciiTheme="minorHAnsi" w:hAnsiTheme="minorHAnsi" w:cstheme="minorHAnsi"/>
          <w:sz w:val="18"/>
          <w:szCs w:val="18"/>
        </w:rPr>
        <w:t>ontrols.</w:t>
      </w:r>
      <w:r w:rsidRPr="00095F6F">
        <w:rPr>
          <w:rFonts w:asciiTheme="minorHAnsi" w:hAnsiTheme="minorHAnsi" w:cstheme="minorHAnsi"/>
          <w:sz w:val="18"/>
          <w:szCs w:val="18"/>
        </w:rPr>
        <w:t xml:space="preserve"> In addition to the mandatory requirements in Table F and N, the installer must ensure the requirements in this table are met.</w:t>
      </w:r>
    </w:p>
    <w:p w14:paraId="3ECF2C28" w14:textId="77777777" w:rsidR="006E4B25" w:rsidRPr="00095F6F" w:rsidRDefault="006E4B25" w:rsidP="006E4B25">
      <w:pPr>
        <w:tabs>
          <w:tab w:val="left" w:pos="0"/>
        </w:tabs>
        <w:autoSpaceDE w:val="0"/>
        <w:autoSpaceDN w:val="0"/>
        <w:adjustRightInd w:val="0"/>
        <w:spacing w:after="0" w:line="240" w:lineRule="auto"/>
        <w:ind w:left="180" w:hanging="180"/>
        <w:rPr>
          <w:rFonts w:asciiTheme="minorHAnsi" w:hAnsiTheme="minorHAnsi" w:cstheme="minorHAnsi"/>
          <w:sz w:val="18"/>
          <w:szCs w:val="18"/>
        </w:rPr>
      </w:pPr>
    </w:p>
    <w:p w14:paraId="2CDDD246" w14:textId="3283BD9B" w:rsidR="006E4B25" w:rsidRPr="00095F6F" w:rsidRDefault="006E4B25" w:rsidP="006E4B25">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095F6F">
        <w:rPr>
          <w:rFonts w:asciiTheme="minorHAnsi" w:hAnsiTheme="minorHAnsi" w:cstheme="minorHAnsi"/>
          <w:b/>
          <w:sz w:val="18"/>
          <w:szCs w:val="18"/>
        </w:rPr>
        <w:t>P. Demand Recirculation Manual Control/Sensor Control Requirements</w:t>
      </w:r>
    </w:p>
    <w:p w14:paraId="54D895CE" w14:textId="63365482" w:rsidR="006E4B25" w:rsidRPr="00C17ADA"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095F6F">
        <w:rPr>
          <w:rFonts w:asciiTheme="minorHAnsi" w:hAnsiTheme="minorHAnsi" w:cstheme="minorHAnsi"/>
          <w:sz w:val="18"/>
          <w:szCs w:val="18"/>
        </w:rPr>
        <w:t xml:space="preserve">This table only applies to systems </w:t>
      </w:r>
      <w:r w:rsidRPr="00C17ADA">
        <w:rPr>
          <w:rFonts w:asciiTheme="minorHAnsi" w:hAnsiTheme="minorHAnsi" w:cstheme="minorHAnsi"/>
          <w:sz w:val="18"/>
          <w:szCs w:val="18"/>
        </w:rPr>
        <w:t>indicated as Demand Recirculation Manual Control</w:t>
      </w:r>
      <w:r w:rsidR="00B843FA" w:rsidRPr="00C17ADA">
        <w:rPr>
          <w:rFonts w:asciiTheme="minorHAnsi" w:hAnsiTheme="minorHAnsi" w:cstheme="minorHAnsi"/>
          <w:sz w:val="18"/>
          <w:szCs w:val="18"/>
        </w:rPr>
        <w:t>,</w:t>
      </w:r>
      <w:r w:rsidRPr="00C17ADA">
        <w:rPr>
          <w:rFonts w:asciiTheme="minorHAnsi" w:hAnsiTheme="minorHAnsi" w:cstheme="minorHAnsi"/>
          <w:sz w:val="18"/>
          <w:szCs w:val="18"/>
        </w:rPr>
        <w:t xml:space="preserve"> Demand Recirculation Senor Control</w:t>
      </w:r>
      <w:r w:rsidR="00B843FA" w:rsidRPr="00C17ADA">
        <w:rPr>
          <w:rFonts w:asciiTheme="minorHAnsi" w:hAnsiTheme="minorHAnsi" w:cstheme="minorHAnsi"/>
          <w:sz w:val="18"/>
          <w:szCs w:val="18"/>
        </w:rPr>
        <w:t>, HERS-Verified Demand Recirculation Manual Control or HERS-Verified Demand Recirculation Senor Control</w:t>
      </w:r>
      <w:r w:rsidRPr="00C17ADA">
        <w:rPr>
          <w:rFonts w:asciiTheme="minorHAnsi" w:hAnsiTheme="minorHAnsi" w:cstheme="minorHAnsi"/>
          <w:sz w:val="18"/>
          <w:szCs w:val="18"/>
        </w:rPr>
        <w:t>. In addition to the mandatory requirements in Table F and N, the installer must ensure the requirements in this table are met.</w:t>
      </w:r>
    </w:p>
    <w:p w14:paraId="08C34F10" w14:textId="77777777" w:rsidR="006E4B25" w:rsidRPr="00236F4B"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6E378515" w14:textId="5B9E2709" w:rsidR="000849F0" w:rsidRPr="00095F6F" w:rsidRDefault="006E4B25" w:rsidP="00236F4B">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236F4B">
        <w:rPr>
          <w:rFonts w:asciiTheme="minorHAnsi" w:hAnsiTheme="minorHAnsi" w:cstheme="minorHAnsi"/>
          <w:b/>
          <w:sz w:val="18"/>
          <w:szCs w:val="18"/>
        </w:rPr>
        <w:t>Q. HERS-Verified Demand Recirculation Manual Control/Sensor Control</w:t>
      </w:r>
      <w:r w:rsidR="002E14A5">
        <w:rPr>
          <w:rFonts w:asciiTheme="minorHAnsi" w:hAnsiTheme="minorHAnsi" w:cstheme="minorHAnsi"/>
          <w:b/>
          <w:sz w:val="18"/>
          <w:szCs w:val="18"/>
        </w:rPr>
        <w:t xml:space="preserve"> Requirements</w:t>
      </w:r>
    </w:p>
    <w:p w14:paraId="0A8AEDE8" w14:textId="2D04BFF0" w:rsidR="006E4B25" w:rsidRPr="00C17ADA"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C17ADA">
        <w:rPr>
          <w:rFonts w:asciiTheme="minorHAnsi" w:hAnsiTheme="minorHAnsi" w:cstheme="minorHAnsi"/>
          <w:sz w:val="18"/>
          <w:szCs w:val="18"/>
        </w:rPr>
        <w:t xml:space="preserve">This table only applies to systems indicated as </w:t>
      </w:r>
      <w:r w:rsidR="00850E4B" w:rsidRPr="00C17ADA">
        <w:rPr>
          <w:rFonts w:asciiTheme="minorHAnsi" w:hAnsiTheme="minorHAnsi" w:cstheme="minorHAnsi"/>
          <w:sz w:val="18"/>
          <w:szCs w:val="18"/>
        </w:rPr>
        <w:t xml:space="preserve">HERS-Verified </w:t>
      </w:r>
      <w:r w:rsidRPr="00C17ADA">
        <w:rPr>
          <w:rFonts w:asciiTheme="minorHAnsi" w:hAnsiTheme="minorHAnsi" w:cstheme="minorHAnsi"/>
          <w:sz w:val="18"/>
          <w:szCs w:val="18"/>
        </w:rPr>
        <w:t xml:space="preserve">Demand Recirculation Manual Control or </w:t>
      </w:r>
      <w:r w:rsidR="00850E4B" w:rsidRPr="00C17ADA">
        <w:rPr>
          <w:rFonts w:asciiTheme="minorHAnsi" w:hAnsiTheme="minorHAnsi" w:cstheme="minorHAnsi"/>
          <w:sz w:val="18"/>
          <w:szCs w:val="18"/>
        </w:rPr>
        <w:t xml:space="preserve">HERS-Verified </w:t>
      </w:r>
      <w:r w:rsidRPr="00C17ADA">
        <w:rPr>
          <w:rFonts w:asciiTheme="minorHAnsi" w:hAnsiTheme="minorHAnsi" w:cstheme="minorHAnsi"/>
          <w:sz w:val="18"/>
          <w:szCs w:val="18"/>
        </w:rPr>
        <w:t xml:space="preserve">Demand Recirculation Senor Control. </w:t>
      </w:r>
      <w:r w:rsidR="00850E4B" w:rsidRPr="00C17ADA">
        <w:rPr>
          <w:rFonts w:asciiTheme="minorHAnsi" w:hAnsiTheme="minorHAnsi" w:cstheme="minorHAnsi"/>
          <w:sz w:val="18"/>
          <w:szCs w:val="18"/>
        </w:rPr>
        <w:t xml:space="preserve"> </w:t>
      </w:r>
      <w:r w:rsidRPr="00C17ADA">
        <w:rPr>
          <w:rFonts w:asciiTheme="minorHAnsi" w:hAnsiTheme="minorHAnsi" w:cstheme="minorHAnsi"/>
          <w:sz w:val="18"/>
          <w:szCs w:val="18"/>
        </w:rPr>
        <w:t>In addition to the mandatory requirements in Table F and N, the installer must ensure the requirements in this table are met.</w:t>
      </w:r>
    </w:p>
    <w:p w14:paraId="67911F5A" w14:textId="77777777" w:rsidR="006E4B25" w:rsidRPr="00236F4B" w:rsidRDefault="006E4B25" w:rsidP="00DC522B">
      <w:pPr>
        <w:spacing w:after="0" w:line="240" w:lineRule="auto"/>
        <w:rPr>
          <w:rFonts w:asciiTheme="minorHAnsi" w:hAnsiTheme="minorHAnsi" w:cstheme="minorHAnsi"/>
          <w:b/>
          <w:sz w:val="18"/>
          <w:szCs w:val="18"/>
        </w:rPr>
        <w:sectPr w:rsidR="006E4B25" w:rsidRPr="00236F4B" w:rsidSect="00E04539">
          <w:headerReference w:type="default" r:id="rId13"/>
          <w:footerReference w:type="default" r:id="rId14"/>
          <w:pgSz w:w="12240" w:h="15840" w:code="1"/>
          <w:pgMar w:top="720" w:right="720" w:bottom="720" w:left="720" w:header="432" w:footer="432" w:gutter="0"/>
          <w:pgNumType w:start="1"/>
          <w:cols w:space="720"/>
          <w:docGrid w:linePitch="360"/>
        </w:sectPr>
      </w:pPr>
    </w:p>
    <w:tbl>
      <w:tblPr>
        <w:tblpPr w:leftFromText="180" w:rightFromText="180" w:vertAnchor="text" w:tblpY="1"/>
        <w:tblOverlap w:val="never"/>
        <w:tblW w:w="5003"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17"/>
        <w:gridCol w:w="809"/>
        <w:gridCol w:w="902"/>
        <w:gridCol w:w="897"/>
        <w:gridCol w:w="809"/>
        <w:gridCol w:w="767"/>
        <w:gridCol w:w="893"/>
        <w:gridCol w:w="787"/>
        <w:gridCol w:w="970"/>
        <w:gridCol w:w="1151"/>
        <w:gridCol w:w="1069"/>
        <w:gridCol w:w="1052"/>
      </w:tblGrid>
      <w:tr w:rsidR="00F349F6" w:rsidRPr="00327949" w14:paraId="1C7982C8" w14:textId="0D8E46F4" w:rsidTr="00F349F6">
        <w:trPr>
          <w:trHeight w:val="402"/>
        </w:trPr>
        <w:tc>
          <w:tcPr>
            <w:tcW w:w="5000" w:type="pct"/>
            <w:gridSpan w:val="12"/>
            <w:tcBorders>
              <w:top w:val="single" w:sz="4" w:space="0" w:color="auto"/>
              <w:left w:val="single" w:sz="4" w:space="0" w:color="auto"/>
              <w:bottom w:val="single" w:sz="4" w:space="0" w:color="auto"/>
              <w:right w:val="single" w:sz="4" w:space="0" w:color="auto"/>
            </w:tcBorders>
          </w:tcPr>
          <w:bookmarkEnd w:id="126"/>
          <w:p w14:paraId="5FBAE417" w14:textId="33235054" w:rsidR="00F349F6" w:rsidRPr="00327949" w:rsidRDefault="00F349F6" w:rsidP="002B092D">
            <w:pPr>
              <w:spacing w:after="0" w:line="240" w:lineRule="auto"/>
              <w:rPr>
                <w:rFonts w:asciiTheme="minorHAnsi" w:hAnsiTheme="minorHAnsi" w:cstheme="minorHAnsi"/>
                <w:b/>
                <w:sz w:val="18"/>
                <w:szCs w:val="18"/>
              </w:rPr>
            </w:pPr>
            <w:r>
              <w:rPr>
                <w:rFonts w:asciiTheme="minorHAnsi" w:hAnsiTheme="minorHAnsi" w:cstheme="minorHAnsi"/>
                <w:b/>
                <w:sz w:val="18"/>
                <w:szCs w:val="18"/>
              </w:rPr>
              <w:t>A</w:t>
            </w:r>
            <w:r w:rsidRPr="00327949">
              <w:rPr>
                <w:rFonts w:asciiTheme="minorHAnsi" w:hAnsiTheme="minorHAnsi" w:cstheme="minorHAnsi"/>
                <w:b/>
                <w:sz w:val="18"/>
                <w:szCs w:val="18"/>
              </w:rPr>
              <w:t xml:space="preserve">. Design </w:t>
            </w:r>
            <w:r w:rsidRPr="00236F4B">
              <w:rPr>
                <w:rFonts w:asciiTheme="minorHAnsi" w:hAnsiTheme="minorHAnsi" w:cstheme="minorHAnsi"/>
                <w:b/>
                <w:sz w:val="18"/>
                <w:szCs w:val="18"/>
              </w:rPr>
              <w:t>HERS Verified</w:t>
            </w:r>
            <w:r>
              <w:rPr>
                <w:rFonts w:asciiTheme="minorHAnsi" w:hAnsiTheme="minorHAnsi" w:cstheme="minorHAnsi"/>
                <w:b/>
                <w:sz w:val="20"/>
                <w:szCs w:val="20"/>
              </w:rPr>
              <w:t xml:space="preserve"> </w:t>
            </w:r>
            <w:r w:rsidRPr="00327949">
              <w:rPr>
                <w:rFonts w:asciiTheme="minorHAnsi" w:hAnsiTheme="minorHAnsi" w:cstheme="minorHAnsi"/>
                <w:b/>
                <w:sz w:val="18"/>
                <w:szCs w:val="18"/>
              </w:rPr>
              <w:t xml:space="preserve">Dwelling Unit Water Heating Systems Information </w:t>
            </w:r>
          </w:p>
          <w:p w14:paraId="1FCD1FD2" w14:textId="77777777" w:rsidR="00F349F6" w:rsidRPr="00327949" w:rsidRDefault="00F349F6" w:rsidP="002B092D">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This table reports the water heating system features that were specified on the registered CF1R compliance document for this project.</w:t>
            </w:r>
          </w:p>
          <w:p w14:paraId="2644B5A4" w14:textId="1B4A907C" w:rsidR="00F349F6" w:rsidRPr="00327949" w:rsidRDefault="00F349F6" w:rsidP="002B092D">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&lt;&lt;require one row of data for each Dwelling Unit Water Heating System name identified on the CF1R report&gt;&gt;</w:t>
            </w:r>
          </w:p>
        </w:tc>
      </w:tr>
      <w:tr w:rsidR="00F349F6" w:rsidRPr="00327949" w14:paraId="6AAB97F6" w14:textId="34F9147E" w:rsidTr="00F349F6">
        <w:trPr>
          <w:trHeight w:val="277"/>
        </w:trPr>
        <w:tc>
          <w:tcPr>
            <w:tcW w:w="416" w:type="pct"/>
            <w:tcBorders>
              <w:top w:val="single" w:sz="4" w:space="0" w:color="auto"/>
              <w:left w:val="single" w:sz="4" w:space="0" w:color="auto"/>
              <w:bottom w:val="single" w:sz="4" w:space="0" w:color="auto"/>
              <w:right w:val="single" w:sz="4" w:space="0" w:color="auto"/>
            </w:tcBorders>
          </w:tcPr>
          <w:p w14:paraId="4B43E16D" w14:textId="3C91FDF4" w:rsidR="00F349F6" w:rsidRPr="00327949" w:rsidRDefault="00F349F6" w:rsidP="00F349F6">
            <w:pPr>
              <w:spacing w:after="0" w:line="240" w:lineRule="auto"/>
              <w:jc w:val="center"/>
              <w:rPr>
                <w:rFonts w:asciiTheme="minorHAnsi" w:hAnsiTheme="minorHAnsi" w:cstheme="minorHAnsi"/>
                <w:sz w:val="18"/>
                <w:szCs w:val="18"/>
              </w:rPr>
            </w:pPr>
            <w:ins w:id="188" w:author="Smith, Alexis@Energy" w:date="2019-05-10T10:53:00Z">
              <w:r>
                <w:rPr>
                  <w:rFonts w:asciiTheme="minorHAnsi" w:eastAsia="Times New Roman" w:hAnsiTheme="minorHAnsi" w:cstheme="minorHAnsi"/>
                  <w:sz w:val="18"/>
                  <w:szCs w:val="18"/>
                </w:rPr>
                <w:t>01</w:t>
              </w:r>
            </w:ins>
          </w:p>
        </w:tc>
        <w:tc>
          <w:tcPr>
            <w:tcW w:w="367" w:type="pct"/>
            <w:tcBorders>
              <w:top w:val="single" w:sz="4" w:space="0" w:color="auto"/>
              <w:left w:val="single" w:sz="4" w:space="0" w:color="auto"/>
              <w:bottom w:val="single" w:sz="4" w:space="0" w:color="auto"/>
              <w:right w:val="single" w:sz="4" w:space="0" w:color="auto"/>
            </w:tcBorders>
            <w:vAlign w:val="bottom"/>
          </w:tcPr>
          <w:p w14:paraId="7C9B00BA" w14:textId="12E79C6F"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ins w:id="189" w:author="Smith, Alexis@Energy" w:date="2019-05-10T10:53:00Z">
              <w:r>
                <w:rPr>
                  <w:rFonts w:asciiTheme="minorHAnsi" w:hAnsiTheme="minorHAnsi" w:cstheme="minorHAnsi"/>
                  <w:sz w:val="18"/>
                  <w:szCs w:val="18"/>
                </w:rPr>
                <w:t>2</w:t>
              </w:r>
            </w:ins>
            <w:del w:id="190" w:author="Smith, Alexis@Energy" w:date="2019-05-10T10:53:00Z">
              <w:r w:rsidRPr="00327949" w:rsidDel="00F349F6">
                <w:rPr>
                  <w:rFonts w:asciiTheme="minorHAnsi" w:hAnsiTheme="minorHAnsi" w:cstheme="minorHAnsi"/>
                  <w:sz w:val="18"/>
                  <w:szCs w:val="18"/>
                </w:rPr>
                <w:delText>1</w:delText>
              </w:r>
            </w:del>
          </w:p>
        </w:tc>
        <w:tc>
          <w:tcPr>
            <w:tcW w:w="409" w:type="pct"/>
            <w:tcBorders>
              <w:top w:val="single" w:sz="4" w:space="0" w:color="auto"/>
              <w:left w:val="single" w:sz="4" w:space="0" w:color="auto"/>
              <w:bottom w:val="single" w:sz="4" w:space="0" w:color="auto"/>
              <w:right w:val="single" w:sz="4" w:space="0" w:color="auto"/>
            </w:tcBorders>
            <w:vAlign w:val="bottom"/>
          </w:tcPr>
          <w:p w14:paraId="6177EA1C" w14:textId="798003C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ins w:id="191" w:author="Smith, Alexis@Energy" w:date="2019-05-10T10:53:00Z">
              <w:r>
                <w:rPr>
                  <w:rFonts w:asciiTheme="minorHAnsi" w:hAnsiTheme="minorHAnsi" w:cstheme="minorHAnsi"/>
                  <w:sz w:val="18"/>
                  <w:szCs w:val="18"/>
                </w:rPr>
                <w:t>3</w:t>
              </w:r>
            </w:ins>
            <w:del w:id="192" w:author="Smith, Alexis@Energy" w:date="2019-05-10T10:53:00Z">
              <w:r w:rsidRPr="00327949" w:rsidDel="00F349F6">
                <w:rPr>
                  <w:rFonts w:asciiTheme="minorHAnsi" w:hAnsiTheme="minorHAnsi" w:cstheme="minorHAnsi"/>
                  <w:sz w:val="18"/>
                  <w:szCs w:val="18"/>
                </w:rPr>
                <w:delText>2</w:delText>
              </w:r>
            </w:del>
          </w:p>
        </w:tc>
        <w:tc>
          <w:tcPr>
            <w:tcW w:w="407" w:type="pct"/>
            <w:tcBorders>
              <w:top w:val="single" w:sz="4" w:space="0" w:color="auto"/>
              <w:left w:val="single" w:sz="4" w:space="0" w:color="auto"/>
              <w:bottom w:val="single" w:sz="4" w:space="0" w:color="auto"/>
              <w:right w:val="single" w:sz="4" w:space="0" w:color="auto"/>
            </w:tcBorders>
            <w:vAlign w:val="bottom"/>
          </w:tcPr>
          <w:p w14:paraId="505D2ED4" w14:textId="79FDFC55"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ins w:id="193" w:author="Smith, Alexis@Energy" w:date="2019-05-10T10:53:00Z">
              <w:r>
                <w:rPr>
                  <w:rFonts w:asciiTheme="minorHAnsi" w:hAnsiTheme="minorHAnsi" w:cstheme="minorHAnsi"/>
                  <w:sz w:val="18"/>
                  <w:szCs w:val="18"/>
                </w:rPr>
                <w:t>4</w:t>
              </w:r>
            </w:ins>
            <w:del w:id="194" w:author="Smith, Alexis@Energy" w:date="2019-05-10T10:53:00Z">
              <w:r w:rsidRPr="00327949" w:rsidDel="00F349F6">
                <w:rPr>
                  <w:rFonts w:asciiTheme="minorHAnsi" w:hAnsiTheme="minorHAnsi" w:cstheme="minorHAnsi"/>
                  <w:sz w:val="18"/>
                  <w:szCs w:val="18"/>
                </w:rPr>
                <w:delText>3</w:delText>
              </w:r>
            </w:del>
          </w:p>
        </w:tc>
        <w:tc>
          <w:tcPr>
            <w:tcW w:w="367" w:type="pct"/>
            <w:tcBorders>
              <w:top w:val="single" w:sz="4" w:space="0" w:color="auto"/>
              <w:left w:val="single" w:sz="4" w:space="0" w:color="auto"/>
              <w:bottom w:val="single" w:sz="4" w:space="0" w:color="auto"/>
              <w:right w:val="single" w:sz="4" w:space="0" w:color="auto"/>
            </w:tcBorders>
            <w:vAlign w:val="bottom"/>
          </w:tcPr>
          <w:p w14:paraId="21DA621E" w14:textId="71D4416C" w:rsidR="00F349F6" w:rsidRPr="00327949" w:rsidRDefault="00F349F6" w:rsidP="00F349F6">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ins w:id="195" w:author="Smith, Alexis@Energy" w:date="2019-05-10T10:53:00Z">
              <w:r>
                <w:rPr>
                  <w:rFonts w:asciiTheme="minorHAnsi" w:hAnsiTheme="minorHAnsi" w:cstheme="minorHAnsi"/>
                  <w:sz w:val="18"/>
                  <w:szCs w:val="18"/>
                </w:rPr>
                <w:t>5</w:t>
              </w:r>
            </w:ins>
            <w:del w:id="196" w:author="Smith, Alexis@Energy" w:date="2019-05-10T10:53:00Z">
              <w:r w:rsidRPr="00327949" w:rsidDel="00F349F6">
                <w:rPr>
                  <w:rFonts w:asciiTheme="minorHAnsi" w:hAnsiTheme="minorHAnsi" w:cstheme="minorHAnsi"/>
                  <w:sz w:val="18"/>
                  <w:szCs w:val="18"/>
                </w:rPr>
                <w:delText>4</w:delText>
              </w:r>
            </w:del>
          </w:p>
        </w:tc>
        <w:tc>
          <w:tcPr>
            <w:tcW w:w="348" w:type="pct"/>
            <w:tcBorders>
              <w:top w:val="single" w:sz="4" w:space="0" w:color="auto"/>
              <w:left w:val="single" w:sz="4" w:space="0" w:color="auto"/>
              <w:bottom w:val="single" w:sz="4" w:space="0" w:color="auto"/>
              <w:right w:val="single" w:sz="4" w:space="0" w:color="auto"/>
            </w:tcBorders>
            <w:vAlign w:val="bottom"/>
          </w:tcPr>
          <w:p w14:paraId="6FFB1278" w14:textId="7BC223C6" w:rsidR="00F349F6" w:rsidRPr="00327949" w:rsidRDefault="00F349F6" w:rsidP="00F349F6">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ins w:id="197" w:author="Smith, Alexis@Energy" w:date="2019-05-10T10:53:00Z">
              <w:r>
                <w:rPr>
                  <w:rFonts w:asciiTheme="minorHAnsi" w:hAnsiTheme="minorHAnsi" w:cstheme="minorHAnsi"/>
                  <w:sz w:val="18"/>
                  <w:szCs w:val="18"/>
                </w:rPr>
                <w:t>6</w:t>
              </w:r>
            </w:ins>
            <w:del w:id="198" w:author="Smith, Alexis@Energy" w:date="2019-05-10T10:53:00Z">
              <w:r w:rsidDel="00F349F6">
                <w:rPr>
                  <w:rFonts w:asciiTheme="minorHAnsi" w:hAnsiTheme="minorHAnsi" w:cstheme="minorHAnsi"/>
                  <w:sz w:val="18"/>
                  <w:szCs w:val="18"/>
                </w:rPr>
                <w:delText>5</w:delText>
              </w:r>
            </w:del>
          </w:p>
        </w:tc>
        <w:tc>
          <w:tcPr>
            <w:tcW w:w="405" w:type="pct"/>
            <w:tcBorders>
              <w:top w:val="single" w:sz="4" w:space="0" w:color="auto"/>
              <w:left w:val="single" w:sz="4" w:space="0" w:color="auto"/>
              <w:bottom w:val="single" w:sz="4" w:space="0" w:color="auto"/>
              <w:right w:val="single" w:sz="4" w:space="0" w:color="auto"/>
            </w:tcBorders>
            <w:vAlign w:val="bottom"/>
          </w:tcPr>
          <w:p w14:paraId="0E006FC5" w14:textId="2535153F" w:rsidR="00F349F6" w:rsidRPr="00327949" w:rsidRDefault="00F349F6" w:rsidP="00F349F6">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w:t>
            </w:r>
            <w:ins w:id="199" w:author="Smith, Alexis@Energy" w:date="2019-05-10T10:53:00Z">
              <w:r>
                <w:rPr>
                  <w:rFonts w:asciiTheme="minorHAnsi" w:hAnsiTheme="minorHAnsi" w:cstheme="minorHAnsi"/>
                  <w:sz w:val="18"/>
                  <w:szCs w:val="18"/>
                </w:rPr>
                <w:t>7</w:t>
              </w:r>
            </w:ins>
            <w:del w:id="200" w:author="Smith, Alexis@Energy" w:date="2019-05-10T10:53:00Z">
              <w:r w:rsidDel="00F349F6">
                <w:rPr>
                  <w:rFonts w:asciiTheme="minorHAnsi" w:hAnsiTheme="minorHAnsi" w:cstheme="minorHAnsi"/>
                  <w:sz w:val="18"/>
                  <w:szCs w:val="18"/>
                </w:rPr>
                <w:delText>6</w:delText>
              </w:r>
            </w:del>
          </w:p>
        </w:tc>
        <w:tc>
          <w:tcPr>
            <w:tcW w:w="357" w:type="pct"/>
            <w:tcBorders>
              <w:top w:val="single" w:sz="4" w:space="0" w:color="auto"/>
              <w:left w:val="single" w:sz="4" w:space="0" w:color="auto"/>
              <w:bottom w:val="single" w:sz="4" w:space="0" w:color="auto"/>
              <w:right w:val="single" w:sz="4" w:space="0" w:color="auto"/>
            </w:tcBorders>
            <w:vAlign w:val="bottom"/>
          </w:tcPr>
          <w:p w14:paraId="41CC9AE1" w14:textId="2FF316A3" w:rsidR="00F349F6" w:rsidRPr="00327949" w:rsidRDefault="00F349F6" w:rsidP="00F349F6">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w:t>
            </w:r>
            <w:ins w:id="201" w:author="Smith, Alexis@Energy" w:date="2019-05-10T10:53:00Z">
              <w:r>
                <w:rPr>
                  <w:rFonts w:asciiTheme="minorHAnsi" w:hAnsiTheme="minorHAnsi" w:cstheme="minorHAnsi"/>
                  <w:sz w:val="18"/>
                  <w:szCs w:val="18"/>
                </w:rPr>
                <w:t>8</w:t>
              </w:r>
            </w:ins>
            <w:del w:id="202" w:author="Smith, Alexis@Energy" w:date="2019-05-10T10:53:00Z">
              <w:r w:rsidDel="00F349F6">
                <w:rPr>
                  <w:rFonts w:asciiTheme="minorHAnsi" w:hAnsiTheme="minorHAnsi" w:cstheme="minorHAnsi"/>
                  <w:sz w:val="18"/>
                  <w:szCs w:val="18"/>
                </w:rPr>
                <w:delText>7</w:delText>
              </w:r>
            </w:del>
          </w:p>
        </w:tc>
        <w:tc>
          <w:tcPr>
            <w:tcW w:w="440" w:type="pct"/>
            <w:tcBorders>
              <w:top w:val="single" w:sz="4" w:space="0" w:color="auto"/>
              <w:left w:val="single" w:sz="4" w:space="0" w:color="auto"/>
              <w:bottom w:val="single" w:sz="4" w:space="0" w:color="auto"/>
              <w:right w:val="single" w:sz="4" w:space="0" w:color="auto"/>
            </w:tcBorders>
            <w:vAlign w:val="bottom"/>
          </w:tcPr>
          <w:p w14:paraId="49799FAA" w14:textId="021221B2"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w:t>
            </w:r>
            <w:ins w:id="203" w:author="Smith, Alexis@Energy" w:date="2019-05-10T10:53:00Z">
              <w:r>
                <w:rPr>
                  <w:rFonts w:asciiTheme="minorHAnsi" w:hAnsiTheme="minorHAnsi" w:cstheme="minorHAnsi"/>
                  <w:sz w:val="18"/>
                  <w:szCs w:val="18"/>
                </w:rPr>
                <w:t>9</w:t>
              </w:r>
            </w:ins>
            <w:del w:id="204" w:author="Smith, Alexis@Energy" w:date="2019-05-10T10:53:00Z">
              <w:r w:rsidDel="00F349F6">
                <w:rPr>
                  <w:rFonts w:asciiTheme="minorHAnsi" w:hAnsiTheme="minorHAnsi" w:cstheme="minorHAnsi"/>
                  <w:sz w:val="18"/>
                  <w:szCs w:val="18"/>
                </w:rPr>
                <w:delText>8</w:delText>
              </w:r>
            </w:del>
          </w:p>
        </w:tc>
        <w:tc>
          <w:tcPr>
            <w:tcW w:w="522" w:type="pct"/>
            <w:tcBorders>
              <w:top w:val="single" w:sz="4" w:space="0" w:color="auto"/>
              <w:left w:val="single" w:sz="4" w:space="0" w:color="auto"/>
              <w:bottom w:val="single" w:sz="4" w:space="0" w:color="auto"/>
              <w:right w:val="single" w:sz="4" w:space="0" w:color="auto"/>
            </w:tcBorders>
            <w:vAlign w:val="bottom"/>
          </w:tcPr>
          <w:p w14:paraId="615E7A0F" w14:textId="5C66359F" w:rsidR="00F349F6" w:rsidRPr="00327949" w:rsidRDefault="00F349F6" w:rsidP="00F349F6">
            <w:pPr>
              <w:spacing w:after="0" w:line="240" w:lineRule="auto"/>
              <w:jc w:val="center"/>
              <w:rPr>
                <w:rFonts w:asciiTheme="minorHAnsi" w:hAnsiTheme="minorHAnsi" w:cstheme="minorHAnsi"/>
                <w:sz w:val="18"/>
                <w:szCs w:val="18"/>
              </w:rPr>
            </w:pPr>
            <w:ins w:id="205" w:author="Smith, Alexis@Energy" w:date="2019-05-10T10:53:00Z">
              <w:r>
                <w:rPr>
                  <w:rFonts w:asciiTheme="minorHAnsi" w:hAnsiTheme="minorHAnsi" w:cstheme="minorHAnsi"/>
                  <w:sz w:val="18"/>
                  <w:szCs w:val="18"/>
                </w:rPr>
                <w:t>10</w:t>
              </w:r>
            </w:ins>
            <w:del w:id="206" w:author="Smith, Alexis@Energy" w:date="2019-05-10T10:53:00Z">
              <w:r w:rsidRPr="00327949" w:rsidDel="00F349F6">
                <w:rPr>
                  <w:rFonts w:asciiTheme="minorHAnsi" w:hAnsiTheme="minorHAnsi" w:cstheme="minorHAnsi"/>
                  <w:sz w:val="18"/>
                  <w:szCs w:val="18"/>
                </w:rPr>
                <w:delText>09</w:delText>
              </w:r>
            </w:del>
          </w:p>
        </w:tc>
        <w:tc>
          <w:tcPr>
            <w:tcW w:w="485" w:type="pct"/>
            <w:tcBorders>
              <w:top w:val="single" w:sz="4" w:space="0" w:color="auto"/>
              <w:left w:val="single" w:sz="4" w:space="0" w:color="auto"/>
              <w:bottom w:val="single" w:sz="4" w:space="0" w:color="auto"/>
              <w:right w:val="single" w:sz="4" w:space="0" w:color="auto"/>
            </w:tcBorders>
            <w:vAlign w:val="bottom"/>
          </w:tcPr>
          <w:p w14:paraId="007D86DE" w14:textId="36E7DE49"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w:t>
            </w:r>
            <w:ins w:id="207" w:author="Smith, Alexis@Energy" w:date="2019-05-10T10:53:00Z">
              <w:r>
                <w:rPr>
                  <w:rFonts w:asciiTheme="minorHAnsi" w:hAnsiTheme="minorHAnsi" w:cstheme="minorHAnsi"/>
                  <w:sz w:val="18"/>
                  <w:szCs w:val="18"/>
                </w:rPr>
                <w:t>1</w:t>
              </w:r>
            </w:ins>
            <w:del w:id="208" w:author="Smith, Alexis@Energy" w:date="2019-05-10T10:53:00Z">
              <w:r w:rsidRPr="00327949" w:rsidDel="00F349F6">
                <w:rPr>
                  <w:rFonts w:asciiTheme="minorHAnsi" w:hAnsiTheme="minorHAnsi" w:cstheme="minorHAnsi"/>
                  <w:sz w:val="18"/>
                  <w:szCs w:val="18"/>
                </w:rPr>
                <w:delText>0</w:delText>
              </w:r>
            </w:del>
          </w:p>
        </w:tc>
        <w:tc>
          <w:tcPr>
            <w:tcW w:w="477" w:type="pct"/>
            <w:tcBorders>
              <w:top w:val="single" w:sz="4" w:space="0" w:color="auto"/>
              <w:left w:val="single" w:sz="4" w:space="0" w:color="auto"/>
              <w:bottom w:val="single" w:sz="4" w:space="0" w:color="auto"/>
              <w:right w:val="single" w:sz="4" w:space="0" w:color="auto"/>
            </w:tcBorders>
            <w:vAlign w:val="bottom"/>
          </w:tcPr>
          <w:p w14:paraId="5293FD4A" w14:textId="5616ED7E"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w:t>
            </w:r>
            <w:ins w:id="209" w:author="Smith, Alexis@Energy" w:date="2019-05-10T10:53:00Z">
              <w:r>
                <w:rPr>
                  <w:rFonts w:asciiTheme="minorHAnsi" w:hAnsiTheme="minorHAnsi" w:cstheme="minorHAnsi"/>
                  <w:sz w:val="18"/>
                  <w:szCs w:val="18"/>
                </w:rPr>
                <w:t>2</w:t>
              </w:r>
            </w:ins>
            <w:del w:id="210" w:author="Smith, Alexis@Energy" w:date="2019-05-10T10:53:00Z">
              <w:r w:rsidDel="00F349F6">
                <w:rPr>
                  <w:rFonts w:asciiTheme="minorHAnsi" w:hAnsiTheme="minorHAnsi" w:cstheme="minorHAnsi"/>
                  <w:sz w:val="18"/>
                  <w:szCs w:val="18"/>
                </w:rPr>
                <w:delText>1</w:delText>
              </w:r>
            </w:del>
          </w:p>
        </w:tc>
      </w:tr>
      <w:tr w:rsidR="00F349F6" w:rsidRPr="00327949" w14:paraId="716A8C8E" w14:textId="1268DFB8" w:rsidTr="00F349F6">
        <w:trPr>
          <w:trHeight w:val="288"/>
        </w:trPr>
        <w:tc>
          <w:tcPr>
            <w:tcW w:w="416" w:type="pct"/>
            <w:tcBorders>
              <w:top w:val="single" w:sz="4" w:space="0" w:color="auto"/>
              <w:left w:val="single" w:sz="4" w:space="0" w:color="auto"/>
              <w:bottom w:val="single" w:sz="4" w:space="0" w:color="auto"/>
              <w:right w:val="single" w:sz="4" w:space="0" w:color="auto"/>
            </w:tcBorders>
            <w:vAlign w:val="bottom"/>
          </w:tcPr>
          <w:p w14:paraId="615910FC" w14:textId="47C8592D" w:rsidR="00F349F6" w:rsidRPr="00327949" w:rsidRDefault="00F349F6" w:rsidP="00F349F6">
            <w:pPr>
              <w:spacing w:after="0" w:line="240" w:lineRule="auto"/>
              <w:jc w:val="center"/>
              <w:rPr>
                <w:rFonts w:asciiTheme="minorHAnsi" w:hAnsiTheme="minorHAnsi" w:cstheme="minorHAnsi"/>
                <w:sz w:val="18"/>
                <w:szCs w:val="18"/>
              </w:rPr>
            </w:pPr>
            <w:ins w:id="211" w:author="Smith, Alexis@Energy" w:date="2019-05-10T10:53:00Z">
              <w:r>
                <w:rPr>
                  <w:rFonts w:asciiTheme="minorHAnsi" w:eastAsia="Times New Roman" w:hAnsiTheme="minorHAnsi" w:cstheme="minorHAnsi"/>
                  <w:sz w:val="18"/>
                  <w:szCs w:val="18"/>
                </w:rPr>
                <w:t>Dwelling Unit Name</w:t>
              </w:r>
            </w:ins>
          </w:p>
        </w:tc>
        <w:tc>
          <w:tcPr>
            <w:tcW w:w="367" w:type="pct"/>
            <w:tcBorders>
              <w:top w:val="single" w:sz="4" w:space="0" w:color="auto"/>
              <w:left w:val="single" w:sz="4" w:space="0" w:color="auto"/>
              <w:bottom w:val="single" w:sz="4" w:space="0" w:color="auto"/>
              <w:right w:val="single" w:sz="4" w:space="0" w:color="auto"/>
            </w:tcBorders>
            <w:vAlign w:val="bottom"/>
          </w:tcPr>
          <w:p w14:paraId="53F1A3BD" w14:textId="062C0218"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409" w:type="pct"/>
            <w:tcBorders>
              <w:top w:val="single" w:sz="4" w:space="0" w:color="auto"/>
              <w:left w:val="single" w:sz="4" w:space="0" w:color="auto"/>
              <w:bottom w:val="single" w:sz="4" w:space="0" w:color="auto"/>
              <w:right w:val="single" w:sz="4" w:space="0" w:color="auto"/>
            </w:tcBorders>
            <w:vAlign w:val="bottom"/>
          </w:tcPr>
          <w:p w14:paraId="78237A20"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407" w:type="pct"/>
            <w:tcBorders>
              <w:top w:val="single" w:sz="4" w:space="0" w:color="auto"/>
              <w:left w:val="single" w:sz="4" w:space="0" w:color="auto"/>
              <w:bottom w:val="single" w:sz="4" w:space="0" w:color="auto"/>
              <w:right w:val="single" w:sz="4" w:space="0" w:color="auto"/>
            </w:tcBorders>
            <w:vAlign w:val="bottom"/>
          </w:tcPr>
          <w:p w14:paraId="0411101F"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367" w:type="pct"/>
            <w:tcBorders>
              <w:top w:val="single" w:sz="4" w:space="0" w:color="auto"/>
              <w:left w:val="single" w:sz="4" w:space="0" w:color="auto"/>
              <w:bottom w:val="single" w:sz="4" w:space="0" w:color="auto"/>
              <w:right w:val="single" w:sz="4" w:space="0" w:color="auto"/>
            </w:tcBorders>
            <w:vAlign w:val="bottom"/>
          </w:tcPr>
          <w:p w14:paraId="1DA4175B"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of Water Heaters in System</w:t>
            </w:r>
          </w:p>
        </w:tc>
        <w:tc>
          <w:tcPr>
            <w:tcW w:w="348" w:type="pct"/>
            <w:tcBorders>
              <w:top w:val="single" w:sz="4" w:space="0" w:color="auto"/>
              <w:left w:val="single" w:sz="4" w:space="0" w:color="auto"/>
              <w:bottom w:val="single" w:sz="4" w:space="0" w:color="auto"/>
              <w:right w:val="single" w:sz="4" w:space="0" w:color="auto"/>
            </w:tcBorders>
            <w:vAlign w:val="bottom"/>
          </w:tcPr>
          <w:p w14:paraId="1CD40041"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405" w:type="pct"/>
            <w:tcBorders>
              <w:top w:val="single" w:sz="4" w:space="0" w:color="auto"/>
              <w:left w:val="single" w:sz="4" w:space="0" w:color="auto"/>
              <w:bottom w:val="single" w:sz="4" w:space="0" w:color="auto"/>
              <w:right w:val="single" w:sz="4" w:space="0" w:color="auto"/>
            </w:tcBorders>
            <w:vAlign w:val="bottom"/>
          </w:tcPr>
          <w:p w14:paraId="0C1A6E65"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357" w:type="pct"/>
            <w:tcBorders>
              <w:top w:val="single" w:sz="4" w:space="0" w:color="auto"/>
              <w:left w:val="single" w:sz="4" w:space="0" w:color="auto"/>
              <w:bottom w:val="single" w:sz="4" w:space="0" w:color="auto"/>
              <w:right w:val="single" w:sz="4" w:space="0" w:color="auto"/>
            </w:tcBorders>
            <w:vAlign w:val="bottom"/>
          </w:tcPr>
          <w:p w14:paraId="6D09D5AE"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440" w:type="pct"/>
            <w:tcBorders>
              <w:top w:val="single" w:sz="4" w:space="0" w:color="auto"/>
              <w:left w:val="single" w:sz="4" w:space="0" w:color="auto"/>
              <w:bottom w:val="single" w:sz="4" w:space="0" w:color="auto"/>
              <w:right w:val="single" w:sz="4" w:space="0" w:color="auto"/>
            </w:tcBorders>
          </w:tcPr>
          <w:p w14:paraId="461A280B" w14:textId="20338FF8" w:rsidR="00F349F6" w:rsidRPr="00327949" w:rsidRDefault="00F349F6" w:rsidP="00F349F6">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522" w:type="pct"/>
            <w:tcBorders>
              <w:top w:val="single" w:sz="4" w:space="0" w:color="auto"/>
              <w:left w:val="single" w:sz="4" w:space="0" w:color="auto"/>
              <w:bottom w:val="single" w:sz="4" w:space="0" w:color="auto"/>
              <w:right w:val="single" w:sz="4" w:space="0" w:color="auto"/>
            </w:tcBorders>
            <w:vAlign w:val="bottom"/>
          </w:tcPr>
          <w:p w14:paraId="2D576EDF" w14:textId="59EF22E2"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0E4521D4"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85" w:type="pct"/>
            <w:tcBorders>
              <w:top w:val="single" w:sz="4" w:space="0" w:color="auto"/>
              <w:left w:val="single" w:sz="4" w:space="0" w:color="auto"/>
              <w:bottom w:val="single" w:sz="4" w:space="0" w:color="auto"/>
              <w:right w:val="single" w:sz="4" w:space="0" w:color="auto"/>
            </w:tcBorders>
            <w:vAlign w:val="bottom"/>
          </w:tcPr>
          <w:p w14:paraId="0D2F7A11" w14:textId="6764288B"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c>
          <w:tcPr>
            <w:tcW w:w="477" w:type="pct"/>
            <w:tcBorders>
              <w:top w:val="single" w:sz="4" w:space="0" w:color="auto"/>
              <w:left w:val="single" w:sz="4" w:space="0" w:color="auto"/>
              <w:bottom w:val="single" w:sz="4" w:space="0" w:color="auto"/>
              <w:right w:val="single" w:sz="4" w:space="0" w:color="auto"/>
            </w:tcBorders>
            <w:vAlign w:val="bottom"/>
          </w:tcPr>
          <w:p w14:paraId="5C5B5588" w14:textId="4D6E3402"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F349F6" w:rsidRPr="00327949" w14:paraId="401E94FA" w14:textId="36ED2B62" w:rsidTr="00F349F6">
        <w:trPr>
          <w:trHeight w:val="246"/>
        </w:trPr>
        <w:tc>
          <w:tcPr>
            <w:tcW w:w="416" w:type="pct"/>
            <w:tcBorders>
              <w:top w:val="single" w:sz="4" w:space="0" w:color="auto"/>
              <w:left w:val="single" w:sz="4" w:space="0" w:color="auto"/>
              <w:bottom w:val="single" w:sz="4" w:space="0" w:color="auto"/>
              <w:right w:val="single" w:sz="4" w:space="0" w:color="auto"/>
            </w:tcBorders>
          </w:tcPr>
          <w:p w14:paraId="1F36E464" w14:textId="4B975DC4" w:rsidR="00F349F6" w:rsidRPr="002B092D" w:rsidRDefault="00D1391E" w:rsidP="00F349F6">
            <w:pPr>
              <w:spacing w:after="0" w:line="240" w:lineRule="auto"/>
              <w:rPr>
                <w:rFonts w:asciiTheme="minorHAnsi" w:eastAsia="Times New Roman" w:hAnsiTheme="minorHAnsi" w:cstheme="minorHAnsi"/>
                <w:sz w:val="16"/>
                <w:szCs w:val="16"/>
              </w:rPr>
            </w:pPr>
            <w:ins w:id="212" w:author="Smith, Alexis@Energy" w:date="2019-05-10T10:53:00Z">
              <w:r>
                <w:rPr>
                  <w:rFonts w:asciiTheme="minorHAnsi" w:eastAsia="Times New Roman" w:hAnsiTheme="minorHAnsi" w:cstheme="minorHAnsi"/>
                  <w:sz w:val="16"/>
                  <w:szCs w:val="20"/>
                </w:rPr>
                <w:t>&lt;&lt;reference value from CF1R</w:t>
              </w:r>
            </w:ins>
            <w:ins w:id="213" w:author="Smith, Alexis@Energy" w:date="2019-05-10T11:25:00Z">
              <w:r>
                <w:rPr>
                  <w:rFonts w:asciiTheme="minorHAnsi" w:eastAsia="Times New Roman" w:hAnsiTheme="minorHAnsi" w:cstheme="minorHAnsi"/>
                  <w:sz w:val="16"/>
                  <w:szCs w:val="20"/>
                </w:rPr>
                <w:t>;</w:t>
              </w:r>
            </w:ins>
            <w:ins w:id="214" w:author="Smith, Alexis@Energy" w:date="2019-05-10T10:53:00Z">
              <w:r w:rsidR="00F349F6">
                <w:rPr>
                  <w:rFonts w:asciiTheme="minorHAnsi" w:eastAsia="Times New Roman" w:hAnsiTheme="minorHAnsi" w:cstheme="minorHAnsi"/>
                  <w:sz w:val="16"/>
                  <w:szCs w:val="20"/>
                </w:rPr>
                <w:t xml:space="preserve"> if Single Family, then value = Single Family&gt;&gt; </w:t>
              </w:r>
            </w:ins>
          </w:p>
        </w:tc>
        <w:tc>
          <w:tcPr>
            <w:tcW w:w="367" w:type="pct"/>
            <w:tcBorders>
              <w:top w:val="single" w:sz="4" w:space="0" w:color="auto"/>
              <w:left w:val="single" w:sz="4" w:space="0" w:color="auto"/>
              <w:bottom w:val="single" w:sz="4" w:space="0" w:color="auto"/>
              <w:right w:val="single" w:sz="4" w:space="0" w:color="auto"/>
            </w:tcBorders>
          </w:tcPr>
          <w:p w14:paraId="1F9F0E23" w14:textId="30ED6B37"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&lt;&lt;reference values from CF1R (see rule in header)&gt;&gt;</w:t>
            </w:r>
          </w:p>
        </w:tc>
        <w:tc>
          <w:tcPr>
            <w:tcW w:w="409" w:type="pct"/>
            <w:tcBorders>
              <w:top w:val="single" w:sz="4" w:space="0" w:color="auto"/>
              <w:left w:val="single" w:sz="4" w:space="0" w:color="auto"/>
              <w:bottom w:val="single" w:sz="4" w:space="0" w:color="auto"/>
              <w:right w:val="single" w:sz="4" w:space="0" w:color="auto"/>
            </w:tcBorders>
          </w:tcPr>
          <w:p w14:paraId="5406B233"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w:t>
            </w:r>
          </w:p>
          <w:p w14:paraId="1FEF36D4"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allowed values=</w:t>
            </w:r>
          </w:p>
          <w:p w14:paraId="371736DC" w14:textId="77777777" w:rsidR="00F349F6" w:rsidRPr="002B092D" w:rsidRDefault="00F349F6" w:rsidP="00F349F6">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DHW, </w:t>
            </w:r>
          </w:p>
          <w:p w14:paraId="711495C9" w14:textId="10A07994"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Combined Hydronic, Hydronic&gt;&gt;</w:t>
            </w:r>
          </w:p>
        </w:tc>
        <w:tc>
          <w:tcPr>
            <w:tcW w:w="407" w:type="pct"/>
            <w:tcBorders>
              <w:top w:val="single" w:sz="4" w:space="0" w:color="auto"/>
              <w:left w:val="single" w:sz="4" w:space="0" w:color="auto"/>
              <w:bottom w:val="single" w:sz="4" w:space="0" w:color="auto"/>
              <w:right w:val="single" w:sz="4" w:space="0" w:color="auto"/>
            </w:tcBorders>
          </w:tcPr>
          <w:p w14:paraId="515B2A78" w14:textId="3BDD1230" w:rsidR="00F349F6" w:rsidRPr="002B092D"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w:t>
            </w:r>
          </w:p>
          <w:p w14:paraId="4887B952" w14:textId="3482AC02" w:rsidR="00F349F6" w:rsidRPr="002B092D"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Allowed values =</w:t>
            </w:r>
            <w:r>
              <w:rPr>
                <w:rFonts w:asciiTheme="minorHAnsi" w:eastAsia="Times New Roman" w:hAnsiTheme="minorHAnsi" w:cstheme="minorHAnsi"/>
                <w:sz w:val="16"/>
                <w:szCs w:val="16"/>
              </w:rPr>
              <w:t xml:space="preserve"> </w:t>
            </w:r>
          </w:p>
          <w:p w14:paraId="13D2647B" w14:textId="0E5F452C"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Boiler, Indirect, Consumer Instantaneous, Commercial Instantaneous, Consumer Storage, Commercial Storage, Residential-Duty Commercial Storage, or Residential-Duty Commercial Instantaneous &gt;&gt;</w:t>
            </w:r>
          </w:p>
        </w:tc>
        <w:tc>
          <w:tcPr>
            <w:tcW w:w="367" w:type="pct"/>
            <w:tcBorders>
              <w:top w:val="single" w:sz="4" w:space="0" w:color="auto"/>
              <w:left w:val="single" w:sz="4" w:space="0" w:color="auto"/>
              <w:bottom w:val="single" w:sz="4" w:space="0" w:color="auto"/>
              <w:right w:val="single" w:sz="4" w:space="0" w:color="auto"/>
            </w:tcBorders>
          </w:tcPr>
          <w:p w14:paraId="0965884C" w14:textId="5D4EECC0"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&lt;&lt;reference values from CF1R&gt;&gt;</w:t>
            </w:r>
          </w:p>
        </w:tc>
        <w:tc>
          <w:tcPr>
            <w:tcW w:w="348" w:type="pct"/>
            <w:tcBorders>
              <w:top w:val="single" w:sz="4" w:space="0" w:color="auto"/>
              <w:left w:val="single" w:sz="4" w:space="0" w:color="auto"/>
              <w:bottom w:val="single" w:sz="4" w:space="0" w:color="auto"/>
              <w:right w:val="single" w:sz="4" w:space="0" w:color="auto"/>
            </w:tcBorders>
          </w:tcPr>
          <w:p w14:paraId="52E1B19B" w14:textId="4240721A"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&lt;&lt;reference values from CF1R.  Allowed values are Heat Pump, Electric Resistance, Natural Gas, or Propane</w:t>
            </w:r>
            <w:r w:rsidRPr="002B092D" w:rsidDel="00366412">
              <w:rPr>
                <w:rFonts w:asciiTheme="minorHAnsi" w:eastAsia="Times New Roman" w:hAnsiTheme="minorHAnsi" w:cstheme="minorHAnsi"/>
                <w:sz w:val="16"/>
                <w:szCs w:val="16"/>
              </w:rPr>
              <w:t xml:space="preserve"> </w:t>
            </w:r>
            <w:r w:rsidRPr="002B092D">
              <w:rPr>
                <w:rFonts w:asciiTheme="minorHAnsi" w:eastAsia="Times New Roman" w:hAnsiTheme="minorHAnsi" w:cstheme="minorHAnsi"/>
                <w:sz w:val="16"/>
                <w:szCs w:val="16"/>
              </w:rPr>
              <w:t>&gt;&gt;</w:t>
            </w:r>
          </w:p>
        </w:tc>
        <w:tc>
          <w:tcPr>
            <w:tcW w:w="405" w:type="pct"/>
            <w:tcBorders>
              <w:top w:val="single" w:sz="4" w:space="0" w:color="auto"/>
              <w:left w:val="single" w:sz="4" w:space="0" w:color="auto"/>
              <w:bottom w:val="single" w:sz="4" w:space="0" w:color="auto"/>
              <w:right w:val="single" w:sz="4" w:space="0" w:color="auto"/>
            </w:tcBorders>
          </w:tcPr>
          <w:p w14:paraId="67AA3E9C" w14:textId="77777777" w:rsidR="00F349F6" w:rsidRPr="00D65B83"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D65B83">
              <w:rPr>
                <w:rFonts w:asciiTheme="minorHAnsi" w:eastAsia="Times New Roman" w:hAnsiTheme="minorHAnsi" w:cstheme="minorHAnsi"/>
                <w:sz w:val="16"/>
                <w:szCs w:val="16"/>
              </w:rPr>
              <w:t>&lt;&lt;reference value from CF1R;</w:t>
            </w:r>
          </w:p>
          <w:p w14:paraId="0930D259" w14:textId="77777777" w:rsidR="00F349F6" w:rsidRPr="00D65B83"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D65B83">
              <w:rPr>
                <w:rFonts w:asciiTheme="minorHAnsi" w:eastAsia="Times New Roman" w:hAnsiTheme="minorHAnsi" w:cstheme="minorHAnsi"/>
                <w:sz w:val="16"/>
                <w:szCs w:val="16"/>
              </w:rPr>
              <w:t>If parent CF1R = CF1R-ADD, ALT or NCB, then value = NA;</w:t>
            </w:r>
          </w:p>
          <w:p w14:paraId="3102547C" w14:textId="57F21DFC" w:rsidR="00F349F6" w:rsidRPr="00D65B83"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D65B83">
              <w:rPr>
                <w:rFonts w:asciiTheme="minorHAnsi" w:eastAsia="Times New Roman" w:hAnsiTheme="minorHAnsi" w:cstheme="minorHAnsi"/>
                <w:sz w:val="16"/>
                <w:szCs w:val="16"/>
              </w:rPr>
              <w:t>Elseif parent CF1R = CF1R-PRF; then allowed values: if Fuel Type (A0</w:t>
            </w:r>
            <w:ins w:id="215" w:author="Smith, Alexis@Energy" w:date="2019-05-10T11:45:00Z">
              <w:r w:rsidR="00E11E2A">
                <w:rPr>
                  <w:rFonts w:asciiTheme="minorHAnsi" w:eastAsia="Times New Roman" w:hAnsiTheme="minorHAnsi" w:cstheme="minorHAnsi"/>
                  <w:sz w:val="16"/>
                  <w:szCs w:val="16"/>
                </w:rPr>
                <w:t>6</w:t>
              </w:r>
            </w:ins>
            <w:del w:id="216" w:author="Smith, Alexis@Energy" w:date="2019-05-10T11:45:00Z">
              <w:r w:rsidRPr="00D65B83" w:rsidDel="00E11E2A">
                <w:rPr>
                  <w:rFonts w:asciiTheme="minorHAnsi" w:eastAsia="Times New Roman" w:hAnsiTheme="minorHAnsi" w:cstheme="minorHAnsi"/>
                  <w:sz w:val="16"/>
                  <w:szCs w:val="16"/>
                </w:rPr>
                <w:delText>5</w:delText>
              </w:r>
            </w:del>
            <w:r w:rsidRPr="00D65B83">
              <w:rPr>
                <w:rFonts w:asciiTheme="minorHAnsi" w:eastAsia="Times New Roman" w:hAnsiTheme="minorHAnsi" w:cstheme="minorHAnsi"/>
                <w:sz w:val="16"/>
                <w:szCs w:val="16"/>
              </w:rPr>
              <w:t xml:space="preserve">) = Natural Gas, Propane then </w:t>
            </w:r>
            <w:r>
              <w:rPr>
                <w:rFonts w:asciiTheme="minorHAnsi" w:eastAsia="Times New Roman" w:hAnsiTheme="minorHAnsi" w:cstheme="minorHAnsi"/>
                <w:sz w:val="16"/>
                <w:szCs w:val="16"/>
              </w:rPr>
              <w:t>value</w:t>
            </w:r>
            <w:r w:rsidRPr="00D65B83">
              <w:rPr>
                <w:rFonts w:asciiTheme="minorHAnsi" w:eastAsia="Times New Roman" w:hAnsiTheme="minorHAnsi" w:cstheme="minorHAnsi"/>
                <w:sz w:val="16"/>
                <w:szCs w:val="16"/>
              </w:rPr>
              <w:t xml:space="preserve"> = Btu/Hr;</w:t>
            </w:r>
          </w:p>
          <w:p w14:paraId="416FDCB5" w14:textId="6B13B4CB" w:rsidR="00F349F6" w:rsidRPr="00D65B83"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D65B83">
              <w:rPr>
                <w:rFonts w:asciiTheme="minorHAnsi" w:eastAsia="Times New Roman" w:hAnsiTheme="minorHAnsi" w:cstheme="minorHAnsi"/>
                <w:sz w:val="16"/>
                <w:szCs w:val="16"/>
              </w:rPr>
              <w:t xml:space="preserve">If Fuel Type = Electric Resistance, then </w:t>
            </w:r>
            <w:r>
              <w:rPr>
                <w:rFonts w:asciiTheme="minorHAnsi" w:eastAsia="Times New Roman" w:hAnsiTheme="minorHAnsi" w:cstheme="minorHAnsi"/>
                <w:sz w:val="16"/>
                <w:szCs w:val="16"/>
              </w:rPr>
              <w:t>value</w:t>
            </w:r>
            <w:r w:rsidRPr="00D65B83">
              <w:rPr>
                <w:rFonts w:asciiTheme="minorHAnsi" w:eastAsia="Times New Roman" w:hAnsiTheme="minorHAnsi" w:cstheme="minorHAnsi"/>
                <w:sz w:val="16"/>
                <w:szCs w:val="16"/>
              </w:rPr>
              <w:t>= kW;</w:t>
            </w:r>
          </w:p>
          <w:p w14:paraId="3C99B452" w14:textId="6C40C691" w:rsidR="00F349F6" w:rsidRPr="002B092D" w:rsidRDefault="00F349F6" w:rsidP="00F349F6">
            <w:pPr>
              <w:spacing w:after="0" w:line="240" w:lineRule="auto"/>
              <w:rPr>
                <w:rFonts w:asciiTheme="minorHAnsi" w:hAnsiTheme="minorHAnsi" w:cstheme="minorHAnsi"/>
                <w:sz w:val="16"/>
                <w:szCs w:val="16"/>
              </w:rPr>
            </w:pPr>
            <w:r w:rsidRPr="00D65B83">
              <w:rPr>
                <w:rFonts w:asciiTheme="minorHAnsi" w:eastAsia="Times New Roman" w:hAnsiTheme="minorHAnsi" w:cstheme="minorHAnsi"/>
                <w:sz w:val="16"/>
                <w:szCs w:val="16"/>
              </w:rPr>
              <w:t xml:space="preserve">If Fuel Type = Heat Pump, then </w:t>
            </w:r>
            <w:r>
              <w:rPr>
                <w:rFonts w:asciiTheme="minorHAnsi" w:eastAsia="Times New Roman" w:hAnsiTheme="minorHAnsi" w:cstheme="minorHAnsi"/>
                <w:sz w:val="16"/>
                <w:szCs w:val="16"/>
              </w:rPr>
              <w:t>value</w:t>
            </w:r>
            <w:r w:rsidRPr="00D65B83">
              <w:rPr>
                <w:rFonts w:asciiTheme="minorHAnsi" w:eastAsia="Times New Roman" w:hAnsiTheme="minorHAnsi" w:cstheme="minorHAnsi"/>
                <w:sz w:val="16"/>
                <w:szCs w:val="16"/>
              </w:rPr>
              <w:t xml:space="preserve"> = NA&gt;&gt;</w:t>
            </w:r>
          </w:p>
        </w:tc>
        <w:tc>
          <w:tcPr>
            <w:tcW w:w="357" w:type="pct"/>
            <w:tcBorders>
              <w:top w:val="single" w:sz="4" w:space="0" w:color="auto"/>
              <w:left w:val="single" w:sz="4" w:space="0" w:color="auto"/>
              <w:bottom w:val="single" w:sz="4" w:space="0" w:color="auto"/>
              <w:right w:val="single" w:sz="4" w:space="0" w:color="auto"/>
            </w:tcBorders>
          </w:tcPr>
          <w:p w14:paraId="43D1C0C9" w14:textId="168D8399" w:rsidR="00F349F6" w:rsidRPr="002B092D"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&lt;&lt;if A0</w:t>
            </w:r>
            <w:ins w:id="217" w:author="Smith, Alexis@Energy" w:date="2019-05-10T11:45:00Z">
              <w:r w:rsidR="00E11E2A">
                <w:rPr>
                  <w:rFonts w:asciiTheme="minorHAnsi" w:eastAsia="Times New Roman" w:hAnsiTheme="minorHAnsi" w:cstheme="minorHAnsi"/>
                  <w:sz w:val="16"/>
                  <w:szCs w:val="16"/>
                </w:rPr>
                <w:t>6</w:t>
              </w:r>
            </w:ins>
            <w:del w:id="218" w:author="Smith, Alexis@Energy" w:date="2019-05-10T11:45:00Z">
              <w:r w:rsidRPr="002B092D" w:rsidDel="00E11E2A">
                <w:rPr>
                  <w:rFonts w:asciiTheme="minorHAnsi" w:eastAsia="Times New Roman" w:hAnsiTheme="minorHAnsi" w:cstheme="minorHAnsi"/>
                  <w:sz w:val="16"/>
                  <w:szCs w:val="16"/>
                </w:rPr>
                <w:delText>5</w:delText>
              </w:r>
            </w:del>
            <w:r w:rsidRPr="002B092D">
              <w:rPr>
                <w:rFonts w:asciiTheme="minorHAnsi" w:eastAsia="Times New Roman" w:hAnsiTheme="minorHAnsi" w:cstheme="minorHAnsi"/>
                <w:sz w:val="16"/>
                <w:szCs w:val="16"/>
              </w:rPr>
              <w:t xml:space="preserve"> = Heat Pump, then result = NA; </w:t>
            </w:r>
          </w:p>
          <w:p w14:paraId="090AFD2A" w14:textId="4DD65BE2" w:rsidR="00F349F6" w:rsidRPr="002B092D" w:rsidRDefault="00F349F6" w:rsidP="00F349F6">
            <w:pPr>
              <w:spacing w:after="0" w:line="240" w:lineRule="auto"/>
              <w:rPr>
                <w:rFonts w:asciiTheme="minorHAnsi" w:hAnsiTheme="minorHAnsi" w:cstheme="minorHAnsi"/>
                <w:sz w:val="16"/>
                <w:szCs w:val="16"/>
              </w:rPr>
            </w:pPr>
            <w:r>
              <w:rPr>
                <w:rFonts w:asciiTheme="minorHAnsi" w:eastAsia="Times New Roman" w:hAnsiTheme="minorHAnsi" w:cstheme="minorHAnsi"/>
                <w:sz w:val="16"/>
                <w:szCs w:val="16"/>
              </w:rPr>
              <w:t xml:space="preserve">If performance, </w:t>
            </w:r>
            <w:r w:rsidRPr="002B092D">
              <w:rPr>
                <w:rFonts w:asciiTheme="minorHAnsi" w:eastAsia="Times New Roman" w:hAnsiTheme="minorHAnsi" w:cstheme="minorHAnsi"/>
                <w:sz w:val="16"/>
                <w:szCs w:val="16"/>
              </w:rPr>
              <w:t>reference value from CF1R</w:t>
            </w:r>
            <w:r>
              <w:rPr>
                <w:rFonts w:asciiTheme="minorHAnsi" w:eastAsia="Times New Roman" w:hAnsiTheme="minorHAnsi" w:cstheme="minorHAnsi"/>
                <w:sz w:val="16"/>
                <w:szCs w:val="16"/>
              </w:rPr>
              <w:t>-PRF</w:t>
            </w:r>
            <w:r w:rsidRPr="002B092D">
              <w:rPr>
                <w:rFonts w:asciiTheme="minorHAnsi" w:eastAsia="Times New Roman" w:hAnsiTheme="minorHAnsi" w:cstheme="minorHAnsi"/>
                <w:sz w:val="16"/>
                <w:szCs w:val="16"/>
              </w:rPr>
              <w:t xml:space="preserve">; Elseif Prescriptive, then </w:t>
            </w:r>
            <w:r>
              <w:rPr>
                <w:rFonts w:asciiTheme="minorHAnsi" w:eastAsia="Times New Roman" w:hAnsiTheme="minorHAnsi" w:cstheme="minorHAnsi"/>
                <w:sz w:val="16"/>
                <w:szCs w:val="16"/>
              </w:rPr>
              <w:t>value</w:t>
            </w:r>
            <w:r w:rsidRPr="002B092D">
              <w:rPr>
                <w:rFonts w:asciiTheme="minorHAnsi" w:eastAsia="Times New Roman" w:hAnsiTheme="minorHAnsi" w:cstheme="minorHAnsi"/>
                <w:sz w:val="16"/>
                <w:szCs w:val="16"/>
              </w:rPr>
              <w:t xml:space="preserve"> = NA &gt;</w:t>
            </w:r>
            <w:r>
              <w:rPr>
                <w:rFonts w:asciiTheme="minorHAnsi" w:eastAsia="Times New Roman" w:hAnsiTheme="minorHAnsi" w:cstheme="minorHAnsi"/>
                <w:sz w:val="16"/>
                <w:szCs w:val="16"/>
              </w:rPr>
              <w:t>&gt;</w:t>
            </w:r>
          </w:p>
        </w:tc>
        <w:tc>
          <w:tcPr>
            <w:tcW w:w="440" w:type="pct"/>
            <w:tcBorders>
              <w:top w:val="single" w:sz="4" w:space="0" w:color="auto"/>
              <w:left w:val="single" w:sz="4" w:space="0" w:color="auto"/>
              <w:bottom w:val="single" w:sz="4" w:space="0" w:color="auto"/>
              <w:right w:val="single" w:sz="4" w:space="0" w:color="auto"/>
            </w:tcBorders>
          </w:tcPr>
          <w:p w14:paraId="576F78B1" w14:textId="2EBB929F" w:rsidR="00F349F6" w:rsidRDefault="00F349F6" w:rsidP="00F349F6">
            <w:pPr>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If Central DHW System then </w:t>
            </w:r>
            <w:r>
              <w:rPr>
                <w:rFonts w:asciiTheme="minorHAnsi" w:eastAsia="Times New Roman" w:hAnsiTheme="minorHAnsi" w:cstheme="minorHAnsi"/>
                <w:sz w:val="16"/>
                <w:szCs w:val="16"/>
              </w:rPr>
              <w:t>value</w:t>
            </w:r>
            <w:r w:rsidRPr="002B092D">
              <w:rPr>
                <w:rFonts w:asciiTheme="minorHAnsi" w:eastAsia="Times New Roman" w:hAnsiTheme="minorHAnsi" w:cstheme="minorHAnsi"/>
                <w:sz w:val="16"/>
                <w:szCs w:val="16"/>
              </w:rPr>
              <w:t>= Yes</w:t>
            </w:r>
            <w:r>
              <w:rPr>
                <w:rFonts w:asciiTheme="minorHAnsi" w:eastAsia="Times New Roman" w:hAnsiTheme="minorHAnsi" w:cstheme="minorHAnsi"/>
                <w:sz w:val="16"/>
                <w:szCs w:val="16"/>
              </w:rPr>
              <w:t>;</w:t>
            </w:r>
            <w:r w:rsidRPr="002B092D">
              <w:rPr>
                <w:rFonts w:asciiTheme="minorHAnsi" w:eastAsia="Times New Roman" w:hAnsiTheme="minorHAnsi" w:cstheme="minorHAnsi"/>
                <w:sz w:val="16"/>
                <w:szCs w:val="16"/>
              </w:rPr>
              <w:t xml:space="preserve"> </w:t>
            </w:r>
          </w:p>
          <w:p w14:paraId="4A7E95D8" w14:textId="6CF49821"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 xml:space="preserve">else </w:t>
            </w:r>
            <w:r>
              <w:rPr>
                <w:rFonts w:asciiTheme="minorHAnsi" w:eastAsia="Times New Roman" w:hAnsiTheme="minorHAnsi" w:cstheme="minorHAnsi"/>
                <w:sz w:val="16"/>
                <w:szCs w:val="16"/>
              </w:rPr>
              <w:t>value</w:t>
            </w:r>
            <w:r w:rsidRPr="002B092D">
              <w:rPr>
                <w:rFonts w:asciiTheme="minorHAnsi" w:eastAsia="Times New Roman" w:hAnsiTheme="minorHAnsi" w:cstheme="minorHAnsi"/>
                <w:sz w:val="16"/>
                <w:szCs w:val="16"/>
              </w:rPr>
              <w:t xml:space="preserve"> = NA</w:t>
            </w:r>
          </w:p>
        </w:tc>
        <w:tc>
          <w:tcPr>
            <w:tcW w:w="522" w:type="pct"/>
            <w:tcBorders>
              <w:top w:val="single" w:sz="4" w:space="0" w:color="auto"/>
              <w:left w:val="single" w:sz="4" w:space="0" w:color="auto"/>
              <w:bottom w:val="single" w:sz="4" w:space="0" w:color="auto"/>
              <w:right w:val="single" w:sz="4" w:space="0" w:color="auto"/>
            </w:tcBorders>
          </w:tcPr>
          <w:p w14:paraId="4B1E8DA8"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w:t>
            </w:r>
          </w:p>
          <w:p w14:paraId="6E2D48C9"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If performance and</w:t>
            </w:r>
          </w:p>
          <w:p w14:paraId="5A4E304B" w14:textId="1C046E1D"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A0</w:t>
            </w:r>
            <w:ins w:id="219" w:author="Smith, Alexis@Energy" w:date="2019-05-10T11:46:00Z">
              <w:r w:rsidR="00E11E2A">
                <w:rPr>
                  <w:rFonts w:asciiTheme="minorHAnsi" w:eastAsia="Times New Roman" w:hAnsiTheme="minorHAnsi" w:cstheme="minorHAnsi"/>
                  <w:sz w:val="16"/>
                  <w:szCs w:val="16"/>
                </w:rPr>
                <w:t>9</w:t>
              </w:r>
            </w:ins>
            <w:del w:id="220" w:author="Smith, Alexis@Energy" w:date="2019-05-10T11:46:00Z">
              <w:r w:rsidRPr="002B092D" w:rsidDel="00E11E2A">
                <w:rPr>
                  <w:rFonts w:asciiTheme="minorHAnsi" w:eastAsia="Times New Roman" w:hAnsiTheme="minorHAnsi" w:cstheme="minorHAnsi"/>
                  <w:sz w:val="16"/>
                  <w:szCs w:val="16"/>
                </w:rPr>
                <w:delText>8</w:delText>
              </w:r>
            </w:del>
            <w:r w:rsidRPr="002B092D">
              <w:rPr>
                <w:rFonts w:asciiTheme="minorHAnsi" w:eastAsia="Times New Roman" w:hAnsiTheme="minorHAnsi" w:cstheme="minorHAnsi"/>
                <w:sz w:val="16"/>
                <w:szCs w:val="16"/>
              </w:rPr>
              <w:t xml:space="preserve"> = NA then allowed values are</w:t>
            </w:r>
          </w:p>
          <w:p w14:paraId="783EDAF4"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*Standard Distribution System</w:t>
            </w:r>
          </w:p>
          <w:p w14:paraId="4B8F4499"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Point of Use</w:t>
            </w:r>
          </w:p>
          <w:p w14:paraId="1BD24A59"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 Parallel Piping </w:t>
            </w:r>
          </w:p>
          <w:p w14:paraId="21D47D6E"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*Recirculation System Non-Demand Control</w:t>
            </w:r>
          </w:p>
          <w:p w14:paraId="00C4A4D7"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 Demand Recirculation Manual Control </w:t>
            </w:r>
          </w:p>
          <w:p w14:paraId="49D7BCE7"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 Demand Recirculation Sensor Control </w:t>
            </w:r>
          </w:p>
          <w:p w14:paraId="73FF48D5" w14:textId="2A1FF11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*HERS-Verified Pipe Insulation Credit</w:t>
            </w:r>
          </w:p>
          <w:p w14:paraId="65FCEEC2"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 xml:space="preserve">* HERS-Verified Parallel Piping </w:t>
            </w:r>
          </w:p>
          <w:p w14:paraId="0B9FDFD5"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 xml:space="preserve">* HERS-Verified Demand Recirculation Manual Control </w:t>
            </w:r>
          </w:p>
          <w:p w14:paraId="222889EF" w14:textId="53F8C61A"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 HERS-Verified Demand Recirculation Sensor Control</w:t>
            </w:r>
            <w:r>
              <w:rPr>
                <w:rFonts w:eastAsia="Times New Roman"/>
                <w:sz w:val="16"/>
                <w:szCs w:val="16"/>
              </w:rPr>
              <w:t>;</w:t>
            </w:r>
            <w:r w:rsidRPr="002B092D">
              <w:rPr>
                <w:rFonts w:eastAsia="Times New Roman"/>
                <w:sz w:val="16"/>
                <w:szCs w:val="16"/>
              </w:rPr>
              <w:t xml:space="preserve"> </w:t>
            </w:r>
          </w:p>
          <w:p w14:paraId="0D95305B" w14:textId="0DF545EC"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Else if </w:t>
            </w:r>
            <w:ins w:id="221" w:author="Tam, Danny@Energy [2]" w:date="2019-03-15T14:08:00Z">
              <w:r>
                <w:rPr>
                  <w:rFonts w:asciiTheme="minorHAnsi" w:eastAsia="Times New Roman" w:hAnsiTheme="minorHAnsi" w:cstheme="minorHAnsi"/>
                  <w:sz w:val="16"/>
                  <w:szCs w:val="16"/>
                </w:rPr>
                <w:t xml:space="preserve">performance and </w:t>
              </w:r>
            </w:ins>
            <w:r>
              <w:rPr>
                <w:rFonts w:asciiTheme="minorHAnsi" w:eastAsia="Times New Roman" w:hAnsiTheme="minorHAnsi" w:cstheme="minorHAnsi"/>
                <w:sz w:val="16"/>
                <w:szCs w:val="16"/>
              </w:rPr>
              <w:t>A0</w:t>
            </w:r>
            <w:ins w:id="222" w:author="Smith, Alexis@Energy" w:date="2019-05-10T11:46:00Z">
              <w:r w:rsidR="00E11E2A">
                <w:rPr>
                  <w:rFonts w:asciiTheme="minorHAnsi" w:eastAsia="Times New Roman" w:hAnsiTheme="minorHAnsi" w:cstheme="minorHAnsi"/>
                  <w:sz w:val="16"/>
                  <w:szCs w:val="16"/>
                </w:rPr>
                <w:t>9</w:t>
              </w:r>
            </w:ins>
            <w:del w:id="223" w:author="Smith, Alexis@Energy" w:date="2019-05-10T11:46:00Z">
              <w:r w:rsidDel="00E11E2A">
                <w:rPr>
                  <w:rFonts w:asciiTheme="minorHAnsi" w:eastAsia="Times New Roman" w:hAnsiTheme="minorHAnsi" w:cstheme="minorHAnsi"/>
                  <w:sz w:val="16"/>
                  <w:szCs w:val="16"/>
                </w:rPr>
                <w:delText>8</w:delText>
              </w:r>
            </w:del>
            <w:r w:rsidRPr="002B092D">
              <w:rPr>
                <w:rFonts w:asciiTheme="minorHAnsi" w:eastAsia="Times New Roman" w:hAnsiTheme="minorHAnsi" w:cstheme="minorHAnsi"/>
                <w:sz w:val="16"/>
                <w:szCs w:val="16"/>
              </w:rPr>
              <w:t xml:space="preserve"> ≠ NA then allowed values are</w:t>
            </w:r>
          </w:p>
          <w:p w14:paraId="61AC5787" w14:textId="0E2DB200" w:rsidR="00F349F6" w:rsidRPr="002B092D" w:rsidDel="000C223A" w:rsidRDefault="00F349F6" w:rsidP="00F349F6">
            <w:pPr>
              <w:keepNext/>
              <w:tabs>
                <w:tab w:val="left" w:pos="2160"/>
                <w:tab w:val="left" w:pos="2700"/>
                <w:tab w:val="left" w:pos="3420"/>
                <w:tab w:val="left" w:pos="3780"/>
                <w:tab w:val="left" w:pos="5760"/>
                <w:tab w:val="left" w:pos="7212"/>
              </w:tabs>
              <w:spacing w:after="0" w:line="240" w:lineRule="auto"/>
              <w:contextualSpacing/>
              <w:rPr>
                <w:del w:id="224" w:author="Tam, Danny@Energy [2]" w:date="2019-03-15T14:08:00Z"/>
                <w:rFonts w:asciiTheme="minorHAnsi" w:eastAsia="Times New Roman" w:hAnsiTheme="minorHAnsi" w:cstheme="minorHAnsi"/>
                <w:sz w:val="16"/>
                <w:szCs w:val="16"/>
              </w:rPr>
            </w:pPr>
            <w:del w:id="225" w:author="Tam, Danny@Energy [2]" w:date="2019-03-15T14:08:00Z">
              <w:r w:rsidRPr="002B092D" w:rsidDel="000C223A">
                <w:rPr>
                  <w:rFonts w:asciiTheme="minorHAnsi" w:eastAsia="Times New Roman" w:hAnsiTheme="minorHAnsi" w:cstheme="minorHAnsi"/>
                  <w:sz w:val="16"/>
                  <w:szCs w:val="16"/>
                </w:rPr>
                <w:delText>* Standard Distribution System</w:delText>
              </w:r>
            </w:del>
          </w:p>
          <w:p w14:paraId="1BA849C0" w14:textId="180AB456"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*HERS-Verified Pipe Insulation Credit</w:t>
            </w:r>
            <w:r>
              <w:rPr>
                <w:rFonts w:eastAsia="Times New Roman"/>
                <w:sz w:val="16"/>
                <w:szCs w:val="16"/>
              </w:rPr>
              <w:t>;</w:t>
            </w:r>
          </w:p>
          <w:p w14:paraId="79D2D568" w14:textId="1FE5ACDD"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p>
          <w:p w14:paraId="69214E73" w14:textId="71D2A077" w:rsidR="00F349F6" w:rsidRPr="002B092D" w:rsidRDefault="00F349F6" w:rsidP="00F349F6">
            <w:pPr>
              <w:spacing w:after="0" w:line="240" w:lineRule="auto"/>
              <w:rPr>
                <w:rFonts w:cstheme="minorHAnsi"/>
                <w:sz w:val="16"/>
                <w:szCs w:val="16"/>
              </w:rPr>
            </w:pPr>
            <w:r w:rsidRPr="002B092D">
              <w:rPr>
                <w:rFonts w:cstheme="minorHAnsi"/>
                <w:sz w:val="16"/>
                <w:szCs w:val="16"/>
              </w:rPr>
              <w:t>Else if prescriptive</w:t>
            </w:r>
            <w:ins w:id="226" w:author="Tam, Danny@Energy [2]" w:date="2019-03-15T14:08:00Z">
              <w:r>
                <w:rPr>
                  <w:rFonts w:cstheme="minorHAnsi"/>
                  <w:sz w:val="16"/>
                  <w:szCs w:val="16"/>
                </w:rPr>
                <w:t xml:space="preserve"> and A0</w:t>
              </w:r>
            </w:ins>
            <w:ins w:id="227" w:author="Smith, Alexis@Energy" w:date="2019-05-10T11:46:00Z">
              <w:r w:rsidR="00E11E2A">
                <w:rPr>
                  <w:rFonts w:cstheme="minorHAnsi"/>
                  <w:sz w:val="16"/>
                  <w:szCs w:val="16"/>
                </w:rPr>
                <w:t>9</w:t>
              </w:r>
            </w:ins>
            <w:ins w:id="228" w:author="Tam, Danny@Energy [2]" w:date="2019-03-15T14:08:00Z">
              <w:del w:id="229" w:author="Smith, Alexis@Energy" w:date="2019-05-10T11:46:00Z">
                <w:r w:rsidDel="00E11E2A">
                  <w:rPr>
                    <w:rFonts w:cstheme="minorHAnsi"/>
                    <w:sz w:val="16"/>
                    <w:szCs w:val="16"/>
                  </w:rPr>
                  <w:delText>8</w:delText>
                </w:r>
              </w:del>
              <w:r>
                <w:rPr>
                  <w:rFonts w:cstheme="minorHAnsi"/>
                  <w:sz w:val="16"/>
                  <w:szCs w:val="16"/>
                </w:rPr>
                <w:t xml:space="preserve"> = NA</w:t>
              </w:r>
            </w:ins>
            <w:r w:rsidRPr="002B092D">
              <w:rPr>
                <w:rFonts w:cstheme="minorHAnsi"/>
                <w:sz w:val="16"/>
                <w:szCs w:val="16"/>
              </w:rPr>
              <w:t xml:space="preserve">,  </w:t>
            </w:r>
          </w:p>
          <w:p w14:paraId="3DCB8791" w14:textId="77777777" w:rsidR="00F349F6" w:rsidRPr="002B092D" w:rsidRDefault="00F349F6" w:rsidP="00F349F6">
            <w:pPr>
              <w:spacing w:after="0" w:line="240" w:lineRule="auto"/>
              <w:rPr>
                <w:rFonts w:cstheme="minorHAnsi"/>
                <w:sz w:val="16"/>
                <w:szCs w:val="16"/>
              </w:rPr>
            </w:pPr>
            <w:r w:rsidRPr="002B092D">
              <w:rPr>
                <w:rFonts w:cstheme="minorHAnsi"/>
                <w:sz w:val="16"/>
                <w:szCs w:val="16"/>
              </w:rPr>
              <w:t xml:space="preserve">Allowed values are </w:t>
            </w:r>
          </w:p>
          <w:p w14:paraId="1679FB26" w14:textId="77777777" w:rsidR="00F349F6" w:rsidRPr="002B092D" w:rsidRDefault="00F349F6" w:rsidP="00F349F6">
            <w:pPr>
              <w:spacing w:after="0" w:line="240" w:lineRule="auto"/>
              <w:rPr>
                <w:rFonts w:cstheme="minorHAnsi"/>
                <w:sz w:val="16"/>
                <w:szCs w:val="16"/>
              </w:rPr>
            </w:pPr>
            <w:r w:rsidRPr="002B092D">
              <w:rPr>
                <w:rFonts w:cstheme="minorHAnsi"/>
                <w:sz w:val="16"/>
                <w:szCs w:val="16"/>
              </w:rPr>
              <w:t>*Standard Distribution System</w:t>
            </w:r>
          </w:p>
          <w:p w14:paraId="6E27E922" w14:textId="317D41E5" w:rsidR="00F349F6" w:rsidRPr="002B092D" w:rsidRDefault="00F349F6" w:rsidP="00F349F6">
            <w:pPr>
              <w:spacing w:after="0" w:line="240" w:lineRule="auto"/>
              <w:rPr>
                <w:rFonts w:asciiTheme="minorHAnsi" w:hAnsiTheme="minorHAnsi" w:cstheme="minorHAnsi"/>
                <w:sz w:val="16"/>
                <w:szCs w:val="16"/>
              </w:rPr>
            </w:pPr>
            <w:r w:rsidRPr="002B092D">
              <w:rPr>
                <w:rFonts w:cstheme="minorHAnsi"/>
                <w:sz w:val="16"/>
                <w:szCs w:val="16"/>
              </w:rPr>
              <w:t>* Demand Recirculation Manual Control</w:t>
            </w:r>
            <w:r>
              <w:rPr>
                <w:rFonts w:cstheme="minorHAnsi"/>
                <w:sz w:val="16"/>
                <w:szCs w:val="16"/>
              </w:rPr>
              <w:t>&gt;&gt;</w:t>
            </w:r>
          </w:p>
        </w:tc>
        <w:tc>
          <w:tcPr>
            <w:tcW w:w="485" w:type="pct"/>
            <w:tcBorders>
              <w:top w:val="single" w:sz="4" w:space="0" w:color="auto"/>
              <w:left w:val="single" w:sz="4" w:space="0" w:color="auto"/>
              <w:bottom w:val="single" w:sz="4" w:space="0" w:color="auto"/>
              <w:right w:val="single" w:sz="4" w:space="0" w:color="auto"/>
            </w:tcBorders>
          </w:tcPr>
          <w:p w14:paraId="6BE1C265" w14:textId="77777777"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 xml:space="preserve">&lt;&lt;reference values from CF1R.  Allowed values are </w:t>
            </w:r>
          </w:p>
          <w:p w14:paraId="54835274" w14:textId="1D01E116"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*Basic</w:t>
            </w:r>
          </w:p>
          <w:p w14:paraId="0C27A92D" w14:textId="77B27CBC"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*Expanded</w:t>
            </w:r>
          </w:p>
          <w:p w14:paraId="6891E582" w14:textId="77777777"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*None&gt;&gt;</w:t>
            </w:r>
          </w:p>
        </w:tc>
        <w:tc>
          <w:tcPr>
            <w:tcW w:w="477" w:type="pct"/>
            <w:tcBorders>
              <w:top w:val="single" w:sz="4" w:space="0" w:color="auto"/>
              <w:left w:val="single" w:sz="4" w:space="0" w:color="auto"/>
              <w:bottom w:val="single" w:sz="4" w:space="0" w:color="auto"/>
              <w:right w:val="single" w:sz="4" w:space="0" w:color="auto"/>
            </w:tcBorders>
          </w:tcPr>
          <w:p w14:paraId="5DCD367A" w14:textId="77777777"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 xml:space="preserve">&lt;&lt;reference values from CF1R.  Allowed values are </w:t>
            </w:r>
          </w:p>
          <w:p w14:paraId="0EEABA42" w14:textId="6A37127D"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*Yes</w:t>
            </w:r>
          </w:p>
          <w:p w14:paraId="43A6146F" w14:textId="5DF8342A"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*None&gt;&gt;</w:t>
            </w:r>
          </w:p>
        </w:tc>
      </w:tr>
      <w:tr w:rsidR="00F349F6" w:rsidRPr="00327949" w14:paraId="4D845CF2" w14:textId="556ACB40" w:rsidTr="00F349F6">
        <w:trPr>
          <w:gridAfter w:val="1"/>
          <w:wAfter w:w="477" w:type="pct"/>
          <w:trHeight w:val="278"/>
        </w:trPr>
        <w:tc>
          <w:tcPr>
            <w:tcW w:w="416" w:type="pct"/>
            <w:tcBorders>
              <w:top w:val="single" w:sz="4" w:space="0" w:color="auto"/>
              <w:left w:val="single" w:sz="4" w:space="0" w:color="auto"/>
              <w:bottom w:val="single" w:sz="4" w:space="0" w:color="auto"/>
              <w:right w:val="single" w:sz="4" w:space="0" w:color="auto"/>
            </w:tcBorders>
          </w:tcPr>
          <w:p w14:paraId="3539A0A8" w14:textId="77777777" w:rsidR="00F349F6" w:rsidRPr="00327949" w:rsidDel="0053169A" w:rsidRDefault="00F349F6" w:rsidP="00F349F6">
            <w:pPr>
              <w:spacing w:after="0" w:line="240" w:lineRule="auto"/>
              <w:rPr>
                <w:ins w:id="230" w:author="Smith, Alexis@Energy" w:date="2019-05-10T10:51:00Z"/>
                <w:rFonts w:asciiTheme="minorHAnsi" w:hAnsiTheme="minorHAnsi" w:cstheme="minorHAnsi"/>
                <w:sz w:val="18"/>
                <w:szCs w:val="18"/>
              </w:rPr>
            </w:pPr>
          </w:p>
        </w:tc>
        <w:tc>
          <w:tcPr>
            <w:tcW w:w="367" w:type="pct"/>
            <w:tcBorders>
              <w:top w:val="single" w:sz="4" w:space="0" w:color="auto"/>
              <w:left w:val="single" w:sz="4" w:space="0" w:color="auto"/>
              <w:bottom w:val="single" w:sz="4" w:space="0" w:color="auto"/>
              <w:right w:val="single" w:sz="4" w:space="0" w:color="auto"/>
            </w:tcBorders>
          </w:tcPr>
          <w:p w14:paraId="3E0486B9" w14:textId="17E487C7" w:rsidR="00F349F6" w:rsidRPr="00327949" w:rsidDel="0053169A" w:rsidRDefault="00F349F6" w:rsidP="00F349F6">
            <w:pPr>
              <w:spacing w:after="0" w:line="240" w:lineRule="auto"/>
              <w:rPr>
                <w:rFonts w:asciiTheme="minorHAnsi" w:hAnsiTheme="minorHAnsi" w:cstheme="minorHAnsi"/>
                <w:sz w:val="18"/>
                <w:szCs w:val="18"/>
              </w:rPr>
            </w:pPr>
          </w:p>
        </w:tc>
        <w:tc>
          <w:tcPr>
            <w:tcW w:w="409" w:type="pct"/>
            <w:tcBorders>
              <w:top w:val="single" w:sz="4" w:space="0" w:color="auto"/>
              <w:left w:val="single" w:sz="4" w:space="0" w:color="auto"/>
              <w:bottom w:val="single" w:sz="4" w:space="0" w:color="auto"/>
              <w:right w:val="single" w:sz="4" w:space="0" w:color="auto"/>
            </w:tcBorders>
          </w:tcPr>
          <w:p w14:paraId="4EB12985"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07" w:type="pct"/>
            <w:tcBorders>
              <w:top w:val="single" w:sz="4" w:space="0" w:color="auto"/>
              <w:left w:val="single" w:sz="4" w:space="0" w:color="auto"/>
              <w:bottom w:val="single" w:sz="4" w:space="0" w:color="auto"/>
              <w:right w:val="single" w:sz="4" w:space="0" w:color="auto"/>
            </w:tcBorders>
          </w:tcPr>
          <w:p w14:paraId="7D92A3A3"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67" w:type="pct"/>
            <w:tcBorders>
              <w:top w:val="single" w:sz="4" w:space="0" w:color="auto"/>
              <w:left w:val="single" w:sz="4" w:space="0" w:color="auto"/>
              <w:bottom w:val="single" w:sz="4" w:space="0" w:color="auto"/>
              <w:right w:val="single" w:sz="4" w:space="0" w:color="auto"/>
            </w:tcBorders>
          </w:tcPr>
          <w:p w14:paraId="7D9C99A0"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48" w:type="pct"/>
            <w:tcBorders>
              <w:top w:val="single" w:sz="4" w:space="0" w:color="auto"/>
              <w:left w:val="single" w:sz="4" w:space="0" w:color="auto"/>
              <w:bottom w:val="single" w:sz="4" w:space="0" w:color="auto"/>
              <w:right w:val="single" w:sz="4" w:space="0" w:color="auto"/>
            </w:tcBorders>
          </w:tcPr>
          <w:p w14:paraId="7BBE813D"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05" w:type="pct"/>
            <w:tcBorders>
              <w:top w:val="single" w:sz="4" w:space="0" w:color="auto"/>
              <w:left w:val="single" w:sz="4" w:space="0" w:color="auto"/>
              <w:bottom w:val="single" w:sz="4" w:space="0" w:color="auto"/>
              <w:right w:val="single" w:sz="4" w:space="0" w:color="auto"/>
            </w:tcBorders>
          </w:tcPr>
          <w:p w14:paraId="7BFD7106"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57" w:type="pct"/>
            <w:tcBorders>
              <w:top w:val="single" w:sz="4" w:space="0" w:color="auto"/>
              <w:left w:val="single" w:sz="4" w:space="0" w:color="auto"/>
              <w:bottom w:val="single" w:sz="4" w:space="0" w:color="auto"/>
              <w:right w:val="single" w:sz="4" w:space="0" w:color="auto"/>
            </w:tcBorders>
          </w:tcPr>
          <w:p w14:paraId="44E5EF1C"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40" w:type="pct"/>
            <w:tcBorders>
              <w:top w:val="single" w:sz="4" w:space="0" w:color="auto"/>
              <w:left w:val="single" w:sz="4" w:space="0" w:color="auto"/>
              <w:bottom w:val="single" w:sz="4" w:space="0" w:color="auto"/>
              <w:right w:val="single" w:sz="4" w:space="0" w:color="auto"/>
            </w:tcBorders>
          </w:tcPr>
          <w:p w14:paraId="5670F393" w14:textId="0E7A117C" w:rsidR="00F349F6" w:rsidRPr="00327949" w:rsidDel="0053169A" w:rsidRDefault="00F349F6" w:rsidP="00F349F6">
            <w:pPr>
              <w:spacing w:after="0" w:line="240" w:lineRule="auto"/>
              <w:rPr>
                <w:rFonts w:asciiTheme="minorHAnsi" w:hAnsiTheme="minorHAnsi" w:cstheme="minorHAnsi"/>
                <w:sz w:val="18"/>
                <w:szCs w:val="18"/>
              </w:rPr>
            </w:pPr>
          </w:p>
        </w:tc>
        <w:tc>
          <w:tcPr>
            <w:tcW w:w="522" w:type="pct"/>
            <w:tcBorders>
              <w:top w:val="single" w:sz="4" w:space="0" w:color="auto"/>
              <w:left w:val="single" w:sz="4" w:space="0" w:color="auto"/>
              <w:bottom w:val="single" w:sz="4" w:space="0" w:color="auto"/>
              <w:right w:val="single" w:sz="4" w:space="0" w:color="auto"/>
            </w:tcBorders>
          </w:tcPr>
          <w:p w14:paraId="463D3654"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85" w:type="pct"/>
            <w:tcBorders>
              <w:top w:val="single" w:sz="4" w:space="0" w:color="auto"/>
              <w:left w:val="single" w:sz="4" w:space="0" w:color="auto"/>
              <w:bottom w:val="single" w:sz="4" w:space="0" w:color="auto"/>
              <w:right w:val="single" w:sz="4" w:space="0" w:color="auto"/>
            </w:tcBorders>
          </w:tcPr>
          <w:p w14:paraId="355A0BE2" w14:textId="77777777" w:rsidR="00F349F6" w:rsidRPr="00327949" w:rsidDel="0053169A" w:rsidRDefault="00F349F6" w:rsidP="00F349F6">
            <w:pPr>
              <w:spacing w:after="0" w:line="240" w:lineRule="auto"/>
              <w:rPr>
                <w:rFonts w:asciiTheme="minorHAnsi" w:hAnsiTheme="minorHAnsi" w:cstheme="minorHAnsi"/>
                <w:sz w:val="18"/>
                <w:szCs w:val="18"/>
              </w:rPr>
            </w:pPr>
          </w:p>
        </w:tc>
      </w:tr>
    </w:tbl>
    <w:p w14:paraId="1C1A1A95" w14:textId="07D2AC4B" w:rsidR="00F1004F" w:rsidRDefault="00F1004F" w:rsidP="00236F4B">
      <w:pPr>
        <w:spacing w:after="0" w:line="240" w:lineRule="auto"/>
        <w:rPr>
          <w:rFonts w:asciiTheme="minorHAnsi" w:hAnsiTheme="minorHAnsi" w:cstheme="minorHAnsi"/>
          <w:sz w:val="18"/>
          <w:szCs w:val="18"/>
        </w:rPr>
      </w:pPr>
    </w:p>
    <w:tbl>
      <w:tblPr>
        <w:tblW w:w="499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16"/>
        <w:gridCol w:w="812"/>
        <w:gridCol w:w="900"/>
        <w:gridCol w:w="897"/>
        <w:gridCol w:w="807"/>
        <w:gridCol w:w="812"/>
        <w:gridCol w:w="990"/>
        <w:gridCol w:w="1168"/>
        <w:gridCol w:w="1168"/>
        <w:gridCol w:w="900"/>
        <w:gridCol w:w="900"/>
        <w:gridCol w:w="728"/>
      </w:tblGrid>
      <w:tr w:rsidR="00F349F6" w:rsidRPr="00327949" w14:paraId="3BD7F69F" w14:textId="77777777" w:rsidTr="00F349F6">
        <w:trPr>
          <w:trHeight w:val="402"/>
        </w:trPr>
        <w:tc>
          <w:tcPr>
            <w:tcW w:w="5000" w:type="pct"/>
            <w:gridSpan w:val="12"/>
            <w:tcBorders>
              <w:top w:val="single" w:sz="4" w:space="0" w:color="auto"/>
              <w:left w:val="single" w:sz="4" w:space="0" w:color="auto"/>
              <w:bottom w:val="single" w:sz="4" w:space="0" w:color="auto"/>
              <w:right w:val="single" w:sz="4" w:space="0" w:color="auto"/>
            </w:tcBorders>
          </w:tcPr>
          <w:p w14:paraId="25709ADF" w14:textId="0DE6B437" w:rsidR="00F349F6" w:rsidRPr="00327949" w:rsidRDefault="00F349F6">
            <w:pPr>
              <w:spacing w:after="0" w:line="240" w:lineRule="auto"/>
              <w:rPr>
                <w:rFonts w:asciiTheme="minorHAnsi" w:hAnsiTheme="minorHAnsi" w:cstheme="minorHAnsi"/>
                <w:b/>
                <w:sz w:val="18"/>
                <w:szCs w:val="18"/>
              </w:rPr>
            </w:pPr>
            <w:r>
              <w:rPr>
                <w:rFonts w:asciiTheme="minorHAnsi" w:hAnsiTheme="minorHAnsi" w:cstheme="minorHAnsi"/>
                <w:b/>
                <w:sz w:val="18"/>
                <w:szCs w:val="18"/>
              </w:rPr>
              <w:t xml:space="preserve">B. Installed HERS Verified </w:t>
            </w:r>
            <w:r w:rsidRPr="00327949">
              <w:rPr>
                <w:rFonts w:asciiTheme="minorHAnsi" w:hAnsiTheme="minorHAnsi" w:cstheme="minorHAnsi"/>
                <w:b/>
                <w:sz w:val="18"/>
                <w:szCs w:val="18"/>
              </w:rPr>
              <w:t xml:space="preserve">Dwelling Unit Water Heating Systems Information </w:t>
            </w:r>
          </w:p>
          <w:p w14:paraId="6BF22CF5" w14:textId="36EB8619" w:rsidR="00F349F6" w:rsidRPr="00327949" w:rsidRDefault="00F349F6">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 xml:space="preserve">This table reports the water heating system features that were </w:t>
            </w:r>
            <w:r>
              <w:rPr>
                <w:rFonts w:asciiTheme="minorHAnsi" w:hAnsiTheme="minorHAnsi" w:cstheme="minorHAnsi"/>
                <w:sz w:val="18"/>
                <w:szCs w:val="18"/>
              </w:rPr>
              <w:t>installed in</w:t>
            </w:r>
            <w:r w:rsidRPr="00327949">
              <w:rPr>
                <w:rFonts w:asciiTheme="minorHAnsi" w:hAnsiTheme="minorHAnsi" w:cstheme="minorHAnsi"/>
                <w:sz w:val="18"/>
                <w:szCs w:val="18"/>
              </w:rPr>
              <w:t xml:space="preserve"> this project.</w:t>
            </w:r>
          </w:p>
          <w:p w14:paraId="44B3ABF0" w14:textId="77777777" w:rsidR="00F349F6" w:rsidRPr="00327949" w:rsidRDefault="00F349F6">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&lt;&lt;require one row of data for each Dwelling Unit Water Heating System name identified on the CF1R report&gt;&gt;</w:t>
            </w:r>
          </w:p>
        </w:tc>
      </w:tr>
      <w:tr w:rsidR="00F349F6" w:rsidRPr="00327949" w14:paraId="4907BC1F" w14:textId="77777777" w:rsidTr="00F349F6">
        <w:trPr>
          <w:trHeight w:val="277"/>
        </w:trPr>
        <w:tc>
          <w:tcPr>
            <w:tcW w:w="417" w:type="pct"/>
            <w:tcBorders>
              <w:top w:val="single" w:sz="4" w:space="0" w:color="auto"/>
              <w:left w:val="single" w:sz="4" w:space="0" w:color="auto"/>
              <w:bottom w:val="single" w:sz="4" w:space="0" w:color="auto"/>
              <w:right w:val="single" w:sz="4" w:space="0" w:color="auto"/>
            </w:tcBorders>
          </w:tcPr>
          <w:p w14:paraId="2933B40C" w14:textId="475FA7BD" w:rsidR="00F349F6" w:rsidRPr="00327949" w:rsidRDefault="00F349F6" w:rsidP="00F349F6">
            <w:pPr>
              <w:spacing w:after="0" w:line="240" w:lineRule="auto"/>
              <w:jc w:val="center"/>
              <w:rPr>
                <w:rFonts w:asciiTheme="minorHAnsi" w:hAnsiTheme="minorHAnsi" w:cstheme="minorHAnsi"/>
                <w:sz w:val="18"/>
                <w:szCs w:val="18"/>
              </w:rPr>
            </w:pPr>
            <w:ins w:id="231" w:author="Smith, Alexis@Energy" w:date="2019-05-10T10:55:00Z">
              <w:r>
                <w:rPr>
                  <w:rFonts w:asciiTheme="minorHAnsi" w:eastAsia="Times New Roman" w:hAnsiTheme="minorHAnsi" w:cstheme="minorHAnsi"/>
                  <w:sz w:val="18"/>
                  <w:szCs w:val="20"/>
                </w:rPr>
                <w:t>01</w:t>
              </w:r>
            </w:ins>
          </w:p>
        </w:tc>
        <w:tc>
          <w:tcPr>
            <w:tcW w:w="369" w:type="pct"/>
            <w:tcBorders>
              <w:top w:val="single" w:sz="4" w:space="0" w:color="auto"/>
              <w:left w:val="single" w:sz="4" w:space="0" w:color="auto"/>
              <w:bottom w:val="single" w:sz="4" w:space="0" w:color="auto"/>
              <w:right w:val="single" w:sz="4" w:space="0" w:color="auto"/>
            </w:tcBorders>
            <w:vAlign w:val="bottom"/>
          </w:tcPr>
          <w:p w14:paraId="671D02D5" w14:textId="67AD5C55"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ins w:id="232" w:author="Smith, Alexis@Energy" w:date="2019-05-10T10:55:00Z">
              <w:r>
                <w:rPr>
                  <w:rFonts w:asciiTheme="minorHAnsi" w:hAnsiTheme="minorHAnsi" w:cstheme="minorHAnsi"/>
                  <w:sz w:val="18"/>
                  <w:szCs w:val="18"/>
                </w:rPr>
                <w:t>2</w:t>
              </w:r>
            </w:ins>
            <w:del w:id="233" w:author="Smith, Alexis@Energy" w:date="2019-05-10T10:55:00Z">
              <w:r w:rsidRPr="00327949" w:rsidDel="00F349F6">
                <w:rPr>
                  <w:rFonts w:asciiTheme="minorHAnsi" w:hAnsiTheme="minorHAnsi" w:cstheme="minorHAnsi"/>
                  <w:sz w:val="18"/>
                  <w:szCs w:val="18"/>
                </w:rPr>
                <w:delText>1</w:delText>
              </w:r>
            </w:del>
          </w:p>
        </w:tc>
        <w:tc>
          <w:tcPr>
            <w:tcW w:w="409" w:type="pct"/>
            <w:tcBorders>
              <w:top w:val="single" w:sz="4" w:space="0" w:color="auto"/>
              <w:left w:val="single" w:sz="4" w:space="0" w:color="auto"/>
              <w:bottom w:val="single" w:sz="4" w:space="0" w:color="auto"/>
              <w:right w:val="single" w:sz="4" w:space="0" w:color="auto"/>
            </w:tcBorders>
            <w:vAlign w:val="bottom"/>
          </w:tcPr>
          <w:p w14:paraId="5F0293BF" w14:textId="685E762F"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ins w:id="234" w:author="Smith, Alexis@Energy" w:date="2019-05-10T10:55:00Z">
              <w:r>
                <w:rPr>
                  <w:rFonts w:asciiTheme="minorHAnsi" w:hAnsiTheme="minorHAnsi" w:cstheme="minorHAnsi"/>
                  <w:sz w:val="18"/>
                  <w:szCs w:val="18"/>
                </w:rPr>
                <w:t>3</w:t>
              </w:r>
            </w:ins>
            <w:del w:id="235" w:author="Smith, Alexis@Energy" w:date="2019-05-10T10:55:00Z">
              <w:r w:rsidRPr="00327949" w:rsidDel="00F349F6">
                <w:rPr>
                  <w:rFonts w:asciiTheme="minorHAnsi" w:hAnsiTheme="minorHAnsi" w:cstheme="minorHAnsi"/>
                  <w:sz w:val="18"/>
                  <w:szCs w:val="18"/>
                </w:rPr>
                <w:delText>2</w:delText>
              </w:r>
            </w:del>
          </w:p>
        </w:tc>
        <w:tc>
          <w:tcPr>
            <w:tcW w:w="408" w:type="pct"/>
            <w:tcBorders>
              <w:top w:val="single" w:sz="4" w:space="0" w:color="auto"/>
              <w:left w:val="single" w:sz="4" w:space="0" w:color="auto"/>
              <w:bottom w:val="single" w:sz="4" w:space="0" w:color="auto"/>
              <w:right w:val="single" w:sz="4" w:space="0" w:color="auto"/>
            </w:tcBorders>
            <w:vAlign w:val="bottom"/>
          </w:tcPr>
          <w:p w14:paraId="00EAF596" w14:textId="06976CF5"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ins w:id="236" w:author="Smith, Alexis@Energy" w:date="2019-05-10T10:55:00Z">
              <w:r>
                <w:rPr>
                  <w:rFonts w:asciiTheme="minorHAnsi" w:hAnsiTheme="minorHAnsi" w:cstheme="minorHAnsi"/>
                  <w:sz w:val="18"/>
                  <w:szCs w:val="18"/>
                </w:rPr>
                <w:t>4</w:t>
              </w:r>
            </w:ins>
            <w:del w:id="237" w:author="Smith, Alexis@Energy" w:date="2019-05-10T10:55:00Z">
              <w:r w:rsidRPr="00327949" w:rsidDel="00F349F6">
                <w:rPr>
                  <w:rFonts w:asciiTheme="minorHAnsi" w:hAnsiTheme="minorHAnsi" w:cstheme="minorHAnsi"/>
                  <w:sz w:val="18"/>
                  <w:szCs w:val="18"/>
                </w:rPr>
                <w:delText>3</w:delText>
              </w:r>
            </w:del>
          </w:p>
        </w:tc>
        <w:tc>
          <w:tcPr>
            <w:tcW w:w="367" w:type="pct"/>
            <w:tcBorders>
              <w:top w:val="single" w:sz="4" w:space="0" w:color="auto"/>
              <w:left w:val="single" w:sz="4" w:space="0" w:color="auto"/>
              <w:bottom w:val="single" w:sz="4" w:space="0" w:color="auto"/>
              <w:right w:val="single" w:sz="4" w:space="0" w:color="auto"/>
            </w:tcBorders>
            <w:vAlign w:val="bottom"/>
          </w:tcPr>
          <w:p w14:paraId="50DC1DE2" w14:textId="3A0182A3" w:rsidR="00F349F6" w:rsidRPr="00327949" w:rsidRDefault="00F349F6" w:rsidP="00F349F6">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ins w:id="238" w:author="Smith, Alexis@Energy" w:date="2019-05-10T10:55:00Z">
              <w:r>
                <w:rPr>
                  <w:rFonts w:asciiTheme="minorHAnsi" w:hAnsiTheme="minorHAnsi" w:cstheme="minorHAnsi"/>
                  <w:sz w:val="18"/>
                  <w:szCs w:val="18"/>
                </w:rPr>
                <w:t>5</w:t>
              </w:r>
            </w:ins>
            <w:del w:id="239" w:author="Smith, Alexis@Energy" w:date="2019-05-10T10:55:00Z">
              <w:r w:rsidRPr="00327949" w:rsidDel="00F349F6">
                <w:rPr>
                  <w:rFonts w:asciiTheme="minorHAnsi" w:hAnsiTheme="minorHAnsi" w:cstheme="minorHAnsi"/>
                  <w:sz w:val="18"/>
                  <w:szCs w:val="18"/>
                </w:rPr>
                <w:delText>4</w:delText>
              </w:r>
            </w:del>
          </w:p>
        </w:tc>
        <w:tc>
          <w:tcPr>
            <w:tcW w:w="369" w:type="pct"/>
            <w:tcBorders>
              <w:top w:val="single" w:sz="4" w:space="0" w:color="auto"/>
              <w:left w:val="single" w:sz="4" w:space="0" w:color="auto"/>
              <w:bottom w:val="single" w:sz="4" w:space="0" w:color="auto"/>
              <w:right w:val="single" w:sz="4" w:space="0" w:color="auto"/>
            </w:tcBorders>
            <w:vAlign w:val="bottom"/>
          </w:tcPr>
          <w:p w14:paraId="27734F41" w14:textId="60ECB733" w:rsidR="00F349F6" w:rsidRPr="00327949" w:rsidRDefault="00F349F6" w:rsidP="00F349F6">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ins w:id="240" w:author="Smith, Alexis@Energy" w:date="2019-05-10T10:55:00Z">
              <w:r>
                <w:rPr>
                  <w:rFonts w:asciiTheme="minorHAnsi" w:hAnsiTheme="minorHAnsi" w:cstheme="minorHAnsi"/>
                  <w:sz w:val="18"/>
                  <w:szCs w:val="18"/>
                </w:rPr>
                <w:t>6</w:t>
              </w:r>
            </w:ins>
            <w:del w:id="241" w:author="Smith, Alexis@Energy" w:date="2019-05-10T10:55:00Z">
              <w:r w:rsidDel="00F349F6">
                <w:rPr>
                  <w:rFonts w:asciiTheme="minorHAnsi" w:hAnsiTheme="minorHAnsi" w:cstheme="minorHAnsi"/>
                  <w:sz w:val="18"/>
                  <w:szCs w:val="18"/>
                </w:rPr>
                <w:delText>5</w:delText>
              </w:r>
            </w:del>
          </w:p>
        </w:tc>
        <w:tc>
          <w:tcPr>
            <w:tcW w:w="450" w:type="pct"/>
            <w:tcBorders>
              <w:top w:val="single" w:sz="4" w:space="0" w:color="auto"/>
              <w:left w:val="single" w:sz="4" w:space="0" w:color="auto"/>
              <w:bottom w:val="single" w:sz="4" w:space="0" w:color="auto"/>
              <w:right w:val="single" w:sz="4" w:space="0" w:color="auto"/>
            </w:tcBorders>
            <w:vAlign w:val="bottom"/>
          </w:tcPr>
          <w:p w14:paraId="0DB441FD" w14:textId="78319BD5" w:rsidR="00F349F6" w:rsidRPr="00327949" w:rsidRDefault="00F349F6" w:rsidP="00F349F6">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w:t>
            </w:r>
            <w:ins w:id="242" w:author="Smith, Alexis@Energy" w:date="2019-05-10T10:55:00Z">
              <w:r>
                <w:rPr>
                  <w:rFonts w:asciiTheme="minorHAnsi" w:hAnsiTheme="minorHAnsi" w:cstheme="minorHAnsi"/>
                  <w:sz w:val="18"/>
                  <w:szCs w:val="18"/>
                </w:rPr>
                <w:t>7</w:t>
              </w:r>
            </w:ins>
            <w:del w:id="243" w:author="Smith, Alexis@Energy" w:date="2019-05-10T10:55:00Z">
              <w:r w:rsidDel="00F349F6">
                <w:rPr>
                  <w:rFonts w:asciiTheme="minorHAnsi" w:hAnsiTheme="minorHAnsi" w:cstheme="minorHAnsi"/>
                  <w:sz w:val="18"/>
                  <w:szCs w:val="18"/>
                </w:rPr>
                <w:delText>6</w:delText>
              </w:r>
            </w:del>
          </w:p>
        </w:tc>
        <w:tc>
          <w:tcPr>
            <w:tcW w:w="531" w:type="pct"/>
            <w:tcBorders>
              <w:top w:val="single" w:sz="4" w:space="0" w:color="auto"/>
              <w:left w:val="single" w:sz="4" w:space="0" w:color="auto"/>
              <w:bottom w:val="single" w:sz="4" w:space="0" w:color="auto"/>
              <w:right w:val="single" w:sz="4" w:space="0" w:color="auto"/>
            </w:tcBorders>
            <w:vAlign w:val="bottom"/>
          </w:tcPr>
          <w:p w14:paraId="5754446D" w14:textId="38E37BB5" w:rsidR="00F349F6" w:rsidRPr="00327949" w:rsidRDefault="00F349F6" w:rsidP="00F349F6">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w:t>
            </w:r>
            <w:ins w:id="244" w:author="Smith, Alexis@Energy" w:date="2019-05-10T10:56:00Z">
              <w:r>
                <w:rPr>
                  <w:rFonts w:asciiTheme="minorHAnsi" w:hAnsiTheme="minorHAnsi" w:cstheme="minorHAnsi"/>
                  <w:sz w:val="18"/>
                  <w:szCs w:val="18"/>
                </w:rPr>
                <w:t>8</w:t>
              </w:r>
            </w:ins>
            <w:del w:id="245" w:author="Smith, Alexis@Energy" w:date="2019-05-10T10:56:00Z">
              <w:r w:rsidDel="00F349F6">
                <w:rPr>
                  <w:rFonts w:asciiTheme="minorHAnsi" w:hAnsiTheme="minorHAnsi" w:cstheme="minorHAnsi"/>
                  <w:sz w:val="18"/>
                  <w:szCs w:val="18"/>
                </w:rPr>
                <w:delText>7</w:delText>
              </w:r>
            </w:del>
          </w:p>
        </w:tc>
        <w:tc>
          <w:tcPr>
            <w:tcW w:w="531" w:type="pct"/>
            <w:tcBorders>
              <w:top w:val="single" w:sz="4" w:space="0" w:color="auto"/>
              <w:left w:val="single" w:sz="4" w:space="0" w:color="auto"/>
              <w:bottom w:val="single" w:sz="4" w:space="0" w:color="auto"/>
              <w:right w:val="single" w:sz="4" w:space="0" w:color="auto"/>
            </w:tcBorders>
            <w:vAlign w:val="bottom"/>
          </w:tcPr>
          <w:p w14:paraId="56D1E84E" w14:textId="2056F0FB"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w:t>
            </w:r>
            <w:ins w:id="246" w:author="Smith, Alexis@Energy" w:date="2019-05-10T10:56:00Z">
              <w:r>
                <w:rPr>
                  <w:rFonts w:asciiTheme="minorHAnsi" w:hAnsiTheme="minorHAnsi" w:cstheme="minorHAnsi"/>
                  <w:sz w:val="18"/>
                  <w:szCs w:val="18"/>
                </w:rPr>
                <w:t>9</w:t>
              </w:r>
            </w:ins>
            <w:del w:id="247" w:author="Smith, Alexis@Energy" w:date="2019-05-10T10:56:00Z">
              <w:r w:rsidDel="00F349F6">
                <w:rPr>
                  <w:rFonts w:asciiTheme="minorHAnsi" w:hAnsiTheme="minorHAnsi" w:cstheme="minorHAnsi"/>
                  <w:sz w:val="18"/>
                  <w:szCs w:val="18"/>
                </w:rPr>
                <w:delText>8</w:delText>
              </w:r>
            </w:del>
          </w:p>
        </w:tc>
        <w:tc>
          <w:tcPr>
            <w:tcW w:w="409" w:type="pct"/>
            <w:tcBorders>
              <w:top w:val="single" w:sz="4" w:space="0" w:color="auto"/>
              <w:left w:val="single" w:sz="4" w:space="0" w:color="auto"/>
              <w:bottom w:val="single" w:sz="4" w:space="0" w:color="auto"/>
              <w:right w:val="single" w:sz="4" w:space="0" w:color="auto"/>
            </w:tcBorders>
            <w:vAlign w:val="bottom"/>
          </w:tcPr>
          <w:p w14:paraId="4DC9E8F4" w14:textId="60F7E7E4" w:rsidR="00F349F6" w:rsidRPr="00327949" w:rsidRDefault="00F349F6" w:rsidP="00F349F6">
            <w:pPr>
              <w:spacing w:after="0" w:line="240" w:lineRule="auto"/>
              <w:jc w:val="center"/>
              <w:rPr>
                <w:rFonts w:asciiTheme="minorHAnsi" w:hAnsiTheme="minorHAnsi" w:cstheme="minorHAnsi"/>
                <w:sz w:val="18"/>
                <w:szCs w:val="18"/>
              </w:rPr>
            </w:pPr>
            <w:ins w:id="248" w:author="Smith, Alexis@Energy" w:date="2019-05-10T10:56:00Z">
              <w:r>
                <w:rPr>
                  <w:rFonts w:asciiTheme="minorHAnsi" w:hAnsiTheme="minorHAnsi" w:cstheme="minorHAnsi"/>
                  <w:sz w:val="18"/>
                  <w:szCs w:val="18"/>
                </w:rPr>
                <w:t>10</w:t>
              </w:r>
            </w:ins>
            <w:del w:id="249" w:author="Smith, Alexis@Energy" w:date="2019-05-10T10:56:00Z">
              <w:r w:rsidRPr="00327949" w:rsidDel="00F349F6">
                <w:rPr>
                  <w:rFonts w:asciiTheme="minorHAnsi" w:hAnsiTheme="minorHAnsi" w:cstheme="minorHAnsi"/>
                  <w:sz w:val="18"/>
                  <w:szCs w:val="18"/>
                </w:rPr>
                <w:delText>09</w:delText>
              </w:r>
            </w:del>
          </w:p>
        </w:tc>
        <w:tc>
          <w:tcPr>
            <w:tcW w:w="409" w:type="pct"/>
            <w:tcBorders>
              <w:top w:val="single" w:sz="4" w:space="0" w:color="auto"/>
              <w:left w:val="single" w:sz="4" w:space="0" w:color="auto"/>
              <w:bottom w:val="single" w:sz="4" w:space="0" w:color="auto"/>
              <w:right w:val="single" w:sz="4" w:space="0" w:color="auto"/>
            </w:tcBorders>
            <w:vAlign w:val="bottom"/>
          </w:tcPr>
          <w:p w14:paraId="55FAB2B4" w14:textId="2F648794"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w:t>
            </w:r>
            <w:ins w:id="250" w:author="Smith, Alexis@Energy" w:date="2019-05-10T11:12:00Z">
              <w:r w:rsidR="003C1D51">
                <w:rPr>
                  <w:rFonts w:asciiTheme="minorHAnsi" w:hAnsiTheme="minorHAnsi" w:cstheme="minorHAnsi"/>
                  <w:sz w:val="18"/>
                  <w:szCs w:val="18"/>
                </w:rPr>
                <w:t>1</w:t>
              </w:r>
            </w:ins>
            <w:del w:id="251" w:author="Smith, Alexis@Energy" w:date="2019-05-10T10:56:00Z">
              <w:r w:rsidRPr="00327949" w:rsidDel="00F349F6">
                <w:rPr>
                  <w:rFonts w:asciiTheme="minorHAnsi" w:hAnsiTheme="minorHAnsi" w:cstheme="minorHAnsi"/>
                  <w:sz w:val="18"/>
                  <w:szCs w:val="18"/>
                </w:rPr>
                <w:delText>0</w:delText>
              </w:r>
            </w:del>
          </w:p>
        </w:tc>
        <w:tc>
          <w:tcPr>
            <w:tcW w:w="330" w:type="pct"/>
            <w:tcBorders>
              <w:top w:val="single" w:sz="4" w:space="0" w:color="auto"/>
              <w:left w:val="single" w:sz="4" w:space="0" w:color="auto"/>
              <w:bottom w:val="single" w:sz="4" w:space="0" w:color="auto"/>
              <w:right w:val="single" w:sz="4" w:space="0" w:color="auto"/>
            </w:tcBorders>
            <w:vAlign w:val="bottom"/>
          </w:tcPr>
          <w:p w14:paraId="0DA689F9" w14:textId="17701D21"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w:t>
            </w:r>
            <w:ins w:id="252" w:author="Smith, Alexis@Energy" w:date="2019-05-10T10:56:00Z">
              <w:r>
                <w:rPr>
                  <w:rFonts w:asciiTheme="minorHAnsi" w:hAnsiTheme="minorHAnsi" w:cstheme="minorHAnsi"/>
                  <w:sz w:val="18"/>
                  <w:szCs w:val="18"/>
                </w:rPr>
                <w:t>2</w:t>
              </w:r>
            </w:ins>
            <w:del w:id="253" w:author="Smith, Alexis@Energy" w:date="2019-05-10T10:56:00Z">
              <w:r w:rsidDel="00F349F6">
                <w:rPr>
                  <w:rFonts w:asciiTheme="minorHAnsi" w:hAnsiTheme="minorHAnsi" w:cstheme="minorHAnsi"/>
                  <w:sz w:val="18"/>
                  <w:szCs w:val="18"/>
                </w:rPr>
                <w:delText>1</w:delText>
              </w:r>
            </w:del>
          </w:p>
        </w:tc>
      </w:tr>
      <w:tr w:rsidR="00F349F6" w:rsidRPr="00327949" w14:paraId="110C1F45" w14:textId="77777777" w:rsidTr="00F349F6">
        <w:trPr>
          <w:trHeight w:val="288"/>
        </w:trPr>
        <w:tc>
          <w:tcPr>
            <w:tcW w:w="417" w:type="pct"/>
            <w:tcBorders>
              <w:top w:val="single" w:sz="4" w:space="0" w:color="auto"/>
              <w:left w:val="single" w:sz="4" w:space="0" w:color="auto"/>
              <w:bottom w:val="single" w:sz="4" w:space="0" w:color="auto"/>
              <w:right w:val="single" w:sz="4" w:space="0" w:color="auto"/>
            </w:tcBorders>
            <w:vAlign w:val="bottom"/>
          </w:tcPr>
          <w:p w14:paraId="6B53B18B" w14:textId="3BB2C897" w:rsidR="00F349F6" w:rsidRPr="00327949" w:rsidRDefault="00F349F6" w:rsidP="00F349F6">
            <w:pPr>
              <w:spacing w:after="0" w:line="240" w:lineRule="auto"/>
              <w:jc w:val="center"/>
              <w:rPr>
                <w:rFonts w:asciiTheme="minorHAnsi" w:hAnsiTheme="minorHAnsi" w:cstheme="minorHAnsi"/>
                <w:sz w:val="18"/>
                <w:szCs w:val="18"/>
              </w:rPr>
            </w:pPr>
            <w:ins w:id="254" w:author="Smith, Alexis@Energy" w:date="2019-05-10T10:55:00Z">
              <w:r>
                <w:rPr>
                  <w:rFonts w:asciiTheme="minorHAnsi" w:eastAsia="Times New Roman" w:hAnsiTheme="minorHAnsi" w:cstheme="minorHAnsi"/>
                  <w:sz w:val="18"/>
                  <w:szCs w:val="20"/>
                </w:rPr>
                <w:t>Dwelling Unit Name</w:t>
              </w:r>
            </w:ins>
          </w:p>
        </w:tc>
        <w:tc>
          <w:tcPr>
            <w:tcW w:w="369" w:type="pct"/>
            <w:tcBorders>
              <w:top w:val="single" w:sz="4" w:space="0" w:color="auto"/>
              <w:left w:val="single" w:sz="4" w:space="0" w:color="auto"/>
              <w:bottom w:val="single" w:sz="4" w:space="0" w:color="auto"/>
              <w:right w:val="single" w:sz="4" w:space="0" w:color="auto"/>
            </w:tcBorders>
            <w:vAlign w:val="bottom"/>
          </w:tcPr>
          <w:p w14:paraId="48C8C09C" w14:textId="3F8EFB83"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409" w:type="pct"/>
            <w:tcBorders>
              <w:top w:val="single" w:sz="4" w:space="0" w:color="auto"/>
              <w:left w:val="single" w:sz="4" w:space="0" w:color="auto"/>
              <w:bottom w:val="single" w:sz="4" w:space="0" w:color="auto"/>
              <w:right w:val="single" w:sz="4" w:space="0" w:color="auto"/>
            </w:tcBorders>
            <w:vAlign w:val="bottom"/>
          </w:tcPr>
          <w:p w14:paraId="58920839"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408" w:type="pct"/>
            <w:tcBorders>
              <w:top w:val="single" w:sz="4" w:space="0" w:color="auto"/>
              <w:left w:val="single" w:sz="4" w:space="0" w:color="auto"/>
              <w:bottom w:val="single" w:sz="4" w:space="0" w:color="auto"/>
              <w:right w:val="single" w:sz="4" w:space="0" w:color="auto"/>
            </w:tcBorders>
            <w:vAlign w:val="bottom"/>
          </w:tcPr>
          <w:p w14:paraId="75524D98"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367" w:type="pct"/>
            <w:tcBorders>
              <w:top w:val="single" w:sz="4" w:space="0" w:color="auto"/>
              <w:left w:val="single" w:sz="4" w:space="0" w:color="auto"/>
              <w:bottom w:val="single" w:sz="4" w:space="0" w:color="auto"/>
              <w:right w:val="single" w:sz="4" w:space="0" w:color="auto"/>
            </w:tcBorders>
            <w:vAlign w:val="bottom"/>
          </w:tcPr>
          <w:p w14:paraId="7177A6B8"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of Water Heaters in System</w:t>
            </w:r>
          </w:p>
        </w:tc>
        <w:tc>
          <w:tcPr>
            <w:tcW w:w="369" w:type="pct"/>
            <w:tcBorders>
              <w:top w:val="single" w:sz="4" w:space="0" w:color="auto"/>
              <w:left w:val="single" w:sz="4" w:space="0" w:color="auto"/>
              <w:bottom w:val="single" w:sz="4" w:space="0" w:color="auto"/>
              <w:right w:val="single" w:sz="4" w:space="0" w:color="auto"/>
            </w:tcBorders>
            <w:vAlign w:val="bottom"/>
          </w:tcPr>
          <w:p w14:paraId="1643CD45"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450" w:type="pct"/>
            <w:tcBorders>
              <w:top w:val="single" w:sz="4" w:space="0" w:color="auto"/>
              <w:left w:val="single" w:sz="4" w:space="0" w:color="auto"/>
              <w:bottom w:val="single" w:sz="4" w:space="0" w:color="auto"/>
              <w:right w:val="single" w:sz="4" w:space="0" w:color="auto"/>
            </w:tcBorders>
            <w:vAlign w:val="bottom"/>
          </w:tcPr>
          <w:p w14:paraId="42267D40"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531" w:type="pct"/>
            <w:tcBorders>
              <w:top w:val="single" w:sz="4" w:space="0" w:color="auto"/>
              <w:left w:val="single" w:sz="4" w:space="0" w:color="auto"/>
              <w:bottom w:val="single" w:sz="4" w:space="0" w:color="auto"/>
              <w:right w:val="single" w:sz="4" w:space="0" w:color="auto"/>
            </w:tcBorders>
            <w:vAlign w:val="bottom"/>
          </w:tcPr>
          <w:p w14:paraId="599FC808"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531" w:type="pct"/>
            <w:tcBorders>
              <w:top w:val="single" w:sz="4" w:space="0" w:color="auto"/>
              <w:left w:val="single" w:sz="4" w:space="0" w:color="auto"/>
              <w:bottom w:val="single" w:sz="4" w:space="0" w:color="auto"/>
              <w:right w:val="single" w:sz="4" w:space="0" w:color="auto"/>
            </w:tcBorders>
            <w:vAlign w:val="bottom"/>
          </w:tcPr>
          <w:p w14:paraId="61C9B531" w14:textId="77777777" w:rsidR="00F349F6" w:rsidRPr="00327949" w:rsidRDefault="00F349F6" w:rsidP="00F349F6">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409" w:type="pct"/>
            <w:tcBorders>
              <w:top w:val="single" w:sz="4" w:space="0" w:color="auto"/>
              <w:left w:val="single" w:sz="4" w:space="0" w:color="auto"/>
              <w:bottom w:val="single" w:sz="4" w:space="0" w:color="auto"/>
              <w:right w:val="single" w:sz="4" w:space="0" w:color="auto"/>
            </w:tcBorders>
            <w:vAlign w:val="bottom"/>
          </w:tcPr>
          <w:p w14:paraId="12391449"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32CBF52F"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09" w:type="pct"/>
            <w:tcBorders>
              <w:top w:val="single" w:sz="4" w:space="0" w:color="auto"/>
              <w:left w:val="single" w:sz="4" w:space="0" w:color="auto"/>
              <w:bottom w:val="single" w:sz="4" w:space="0" w:color="auto"/>
              <w:right w:val="single" w:sz="4" w:space="0" w:color="auto"/>
            </w:tcBorders>
            <w:vAlign w:val="bottom"/>
          </w:tcPr>
          <w:p w14:paraId="5589DC8C" w14:textId="322BE969"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c>
          <w:tcPr>
            <w:tcW w:w="330" w:type="pct"/>
            <w:tcBorders>
              <w:top w:val="single" w:sz="4" w:space="0" w:color="auto"/>
              <w:left w:val="single" w:sz="4" w:space="0" w:color="auto"/>
              <w:bottom w:val="single" w:sz="4" w:space="0" w:color="auto"/>
              <w:right w:val="single" w:sz="4" w:space="0" w:color="auto"/>
            </w:tcBorders>
            <w:vAlign w:val="bottom"/>
          </w:tcPr>
          <w:p w14:paraId="24DEC3D9" w14:textId="77777777"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F349F6" w:rsidRPr="00327949" w14:paraId="5BEEEFCC" w14:textId="77777777" w:rsidTr="00F349F6">
        <w:trPr>
          <w:trHeight w:val="246"/>
        </w:trPr>
        <w:tc>
          <w:tcPr>
            <w:tcW w:w="417" w:type="pct"/>
            <w:tcBorders>
              <w:top w:val="single" w:sz="4" w:space="0" w:color="auto"/>
              <w:left w:val="single" w:sz="4" w:space="0" w:color="auto"/>
              <w:bottom w:val="single" w:sz="4" w:space="0" w:color="auto"/>
              <w:right w:val="single" w:sz="4" w:space="0" w:color="auto"/>
            </w:tcBorders>
          </w:tcPr>
          <w:p w14:paraId="198BDEEE" w14:textId="54C614E8" w:rsidR="00F349F6" w:rsidRPr="00E177D7" w:rsidRDefault="00F349F6" w:rsidP="00F349F6">
            <w:pPr>
              <w:spacing w:after="0" w:line="240" w:lineRule="auto"/>
              <w:rPr>
                <w:rFonts w:asciiTheme="minorHAnsi" w:eastAsia="Times New Roman" w:hAnsiTheme="minorHAnsi" w:cstheme="minorHAnsi"/>
                <w:sz w:val="16"/>
                <w:szCs w:val="20"/>
              </w:rPr>
            </w:pPr>
            <w:ins w:id="255" w:author="Smith, Alexis@Energy" w:date="2019-05-10T10:55:00Z">
              <w:r w:rsidRPr="004F1F5C">
                <w:rPr>
                  <w:rFonts w:asciiTheme="minorHAnsi" w:eastAsia="Times New Roman" w:hAnsiTheme="minorHAnsi" w:cstheme="minorHAnsi"/>
                  <w:sz w:val="16"/>
                  <w:szCs w:val="16"/>
                </w:rPr>
                <w:t>&lt;&lt;Reference value from A01 &gt;&gt;</w:t>
              </w:r>
            </w:ins>
          </w:p>
        </w:tc>
        <w:tc>
          <w:tcPr>
            <w:tcW w:w="369" w:type="pct"/>
            <w:tcBorders>
              <w:top w:val="single" w:sz="4" w:space="0" w:color="auto"/>
              <w:left w:val="single" w:sz="4" w:space="0" w:color="auto"/>
              <w:bottom w:val="single" w:sz="4" w:space="0" w:color="auto"/>
              <w:right w:val="single" w:sz="4" w:space="0" w:color="auto"/>
            </w:tcBorders>
          </w:tcPr>
          <w:p w14:paraId="19185FD4" w14:textId="583437F7" w:rsidR="00F349F6" w:rsidRPr="00095904" w:rsidRDefault="00F349F6" w:rsidP="00F349F6">
            <w:pPr>
              <w:spacing w:after="0" w:line="240" w:lineRule="auto"/>
              <w:rPr>
                <w:rFonts w:asciiTheme="minorHAnsi" w:hAnsiTheme="minorHAnsi" w:cstheme="minorHAnsi"/>
                <w:sz w:val="14"/>
                <w:szCs w:val="16"/>
              </w:rPr>
            </w:pPr>
            <w:r w:rsidRPr="00E177D7">
              <w:rPr>
                <w:rFonts w:asciiTheme="minorHAnsi" w:eastAsia="Times New Roman" w:hAnsiTheme="minorHAnsi" w:cstheme="minorHAnsi"/>
                <w:sz w:val="16"/>
                <w:szCs w:val="20"/>
              </w:rPr>
              <w:t>&lt;&lt;Reference value from A0</w:t>
            </w:r>
            <w:ins w:id="256" w:author="Smith, Alexis@Energy" w:date="2019-05-10T10:55:00Z">
              <w:r>
                <w:rPr>
                  <w:rFonts w:asciiTheme="minorHAnsi" w:eastAsia="Times New Roman" w:hAnsiTheme="minorHAnsi" w:cstheme="minorHAnsi"/>
                  <w:sz w:val="16"/>
                  <w:szCs w:val="20"/>
                </w:rPr>
                <w:t>2</w:t>
              </w:r>
            </w:ins>
            <w:del w:id="257" w:author="Smith, Alexis@Energy" w:date="2019-05-10T10:55:00Z">
              <w:r w:rsidRPr="00E177D7" w:rsidDel="00F349F6">
                <w:rPr>
                  <w:rFonts w:asciiTheme="minorHAnsi" w:eastAsia="Times New Roman" w:hAnsiTheme="minorHAnsi" w:cstheme="minorHAnsi"/>
                  <w:sz w:val="16"/>
                  <w:szCs w:val="20"/>
                </w:rPr>
                <w:delText>1</w:delText>
              </w:r>
            </w:del>
            <w:r w:rsidRPr="00E177D7">
              <w:rPr>
                <w:rFonts w:asciiTheme="minorHAnsi" w:eastAsia="Times New Roman" w:hAnsiTheme="minorHAnsi" w:cstheme="minorHAnsi"/>
                <w:sz w:val="16"/>
                <w:szCs w:val="20"/>
              </w:rPr>
              <w:t>&gt;&gt;</w:t>
            </w:r>
          </w:p>
        </w:tc>
        <w:tc>
          <w:tcPr>
            <w:tcW w:w="409" w:type="pct"/>
            <w:tcBorders>
              <w:top w:val="single" w:sz="4" w:space="0" w:color="auto"/>
              <w:left w:val="single" w:sz="4" w:space="0" w:color="auto"/>
              <w:bottom w:val="single" w:sz="4" w:space="0" w:color="auto"/>
              <w:right w:val="single" w:sz="4" w:space="0" w:color="auto"/>
            </w:tcBorders>
          </w:tcPr>
          <w:p w14:paraId="77E4DFEE" w14:textId="052904E0" w:rsidR="00F349F6" w:rsidRPr="00095904" w:rsidRDefault="00F349F6" w:rsidP="00F349F6">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 value</w:t>
            </w:r>
            <w:r w:rsidRPr="00095904">
              <w:rPr>
                <w:rFonts w:asciiTheme="minorHAnsi" w:eastAsia="Times New Roman" w:hAnsiTheme="minorHAnsi" w:cstheme="minorHAnsi"/>
                <w:sz w:val="16"/>
                <w:szCs w:val="20"/>
              </w:rPr>
              <w:t xml:space="preserve"> from </w:t>
            </w:r>
            <w:r>
              <w:rPr>
                <w:rFonts w:asciiTheme="minorHAnsi" w:eastAsia="Times New Roman" w:hAnsiTheme="minorHAnsi" w:cstheme="minorHAnsi"/>
                <w:sz w:val="16"/>
                <w:szCs w:val="20"/>
              </w:rPr>
              <w:t>A</w:t>
            </w:r>
            <w:r w:rsidRPr="00095904">
              <w:rPr>
                <w:rFonts w:asciiTheme="minorHAnsi" w:eastAsia="Times New Roman" w:hAnsiTheme="minorHAnsi" w:cstheme="minorHAnsi"/>
                <w:sz w:val="16"/>
                <w:szCs w:val="20"/>
              </w:rPr>
              <w:t>0</w:t>
            </w:r>
            <w:ins w:id="258" w:author="Smith, Alexis@Energy" w:date="2019-05-10T10:55:00Z">
              <w:r>
                <w:rPr>
                  <w:rFonts w:asciiTheme="minorHAnsi" w:eastAsia="Times New Roman" w:hAnsiTheme="minorHAnsi" w:cstheme="minorHAnsi"/>
                  <w:sz w:val="16"/>
                  <w:szCs w:val="20"/>
                </w:rPr>
                <w:t>3</w:t>
              </w:r>
            </w:ins>
            <w:del w:id="259" w:author="Smith, Alexis@Energy" w:date="2019-05-10T10:55:00Z">
              <w:r w:rsidRPr="00095904" w:rsidDel="00F349F6">
                <w:rPr>
                  <w:rFonts w:asciiTheme="minorHAnsi" w:eastAsia="Times New Roman" w:hAnsiTheme="minorHAnsi" w:cstheme="minorHAnsi"/>
                  <w:sz w:val="16"/>
                  <w:szCs w:val="20"/>
                </w:rPr>
                <w:delText>2</w:delText>
              </w:r>
            </w:del>
          </w:p>
          <w:p w14:paraId="348BD037" w14:textId="03957BD9" w:rsidR="00F349F6" w:rsidRPr="00095904" w:rsidRDefault="00F349F6" w:rsidP="00F349F6">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&gt;&gt;</w:t>
            </w:r>
          </w:p>
        </w:tc>
        <w:tc>
          <w:tcPr>
            <w:tcW w:w="408" w:type="pct"/>
            <w:tcBorders>
              <w:top w:val="single" w:sz="4" w:space="0" w:color="auto"/>
              <w:left w:val="single" w:sz="4" w:space="0" w:color="auto"/>
              <w:bottom w:val="single" w:sz="4" w:space="0" w:color="auto"/>
              <w:right w:val="single" w:sz="4" w:space="0" w:color="auto"/>
            </w:tcBorders>
          </w:tcPr>
          <w:p w14:paraId="7C4D401E" w14:textId="588AF6E3" w:rsidR="00F349F6" w:rsidRPr="00095904" w:rsidRDefault="00F349F6" w:rsidP="00F349F6">
            <w:pPr>
              <w:tabs>
                <w:tab w:val="left" w:pos="2160"/>
                <w:tab w:val="left" w:pos="2700"/>
                <w:tab w:val="left" w:pos="3420"/>
                <w:tab w:val="left" w:pos="3780"/>
                <w:tab w:val="left" w:pos="5760"/>
                <w:tab w:val="left" w:pos="7212"/>
              </w:tabs>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w:t>
            </w:r>
            <w:r w:rsidRPr="00095904">
              <w:rPr>
                <w:rFonts w:asciiTheme="minorHAnsi" w:eastAsia="Times New Roman" w:hAnsiTheme="minorHAnsi" w:cstheme="minorHAnsi"/>
                <w:sz w:val="16"/>
                <w:szCs w:val="20"/>
              </w:rPr>
              <w:t>eference value from A0</w:t>
            </w:r>
            <w:ins w:id="260" w:author="Smith, Alexis@Energy" w:date="2019-05-10T10:55:00Z">
              <w:r>
                <w:rPr>
                  <w:rFonts w:asciiTheme="minorHAnsi" w:eastAsia="Times New Roman" w:hAnsiTheme="minorHAnsi" w:cstheme="minorHAnsi"/>
                  <w:sz w:val="16"/>
                  <w:szCs w:val="20"/>
                </w:rPr>
                <w:t>4</w:t>
              </w:r>
            </w:ins>
            <w:del w:id="261" w:author="Smith, Alexis@Energy" w:date="2019-05-10T10:55:00Z">
              <w:r w:rsidRPr="00095904" w:rsidDel="00F349F6">
                <w:rPr>
                  <w:rFonts w:asciiTheme="minorHAnsi" w:eastAsia="Times New Roman" w:hAnsiTheme="minorHAnsi" w:cstheme="minorHAnsi"/>
                  <w:sz w:val="16"/>
                  <w:szCs w:val="20"/>
                </w:rPr>
                <w:delText>3</w:delText>
              </w:r>
            </w:del>
            <w:r w:rsidRPr="00095904">
              <w:rPr>
                <w:rFonts w:asciiTheme="minorHAnsi" w:eastAsia="Times New Roman" w:hAnsiTheme="minorHAnsi" w:cstheme="minorHAnsi"/>
                <w:sz w:val="16"/>
                <w:szCs w:val="20"/>
              </w:rPr>
              <w:t xml:space="preserve"> &gt;&gt;</w:t>
            </w:r>
          </w:p>
        </w:tc>
        <w:tc>
          <w:tcPr>
            <w:tcW w:w="367" w:type="pct"/>
            <w:tcBorders>
              <w:top w:val="single" w:sz="4" w:space="0" w:color="auto"/>
              <w:left w:val="single" w:sz="4" w:space="0" w:color="auto"/>
              <w:bottom w:val="single" w:sz="4" w:space="0" w:color="auto"/>
              <w:right w:val="single" w:sz="4" w:space="0" w:color="auto"/>
            </w:tcBorders>
          </w:tcPr>
          <w:p w14:paraId="3AA1B762" w14:textId="2E6B6B6B" w:rsidR="00F349F6" w:rsidRPr="00095904" w:rsidRDefault="00F349F6" w:rsidP="00F349F6">
            <w:pPr>
              <w:tabs>
                <w:tab w:val="left" w:pos="2160"/>
                <w:tab w:val="left" w:pos="2700"/>
                <w:tab w:val="left" w:pos="3420"/>
                <w:tab w:val="left" w:pos="3780"/>
                <w:tab w:val="left" w:pos="5760"/>
                <w:tab w:val="left" w:pos="7212"/>
              </w:tabs>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w:t>
            </w:r>
            <w:r w:rsidRPr="00095904">
              <w:rPr>
                <w:rFonts w:asciiTheme="minorHAnsi" w:eastAsia="Times New Roman" w:hAnsiTheme="minorHAnsi" w:cstheme="minorHAnsi"/>
                <w:sz w:val="16"/>
                <w:szCs w:val="20"/>
              </w:rPr>
              <w:t>eference value A0</w:t>
            </w:r>
            <w:ins w:id="262" w:author="Smith, Alexis@Energy" w:date="2019-05-10T10:56:00Z">
              <w:r>
                <w:rPr>
                  <w:rFonts w:asciiTheme="minorHAnsi" w:eastAsia="Times New Roman" w:hAnsiTheme="minorHAnsi" w:cstheme="minorHAnsi"/>
                  <w:sz w:val="16"/>
                  <w:szCs w:val="20"/>
                </w:rPr>
                <w:t>5</w:t>
              </w:r>
            </w:ins>
            <w:del w:id="263" w:author="Smith, Alexis@Energy" w:date="2019-05-10T10:56:00Z">
              <w:r w:rsidRPr="00095904" w:rsidDel="00F349F6">
                <w:rPr>
                  <w:rFonts w:asciiTheme="minorHAnsi" w:eastAsia="Times New Roman" w:hAnsiTheme="minorHAnsi" w:cstheme="minorHAnsi"/>
                  <w:sz w:val="16"/>
                  <w:szCs w:val="20"/>
                </w:rPr>
                <w:delText>4</w:delText>
              </w:r>
            </w:del>
            <w:r w:rsidRPr="00095904" w:rsidDel="00CD718F">
              <w:rPr>
                <w:rFonts w:asciiTheme="minorHAnsi" w:eastAsia="Times New Roman" w:hAnsiTheme="minorHAnsi" w:cstheme="minorHAnsi"/>
                <w:sz w:val="16"/>
                <w:szCs w:val="20"/>
              </w:rPr>
              <w:t xml:space="preserve"> </w:t>
            </w:r>
            <w:r w:rsidRPr="00095904">
              <w:rPr>
                <w:rFonts w:asciiTheme="minorHAnsi" w:eastAsia="Times New Roman" w:hAnsiTheme="minorHAnsi" w:cstheme="minorHAnsi"/>
                <w:sz w:val="16"/>
                <w:szCs w:val="20"/>
              </w:rPr>
              <w:t>&gt;&gt;</w:t>
            </w:r>
          </w:p>
        </w:tc>
        <w:tc>
          <w:tcPr>
            <w:tcW w:w="369" w:type="pct"/>
            <w:tcBorders>
              <w:top w:val="single" w:sz="4" w:space="0" w:color="auto"/>
              <w:left w:val="single" w:sz="4" w:space="0" w:color="auto"/>
              <w:bottom w:val="single" w:sz="4" w:space="0" w:color="auto"/>
              <w:right w:val="single" w:sz="4" w:space="0" w:color="auto"/>
            </w:tcBorders>
          </w:tcPr>
          <w:p w14:paraId="39BF727C" w14:textId="0D182AAB" w:rsidR="00F349F6" w:rsidRPr="00095904" w:rsidRDefault="00F349F6" w:rsidP="00F349F6">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 Reference value from A0</w:t>
            </w:r>
            <w:ins w:id="264" w:author="Smith, Alexis@Energy" w:date="2019-05-10T10:56:00Z">
              <w:r>
                <w:rPr>
                  <w:rFonts w:asciiTheme="minorHAnsi" w:eastAsia="Times New Roman" w:hAnsiTheme="minorHAnsi" w:cstheme="minorHAnsi"/>
                  <w:sz w:val="16"/>
                  <w:szCs w:val="20"/>
                </w:rPr>
                <w:t>6</w:t>
              </w:r>
            </w:ins>
            <w:del w:id="265" w:author="Smith, Alexis@Energy" w:date="2019-05-10T10:56:00Z">
              <w:r w:rsidRPr="00095904" w:rsidDel="00F349F6">
                <w:rPr>
                  <w:rFonts w:asciiTheme="minorHAnsi" w:eastAsia="Times New Roman" w:hAnsiTheme="minorHAnsi" w:cstheme="minorHAnsi"/>
                  <w:sz w:val="16"/>
                  <w:szCs w:val="20"/>
                </w:rPr>
                <w:delText>5</w:delText>
              </w:r>
            </w:del>
            <w:r>
              <w:rPr>
                <w:rFonts w:asciiTheme="minorHAnsi" w:eastAsia="Times New Roman" w:hAnsiTheme="minorHAnsi" w:cstheme="minorHAnsi"/>
                <w:sz w:val="16"/>
                <w:szCs w:val="20"/>
              </w:rPr>
              <w:t>&gt;&gt;</w:t>
            </w:r>
          </w:p>
          <w:p w14:paraId="6905076F" w14:textId="2A84251B" w:rsidR="00F349F6" w:rsidRPr="00095904" w:rsidRDefault="00F349F6" w:rsidP="00F349F6">
            <w:pPr>
              <w:spacing w:after="0" w:line="240" w:lineRule="auto"/>
              <w:rPr>
                <w:rFonts w:asciiTheme="minorHAnsi" w:hAnsiTheme="minorHAnsi" w:cstheme="minorHAnsi"/>
                <w:sz w:val="14"/>
                <w:szCs w:val="16"/>
              </w:rPr>
            </w:pPr>
          </w:p>
        </w:tc>
        <w:tc>
          <w:tcPr>
            <w:tcW w:w="450" w:type="pct"/>
            <w:tcBorders>
              <w:top w:val="single" w:sz="4" w:space="0" w:color="auto"/>
              <w:left w:val="single" w:sz="4" w:space="0" w:color="auto"/>
              <w:bottom w:val="single" w:sz="4" w:space="0" w:color="auto"/>
              <w:right w:val="single" w:sz="4" w:space="0" w:color="auto"/>
            </w:tcBorders>
          </w:tcPr>
          <w:p w14:paraId="0097C1D0" w14:textId="44D42E17" w:rsidR="00F349F6" w:rsidRPr="00095904" w:rsidRDefault="00F349F6" w:rsidP="00F349F6">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&lt;&lt;Reference value from A0</w:t>
            </w:r>
            <w:ins w:id="266" w:author="Smith, Alexis@Energy" w:date="2019-05-10T10:56:00Z">
              <w:r>
                <w:rPr>
                  <w:rFonts w:asciiTheme="minorHAnsi" w:eastAsia="Times New Roman" w:hAnsiTheme="minorHAnsi" w:cstheme="minorHAnsi"/>
                  <w:sz w:val="16"/>
                  <w:szCs w:val="20"/>
                </w:rPr>
                <w:t>7</w:t>
              </w:r>
            </w:ins>
            <w:del w:id="267" w:author="Smith, Alexis@Energy" w:date="2019-05-10T10:56:00Z">
              <w:r w:rsidRPr="00095904" w:rsidDel="00F349F6">
                <w:rPr>
                  <w:rFonts w:asciiTheme="minorHAnsi" w:eastAsia="Times New Roman" w:hAnsiTheme="minorHAnsi" w:cstheme="minorHAnsi"/>
                  <w:sz w:val="16"/>
                  <w:szCs w:val="20"/>
                </w:rPr>
                <w:delText>6</w:delText>
              </w:r>
            </w:del>
            <w:r w:rsidRPr="00095904">
              <w:rPr>
                <w:rFonts w:asciiTheme="minorHAnsi" w:eastAsia="Times New Roman" w:hAnsiTheme="minorHAnsi" w:cstheme="minorHAnsi"/>
                <w:sz w:val="16"/>
                <w:szCs w:val="20"/>
              </w:rPr>
              <w:t xml:space="preserve"> </w:t>
            </w:r>
            <w:r>
              <w:rPr>
                <w:rFonts w:asciiTheme="minorHAnsi" w:eastAsia="Times New Roman" w:hAnsiTheme="minorHAnsi" w:cstheme="minorHAnsi"/>
                <w:sz w:val="16"/>
                <w:szCs w:val="20"/>
              </w:rPr>
              <w:t>&gt;&gt;</w:t>
            </w:r>
          </w:p>
          <w:p w14:paraId="47CE21EB" w14:textId="328A3E8F" w:rsidR="00F349F6" w:rsidRPr="00095904" w:rsidRDefault="00F349F6" w:rsidP="00F349F6">
            <w:pPr>
              <w:spacing w:after="0" w:line="240" w:lineRule="auto"/>
              <w:rPr>
                <w:rFonts w:asciiTheme="minorHAnsi" w:hAnsiTheme="minorHAnsi" w:cstheme="minorHAnsi"/>
                <w:sz w:val="14"/>
                <w:szCs w:val="16"/>
              </w:rPr>
            </w:pPr>
          </w:p>
        </w:tc>
        <w:tc>
          <w:tcPr>
            <w:tcW w:w="531" w:type="pct"/>
            <w:tcBorders>
              <w:top w:val="single" w:sz="4" w:space="0" w:color="auto"/>
              <w:left w:val="single" w:sz="4" w:space="0" w:color="auto"/>
              <w:bottom w:val="single" w:sz="4" w:space="0" w:color="auto"/>
              <w:right w:val="single" w:sz="4" w:space="0" w:color="auto"/>
            </w:tcBorders>
          </w:tcPr>
          <w:p w14:paraId="3236F259" w14:textId="37AF5D08"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&lt;&lt;User input value which must pass the following range tests:</w:t>
            </w:r>
            <w:r>
              <w:t xml:space="preserve"> </w:t>
            </w:r>
            <w:r w:rsidRPr="003E729A">
              <w:rPr>
                <w:rFonts w:asciiTheme="minorHAnsi" w:eastAsia="Times New Roman" w:hAnsiTheme="minorHAnsi" w:cstheme="minorHAnsi"/>
                <w:sz w:val="16"/>
                <w:szCs w:val="20"/>
              </w:rPr>
              <w:t xml:space="preserve">Value may be NA if </w:t>
            </w:r>
            <w:r>
              <w:rPr>
                <w:rFonts w:asciiTheme="minorHAnsi" w:eastAsia="Times New Roman" w:hAnsiTheme="minorHAnsi" w:cstheme="minorHAnsi"/>
                <w:sz w:val="16"/>
                <w:szCs w:val="20"/>
              </w:rPr>
              <w:t>A</w:t>
            </w:r>
            <w:r w:rsidRPr="003E729A">
              <w:rPr>
                <w:rFonts w:asciiTheme="minorHAnsi" w:eastAsia="Times New Roman" w:hAnsiTheme="minorHAnsi" w:cstheme="minorHAnsi"/>
                <w:sz w:val="16"/>
                <w:szCs w:val="20"/>
              </w:rPr>
              <w:t>0</w:t>
            </w:r>
            <w:ins w:id="268" w:author="Smith, Alexis@Energy" w:date="2019-05-10T10:56:00Z">
              <w:r>
                <w:rPr>
                  <w:rFonts w:asciiTheme="minorHAnsi" w:eastAsia="Times New Roman" w:hAnsiTheme="minorHAnsi" w:cstheme="minorHAnsi"/>
                  <w:sz w:val="16"/>
                  <w:szCs w:val="20"/>
                </w:rPr>
                <w:t>8</w:t>
              </w:r>
            </w:ins>
            <w:del w:id="269" w:author="Smith, Alexis@Energy" w:date="2019-05-10T10:56:00Z">
              <w:r w:rsidDel="00F349F6">
                <w:rPr>
                  <w:rFonts w:asciiTheme="minorHAnsi" w:eastAsia="Times New Roman" w:hAnsiTheme="minorHAnsi" w:cstheme="minorHAnsi"/>
                  <w:sz w:val="16"/>
                  <w:szCs w:val="20"/>
                </w:rPr>
                <w:delText>7</w:delText>
              </w:r>
            </w:del>
            <w:r w:rsidRPr="003E729A">
              <w:rPr>
                <w:rFonts w:asciiTheme="minorHAnsi" w:eastAsia="Times New Roman" w:hAnsiTheme="minorHAnsi" w:cstheme="minorHAnsi"/>
                <w:sz w:val="16"/>
                <w:szCs w:val="20"/>
              </w:rPr>
              <w:t xml:space="preserve"> is NA</w:t>
            </w:r>
            <w:r>
              <w:rPr>
                <w:rFonts w:asciiTheme="minorHAnsi" w:eastAsia="Times New Roman" w:hAnsiTheme="minorHAnsi" w:cstheme="minorHAnsi"/>
                <w:sz w:val="16"/>
                <w:szCs w:val="20"/>
              </w:rPr>
              <w:t>.</w:t>
            </w:r>
          </w:p>
          <w:p w14:paraId="00FC1634" w14:textId="4F128431"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ins w:id="270" w:author="Smith, Alexis@Energy" w:date="2019-05-10T10:57:00Z">
              <w:r>
                <w:rPr>
                  <w:rFonts w:asciiTheme="minorHAnsi" w:eastAsia="Times New Roman" w:hAnsiTheme="minorHAnsi" w:cstheme="minorHAnsi"/>
                  <w:sz w:val="16"/>
                  <w:szCs w:val="20"/>
                </w:rPr>
                <w:t>6</w:t>
              </w:r>
            </w:ins>
            <w:del w:id="271" w:author="Smith, Alexis@Energy" w:date="2019-05-10T10:57:00Z">
              <w:r w:rsidDel="00F349F6">
                <w:rPr>
                  <w:rFonts w:asciiTheme="minorHAnsi" w:eastAsia="Times New Roman" w:hAnsiTheme="minorHAnsi" w:cstheme="minorHAnsi"/>
                  <w:sz w:val="16"/>
                  <w:szCs w:val="20"/>
                </w:rPr>
                <w:delText>5</w:delText>
              </w:r>
            </w:del>
            <w:r w:rsidRPr="00095904">
              <w:rPr>
                <w:rFonts w:asciiTheme="minorHAnsi" w:eastAsia="Times New Roman" w:hAnsiTheme="minorHAnsi" w:cstheme="minorHAnsi"/>
                <w:sz w:val="16"/>
                <w:szCs w:val="20"/>
              </w:rPr>
              <w:t xml:space="preserve"> = Natural Gas or Propane, then</w:t>
            </w:r>
          </w:p>
          <w:p w14:paraId="61EC8282" w14:textId="5C2BE8E6"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ins w:id="272" w:author="Smith, Alexis@Energy" w:date="2019-05-10T10:57:00Z">
              <w:r>
                <w:rPr>
                  <w:rFonts w:asciiTheme="minorHAnsi" w:eastAsia="Times New Roman" w:hAnsiTheme="minorHAnsi" w:cstheme="minorHAnsi"/>
                  <w:sz w:val="16"/>
                  <w:szCs w:val="20"/>
                </w:rPr>
                <w:t>4</w:t>
              </w:r>
            </w:ins>
            <w:del w:id="273" w:author="Smith, Alexis@Energy" w:date="2019-05-10T10:57:00Z">
              <w:r w:rsidRPr="00095904" w:rsidDel="00F349F6">
                <w:rPr>
                  <w:rFonts w:asciiTheme="minorHAnsi" w:eastAsia="Times New Roman" w:hAnsiTheme="minorHAnsi" w:cstheme="minorHAnsi"/>
                  <w:sz w:val="16"/>
                  <w:szCs w:val="20"/>
                </w:rPr>
                <w:delText>3</w:delText>
              </w:r>
            </w:del>
            <w:r w:rsidRPr="00095904">
              <w:rPr>
                <w:rFonts w:asciiTheme="minorHAnsi" w:eastAsia="Times New Roman" w:hAnsiTheme="minorHAnsi" w:cstheme="minorHAnsi"/>
                <w:sz w:val="16"/>
                <w:szCs w:val="20"/>
              </w:rPr>
              <w:t xml:space="preserve"> = Commercial Storage, then value must be &gt; 75,000 Btu/hr;</w:t>
            </w:r>
          </w:p>
          <w:p w14:paraId="4957A937" w14:textId="684436F5"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w:t>
            </w:r>
            <w:r>
              <w:rPr>
                <w:rFonts w:asciiTheme="minorHAnsi" w:eastAsia="Times New Roman" w:hAnsiTheme="minorHAnsi" w:cstheme="minorHAnsi"/>
                <w:sz w:val="16"/>
                <w:szCs w:val="20"/>
              </w:rPr>
              <w:t xml:space="preserve"> B</w:t>
            </w:r>
            <w:r w:rsidRPr="00095904">
              <w:rPr>
                <w:rFonts w:asciiTheme="minorHAnsi" w:eastAsia="Times New Roman" w:hAnsiTheme="minorHAnsi" w:cstheme="minorHAnsi"/>
                <w:sz w:val="16"/>
                <w:szCs w:val="20"/>
              </w:rPr>
              <w:t>0</w:t>
            </w:r>
            <w:ins w:id="274" w:author="Smith, Alexis@Energy" w:date="2019-05-10T10:57:00Z">
              <w:r>
                <w:rPr>
                  <w:rFonts w:asciiTheme="minorHAnsi" w:eastAsia="Times New Roman" w:hAnsiTheme="minorHAnsi" w:cstheme="minorHAnsi"/>
                  <w:sz w:val="16"/>
                  <w:szCs w:val="20"/>
                </w:rPr>
                <w:t>4</w:t>
              </w:r>
            </w:ins>
            <w:del w:id="275" w:author="Smith, Alexis@Energy" w:date="2019-05-10T10:57:00Z">
              <w:r w:rsidRPr="00095904" w:rsidDel="00F349F6">
                <w:rPr>
                  <w:rFonts w:asciiTheme="minorHAnsi" w:eastAsia="Times New Roman" w:hAnsiTheme="minorHAnsi" w:cstheme="minorHAnsi"/>
                  <w:sz w:val="16"/>
                  <w:szCs w:val="20"/>
                </w:rPr>
                <w:delText>3</w:delText>
              </w:r>
            </w:del>
            <w:r w:rsidRPr="00095904">
              <w:rPr>
                <w:rFonts w:asciiTheme="minorHAnsi" w:eastAsia="Times New Roman" w:hAnsiTheme="minorHAnsi" w:cstheme="minorHAnsi"/>
                <w:sz w:val="16"/>
                <w:szCs w:val="20"/>
              </w:rPr>
              <w:t xml:space="preserve"> = Consumer Storage, then value must be ≤ 75,000 Btu/hr;</w:t>
            </w:r>
          </w:p>
          <w:p w14:paraId="43038F2D" w14:textId="396B2207"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ins w:id="276" w:author="Smith, Alexis@Energy" w:date="2019-05-10T10:57:00Z">
              <w:r>
                <w:rPr>
                  <w:rFonts w:asciiTheme="minorHAnsi" w:eastAsia="Times New Roman" w:hAnsiTheme="minorHAnsi" w:cstheme="minorHAnsi"/>
                  <w:sz w:val="16"/>
                  <w:szCs w:val="20"/>
                </w:rPr>
                <w:t>4</w:t>
              </w:r>
            </w:ins>
            <w:del w:id="277" w:author="Smith, Alexis@Energy" w:date="2019-05-10T10:57:00Z">
              <w:r w:rsidRPr="00095904" w:rsidDel="00F349F6">
                <w:rPr>
                  <w:rFonts w:asciiTheme="minorHAnsi" w:eastAsia="Times New Roman" w:hAnsiTheme="minorHAnsi" w:cstheme="minorHAnsi"/>
                  <w:sz w:val="16"/>
                  <w:szCs w:val="20"/>
                </w:rPr>
                <w:delText>3</w:delText>
              </w:r>
            </w:del>
            <w:r w:rsidRPr="00095904">
              <w:rPr>
                <w:rFonts w:asciiTheme="minorHAnsi" w:eastAsia="Times New Roman" w:hAnsiTheme="minorHAnsi" w:cstheme="minorHAnsi"/>
                <w:sz w:val="16"/>
                <w:szCs w:val="20"/>
              </w:rPr>
              <w:t xml:space="preserve"> = Commercial Instant, then value must be &gt; 200,000 Btu/hr;</w:t>
            </w:r>
          </w:p>
          <w:p w14:paraId="7A989646" w14:textId="1AD17FB8"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ins w:id="278" w:author="Smith, Alexis@Energy" w:date="2019-05-10T10:57:00Z">
              <w:r>
                <w:rPr>
                  <w:rFonts w:asciiTheme="minorHAnsi" w:eastAsia="Times New Roman" w:hAnsiTheme="minorHAnsi" w:cstheme="minorHAnsi"/>
                  <w:sz w:val="16"/>
                  <w:szCs w:val="20"/>
                </w:rPr>
                <w:t>4</w:t>
              </w:r>
            </w:ins>
            <w:del w:id="279" w:author="Smith, Alexis@Energy" w:date="2019-05-10T10:57:00Z">
              <w:r w:rsidRPr="00095904" w:rsidDel="00F349F6">
                <w:rPr>
                  <w:rFonts w:asciiTheme="minorHAnsi" w:eastAsia="Times New Roman" w:hAnsiTheme="minorHAnsi" w:cstheme="minorHAnsi"/>
                  <w:sz w:val="16"/>
                  <w:szCs w:val="20"/>
                </w:rPr>
                <w:delText>3</w:delText>
              </w:r>
            </w:del>
            <w:r w:rsidRPr="00095904">
              <w:rPr>
                <w:rFonts w:asciiTheme="minorHAnsi" w:eastAsia="Times New Roman" w:hAnsiTheme="minorHAnsi" w:cstheme="minorHAnsi"/>
                <w:sz w:val="16"/>
                <w:szCs w:val="20"/>
              </w:rPr>
              <w:t xml:space="preserve"> = Consumer Instant, then value must be ≤ 200,000 Btu/hr;</w:t>
            </w:r>
          </w:p>
          <w:p w14:paraId="4AC9EEF8" w14:textId="14CD6A03"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ins w:id="280" w:author="Smith, Alexis@Energy" w:date="2019-05-10T10:57:00Z">
              <w:r>
                <w:rPr>
                  <w:rFonts w:asciiTheme="minorHAnsi" w:eastAsia="Times New Roman" w:hAnsiTheme="minorHAnsi" w:cstheme="minorHAnsi"/>
                  <w:sz w:val="16"/>
                  <w:szCs w:val="20"/>
                </w:rPr>
                <w:t>4</w:t>
              </w:r>
            </w:ins>
            <w:del w:id="281" w:author="Smith, Alexis@Energy" w:date="2019-05-10T10:57:00Z">
              <w:r w:rsidRPr="00095904" w:rsidDel="00F349F6">
                <w:rPr>
                  <w:rFonts w:asciiTheme="minorHAnsi" w:eastAsia="Times New Roman" w:hAnsiTheme="minorHAnsi" w:cstheme="minorHAnsi"/>
                  <w:sz w:val="16"/>
                  <w:szCs w:val="20"/>
                </w:rPr>
                <w:delText>3</w:delText>
              </w:r>
            </w:del>
            <w:r w:rsidRPr="00095904">
              <w:rPr>
                <w:rFonts w:asciiTheme="minorHAnsi" w:eastAsia="Times New Roman" w:hAnsiTheme="minorHAnsi" w:cstheme="minorHAnsi"/>
                <w:sz w:val="16"/>
                <w:szCs w:val="20"/>
              </w:rPr>
              <w:t xml:space="preserve"> = Residential-Duty Commercial Storage, then value must be ≤ 105,000 Btu/hr;</w:t>
            </w:r>
          </w:p>
          <w:p w14:paraId="3FE17D88" w14:textId="146EF216"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06 = Electricity, then</w:t>
            </w:r>
          </w:p>
          <w:p w14:paraId="4899914A" w14:textId="0FEE2DCB"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B0</w:t>
            </w:r>
            <w:ins w:id="282" w:author="Smith, Alexis@Energy" w:date="2019-05-10T10:57:00Z">
              <w:r>
                <w:rPr>
                  <w:rFonts w:asciiTheme="minorHAnsi" w:eastAsia="Times New Roman" w:hAnsiTheme="minorHAnsi" w:cstheme="minorHAnsi"/>
                  <w:sz w:val="16"/>
                  <w:szCs w:val="20"/>
                </w:rPr>
                <w:t>4</w:t>
              </w:r>
            </w:ins>
            <w:del w:id="283" w:author="Smith, Alexis@Energy" w:date="2019-05-10T10:57:00Z">
              <w:r w:rsidRPr="00095904" w:rsidDel="00F349F6">
                <w:rPr>
                  <w:rFonts w:asciiTheme="minorHAnsi" w:eastAsia="Times New Roman" w:hAnsiTheme="minorHAnsi" w:cstheme="minorHAnsi"/>
                  <w:sz w:val="16"/>
                  <w:szCs w:val="20"/>
                </w:rPr>
                <w:delText>3</w:delText>
              </w:r>
            </w:del>
            <w:r w:rsidRPr="00095904">
              <w:rPr>
                <w:rFonts w:asciiTheme="minorHAnsi" w:eastAsia="Times New Roman" w:hAnsiTheme="minorHAnsi" w:cstheme="minorHAnsi"/>
                <w:sz w:val="16"/>
                <w:szCs w:val="20"/>
              </w:rPr>
              <w:t xml:space="preserve"> = Commercial Storage or Commercial Instant, then value must be &gt; 12 kW;</w:t>
            </w:r>
          </w:p>
          <w:p w14:paraId="46679747" w14:textId="1A636011"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B0</w:t>
            </w:r>
            <w:del w:id="284" w:author="Smith, Alexis@Energy" w:date="2019-05-10T10:58:00Z">
              <w:r w:rsidRPr="00095904" w:rsidDel="00F349F6">
                <w:rPr>
                  <w:rFonts w:asciiTheme="minorHAnsi" w:eastAsia="Times New Roman" w:hAnsiTheme="minorHAnsi" w:cstheme="minorHAnsi"/>
                  <w:sz w:val="16"/>
                  <w:szCs w:val="20"/>
                </w:rPr>
                <w:delText>3</w:delText>
              </w:r>
            </w:del>
            <w:ins w:id="285" w:author="Smith, Alexis@Energy" w:date="2019-05-10T10:58:00Z">
              <w:r>
                <w:rPr>
                  <w:rFonts w:asciiTheme="minorHAnsi" w:eastAsia="Times New Roman" w:hAnsiTheme="minorHAnsi" w:cstheme="minorHAnsi"/>
                  <w:sz w:val="16"/>
                  <w:szCs w:val="20"/>
                </w:rPr>
                <w:t>4</w:t>
              </w:r>
            </w:ins>
            <w:r w:rsidRPr="00095904">
              <w:rPr>
                <w:rFonts w:asciiTheme="minorHAnsi" w:eastAsia="Times New Roman" w:hAnsiTheme="minorHAnsi" w:cstheme="minorHAnsi"/>
                <w:sz w:val="16"/>
                <w:szCs w:val="20"/>
              </w:rPr>
              <w:t xml:space="preserve"> = Consumer Storage or Consumer Instant, then value must be ≤ 12 kW;</w:t>
            </w:r>
          </w:p>
          <w:p w14:paraId="0F235F01" w14:textId="65FFB128"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Else if B0</w:t>
            </w:r>
            <w:ins w:id="286" w:author="Smith, Alexis@Energy" w:date="2019-05-10T10:58:00Z">
              <w:r>
                <w:rPr>
                  <w:rFonts w:asciiTheme="minorHAnsi" w:eastAsia="Times New Roman" w:hAnsiTheme="minorHAnsi" w:cstheme="minorHAnsi"/>
                  <w:sz w:val="16"/>
                  <w:szCs w:val="20"/>
                </w:rPr>
                <w:t>4</w:t>
              </w:r>
            </w:ins>
            <w:del w:id="287" w:author="Smith, Alexis@Energy" w:date="2019-05-10T10:58:00Z">
              <w:r w:rsidRPr="00095904" w:rsidDel="00F349F6">
                <w:rPr>
                  <w:rFonts w:asciiTheme="minorHAnsi" w:eastAsia="Times New Roman" w:hAnsiTheme="minorHAnsi" w:cstheme="minorHAnsi"/>
                  <w:sz w:val="16"/>
                  <w:szCs w:val="20"/>
                </w:rPr>
                <w:delText>3</w:delText>
              </w:r>
            </w:del>
            <w:r w:rsidRPr="00095904">
              <w:rPr>
                <w:rFonts w:asciiTheme="minorHAnsi" w:eastAsia="Times New Roman" w:hAnsiTheme="minorHAnsi" w:cstheme="minorHAnsi"/>
                <w:sz w:val="16"/>
                <w:szCs w:val="20"/>
              </w:rPr>
              <w:t xml:space="preserve"> = Residential-Duty Commercial Instantaneous, then value must be ≤ 58.6 kW;</w:t>
            </w:r>
          </w:p>
          <w:p w14:paraId="403C3207" w14:textId="51CE13D5"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the value passes range test</w:t>
            </w:r>
            <w:r>
              <w:rPr>
                <w:rFonts w:asciiTheme="minorHAnsi" w:eastAsia="Times New Roman" w:hAnsiTheme="minorHAnsi" w:cstheme="minorHAnsi"/>
                <w:sz w:val="16"/>
                <w:szCs w:val="20"/>
              </w:rPr>
              <w:t xml:space="preserve"> and</w:t>
            </w:r>
            <w:r w:rsidRPr="00095904">
              <w:rPr>
                <w:rFonts w:asciiTheme="minorHAnsi" w:eastAsia="Times New Roman" w:hAnsiTheme="minorHAnsi" w:cstheme="minorHAnsi"/>
                <w:sz w:val="16"/>
                <w:szCs w:val="20"/>
              </w:rPr>
              <w:t xml:space="preserve"> if </w:t>
            </w:r>
            <w:r>
              <w:rPr>
                <w:rFonts w:asciiTheme="minorHAnsi" w:eastAsia="Times New Roman" w:hAnsiTheme="minorHAnsi" w:cstheme="minorHAnsi"/>
                <w:sz w:val="16"/>
                <w:szCs w:val="20"/>
              </w:rPr>
              <w:t>A</w:t>
            </w:r>
            <w:r w:rsidRPr="00095904">
              <w:rPr>
                <w:rFonts w:asciiTheme="minorHAnsi" w:eastAsia="Times New Roman" w:hAnsiTheme="minorHAnsi" w:cstheme="minorHAnsi"/>
                <w:sz w:val="16"/>
                <w:szCs w:val="20"/>
              </w:rPr>
              <w:t>0</w:t>
            </w:r>
            <w:ins w:id="288" w:author="Smith, Alexis@Energy" w:date="2019-05-10T10:58:00Z">
              <w:r>
                <w:rPr>
                  <w:rFonts w:asciiTheme="minorHAnsi" w:eastAsia="Times New Roman" w:hAnsiTheme="minorHAnsi" w:cstheme="minorHAnsi"/>
                  <w:sz w:val="16"/>
                  <w:szCs w:val="20"/>
                </w:rPr>
                <w:t>6</w:t>
              </w:r>
            </w:ins>
            <w:del w:id="289" w:author="Smith, Alexis@Energy" w:date="2019-05-10T10:58:00Z">
              <w:r w:rsidDel="00F349F6">
                <w:rPr>
                  <w:rFonts w:asciiTheme="minorHAnsi" w:eastAsia="Times New Roman" w:hAnsiTheme="minorHAnsi" w:cstheme="minorHAnsi"/>
                  <w:sz w:val="16"/>
                  <w:szCs w:val="20"/>
                </w:rPr>
                <w:delText>5</w:delText>
              </w:r>
            </w:del>
            <w:r w:rsidRPr="00095904">
              <w:rPr>
                <w:rFonts w:asciiTheme="minorHAnsi" w:eastAsia="Times New Roman" w:hAnsiTheme="minorHAnsi" w:cstheme="minorHAnsi"/>
                <w:sz w:val="16"/>
                <w:szCs w:val="20"/>
              </w:rPr>
              <w:t xml:space="preserve"> = Electric Resistance, it is stored in WaterHeaterElectricFiredRatedInput, Otherwise the value is stored in WaterHeaterGasFiredRatedInput&gt;&gt;</w:t>
            </w:r>
          </w:p>
          <w:p w14:paraId="4DC44E17" w14:textId="5FC46A55" w:rsidR="00F349F6" w:rsidRPr="00095904" w:rsidRDefault="00F349F6" w:rsidP="00F349F6">
            <w:pPr>
              <w:spacing w:after="0" w:line="240" w:lineRule="auto"/>
              <w:rPr>
                <w:rFonts w:asciiTheme="minorHAnsi" w:hAnsiTheme="minorHAnsi" w:cstheme="minorHAnsi"/>
                <w:sz w:val="14"/>
                <w:szCs w:val="16"/>
              </w:rPr>
            </w:pPr>
          </w:p>
        </w:tc>
        <w:tc>
          <w:tcPr>
            <w:tcW w:w="531" w:type="pct"/>
            <w:tcBorders>
              <w:top w:val="single" w:sz="4" w:space="0" w:color="auto"/>
              <w:left w:val="single" w:sz="4" w:space="0" w:color="auto"/>
              <w:bottom w:val="single" w:sz="4" w:space="0" w:color="auto"/>
              <w:right w:val="single" w:sz="4" w:space="0" w:color="auto"/>
            </w:tcBorders>
          </w:tcPr>
          <w:p w14:paraId="7EF496BA" w14:textId="5F6669ED" w:rsidR="00F349F6" w:rsidRPr="00095904" w:rsidRDefault="00F349F6" w:rsidP="00F349F6">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w:t>
            </w:r>
            <w:r>
              <w:rPr>
                <w:rFonts w:asciiTheme="minorHAnsi" w:eastAsia="Times New Roman" w:hAnsiTheme="minorHAnsi" w:cstheme="minorHAnsi"/>
                <w:sz w:val="16"/>
                <w:szCs w:val="20"/>
              </w:rPr>
              <w:t>0</w:t>
            </w:r>
            <w:ins w:id="290" w:author="Smith, Alexis@Energy" w:date="2019-05-10T10:59:00Z">
              <w:r>
                <w:rPr>
                  <w:rFonts w:asciiTheme="minorHAnsi" w:eastAsia="Times New Roman" w:hAnsiTheme="minorHAnsi" w:cstheme="minorHAnsi"/>
                  <w:sz w:val="16"/>
                  <w:szCs w:val="20"/>
                </w:rPr>
                <w:t>9</w:t>
              </w:r>
            </w:ins>
            <w:del w:id="291" w:author="Smith, Alexis@Energy" w:date="2019-05-10T10:59:00Z">
              <w:r w:rsidDel="00F349F6">
                <w:rPr>
                  <w:rFonts w:asciiTheme="minorHAnsi" w:eastAsia="Times New Roman" w:hAnsiTheme="minorHAnsi" w:cstheme="minorHAnsi"/>
                  <w:sz w:val="16"/>
                  <w:szCs w:val="20"/>
                </w:rPr>
                <w:delText>8</w:delText>
              </w:r>
            </w:del>
            <w:r>
              <w:rPr>
                <w:rFonts w:asciiTheme="minorHAnsi" w:eastAsia="Times New Roman" w:hAnsiTheme="minorHAnsi" w:cstheme="minorHAnsi"/>
                <w:sz w:val="16"/>
                <w:szCs w:val="20"/>
              </w:rPr>
              <w:t>&gt;&gt;</w:t>
            </w:r>
          </w:p>
        </w:tc>
        <w:tc>
          <w:tcPr>
            <w:tcW w:w="409" w:type="pct"/>
            <w:tcBorders>
              <w:top w:val="single" w:sz="4" w:space="0" w:color="auto"/>
              <w:left w:val="single" w:sz="4" w:space="0" w:color="auto"/>
              <w:bottom w:val="single" w:sz="4" w:space="0" w:color="auto"/>
              <w:right w:val="single" w:sz="4" w:space="0" w:color="auto"/>
            </w:tcBorders>
          </w:tcPr>
          <w:p w14:paraId="6C87B38C" w14:textId="5F6C1552" w:rsidR="00F349F6" w:rsidRPr="00095904" w:rsidRDefault="00F349F6" w:rsidP="00F349F6">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w:t>
            </w:r>
            <w:ins w:id="292" w:author="Smith, Alexis@Energy" w:date="2019-05-10T10:59:00Z">
              <w:r>
                <w:rPr>
                  <w:rFonts w:asciiTheme="minorHAnsi" w:eastAsia="Times New Roman" w:hAnsiTheme="minorHAnsi" w:cstheme="minorHAnsi"/>
                  <w:sz w:val="16"/>
                  <w:szCs w:val="20"/>
                </w:rPr>
                <w:t>10</w:t>
              </w:r>
            </w:ins>
            <w:del w:id="293" w:author="Smith, Alexis@Energy" w:date="2019-05-10T10:59:00Z">
              <w:r w:rsidRPr="00095904" w:rsidDel="00F349F6">
                <w:rPr>
                  <w:rFonts w:asciiTheme="minorHAnsi" w:eastAsia="Times New Roman" w:hAnsiTheme="minorHAnsi" w:cstheme="minorHAnsi"/>
                  <w:sz w:val="16"/>
                  <w:szCs w:val="20"/>
                </w:rPr>
                <w:delText>09</w:delText>
              </w:r>
            </w:del>
            <w:r>
              <w:rPr>
                <w:rFonts w:asciiTheme="minorHAnsi" w:eastAsia="Times New Roman" w:hAnsiTheme="minorHAnsi" w:cstheme="minorHAnsi"/>
                <w:sz w:val="16"/>
                <w:szCs w:val="20"/>
              </w:rPr>
              <w:t>&gt;&gt;</w:t>
            </w:r>
          </w:p>
        </w:tc>
        <w:tc>
          <w:tcPr>
            <w:tcW w:w="409" w:type="pct"/>
            <w:tcBorders>
              <w:top w:val="single" w:sz="4" w:space="0" w:color="auto"/>
              <w:left w:val="single" w:sz="4" w:space="0" w:color="auto"/>
              <w:bottom w:val="single" w:sz="4" w:space="0" w:color="auto"/>
              <w:right w:val="single" w:sz="4" w:space="0" w:color="auto"/>
            </w:tcBorders>
          </w:tcPr>
          <w:p w14:paraId="6FA787AB" w14:textId="7A2249F8" w:rsidR="00F349F6" w:rsidRPr="00095904" w:rsidRDefault="00F349F6" w:rsidP="00F349F6">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A1</w:t>
            </w:r>
            <w:ins w:id="294" w:author="Smith, Alexis@Energy" w:date="2019-05-10T10:59:00Z">
              <w:r>
                <w:rPr>
                  <w:rFonts w:asciiTheme="minorHAnsi" w:eastAsia="Times New Roman" w:hAnsiTheme="minorHAnsi" w:cstheme="minorHAnsi"/>
                  <w:sz w:val="16"/>
                  <w:szCs w:val="20"/>
                </w:rPr>
                <w:t>1</w:t>
              </w:r>
            </w:ins>
            <w:del w:id="295" w:author="Smith, Alexis@Energy" w:date="2019-05-10T10:59:00Z">
              <w:r w:rsidRPr="00095904" w:rsidDel="00F349F6">
                <w:rPr>
                  <w:rFonts w:asciiTheme="minorHAnsi" w:eastAsia="Times New Roman" w:hAnsiTheme="minorHAnsi" w:cstheme="minorHAnsi"/>
                  <w:sz w:val="16"/>
                  <w:szCs w:val="20"/>
                </w:rPr>
                <w:delText>0</w:delText>
              </w:r>
            </w:del>
            <w:r>
              <w:rPr>
                <w:rFonts w:asciiTheme="minorHAnsi" w:eastAsia="Times New Roman" w:hAnsiTheme="minorHAnsi" w:cstheme="minorHAnsi"/>
                <w:sz w:val="16"/>
                <w:szCs w:val="20"/>
              </w:rPr>
              <w:t>&gt;&gt;</w:t>
            </w:r>
          </w:p>
        </w:tc>
        <w:tc>
          <w:tcPr>
            <w:tcW w:w="330" w:type="pct"/>
            <w:tcBorders>
              <w:top w:val="single" w:sz="4" w:space="0" w:color="auto"/>
              <w:left w:val="single" w:sz="4" w:space="0" w:color="auto"/>
              <w:bottom w:val="single" w:sz="4" w:space="0" w:color="auto"/>
              <w:right w:val="single" w:sz="4" w:space="0" w:color="auto"/>
            </w:tcBorders>
          </w:tcPr>
          <w:p w14:paraId="4EEFADE4" w14:textId="1AD3839E" w:rsidR="00F349F6" w:rsidRPr="00095904" w:rsidRDefault="00F349F6" w:rsidP="00F349F6">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w:t>
            </w:r>
            <w:r>
              <w:rPr>
                <w:rFonts w:asciiTheme="minorHAnsi" w:eastAsia="Times New Roman" w:hAnsiTheme="minorHAnsi" w:cstheme="minorHAnsi"/>
                <w:sz w:val="16"/>
                <w:szCs w:val="20"/>
              </w:rPr>
              <w:t>1</w:t>
            </w:r>
            <w:ins w:id="296" w:author="Smith, Alexis@Energy" w:date="2019-05-10T10:59:00Z">
              <w:r>
                <w:rPr>
                  <w:rFonts w:asciiTheme="minorHAnsi" w:eastAsia="Times New Roman" w:hAnsiTheme="minorHAnsi" w:cstheme="minorHAnsi"/>
                  <w:sz w:val="16"/>
                  <w:szCs w:val="20"/>
                </w:rPr>
                <w:t>2</w:t>
              </w:r>
            </w:ins>
            <w:del w:id="297" w:author="Smith, Alexis@Energy" w:date="2019-05-10T10:59:00Z">
              <w:r w:rsidDel="00F349F6">
                <w:rPr>
                  <w:rFonts w:asciiTheme="minorHAnsi" w:eastAsia="Times New Roman" w:hAnsiTheme="minorHAnsi" w:cstheme="minorHAnsi"/>
                  <w:sz w:val="16"/>
                  <w:szCs w:val="20"/>
                </w:rPr>
                <w:delText>1</w:delText>
              </w:r>
            </w:del>
            <w:r>
              <w:rPr>
                <w:rFonts w:asciiTheme="minorHAnsi" w:eastAsia="Times New Roman" w:hAnsiTheme="minorHAnsi" w:cstheme="minorHAnsi"/>
                <w:sz w:val="16"/>
                <w:szCs w:val="20"/>
              </w:rPr>
              <w:t>&gt;&gt;</w:t>
            </w:r>
          </w:p>
        </w:tc>
      </w:tr>
      <w:tr w:rsidR="00F349F6" w:rsidRPr="00327949" w14:paraId="3A5022A5" w14:textId="77777777" w:rsidTr="00F349F6">
        <w:trPr>
          <w:trHeight w:val="278"/>
        </w:trPr>
        <w:tc>
          <w:tcPr>
            <w:tcW w:w="417" w:type="pct"/>
            <w:tcBorders>
              <w:top w:val="single" w:sz="4" w:space="0" w:color="auto"/>
              <w:left w:val="single" w:sz="4" w:space="0" w:color="auto"/>
              <w:bottom w:val="single" w:sz="4" w:space="0" w:color="auto"/>
              <w:right w:val="single" w:sz="4" w:space="0" w:color="auto"/>
            </w:tcBorders>
          </w:tcPr>
          <w:p w14:paraId="21EB0A73"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69" w:type="pct"/>
            <w:tcBorders>
              <w:top w:val="single" w:sz="4" w:space="0" w:color="auto"/>
              <w:left w:val="single" w:sz="4" w:space="0" w:color="auto"/>
              <w:bottom w:val="single" w:sz="4" w:space="0" w:color="auto"/>
              <w:right w:val="single" w:sz="4" w:space="0" w:color="auto"/>
            </w:tcBorders>
          </w:tcPr>
          <w:p w14:paraId="78725B7E" w14:textId="25F422E2" w:rsidR="00F349F6" w:rsidRPr="00327949" w:rsidDel="0053169A" w:rsidRDefault="00F349F6" w:rsidP="00F349F6">
            <w:pPr>
              <w:spacing w:after="0" w:line="240" w:lineRule="auto"/>
              <w:rPr>
                <w:rFonts w:asciiTheme="minorHAnsi" w:hAnsiTheme="minorHAnsi" w:cstheme="minorHAnsi"/>
                <w:sz w:val="18"/>
                <w:szCs w:val="18"/>
              </w:rPr>
            </w:pPr>
          </w:p>
        </w:tc>
        <w:tc>
          <w:tcPr>
            <w:tcW w:w="409" w:type="pct"/>
            <w:tcBorders>
              <w:top w:val="single" w:sz="4" w:space="0" w:color="auto"/>
              <w:left w:val="single" w:sz="4" w:space="0" w:color="auto"/>
              <w:bottom w:val="single" w:sz="4" w:space="0" w:color="auto"/>
              <w:right w:val="single" w:sz="4" w:space="0" w:color="auto"/>
            </w:tcBorders>
          </w:tcPr>
          <w:p w14:paraId="562CF0AD"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1519F916"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67" w:type="pct"/>
            <w:tcBorders>
              <w:top w:val="single" w:sz="4" w:space="0" w:color="auto"/>
              <w:left w:val="single" w:sz="4" w:space="0" w:color="auto"/>
              <w:bottom w:val="single" w:sz="4" w:space="0" w:color="auto"/>
              <w:right w:val="single" w:sz="4" w:space="0" w:color="auto"/>
            </w:tcBorders>
          </w:tcPr>
          <w:p w14:paraId="20758B79"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69" w:type="pct"/>
            <w:tcBorders>
              <w:top w:val="single" w:sz="4" w:space="0" w:color="auto"/>
              <w:left w:val="single" w:sz="4" w:space="0" w:color="auto"/>
              <w:bottom w:val="single" w:sz="4" w:space="0" w:color="auto"/>
              <w:right w:val="single" w:sz="4" w:space="0" w:color="auto"/>
            </w:tcBorders>
          </w:tcPr>
          <w:p w14:paraId="58746990"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50" w:type="pct"/>
            <w:tcBorders>
              <w:top w:val="single" w:sz="4" w:space="0" w:color="auto"/>
              <w:left w:val="single" w:sz="4" w:space="0" w:color="auto"/>
              <w:bottom w:val="single" w:sz="4" w:space="0" w:color="auto"/>
              <w:right w:val="single" w:sz="4" w:space="0" w:color="auto"/>
            </w:tcBorders>
          </w:tcPr>
          <w:p w14:paraId="05029388"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tcPr>
          <w:p w14:paraId="4EE27031"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tcPr>
          <w:p w14:paraId="5FF6F2F2"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09" w:type="pct"/>
            <w:tcBorders>
              <w:top w:val="single" w:sz="4" w:space="0" w:color="auto"/>
              <w:left w:val="single" w:sz="4" w:space="0" w:color="auto"/>
              <w:bottom w:val="single" w:sz="4" w:space="0" w:color="auto"/>
              <w:right w:val="single" w:sz="4" w:space="0" w:color="auto"/>
            </w:tcBorders>
          </w:tcPr>
          <w:p w14:paraId="1FD32461"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09" w:type="pct"/>
            <w:tcBorders>
              <w:top w:val="single" w:sz="4" w:space="0" w:color="auto"/>
              <w:left w:val="single" w:sz="4" w:space="0" w:color="auto"/>
              <w:bottom w:val="single" w:sz="4" w:space="0" w:color="auto"/>
              <w:right w:val="single" w:sz="4" w:space="0" w:color="auto"/>
            </w:tcBorders>
          </w:tcPr>
          <w:p w14:paraId="6DBABD03"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30" w:type="pct"/>
            <w:tcBorders>
              <w:top w:val="single" w:sz="4" w:space="0" w:color="auto"/>
              <w:left w:val="single" w:sz="4" w:space="0" w:color="auto"/>
              <w:bottom w:val="single" w:sz="4" w:space="0" w:color="auto"/>
              <w:right w:val="single" w:sz="4" w:space="0" w:color="auto"/>
            </w:tcBorders>
          </w:tcPr>
          <w:p w14:paraId="02275763" w14:textId="08D8517C" w:rsidR="00F349F6" w:rsidRPr="00327949" w:rsidDel="0053169A" w:rsidRDefault="00F349F6" w:rsidP="00F349F6">
            <w:pPr>
              <w:spacing w:after="0" w:line="240" w:lineRule="auto"/>
              <w:rPr>
                <w:rFonts w:asciiTheme="minorHAnsi" w:hAnsiTheme="minorHAnsi" w:cstheme="minorHAnsi"/>
                <w:sz w:val="18"/>
                <w:szCs w:val="18"/>
              </w:rPr>
            </w:pPr>
          </w:p>
        </w:tc>
      </w:tr>
    </w:tbl>
    <w:p w14:paraId="1264387D" w14:textId="0C9D0B2F" w:rsidR="00F1004F" w:rsidRDefault="00F1004F" w:rsidP="00236F4B">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58"/>
        <w:gridCol w:w="1438"/>
        <w:gridCol w:w="1170"/>
        <w:gridCol w:w="1351"/>
        <w:gridCol w:w="1531"/>
        <w:gridCol w:w="1860"/>
        <w:gridCol w:w="2208"/>
      </w:tblGrid>
      <w:tr w:rsidR="00FF28D5" w:rsidRPr="00323F2C" w14:paraId="750C4691" w14:textId="77777777" w:rsidTr="00FF28D5">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30E19F18" w14:textId="5B01D438" w:rsidR="00FF28D5" w:rsidRPr="00236F4B"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C</w:t>
            </w:r>
            <w:r w:rsidR="00FF28D5" w:rsidRPr="00236F4B">
              <w:rPr>
                <w:rFonts w:asciiTheme="minorHAnsi" w:hAnsiTheme="minorHAnsi" w:cstheme="minorHAnsi"/>
                <w:b/>
                <w:sz w:val="18"/>
                <w:szCs w:val="18"/>
              </w:rPr>
              <w:t xml:space="preserve">. Design </w:t>
            </w:r>
            <w:r w:rsidR="00FF28D5">
              <w:rPr>
                <w:rFonts w:asciiTheme="minorHAnsi" w:hAnsiTheme="minorHAnsi" w:cstheme="minorHAnsi"/>
                <w:b/>
                <w:sz w:val="18"/>
                <w:szCs w:val="18"/>
              </w:rPr>
              <w:t xml:space="preserve">HERS Verified </w:t>
            </w:r>
            <w:r w:rsidR="00FF28D5" w:rsidRPr="00236F4B">
              <w:rPr>
                <w:rFonts w:asciiTheme="minorHAnsi" w:hAnsiTheme="minorHAnsi" w:cstheme="minorHAnsi"/>
                <w:b/>
                <w:sz w:val="18"/>
                <w:szCs w:val="18"/>
              </w:rPr>
              <w:t xml:space="preserve">Dwelling Unit Water Heating Efficiency Information </w:t>
            </w:r>
          </w:p>
          <w:p w14:paraId="5A19AC05" w14:textId="77777777" w:rsidR="00825ED4" w:rsidRDefault="00FF28D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This table reports the water heater(s) efficiency features specified on the registered CF1R compliance document for this project.</w:t>
            </w:r>
            <w:r w:rsidR="00F43DC7">
              <w:rPr>
                <w:rFonts w:asciiTheme="minorHAnsi" w:eastAsia="Times New Roman" w:hAnsiTheme="minorHAnsi" w:cstheme="minorHAnsi"/>
                <w:sz w:val="18"/>
                <w:szCs w:val="18"/>
              </w:rPr>
              <w:t xml:space="preserve"> </w:t>
            </w:r>
          </w:p>
          <w:p w14:paraId="5AA1321C" w14:textId="525A71FE" w:rsidR="00FF28D5" w:rsidRPr="00236F4B" w:rsidRDefault="00F43DC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236F4B">
              <w:rPr>
                <w:rFonts w:cstheme="minorHAnsi"/>
                <w:sz w:val="18"/>
                <w:szCs w:val="20"/>
              </w:rPr>
              <w:t>&lt;&lt;If A0</w:t>
            </w:r>
            <w:ins w:id="298" w:author="Smith, Alexis@Energy" w:date="2019-05-10T11:51:00Z">
              <w:r w:rsidR="00C31E7D">
                <w:rPr>
                  <w:rFonts w:cstheme="minorHAnsi"/>
                  <w:sz w:val="18"/>
                  <w:szCs w:val="20"/>
                </w:rPr>
                <w:t>9</w:t>
              </w:r>
            </w:ins>
            <w:del w:id="299" w:author="Smith, Alexis@Energy" w:date="2019-05-10T11:51:00Z">
              <w:r w:rsidR="00E71469" w:rsidDel="00C31E7D">
                <w:rPr>
                  <w:rFonts w:cstheme="minorHAnsi"/>
                  <w:sz w:val="18"/>
                  <w:szCs w:val="20"/>
                </w:rPr>
                <w:delText>8</w:delText>
              </w:r>
            </w:del>
            <w:r w:rsidRPr="00236F4B">
              <w:rPr>
                <w:rFonts w:cstheme="minorHAnsi"/>
                <w:sz w:val="18"/>
                <w:szCs w:val="20"/>
              </w:rPr>
              <w:t xml:space="preserve"> “Central DHW Distribution” </w:t>
            </w:r>
            <w:r w:rsidR="00825ED4">
              <w:rPr>
                <w:rFonts w:cs="Calibri"/>
                <w:sz w:val="18"/>
                <w:szCs w:val="20"/>
              </w:rPr>
              <w:t>≠</w:t>
            </w:r>
            <w:r w:rsidRPr="00236F4B">
              <w:rPr>
                <w:rFonts w:cstheme="minorHAnsi"/>
                <w:sz w:val="18"/>
                <w:szCs w:val="20"/>
              </w:rPr>
              <w:t>“NA”, then display the "section does not apply" message; else display this entire table &gt;&gt;</w:t>
            </w:r>
          </w:p>
        </w:tc>
      </w:tr>
      <w:tr w:rsidR="00FF28D5" w:rsidRPr="00323F2C" w14:paraId="50AAEAEF"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72FC262E"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01</w:t>
            </w:r>
          </w:p>
        </w:tc>
        <w:tc>
          <w:tcPr>
            <w:tcW w:w="653" w:type="pct"/>
            <w:tcBorders>
              <w:top w:val="single" w:sz="4" w:space="0" w:color="auto"/>
              <w:left w:val="single" w:sz="4" w:space="0" w:color="auto"/>
              <w:bottom w:val="single" w:sz="4" w:space="0" w:color="auto"/>
              <w:right w:val="single" w:sz="4" w:space="0" w:color="auto"/>
            </w:tcBorders>
            <w:vAlign w:val="center"/>
          </w:tcPr>
          <w:p w14:paraId="4E519624"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02</w:t>
            </w:r>
          </w:p>
        </w:tc>
        <w:tc>
          <w:tcPr>
            <w:tcW w:w="531" w:type="pct"/>
            <w:tcBorders>
              <w:top w:val="single" w:sz="4" w:space="0" w:color="auto"/>
              <w:left w:val="single" w:sz="4" w:space="0" w:color="auto"/>
              <w:bottom w:val="single" w:sz="4" w:space="0" w:color="auto"/>
              <w:right w:val="single" w:sz="4" w:space="0" w:color="auto"/>
            </w:tcBorders>
            <w:vAlign w:val="center"/>
          </w:tcPr>
          <w:p w14:paraId="2AF9BE6B"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03</w:t>
            </w:r>
          </w:p>
        </w:tc>
        <w:tc>
          <w:tcPr>
            <w:tcW w:w="613" w:type="pct"/>
            <w:tcBorders>
              <w:top w:val="single" w:sz="4" w:space="0" w:color="auto"/>
              <w:left w:val="single" w:sz="4" w:space="0" w:color="auto"/>
              <w:bottom w:val="single" w:sz="4" w:space="0" w:color="auto"/>
              <w:right w:val="single" w:sz="4" w:space="0" w:color="auto"/>
            </w:tcBorders>
            <w:vAlign w:val="center"/>
          </w:tcPr>
          <w:p w14:paraId="4A0AD275"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04</w:t>
            </w:r>
          </w:p>
        </w:tc>
        <w:tc>
          <w:tcPr>
            <w:tcW w:w="695" w:type="pct"/>
            <w:tcBorders>
              <w:top w:val="single" w:sz="4" w:space="0" w:color="auto"/>
              <w:left w:val="single" w:sz="4" w:space="0" w:color="auto"/>
              <w:bottom w:val="single" w:sz="4" w:space="0" w:color="auto"/>
              <w:right w:val="single" w:sz="4" w:space="0" w:color="auto"/>
            </w:tcBorders>
            <w:vAlign w:val="center"/>
          </w:tcPr>
          <w:p w14:paraId="1C38A634"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05</w:t>
            </w:r>
          </w:p>
        </w:tc>
        <w:tc>
          <w:tcPr>
            <w:tcW w:w="844" w:type="pct"/>
            <w:tcBorders>
              <w:top w:val="single" w:sz="4" w:space="0" w:color="auto"/>
              <w:left w:val="single" w:sz="4" w:space="0" w:color="auto"/>
              <w:bottom w:val="single" w:sz="4" w:space="0" w:color="auto"/>
              <w:right w:val="single" w:sz="4" w:space="0" w:color="auto"/>
            </w:tcBorders>
          </w:tcPr>
          <w:p w14:paraId="461BAE5F" w14:textId="40A2CA14"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1002" w:type="pct"/>
            <w:tcBorders>
              <w:top w:val="single" w:sz="4" w:space="0" w:color="auto"/>
              <w:left w:val="single" w:sz="4" w:space="0" w:color="auto"/>
              <w:bottom w:val="single" w:sz="4" w:space="0" w:color="auto"/>
              <w:right w:val="single" w:sz="4" w:space="0" w:color="auto"/>
            </w:tcBorders>
            <w:vAlign w:val="center"/>
          </w:tcPr>
          <w:p w14:paraId="444CC83F" w14:textId="70375729"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F28D5" w:rsidRPr="00323F2C" w14:paraId="63E8380D"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vAlign w:val="bottom"/>
          </w:tcPr>
          <w:p w14:paraId="4803A8B1"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Water Heating System ID or Name</w:t>
            </w:r>
          </w:p>
        </w:tc>
        <w:tc>
          <w:tcPr>
            <w:tcW w:w="653" w:type="pct"/>
            <w:tcBorders>
              <w:top w:val="single" w:sz="4" w:space="0" w:color="auto"/>
              <w:left w:val="single" w:sz="4" w:space="0" w:color="auto"/>
              <w:bottom w:val="single" w:sz="4" w:space="0" w:color="auto"/>
              <w:right w:val="single" w:sz="4" w:space="0" w:color="auto"/>
            </w:tcBorders>
            <w:vAlign w:val="bottom"/>
          </w:tcPr>
          <w:p w14:paraId="4F6B6E49"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Type</w:t>
            </w:r>
          </w:p>
        </w:tc>
        <w:tc>
          <w:tcPr>
            <w:tcW w:w="531" w:type="pct"/>
            <w:tcBorders>
              <w:top w:val="single" w:sz="4" w:space="0" w:color="auto"/>
              <w:left w:val="single" w:sz="4" w:space="0" w:color="auto"/>
              <w:bottom w:val="single" w:sz="4" w:space="0" w:color="auto"/>
              <w:right w:val="single" w:sz="4" w:space="0" w:color="auto"/>
            </w:tcBorders>
            <w:vAlign w:val="bottom"/>
          </w:tcPr>
          <w:p w14:paraId="6772B425"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Value</w:t>
            </w:r>
          </w:p>
        </w:tc>
        <w:tc>
          <w:tcPr>
            <w:tcW w:w="613" w:type="pct"/>
            <w:tcBorders>
              <w:top w:val="single" w:sz="4" w:space="0" w:color="auto"/>
              <w:left w:val="single" w:sz="4" w:space="0" w:color="auto"/>
              <w:bottom w:val="single" w:sz="4" w:space="0" w:color="auto"/>
              <w:right w:val="single" w:sz="4" w:space="0" w:color="auto"/>
            </w:tcBorders>
            <w:vAlign w:val="bottom"/>
          </w:tcPr>
          <w:p w14:paraId="3675D02D"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Standby Loss </w:t>
            </w:r>
          </w:p>
          <w:p w14:paraId="60C014EE"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t>
            </w:r>
          </w:p>
        </w:tc>
        <w:tc>
          <w:tcPr>
            <w:tcW w:w="695" w:type="pct"/>
            <w:tcBorders>
              <w:top w:val="single" w:sz="4" w:space="0" w:color="auto"/>
              <w:left w:val="single" w:sz="4" w:space="0" w:color="auto"/>
              <w:bottom w:val="single" w:sz="4" w:space="0" w:color="auto"/>
              <w:right w:val="single" w:sz="4" w:space="0" w:color="auto"/>
            </w:tcBorders>
            <w:vAlign w:val="bottom"/>
          </w:tcPr>
          <w:p w14:paraId="43EFCC59"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Exterior Insulation </w:t>
            </w:r>
          </w:p>
          <w:p w14:paraId="617F3CA9"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R-Value</w:t>
            </w:r>
          </w:p>
        </w:tc>
        <w:tc>
          <w:tcPr>
            <w:tcW w:w="844" w:type="pct"/>
            <w:tcBorders>
              <w:top w:val="single" w:sz="4" w:space="0" w:color="auto"/>
              <w:left w:val="single" w:sz="4" w:space="0" w:color="auto"/>
              <w:bottom w:val="single" w:sz="4" w:space="0" w:color="auto"/>
              <w:right w:val="single" w:sz="4" w:space="0" w:color="auto"/>
            </w:tcBorders>
          </w:tcPr>
          <w:p w14:paraId="435530CA" w14:textId="77777777" w:rsidR="00FF28D5" w:rsidRPr="00236F4B"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Storage</w:t>
            </w:r>
          </w:p>
          <w:p w14:paraId="43E30756" w14:textId="363D9B10" w:rsidR="00FF28D5" w:rsidRPr="00323F2C"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Volume (gal)</w:t>
            </w:r>
          </w:p>
        </w:tc>
        <w:tc>
          <w:tcPr>
            <w:tcW w:w="1002" w:type="pct"/>
            <w:tcBorders>
              <w:top w:val="single" w:sz="4" w:space="0" w:color="auto"/>
              <w:left w:val="single" w:sz="4" w:space="0" w:color="auto"/>
              <w:bottom w:val="single" w:sz="4" w:space="0" w:color="auto"/>
              <w:right w:val="single" w:sz="4" w:space="0" w:color="auto"/>
            </w:tcBorders>
            <w:vAlign w:val="bottom"/>
          </w:tcPr>
          <w:p w14:paraId="6947006D" w14:textId="2A4241E8"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Tank </w:t>
            </w:r>
            <w:r w:rsidR="002E14A5">
              <w:rPr>
                <w:rFonts w:asciiTheme="minorHAnsi" w:eastAsia="Times New Roman" w:hAnsiTheme="minorHAnsi" w:cstheme="minorHAnsi"/>
                <w:sz w:val="18"/>
                <w:szCs w:val="18"/>
              </w:rPr>
              <w:t>L</w:t>
            </w:r>
            <w:r w:rsidRPr="00236F4B">
              <w:rPr>
                <w:rFonts w:asciiTheme="minorHAnsi" w:eastAsia="Times New Roman" w:hAnsiTheme="minorHAnsi" w:cstheme="minorHAnsi"/>
                <w:sz w:val="18"/>
                <w:szCs w:val="18"/>
              </w:rPr>
              <w:t>ocation</w:t>
            </w:r>
          </w:p>
        </w:tc>
      </w:tr>
      <w:tr w:rsidR="00FF28D5" w:rsidRPr="00323F2C" w14:paraId="7C34D908"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tcPr>
          <w:p w14:paraId="5EBB3E7C" w14:textId="67920DF4" w:rsidR="00FF28D5" w:rsidRPr="00236F4B" w:rsidRDefault="00FF28D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&lt;&lt;Reference value A0</w:t>
            </w:r>
            <w:ins w:id="300" w:author="Smith, Alexis@Energy" w:date="2019-05-10T10:59:00Z">
              <w:r w:rsidR="00F349F6">
                <w:rPr>
                  <w:rFonts w:asciiTheme="minorHAnsi" w:eastAsia="Times New Roman" w:hAnsiTheme="minorHAnsi" w:cstheme="minorHAnsi"/>
                  <w:sz w:val="18"/>
                  <w:szCs w:val="20"/>
                </w:rPr>
                <w:t>2</w:t>
              </w:r>
            </w:ins>
            <w:del w:id="301" w:author="Smith, Alexis@Energy" w:date="2019-05-10T10:59:00Z">
              <w:r w:rsidRPr="00236F4B" w:rsidDel="00F349F6">
                <w:rPr>
                  <w:rFonts w:asciiTheme="minorHAnsi" w:eastAsia="Times New Roman" w:hAnsiTheme="minorHAnsi" w:cstheme="minorHAnsi"/>
                  <w:sz w:val="18"/>
                  <w:szCs w:val="20"/>
                </w:rPr>
                <w:delText>1</w:delText>
              </w:r>
            </w:del>
            <w:r w:rsidRPr="00236F4B">
              <w:rPr>
                <w:rFonts w:asciiTheme="minorHAnsi" w:eastAsia="Times New Roman" w:hAnsiTheme="minorHAnsi" w:cstheme="minorHAnsi"/>
                <w:sz w:val="18"/>
                <w:szCs w:val="20"/>
              </w:rPr>
              <w:t>&gt;&gt;</w:t>
            </w:r>
          </w:p>
        </w:tc>
        <w:tc>
          <w:tcPr>
            <w:tcW w:w="653" w:type="pct"/>
            <w:tcBorders>
              <w:top w:val="single" w:sz="4" w:space="0" w:color="auto"/>
              <w:left w:val="single" w:sz="4" w:space="0" w:color="auto"/>
              <w:bottom w:val="single" w:sz="4" w:space="0" w:color="auto"/>
              <w:right w:val="single" w:sz="4" w:space="0" w:color="auto"/>
            </w:tcBorders>
          </w:tcPr>
          <w:p w14:paraId="58C09E41" w14:textId="77777777" w:rsidR="00825ED4" w:rsidRDefault="00FF28D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&lt;&lt;</w:t>
            </w:r>
            <w:r w:rsidR="00825ED4">
              <w:rPr>
                <w:rFonts w:asciiTheme="minorHAnsi" w:eastAsia="Times New Roman" w:hAnsiTheme="minorHAnsi" w:cstheme="minorHAnsi"/>
                <w:sz w:val="18"/>
                <w:szCs w:val="20"/>
              </w:rPr>
              <w:t>reference values from CF1R; if parent CF1R = CF1R-ADD, ALT or NCB, then value = NA; else if parent = CF1R-PRF, then allowed values are:</w:t>
            </w:r>
          </w:p>
          <w:p w14:paraId="07EB90A2" w14:textId="77777777" w:rsidR="00825ED4" w:rsidRDefault="00825ED4">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Pr>
                <w:rFonts w:asciiTheme="minorHAnsi" w:eastAsia="Times New Roman" w:hAnsiTheme="minorHAnsi" w:cstheme="minorHAnsi"/>
                <w:sz w:val="18"/>
                <w:szCs w:val="20"/>
              </w:rPr>
              <w:t>*Uniform Energy Factor</w:t>
            </w:r>
          </w:p>
          <w:p w14:paraId="2144165A" w14:textId="77777777" w:rsidR="00825ED4" w:rsidRDefault="00825ED4">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Pr>
                <w:rFonts w:asciiTheme="minorHAnsi" w:eastAsia="Times New Roman" w:hAnsiTheme="minorHAnsi" w:cstheme="minorHAnsi"/>
                <w:sz w:val="18"/>
                <w:szCs w:val="20"/>
              </w:rPr>
              <w:t>*AFUE</w:t>
            </w:r>
          </w:p>
          <w:p w14:paraId="3C39D892" w14:textId="5F5467B5" w:rsidR="00FF28D5" w:rsidRPr="005E56D8" w:rsidRDefault="00825ED4">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Pr>
                <w:rFonts w:asciiTheme="minorHAnsi" w:eastAsia="Times New Roman" w:hAnsiTheme="minorHAnsi" w:cstheme="minorHAnsi"/>
                <w:sz w:val="18"/>
                <w:szCs w:val="20"/>
              </w:rPr>
              <w:t>*Thermal Efficiency</w:t>
            </w:r>
            <w:r w:rsidR="00FF28D5" w:rsidRPr="00236F4B">
              <w:rPr>
                <w:rFonts w:asciiTheme="minorHAnsi" w:eastAsia="Times New Roman" w:hAnsiTheme="minorHAnsi" w:cstheme="minorHAnsi"/>
                <w:sz w:val="18"/>
                <w:szCs w:val="20"/>
              </w:rPr>
              <w:t>&gt;&gt;</w:t>
            </w:r>
          </w:p>
        </w:tc>
        <w:tc>
          <w:tcPr>
            <w:tcW w:w="531" w:type="pct"/>
            <w:tcBorders>
              <w:top w:val="single" w:sz="4" w:space="0" w:color="auto"/>
              <w:left w:val="single" w:sz="4" w:space="0" w:color="auto"/>
              <w:bottom w:val="single" w:sz="4" w:space="0" w:color="auto"/>
              <w:right w:val="single" w:sz="4" w:space="0" w:color="auto"/>
            </w:tcBorders>
          </w:tcPr>
          <w:p w14:paraId="12362DF0" w14:textId="6FC1C38D"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eastAsia="Times New Roman"/>
                <w:sz w:val="18"/>
                <w:szCs w:val="20"/>
              </w:rPr>
              <w:t>&lt;&lt;</w:t>
            </w:r>
            <w:r w:rsidRPr="00236F4B">
              <w:rPr>
                <w:sz w:val="18"/>
              </w:rPr>
              <w:t xml:space="preserve"> </w:t>
            </w:r>
            <w:r w:rsidRPr="00236F4B">
              <w:rPr>
                <w:rFonts w:eastAsia="Times New Roman"/>
                <w:sz w:val="18"/>
                <w:szCs w:val="20"/>
              </w:rPr>
              <w:t>reference values from CF1R-PRF-01; Else = NA&gt;&gt;</w:t>
            </w:r>
          </w:p>
        </w:tc>
        <w:tc>
          <w:tcPr>
            <w:tcW w:w="613" w:type="pct"/>
            <w:tcBorders>
              <w:top w:val="single" w:sz="4" w:space="0" w:color="auto"/>
              <w:left w:val="single" w:sz="4" w:space="0" w:color="auto"/>
              <w:bottom w:val="single" w:sz="4" w:space="0" w:color="auto"/>
              <w:right w:val="single" w:sz="4" w:space="0" w:color="auto"/>
            </w:tcBorders>
          </w:tcPr>
          <w:p w14:paraId="438CFBF2" w14:textId="2E819355"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&lt;&lt;reference values from CF1R-PRF-01</w:t>
            </w:r>
            <w:r w:rsidR="00611038">
              <w:rPr>
                <w:rFonts w:asciiTheme="minorHAnsi" w:eastAsia="Times New Roman" w:hAnsiTheme="minorHAnsi" w:cstheme="minorHAnsi"/>
                <w:sz w:val="18"/>
                <w:szCs w:val="20"/>
              </w:rPr>
              <w:t>;</w:t>
            </w:r>
            <w:r w:rsidRPr="00236F4B">
              <w:rPr>
                <w:rFonts w:asciiTheme="minorHAnsi" w:eastAsia="Times New Roman" w:hAnsiTheme="minorHAnsi" w:cstheme="minorHAnsi"/>
                <w:sz w:val="18"/>
                <w:szCs w:val="20"/>
              </w:rPr>
              <w:t xml:space="preserve"> </w:t>
            </w:r>
            <w:r w:rsidRPr="00236F4B">
              <w:rPr>
                <w:rFonts w:eastAsia="Times New Roman"/>
                <w:sz w:val="18"/>
                <w:szCs w:val="20"/>
              </w:rPr>
              <w:t>Else = NA</w:t>
            </w:r>
            <w:r w:rsidRPr="00236F4B" w:rsidDel="00364C35">
              <w:rPr>
                <w:rFonts w:asciiTheme="minorHAnsi" w:eastAsia="Times New Roman" w:hAnsiTheme="minorHAnsi" w:cstheme="minorHAnsi"/>
                <w:sz w:val="18"/>
                <w:szCs w:val="20"/>
              </w:rPr>
              <w:t xml:space="preserve"> </w:t>
            </w:r>
            <w:r w:rsidRPr="00236F4B">
              <w:rPr>
                <w:rFonts w:asciiTheme="minorHAnsi" w:eastAsia="Times New Roman" w:hAnsiTheme="minorHAnsi" w:cstheme="minorHAnsi"/>
                <w:sz w:val="18"/>
                <w:szCs w:val="20"/>
              </w:rPr>
              <w:t>&gt;&gt;</w:t>
            </w:r>
          </w:p>
        </w:tc>
        <w:tc>
          <w:tcPr>
            <w:tcW w:w="695" w:type="pct"/>
            <w:tcBorders>
              <w:top w:val="single" w:sz="4" w:space="0" w:color="auto"/>
              <w:left w:val="single" w:sz="4" w:space="0" w:color="auto"/>
              <w:bottom w:val="single" w:sz="4" w:space="0" w:color="auto"/>
              <w:right w:val="single" w:sz="4" w:space="0" w:color="auto"/>
            </w:tcBorders>
          </w:tcPr>
          <w:p w14:paraId="4D913324" w14:textId="3BFDDEEC" w:rsidR="00611038"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&lt;&lt;reference values from CF1R-PRF-01</w:t>
            </w:r>
            <w:r w:rsidR="00611038">
              <w:rPr>
                <w:rFonts w:asciiTheme="minorHAnsi" w:eastAsia="Times New Roman" w:hAnsiTheme="minorHAnsi" w:cstheme="minorHAnsi"/>
                <w:sz w:val="18"/>
                <w:szCs w:val="20"/>
              </w:rPr>
              <w:t>;</w:t>
            </w:r>
            <w:r w:rsidRPr="00236F4B">
              <w:rPr>
                <w:rFonts w:asciiTheme="minorHAnsi" w:eastAsia="Times New Roman" w:hAnsiTheme="minorHAnsi" w:cstheme="minorHAnsi"/>
                <w:sz w:val="18"/>
                <w:szCs w:val="20"/>
              </w:rPr>
              <w:t xml:space="preserve"> </w:t>
            </w:r>
          </w:p>
          <w:p w14:paraId="12AA4FC1" w14:textId="4150A330"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eastAsia="Times New Roman"/>
                <w:sz w:val="18"/>
                <w:szCs w:val="20"/>
              </w:rPr>
              <w:t>Else = NA</w:t>
            </w:r>
            <w:r w:rsidRPr="00236F4B" w:rsidDel="00364C35">
              <w:rPr>
                <w:rFonts w:asciiTheme="minorHAnsi" w:eastAsia="Times New Roman" w:hAnsiTheme="minorHAnsi" w:cstheme="minorHAnsi"/>
                <w:sz w:val="18"/>
                <w:szCs w:val="20"/>
              </w:rPr>
              <w:t xml:space="preserve"> </w:t>
            </w:r>
            <w:r w:rsidRPr="00236F4B">
              <w:rPr>
                <w:rFonts w:asciiTheme="minorHAnsi" w:eastAsia="Times New Roman" w:hAnsiTheme="minorHAnsi" w:cstheme="minorHAnsi"/>
                <w:sz w:val="18"/>
                <w:szCs w:val="20"/>
              </w:rPr>
              <w:t>&gt;&gt;</w:t>
            </w:r>
          </w:p>
        </w:tc>
        <w:tc>
          <w:tcPr>
            <w:tcW w:w="844" w:type="pct"/>
            <w:tcBorders>
              <w:top w:val="single" w:sz="4" w:space="0" w:color="auto"/>
              <w:left w:val="single" w:sz="4" w:space="0" w:color="auto"/>
              <w:bottom w:val="single" w:sz="4" w:space="0" w:color="auto"/>
              <w:right w:val="single" w:sz="4" w:space="0" w:color="auto"/>
            </w:tcBorders>
          </w:tcPr>
          <w:p w14:paraId="1CD4005F" w14:textId="77777777"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&lt;&lt;reference values from CF1R. NA is allowed only if Water Heater Type = Consumer Instantaneous,</w:t>
            </w:r>
          </w:p>
          <w:p w14:paraId="682DDBF0" w14:textId="0C1F09D7"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Commercial Instantaneous, or Residential-Duty Commercial Instantaneous &gt;&gt;</w:t>
            </w:r>
          </w:p>
        </w:tc>
        <w:tc>
          <w:tcPr>
            <w:tcW w:w="1002" w:type="pct"/>
            <w:tcBorders>
              <w:top w:val="single" w:sz="4" w:space="0" w:color="auto"/>
              <w:left w:val="single" w:sz="4" w:space="0" w:color="auto"/>
              <w:bottom w:val="single" w:sz="4" w:space="0" w:color="auto"/>
              <w:right w:val="single" w:sz="4" w:space="0" w:color="auto"/>
            </w:tcBorders>
          </w:tcPr>
          <w:p w14:paraId="48A882B1" w14:textId="16EE4772" w:rsidR="00FF28D5" w:rsidRPr="00236F4B" w:rsidDel="004D3E46" w:rsidRDefault="00FF28D5" w:rsidP="00236F4B">
            <w:pPr>
              <w:keepNext/>
              <w:tabs>
                <w:tab w:val="left" w:pos="2160"/>
                <w:tab w:val="left" w:pos="2700"/>
                <w:tab w:val="left" w:pos="3420"/>
                <w:tab w:val="left" w:pos="3780"/>
                <w:tab w:val="left" w:pos="5760"/>
                <w:tab w:val="left" w:pos="7212"/>
              </w:tabs>
              <w:spacing w:after="0" w:line="240" w:lineRule="auto"/>
              <w:rPr>
                <w:del w:id="302" w:author="Michael K Shewmaker" w:date="2019-02-26T14:38:00Z"/>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&lt;&lt;</w:t>
            </w:r>
            <w:del w:id="303" w:author="Michael K Shewmaker" w:date="2019-02-26T14:38:00Z">
              <w:r w:rsidRPr="00236F4B" w:rsidDel="004D3E46">
                <w:rPr>
                  <w:rFonts w:asciiTheme="minorHAnsi" w:eastAsia="Times New Roman" w:hAnsiTheme="minorHAnsi" w:cstheme="minorHAnsi"/>
                  <w:sz w:val="18"/>
                  <w:szCs w:val="20"/>
                </w:rPr>
                <w:delText xml:space="preserve"> If CF1R-PRF-01, then, if TankOutside=true, then report ‘Outside’; else report TankZone;</w:delText>
              </w:r>
            </w:del>
          </w:p>
          <w:p w14:paraId="2AC2549D" w14:textId="6CB0DB0F" w:rsidR="00FF28D5" w:rsidRPr="00236F4B" w:rsidRDefault="00FF28D5" w:rsidP="004D3E4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del w:id="304" w:author="Michael K Shewmaker" w:date="2019-02-26T14:38:00Z">
              <w:r w:rsidRPr="00236F4B" w:rsidDel="004D3E46">
                <w:rPr>
                  <w:rFonts w:asciiTheme="minorHAnsi" w:eastAsia="Times New Roman" w:hAnsiTheme="minorHAnsi" w:cstheme="minorHAnsi"/>
                  <w:sz w:val="18"/>
                  <w:szCs w:val="20"/>
                </w:rPr>
                <w:delText>Else reference prescriptive CF1R</w:delText>
              </w:r>
            </w:del>
            <w:ins w:id="305" w:author="Michael K Shewmaker" w:date="2019-02-26T14:38:00Z">
              <w:r w:rsidR="004D3E46">
                <w:rPr>
                  <w:rFonts w:asciiTheme="minorHAnsi" w:eastAsia="Times New Roman" w:hAnsiTheme="minorHAnsi" w:cstheme="minorHAnsi"/>
                  <w:sz w:val="18"/>
                  <w:szCs w:val="20"/>
                </w:rPr>
                <w:t>Reference value from CF1R</w:t>
              </w:r>
            </w:ins>
            <w:r w:rsidRPr="00236F4B">
              <w:rPr>
                <w:rFonts w:asciiTheme="minorHAnsi" w:eastAsia="Times New Roman" w:hAnsiTheme="minorHAnsi" w:cstheme="minorHAnsi"/>
                <w:sz w:val="18"/>
                <w:szCs w:val="20"/>
              </w:rPr>
              <w:t>&gt;&gt;</w:t>
            </w:r>
          </w:p>
        </w:tc>
      </w:tr>
      <w:tr w:rsidR="00FF28D5" w:rsidRPr="00323F2C" w14:paraId="5FD3FA69"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12770B7C"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53" w:type="pct"/>
            <w:tcBorders>
              <w:top w:val="single" w:sz="4" w:space="0" w:color="auto"/>
              <w:left w:val="single" w:sz="4" w:space="0" w:color="auto"/>
              <w:bottom w:val="single" w:sz="4" w:space="0" w:color="auto"/>
              <w:right w:val="single" w:sz="4" w:space="0" w:color="auto"/>
            </w:tcBorders>
            <w:vAlign w:val="center"/>
          </w:tcPr>
          <w:p w14:paraId="7C004605"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vAlign w:val="center"/>
          </w:tcPr>
          <w:p w14:paraId="318B33F0"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13" w:type="pct"/>
            <w:tcBorders>
              <w:top w:val="single" w:sz="4" w:space="0" w:color="auto"/>
              <w:left w:val="single" w:sz="4" w:space="0" w:color="auto"/>
              <w:bottom w:val="single" w:sz="4" w:space="0" w:color="auto"/>
              <w:right w:val="single" w:sz="4" w:space="0" w:color="auto"/>
            </w:tcBorders>
            <w:vAlign w:val="center"/>
          </w:tcPr>
          <w:p w14:paraId="44545D6C"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95" w:type="pct"/>
            <w:tcBorders>
              <w:top w:val="single" w:sz="4" w:space="0" w:color="auto"/>
              <w:left w:val="single" w:sz="4" w:space="0" w:color="auto"/>
              <w:bottom w:val="single" w:sz="4" w:space="0" w:color="auto"/>
              <w:right w:val="single" w:sz="4" w:space="0" w:color="auto"/>
            </w:tcBorders>
            <w:vAlign w:val="center"/>
          </w:tcPr>
          <w:p w14:paraId="7390CCE7"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4" w:type="pct"/>
            <w:tcBorders>
              <w:top w:val="single" w:sz="4" w:space="0" w:color="auto"/>
              <w:left w:val="single" w:sz="4" w:space="0" w:color="auto"/>
              <w:bottom w:val="single" w:sz="4" w:space="0" w:color="auto"/>
              <w:right w:val="single" w:sz="4" w:space="0" w:color="auto"/>
            </w:tcBorders>
          </w:tcPr>
          <w:p w14:paraId="479F3148" w14:textId="77777777"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02" w:type="pct"/>
            <w:tcBorders>
              <w:top w:val="single" w:sz="4" w:space="0" w:color="auto"/>
              <w:left w:val="single" w:sz="4" w:space="0" w:color="auto"/>
              <w:bottom w:val="single" w:sz="4" w:space="0" w:color="auto"/>
              <w:right w:val="single" w:sz="4" w:space="0" w:color="auto"/>
            </w:tcBorders>
            <w:vAlign w:val="center"/>
          </w:tcPr>
          <w:p w14:paraId="15119D80" w14:textId="425B6785"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736968FD" w14:textId="2911ED5C" w:rsidR="00526D3D" w:rsidRPr="00236F4B" w:rsidRDefault="00526D3D" w:rsidP="00526D3D">
      <w:pPr>
        <w:spacing w:after="0" w:line="240" w:lineRule="auto"/>
        <w:rPr>
          <w:rFonts w:asciiTheme="minorHAnsi" w:hAnsiTheme="minorHAnsi" w:cstheme="minorHAnsi"/>
          <w:sz w:val="18"/>
          <w:szCs w:val="18"/>
        </w:rPr>
      </w:pPr>
    </w:p>
    <w:tbl>
      <w:tblPr>
        <w:tblW w:w="499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03"/>
        <w:gridCol w:w="1586"/>
        <w:gridCol w:w="1587"/>
        <w:gridCol w:w="1587"/>
        <w:gridCol w:w="1225"/>
        <w:gridCol w:w="1350"/>
        <w:gridCol w:w="2160"/>
      </w:tblGrid>
      <w:tr w:rsidR="00F43DC7" w:rsidRPr="00323F2C" w14:paraId="40C6D816" w14:textId="77777777" w:rsidTr="002456C7">
        <w:trPr>
          <w:cantSplit/>
          <w:trHeight w:val="144"/>
        </w:trPr>
        <w:tc>
          <w:tcPr>
            <w:tcW w:w="10998" w:type="dxa"/>
            <w:gridSpan w:val="7"/>
            <w:tcBorders>
              <w:top w:val="single" w:sz="4" w:space="0" w:color="auto"/>
              <w:left w:val="single" w:sz="4" w:space="0" w:color="auto"/>
              <w:bottom w:val="single" w:sz="4" w:space="0" w:color="auto"/>
              <w:right w:val="single" w:sz="4" w:space="0" w:color="auto"/>
            </w:tcBorders>
          </w:tcPr>
          <w:p w14:paraId="0A00FFB6" w14:textId="2F96D530" w:rsidR="00F43DC7" w:rsidRPr="00236F4B"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D</w:t>
            </w:r>
            <w:r w:rsidRPr="00236F4B">
              <w:rPr>
                <w:rFonts w:asciiTheme="minorHAnsi" w:hAnsiTheme="minorHAnsi" w:cstheme="minorHAnsi"/>
                <w:b/>
                <w:sz w:val="18"/>
                <w:szCs w:val="18"/>
              </w:rPr>
              <w:t>. Installed</w:t>
            </w:r>
            <w:r>
              <w:rPr>
                <w:rFonts w:asciiTheme="minorHAnsi" w:hAnsiTheme="minorHAnsi" w:cstheme="minorHAnsi"/>
                <w:b/>
                <w:sz w:val="18"/>
                <w:szCs w:val="18"/>
              </w:rPr>
              <w:t xml:space="preserve"> HERS Verified</w:t>
            </w:r>
            <w:r w:rsidRPr="00236F4B">
              <w:rPr>
                <w:rFonts w:asciiTheme="minorHAnsi" w:hAnsiTheme="minorHAnsi" w:cstheme="minorHAnsi"/>
                <w:b/>
                <w:sz w:val="18"/>
                <w:szCs w:val="18"/>
              </w:rPr>
              <w:t xml:space="preserve"> Dwelling Unit Water Heating Efficiency Information </w:t>
            </w:r>
          </w:p>
          <w:p w14:paraId="263D893A" w14:textId="77777777" w:rsidR="00825ED4" w:rsidRDefault="00F43DC7" w:rsidP="00F1004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This table reports the water heating system efficiency features that were installed in this project.</w:t>
            </w:r>
            <w:r>
              <w:rPr>
                <w:rFonts w:asciiTheme="minorHAnsi" w:eastAsia="Times New Roman" w:hAnsiTheme="minorHAnsi" w:cstheme="minorHAnsi"/>
                <w:sz w:val="18"/>
                <w:szCs w:val="18"/>
              </w:rPr>
              <w:t xml:space="preserve">  </w:t>
            </w:r>
          </w:p>
          <w:p w14:paraId="635EA402" w14:textId="23B36C38" w:rsidR="00F43DC7" w:rsidRPr="00236F4B" w:rsidRDefault="00E7146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eastAsia="Times New Roman" w:hAnsiTheme="minorHAnsi" w:cstheme="minorHAnsi"/>
                <w:sz w:val="18"/>
                <w:szCs w:val="20"/>
              </w:rPr>
              <w:t>&lt;&lt;If A0</w:t>
            </w:r>
            <w:ins w:id="306" w:author="Smith, Alexis@Energy" w:date="2019-05-10T11:52:00Z">
              <w:r w:rsidR="00C31E7D">
                <w:rPr>
                  <w:rFonts w:asciiTheme="minorHAnsi" w:eastAsia="Times New Roman" w:hAnsiTheme="minorHAnsi" w:cstheme="minorHAnsi"/>
                  <w:sz w:val="18"/>
                  <w:szCs w:val="20"/>
                </w:rPr>
                <w:t>9</w:t>
              </w:r>
            </w:ins>
            <w:del w:id="307" w:author="Smith, Alexis@Energy" w:date="2019-05-10T11:52:00Z">
              <w:r w:rsidDel="00C31E7D">
                <w:rPr>
                  <w:rFonts w:asciiTheme="minorHAnsi" w:eastAsia="Times New Roman" w:hAnsiTheme="minorHAnsi" w:cstheme="minorHAnsi"/>
                  <w:sz w:val="18"/>
                  <w:szCs w:val="20"/>
                </w:rPr>
                <w:delText>8</w:delText>
              </w:r>
            </w:del>
            <w:r w:rsidR="00F43DC7" w:rsidRPr="00236F4B">
              <w:rPr>
                <w:rFonts w:asciiTheme="minorHAnsi" w:eastAsia="Times New Roman" w:hAnsiTheme="minorHAnsi" w:cstheme="minorHAnsi"/>
                <w:sz w:val="18"/>
                <w:szCs w:val="20"/>
              </w:rPr>
              <w:t xml:space="preserve"> “Central DHW Distribution” </w:t>
            </w:r>
            <w:r w:rsidR="00825ED4">
              <w:rPr>
                <w:rFonts w:asciiTheme="minorHAnsi" w:eastAsia="Times New Roman" w:hAnsiTheme="minorHAnsi" w:cstheme="minorHAnsi"/>
                <w:sz w:val="18"/>
                <w:szCs w:val="20"/>
              </w:rPr>
              <w:t>≠</w:t>
            </w:r>
            <w:r w:rsidR="00F43DC7" w:rsidRPr="00236F4B">
              <w:rPr>
                <w:rFonts w:asciiTheme="minorHAnsi" w:eastAsia="Times New Roman" w:hAnsiTheme="minorHAnsi" w:cstheme="minorHAnsi"/>
                <w:sz w:val="18"/>
                <w:szCs w:val="20"/>
              </w:rPr>
              <w:t>“NA”, then display the "section does not apply" message; else display this entire table &gt;&gt;</w:t>
            </w:r>
          </w:p>
        </w:tc>
      </w:tr>
      <w:tr w:rsidR="00F43DC7" w:rsidRPr="00323F2C" w14:paraId="07282A38"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vAlign w:val="center"/>
          </w:tcPr>
          <w:p w14:paraId="275CAB65"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01</w:t>
            </w:r>
          </w:p>
        </w:tc>
        <w:tc>
          <w:tcPr>
            <w:tcW w:w="1586" w:type="dxa"/>
            <w:tcBorders>
              <w:top w:val="single" w:sz="4" w:space="0" w:color="auto"/>
              <w:left w:val="single" w:sz="4" w:space="0" w:color="auto"/>
              <w:bottom w:val="single" w:sz="4" w:space="0" w:color="auto"/>
              <w:right w:val="single" w:sz="4" w:space="0" w:color="auto"/>
            </w:tcBorders>
            <w:vAlign w:val="center"/>
          </w:tcPr>
          <w:p w14:paraId="29280EA5"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02</w:t>
            </w:r>
          </w:p>
        </w:tc>
        <w:tc>
          <w:tcPr>
            <w:tcW w:w="1587" w:type="dxa"/>
            <w:tcBorders>
              <w:top w:val="single" w:sz="4" w:space="0" w:color="auto"/>
              <w:left w:val="single" w:sz="4" w:space="0" w:color="auto"/>
              <w:bottom w:val="single" w:sz="4" w:space="0" w:color="auto"/>
              <w:right w:val="single" w:sz="4" w:space="0" w:color="auto"/>
            </w:tcBorders>
            <w:vAlign w:val="center"/>
          </w:tcPr>
          <w:p w14:paraId="00C69854"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03</w:t>
            </w:r>
          </w:p>
        </w:tc>
        <w:tc>
          <w:tcPr>
            <w:tcW w:w="1587" w:type="dxa"/>
            <w:tcBorders>
              <w:top w:val="single" w:sz="4" w:space="0" w:color="auto"/>
              <w:left w:val="single" w:sz="4" w:space="0" w:color="auto"/>
              <w:bottom w:val="single" w:sz="4" w:space="0" w:color="auto"/>
              <w:right w:val="single" w:sz="4" w:space="0" w:color="auto"/>
            </w:tcBorders>
            <w:vAlign w:val="center"/>
          </w:tcPr>
          <w:p w14:paraId="5DCE6D76"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04</w:t>
            </w:r>
          </w:p>
        </w:tc>
        <w:tc>
          <w:tcPr>
            <w:tcW w:w="1225" w:type="dxa"/>
            <w:tcBorders>
              <w:top w:val="single" w:sz="4" w:space="0" w:color="auto"/>
              <w:left w:val="single" w:sz="4" w:space="0" w:color="auto"/>
              <w:bottom w:val="single" w:sz="4" w:space="0" w:color="auto"/>
              <w:right w:val="single" w:sz="4" w:space="0" w:color="auto"/>
            </w:tcBorders>
            <w:vAlign w:val="center"/>
          </w:tcPr>
          <w:p w14:paraId="534A2262"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05</w:t>
            </w:r>
          </w:p>
        </w:tc>
        <w:tc>
          <w:tcPr>
            <w:tcW w:w="1350" w:type="dxa"/>
            <w:tcBorders>
              <w:top w:val="single" w:sz="4" w:space="0" w:color="auto"/>
              <w:left w:val="single" w:sz="4" w:space="0" w:color="auto"/>
              <w:bottom w:val="single" w:sz="4" w:space="0" w:color="auto"/>
              <w:right w:val="single" w:sz="4" w:space="0" w:color="auto"/>
            </w:tcBorders>
          </w:tcPr>
          <w:p w14:paraId="3E7CE48F" w14:textId="51BC7543" w:rsidR="00F43DC7" w:rsidRPr="00323F2C"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2160" w:type="dxa"/>
            <w:tcBorders>
              <w:top w:val="single" w:sz="4" w:space="0" w:color="auto"/>
              <w:left w:val="single" w:sz="4" w:space="0" w:color="auto"/>
              <w:bottom w:val="single" w:sz="4" w:space="0" w:color="auto"/>
              <w:right w:val="single" w:sz="4" w:space="0" w:color="auto"/>
            </w:tcBorders>
            <w:vAlign w:val="center"/>
          </w:tcPr>
          <w:p w14:paraId="5E15D8B9" w14:textId="487D59EB"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43DC7" w:rsidRPr="00323F2C" w14:paraId="26EB1F4F"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vAlign w:val="bottom"/>
          </w:tcPr>
          <w:p w14:paraId="2AE8673C"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Water Heating System ID or Name</w:t>
            </w:r>
          </w:p>
        </w:tc>
        <w:tc>
          <w:tcPr>
            <w:tcW w:w="1586" w:type="dxa"/>
            <w:tcBorders>
              <w:top w:val="single" w:sz="4" w:space="0" w:color="auto"/>
              <w:left w:val="single" w:sz="4" w:space="0" w:color="auto"/>
              <w:bottom w:val="single" w:sz="4" w:space="0" w:color="auto"/>
              <w:right w:val="single" w:sz="4" w:space="0" w:color="auto"/>
            </w:tcBorders>
            <w:vAlign w:val="bottom"/>
          </w:tcPr>
          <w:p w14:paraId="30CD27D0"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Type</w:t>
            </w:r>
          </w:p>
        </w:tc>
        <w:tc>
          <w:tcPr>
            <w:tcW w:w="1587" w:type="dxa"/>
            <w:tcBorders>
              <w:top w:val="single" w:sz="4" w:space="0" w:color="auto"/>
              <w:left w:val="single" w:sz="4" w:space="0" w:color="auto"/>
              <w:bottom w:val="single" w:sz="4" w:space="0" w:color="auto"/>
              <w:right w:val="single" w:sz="4" w:space="0" w:color="auto"/>
            </w:tcBorders>
            <w:vAlign w:val="bottom"/>
          </w:tcPr>
          <w:p w14:paraId="497D272F"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Value</w:t>
            </w:r>
          </w:p>
        </w:tc>
        <w:tc>
          <w:tcPr>
            <w:tcW w:w="1587" w:type="dxa"/>
            <w:tcBorders>
              <w:top w:val="single" w:sz="4" w:space="0" w:color="auto"/>
              <w:left w:val="single" w:sz="4" w:space="0" w:color="auto"/>
              <w:bottom w:val="single" w:sz="4" w:space="0" w:color="auto"/>
              <w:right w:val="single" w:sz="4" w:space="0" w:color="auto"/>
            </w:tcBorders>
            <w:vAlign w:val="bottom"/>
          </w:tcPr>
          <w:p w14:paraId="615520FF"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Standby Loss </w:t>
            </w:r>
          </w:p>
          <w:p w14:paraId="19DFB832"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t>
            </w:r>
          </w:p>
        </w:tc>
        <w:tc>
          <w:tcPr>
            <w:tcW w:w="1225" w:type="dxa"/>
            <w:tcBorders>
              <w:top w:val="single" w:sz="4" w:space="0" w:color="auto"/>
              <w:left w:val="single" w:sz="4" w:space="0" w:color="auto"/>
              <w:bottom w:val="single" w:sz="4" w:space="0" w:color="auto"/>
              <w:right w:val="single" w:sz="4" w:space="0" w:color="auto"/>
            </w:tcBorders>
            <w:vAlign w:val="bottom"/>
          </w:tcPr>
          <w:p w14:paraId="36AA1CAC"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Exterior Insul.</w:t>
            </w:r>
          </w:p>
          <w:p w14:paraId="371AC967"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R-Value</w:t>
            </w:r>
          </w:p>
        </w:tc>
        <w:tc>
          <w:tcPr>
            <w:tcW w:w="1350" w:type="dxa"/>
            <w:tcBorders>
              <w:top w:val="single" w:sz="4" w:space="0" w:color="auto"/>
              <w:left w:val="single" w:sz="4" w:space="0" w:color="auto"/>
              <w:bottom w:val="single" w:sz="4" w:space="0" w:color="auto"/>
              <w:right w:val="single" w:sz="4" w:space="0" w:color="auto"/>
            </w:tcBorders>
          </w:tcPr>
          <w:p w14:paraId="4664DAA6" w14:textId="77777777" w:rsidR="00F43DC7" w:rsidRPr="00095904"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095904">
              <w:rPr>
                <w:rFonts w:asciiTheme="minorHAnsi" w:eastAsia="Times New Roman" w:hAnsiTheme="minorHAnsi" w:cstheme="minorHAnsi"/>
                <w:sz w:val="18"/>
                <w:szCs w:val="20"/>
              </w:rPr>
              <w:t>Water Heater Storage</w:t>
            </w:r>
          </w:p>
          <w:p w14:paraId="6DD3C2D2" w14:textId="2624EB3F"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095904">
              <w:rPr>
                <w:rFonts w:asciiTheme="minorHAnsi" w:eastAsia="Times New Roman" w:hAnsiTheme="minorHAnsi" w:cstheme="minorHAnsi"/>
                <w:sz w:val="18"/>
                <w:szCs w:val="20"/>
              </w:rPr>
              <w:t>Volume (gal)</w:t>
            </w:r>
          </w:p>
        </w:tc>
        <w:tc>
          <w:tcPr>
            <w:tcW w:w="2160" w:type="dxa"/>
            <w:tcBorders>
              <w:top w:val="single" w:sz="4" w:space="0" w:color="auto"/>
              <w:left w:val="single" w:sz="4" w:space="0" w:color="auto"/>
              <w:bottom w:val="single" w:sz="4" w:space="0" w:color="auto"/>
              <w:right w:val="single" w:sz="4" w:space="0" w:color="auto"/>
            </w:tcBorders>
            <w:vAlign w:val="bottom"/>
          </w:tcPr>
          <w:p w14:paraId="19AD42DF" w14:textId="4DCD9948"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Tank </w:t>
            </w:r>
            <w:r w:rsidR="002E14A5">
              <w:rPr>
                <w:rFonts w:asciiTheme="minorHAnsi" w:eastAsia="Times New Roman" w:hAnsiTheme="minorHAnsi" w:cstheme="minorHAnsi"/>
                <w:sz w:val="18"/>
                <w:szCs w:val="18"/>
              </w:rPr>
              <w:t>L</w:t>
            </w:r>
            <w:r w:rsidRPr="00236F4B">
              <w:rPr>
                <w:rFonts w:asciiTheme="minorHAnsi" w:eastAsia="Times New Roman" w:hAnsiTheme="minorHAnsi" w:cstheme="minorHAnsi"/>
                <w:sz w:val="18"/>
                <w:szCs w:val="18"/>
              </w:rPr>
              <w:t>ocation</w:t>
            </w:r>
          </w:p>
        </w:tc>
      </w:tr>
      <w:tr w:rsidR="00F43DC7" w:rsidRPr="00323F2C" w14:paraId="66670E71"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tcPr>
          <w:p w14:paraId="251CD951" w14:textId="62B49DB1" w:rsidR="00F43DC7" w:rsidRPr="00236F4B" w:rsidRDefault="00F43DC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&lt;&lt;Reference value from A0</w:t>
            </w:r>
            <w:ins w:id="308" w:author="Smith, Alexis@Energy" w:date="2019-05-10T11:00:00Z">
              <w:r w:rsidR="00F349F6">
                <w:rPr>
                  <w:rFonts w:asciiTheme="minorHAnsi" w:eastAsia="Times New Roman" w:hAnsiTheme="minorHAnsi" w:cstheme="minorHAnsi"/>
                  <w:sz w:val="18"/>
                  <w:szCs w:val="20"/>
                </w:rPr>
                <w:t>2</w:t>
              </w:r>
            </w:ins>
            <w:del w:id="309" w:author="Smith, Alexis@Energy" w:date="2019-05-10T11:00:00Z">
              <w:r w:rsidRPr="00236F4B" w:rsidDel="00F349F6">
                <w:rPr>
                  <w:rFonts w:asciiTheme="minorHAnsi" w:eastAsia="Times New Roman" w:hAnsiTheme="minorHAnsi" w:cstheme="minorHAnsi"/>
                  <w:sz w:val="18"/>
                  <w:szCs w:val="20"/>
                </w:rPr>
                <w:delText>1</w:delText>
              </w:r>
            </w:del>
            <w:r w:rsidRPr="00236F4B">
              <w:rPr>
                <w:rFonts w:asciiTheme="minorHAnsi" w:eastAsia="Times New Roman" w:hAnsiTheme="minorHAnsi" w:cstheme="minorHAnsi"/>
                <w:sz w:val="18"/>
                <w:szCs w:val="20"/>
              </w:rPr>
              <w:t>&gt;&gt;</w:t>
            </w:r>
          </w:p>
        </w:tc>
        <w:tc>
          <w:tcPr>
            <w:tcW w:w="1586" w:type="dxa"/>
            <w:tcBorders>
              <w:top w:val="single" w:sz="4" w:space="0" w:color="auto"/>
              <w:left w:val="single" w:sz="4" w:space="0" w:color="auto"/>
              <w:bottom w:val="single" w:sz="4" w:space="0" w:color="auto"/>
              <w:right w:val="single" w:sz="4" w:space="0" w:color="auto"/>
            </w:tcBorders>
          </w:tcPr>
          <w:p w14:paraId="5EC9B411" w14:textId="53DCCE91" w:rsidR="00F43DC7" w:rsidRPr="00236F4B" w:rsidRDefault="00F43DC7" w:rsidP="006B0D0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&lt;&lt;Reference value from C02</w:t>
            </w:r>
            <w:ins w:id="310" w:author="Smith, Alexis@Energy" w:date="2019-03-15T08:37:00Z">
              <w:r w:rsidR="006B0D0C">
                <w:rPr>
                  <w:rFonts w:asciiTheme="minorHAnsi" w:eastAsia="Times New Roman" w:hAnsiTheme="minorHAnsi" w:cstheme="minorHAnsi"/>
                  <w:sz w:val="18"/>
                  <w:szCs w:val="20"/>
                </w:rPr>
                <w:t xml:space="preserve">. </w:t>
              </w:r>
              <w:r w:rsidR="006B0D0C" w:rsidRPr="005828AE">
                <w:rPr>
                  <w:rFonts w:asciiTheme="minorHAnsi" w:eastAsia="Times New Roman" w:hAnsiTheme="minorHAnsi" w:cstheme="minorHAnsi"/>
                  <w:sz w:val="18"/>
                  <w:szCs w:val="20"/>
                </w:rPr>
                <w:t xml:space="preserve">Value may be NA if </w:t>
              </w:r>
              <w:r w:rsidR="006B0D0C" w:rsidRPr="00DF1B84">
                <w:rPr>
                  <w:rFonts w:asciiTheme="minorHAnsi" w:eastAsia="Times New Roman" w:hAnsiTheme="minorHAnsi" w:cstheme="minorHAnsi"/>
                  <w:sz w:val="18"/>
                  <w:szCs w:val="20"/>
                </w:rPr>
                <w:t>C</w:t>
              </w:r>
              <w:r w:rsidR="006B0D0C" w:rsidRPr="005828AE">
                <w:rPr>
                  <w:rFonts w:asciiTheme="minorHAnsi" w:eastAsia="Times New Roman" w:hAnsiTheme="minorHAnsi" w:cstheme="minorHAnsi"/>
                  <w:sz w:val="18"/>
                  <w:szCs w:val="20"/>
                </w:rPr>
                <w:t>0</w:t>
              </w:r>
              <w:r w:rsidR="006B0D0C">
                <w:rPr>
                  <w:rFonts w:asciiTheme="minorHAnsi" w:eastAsia="Times New Roman" w:hAnsiTheme="minorHAnsi" w:cstheme="minorHAnsi"/>
                  <w:sz w:val="18"/>
                  <w:szCs w:val="20"/>
                </w:rPr>
                <w:t>2</w:t>
              </w:r>
              <w:r w:rsidR="006B0D0C" w:rsidRPr="005828AE">
                <w:rPr>
                  <w:rFonts w:asciiTheme="minorHAnsi" w:eastAsia="Times New Roman" w:hAnsiTheme="minorHAnsi" w:cstheme="minorHAnsi"/>
                  <w:sz w:val="18"/>
                  <w:szCs w:val="20"/>
                </w:rPr>
                <w:t xml:space="preserve"> is NA </w:t>
              </w:r>
            </w:ins>
            <w:r w:rsidRPr="00236F4B">
              <w:rPr>
                <w:rFonts w:asciiTheme="minorHAnsi" w:eastAsia="Times New Roman" w:hAnsiTheme="minorHAnsi" w:cstheme="minorHAnsi"/>
                <w:sz w:val="18"/>
                <w:szCs w:val="20"/>
              </w:rPr>
              <w:t>&gt;&gt;</w:t>
            </w:r>
          </w:p>
        </w:tc>
        <w:tc>
          <w:tcPr>
            <w:tcW w:w="1587" w:type="dxa"/>
            <w:tcBorders>
              <w:top w:val="single" w:sz="4" w:space="0" w:color="auto"/>
              <w:left w:val="single" w:sz="4" w:space="0" w:color="auto"/>
              <w:bottom w:val="single" w:sz="4" w:space="0" w:color="auto"/>
              <w:right w:val="single" w:sz="4" w:space="0" w:color="auto"/>
            </w:tcBorders>
          </w:tcPr>
          <w:p w14:paraId="7B0DE07D" w14:textId="41BC2855" w:rsidR="00F43DC7" w:rsidRPr="00236F4B" w:rsidRDefault="00F43DC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 xml:space="preserve">&lt;&lt;User input value; check value must be ≥ value in </w:t>
            </w:r>
            <w:r w:rsidR="00574862">
              <w:rPr>
                <w:rFonts w:asciiTheme="minorHAnsi" w:eastAsia="Times New Roman" w:hAnsiTheme="minorHAnsi" w:cstheme="minorHAnsi"/>
                <w:sz w:val="18"/>
                <w:szCs w:val="20"/>
              </w:rPr>
              <w:t>C0</w:t>
            </w:r>
            <w:r w:rsidRPr="00236F4B">
              <w:rPr>
                <w:rFonts w:asciiTheme="minorHAnsi" w:eastAsia="Times New Roman" w:hAnsiTheme="minorHAnsi" w:cstheme="minorHAnsi"/>
                <w:sz w:val="18"/>
                <w:szCs w:val="20"/>
              </w:rPr>
              <w:t>3 to comply, else flag non-compliant values and do not allow the doc to be registered &gt;&gt;</w:t>
            </w:r>
          </w:p>
        </w:tc>
        <w:tc>
          <w:tcPr>
            <w:tcW w:w="1587" w:type="dxa"/>
            <w:tcBorders>
              <w:top w:val="single" w:sz="4" w:space="0" w:color="auto"/>
              <w:left w:val="single" w:sz="4" w:space="0" w:color="auto"/>
              <w:bottom w:val="single" w:sz="4" w:space="0" w:color="auto"/>
              <w:right w:val="single" w:sz="4" w:space="0" w:color="auto"/>
            </w:tcBorders>
          </w:tcPr>
          <w:p w14:paraId="5E6A2653" w14:textId="2059CF3B" w:rsidR="00F43DC7" w:rsidRPr="00236F4B" w:rsidRDefault="00F43DC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236F4B">
              <w:rPr>
                <w:rFonts w:asciiTheme="minorHAnsi" w:eastAsia="Times New Roman" w:hAnsiTheme="minorHAnsi" w:cstheme="minorHAnsi"/>
                <w:sz w:val="18"/>
                <w:szCs w:val="20"/>
              </w:rPr>
              <w:t xml:space="preserve">4 to comply, else flag non-compliant values and do not allow the doc to be registered. Value may be NA if </w:t>
            </w:r>
            <w:r w:rsidR="00574862">
              <w:rPr>
                <w:rFonts w:asciiTheme="minorHAnsi" w:eastAsia="Times New Roman" w:hAnsiTheme="minorHAnsi" w:cstheme="minorHAnsi"/>
                <w:sz w:val="18"/>
                <w:szCs w:val="20"/>
              </w:rPr>
              <w:t>C</w:t>
            </w:r>
            <w:r w:rsidRPr="00236F4B">
              <w:rPr>
                <w:rFonts w:asciiTheme="minorHAnsi" w:eastAsia="Times New Roman" w:hAnsiTheme="minorHAnsi" w:cstheme="minorHAnsi"/>
                <w:sz w:val="18"/>
                <w:szCs w:val="20"/>
              </w:rPr>
              <w:t>04 is NA &gt;&gt;</w:t>
            </w:r>
          </w:p>
        </w:tc>
        <w:tc>
          <w:tcPr>
            <w:tcW w:w="1225" w:type="dxa"/>
            <w:tcBorders>
              <w:top w:val="single" w:sz="4" w:space="0" w:color="auto"/>
              <w:left w:val="single" w:sz="4" w:space="0" w:color="auto"/>
              <w:bottom w:val="single" w:sz="4" w:space="0" w:color="auto"/>
              <w:right w:val="single" w:sz="4" w:space="0" w:color="auto"/>
            </w:tcBorders>
          </w:tcPr>
          <w:p w14:paraId="294D355D" w14:textId="2DFEEDC7" w:rsidR="00F43DC7" w:rsidRPr="00236F4B" w:rsidRDefault="00F43DC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236F4B">
              <w:rPr>
                <w:rFonts w:asciiTheme="minorHAnsi" w:eastAsia="Times New Roman" w:hAnsiTheme="minorHAnsi" w:cstheme="minorHAnsi"/>
                <w:sz w:val="18"/>
                <w:szCs w:val="20"/>
              </w:rPr>
              <w:t xml:space="preserve">5 to comply, else flag non-compliant values and do not allow the doc to be registered. Value may be NA if </w:t>
            </w:r>
            <w:r w:rsidR="00574862">
              <w:rPr>
                <w:rFonts w:asciiTheme="minorHAnsi" w:eastAsia="Times New Roman" w:hAnsiTheme="minorHAnsi" w:cstheme="minorHAnsi"/>
                <w:sz w:val="18"/>
                <w:szCs w:val="20"/>
              </w:rPr>
              <w:t>C</w:t>
            </w:r>
            <w:r w:rsidRPr="00236F4B">
              <w:rPr>
                <w:rFonts w:asciiTheme="minorHAnsi" w:eastAsia="Times New Roman" w:hAnsiTheme="minorHAnsi" w:cstheme="minorHAnsi"/>
                <w:sz w:val="18"/>
                <w:szCs w:val="20"/>
              </w:rPr>
              <w:t>05 is NA &gt;&gt;</w:t>
            </w:r>
          </w:p>
        </w:tc>
        <w:tc>
          <w:tcPr>
            <w:tcW w:w="1350" w:type="dxa"/>
            <w:tcBorders>
              <w:top w:val="single" w:sz="4" w:space="0" w:color="auto"/>
              <w:left w:val="single" w:sz="4" w:space="0" w:color="auto"/>
              <w:bottom w:val="single" w:sz="4" w:space="0" w:color="auto"/>
              <w:right w:val="single" w:sz="4" w:space="0" w:color="auto"/>
            </w:tcBorders>
          </w:tcPr>
          <w:p w14:paraId="5F926BC3" w14:textId="5419D505" w:rsidR="00F43DC7" w:rsidRPr="00F43DC7" w:rsidDel="00F43DC7" w:rsidRDefault="00F43DC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 xml:space="preserve">&lt;&lt; User Input must equal reference values from </w:t>
            </w:r>
            <w:r w:rsidR="00574862">
              <w:rPr>
                <w:rFonts w:asciiTheme="minorHAnsi" w:eastAsia="Times New Roman" w:hAnsiTheme="minorHAnsi" w:cstheme="minorHAnsi"/>
                <w:sz w:val="18"/>
                <w:szCs w:val="20"/>
              </w:rPr>
              <w:t>C</w:t>
            </w:r>
            <w:r w:rsidRPr="00236F4B">
              <w:rPr>
                <w:rFonts w:asciiTheme="minorHAnsi" w:eastAsia="Times New Roman" w:hAnsiTheme="minorHAnsi" w:cstheme="minorHAnsi"/>
                <w:sz w:val="18"/>
                <w:szCs w:val="20"/>
              </w:rPr>
              <w:t>0</w:t>
            </w:r>
            <w:r w:rsidR="00574862">
              <w:rPr>
                <w:rFonts w:asciiTheme="minorHAnsi" w:eastAsia="Times New Roman" w:hAnsiTheme="minorHAnsi" w:cstheme="minorHAnsi"/>
                <w:sz w:val="18"/>
                <w:szCs w:val="20"/>
              </w:rPr>
              <w:t>6</w:t>
            </w:r>
            <w:r w:rsidR="0060478D">
              <w:rPr>
                <w:rFonts w:asciiTheme="minorHAnsi" w:eastAsia="Times New Roman" w:hAnsiTheme="minorHAnsi" w:cstheme="minorHAnsi"/>
                <w:sz w:val="18"/>
                <w:szCs w:val="20"/>
              </w:rPr>
              <w:t xml:space="preserve">, </w:t>
            </w:r>
            <w:r w:rsidR="0060478D" w:rsidRPr="00236F4B">
              <w:rPr>
                <w:rFonts w:asciiTheme="minorHAnsi" w:eastAsia="Times New Roman" w:hAnsiTheme="minorHAnsi" w:cstheme="minorHAnsi"/>
                <w:sz w:val="18"/>
                <w:szCs w:val="20"/>
              </w:rPr>
              <w:t>else flag non-compliant values and do not allow the doc to be registered.</w:t>
            </w:r>
            <w:r w:rsidRPr="00236F4B">
              <w:rPr>
                <w:rFonts w:asciiTheme="minorHAnsi" w:eastAsia="Times New Roman" w:hAnsiTheme="minorHAnsi" w:cstheme="minorHAnsi"/>
                <w:sz w:val="18"/>
                <w:szCs w:val="20"/>
              </w:rPr>
              <w:t xml:space="preserve"> NA is allowed only if Water Heater Type = Consumer Instantaneous or Commercial Instantaneous&gt;&gt;</w:t>
            </w:r>
          </w:p>
        </w:tc>
        <w:tc>
          <w:tcPr>
            <w:tcW w:w="2160" w:type="dxa"/>
            <w:tcBorders>
              <w:top w:val="single" w:sz="4" w:space="0" w:color="auto"/>
              <w:left w:val="single" w:sz="4" w:space="0" w:color="auto"/>
              <w:bottom w:val="single" w:sz="4" w:space="0" w:color="auto"/>
              <w:right w:val="single" w:sz="4" w:space="0" w:color="auto"/>
            </w:tcBorders>
          </w:tcPr>
          <w:p w14:paraId="12050A41" w14:textId="5916EC5C" w:rsidR="00F43DC7" w:rsidRPr="00236F4B" w:rsidRDefault="00F43DC7" w:rsidP="004D3E4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w:t>
            </w:r>
            <w:del w:id="311" w:author="Michael K Shewmaker" w:date="2019-02-26T14:38:00Z">
              <w:r w:rsidRPr="00236F4B" w:rsidDel="004D3E46">
                <w:rPr>
                  <w:rFonts w:asciiTheme="minorHAnsi" w:eastAsia="Times New Roman" w:hAnsiTheme="minorHAnsi" w:cstheme="minorHAnsi"/>
                  <w:sz w:val="18"/>
                  <w:szCs w:val="20"/>
                </w:rPr>
                <w:delText xml:space="preserve">User input value; check value must be = value in </w:delText>
              </w:r>
              <w:r w:rsidR="00574862" w:rsidDel="004D3E46">
                <w:rPr>
                  <w:rFonts w:asciiTheme="minorHAnsi" w:eastAsia="Times New Roman" w:hAnsiTheme="minorHAnsi" w:cstheme="minorHAnsi"/>
                  <w:sz w:val="18"/>
                  <w:szCs w:val="20"/>
                </w:rPr>
                <w:delText>C</w:delText>
              </w:r>
              <w:r w:rsidR="0015184E" w:rsidDel="004D3E46">
                <w:rPr>
                  <w:rFonts w:asciiTheme="minorHAnsi" w:eastAsia="Times New Roman" w:hAnsiTheme="minorHAnsi" w:cstheme="minorHAnsi"/>
                  <w:sz w:val="18"/>
                  <w:szCs w:val="20"/>
                </w:rPr>
                <w:delText>0</w:delText>
              </w:r>
              <w:r w:rsidR="00574862" w:rsidDel="004D3E46">
                <w:rPr>
                  <w:rFonts w:asciiTheme="minorHAnsi" w:eastAsia="Times New Roman" w:hAnsiTheme="minorHAnsi" w:cstheme="minorHAnsi"/>
                  <w:sz w:val="18"/>
                  <w:szCs w:val="20"/>
                </w:rPr>
                <w:delText xml:space="preserve">7 </w:delText>
              </w:r>
              <w:r w:rsidRPr="00236F4B" w:rsidDel="004D3E46">
                <w:rPr>
                  <w:rFonts w:asciiTheme="minorHAnsi" w:eastAsia="Times New Roman" w:hAnsiTheme="minorHAnsi" w:cstheme="minorHAnsi"/>
                  <w:sz w:val="18"/>
                  <w:szCs w:val="20"/>
                </w:rPr>
                <w:delText>to comply, else flag non-compliant values and do not allow the doc to be registered. Value may be NA if CF1R value is NA</w:delText>
              </w:r>
            </w:del>
            <w:ins w:id="312" w:author="Michael K Shewmaker" w:date="2019-02-26T14:38:00Z">
              <w:r w:rsidR="004D3E46">
                <w:rPr>
                  <w:rFonts w:asciiTheme="minorHAnsi" w:eastAsia="Times New Roman" w:hAnsiTheme="minorHAnsi" w:cstheme="minorHAnsi"/>
                  <w:sz w:val="18"/>
                  <w:szCs w:val="20"/>
                </w:rPr>
                <w:t>Reference value from C07</w:t>
              </w:r>
            </w:ins>
            <w:del w:id="313" w:author="Michael K Shewmaker" w:date="2019-02-26T14:38:00Z">
              <w:r w:rsidRPr="00236F4B" w:rsidDel="004D3E46">
                <w:rPr>
                  <w:rFonts w:asciiTheme="minorHAnsi" w:eastAsia="Times New Roman" w:hAnsiTheme="minorHAnsi" w:cstheme="minorHAnsi"/>
                  <w:sz w:val="18"/>
                  <w:szCs w:val="20"/>
                </w:rPr>
                <w:delText xml:space="preserve"> </w:delText>
              </w:r>
            </w:del>
            <w:r w:rsidRPr="00236F4B">
              <w:rPr>
                <w:rFonts w:asciiTheme="minorHAnsi" w:eastAsia="Times New Roman" w:hAnsiTheme="minorHAnsi" w:cstheme="minorHAnsi"/>
                <w:sz w:val="18"/>
                <w:szCs w:val="20"/>
              </w:rPr>
              <w:t>&gt;&gt;</w:t>
            </w:r>
          </w:p>
        </w:tc>
      </w:tr>
      <w:tr w:rsidR="00F43DC7" w:rsidRPr="00323F2C" w14:paraId="1BFCF610"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vAlign w:val="center"/>
          </w:tcPr>
          <w:p w14:paraId="1AA1F30C"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6" w:type="dxa"/>
            <w:tcBorders>
              <w:top w:val="single" w:sz="4" w:space="0" w:color="auto"/>
              <w:left w:val="single" w:sz="4" w:space="0" w:color="auto"/>
              <w:bottom w:val="single" w:sz="4" w:space="0" w:color="auto"/>
              <w:right w:val="single" w:sz="4" w:space="0" w:color="auto"/>
            </w:tcBorders>
            <w:vAlign w:val="center"/>
          </w:tcPr>
          <w:p w14:paraId="51F5DFB6"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6094267A"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2E94FC99"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25" w:type="dxa"/>
            <w:tcBorders>
              <w:top w:val="single" w:sz="4" w:space="0" w:color="auto"/>
              <w:left w:val="single" w:sz="4" w:space="0" w:color="auto"/>
              <w:bottom w:val="single" w:sz="4" w:space="0" w:color="auto"/>
              <w:right w:val="single" w:sz="4" w:space="0" w:color="auto"/>
            </w:tcBorders>
            <w:vAlign w:val="center"/>
          </w:tcPr>
          <w:p w14:paraId="24AB511A"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41B4354" w14:textId="77777777"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60" w:type="dxa"/>
            <w:tcBorders>
              <w:top w:val="single" w:sz="4" w:space="0" w:color="auto"/>
              <w:left w:val="single" w:sz="4" w:space="0" w:color="auto"/>
              <w:bottom w:val="single" w:sz="4" w:space="0" w:color="auto"/>
              <w:right w:val="single" w:sz="4" w:space="0" w:color="auto"/>
            </w:tcBorders>
            <w:vAlign w:val="center"/>
          </w:tcPr>
          <w:p w14:paraId="5B530BEA" w14:textId="0F3D0CA8"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2FCBBD3C" w14:textId="77777777" w:rsidR="00F1004F" w:rsidRPr="00236F4B" w:rsidRDefault="00F1004F" w:rsidP="00526D3D">
      <w:pPr>
        <w:spacing w:after="0" w:line="240" w:lineRule="auto"/>
        <w:rPr>
          <w:rFonts w:asciiTheme="minorHAnsi" w:hAnsiTheme="minorHAnsi" w:cstheme="minorHAnsi"/>
          <w:sz w:val="18"/>
          <w:szCs w:val="18"/>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198"/>
        <w:gridCol w:w="4290"/>
        <w:gridCol w:w="5528"/>
      </w:tblGrid>
      <w:tr w:rsidR="00526D3D" w:rsidRPr="00323F2C" w14:paraId="571E583F" w14:textId="77777777" w:rsidTr="00236F4B">
        <w:trPr>
          <w:trHeight w:val="144"/>
        </w:trPr>
        <w:tc>
          <w:tcPr>
            <w:tcW w:w="11016" w:type="dxa"/>
            <w:gridSpan w:val="3"/>
            <w:tcBorders>
              <w:top w:val="single" w:sz="4" w:space="0" w:color="auto"/>
              <w:bottom w:val="single" w:sz="4" w:space="0" w:color="auto"/>
            </w:tcBorders>
            <w:vAlign w:val="center"/>
          </w:tcPr>
          <w:p w14:paraId="63194949" w14:textId="77777777" w:rsidR="00526D3D" w:rsidRDefault="00F43DC7" w:rsidP="00C309E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E</w:t>
            </w:r>
            <w:r w:rsidR="00526D3D" w:rsidRPr="00236F4B">
              <w:rPr>
                <w:rFonts w:asciiTheme="minorHAnsi" w:hAnsiTheme="minorHAnsi" w:cstheme="minorHAnsi"/>
                <w:b/>
                <w:sz w:val="18"/>
                <w:szCs w:val="18"/>
              </w:rPr>
              <w:t>. Installed Water Heater Manufacturer Information</w:t>
            </w:r>
          </w:p>
          <w:p w14:paraId="41D9AF14" w14:textId="51A9475E" w:rsidR="00825ED4" w:rsidRPr="00236F4B" w:rsidRDefault="00825ED4" w:rsidP="00C309E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Pr>
                <w:rFonts w:asciiTheme="minorHAnsi" w:eastAsia="Times New Roman" w:hAnsiTheme="minorHAnsi" w:cstheme="minorHAnsi"/>
                <w:sz w:val="18"/>
                <w:szCs w:val="20"/>
              </w:rPr>
              <w:t>&lt;&lt;If A0</w:t>
            </w:r>
            <w:ins w:id="314" w:author="Smith, Alexis@Energy" w:date="2019-05-10T11:57:00Z">
              <w:r w:rsidR="00C31E7D">
                <w:rPr>
                  <w:rFonts w:asciiTheme="minorHAnsi" w:eastAsia="Times New Roman" w:hAnsiTheme="minorHAnsi" w:cstheme="minorHAnsi"/>
                  <w:sz w:val="18"/>
                  <w:szCs w:val="20"/>
                </w:rPr>
                <w:t>9</w:t>
              </w:r>
            </w:ins>
            <w:del w:id="315" w:author="Smith, Alexis@Energy" w:date="2019-05-10T11:57:00Z">
              <w:r w:rsidDel="00C31E7D">
                <w:rPr>
                  <w:rFonts w:asciiTheme="minorHAnsi" w:eastAsia="Times New Roman" w:hAnsiTheme="minorHAnsi" w:cstheme="minorHAnsi"/>
                  <w:sz w:val="18"/>
                  <w:szCs w:val="20"/>
                </w:rPr>
                <w:delText>8</w:delText>
              </w:r>
            </w:del>
            <w:r w:rsidRPr="00236F4B">
              <w:rPr>
                <w:rFonts w:asciiTheme="minorHAnsi" w:eastAsia="Times New Roman" w:hAnsiTheme="minorHAnsi" w:cstheme="minorHAnsi"/>
                <w:sz w:val="18"/>
                <w:szCs w:val="20"/>
              </w:rPr>
              <w:t xml:space="preserve"> “Central DHW Distribution” </w:t>
            </w:r>
            <w:r>
              <w:rPr>
                <w:rFonts w:asciiTheme="minorHAnsi" w:eastAsia="Times New Roman" w:hAnsiTheme="minorHAnsi" w:cstheme="minorHAnsi"/>
                <w:sz w:val="18"/>
                <w:szCs w:val="20"/>
              </w:rPr>
              <w:t>≠</w:t>
            </w:r>
            <w:r w:rsidRPr="00236F4B">
              <w:rPr>
                <w:rFonts w:asciiTheme="minorHAnsi" w:eastAsia="Times New Roman" w:hAnsiTheme="minorHAnsi" w:cstheme="minorHAnsi"/>
                <w:sz w:val="18"/>
                <w:szCs w:val="20"/>
              </w:rPr>
              <w:t>“NA”, then display the "section does not apply" message; else display this entire table &gt;&gt;</w:t>
            </w:r>
          </w:p>
        </w:tc>
      </w:tr>
      <w:tr w:rsidR="00526D3D" w:rsidRPr="00323F2C" w14:paraId="3A0A7CF5" w14:textId="77777777" w:rsidTr="00236F4B">
        <w:trPr>
          <w:trHeight w:val="144"/>
        </w:trPr>
        <w:tc>
          <w:tcPr>
            <w:tcW w:w="1198" w:type="dxa"/>
            <w:tcBorders>
              <w:top w:val="single" w:sz="4" w:space="0" w:color="auto"/>
              <w:bottom w:val="single" w:sz="4" w:space="0" w:color="auto"/>
              <w:right w:val="single" w:sz="4" w:space="0" w:color="auto"/>
            </w:tcBorders>
            <w:vAlign w:val="center"/>
          </w:tcPr>
          <w:p w14:paraId="422C5BC1"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01</w:t>
            </w:r>
          </w:p>
        </w:tc>
        <w:tc>
          <w:tcPr>
            <w:tcW w:w="4290" w:type="dxa"/>
            <w:tcBorders>
              <w:top w:val="single" w:sz="4" w:space="0" w:color="auto"/>
              <w:left w:val="single" w:sz="4" w:space="0" w:color="auto"/>
              <w:bottom w:val="single" w:sz="4" w:space="0" w:color="auto"/>
              <w:right w:val="single" w:sz="4" w:space="0" w:color="auto"/>
            </w:tcBorders>
            <w:vAlign w:val="center"/>
          </w:tcPr>
          <w:p w14:paraId="3AC8C00C"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02</w:t>
            </w:r>
          </w:p>
        </w:tc>
        <w:tc>
          <w:tcPr>
            <w:tcW w:w="5528" w:type="dxa"/>
            <w:tcBorders>
              <w:top w:val="single" w:sz="4" w:space="0" w:color="auto"/>
              <w:left w:val="single" w:sz="4" w:space="0" w:color="auto"/>
              <w:bottom w:val="single" w:sz="4" w:space="0" w:color="auto"/>
            </w:tcBorders>
            <w:vAlign w:val="center"/>
          </w:tcPr>
          <w:p w14:paraId="427C6A65"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03</w:t>
            </w:r>
          </w:p>
        </w:tc>
      </w:tr>
      <w:tr w:rsidR="00526D3D" w:rsidRPr="00323F2C" w14:paraId="059CA8FC" w14:textId="77777777" w:rsidTr="00236F4B">
        <w:trPr>
          <w:trHeight w:val="144"/>
        </w:trPr>
        <w:tc>
          <w:tcPr>
            <w:tcW w:w="1198" w:type="dxa"/>
            <w:tcBorders>
              <w:top w:val="single" w:sz="4" w:space="0" w:color="auto"/>
              <w:bottom w:val="single" w:sz="4" w:space="0" w:color="auto"/>
              <w:right w:val="single" w:sz="4" w:space="0" w:color="auto"/>
            </w:tcBorders>
            <w:vAlign w:val="bottom"/>
          </w:tcPr>
          <w:p w14:paraId="3F689BCB"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Water Heating System ID or Name</w:t>
            </w:r>
          </w:p>
        </w:tc>
        <w:tc>
          <w:tcPr>
            <w:tcW w:w="4290" w:type="dxa"/>
            <w:tcBorders>
              <w:top w:val="single" w:sz="4" w:space="0" w:color="auto"/>
              <w:left w:val="single" w:sz="4" w:space="0" w:color="auto"/>
              <w:bottom w:val="single" w:sz="4" w:space="0" w:color="auto"/>
              <w:right w:val="single" w:sz="4" w:space="0" w:color="auto"/>
            </w:tcBorders>
            <w:vAlign w:val="bottom"/>
          </w:tcPr>
          <w:p w14:paraId="2B2D9DF4"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Manufacturer</w:t>
            </w:r>
          </w:p>
        </w:tc>
        <w:tc>
          <w:tcPr>
            <w:tcW w:w="5528" w:type="dxa"/>
            <w:tcBorders>
              <w:top w:val="single" w:sz="4" w:space="0" w:color="auto"/>
              <w:left w:val="single" w:sz="4" w:space="0" w:color="auto"/>
              <w:bottom w:val="single" w:sz="4" w:space="0" w:color="auto"/>
            </w:tcBorders>
            <w:vAlign w:val="bottom"/>
          </w:tcPr>
          <w:p w14:paraId="10116000"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Model Number</w:t>
            </w:r>
          </w:p>
        </w:tc>
      </w:tr>
      <w:tr w:rsidR="00C309E7" w:rsidRPr="00323F2C" w14:paraId="3F103E34" w14:textId="77777777" w:rsidTr="00236F4B">
        <w:trPr>
          <w:trHeight w:val="144"/>
        </w:trPr>
        <w:tc>
          <w:tcPr>
            <w:tcW w:w="1198" w:type="dxa"/>
            <w:tcBorders>
              <w:top w:val="single" w:sz="4" w:space="0" w:color="auto"/>
              <w:bottom w:val="single" w:sz="4" w:space="0" w:color="auto"/>
              <w:right w:val="single" w:sz="4" w:space="0" w:color="auto"/>
            </w:tcBorders>
          </w:tcPr>
          <w:p w14:paraId="660B7BE0" w14:textId="68D94950" w:rsidR="00C309E7" w:rsidRPr="00236F4B" w:rsidRDefault="00C309E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&lt;&lt;reference value from </w:t>
            </w:r>
            <w:r w:rsidR="00B843FA">
              <w:rPr>
                <w:rFonts w:asciiTheme="minorHAnsi" w:eastAsia="Times New Roman" w:hAnsiTheme="minorHAnsi" w:cstheme="minorHAnsi"/>
                <w:sz w:val="18"/>
                <w:szCs w:val="18"/>
              </w:rPr>
              <w:t>A</w:t>
            </w:r>
            <w:r w:rsidRPr="00236F4B">
              <w:rPr>
                <w:rFonts w:asciiTheme="minorHAnsi" w:eastAsia="Times New Roman" w:hAnsiTheme="minorHAnsi" w:cstheme="minorHAnsi"/>
                <w:sz w:val="18"/>
                <w:szCs w:val="18"/>
              </w:rPr>
              <w:t>0</w:t>
            </w:r>
            <w:ins w:id="316" w:author="Smith, Alexis@Energy" w:date="2019-05-10T11:00:00Z">
              <w:r w:rsidR="00F349F6">
                <w:rPr>
                  <w:rFonts w:asciiTheme="minorHAnsi" w:eastAsia="Times New Roman" w:hAnsiTheme="minorHAnsi" w:cstheme="minorHAnsi"/>
                  <w:sz w:val="18"/>
                  <w:szCs w:val="18"/>
                </w:rPr>
                <w:t>2</w:t>
              </w:r>
            </w:ins>
            <w:del w:id="317" w:author="Smith, Alexis@Energy" w:date="2019-05-10T11:00:00Z">
              <w:r w:rsidRPr="00236F4B" w:rsidDel="00F349F6">
                <w:rPr>
                  <w:rFonts w:asciiTheme="minorHAnsi" w:eastAsia="Times New Roman" w:hAnsiTheme="minorHAnsi" w:cstheme="minorHAnsi"/>
                  <w:sz w:val="18"/>
                  <w:szCs w:val="18"/>
                </w:rPr>
                <w:delText>1</w:delText>
              </w:r>
            </w:del>
            <w:r w:rsidRPr="00236F4B">
              <w:rPr>
                <w:rFonts w:asciiTheme="minorHAnsi" w:eastAsia="Times New Roman" w:hAnsiTheme="minorHAnsi" w:cstheme="minorHAnsi"/>
                <w:sz w:val="18"/>
                <w:szCs w:val="18"/>
              </w:rPr>
              <w:t>&gt;&gt;</w:t>
            </w:r>
          </w:p>
        </w:tc>
        <w:tc>
          <w:tcPr>
            <w:tcW w:w="4290" w:type="dxa"/>
            <w:tcBorders>
              <w:top w:val="single" w:sz="4" w:space="0" w:color="auto"/>
              <w:left w:val="single" w:sz="4" w:space="0" w:color="auto"/>
              <w:bottom w:val="single" w:sz="4" w:space="0" w:color="auto"/>
              <w:right w:val="single" w:sz="4" w:space="0" w:color="auto"/>
            </w:tcBorders>
          </w:tcPr>
          <w:p w14:paraId="619C2048" w14:textId="41E2E6DB" w:rsidR="00C309E7" w:rsidRPr="00236F4B" w:rsidRDefault="00C309E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&lt;&lt;User input&gt;&gt;</w:t>
            </w:r>
          </w:p>
        </w:tc>
        <w:tc>
          <w:tcPr>
            <w:tcW w:w="5528" w:type="dxa"/>
            <w:tcBorders>
              <w:top w:val="single" w:sz="4" w:space="0" w:color="auto"/>
              <w:left w:val="single" w:sz="4" w:space="0" w:color="auto"/>
              <w:bottom w:val="single" w:sz="4" w:space="0" w:color="auto"/>
            </w:tcBorders>
            <w:shd w:val="clear" w:color="auto" w:fill="FFFFFF" w:themeFill="background1"/>
          </w:tcPr>
          <w:p w14:paraId="3D8F572D" w14:textId="38BF34FA" w:rsidR="00C309E7" w:rsidRPr="00236F4B" w:rsidRDefault="00C309E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&lt;&lt;User input&gt;&gt;</w:t>
            </w:r>
          </w:p>
        </w:tc>
      </w:tr>
      <w:tr w:rsidR="00C309E7" w:rsidRPr="00323F2C" w14:paraId="6D821420" w14:textId="77777777" w:rsidTr="00236F4B">
        <w:trPr>
          <w:trHeight w:val="144"/>
        </w:trPr>
        <w:tc>
          <w:tcPr>
            <w:tcW w:w="1198" w:type="dxa"/>
            <w:tcBorders>
              <w:top w:val="single" w:sz="4" w:space="0" w:color="auto"/>
              <w:bottom w:val="single" w:sz="4" w:space="0" w:color="auto"/>
              <w:right w:val="single" w:sz="4" w:space="0" w:color="auto"/>
            </w:tcBorders>
            <w:vAlign w:val="bottom"/>
          </w:tcPr>
          <w:p w14:paraId="6D2F1719" w14:textId="77777777" w:rsidR="00C309E7" w:rsidRPr="00236F4B"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290" w:type="dxa"/>
            <w:tcBorders>
              <w:top w:val="single" w:sz="4" w:space="0" w:color="auto"/>
              <w:left w:val="single" w:sz="4" w:space="0" w:color="auto"/>
              <w:bottom w:val="single" w:sz="4" w:space="0" w:color="auto"/>
              <w:right w:val="single" w:sz="4" w:space="0" w:color="auto"/>
            </w:tcBorders>
            <w:vAlign w:val="bottom"/>
          </w:tcPr>
          <w:p w14:paraId="4295FB7D" w14:textId="77777777" w:rsidR="00C309E7" w:rsidRPr="00236F4B"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528" w:type="dxa"/>
            <w:tcBorders>
              <w:top w:val="single" w:sz="4" w:space="0" w:color="auto"/>
              <w:left w:val="single" w:sz="4" w:space="0" w:color="auto"/>
              <w:bottom w:val="single" w:sz="4" w:space="0" w:color="auto"/>
            </w:tcBorders>
          </w:tcPr>
          <w:p w14:paraId="0EDDC959" w14:textId="77777777" w:rsidR="00C309E7" w:rsidRPr="00236F4B"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40D9694C" w14:textId="47F6CCE5" w:rsidR="009268B1" w:rsidRDefault="009268B1" w:rsidP="00064F9C">
      <w:pPr>
        <w:spacing w:after="0" w:line="240" w:lineRule="auto"/>
        <w:rPr>
          <w:rFonts w:asciiTheme="minorHAnsi" w:hAnsiTheme="minorHAnsi" w:cstheme="minorHAnsi"/>
          <w:sz w:val="18"/>
          <w:szCs w:val="18"/>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10275"/>
      </w:tblGrid>
      <w:tr w:rsidR="00B843FA" w:rsidRPr="00B843FA" w14:paraId="2664D56C" w14:textId="77777777" w:rsidTr="00236F4B">
        <w:trPr>
          <w:trHeight w:val="144"/>
        </w:trPr>
        <w:tc>
          <w:tcPr>
            <w:tcW w:w="10980" w:type="dxa"/>
            <w:gridSpan w:val="2"/>
            <w:tcBorders>
              <w:top w:val="single" w:sz="4" w:space="0" w:color="auto"/>
              <w:left w:val="single" w:sz="4" w:space="0" w:color="auto"/>
              <w:bottom w:val="single" w:sz="4" w:space="0" w:color="auto"/>
              <w:right w:val="single" w:sz="4" w:space="0" w:color="auto"/>
            </w:tcBorders>
          </w:tcPr>
          <w:p w14:paraId="203B84DD" w14:textId="77777777" w:rsidR="00B843FA" w:rsidRPr="00B843FA" w:rsidRDefault="00B843FA" w:rsidP="00B843FA">
            <w:pPr>
              <w:keepNext/>
              <w:spacing w:after="0" w:line="240" w:lineRule="auto"/>
              <w:rPr>
                <w:rFonts w:asciiTheme="minorHAnsi" w:eastAsiaTheme="minorEastAsia" w:hAnsiTheme="minorHAnsi" w:cstheme="minorHAnsi"/>
                <w:sz w:val="20"/>
                <w:szCs w:val="18"/>
              </w:rPr>
            </w:pPr>
            <w:r w:rsidRPr="00B843FA">
              <w:rPr>
                <w:rFonts w:asciiTheme="minorHAnsi" w:eastAsiaTheme="minorEastAsia" w:hAnsiTheme="minorHAnsi" w:cstheme="minorHAnsi"/>
                <w:b/>
                <w:sz w:val="20"/>
                <w:szCs w:val="18"/>
              </w:rPr>
              <w:t>F. Mandatory Measures for all Domestic Hot Water Distribution Systems</w:t>
            </w:r>
          </w:p>
        </w:tc>
      </w:tr>
      <w:tr w:rsidR="00B843FA" w:rsidRPr="00B843FA" w14:paraId="25ABEACA" w14:textId="77777777" w:rsidTr="00236F4B">
        <w:trPr>
          <w:trHeight w:val="144"/>
          <w:tblHeader/>
        </w:trPr>
        <w:tc>
          <w:tcPr>
            <w:tcW w:w="705" w:type="dxa"/>
            <w:vAlign w:val="center"/>
          </w:tcPr>
          <w:p w14:paraId="055C607D"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01</w:t>
            </w:r>
          </w:p>
        </w:tc>
        <w:tc>
          <w:tcPr>
            <w:tcW w:w="10275" w:type="dxa"/>
            <w:vAlign w:val="center"/>
          </w:tcPr>
          <w:p w14:paraId="43EE3D21"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Equipment shall meet the applicable requirements of the Appliance Efficiency Regulations (Section 110.3(b)1).</w:t>
            </w:r>
          </w:p>
        </w:tc>
      </w:tr>
      <w:tr w:rsidR="00B843FA" w:rsidRPr="00B843FA" w14:paraId="6A98A891" w14:textId="77777777" w:rsidTr="00236F4B">
        <w:trPr>
          <w:trHeight w:val="144"/>
          <w:tblHeader/>
        </w:trPr>
        <w:tc>
          <w:tcPr>
            <w:tcW w:w="705" w:type="dxa"/>
            <w:vAlign w:val="center"/>
          </w:tcPr>
          <w:p w14:paraId="4F5B0C04"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02</w:t>
            </w:r>
          </w:p>
        </w:tc>
        <w:tc>
          <w:tcPr>
            <w:tcW w:w="10275" w:type="dxa"/>
            <w:vAlign w:val="center"/>
          </w:tcPr>
          <w:p w14:paraId="72E8DDFA" w14:textId="7B163C86"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 xml:space="preserve">Unfired </w:t>
            </w:r>
            <w:r w:rsidR="002E14A5">
              <w:rPr>
                <w:rFonts w:asciiTheme="minorHAnsi" w:eastAsiaTheme="minorEastAsia" w:hAnsiTheme="minorHAnsi" w:cstheme="minorHAnsi"/>
                <w:sz w:val="18"/>
                <w:szCs w:val="18"/>
              </w:rPr>
              <w:t>s</w:t>
            </w:r>
            <w:r w:rsidRPr="00B843FA">
              <w:rPr>
                <w:rFonts w:asciiTheme="minorHAnsi" w:eastAsiaTheme="minorEastAsia" w:hAnsiTheme="minorHAnsi" w:cstheme="minorHAnsi"/>
                <w:sz w:val="18"/>
                <w:szCs w:val="18"/>
              </w:rPr>
              <w:t xml:space="preserve">torage </w:t>
            </w:r>
            <w:r w:rsidR="002E14A5">
              <w:rPr>
                <w:rFonts w:asciiTheme="minorHAnsi" w:eastAsiaTheme="minorEastAsia" w:hAnsiTheme="minorHAnsi" w:cstheme="minorHAnsi"/>
                <w:sz w:val="18"/>
                <w:szCs w:val="18"/>
              </w:rPr>
              <w:t>t</w:t>
            </w:r>
            <w:r w:rsidRPr="00B843FA">
              <w:rPr>
                <w:rFonts w:asciiTheme="minorHAnsi" w:eastAsiaTheme="minorEastAsia" w:hAnsiTheme="minorHAnsi" w:cstheme="minorHAnsi"/>
                <w:sz w:val="18"/>
                <w:szCs w:val="18"/>
              </w:rPr>
              <w:t>anks are insulated with an external R-12 or combination of R-16 internal and external Insulation. (Section 110.3(c)4).</w:t>
            </w:r>
          </w:p>
        </w:tc>
      </w:tr>
      <w:tr w:rsidR="00B843FA" w:rsidRPr="00B843FA" w14:paraId="4DE928D5" w14:textId="77777777" w:rsidTr="00236F4B">
        <w:trPr>
          <w:trHeight w:val="144"/>
        </w:trPr>
        <w:tc>
          <w:tcPr>
            <w:tcW w:w="705" w:type="dxa"/>
            <w:vAlign w:val="center"/>
          </w:tcPr>
          <w:p w14:paraId="7D87C07A" w14:textId="77777777" w:rsidR="00B843FA" w:rsidRPr="00B843FA" w:rsidRDefault="00B843FA" w:rsidP="00B843FA">
            <w:pPr>
              <w:keepNext/>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03</w:t>
            </w:r>
          </w:p>
        </w:tc>
        <w:tc>
          <w:tcPr>
            <w:tcW w:w="10275" w:type="dxa"/>
            <w:vAlign w:val="center"/>
          </w:tcPr>
          <w:p w14:paraId="5BF0078C" w14:textId="1D5FFC53" w:rsidR="00B843FA" w:rsidRPr="00B843FA" w:rsidRDefault="00B843FA" w:rsidP="00B843FA">
            <w:pPr>
              <w:keepNext/>
              <w:autoSpaceDE w:val="0"/>
              <w:autoSpaceDN w:val="0"/>
              <w:adjustRightInd w:val="0"/>
              <w:spacing w:after="0" w:line="240" w:lineRule="auto"/>
              <w:rPr>
                <w:rFonts w:asciiTheme="minorHAnsi" w:eastAsiaTheme="minorEastAsia" w:hAnsiTheme="minorHAnsi" w:cstheme="minorHAnsi"/>
                <w:b/>
                <w:bCs/>
                <w:sz w:val="18"/>
                <w:szCs w:val="18"/>
              </w:rPr>
            </w:pPr>
            <w:r w:rsidRPr="00B843FA">
              <w:rPr>
                <w:rFonts w:asciiTheme="minorHAnsi" w:eastAsiaTheme="minorEastAsia" w:hAnsiTheme="minorHAnsi" w:cstheme="minorHAnsi"/>
                <w:bCs/>
                <w:sz w:val="18"/>
                <w:szCs w:val="18"/>
              </w:rPr>
              <w:t>All domestic hot water piping shall be insulated as specified in Section 609.11 of the California Plumbing Code. In addition, the following piping conditions shall have a minimum insulation wall thickness of 1 inch or a mi</w:t>
            </w:r>
            <w:r w:rsidR="00A956FB">
              <w:rPr>
                <w:rFonts w:asciiTheme="minorHAnsi" w:eastAsiaTheme="minorEastAsia" w:hAnsiTheme="minorHAnsi" w:cstheme="minorHAnsi"/>
                <w:bCs/>
                <w:sz w:val="18"/>
                <w:szCs w:val="18"/>
              </w:rPr>
              <w:t>nimum insulation R-value of 7.7</w:t>
            </w:r>
            <w:r w:rsidRPr="00B843FA">
              <w:rPr>
                <w:rFonts w:asciiTheme="minorHAnsi" w:eastAsiaTheme="minorEastAsia" w:hAnsiTheme="minorHAnsi" w:cstheme="minorHAnsi"/>
                <w:bCs/>
                <w:sz w:val="18"/>
                <w:szCs w:val="18"/>
              </w:rPr>
              <w:t xml:space="preserve"> (RA4.4.1)</w:t>
            </w:r>
          </w:p>
          <w:p w14:paraId="225E702F" w14:textId="77777777" w:rsidR="00B843FA" w:rsidRPr="00B843FA"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The first 5 feet (1.5 meters) of cold water pipes from the storage tank.</w:t>
            </w:r>
          </w:p>
          <w:p w14:paraId="1C028B40" w14:textId="77777777" w:rsidR="00B843FA" w:rsidRPr="00B843FA"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piping with a nominal diameter of 3/4 inch (19 millimeter) and less than 1 inch.</w:t>
            </w:r>
          </w:p>
          <w:p w14:paraId="28A4D75D" w14:textId="59E4E7E5" w:rsidR="00B843FA" w:rsidRPr="003F5E03"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hot water piping from the heating source to the kitchen fixtures.</w:t>
            </w:r>
          </w:p>
          <w:p w14:paraId="3DA11E46" w14:textId="039421BB" w:rsidR="003F5E03" w:rsidRPr="003F5E03" w:rsidRDefault="003F5E03"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from the heating source to storage tank or between tanks</w:t>
            </w:r>
          </w:p>
          <w:p w14:paraId="64DEB6EF" w14:textId="61A3386C" w:rsidR="003F5E03" w:rsidRPr="00B843FA" w:rsidRDefault="003F5E03"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Pr>
                <w:rFonts w:asciiTheme="minorHAnsi" w:eastAsia="Times New Roman" w:hAnsiTheme="minorHAnsi" w:cstheme="minorHAnsi"/>
                <w:bCs/>
                <w:sz w:val="18"/>
                <w:szCs w:val="18"/>
              </w:rPr>
              <w:t>All piping associated with a recirculation system.</w:t>
            </w:r>
          </w:p>
          <w:p w14:paraId="56E6DEB4" w14:textId="77777777" w:rsidR="00B843FA" w:rsidRPr="00B843FA"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underground piping.</w:t>
            </w:r>
          </w:p>
          <w:p w14:paraId="338D8123" w14:textId="1F1CE9E0" w:rsidR="00B843FA" w:rsidRPr="003F5E03" w:rsidRDefault="00B843FA" w:rsidP="00E26207">
            <w:pPr>
              <w:keepNext/>
              <w:numPr>
                <w:ilvl w:val="1"/>
                <w:numId w:val="10"/>
              </w:numPr>
              <w:autoSpaceDE w:val="0"/>
              <w:autoSpaceDN w:val="0"/>
              <w:adjustRightInd w:val="0"/>
              <w:spacing w:after="0" w:line="240" w:lineRule="auto"/>
              <w:ind w:left="271" w:hanging="277"/>
              <w:contextualSpacing/>
              <w:rPr>
                <w:rFonts w:asciiTheme="minorHAnsi" w:eastAsia="Times New Roman" w:hAnsiTheme="minorHAnsi" w:cstheme="minorHAnsi"/>
                <w:bCs/>
                <w:sz w:val="18"/>
                <w:szCs w:val="18"/>
              </w:rPr>
            </w:pPr>
            <w:r w:rsidRPr="00B843FA">
              <w:rPr>
                <w:rFonts w:asciiTheme="minorHAnsi" w:eastAsia="Times New Roman" w:hAnsiTheme="minorHAnsi" w:cstheme="minorHAnsi"/>
                <w:bCs/>
                <w:sz w:val="18"/>
                <w:szCs w:val="18"/>
              </w:rPr>
              <w:t>Insulation buried below grade must be installed in a waterproof and non-crushable casing or sleeve.</w:t>
            </w:r>
          </w:p>
          <w:p w14:paraId="569FF2DB" w14:textId="77777777"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51349EEA" w14:textId="7825AB8D"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interior or exterior walls that is surrounded on all sides by at least 1 inch (</w:t>
            </w:r>
            <w:r w:rsidR="00684EC5">
              <w:rPr>
                <w:rFonts w:asciiTheme="minorHAnsi" w:eastAsia="Times New Roman" w:hAnsiTheme="minorHAnsi" w:cstheme="minorHAnsi"/>
                <w:bCs/>
                <w:sz w:val="18"/>
                <w:szCs w:val="18"/>
              </w:rPr>
              <w:t>2.</w:t>
            </w:r>
            <w:r w:rsidRPr="00B843FA">
              <w:rPr>
                <w:rFonts w:asciiTheme="minorHAnsi" w:eastAsia="Times New Roman" w:hAnsiTheme="minorHAnsi" w:cstheme="minorHAnsi"/>
                <w:bCs/>
                <w:sz w:val="18"/>
                <w:szCs w:val="18"/>
              </w:rPr>
              <w:t>5 cm) of insulation.</w:t>
            </w:r>
          </w:p>
          <w:p w14:paraId="6AC14B4D" w14:textId="7489EC29"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crawlspace with a minimum of 1 inches (</w:t>
            </w:r>
            <w:r w:rsidR="00684EC5">
              <w:rPr>
                <w:rFonts w:asciiTheme="minorHAnsi" w:eastAsia="Times New Roman" w:hAnsiTheme="minorHAnsi" w:cstheme="minorHAnsi"/>
                <w:bCs/>
                <w:sz w:val="18"/>
                <w:szCs w:val="18"/>
              </w:rPr>
              <w:t>2.</w:t>
            </w:r>
            <w:r w:rsidRPr="00B843FA">
              <w:rPr>
                <w:rFonts w:asciiTheme="minorHAnsi" w:eastAsia="Times New Roman" w:hAnsiTheme="minorHAnsi" w:cstheme="minorHAnsi"/>
                <w:bCs/>
                <w:sz w:val="18"/>
                <w:szCs w:val="18"/>
              </w:rPr>
              <w:t>5 cm) of crawlspace insulation above and below.</w:t>
            </w:r>
          </w:p>
          <w:p w14:paraId="1472B014" w14:textId="2F6C9FC1"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attics with a minimum of 4 inches (10 cm) of attic insulation on top</w:t>
            </w:r>
            <w:r w:rsidR="002E14A5">
              <w:rPr>
                <w:rFonts w:asciiTheme="minorHAnsi" w:eastAsia="Times New Roman" w:hAnsiTheme="minorHAnsi" w:cstheme="minorHAnsi"/>
                <w:bCs/>
                <w:sz w:val="18"/>
                <w:szCs w:val="18"/>
              </w:rPr>
              <w:t>.</w:t>
            </w:r>
          </w:p>
          <w:p w14:paraId="0ED9A059" w14:textId="77777777"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Pipe insulation shall fit tightly and all elbows and tees shall be fully insulated.</w:t>
            </w:r>
          </w:p>
        </w:tc>
      </w:tr>
      <w:tr w:rsidR="00B843FA" w:rsidRPr="00B843FA" w14:paraId="0A4A72E6" w14:textId="77777777" w:rsidTr="00236F4B">
        <w:trPr>
          <w:trHeight w:val="144"/>
          <w:tblHeader/>
        </w:trPr>
        <w:tc>
          <w:tcPr>
            <w:tcW w:w="705" w:type="dxa"/>
            <w:vAlign w:val="center"/>
          </w:tcPr>
          <w:p w14:paraId="04D05D8E"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B843FA">
              <w:rPr>
                <w:rFonts w:asciiTheme="minorHAnsi" w:eastAsiaTheme="minorEastAsia" w:hAnsiTheme="minorHAnsi" w:cstheme="minorHAnsi"/>
                <w:sz w:val="20"/>
                <w:szCs w:val="18"/>
              </w:rPr>
              <w:t>04</w:t>
            </w:r>
          </w:p>
        </w:tc>
        <w:tc>
          <w:tcPr>
            <w:tcW w:w="10275" w:type="dxa"/>
            <w:vAlign w:val="center"/>
          </w:tcPr>
          <w:p w14:paraId="48A1D2D3"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For Gas or Propane Water Heaters:  Ensure the following are installed (Section 150.0(n))</w:t>
            </w:r>
          </w:p>
          <w:p w14:paraId="0321B203" w14:textId="33450055"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 xml:space="preserve">A dedicated 125V, 20A electrical receptacle connected to the electric panel with a 120/240V 3 conductor, 10 AWG copper branch circuit, within 3 feet from the water heater and </w:t>
            </w:r>
            <w:r w:rsidR="002E14A5">
              <w:rPr>
                <w:rFonts w:asciiTheme="minorHAnsi" w:eastAsia="Times New Roman" w:hAnsiTheme="minorHAnsi" w:cstheme="minorHAnsi"/>
                <w:sz w:val="18"/>
                <w:szCs w:val="18"/>
              </w:rPr>
              <w:t xml:space="preserve">is </w:t>
            </w:r>
            <w:r w:rsidRPr="00B843FA">
              <w:rPr>
                <w:rFonts w:asciiTheme="minorHAnsi" w:eastAsia="Times New Roman" w:hAnsiTheme="minorHAnsi" w:cstheme="minorHAnsi"/>
                <w:sz w:val="18"/>
                <w:szCs w:val="18"/>
              </w:rPr>
              <w:t>accessible with no obstructions</w:t>
            </w:r>
            <w:r w:rsidR="002E14A5">
              <w:rPr>
                <w:rFonts w:asciiTheme="minorHAnsi" w:eastAsia="Times New Roman" w:hAnsiTheme="minorHAnsi" w:cstheme="minorHAnsi"/>
                <w:sz w:val="18"/>
                <w:szCs w:val="18"/>
              </w:rPr>
              <w:t>.</w:t>
            </w:r>
          </w:p>
          <w:p w14:paraId="3EB6C9E6" w14:textId="792A7B11" w:rsidR="00B843FA" w:rsidRPr="00B843FA" w:rsidRDefault="00B843FA" w:rsidP="00E26207">
            <w:pPr>
              <w:keepNext/>
              <w:numPr>
                <w:ilvl w:val="1"/>
                <w:numId w:val="1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 xml:space="preserve">The conductor shall be labeled with the </w:t>
            </w:r>
            <w:r w:rsidR="002E14A5">
              <w:rPr>
                <w:rFonts w:asciiTheme="minorHAnsi" w:eastAsia="Times New Roman" w:hAnsiTheme="minorHAnsi" w:cstheme="minorHAnsi"/>
                <w:sz w:val="18"/>
                <w:szCs w:val="18"/>
              </w:rPr>
              <w:t>word</w:t>
            </w:r>
            <w:r w:rsidR="002E14A5" w:rsidRPr="00B843FA">
              <w:rPr>
                <w:rFonts w:asciiTheme="minorHAnsi" w:eastAsia="Times New Roman" w:hAnsiTheme="minorHAnsi" w:cstheme="minorHAnsi"/>
                <w:sz w:val="18"/>
                <w:szCs w:val="18"/>
              </w:rPr>
              <w:t xml:space="preserve"> </w:t>
            </w:r>
            <w:r w:rsidRPr="00B843FA">
              <w:rPr>
                <w:rFonts w:asciiTheme="minorHAnsi" w:eastAsia="Times New Roman" w:hAnsiTheme="minorHAnsi" w:cstheme="minorHAnsi"/>
                <w:sz w:val="18"/>
                <w:szCs w:val="18"/>
              </w:rPr>
              <w:t>“Spare” on both ends; and</w:t>
            </w:r>
          </w:p>
          <w:p w14:paraId="056C47DD" w14:textId="6DC0323C" w:rsidR="00B843FA" w:rsidRPr="00B843FA" w:rsidRDefault="00B843FA" w:rsidP="00E26207">
            <w:pPr>
              <w:keepNext/>
              <w:numPr>
                <w:ilvl w:val="1"/>
                <w:numId w:val="1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260DA275" w14:textId="519946AA"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Category III or IV vent, or a Type B vent with straight pipe between outside and water heater</w:t>
            </w:r>
            <w:r w:rsidR="002E14A5">
              <w:rPr>
                <w:rFonts w:asciiTheme="minorHAnsi" w:eastAsia="Times New Roman" w:hAnsiTheme="minorHAnsi" w:cstheme="minorHAnsi"/>
                <w:sz w:val="18"/>
                <w:szCs w:val="18"/>
              </w:rPr>
              <w:t>.</w:t>
            </w:r>
          </w:p>
          <w:p w14:paraId="741E2CAE" w14:textId="2CEC3F0C"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condensate drain no more than 2 inches higher than the base on water heater for natural draining</w:t>
            </w:r>
            <w:r w:rsidR="002E14A5">
              <w:rPr>
                <w:rFonts w:asciiTheme="minorHAnsi" w:eastAsia="Times New Roman" w:hAnsiTheme="minorHAnsi" w:cstheme="minorHAnsi"/>
                <w:sz w:val="18"/>
                <w:szCs w:val="18"/>
              </w:rPr>
              <w:t>.</w:t>
            </w:r>
          </w:p>
          <w:p w14:paraId="44A508AB" w14:textId="2F0D98CC"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gas supply line with capacity of at least 200,000 Btu/hr</w:t>
            </w:r>
            <w:r w:rsidR="002E14A5">
              <w:rPr>
                <w:rFonts w:asciiTheme="minorHAnsi" w:eastAsia="Times New Roman" w:hAnsiTheme="minorHAnsi" w:cstheme="minorHAnsi"/>
                <w:sz w:val="18"/>
                <w:szCs w:val="18"/>
              </w:rPr>
              <w:t>.</w:t>
            </w:r>
          </w:p>
        </w:tc>
      </w:tr>
      <w:tr w:rsidR="00B843FA" w:rsidRPr="00B843FA" w14:paraId="13419051" w14:textId="77777777" w:rsidTr="00236F4B">
        <w:trPr>
          <w:trHeight w:val="144"/>
          <w:tblHeader/>
        </w:trPr>
        <w:tc>
          <w:tcPr>
            <w:tcW w:w="10980" w:type="dxa"/>
            <w:gridSpan w:val="2"/>
            <w:vAlign w:val="center"/>
          </w:tcPr>
          <w:p w14:paraId="65268ECF"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r w:rsidRPr="00B843FA">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544A4E55" w14:textId="3B79CFA4" w:rsidR="00B843FA" w:rsidRPr="008D6F63" w:rsidRDefault="00B843FA">
      <w:pPr>
        <w:spacing w:after="0" w:line="240" w:lineRule="auto"/>
        <w:rPr>
          <w:rFonts w:asciiTheme="minorHAnsi" w:hAnsiTheme="minorHAnsi" w:cstheme="minorHAnsi"/>
          <w:sz w:val="18"/>
          <w:szCs w:val="18"/>
        </w:rPr>
      </w:pPr>
    </w:p>
    <w:tbl>
      <w:tblPr>
        <w:tblStyle w:val="TableGrid"/>
        <w:tblW w:w="10795" w:type="dxa"/>
        <w:tblInd w:w="113" w:type="dxa"/>
        <w:tblLayout w:type="fixed"/>
        <w:tblLook w:val="04A0" w:firstRow="1" w:lastRow="0" w:firstColumn="1" w:lastColumn="0" w:noHBand="0" w:noVBand="1"/>
      </w:tblPr>
      <w:tblGrid>
        <w:gridCol w:w="445"/>
        <w:gridCol w:w="535"/>
        <w:gridCol w:w="1445"/>
        <w:gridCol w:w="1343"/>
        <w:gridCol w:w="1447"/>
        <w:gridCol w:w="1620"/>
        <w:gridCol w:w="2610"/>
        <w:gridCol w:w="1350"/>
      </w:tblGrid>
      <w:tr w:rsidR="008873A7" w:rsidRPr="008D6F63" w14:paraId="29DA773B" w14:textId="77777777" w:rsidTr="008873A7">
        <w:tc>
          <w:tcPr>
            <w:tcW w:w="10795" w:type="dxa"/>
            <w:gridSpan w:val="8"/>
          </w:tcPr>
          <w:p w14:paraId="093EE130" w14:textId="77777777" w:rsidR="008873A7" w:rsidRPr="008D6F63" w:rsidRDefault="008873A7" w:rsidP="008D6F63">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6206027A" w14:textId="77777777" w:rsidR="00975E71" w:rsidRDefault="00975E71" w:rsidP="00975E71">
            <w:pPr>
              <w:spacing w:after="0" w:line="240" w:lineRule="auto"/>
              <w:rPr>
                <w:ins w:id="318" w:author="Tam, Danny@Energy" w:date="2019-03-22T12:30:00Z"/>
                <w:rFonts w:cstheme="minorHAnsi"/>
                <w:sz w:val="20"/>
                <w:szCs w:val="20"/>
              </w:rPr>
            </w:pPr>
            <w:ins w:id="319" w:author="Tam, Danny@Energy" w:date="2019-03-22T12:30:00Z">
              <w:r>
                <w:rPr>
                  <w:rFonts w:cstheme="minorHAnsi"/>
                  <w:sz w:val="20"/>
                  <w:szCs w:val="20"/>
                </w:rPr>
                <w:t xml:space="preserve">For dwelling units with multiple systems, enter the master bath distance and kitchen distance </w:t>
              </w:r>
              <w:r w:rsidRPr="00F6062F">
                <w:rPr>
                  <w:rFonts w:cstheme="minorHAnsi"/>
                  <w:sz w:val="20"/>
                  <w:szCs w:val="20"/>
                </w:rPr>
                <w:t>to the closest water heater, and enter the average of the furthest fixture to each water heater.</w:t>
              </w:r>
            </w:ins>
          </w:p>
          <w:p w14:paraId="4C51A549" w14:textId="032BCA05" w:rsidR="008873A7" w:rsidRPr="008D6F63" w:rsidDel="00975E71" w:rsidRDefault="00975E71" w:rsidP="00975E71">
            <w:pPr>
              <w:spacing w:after="0" w:line="240" w:lineRule="auto"/>
              <w:rPr>
                <w:del w:id="320" w:author="Tam, Danny@Energy" w:date="2019-03-22T12:30:00Z"/>
                <w:rFonts w:cstheme="minorHAnsi"/>
                <w:sz w:val="18"/>
                <w:szCs w:val="18"/>
              </w:rPr>
            </w:pPr>
            <w:ins w:id="321" w:author="Tam, Danny@Energy" w:date="2019-03-22T12:30:00Z">
              <w:r>
                <w:rPr>
                  <w:rFonts w:cstheme="minorHAnsi"/>
                  <w:sz w:val="20"/>
                  <w:szCs w:val="20"/>
                </w:rPr>
                <w:t>&lt;&lt; Require one row for each dwelling identified in Table A with A1</w:t>
              </w:r>
            </w:ins>
            <w:ins w:id="322" w:author="Smith, Alexis@Energy" w:date="2019-05-10T11:00:00Z">
              <w:r w:rsidR="00F349F6">
                <w:rPr>
                  <w:rFonts w:cstheme="minorHAnsi"/>
                  <w:sz w:val="20"/>
                  <w:szCs w:val="20"/>
                </w:rPr>
                <w:t>1</w:t>
              </w:r>
            </w:ins>
            <w:ins w:id="323" w:author="Tam, Danny@Energy" w:date="2019-03-22T12:30:00Z">
              <w:del w:id="324" w:author="Smith, Alexis@Energy" w:date="2019-05-10T11:00:00Z">
                <w:r w:rsidDel="00F349F6">
                  <w:rPr>
                    <w:rFonts w:cstheme="minorHAnsi"/>
                    <w:sz w:val="20"/>
                    <w:szCs w:val="20"/>
                  </w:rPr>
                  <w:delText>0</w:delText>
                </w:r>
              </w:del>
              <w:r>
                <w:rPr>
                  <w:rFonts w:cstheme="minorHAnsi"/>
                  <w:sz w:val="20"/>
                  <w:szCs w:val="20"/>
                </w:rPr>
                <w:t xml:space="preserve"> = Expanded.  If no dwelling in A1</w:t>
              </w:r>
            </w:ins>
            <w:ins w:id="325" w:author="Smith, Alexis@Energy" w:date="2019-05-10T11:00:00Z">
              <w:r w:rsidR="00F349F6">
                <w:rPr>
                  <w:rFonts w:cstheme="minorHAnsi"/>
                  <w:sz w:val="20"/>
                  <w:szCs w:val="20"/>
                </w:rPr>
                <w:t>1</w:t>
              </w:r>
            </w:ins>
            <w:ins w:id="326" w:author="Tam, Danny@Energy" w:date="2019-03-22T12:30:00Z">
              <w:del w:id="327" w:author="Smith, Alexis@Energy" w:date="2019-05-10T11:00:00Z">
                <w:r w:rsidDel="00F349F6">
                  <w:rPr>
                    <w:rFonts w:cstheme="minorHAnsi"/>
                    <w:sz w:val="20"/>
                    <w:szCs w:val="20"/>
                  </w:rPr>
                  <w:delText>0</w:delText>
                </w:r>
              </w:del>
              <w:r>
                <w:rPr>
                  <w:rFonts w:cstheme="minorHAnsi"/>
                  <w:sz w:val="20"/>
                  <w:szCs w:val="20"/>
                </w:rPr>
                <w:t xml:space="preserve"> = </w:t>
              </w:r>
            </w:ins>
            <w:ins w:id="328" w:author="Tam, Danny@Energy [2]" w:date="2019-03-26T09:32:00Z">
              <w:r w:rsidR="00D362E8">
                <w:rPr>
                  <w:rFonts w:cstheme="minorHAnsi"/>
                  <w:sz w:val="20"/>
                  <w:szCs w:val="20"/>
                </w:rPr>
                <w:t>Expanded</w:t>
              </w:r>
            </w:ins>
            <w:ins w:id="329" w:author="Tam, Danny@Energy" w:date="2019-03-22T12:30:00Z">
              <w:r>
                <w:rPr>
                  <w:rFonts w:cstheme="minorHAnsi"/>
                  <w:sz w:val="20"/>
                  <w:szCs w:val="20"/>
                </w:rPr>
                <w:t>, then display section does not apply message&gt;&gt;</w:t>
              </w:r>
            </w:ins>
            <w:del w:id="330" w:author="Tam, Danny@Energy" w:date="2019-03-22T12:30:00Z">
              <w:r w:rsidR="007D028F" w:rsidDel="00975E71">
                <w:rPr>
                  <w:rFonts w:cstheme="minorHAnsi"/>
                  <w:sz w:val="20"/>
                  <w:szCs w:val="20"/>
                </w:rPr>
                <w:delText>F</w:delText>
              </w:r>
              <w:r w:rsidR="007D028F" w:rsidRPr="00622A76" w:rsidDel="00975E71">
                <w:rPr>
                  <w:rFonts w:cstheme="minorHAnsi"/>
                  <w:sz w:val="20"/>
                  <w:szCs w:val="20"/>
                </w:rPr>
                <w:delText xml:space="preserve">or dwelling units with multiple systems, only allow one value to be entered for both master bath distance and kitchen distance. </w:delText>
              </w:r>
              <w:r w:rsidR="008873A7" w:rsidRPr="008D6F63" w:rsidDel="00975E71">
                <w:rPr>
                  <w:rFonts w:cstheme="minorHAnsi"/>
                  <w:sz w:val="18"/>
                  <w:szCs w:val="18"/>
                </w:rPr>
                <w:delText xml:space="preserve"> </w:delText>
              </w:r>
            </w:del>
          </w:p>
          <w:p w14:paraId="02F5C6DB" w14:textId="126D3252" w:rsidR="008873A7" w:rsidRPr="008D6F63" w:rsidRDefault="008873A7">
            <w:pPr>
              <w:spacing w:after="0" w:line="240" w:lineRule="auto"/>
              <w:rPr>
                <w:rFonts w:cstheme="minorHAnsi"/>
                <w:sz w:val="18"/>
                <w:szCs w:val="18"/>
              </w:rPr>
            </w:pPr>
            <w:del w:id="331" w:author="Tam, Danny@Energy" w:date="2019-03-22T12:30:00Z">
              <w:r w:rsidRPr="008D6F63" w:rsidDel="00975E71">
                <w:rPr>
                  <w:rFonts w:cstheme="minorHAnsi"/>
                  <w:sz w:val="18"/>
                  <w:szCs w:val="18"/>
                </w:rPr>
                <w:delText>&lt;&lt;</w:delText>
              </w:r>
              <w:r w:rsidR="00690C6A" w:rsidDel="00975E71">
                <w:rPr>
                  <w:rFonts w:cstheme="minorHAnsi"/>
                  <w:sz w:val="18"/>
                  <w:szCs w:val="18"/>
                </w:rPr>
                <w:delText xml:space="preserve">Require one row where </w:delText>
              </w:r>
              <w:r w:rsidRPr="008D6F63" w:rsidDel="00975E71">
                <w:rPr>
                  <w:rFonts w:cstheme="minorHAnsi"/>
                  <w:sz w:val="18"/>
                  <w:szCs w:val="18"/>
                </w:rPr>
                <w:delText>A10 “Compact Distrib.” = “Expanded”; else display the "section does not apply" message&gt;&gt;</w:delText>
              </w:r>
            </w:del>
          </w:p>
        </w:tc>
      </w:tr>
      <w:tr w:rsidR="008873A7" w:rsidRPr="00AC2387" w14:paraId="72A6A348" w14:textId="77777777" w:rsidTr="008873A7">
        <w:tc>
          <w:tcPr>
            <w:tcW w:w="980" w:type="dxa"/>
            <w:gridSpan w:val="2"/>
          </w:tcPr>
          <w:p w14:paraId="62BE8BBF" w14:textId="5DBE22F9" w:rsidR="008873A7" w:rsidRDefault="008873A7" w:rsidP="008873A7">
            <w:pPr>
              <w:spacing w:after="0"/>
              <w:jc w:val="center"/>
              <w:rPr>
                <w:rFonts w:cstheme="minorHAnsi"/>
                <w:sz w:val="20"/>
                <w:szCs w:val="20"/>
              </w:rPr>
            </w:pPr>
            <w:r>
              <w:rPr>
                <w:rFonts w:cstheme="minorHAnsi"/>
                <w:sz w:val="20"/>
                <w:szCs w:val="20"/>
              </w:rPr>
              <w:t>01</w:t>
            </w:r>
          </w:p>
        </w:tc>
        <w:tc>
          <w:tcPr>
            <w:tcW w:w="1445" w:type="dxa"/>
          </w:tcPr>
          <w:p w14:paraId="4303F6F4" w14:textId="62508C03" w:rsidR="008873A7" w:rsidRDefault="008873A7" w:rsidP="008873A7">
            <w:pPr>
              <w:spacing w:after="0"/>
              <w:jc w:val="center"/>
              <w:rPr>
                <w:rFonts w:cstheme="minorHAnsi"/>
                <w:sz w:val="20"/>
                <w:szCs w:val="20"/>
              </w:rPr>
            </w:pPr>
            <w:r>
              <w:rPr>
                <w:rFonts w:cstheme="minorHAnsi"/>
                <w:sz w:val="20"/>
                <w:szCs w:val="20"/>
              </w:rPr>
              <w:t>02</w:t>
            </w:r>
          </w:p>
        </w:tc>
        <w:tc>
          <w:tcPr>
            <w:tcW w:w="1343" w:type="dxa"/>
            <w:vAlign w:val="bottom"/>
          </w:tcPr>
          <w:p w14:paraId="0A25BCF2" w14:textId="47183BF6" w:rsidR="008873A7" w:rsidRDefault="008873A7" w:rsidP="008873A7">
            <w:pPr>
              <w:spacing w:after="0"/>
              <w:jc w:val="center"/>
              <w:rPr>
                <w:rFonts w:cstheme="minorHAnsi"/>
                <w:sz w:val="20"/>
                <w:szCs w:val="20"/>
              </w:rPr>
            </w:pPr>
            <w:r>
              <w:rPr>
                <w:rFonts w:cstheme="minorHAnsi"/>
                <w:sz w:val="20"/>
                <w:szCs w:val="20"/>
              </w:rPr>
              <w:t>03</w:t>
            </w:r>
          </w:p>
        </w:tc>
        <w:tc>
          <w:tcPr>
            <w:tcW w:w="1447" w:type="dxa"/>
          </w:tcPr>
          <w:p w14:paraId="64CE3C45" w14:textId="07C1234A" w:rsidR="008873A7" w:rsidRDefault="008873A7" w:rsidP="008873A7">
            <w:pPr>
              <w:spacing w:after="0"/>
              <w:jc w:val="center"/>
              <w:rPr>
                <w:rFonts w:cstheme="minorHAnsi"/>
                <w:sz w:val="20"/>
                <w:szCs w:val="20"/>
              </w:rPr>
            </w:pPr>
            <w:r>
              <w:rPr>
                <w:rFonts w:cstheme="minorHAnsi"/>
                <w:sz w:val="20"/>
                <w:szCs w:val="20"/>
              </w:rPr>
              <w:t>04</w:t>
            </w:r>
          </w:p>
        </w:tc>
        <w:tc>
          <w:tcPr>
            <w:tcW w:w="1620" w:type="dxa"/>
          </w:tcPr>
          <w:p w14:paraId="56EB1149" w14:textId="177375F9" w:rsidR="008873A7" w:rsidRDefault="008873A7" w:rsidP="008873A7">
            <w:pPr>
              <w:spacing w:after="0"/>
              <w:jc w:val="center"/>
              <w:rPr>
                <w:rFonts w:cstheme="minorHAnsi"/>
                <w:sz w:val="20"/>
                <w:szCs w:val="20"/>
              </w:rPr>
            </w:pPr>
            <w:r>
              <w:rPr>
                <w:rFonts w:cstheme="minorHAnsi"/>
                <w:sz w:val="20"/>
                <w:szCs w:val="20"/>
              </w:rPr>
              <w:t>05</w:t>
            </w:r>
          </w:p>
        </w:tc>
        <w:tc>
          <w:tcPr>
            <w:tcW w:w="2610" w:type="dxa"/>
          </w:tcPr>
          <w:p w14:paraId="1302FEC8" w14:textId="43818BC0" w:rsidR="008873A7" w:rsidRDefault="008873A7" w:rsidP="008873A7">
            <w:pPr>
              <w:spacing w:after="0"/>
              <w:jc w:val="center"/>
              <w:rPr>
                <w:rFonts w:cstheme="minorHAnsi"/>
                <w:sz w:val="20"/>
                <w:szCs w:val="20"/>
              </w:rPr>
            </w:pPr>
            <w:r>
              <w:rPr>
                <w:rFonts w:cstheme="minorHAnsi"/>
                <w:sz w:val="20"/>
                <w:szCs w:val="20"/>
              </w:rPr>
              <w:t>06</w:t>
            </w:r>
          </w:p>
        </w:tc>
        <w:tc>
          <w:tcPr>
            <w:tcW w:w="1350" w:type="dxa"/>
          </w:tcPr>
          <w:p w14:paraId="74F4E94A" w14:textId="5BDB2ABA" w:rsidR="008873A7" w:rsidRDefault="008873A7" w:rsidP="008873A7">
            <w:pPr>
              <w:spacing w:after="0"/>
              <w:jc w:val="center"/>
              <w:rPr>
                <w:rFonts w:cstheme="minorHAnsi"/>
                <w:sz w:val="20"/>
                <w:szCs w:val="20"/>
              </w:rPr>
            </w:pPr>
            <w:r>
              <w:rPr>
                <w:rFonts w:cstheme="minorHAnsi"/>
                <w:sz w:val="20"/>
                <w:szCs w:val="20"/>
              </w:rPr>
              <w:t>07</w:t>
            </w:r>
          </w:p>
        </w:tc>
      </w:tr>
      <w:tr w:rsidR="008873A7" w:rsidRPr="00AB4500" w14:paraId="14D2692F" w14:textId="77777777" w:rsidTr="008873A7">
        <w:tc>
          <w:tcPr>
            <w:tcW w:w="980" w:type="dxa"/>
            <w:gridSpan w:val="2"/>
            <w:vAlign w:val="bottom"/>
          </w:tcPr>
          <w:p w14:paraId="3D1CEAB4" w14:textId="5D3C8DFE" w:rsidR="008873A7" w:rsidRPr="00AB4500" w:rsidRDefault="00131093" w:rsidP="008873A7">
            <w:pPr>
              <w:spacing w:after="0" w:line="240" w:lineRule="auto"/>
              <w:jc w:val="center"/>
              <w:rPr>
                <w:rFonts w:cstheme="minorHAnsi"/>
                <w:sz w:val="18"/>
                <w:szCs w:val="20"/>
              </w:rPr>
            </w:pPr>
            <w:ins w:id="332" w:author="Tam, Danny@Energy" w:date="2019-03-22T13:26:00Z">
              <w:r>
                <w:rPr>
                  <w:rFonts w:cstheme="minorHAnsi"/>
                  <w:sz w:val="18"/>
                  <w:szCs w:val="20"/>
                </w:rPr>
                <w:t>Dwelling</w:t>
              </w:r>
            </w:ins>
            <w:del w:id="333" w:author="Tam, Danny@Energy" w:date="2019-03-22T13:26:00Z">
              <w:r w:rsidR="008873A7" w:rsidRPr="00AB4500" w:rsidDel="00131093">
                <w:rPr>
                  <w:rFonts w:cstheme="minorHAnsi"/>
                  <w:sz w:val="18"/>
                  <w:szCs w:val="20"/>
                </w:rPr>
                <w:delText xml:space="preserve">System </w:delText>
              </w:r>
            </w:del>
            <w:r w:rsidR="008873A7" w:rsidRPr="00AB4500">
              <w:rPr>
                <w:rFonts w:cstheme="minorHAnsi"/>
                <w:sz w:val="18"/>
                <w:szCs w:val="20"/>
              </w:rPr>
              <w:t>Name</w:t>
            </w:r>
          </w:p>
        </w:tc>
        <w:tc>
          <w:tcPr>
            <w:tcW w:w="1445" w:type="dxa"/>
            <w:vAlign w:val="bottom"/>
          </w:tcPr>
          <w:p w14:paraId="1964C4D3" w14:textId="77777777" w:rsidR="008873A7" w:rsidRPr="00AB4500" w:rsidRDefault="008873A7" w:rsidP="008873A7">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49DF866D" w14:textId="77777777" w:rsidR="008873A7" w:rsidRPr="00AB4500" w:rsidRDefault="008873A7" w:rsidP="008873A7">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1F34F125" w14:textId="77777777" w:rsidR="008873A7" w:rsidRPr="00AB4500" w:rsidRDefault="008873A7" w:rsidP="008873A7">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4D13E159" w14:textId="3C650C27" w:rsidR="008873A7" w:rsidRPr="00AB4500" w:rsidRDefault="008873A7" w:rsidP="008873A7">
            <w:pPr>
              <w:spacing w:after="0" w:line="240" w:lineRule="auto"/>
              <w:jc w:val="center"/>
              <w:rPr>
                <w:sz w:val="18"/>
              </w:rPr>
            </w:pPr>
            <w:r w:rsidRPr="00AB4500">
              <w:rPr>
                <w:rFonts w:cstheme="minorHAnsi"/>
                <w:sz w:val="18"/>
                <w:szCs w:val="20"/>
              </w:rPr>
              <w:t>Furthest Third furthest fixture to Water Heater in feet</w:t>
            </w:r>
            <w:ins w:id="334" w:author="Tam, Danny@Energy" w:date="2019-03-22T12:32:00Z">
              <w:r w:rsidR="00975E71">
                <w:rPr>
                  <w:rFonts w:cstheme="minorHAnsi"/>
                  <w:sz w:val="18"/>
                  <w:szCs w:val="20"/>
                </w:rPr>
                <w:t xml:space="preserve"> (Avg for multiple water heaters)</w:t>
              </w:r>
            </w:ins>
          </w:p>
        </w:tc>
        <w:tc>
          <w:tcPr>
            <w:tcW w:w="2610" w:type="dxa"/>
            <w:vAlign w:val="bottom"/>
          </w:tcPr>
          <w:p w14:paraId="0EB8E30F" w14:textId="77777777" w:rsidR="008873A7" w:rsidRPr="00AB4500" w:rsidRDefault="008873A7" w:rsidP="008873A7">
            <w:pPr>
              <w:spacing w:after="0" w:line="240" w:lineRule="auto"/>
              <w:jc w:val="center"/>
              <w:rPr>
                <w:sz w:val="18"/>
              </w:rPr>
            </w:pPr>
            <w:r w:rsidRPr="00AB4500">
              <w:rPr>
                <w:rFonts w:cstheme="minorHAnsi"/>
                <w:sz w:val="18"/>
                <w:szCs w:val="20"/>
              </w:rPr>
              <w:t>Weighted Distance</w:t>
            </w:r>
          </w:p>
        </w:tc>
        <w:tc>
          <w:tcPr>
            <w:tcW w:w="1350" w:type="dxa"/>
            <w:vAlign w:val="bottom"/>
          </w:tcPr>
          <w:p w14:paraId="65EB741D" w14:textId="77777777" w:rsidR="008873A7" w:rsidRPr="00AB4500" w:rsidRDefault="008873A7" w:rsidP="008873A7">
            <w:pPr>
              <w:spacing w:after="0" w:line="240" w:lineRule="auto"/>
              <w:jc w:val="center"/>
              <w:rPr>
                <w:sz w:val="18"/>
              </w:rPr>
            </w:pPr>
            <w:r w:rsidRPr="00AB4500">
              <w:rPr>
                <w:rFonts w:cstheme="minorHAnsi"/>
                <w:sz w:val="18"/>
                <w:szCs w:val="20"/>
              </w:rPr>
              <w:t>Qualification Distance</w:t>
            </w:r>
          </w:p>
        </w:tc>
      </w:tr>
      <w:tr w:rsidR="008873A7" w:rsidRPr="00AB4500" w14:paraId="0D20F773" w14:textId="77777777" w:rsidTr="008873A7">
        <w:trPr>
          <w:trHeight w:val="305"/>
        </w:trPr>
        <w:tc>
          <w:tcPr>
            <w:tcW w:w="980" w:type="dxa"/>
            <w:gridSpan w:val="2"/>
          </w:tcPr>
          <w:p w14:paraId="6719F216" w14:textId="77777777" w:rsidR="008873A7" w:rsidRPr="00AB4500" w:rsidRDefault="008873A7" w:rsidP="008873A7">
            <w:pPr>
              <w:spacing w:after="0" w:line="240" w:lineRule="auto"/>
              <w:rPr>
                <w:sz w:val="18"/>
                <w:szCs w:val="18"/>
              </w:rPr>
            </w:pPr>
            <w:r w:rsidRPr="00AB4500">
              <w:rPr>
                <w:rFonts w:asciiTheme="minorHAnsi" w:eastAsia="Times New Roman" w:hAnsiTheme="minorHAnsi" w:cstheme="minorHAnsi"/>
                <w:sz w:val="18"/>
                <w:szCs w:val="18"/>
              </w:rPr>
              <w:t>&lt;&lt;Reference value from A01&gt;&gt;</w:t>
            </w:r>
          </w:p>
        </w:tc>
        <w:tc>
          <w:tcPr>
            <w:tcW w:w="1445" w:type="dxa"/>
          </w:tcPr>
          <w:p w14:paraId="696910CE" w14:textId="77777777" w:rsidR="008873A7" w:rsidRPr="00AB4500" w:rsidRDefault="008873A7" w:rsidP="008873A7">
            <w:pPr>
              <w:spacing w:after="0" w:line="240" w:lineRule="auto"/>
              <w:rPr>
                <w:sz w:val="18"/>
                <w:szCs w:val="18"/>
              </w:rPr>
            </w:pPr>
            <w:r w:rsidRPr="00AB4500">
              <w:rPr>
                <w:sz w:val="18"/>
                <w:szCs w:val="18"/>
              </w:rPr>
              <w:t xml:space="preserve">&lt;&lt;if performance, then value = NA; </w:t>
            </w:r>
          </w:p>
          <w:p w14:paraId="7EB68E5E" w14:textId="77777777" w:rsidR="008873A7" w:rsidRPr="00AB4500" w:rsidRDefault="008873A7" w:rsidP="008873A7">
            <w:pPr>
              <w:spacing w:after="0" w:line="240" w:lineRule="auto"/>
              <w:rPr>
                <w:sz w:val="18"/>
                <w:szCs w:val="18"/>
              </w:rPr>
            </w:pPr>
            <w:r w:rsidRPr="00AB4500">
              <w:rPr>
                <w:sz w:val="18"/>
                <w:szCs w:val="18"/>
              </w:rPr>
              <w:t>Else if prescriptive, user select from list: 1, 2, 3&gt;&gt;</w:t>
            </w:r>
          </w:p>
        </w:tc>
        <w:tc>
          <w:tcPr>
            <w:tcW w:w="1343" w:type="dxa"/>
          </w:tcPr>
          <w:p w14:paraId="3C809CB1" w14:textId="77777777" w:rsidR="008873A7" w:rsidRPr="00AB4500" w:rsidRDefault="008873A7" w:rsidP="008873A7">
            <w:pPr>
              <w:spacing w:after="0" w:line="240" w:lineRule="auto"/>
              <w:rPr>
                <w:sz w:val="18"/>
                <w:szCs w:val="18"/>
              </w:rPr>
            </w:pPr>
            <w:r w:rsidRPr="00AB4500">
              <w:rPr>
                <w:sz w:val="18"/>
                <w:szCs w:val="18"/>
              </w:rPr>
              <w:t xml:space="preserve">&lt;&lt;Reference Value from CF1R-PRF; </w:t>
            </w:r>
          </w:p>
          <w:p w14:paraId="2D08058C" w14:textId="77777777" w:rsidR="008873A7" w:rsidRPr="00AB4500" w:rsidRDefault="008873A7" w:rsidP="008873A7">
            <w:pPr>
              <w:spacing w:after="0" w:line="240" w:lineRule="auto"/>
              <w:rPr>
                <w:sz w:val="18"/>
                <w:szCs w:val="18"/>
              </w:rPr>
            </w:pPr>
            <w:r w:rsidRPr="00AB4500">
              <w:rPr>
                <w:sz w:val="18"/>
                <w:szCs w:val="18"/>
              </w:rPr>
              <w:t>Else if prescriptive compliance, user input&gt;&gt;</w:t>
            </w:r>
          </w:p>
        </w:tc>
        <w:tc>
          <w:tcPr>
            <w:tcW w:w="1447" w:type="dxa"/>
          </w:tcPr>
          <w:p w14:paraId="27C99E22" w14:textId="77777777" w:rsidR="008873A7" w:rsidRPr="00AB4500" w:rsidRDefault="008873A7" w:rsidP="008873A7">
            <w:pPr>
              <w:spacing w:after="0" w:line="240" w:lineRule="auto"/>
              <w:rPr>
                <w:sz w:val="18"/>
                <w:szCs w:val="18"/>
              </w:rPr>
            </w:pPr>
            <w:r w:rsidRPr="00AB4500">
              <w:rPr>
                <w:sz w:val="18"/>
                <w:szCs w:val="18"/>
              </w:rPr>
              <w:t xml:space="preserve">&lt;&lt;Reference Value from CF1R-PRF; </w:t>
            </w:r>
          </w:p>
          <w:p w14:paraId="7CC442C2" w14:textId="77777777" w:rsidR="008873A7" w:rsidRPr="00AB4500" w:rsidRDefault="008873A7" w:rsidP="008873A7">
            <w:pPr>
              <w:spacing w:after="0" w:line="240" w:lineRule="auto"/>
              <w:rPr>
                <w:sz w:val="18"/>
                <w:szCs w:val="18"/>
              </w:rPr>
            </w:pPr>
            <w:r w:rsidRPr="00AB4500">
              <w:rPr>
                <w:sz w:val="18"/>
                <w:szCs w:val="18"/>
              </w:rPr>
              <w:t>Else if prescriptive compliance, user input&gt;&gt;</w:t>
            </w:r>
          </w:p>
        </w:tc>
        <w:tc>
          <w:tcPr>
            <w:tcW w:w="1620" w:type="dxa"/>
          </w:tcPr>
          <w:p w14:paraId="10420677" w14:textId="77777777" w:rsidR="008873A7" w:rsidRPr="00AB4500" w:rsidRDefault="008873A7" w:rsidP="008873A7">
            <w:pPr>
              <w:spacing w:after="0" w:line="240" w:lineRule="auto"/>
              <w:rPr>
                <w:sz w:val="18"/>
                <w:szCs w:val="18"/>
              </w:rPr>
            </w:pPr>
            <w:r w:rsidRPr="00AB4500">
              <w:rPr>
                <w:sz w:val="18"/>
                <w:szCs w:val="18"/>
              </w:rPr>
              <w:t xml:space="preserve">&lt;&lt;Reference Value from CF1R-PRF; </w:t>
            </w:r>
          </w:p>
          <w:p w14:paraId="4FFEAB9E" w14:textId="77777777" w:rsidR="008873A7" w:rsidRPr="00AB4500" w:rsidRDefault="008873A7" w:rsidP="008873A7">
            <w:pPr>
              <w:spacing w:after="0" w:line="240" w:lineRule="auto"/>
              <w:rPr>
                <w:sz w:val="18"/>
                <w:szCs w:val="18"/>
              </w:rPr>
            </w:pPr>
            <w:r w:rsidRPr="00AB4500">
              <w:rPr>
                <w:sz w:val="18"/>
                <w:szCs w:val="18"/>
              </w:rPr>
              <w:t>Else if prescriptive compliance, user input&gt;&gt;</w:t>
            </w:r>
          </w:p>
        </w:tc>
        <w:tc>
          <w:tcPr>
            <w:tcW w:w="2610" w:type="dxa"/>
          </w:tcPr>
          <w:p w14:paraId="780AA290" w14:textId="77777777" w:rsidR="008873A7" w:rsidRPr="00AB4500" w:rsidRDefault="008873A7" w:rsidP="008873A7">
            <w:pPr>
              <w:spacing w:after="0" w:line="240" w:lineRule="auto"/>
              <w:rPr>
                <w:sz w:val="18"/>
                <w:szCs w:val="18"/>
              </w:rPr>
            </w:pPr>
            <w:r w:rsidRPr="00AB4500">
              <w:rPr>
                <w:sz w:val="18"/>
                <w:szCs w:val="18"/>
              </w:rPr>
              <w:t xml:space="preserve">&lt;&lt;Reference value from CF1R-PRF; </w:t>
            </w:r>
          </w:p>
          <w:p w14:paraId="4B0B6A2B" w14:textId="67E01348" w:rsidR="008873A7" w:rsidRPr="00AB4500" w:rsidRDefault="008873A7" w:rsidP="008873A7">
            <w:pPr>
              <w:spacing w:after="0" w:line="240" w:lineRule="auto"/>
              <w:rPr>
                <w:sz w:val="18"/>
                <w:szCs w:val="18"/>
              </w:rPr>
            </w:pPr>
            <w:r w:rsidRPr="00AB4500">
              <w:rPr>
                <w:sz w:val="18"/>
                <w:szCs w:val="18"/>
              </w:rPr>
              <w:t>else if prescriptive and A</w:t>
            </w:r>
            <w:ins w:id="335" w:author="Smith, Alexis@Energy" w:date="2019-05-10T11:01:00Z">
              <w:r w:rsidR="00F349F6">
                <w:rPr>
                  <w:sz w:val="18"/>
                  <w:szCs w:val="18"/>
                </w:rPr>
                <w:t>10</w:t>
              </w:r>
            </w:ins>
            <w:del w:id="336" w:author="Smith, Alexis@Energy" w:date="2019-05-10T11:01:00Z">
              <w:r w:rsidRPr="00AB4500" w:rsidDel="00F349F6">
                <w:rPr>
                  <w:sz w:val="18"/>
                  <w:szCs w:val="18"/>
                </w:rPr>
                <w:delText>09</w:delText>
              </w:r>
            </w:del>
            <w:r w:rsidRPr="00AB4500">
              <w:rPr>
                <w:sz w:val="18"/>
                <w:szCs w:val="18"/>
              </w:rPr>
              <w:t xml:space="preserve"> = </w:t>
            </w:r>
            <w:r w:rsidRPr="00AB4500">
              <w:rPr>
                <w:rFonts w:cstheme="minorHAnsi"/>
                <w:sz w:val="18"/>
                <w:szCs w:val="18"/>
              </w:rPr>
              <w:t>Standard Distribution System, then value =</w:t>
            </w:r>
            <w:r w:rsidRPr="00AB4500">
              <w:rPr>
                <w:sz w:val="18"/>
                <w:szCs w:val="18"/>
              </w:rPr>
              <w:t xml:space="preserve"> (G03*0.4)</w:t>
            </w:r>
            <w:ins w:id="337" w:author="Tam, Danny@Energy [2]" w:date="2019-03-27T16:18:00Z">
              <w:r w:rsidR="00975464" w:rsidRPr="00AB4500" w:rsidDel="00975464">
                <w:rPr>
                  <w:sz w:val="18"/>
                  <w:szCs w:val="18"/>
                </w:rPr>
                <w:t xml:space="preserve"> </w:t>
              </w:r>
              <w:r w:rsidR="00975464">
                <w:rPr>
                  <w:sz w:val="18"/>
                  <w:szCs w:val="18"/>
                </w:rPr>
                <w:t>+</w:t>
              </w:r>
            </w:ins>
            <w:del w:id="338" w:author="Tam, Danny@Energy [2]" w:date="2019-03-27T16:18:00Z">
              <w:r w:rsidRPr="00AB4500" w:rsidDel="00975464">
                <w:rPr>
                  <w:sz w:val="18"/>
                  <w:szCs w:val="18"/>
                </w:rPr>
                <w:delText>*</w:delText>
              </w:r>
            </w:del>
            <w:r w:rsidRPr="00AB4500">
              <w:rPr>
                <w:sz w:val="18"/>
                <w:szCs w:val="18"/>
              </w:rPr>
              <w:t>(G04*0.4)</w:t>
            </w:r>
            <w:ins w:id="339" w:author="Tam, Danny@Energy [2]" w:date="2019-03-27T16:18:00Z">
              <w:r w:rsidR="00975464" w:rsidRPr="00AB4500" w:rsidDel="00975464">
                <w:rPr>
                  <w:sz w:val="18"/>
                  <w:szCs w:val="18"/>
                </w:rPr>
                <w:t xml:space="preserve"> </w:t>
              </w:r>
              <w:r w:rsidR="00975464">
                <w:rPr>
                  <w:sz w:val="18"/>
                  <w:szCs w:val="18"/>
                </w:rPr>
                <w:t>+</w:t>
              </w:r>
            </w:ins>
            <w:del w:id="340" w:author="Tam, Danny@Energy [2]" w:date="2019-03-27T16:18:00Z">
              <w:r w:rsidRPr="00AB4500" w:rsidDel="00975464">
                <w:rPr>
                  <w:sz w:val="18"/>
                  <w:szCs w:val="18"/>
                </w:rPr>
                <w:delText>*</w:delText>
              </w:r>
            </w:del>
            <w:r w:rsidRPr="00AB4500">
              <w:rPr>
                <w:sz w:val="18"/>
                <w:szCs w:val="18"/>
              </w:rPr>
              <w:t>(</w:t>
            </w:r>
            <w:del w:id="341" w:author="Tam, Danny@Energy" w:date="2019-03-22T12:29:00Z">
              <w:r w:rsidRPr="00AB4500" w:rsidDel="00975E71">
                <w:rPr>
                  <w:sz w:val="18"/>
                  <w:szCs w:val="18"/>
                </w:rPr>
                <w:delText>average of column</w:delText>
              </w:r>
            </w:del>
            <w:r w:rsidRPr="00AB4500">
              <w:rPr>
                <w:sz w:val="18"/>
                <w:szCs w:val="18"/>
              </w:rPr>
              <w:t xml:space="preserve"> G05*0.2);</w:t>
            </w:r>
          </w:p>
          <w:p w14:paraId="0FF4D734" w14:textId="50B7ACB0" w:rsidR="008873A7" w:rsidRPr="00AB4500" w:rsidRDefault="008873A7" w:rsidP="008873A7">
            <w:pPr>
              <w:spacing w:after="0" w:line="240" w:lineRule="auto"/>
              <w:rPr>
                <w:sz w:val="18"/>
                <w:szCs w:val="18"/>
              </w:rPr>
            </w:pPr>
            <w:r w:rsidRPr="00AB4500">
              <w:rPr>
                <w:sz w:val="18"/>
                <w:szCs w:val="18"/>
              </w:rPr>
              <w:t>else if A</w:t>
            </w:r>
            <w:ins w:id="342" w:author="Smith, Alexis@Energy" w:date="2019-05-10T11:02:00Z">
              <w:r w:rsidR="00F349F6">
                <w:rPr>
                  <w:sz w:val="18"/>
                  <w:szCs w:val="18"/>
                </w:rPr>
                <w:t>10</w:t>
              </w:r>
            </w:ins>
            <w:del w:id="343" w:author="Smith, Alexis@Energy" w:date="2019-05-10T11:01:00Z">
              <w:r w:rsidRPr="00AB4500" w:rsidDel="00F349F6">
                <w:rPr>
                  <w:sz w:val="18"/>
                  <w:szCs w:val="18"/>
                </w:rPr>
                <w:delText>09</w:delText>
              </w:r>
            </w:del>
            <w:r w:rsidRPr="00AB4500">
              <w:rPr>
                <w:sz w:val="18"/>
                <w:szCs w:val="18"/>
              </w:rPr>
              <w:t xml:space="preserve"> = </w:t>
            </w:r>
            <w:r w:rsidRPr="00AB4500">
              <w:rPr>
                <w:rFonts w:cstheme="minorHAnsi"/>
                <w:sz w:val="18"/>
                <w:szCs w:val="18"/>
              </w:rPr>
              <w:t>Demand Recirculation Manual Control, then value = G05&gt;&gt;</w:t>
            </w:r>
          </w:p>
        </w:tc>
        <w:tc>
          <w:tcPr>
            <w:tcW w:w="1350" w:type="dxa"/>
          </w:tcPr>
          <w:p w14:paraId="3EF0A8BA" w14:textId="77777777" w:rsidR="008873A7" w:rsidRDefault="008873A7" w:rsidP="008873A7">
            <w:pPr>
              <w:spacing w:after="0" w:line="240" w:lineRule="auto"/>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4AAA5335" w14:textId="77777777" w:rsidR="007D028F" w:rsidRDefault="008873A7" w:rsidP="008873A7">
            <w:pPr>
              <w:spacing w:after="0" w:line="240" w:lineRule="auto"/>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3185C24F" w14:textId="6794D2FE" w:rsidR="008873A7" w:rsidRPr="00E303B7" w:rsidRDefault="007D028F" w:rsidP="008873A7">
            <w:pPr>
              <w:spacing w:after="0" w:line="240" w:lineRule="auto"/>
              <w:rPr>
                <w:sz w:val="18"/>
                <w:szCs w:val="18"/>
              </w:rPr>
            </w:pPr>
            <w:r>
              <w:rPr>
                <w:sz w:val="18"/>
                <w:szCs w:val="18"/>
              </w:rPr>
              <w:t>(</w:t>
            </w:r>
            <w:r w:rsidR="008873A7" w:rsidRPr="00CB5461">
              <w:rPr>
                <w:sz w:val="18"/>
                <w:szCs w:val="18"/>
              </w:rPr>
              <w:t>(a+b *CFA)/n</w:t>
            </w:r>
            <w:r>
              <w:rPr>
                <w:sz w:val="18"/>
                <w:szCs w:val="18"/>
              </w:rPr>
              <w:t>)</w:t>
            </w:r>
            <w:r w:rsidR="008873A7">
              <w:rPr>
                <w:sz w:val="18"/>
                <w:szCs w:val="18"/>
              </w:rPr>
              <w:t xml:space="preserve"> &gt;&gt;</w:t>
            </w:r>
          </w:p>
          <w:p w14:paraId="737C2943" w14:textId="77777777" w:rsidR="008873A7" w:rsidRPr="00AB4500" w:rsidRDefault="008873A7" w:rsidP="008873A7">
            <w:pPr>
              <w:spacing w:after="0"/>
              <w:rPr>
                <w:i/>
                <w:sz w:val="18"/>
                <w:szCs w:val="18"/>
              </w:rPr>
            </w:pPr>
            <w:r w:rsidRPr="00AB4500">
              <w:rPr>
                <w:i/>
                <w:sz w:val="18"/>
                <w:szCs w:val="18"/>
              </w:rPr>
              <w:t>Where:</w:t>
            </w:r>
          </w:p>
          <w:p w14:paraId="7D47E400" w14:textId="77777777" w:rsidR="008873A7" w:rsidRPr="00AB4500" w:rsidRDefault="008873A7" w:rsidP="008873A7">
            <w:pPr>
              <w:spacing w:after="0" w:line="240" w:lineRule="auto"/>
              <w:rPr>
                <w:i/>
                <w:sz w:val="18"/>
                <w:szCs w:val="18"/>
              </w:rPr>
            </w:pPr>
            <w:r w:rsidRPr="00AB4500">
              <w:rPr>
                <w:i/>
                <w:sz w:val="18"/>
                <w:szCs w:val="18"/>
              </w:rPr>
              <w:t>a, b = Qualification distance coefficients from Table 4.4.6-2 below,</w:t>
            </w:r>
          </w:p>
          <w:p w14:paraId="4A02CD29" w14:textId="77777777" w:rsidR="008873A7" w:rsidRPr="00AB4500" w:rsidRDefault="008873A7" w:rsidP="008873A7">
            <w:pPr>
              <w:spacing w:after="0" w:line="240" w:lineRule="auto"/>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68856CCB" w14:textId="36E86E5F" w:rsidR="008873A7" w:rsidRPr="00AB4500" w:rsidRDefault="008873A7" w:rsidP="008873A7">
            <w:pPr>
              <w:spacing w:after="0" w:line="240" w:lineRule="auto"/>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ins w:id="344" w:author="Smith, Alexis@Energy" w:date="2019-05-10T11:02:00Z">
              <w:r w:rsidR="00F349F6">
                <w:rPr>
                  <w:i/>
                  <w:sz w:val="18"/>
                  <w:szCs w:val="18"/>
                </w:rPr>
                <w:t>5</w:t>
              </w:r>
            </w:ins>
            <w:del w:id="345" w:author="Smith, Alexis@Energy" w:date="2019-05-10T11:02:00Z">
              <w:r w:rsidRPr="00AB4500" w:rsidDel="00F349F6">
                <w:rPr>
                  <w:i/>
                  <w:sz w:val="18"/>
                  <w:szCs w:val="18"/>
                </w:rPr>
                <w:delText>4</w:delText>
              </w:r>
            </w:del>
            <w:r>
              <w:rPr>
                <w:i/>
                <w:sz w:val="18"/>
                <w:szCs w:val="18"/>
              </w:rPr>
              <w:t xml:space="preserve"> </w:t>
            </w:r>
            <w:r w:rsidRPr="00AB4500">
              <w:rPr>
                <w:i/>
                <w:sz w:val="18"/>
                <w:szCs w:val="18"/>
              </w:rPr>
              <w:t>(unitless).</w:t>
            </w:r>
          </w:p>
          <w:p w14:paraId="61AB8BD9" w14:textId="77777777" w:rsidR="008873A7" w:rsidRPr="00AB4500" w:rsidRDefault="008873A7" w:rsidP="008873A7">
            <w:pPr>
              <w:spacing w:after="0" w:line="240" w:lineRule="auto"/>
              <w:rPr>
                <w:sz w:val="18"/>
                <w:szCs w:val="18"/>
              </w:rPr>
            </w:pPr>
            <w:r w:rsidRPr="00AB4500">
              <w:rPr>
                <w:rFonts w:cstheme="minorHAnsi"/>
                <w:sz w:val="18"/>
                <w:szCs w:val="18"/>
                <w:highlight w:val="yellow"/>
              </w:rPr>
              <w:t xml:space="preserve"> </w:t>
            </w:r>
          </w:p>
        </w:tc>
      </w:tr>
      <w:tr w:rsidR="008873A7" w:rsidRPr="00D37C06" w14:paraId="0FAC6841" w14:textId="77777777" w:rsidTr="002E200E">
        <w:tc>
          <w:tcPr>
            <w:tcW w:w="980" w:type="dxa"/>
            <w:gridSpan w:val="2"/>
            <w:tcBorders>
              <w:bottom w:val="single" w:sz="4" w:space="0" w:color="000000"/>
            </w:tcBorders>
          </w:tcPr>
          <w:p w14:paraId="44C1B4AB" w14:textId="77777777" w:rsidR="008873A7" w:rsidRPr="00D37C06" w:rsidRDefault="008873A7" w:rsidP="008873A7">
            <w:pPr>
              <w:spacing w:after="0"/>
              <w:rPr>
                <w:sz w:val="20"/>
                <w:szCs w:val="20"/>
              </w:rPr>
            </w:pPr>
          </w:p>
        </w:tc>
        <w:tc>
          <w:tcPr>
            <w:tcW w:w="1445" w:type="dxa"/>
            <w:tcBorders>
              <w:bottom w:val="single" w:sz="4" w:space="0" w:color="000000"/>
            </w:tcBorders>
          </w:tcPr>
          <w:p w14:paraId="563CDF4F" w14:textId="77777777" w:rsidR="008873A7" w:rsidRPr="00D37C06" w:rsidRDefault="008873A7" w:rsidP="008873A7">
            <w:pPr>
              <w:spacing w:after="0"/>
              <w:rPr>
                <w:sz w:val="20"/>
                <w:szCs w:val="20"/>
              </w:rPr>
            </w:pPr>
          </w:p>
        </w:tc>
        <w:tc>
          <w:tcPr>
            <w:tcW w:w="1343" w:type="dxa"/>
            <w:tcBorders>
              <w:bottom w:val="single" w:sz="4" w:space="0" w:color="000000"/>
            </w:tcBorders>
          </w:tcPr>
          <w:p w14:paraId="784FB5B5" w14:textId="77777777" w:rsidR="008873A7" w:rsidRPr="00D37C06" w:rsidRDefault="008873A7" w:rsidP="008873A7">
            <w:pPr>
              <w:spacing w:after="0"/>
              <w:rPr>
                <w:sz w:val="20"/>
                <w:szCs w:val="20"/>
              </w:rPr>
            </w:pPr>
          </w:p>
        </w:tc>
        <w:tc>
          <w:tcPr>
            <w:tcW w:w="1447" w:type="dxa"/>
            <w:tcBorders>
              <w:bottom w:val="single" w:sz="4" w:space="0" w:color="000000"/>
            </w:tcBorders>
          </w:tcPr>
          <w:p w14:paraId="24FAE30E" w14:textId="77777777" w:rsidR="008873A7" w:rsidRPr="00D37C06" w:rsidRDefault="008873A7" w:rsidP="008873A7">
            <w:pPr>
              <w:spacing w:after="0"/>
              <w:rPr>
                <w:sz w:val="20"/>
                <w:szCs w:val="20"/>
              </w:rPr>
            </w:pPr>
          </w:p>
        </w:tc>
        <w:tc>
          <w:tcPr>
            <w:tcW w:w="1620" w:type="dxa"/>
            <w:tcBorders>
              <w:bottom w:val="single" w:sz="4" w:space="0" w:color="000000"/>
            </w:tcBorders>
          </w:tcPr>
          <w:p w14:paraId="47E56521" w14:textId="77777777" w:rsidR="008873A7" w:rsidRPr="00D37C06" w:rsidRDefault="008873A7" w:rsidP="008873A7">
            <w:pPr>
              <w:spacing w:after="0"/>
              <w:rPr>
                <w:sz w:val="20"/>
                <w:szCs w:val="20"/>
              </w:rPr>
            </w:pPr>
          </w:p>
        </w:tc>
        <w:tc>
          <w:tcPr>
            <w:tcW w:w="2610" w:type="dxa"/>
            <w:tcBorders>
              <w:bottom w:val="single" w:sz="4" w:space="0" w:color="000000"/>
            </w:tcBorders>
          </w:tcPr>
          <w:p w14:paraId="4665830C" w14:textId="77777777" w:rsidR="008873A7" w:rsidRPr="00D37C06" w:rsidRDefault="008873A7" w:rsidP="008873A7">
            <w:pPr>
              <w:spacing w:after="0"/>
              <w:rPr>
                <w:sz w:val="20"/>
                <w:szCs w:val="20"/>
              </w:rPr>
            </w:pPr>
          </w:p>
        </w:tc>
        <w:tc>
          <w:tcPr>
            <w:tcW w:w="1350" w:type="dxa"/>
            <w:tcBorders>
              <w:bottom w:val="single" w:sz="4" w:space="0" w:color="000000"/>
            </w:tcBorders>
          </w:tcPr>
          <w:p w14:paraId="3F6137F4" w14:textId="77777777" w:rsidR="008873A7" w:rsidRPr="00D37C06" w:rsidRDefault="008873A7" w:rsidP="008873A7">
            <w:pPr>
              <w:spacing w:after="0"/>
              <w:rPr>
                <w:sz w:val="20"/>
                <w:szCs w:val="20"/>
              </w:rPr>
            </w:pPr>
          </w:p>
        </w:tc>
      </w:tr>
      <w:tr w:rsidR="002E200E" w14:paraId="201A940E" w14:textId="77777777" w:rsidTr="002E200E">
        <w:trPr>
          <w:trHeight w:val="291"/>
        </w:trPr>
        <w:tc>
          <w:tcPr>
            <w:tcW w:w="445" w:type="dxa"/>
            <w:tcBorders>
              <w:top w:val="single" w:sz="4" w:space="0" w:color="auto"/>
            </w:tcBorders>
          </w:tcPr>
          <w:p w14:paraId="17A7E49C" w14:textId="28A0630B" w:rsidR="002E200E" w:rsidRPr="00AC2387" w:rsidRDefault="008D6F63" w:rsidP="002E200E">
            <w:pPr>
              <w:spacing w:after="0"/>
              <w:rPr>
                <w:rFonts w:cstheme="minorHAnsi"/>
                <w:b/>
                <w:sz w:val="20"/>
                <w:szCs w:val="20"/>
              </w:rPr>
            </w:pPr>
            <w:r>
              <w:rPr>
                <w:rFonts w:cstheme="minorHAnsi"/>
                <w:sz w:val="20"/>
                <w:szCs w:val="18"/>
              </w:rPr>
              <w:t>08</w:t>
            </w:r>
          </w:p>
        </w:tc>
        <w:tc>
          <w:tcPr>
            <w:tcW w:w="10350" w:type="dxa"/>
            <w:gridSpan w:val="7"/>
            <w:tcBorders>
              <w:top w:val="single" w:sz="4" w:space="0" w:color="auto"/>
            </w:tcBorders>
          </w:tcPr>
          <w:p w14:paraId="67EA3C5C" w14:textId="02303D86" w:rsidR="002E200E" w:rsidRPr="00AC2387" w:rsidRDefault="002E200E" w:rsidP="002E200E">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2E200E" w14:paraId="17891BD3" w14:textId="77777777" w:rsidTr="002E200E">
        <w:trPr>
          <w:trHeight w:val="288"/>
        </w:trPr>
        <w:tc>
          <w:tcPr>
            <w:tcW w:w="445" w:type="dxa"/>
          </w:tcPr>
          <w:p w14:paraId="4BECD1D9" w14:textId="71F049F1" w:rsidR="002E200E" w:rsidRPr="00AC2387" w:rsidRDefault="008D6F63" w:rsidP="002E200E">
            <w:pPr>
              <w:spacing w:after="0"/>
              <w:rPr>
                <w:rFonts w:cstheme="minorHAnsi"/>
                <w:b/>
                <w:sz w:val="20"/>
                <w:szCs w:val="20"/>
              </w:rPr>
            </w:pPr>
            <w:r>
              <w:rPr>
                <w:rFonts w:cstheme="minorHAnsi"/>
                <w:sz w:val="20"/>
                <w:szCs w:val="18"/>
              </w:rPr>
              <w:t>09</w:t>
            </w:r>
          </w:p>
        </w:tc>
        <w:tc>
          <w:tcPr>
            <w:tcW w:w="10350" w:type="dxa"/>
            <w:gridSpan w:val="7"/>
          </w:tcPr>
          <w:p w14:paraId="4D42D242" w14:textId="5B85BDE4" w:rsidR="002E200E" w:rsidRPr="00AC2387" w:rsidRDefault="002E200E" w:rsidP="002E200E">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2E200E" w14:paraId="68906DC7" w14:textId="77777777" w:rsidTr="002E200E">
        <w:trPr>
          <w:trHeight w:val="288"/>
        </w:trPr>
        <w:tc>
          <w:tcPr>
            <w:tcW w:w="445" w:type="dxa"/>
          </w:tcPr>
          <w:p w14:paraId="1D2D543F" w14:textId="31E366AB" w:rsidR="002E200E" w:rsidRPr="00AC2387" w:rsidRDefault="008D6F63" w:rsidP="002E200E">
            <w:pPr>
              <w:spacing w:after="0"/>
              <w:rPr>
                <w:rFonts w:cstheme="minorHAnsi"/>
                <w:b/>
                <w:sz w:val="20"/>
                <w:szCs w:val="20"/>
              </w:rPr>
            </w:pPr>
            <w:r>
              <w:rPr>
                <w:rFonts w:cstheme="minorHAnsi"/>
                <w:sz w:val="20"/>
                <w:szCs w:val="18"/>
              </w:rPr>
              <w:t>10</w:t>
            </w:r>
          </w:p>
        </w:tc>
        <w:tc>
          <w:tcPr>
            <w:tcW w:w="10350" w:type="dxa"/>
            <w:gridSpan w:val="7"/>
          </w:tcPr>
          <w:p w14:paraId="01FD2C12" w14:textId="11CD65C1" w:rsidR="002E200E" w:rsidRPr="00AC2387" w:rsidRDefault="002E200E" w:rsidP="002E200E">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2E200E" w14:paraId="5DB97DDA" w14:textId="77777777" w:rsidTr="002E200E">
        <w:trPr>
          <w:trHeight w:val="288"/>
        </w:trPr>
        <w:tc>
          <w:tcPr>
            <w:tcW w:w="445" w:type="dxa"/>
          </w:tcPr>
          <w:p w14:paraId="1DCB269F" w14:textId="531D5FC3" w:rsidR="002E200E" w:rsidRPr="00AC2387" w:rsidRDefault="008D6F63" w:rsidP="002E200E">
            <w:pPr>
              <w:spacing w:after="0"/>
              <w:rPr>
                <w:rFonts w:cstheme="minorHAnsi"/>
                <w:b/>
                <w:sz w:val="20"/>
                <w:szCs w:val="20"/>
              </w:rPr>
            </w:pPr>
            <w:r>
              <w:rPr>
                <w:rFonts w:cstheme="minorHAnsi"/>
                <w:sz w:val="20"/>
                <w:szCs w:val="18"/>
              </w:rPr>
              <w:t>11</w:t>
            </w:r>
          </w:p>
        </w:tc>
        <w:tc>
          <w:tcPr>
            <w:tcW w:w="10350" w:type="dxa"/>
            <w:gridSpan w:val="7"/>
          </w:tcPr>
          <w:p w14:paraId="07D050D4" w14:textId="1E896FDA" w:rsidR="002E200E" w:rsidRPr="00AC2387" w:rsidRDefault="002E200E" w:rsidP="002E200E">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2E200E" w14:paraId="70BD58E3" w14:textId="77777777" w:rsidTr="008873A7">
        <w:tc>
          <w:tcPr>
            <w:tcW w:w="10795" w:type="dxa"/>
            <w:gridSpan w:val="8"/>
          </w:tcPr>
          <w:p w14:paraId="4F1EEED6" w14:textId="0B1A2EFD" w:rsidR="002E200E" w:rsidRPr="00AC2387" w:rsidRDefault="002E200E" w:rsidP="002E200E">
            <w:pPr>
              <w:spacing w:after="0"/>
              <w:rPr>
                <w:rFonts w:cstheme="minorHAnsi"/>
                <w:b/>
                <w:sz w:val="20"/>
                <w:szCs w:val="20"/>
              </w:rPr>
            </w:pPr>
            <w:r w:rsidRPr="00236F4B">
              <w:rPr>
                <w:rFonts w:cstheme="minorHAnsi"/>
                <w:b/>
                <w:sz w:val="18"/>
                <w:szCs w:val="20"/>
              </w:rPr>
              <w:t>The responsible person’s signature on this compliance document affirms that all applicable requirements in this table have been met.</w:t>
            </w:r>
          </w:p>
        </w:tc>
      </w:tr>
    </w:tbl>
    <w:p w14:paraId="4B1F9674" w14:textId="4F9920F3" w:rsidR="00B843FA" w:rsidRDefault="00B843FA">
      <w:pPr>
        <w:spacing w:after="0" w:line="240" w:lineRule="auto"/>
        <w:rPr>
          <w:rFonts w:asciiTheme="minorHAnsi" w:hAnsiTheme="minorHAnsi" w:cstheme="minorHAnsi"/>
          <w:sz w:val="18"/>
          <w:szCs w:val="18"/>
        </w:rPr>
      </w:pPr>
    </w:p>
    <w:tbl>
      <w:tblPr>
        <w:tblStyle w:val="TableGrid"/>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352318" w:rsidRPr="00352318" w14:paraId="29291855" w14:textId="77777777" w:rsidTr="00690C6A">
        <w:trPr>
          <w:trHeight w:val="530"/>
        </w:trPr>
        <w:tc>
          <w:tcPr>
            <w:tcW w:w="10795" w:type="dxa"/>
            <w:gridSpan w:val="7"/>
          </w:tcPr>
          <w:p w14:paraId="4545F7B5" w14:textId="2AA000B7" w:rsidR="00352318" w:rsidRPr="00352318" w:rsidRDefault="00352318" w:rsidP="00352318">
            <w:pPr>
              <w:spacing w:after="0" w:line="240" w:lineRule="auto"/>
              <w:rPr>
                <w:rFonts w:asciiTheme="minorHAnsi" w:hAnsiTheme="minorHAnsi" w:cstheme="minorHAnsi"/>
                <w:b/>
                <w:sz w:val="18"/>
                <w:szCs w:val="18"/>
              </w:rPr>
            </w:pPr>
            <w:r>
              <w:rPr>
                <w:rFonts w:asciiTheme="minorHAnsi" w:hAnsiTheme="minorHAnsi" w:cstheme="minorHAnsi"/>
                <w:b/>
                <w:sz w:val="18"/>
                <w:szCs w:val="18"/>
              </w:rPr>
              <w:t>H</w:t>
            </w:r>
            <w:r w:rsidRPr="00352318">
              <w:rPr>
                <w:rFonts w:asciiTheme="minorHAnsi" w:hAnsiTheme="minorHAnsi" w:cstheme="minorHAnsi"/>
                <w:b/>
                <w:sz w:val="18"/>
                <w:szCs w:val="18"/>
              </w:rPr>
              <w:t>. Compact Hot Water Distribution (CHWDS) (RA4.4.6)</w:t>
            </w:r>
          </w:p>
          <w:p w14:paraId="1DCCA379" w14:textId="77777777" w:rsidR="00975E71" w:rsidRDefault="00975E71" w:rsidP="00975E71">
            <w:pPr>
              <w:spacing w:after="0" w:line="240" w:lineRule="auto"/>
              <w:rPr>
                <w:ins w:id="346" w:author="Tam, Danny@Energy" w:date="2019-03-22T12:31:00Z"/>
                <w:rFonts w:cstheme="minorHAnsi"/>
                <w:sz w:val="20"/>
                <w:szCs w:val="20"/>
              </w:rPr>
            </w:pPr>
            <w:ins w:id="347" w:author="Tam, Danny@Energy" w:date="2019-03-22T12:31:00Z">
              <w:r>
                <w:rPr>
                  <w:rFonts w:cstheme="minorHAnsi"/>
                  <w:sz w:val="20"/>
                  <w:szCs w:val="20"/>
                </w:rPr>
                <w:t xml:space="preserve">For dwelling units with multiple systems, enter the master bath distance and kitchen distance </w:t>
              </w:r>
              <w:r w:rsidRPr="00F6062F">
                <w:rPr>
                  <w:rFonts w:cstheme="minorHAnsi"/>
                  <w:sz w:val="20"/>
                  <w:szCs w:val="20"/>
                </w:rPr>
                <w:t>to the closest water heater, and enter the average of the furthest fixture to each water heater.</w:t>
              </w:r>
            </w:ins>
          </w:p>
          <w:p w14:paraId="283CBE1C" w14:textId="77161C3C" w:rsidR="00352318" w:rsidRPr="00352318" w:rsidDel="00975E71" w:rsidRDefault="00975E71" w:rsidP="00975E71">
            <w:pPr>
              <w:spacing w:after="0" w:line="240" w:lineRule="auto"/>
              <w:rPr>
                <w:del w:id="348" w:author="Tam, Danny@Energy" w:date="2019-03-22T12:31:00Z"/>
                <w:rFonts w:asciiTheme="minorHAnsi" w:hAnsiTheme="minorHAnsi" w:cstheme="minorHAnsi"/>
                <w:sz w:val="18"/>
                <w:szCs w:val="18"/>
              </w:rPr>
            </w:pPr>
            <w:ins w:id="349" w:author="Tam, Danny@Energy" w:date="2019-03-22T12:31:00Z">
              <w:r>
                <w:rPr>
                  <w:rFonts w:cstheme="minorHAnsi"/>
                  <w:sz w:val="20"/>
                  <w:szCs w:val="20"/>
                </w:rPr>
                <w:t>&lt;&lt; Require one row for each dwelling identified in Table A with A1</w:t>
              </w:r>
            </w:ins>
            <w:ins w:id="350" w:author="Smith, Alexis@Energy" w:date="2019-05-10T11:02:00Z">
              <w:r w:rsidR="00F349F6">
                <w:rPr>
                  <w:rFonts w:cstheme="minorHAnsi"/>
                  <w:sz w:val="20"/>
                  <w:szCs w:val="20"/>
                </w:rPr>
                <w:t>1</w:t>
              </w:r>
            </w:ins>
            <w:ins w:id="351" w:author="Tam, Danny@Energy" w:date="2019-03-22T12:31:00Z">
              <w:del w:id="352" w:author="Smith, Alexis@Energy" w:date="2019-05-10T11:02:00Z">
                <w:r w:rsidDel="00F349F6">
                  <w:rPr>
                    <w:rFonts w:cstheme="minorHAnsi"/>
                    <w:sz w:val="20"/>
                    <w:szCs w:val="20"/>
                  </w:rPr>
                  <w:delText>0</w:delText>
                </w:r>
              </w:del>
              <w:r>
                <w:rPr>
                  <w:rFonts w:cstheme="minorHAnsi"/>
                  <w:sz w:val="20"/>
                  <w:szCs w:val="20"/>
                </w:rPr>
                <w:t xml:space="preserve"> = Basic.  If no dwelling in A1</w:t>
              </w:r>
            </w:ins>
            <w:ins w:id="353" w:author="Smith, Alexis@Energy" w:date="2019-05-10T11:02:00Z">
              <w:r w:rsidR="00F349F6">
                <w:rPr>
                  <w:rFonts w:cstheme="minorHAnsi"/>
                  <w:sz w:val="20"/>
                  <w:szCs w:val="20"/>
                </w:rPr>
                <w:t>1</w:t>
              </w:r>
            </w:ins>
            <w:ins w:id="354" w:author="Tam, Danny@Energy" w:date="2019-03-22T12:31:00Z">
              <w:del w:id="355" w:author="Smith, Alexis@Energy" w:date="2019-05-10T11:02:00Z">
                <w:r w:rsidDel="00F349F6">
                  <w:rPr>
                    <w:rFonts w:cstheme="minorHAnsi"/>
                    <w:sz w:val="20"/>
                    <w:szCs w:val="20"/>
                  </w:rPr>
                  <w:delText>0</w:delText>
                </w:r>
              </w:del>
              <w:r>
                <w:rPr>
                  <w:rFonts w:cstheme="minorHAnsi"/>
                  <w:sz w:val="20"/>
                  <w:szCs w:val="20"/>
                </w:rPr>
                <w:t xml:space="preserve"> = Basic, then display section does not apply message&gt;&gt;</w:t>
              </w:r>
            </w:ins>
            <w:del w:id="356" w:author="Tam, Danny@Energy" w:date="2019-03-22T12:31:00Z">
              <w:r w:rsidR="00352318" w:rsidRPr="00352318" w:rsidDel="00975E71">
                <w:rPr>
                  <w:rFonts w:asciiTheme="minorHAnsi" w:hAnsiTheme="minorHAnsi" w:cstheme="minorHAnsi"/>
                  <w:sz w:val="18"/>
                  <w:szCs w:val="18"/>
                </w:rPr>
                <w:delText xml:space="preserve">For dwelling units with multiple systems, only allow one value to be entered for both master bath distance and kitchen distance. </w:delText>
              </w:r>
            </w:del>
          </w:p>
          <w:p w14:paraId="3D560C77" w14:textId="1A4720FF" w:rsidR="00352318" w:rsidRPr="00352318" w:rsidRDefault="00352318" w:rsidP="0053634D">
            <w:pPr>
              <w:spacing w:after="0" w:line="240" w:lineRule="auto"/>
              <w:rPr>
                <w:rFonts w:asciiTheme="minorHAnsi" w:hAnsiTheme="minorHAnsi" w:cstheme="minorHAnsi"/>
                <w:sz w:val="18"/>
                <w:szCs w:val="18"/>
              </w:rPr>
            </w:pPr>
            <w:del w:id="357" w:author="Tam, Danny@Energy" w:date="2019-03-22T12:31:00Z">
              <w:r w:rsidRPr="00352318" w:rsidDel="00975E71">
                <w:rPr>
                  <w:rFonts w:asciiTheme="minorHAnsi" w:hAnsiTheme="minorHAnsi" w:cstheme="minorHAnsi"/>
                  <w:sz w:val="18"/>
                  <w:szCs w:val="18"/>
                </w:rPr>
                <w:delText>&lt;&lt; if all systems in Table A have A10 = Basic, then require one row for each system identified in Table A, else display section does not apply message&gt;&gt;</w:delText>
              </w:r>
            </w:del>
          </w:p>
        </w:tc>
      </w:tr>
      <w:tr w:rsidR="00352318" w:rsidRPr="00352318" w14:paraId="3FF536DA" w14:textId="77777777" w:rsidTr="00BF3581">
        <w:tc>
          <w:tcPr>
            <w:tcW w:w="980" w:type="dxa"/>
            <w:vAlign w:val="center"/>
          </w:tcPr>
          <w:p w14:paraId="28974C52"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01</w:t>
            </w:r>
          </w:p>
        </w:tc>
        <w:tc>
          <w:tcPr>
            <w:tcW w:w="1445" w:type="dxa"/>
            <w:vAlign w:val="center"/>
          </w:tcPr>
          <w:p w14:paraId="4F57BEA7"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02</w:t>
            </w:r>
          </w:p>
        </w:tc>
        <w:tc>
          <w:tcPr>
            <w:tcW w:w="1343" w:type="dxa"/>
            <w:vAlign w:val="center"/>
          </w:tcPr>
          <w:p w14:paraId="7439F6D7"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03</w:t>
            </w:r>
          </w:p>
        </w:tc>
        <w:tc>
          <w:tcPr>
            <w:tcW w:w="1447" w:type="dxa"/>
            <w:vAlign w:val="center"/>
          </w:tcPr>
          <w:p w14:paraId="6EBF7EB4"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04</w:t>
            </w:r>
          </w:p>
        </w:tc>
        <w:tc>
          <w:tcPr>
            <w:tcW w:w="1620" w:type="dxa"/>
            <w:vAlign w:val="center"/>
          </w:tcPr>
          <w:p w14:paraId="436CAF1C"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05</w:t>
            </w:r>
          </w:p>
        </w:tc>
        <w:tc>
          <w:tcPr>
            <w:tcW w:w="2610" w:type="dxa"/>
            <w:vAlign w:val="center"/>
          </w:tcPr>
          <w:p w14:paraId="3B86986B"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06</w:t>
            </w:r>
          </w:p>
        </w:tc>
        <w:tc>
          <w:tcPr>
            <w:tcW w:w="1350" w:type="dxa"/>
            <w:vAlign w:val="center"/>
          </w:tcPr>
          <w:p w14:paraId="35921325"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07</w:t>
            </w:r>
          </w:p>
        </w:tc>
      </w:tr>
      <w:tr w:rsidR="00352318" w:rsidRPr="00352318" w14:paraId="24EEA366" w14:textId="77777777" w:rsidTr="0014411D">
        <w:tc>
          <w:tcPr>
            <w:tcW w:w="980" w:type="dxa"/>
            <w:vAlign w:val="bottom"/>
          </w:tcPr>
          <w:p w14:paraId="3D461CD1" w14:textId="4D9BBB6D" w:rsidR="00352318" w:rsidRPr="00352318" w:rsidRDefault="00131093" w:rsidP="0014411D">
            <w:pPr>
              <w:spacing w:after="0" w:line="240" w:lineRule="auto"/>
              <w:jc w:val="center"/>
              <w:rPr>
                <w:rFonts w:asciiTheme="minorHAnsi" w:hAnsiTheme="minorHAnsi" w:cstheme="minorHAnsi"/>
                <w:sz w:val="18"/>
                <w:szCs w:val="18"/>
              </w:rPr>
            </w:pPr>
            <w:ins w:id="358" w:author="Tam, Danny@Energy" w:date="2019-03-22T13:26:00Z">
              <w:r>
                <w:rPr>
                  <w:rFonts w:asciiTheme="minorHAnsi" w:hAnsiTheme="minorHAnsi" w:cstheme="minorHAnsi"/>
                  <w:sz w:val="18"/>
                  <w:szCs w:val="18"/>
                </w:rPr>
                <w:t>Dwelling</w:t>
              </w:r>
            </w:ins>
            <w:del w:id="359" w:author="Tam, Danny@Energy" w:date="2019-03-22T13:26:00Z">
              <w:r w:rsidR="00352318" w:rsidRPr="00352318" w:rsidDel="00131093">
                <w:rPr>
                  <w:rFonts w:asciiTheme="minorHAnsi" w:hAnsiTheme="minorHAnsi" w:cstheme="minorHAnsi"/>
                  <w:sz w:val="18"/>
                  <w:szCs w:val="18"/>
                </w:rPr>
                <w:delText>System</w:delText>
              </w:r>
            </w:del>
            <w:r w:rsidR="00352318" w:rsidRPr="00352318">
              <w:rPr>
                <w:rFonts w:asciiTheme="minorHAnsi" w:hAnsiTheme="minorHAnsi" w:cstheme="minorHAnsi"/>
                <w:sz w:val="18"/>
                <w:szCs w:val="18"/>
              </w:rPr>
              <w:t xml:space="preserve"> Name</w:t>
            </w:r>
          </w:p>
        </w:tc>
        <w:tc>
          <w:tcPr>
            <w:tcW w:w="1445" w:type="dxa"/>
            <w:vAlign w:val="bottom"/>
          </w:tcPr>
          <w:p w14:paraId="45CC4CAD" w14:textId="77777777" w:rsidR="00352318" w:rsidRPr="00352318" w:rsidRDefault="00352318" w:rsidP="0014411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Number of Stories</w:t>
            </w:r>
          </w:p>
        </w:tc>
        <w:tc>
          <w:tcPr>
            <w:tcW w:w="1343" w:type="dxa"/>
            <w:vAlign w:val="bottom"/>
          </w:tcPr>
          <w:p w14:paraId="49A65F04"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Master Bath distance of furthest fixture to Water Heater in feet</w:t>
            </w:r>
          </w:p>
        </w:tc>
        <w:tc>
          <w:tcPr>
            <w:tcW w:w="1447" w:type="dxa"/>
            <w:vAlign w:val="bottom"/>
          </w:tcPr>
          <w:p w14:paraId="0E97F1F3"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Kitchen distance from furthest fixture to Water Heater in feet</w:t>
            </w:r>
          </w:p>
        </w:tc>
        <w:tc>
          <w:tcPr>
            <w:tcW w:w="1620" w:type="dxa"/>
            <w:vAlign w:val="bottom"/>
          </w:tcPr>
          <w:p w14:paraId="7629B46A" w14:textId="09BC59D5"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Furthest Third furthest fixture to Water Heater in feet</w:t>
            </w:r>
            <w:ins w:id="360" w:author="Tam, Danny@Energy" w:date="2019-03-22T12:32:00Z">
              <w:r w:rsidR="00975E71">
                <w:rPr>
                  <w:rFonts w:asciiTheme="minorHAnsi" w:hAnsiTheme="minorHAnsi" w:cstheme="minorHAnsi"/>
                  <w:sz w:val="18"/>
                  <w:szCs w:val="18"/>
                </w:rPr>
                <w:t xml:space="preserve"> </w:t>
              </w:r>
              <w:r w:rsidR="00975E71">
                <w:rPr>
                  <w:rFonts w:cstheme="minorHAnsi"/>
                  <w:sz w:val="18"/>
                  <w:szCs w:val="20"/>
                </w:rPr>
                <w:t>(Avg for multiple water heaters)</w:t>
              </w:r>
            </w:ins>
          </w:p>
        </w:tc>
        <w:tc>
          <w:tcPr>
            <w:tcW w:w="2610" w:type="dxa"/>
            <w:vAlign w:val="bottom"/>
          </w:tcPr>
          <w:p w14:paraId="38FB4F1A"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Weighted Distance</w:t>
            </w:r>
          </w:p>
        </w:tc>
        <w:tc>
          <w:tcPr>
            <w:tcW w:w="1350" w:type="dxa"/>
            <w:vAlign w:val="bottom"/>
          </w:tcPr>
          <w:p w14:paraId="1C167762"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Qualification Distance</w:t>
            </w:r>
          </w:p>
        </w:tc>
      </w:tr>
      <w:tr w:rsidR="00352318" w:rsidRPr="00352318" w14:paraId="0538310C" w14:textId="77777777" w:rsidTr="00690C6A">
        <w:trPr>
          <w:trHeight w:val="305"/>
        </w:trPr>
        <w:tc>
          <w:tcPr>
            <w:tcW w:w="980" w:type="dxa"/>
          </w:tcPr>
          <w:p w14:paraId="71FF4DC1"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&lt;&lt;Reference value from A01&gt;&gt;</w:t>
            </w:r>
          </w:p>
        </w:tc>
        <w:tc>
          <w:tcPr>
            <w:tcW w:w="1445" w:type="dxa"/>
          </w:tcPr>
          <w:p w14:paraId="6A56CCD0"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&lt;&lt;if performance, then value = NA; </w:t>
            </w:r>
          </w:p>
          <w:p w14:paraId="1EFC3064"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user select from list: 1, 2, 3&gt;&gt;</w:t>
            </w:r>
          </w:p>
        </w:tc>
        <w:tc>
          <w:tcPr>
            <w:tcW w:w="1343" w:type="dxa"/>
          </w:tcPr>
          <w:p w14:paraId="4BD92439"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644F8BE0"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1447" w:type="dxa"/>
          </w:tcPr>
          <w:p w14:paraId="5AB6032A"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13A44697"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1620" w:type="dxa"/>
          </w:tcPr>
          <w:p w14:paraId="2034CAA7"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244F1A33"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2610" w:type="dxa"/>
          </w:tcPr>
          <w:p w14:paraId="09ACCC7B"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452D35C4" w14:textId="7E96B2B5"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and A</w:t>
            </w:r>
            <w:ins w:id="361" w:author="Smith, Alexis@Energy" w:date="2019-05-10T11:02:00Z">
              <w:r w:rsidR="00F349F6">
                <w:rPr>
                  <w:rFonts w:asciiTheme="minorHAnsi" w:hAnsiTheme="minorHAnsi" w:cstheme="minorHAnsi"/>
                  <w:sz w:val="18"/>
                  <w:szCs w:val="18"/>
                </w:rPr>
                <w:t>10</w:t>
              </w:r>
            </w:ins>
            <w:del w:id="362" w:author="Smith, Alexis@Energy" w:date="2019-05-10T11:02:00Z">
              <w:r w:rsidRPr="00352318" w:rsidDel="00F349F6">
                <w:rPr>
                  <w:rFonts w:asciiTheme="minorHAnsi" w:hAnsiTheme="minorHAnsi" w:cstheme="minorHAnsi"/>
                  <w:sz w:val="18"/>
                  <w:szCs w:val="18"/>
                </w:rPr>
                <w:delText>09</w:delText>
              </w:r>
            </w:del>
            <w:r w:rsidRPr="00352318">
              <w:rPr>
                <w:rFonts w:asciiTheme="minorHAnsi" w:hAnsiTheme="minorHAnsi" w:cstheme="minorHAnsi"/>
                <w:sz w:val="18"/>
                <w:szCs w:val="18"/>
              </w:rPr>
              <w:t xml:space="preserve"> = Standard Distribution System, then value = (</w:t>
            </w:r>
            <w:r w:rsidR="007E6A62">
              <w:rPr>
                <w:rFonts w:asciiTheme="minorHAnsi" w:hAnsiTheme="minorHAnsi" w:cstheme="minorHAnsi"/>
                <w:sz w:val="18"/>
                <w:szCs w:val="18"/>
              </w:rPr>
              <w:t>H03*0.4)</w:t>
            </w:r>
            <w:ins w:id="363" w:author="Tam, Danny@Energy [2]" w:date="2019-03-27T11:27:00Z">
              <w:r w:rsidR="00615B2E">
                <w:rPr>
                  <w:rFonts w:asciiTheme="minorHAnsi" w:hAnsiTheme="minorHAnsi" w:cstheme="minorHAnsi"/>
                  <w:sz w:val="18"/>
                  <w:szCs w:val="18"/>
                </w:rPr>
                <w:t>+</w:t>
              </w:r>
            </w:ins>
            <w:del w:id="364" w:author="Tam, Danny@Energy [2]" w:date="2019-03-27T11:27:00Z">
              <w:r w:rsidR="007E6A62" w:rsidDel="00615B2E">
                <w:rPr>
                  <w:rFonts w:asciiTheme="minorHAnsi" w:hAnsiTheme="minorHAnsi" w:cstheme="minorHAnsi"/>
                  <w:sz w:val="18"/>
                  <w:szCs w:val="18"/>
                </w:rPr>
                <w:delText>*</w:delText>
              </w:r>
            </w:del>
            <w:r w:rsidR="007E6A62">
              <w:rPr>
                <w:rFonts w:asciiTheme="minorHAnsi" w:hAnsiTheme="minorHAnsi" w:cstheme="minorHAnsi"/>
                <w:sz w:val="18"/>
                <w:szCs w:val="18"/>
              </w:rPr>
              <w:t>(H</w:t>
            </w:r>
            <w:r w:rsidRPr="00352318">
              <w:rPr>
                <w:rFonts w:asciiTheme="minorHAnsi" w:hAnsiTheme="minorHAnsi" w:cstheme="minorHAnsi"/>
                <w:sz w:val="18"/>
                <w:szCs w:val="18"/>
              </w:rPr>
              <w:t>04*0.4)</w:t>
            </w:r>
            <w:ins w:id="365" w:author="Tam, Danny@Energy [2]" w:date="2019-03-27T11:27:00Z">
              <w:r w:rsidR="00615B2E">
                <w:rPr>
                  <w:rFonts w:asciiTheme="minorHAnsi" w:hAnsiTheme="minorHAnsi" w:cstheme="minorHAnsi"/>
                  <w:sz w:val="18"/>
                  <w:szCs w:val="18"/>
                </w:rPr>
                <w:t>+</w:t>
              </w:r>
            </w:ins>
            <w:del w:id="366" w:author="Tam, Danny@Energy [2]" w:date="2019-03-27T11:27:00Z">
              <w:r w:rsidRPr="00352318" w:rsidDel="00615B2E">
                <w:rPr>
                  <w:rFonts w:asciiTheme="minorHAnsi" w:hAnsiTheme="minorHAnsi" w:cstheme="minorHAnsi"/>
                  <w:sz w:val="18"/>
                  <w:szCs w:val="18"/>
                </w:rPr>
                <w:delText>*</w:delText>
              </w:r>
            </w:del>
            <w:r w:rsidRPr="00352318">
              <w:rPr>
                <w:rFonts w:asciiTheme="minorHAnsi" w:hAnsiTheme="minorHAnsi" w:cstheme="minorHAnsi"/>
                <w:sz w:val="18"/>
                <w:szCs w:val="18"/>
              </w:rPr>
              <w:t>(</w:t>
            </w:r>
            <w:del w:id="367" w:author="Tam, Danny@Energy" w:date="2019-03-22T12:32:00Z">
              <w:r w:rsidRPr="00352318" w:rsidDel="00975E71">
                <w:rPr>
                  <w:rFonts w:asciiTheme="minorHAnsi" w:hAnsiTheme="minorHAnsi" w:cstheme="minorHAnsi"/>
                  <w:sz w:val="18"/>
                  <w:szCs w:val="18"/>
                </w:rPr>
                <w:delText>average of column</w:delText>
              </w:r>
            </w:del>
            <w:r w:rsidRPr="00352318">
              <w:rPr>
                <w:rFonts w:asciiTheme="minorHAnsi" w:hAnsiTheme="minorHAnsi" w:cstheme="minorHAnsi"/>
                <w:sz w:val="18"/>
                <w:szCs w:val="18"/>
              </w:rPr>
              <w:t xml:space="preserve"> </w:t>
            </w:r>
            <w:r w:rsidR="007E6A62">
              <w:rPr>
                <w:rFonts w:asciiTheme="minorHAnsi" w:hAnsiTheme="minorHAnsi" w:cstheme="minorHAnsi"/>
                <w:sz w:val="18"/>
                <w:szCs w:val="18"/>
              </w:rPr>
              <w:t>H</w:t>
            </w:r>
            <w:r w:rsidRPr="00352318">
              <w:rPr>
                <w:rFonts w:asciiTheme="minorHAnsi" w:hAnsiTheme="minorHAnsi" w:cstheme="minorHAnsi"/>
                <w:sz w:val="18"/>
                <w:szCs w:val="18"/>
              </w:rPr>
              <w:t>05*0.2);</w:t>
            </w:r>
          </w:p>
          <w:p w14:paraId="72748B0C" w14:textId="112B9FC4" w:rsidR="00352318" w:rsidRPr="00352318" w:rsidRDefault="00352318" w:rsidP="007E6A62">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A</w:t>
            </w:r>
            <w:ins w:id="368" w:author="Smith, Alexis@Energy" w:date="2019-05-10T11:02:00Z">
              <w:r w:rsidR="00F349F6">
                <w:rPr>
                  <w:rFonts w:asciiTheme="minorHAnsi" w:hAnsiTheme="minorHAnsi" w:cstheme="minorHAnsi"/>
                  <w:sz w:val="18"/>
                  <w:szCs w:val="18"/>
                </w:rPr>
                <w:t>10</w:t>
              </w:r>
            </w:ins>
            <w:del w:id="369" w:author="Smith, Alexis@Energy" w:date="2019-05-10T11:02:00Z">
              <w:r w:rsidRPr="00352318" w:rsidDel="00F349F6">
                <w:rPr>
                  <w:rFonts w:asciiTheme="minorHAnsi" w:hAnsiTheme="minorHAnsi" w:cstheme="minorHAnsi"/>
                  <w:sz w:val="18"/>
                  <w:szCs w:val="18"/>
                </w:rPr>
                <w:delText>09</w:delText>
              </w:r>
            </w:del>
            <w:r w:rsidRPr="00352318">
              <w:rPr>
                <w:rFonts w:asciiTheme="minorHAnsi" w:hAnsiTheme="minorHAnsi" w:cstheme="minorHAnsi"/>
                <w:sz w:val="18"/>
                <w:szCs w:val="18"/>
              </w:rPr>
              <w:t xml:space="preserve"> = Demand Recirculation Manual Control, then value = </w:t>
            </w:r>
            <w:r w:rsidR="007E6A62">
              <w:rPr>
                <w:rFonts w:asciiTheme="minorHAnsi" w:hAnsiTheme="minorHAnsi" w:cstheme="minorHAnsi"/>
                <w:sz w:val="18"/>
                <w:szCs w:val="18"/>
              </w:rPr>
              <w:t>H</w:t>
            </w:r>
            <w:r w:rsidRPr="00352318">
              <w:rPr>
                <w:rFonts w:asciiTheme="minorHAnsi" w:hAnsiTheme="minorHAnsi" w:cstheme="minorHAnsi"/>
                <w:sz w:val="18"/>
                <w:szCs w:val="18"/>
              </w:rPr>
              <w:t>05&gt;&gt;</w:t>
            </w:r>
          </w:p>
        </w:tc>
        <w:tc>
          <w:tcPr>
            <w:tcW w:w="1350" w:type="dxa"/>
          </w:tcPr>
          <w:p w14:paraId="7C074C4F"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 Reference Value from CF1R-PRF; </w:t>
            </w:r>
          </w:p>
          <w:p w14:paraId="3F0763C4"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Else if prescriptive compliance, value = </w:t>
            </w:r>
          </w:p>
          <w:p w14:paraId="198B33CB"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((a+b *CFA)/n) &gt;&gt;</w:t>
            </w:r>
          </w:p>
          <w:p w14:paraId="0C4EA135" w14:textId="77777777" w:rsidR="00352318" w:rsidRPr="00352318" w:rsidRDefault="00352318" w:rsidP="00352318">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Where:</w:t>
            </w:r>
          </w:p>
          <w:p w14:paraId="3F8B130B" w14:textId="77777777" w:rsidR="00352318" w:rsidRPr="00352318" w:rsidRDefault="00352318" w:rsidP="00352318">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a, b = Qualification distance coefficients from Table 4.4.6-2 below,</w:t>
            </w:r>
          </w:p>
          <w:p w14:paraId="55666DF4" w14:textId="77777777" w:rsidR="00352318" w:rsidRPr="00352318" w:rsidRDefault="00352318" w:rsidP="00352318">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CFA = Conditioned floor area of the dwelling unit (ft</w:t>
            </w:r>
            <w:r w:rsidRPr="00352318">
              <w:rPr>
                <w:rFonts w:asciiTheme="minorHAnsi" w:hAnsiTheme="minorHAnsi" w:cstheme="minorHAnsi"/>
                <w:i/>
                <w:sz w:val="18"/>
                <w:szCs w:val="18"/>
                <w:vertAlign w:val="superscript"/>
              </w:rPr>
              <w:t>2</w:t>
            </w:r>
            <w:r w:rsidRPr="00352318">
              <w:rPr>
                <w:rFonts w:asciiTheme="minorHAnsi" w:hAnsiTheme="minorHAnsi" w:cstheme="minorHAnsi"/>
                <w:i/>
                <w:sz w:val="18"/>
                <w:szCs w:val="18"/>
              </w:rPr>
              <w:t>) from CF1R, and</w:t>
            </w:r>
          </w:p>
          <w:p w14:paraId="50F29482" w14:textId="2ECECDA5"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i/>
                <w:sz w:val="18"/>
                <w:szCs w:val="18"/>
              </w:rPr>
              <w:t>n = Number of water heaters in the dwelling unit from A0</w:t>
            </w:r>
            <w:ins w:id="370" w:author="Smith, Alexis@Energy" w:date="2019-05-10T11:02:00Z">
              <w:r w:rsidR="00F349F6">
                <w:rPr>
                  <w:rFonts w:asciiTheme="minorHAnsi" w:hAnsiTheme="minorHAnsi" w:cstheme="minorHAnsi"/>
                  <w:i/>
                  <w:sz w:val="18"/>
                  <w:szCs w:val="18"/>
                </w:rPr>
                <w:t>5</w:t>
              </w:r>
            </w:ins>
            <w:del w:id="371" w:author="Smith, Alexis@Energy" w:date="2019-05-10T11:02:00Z">
              <w:r w:rsidRPr="00352318" w:rsidDel="00F349F6">
                <w:rPr>
                  <w:rFonts w:asciiTheme="minorHAnsi" w:hAnsiTheme="minorHAnsi" w:cstheme="minorHAnsi"/>
                  <w:i/>
                  <w:sz w:val="18"/>
                  <w:szCs w:val="18"/>
                </w:rPr>
                <w:delText>4</w:delText>
              </w:r>
            </w:del>
            <w:r w:rsidRPr="00352318">
              <w:rPr>
                <w:rFonts w:asciiTheme="minorHAnsi" w:hAnsiTheme="minorHAnsi" w:cstheme="minorHAnsi"/>
                <w:i/>
                <w:sz w:val="18"/>
                <w:szCs w:val="18"/>
              </w:rPr>
              <w:t xml:space="preserve"> (unitless).</w:t>
            </w:r>
            <w:r w:rsidRPr="00352318">
              <w:rPr>
                <w:rFonts w:asciiTheme="minorHAnsi" w:hAnsiTheme="minorHAnsi" w:cstheme="minorHAnsi"/>
                <w:sz w:val="18"/>
                <w:szCs w:val="18"/>
              </w:rPr>
              <w:t xml:space="preserve"> </w:t>
            </w:r>
          </w:p>
        </w:tc>
      </w:tr>
      <w:tr w:rsidR="00352318" w:rsidRPr="00352318" w14:paraId="4738EBA2" w14:textId="77777777" w:rsidTr="00690C6A">
        <w:tc>
          <w:tcPr>
            <w:tcW w:w="980" w:type="dxa"/>
          </w:tcPr>
          <w:p w14:paraId="57BE4976" w14:textId="77777777" w:rsidR="00352318" w:rsidRPr="00352318" w:rsidRDefault="00352318" w:rsidP="00352318">
            <w:pPr>
              <w:spacing w:after="0" w:line="240" w:lineRule="auto"/>
              <w:rPr>
                <w:rFonts w:asciiTheme="minorHAnsi" w:hAnsiTheme="minorHAnsi" w:cstheme="minorHAnsi"/>
                <w:sz w:val="18"/>
                <w:szCs w:val="18"/>
              </w:rPr>
            </w:pPr>
          </w:p>
        </w:tc>
        <w:tc>
          <w:tcPr>
            <w:tcW w:w="1445" w:type="dxa"/>
          </w:tcPr>
          <w:p w14:paraId="3A15253C" w14:textId="77777777" w:rsidR="00352318" w:rsidRPr="00352318" w:rsidRDefault="00352318" w:rsidP="00352318">
            <w:pPr>
              <w:spacing w:after="0" w:line="240" w:lineRule="auto"/>
              <w:rPr>
                <w:rFonts w:asciiTheme="minorHAnsi" w:hAnsiTheme="minorHAnsi" w:cstheme="minorHAnsi"/>
                <w:sz w:val="18"/>
                <w:szCs w:val="18"/>
              </w:rPr>
            </w:pPr>
          </w:p>
        </w:tc>
        <w:tc>
          <w:tcPr>
            <w:tcW w:w="1343" w:type="dxa"/>
          </w:tcPr>
          <w:p w14:paraId="584241D1" w14:textId="77777777" w:rsidR="00352318" w:rsidRPr="00352318" w:rsidRDefault="00352318" w:rsidP="00352318">
            <w:pPr>
              <w:spacing w:after="0" w:line="240" w:lineRule="auto"/>
              <w:rPr>
                <w:rFonts w:asciiTheme="minorHAnsi" w:hAnsiTheme="minorHAnsi" w:cstheme="minorHAnsi"/>
                <w:sz w:val="18"/>
                <w:szCs w:val="18"/>
              </w:rPr>
            </w:pPr>
          </w:p>
        </w:tc>
        <w:tc>
          <w:tcPr>
            <w:tcW w:w="1447" w:type="dxa"/>
          </w:tcPr>
          <w:p w14:paraId="00E3D2A9" w14:textId="77777777" w:rsidR="00352318" w:rsidRPr="00352318" w:rsidRDefault="00352318" w:rsidP="00352318">
            <w:pPr>
              <w:spacing w:after="0" w:line="240" w:lineRule="auto"/>
              <w:rPr>
                <w:rFonts w:asciiTheme="minorHAnsi" w:hAnsiTheme="minorHAnsi" w:cstheme="minorHAnsi"/>
                <w:sz w:val="18"/>
                <w:szCs w:val="18"/>
              </w:rPr>
            </w:pPr>
          </w:p>
        </w:tc>
        <w:tc>
          <w:tcPr>
            <w:tcW w:w="1620" w:type="dxa"/>
          </w:tcPr>
          <w:p w14:paraId="3F1547CE" w14:textId="77777777" w:rsidR="00352318" w:rsidRPr="00352318" w:rsidRDefault="00352318" w:rsidP="00352318">
            <w:pPr>
              <w:spacing w:after="0" w:line="240" w:lineRule="auto"/>
              <w:rPr>
                <w:rFonts w:asciiTheme="minorHAnsi" w:hAnsiTheme="minorHAnsi" w:cstheme="minorHAnsi"/>
                <w:sz w:val="18"/>
                <w:szCs w:val="18"/>
              </w:rPr>
            </w:pPr>
          </w:p>
        </w:tc>
        <w:tc>
          <w:tcPr>
            <w:tcW w:w="2610" w:type="dxa"/>
          </w:tcPr>
          <w:p w14:paraId="2E707C56" w14:textId="77777777" w:rsidR="00352318" w:rsidRPr="00352318" w:rsidRDefault="00352318" w:rsidP="00352318">
            <w:pPr>
              <w:spacing w:after="0" w:line="240" w:lineRule="auto"/>
              <w:rPr>
                <w:rFonts w:asciiTheme="minorHAnsi" w:hAnsiTheme="minorHAnsi" w:cstheme="minorHAnsi"/>
                <w:sz w:val="18"/>
                <w:szCs w:val="18"/>
              </w:rPr>
            </w:pPr>
          </w:p>
        </w:tc>
        <w:tc>
          <w:tcPr>
            <w:tcW w:w="1350" w:type="dxa"/>
          </w:tcPr>
          <w:p w14:paraId="2C5EADA9" w14:textId="77777777" w:rsidR="00352318" w:rsidRPr="00352318" w:rsidRDefault="00352318" w:rsidP="00352318">
            <w:pPr>
              <w:spacing w:after="0" w:line="240" w:lineRule="auto"/>
              <w:rPr>
                <w:rFonts w:asciiTheme="minorHAnsi" w:hAnsiTheme="minorHAnsi" w:cstheme="minorHAnsi"/>
                <w:sz w:val="18"/>
                <w:szCs w:val="18"/>
              </w:rPr>
            </w:pPr>
          </w:p>
        </w:tc>
      </w:tr>
      <w:tr w:rsidR="00352318" w:rsidRPr="00352318" w14:paraId="4253E6CC" w14:textId="77777777" w:rsidTr="00690C6A">
        <w:tc>
          <w:tcPr>
            <w:tcW w:w="10795" w:type="dxa"/>
            <w:gridSpan w:val="7"/>
          </w:tcPr>
          <w:p w14:paraId="6DB48B60"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b/>
                <w:sz w:val="18"/>
                <w:szCs w:val="18"/>
              </w:rPr>
              <w:t>The responsible person’s signature on this compliance document affirms that all applicable requirements in this table have been met</w:t>
            </w:r>
          </w:p>
        </w:tc>
      </w:tr>
    </w:tbl>
    <w:p w14:paraId="4E31226A" w14:textId="62319C76" w:rsidR="00641F8E" w:rsidRDefault="00641F8E">
      <w:pPr>
        <w:spacing w:after="0" w:line="240" w:lineRule="auto"/>
        <w:rPr>
          <w:rFonts w:asciiTheme="minorHAnsi" w:hAnsiTheme="minorHAnsi" w:cstheme="minorHAnsi"/>
          <w:sz w:val="18"/>
          <w:szCs w:val="18"/>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8D6F63" w:rsidRPr="008D6F63" w14:paraId="4549F6EB" w14:textId="77777777" w:rsidTr="00690C6A">
        <w:trPr>
          <w:cantSplit/>
          <w:trHeight w:val="170"/>
        </w:trPr>
        <w:tc>
          <w:tcPr>
            <w:tcW w:w="7825" w:type="dxa"/>
            <w:gridSpan w:val="5"/>
            <w:shd w:val="clear" w:color="auto" w:fill="auto"/>
            <w:noWrap/>
            <w:hideMark/>
          </w:tcPr>
          <w:p w14:paraId="4108EE62" w14:textId="77777777" w:rsidR="008D6F63" w:rsidRPr="008D6F63" w:rsidRDefault="008D6F63" w:rsidP="008D6F63">
            <w:pPr>
              <w:spacing w:after="0" w:line="240" w:lineRule="auto"/>
              <w:rPr>
                <w:sz w:val="18"/>
                <w:szCs w:val="18"/>
                <w:u w:val="single"/>
              </w:rPr>
            </w:pPr>
            <w:r w:rsidRPr="008D6F63">
              <w:rPr>
                <w:sz w:val="18"/>
                <w:szCs w:val="18"/>
                <w:u w:val="single"/>
              </w:rPr>
              <w:t>Table 4.4.6-2: Coefficients for the Qualification Distance Calculation</w:t>
            </w:r>
          </w:p>
          <w:p w14:paraId="0EAE06DD" w14:textId="511C37D8" w:rsidR="008D6F63" w:rsidRPr="008D6F63" w:rsidRDefault="008D6F63" w:rsidP="008D6F63">
            <w:pPr>
              <w:spacing w:after="0" w:line="240" w:lineRule="auto"/>
              <w:rPr>
                <w:rFonts w:asciiTheme="minorHAnsi" w:eastAsiaTheme="minorEastAsia" w:hAnsiTheme="minorHAnsi" w:cstheme="minorBidi"/>
                <w:b/>
                <w:sz w:val="18"/>
                <w:szCs w:val="18"/>
              </w:rPr>
            </w:pPr>
            <w:r w:rsidRPr="008D6F63">
              <w:rPr>
                <w:b/>
                <w:sz w:val="18"/>
                <w:szCs w:val="18"/>
              </w:rPr>
              <w:t>&lt;&lt; do not show tab</w:t>
            </w:r>
            <w:r w:rsidR="00690C6A">
              <w:rPr>
                <w:b/>
                <w:sz w:val="18"/>
                <w:szCs w:val="18"/>
              </w:rPr>
              <w:t>le, only use for equation in G07 and H07</w:t>
            </w:r>
            <w:r w:rsidRPr="008D6F63">
              <w:rPr>
                <w:b/>
                <w:sz w:val="18"/>
                <w:szCs w:val="18"/>
              </w:rPr>
              <w:t>&gt;&gt;</w:t>
            </w:r>
          </w:p>
        </w:tc>
      </w:tr>
      <w:tr w:rsidR="008D6F63" w:rsidRPr="008D6F63" w14:paraId="0B624C5C" w14:textId="77777777" w:rsidTr="00690C6A">
        <w:trPr>
          <w:cantSplit/>
          <w:trHeight w:val="170"/>
        </w:trPr>
        <w:tc>
          <w:tcPr>
            <w:tcW w:w="1705" w:type="dxa"/>
            <w:shd w:val="clear" w:color="auto" w:fill="auto"/>
            <w:noWrap/>
          </w:tcPr>
          <w:p w14:paraId="41927CC6" w14:textId="77777777" w:rsidR="008D6F63" w:rsidRPr="008D6F63" w:rsidRDefault="008D6F63" w:rsidP="008D6F63">
            <w:pPr>
              <w:spacing w:after="0" w:line="240" w:lineRule="auto"/>
              <w:jc w:val="center"/>
              <w:rPr>
                <w:rFonts w:asciiTheme="minorHAnsi" w:eastAsiaTheme="minorEastAsia" w:hAnsiTheme="minorHAnsi" w:cstheme="minorBidi"/>
                <w:sz w:val="18"/>
                <w:szCs w:val="18"/>
                <w:u w:val="single"/>
              </w:rPr>
            </w:pPr>
          </w:p>
        </w:tc>
        <w:tc>
          <w:tcPr>
            <w:tcW w:w="3510" w:type="dxa"/>
            <w:gridSpan w:val="2"/>
            <w:shd w:val="clear" w:color="auto" w:fill="auto"/>
            <w:noWrap/>
          </w:tcPr>
          <w:p w14:paraId="2BC984E2" w14:textId="77777777" w:rsidR="008D6F63" w:rsidRPr="008D6F63" w:rsidRDefault="008D6F63" w:rsidP="008D6F63">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a</w:t>
            </w:r>
          </w:p>
        </w:tc>
        <w:tc>
          <w:tcPr>
            <w:tcW w:w="2610" w:type="dxa"/>
            <w:gridSpan w:val="2"/>
            <w:shd w:val="clear" w:color="auto" w:fill="auto"/>
            <w:noWrap/>
          </w:tcPr>
          <w:p w14:paraId="6CFB9A7B" w14:textId="77777777" w:rsidR="008D6F63" w:rsidRPr="008D6F63" w:rsidRDefault="008D6F63" w:rsidP="008D6F63">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b</w:t>
            </w:r>
          </w:p>
        </w:tc>
      </w:tr>
      <w:tr w:rsidR="008D6F63" w:rsidRPr="008D6F63" w14:paraId="7D4686FF" w14:textId="77777777" w:rsidTr="00690C6A">
        <w:trPr>
          <w:cantSplit/>
          <w:trHeight w:val="300"/>
        </w:trPr>
        <w:tc>
          <w:tcPr>
            <w:tcW w:w="1705" w:type="dxa"/>
            <w:shd w:val="clear" w:color="auto" w:fill="auto"/>
            <w:noWrap/>
            <w:vAlign w:val="bottom"/>
            <w:hideMark/>
          </w:tcPr>
          <w:p w14:paraId="551819A5" w14:textId="77777777" w:rsidR="008D6F63" w:rsidRPr="008D6F63" w:rsidRDefault="008D6F63" w:rsidP="008D6F63">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Building Type</w:t>
            </w:r>
          </w:p>
        </w:tc>
        <w:tc>
          <w:tcPr>
            <w:tcW w:w="1800" w:type="dxa"/>
            <w:shd w:val="clear" w:color="auto" w:fill="auto"/>
            <w:noWrap/>
            <w:vAlign w:val="bottom"/>
            <w:hideMark/>
          </w:tcPr>
          <w:p w14:paraId="189CBFF0" w14:textId="77777777" w:rsidR="008D6F63" w:rsidRPr="008D6F63" w:rsidRDefault="008D6F63" w:rsidP="008D6F63">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tc>
        <w:tc>
          <w:tcPr>
            <w:tcW w:w="1710" w:type="dxa"/>
            <w:shd w:val="clear" w:color="auto" w:fill="auto"/>
            <w:noWrap/>
            <w:vAlign w:val="bottom"/>
            <w:hideMark/>
          </w:tcPr>
          <w:p w14:paraId="507C0A5E" w14:textId="77777777" w:rsidR="008D6F63" w:rsidRPr="008D6F63" w:rsidRDefault="008D6F63" w:rsidP="008D6F63">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tc>
        <w:tc>
          <w:tcPr>
            <w:tcW w:w="1350" w:type="dxa"/>
            <w:shd w:val="clear" w:color="auto" w:fill="auto"/>
            <w:noWrap/>
            <w:vAlign w:val="bottom"/>
            <w:hideMark/>
          </w:tcPr>
          <w:p w14:paraId="41A68A1F" w14:textId="77777777" w:rsidR="008D6F63" w:rsidRPr="008D6F63" w:rsidRDefault="008D6F63" w:rsidP="008D6F63">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tc>
        <w:tc>
          <w:tcPr>
            <w:tcW w:w="1260" w:type="dxa"/>
            <w:shd w:val="clear" w:color="auto" w:fill="auto"/>
            <w:noWrap/>
            <w:vAlign w:val="bottom"/>
            <w:hideMark/>
          </w:tcPr>
          <w:p w14:paraId="2D0D962A" w14:textId="77777777" w:rsidR="008D6F63" w:rsidRPr="008D6F63" w:rsidRDefault="008D6F63" w:rsidP="008D6F63">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tc>
      </w:tr>
      <w:tr w:rsidR="00877BF9" w:rsidRPr="008D6F63" w14:paraId="0C0276EB" w14:textId="77777777" w:rsidTr="00690C6A">
        <w:trPr>
          <w:cantSplit/>
          <w:trHeight w:val="300"/>
        </w:trPr>
        <w:tc>
          <w:tcPr>
            <w:tcW w:w="1705" w:type="dxa"/>
            <w:shd w:val="clear" w:color="auto" w:fill="auto"/>
            <w:noWrap/>
          </w:tcPr>
          <w:p w14:paraId="15B5D841" w14:textId="77777777" w:rsidR="00877BF9" w:rsidRPr="008D6F63" w:rsidRDefault="00877BF9" w:rsidP="00877BF9">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Single Family</w:t>
            </w:r>
          </w:p>
        </w:tc>
        <w:tc>
          <w:tcPr>
            <w:tcW w:w="1800" w:type="dxa"/>
            <w:shd w:val="clear" w:color="auto" w:fill="auto"/>
            <w:noWrap/>
          </w:tcPr>
          <w:p w14:paraId="7FA29D14" w14:textId="63C7AF22" w:rsidR="00877BF9" w:rsidRPr="009F7E94" w:rsidRDefault="00877BF9" w:rsidP="00877BF9">
            <w:pPr>
              <w:keepNext/>
              <w:tabs>
                <w:tab w:val="left" w:pos="2160"/>
                <w:tab w:val="left" w:pos="2700"/>
                <w:tab w:val="left" w:pos="3420"/>
                <w:tab w:val="left" w:pos="3780"/>
                <w:tab w:val="left" w:pos="5760"/>
                <w:tab w:val="left" w:pos="7212"/>
              </w:tabs>
              <w:spacing w:after="0" w:line="240" w:lineRule="auto"/>
              <w:contextualSpacing/>
              <w:rPr>
                <w:ins w:id="372" w:author="Tam, Danny@Energy" w:date="2019-03-22T12:38:00Z"/>
                <w:rFonts w:asciiTheme="minorHAnsi" w:eastAsia="Times New Roman" w:hAnsiTheme="minorHAnsi" w:cstheme="minorHAnsi"/>
                <w:sz w:val="16"/>
                <w:szCs w:val="20"/>
              </w:rPr>
            </w:pPr>
            <w:ins w:id="373" w:author="Tam, Danny@Energy" w:date="2019-03-22T12:38:00Z">
              <w:r>
                <w:rPr>
                  <w:rFonts w:asciiTheme="minorHAnsi" w:eastAsiaTheme="minorEastAsia" w:hAnsiTheme="minorHAnsi" w:cstheme="minorBidi"/>
                  <w:sz w:val="18"/>
                  <w:szCs w:val="18"/>
                </w:rPr>
                <w:t>Use when distribution type</w:t>
              </w:r>
            </w:ins>
            <w:ins w:id="374" w:author="Tam, Danny@Energy [2]" w:date="2019-03-27T16:18:00Z">
              <w:r w:rsidR="00975464">
                <w:rPr>
                  <w:rFonts w:asciiTheme="minorHAnsi" w:eastAsiaTheme="minorEastAsia" w:hAnsiTheme="minorHAnsi" w:cstheme="minorBidi"/>
                  <w:sz w:val="18"/>
                  <w:szCs w:val="18"/>
                </w:rPr>
                <w:t xml:space="preserve"> (A</w:t>
              </w:r>
            </w:ins>
            <w:ins w:id="375" w:author="Smith, Alexis@Energy" w:date="2019-05-10T11:02:00Z">
              <w:r w:rsidR="00F349F6">
                <w:rPr>
                  <w:rFonts w:asciiTheme="minorHAnsi" w:eastAsiaTheme="minorEastAsia" w:hAnsiTheme="minorHAnsi" w:cstheme="minorBidi"/>
                  <w:sz w:val="18"/>
                  <w:szCs w:val="18"/>
                </w:rPr>
                <w:t>10</w:t>
              </w:r>
            </w:ins>
            <w:ins w:id="376" w:author="Tam, Danny@Energy [2]" w:date="2019-03-27T16:18:00Z">
              <w:del w:id="377" w:author="Smith, Alexis@Energy" w:date="2019-05-10T11:02:00Z">
                <w:r w:rsidR="00975464" w:rsidDel="00F349F6">
                  <w:rPr>
                    <w:rFonts w:asciiTheme="minorHAnsi" w:eastAsiaTheme="minorEastAsia" w:hAnsiTheme="minorHAnsi" w:cstheme="minorBidi"/>
                    <w:sz w:val="18"/>
                    <w:szCs w:val="18"/>
                  </w:rPr>
                  <w:delText>09</w:delText>
                </w:r>
              </w:del>
              <w:r w:rsidR="00975464">
                <w:rPr>
                  <w:rFonts w:asciiTheme="minorHAnsi" w:eastAsiaTheme="minorEastAsia" w:hAnsiTheme="minorHAnsi" w:cstheme="minorBidi"/>
                  <w:sz w:val="18"/>
                  <w:szCs w:val="18"/>
                </w:rPr>
                <w:t>)</w:t>
              </w:r>
            </w:ins>
            <w:ins w:id="378" w:author="Tam, Danny@Energy" w:date="2019-03-22T12:38:00Z">
              <w:r>
                <w:rPr>
                  <w:rFonts w:asciiTheme="minorHAnsi" w:eastAsiaTheme="minorEastAsia" w:hAnsiTheme="minorHAnsi" w:cstheme="minorBidi"/>
                  <w:sz w:val="18"/>
                  <w:szCs w:val="18"/>
                </w:rPr>
                <w:t xml:space="preserve"> is </w:t>
              </w:r>
              <w:r w:rsidRPr="005828AE">
                <w:rPr>
                  <w:rFonts w:asciiTheme="minorHAnsi" w:eastAsia="Times New Roman" w:hAnsiTheme="minorHAnsi" w:cstheme="minorHAnsi"/>
                  <w:sz w:val="16"/>
                  <w:szCs w:val="20"/>
                </w:rPr>
                <w:t>*</w:t>
              </w:r>
              <w:r w:rsidRPr="009F7E94">
                <w:rPr>
                  <w:rFonts w:asciiTheme="minorHAnsi" w:eastAsia="Times New Roman" w:hAnsiTheme="minorHAnsi" w:cstheme="minorHAnsi"/>
                  <w:sz w:val="16"/>
                  <w:szCs w:val="20"/>
                </w:rPr>
                <w:t>Standard Distribution System</w:t>
              </w:r>
            </w:ins>
          </w:p>
          <w:p w14:paraId="7C35F393" w14:textId="1C71010D" w:rsidR="00877BF9" w:rsidRPr="008D6F63" w:rsidRDefault="00877BF9" w:rsidP="00877BF9">
            <w:pPr>
              <w:spacing w:after="0" w:line="240" w:lineRule="auto"/>
              <w:jc w:val="center"/>
              <w:rPr>
                <w:rFonts w:asciiTheme="minorHAnsi" w:eastAsiaTheme="minorEastAsia" w:hAnsiTheme="minorHAnsi" w:cstheme="minorBidi"/>
                <w:sz w:val="18"/>
                <w:szCs w:val="18"/>
              </w:rPr>
            </w:pPr>
            <w:ins w:id="379" w:author="Tam, Danny@Energy" w:date="2019-03-22T12:38:00Z">
              <w:r>
                <w:rPr>
                  <w:rFonts w:asciiTheme="minorHAnsi" w:eastAsiaTheme="minorEastAsia" w:hAnsiTheme="minorHAnsi" w:cstheme="minorBidi"/>
                  <w:sz w:val="18"/>
                  <w:szCs w:val="18"/>
                </w:rPr>
                <w:t xml:space="preserve"> </w:t>
              </w:r>
            </w:ins>
          </w:p>
        </w:tc>
        <w:tc>
          <w:tcPr>
            <w:tcW w:w="1710" w:type="dxa"/>
            <w:shd w:val="clear" w:color="auto" w:fill="auto"/>
            <w:noWrap/>
          </w:tcPr>
          <w:p w14:paraId="36422212" w14:textId="7E340A39" w:rsidR="00877BF9" w:rsidRPr="005828AE" w:rsidRDefault="00877BF9" w:rsidP="00877BF9">
            <w:pPr>
              <w:keepNext/>
              <w:tabs>
                <w:tab w:val="left" w:pos="2160"/>
                <w:tab w:val="left" w:pos="2700"/>
                <w:tab w:val="left" w:pos="3420"/>
                <w:tab w:val="left" w:pos="3780"/>
                <w:tab w:val="left" w:pos="5760"/>
                <w:tab w:val="left" w:pos="7212"/>
              </w:tabs>
              <w:spacing w:after="0" w:line="240" w:lineRule="auto"/>
              <w:contextualSpacing/>
              <w:rPr>
                <w:ins w:id="380" w:author="Tam, Danny@Energy" w:date="2019-03-22T12:38:00Z"/>
                <w:rFonts w:asciiTheme="minorHAnsi" w:eastAsia="Times New Roman" w:hAnsiTheme="minorHAnsi" w:cstheme="minorHAnsi"/>
                <w:sz w:val="16"/>
                <w:szCs w:val="20"/>
              </w:rPr>
            </w:pPr>
            <w:ins w:id="381" w:author="Tam, Danny@Energy" w:date="2019-03-22T12:38:00Z">
              <w:r>
                <w:rPr>
                  <w:rFonts w:asciiTheme="minorHAnsi" w:eastAsiaTheme="minorEastAsia" w:hAnsiTheme="minorHAnsi" w:cstheme="minorBidi"/>
                  <w:sz w:val="18"/>
                  <w:szCs w:val="18"/>
                </w:rPr>
                <w:t>Use when distribution type</w:t>
              </w:r>
            </w:ins>
            <w:ins w:id="382" w:author="Tam, Danny@Energy [2]" w:date="2019-03-27T16:18:00Z">
              <w:r w:rsidR="00975464">
                <w:rPr>
                  <w:rFonts w:asciiTheme="minorHAnsi" w:eastAsiaTheme="minorEastAsia" w:hAnsiTheme="minorHAnsi" w:cstheme="minorBidi"/>
                  <w:sz w:val="18"/>
                  <w:szCs w:val="18"/>
                </w:rPr>
                <w:t xml:space="preserve"> (A</w:t>
              </w:r>
            </w:ins>
            <w:ins w:id="383" w:author="Smith, Alexis@Energy" w:date="2019-05-10T11:03:00Z">
              <w:r w:rsidR="00F349F6">
                <w:rPr>
                  <w:rFonts w:asciiTheme="minorHAnsi" w:eastAsiaTheme="minorEastAsia" w:hAnsiTheme="minorHAnsi" w:cstheme="minorBidi"/>
                  <w:sz w:val="18"/>
                  <w:szCs w:val="18"/>
                </w:rPr>
                <w:t>10</w:t>
              </w:r>
            </w:ins>
            <w:ins w:id="384" w:author="Tam, Danny@Energy [2]" w:date="2019-03-27T16:18:00Z">
              <w:del w:id="385" w:author="Smith, Alexis@Energy" w:date="2019-05-10T11:02:00Z">
                <w:r w:rsidR="00975464" w:rsidDel="00F349F6">
                  <w:rPr>
                    <w:rFonts w:asciiTheme="minorHAnsi" w:eastAsiaTheme="minorEastAsia" w:hAnsiTheme="minorHAnsi" w:cstheme="minorBidi"/>
                    <w:sz w:val="18"/>
                    <w:szCs w:val="18"/>
                  </w:rPr>
                  <w:delText>09</w:delText>
                </w:r>
              </w:del>
              <w:r w:rsidR="00975464">
                <w:rPr>
                  <w:rFonts w:asciiTheme="minorHAnsi" w:eastAsiaTheme="minorEastAsia" w:hAnsiTheme="minorHAnsi" w:cstheme="minorBidi"/>
                  <w:sz w:val="18"/>
                  <w:szCs w:val="18"/>
                </w:rPr>
                <w:t>)</w:t>
              </w:r>
            </w:ins>
            <w:ins w:id="386" w:author="Tam, Danny@Energy" w:date="2019-03-22T12:38:00Z">
              <w:r>
                <w:rPr>
                  <w:rFonts w:asciiTheme="minorHAnsi" w:eastAsiaTheme="minorEastAsia" w:hAnsiTheme="minorHAnsi" w:cstheme="minorBidi"/>
                  <w:sz w:val="18"/>
                  <w:szCs w:val="18"/>
                </w:rPr>
                <w:t xml:space="preserve"> is </w:t>
              </w:r>
            </w:ins>
          </w:p>
          <w:p w14:paraId="3CCE56EC" w14:textId="4D30BE9A" w:rsidR="00877BF9" w:rsidRPr="008D6F63" w:rsidRDefault="00877BF9" w:rsidP="00357C89">
            <w:pPr>
              <w:keepNext/>
              <w:tabs>
                <w:tab w:val="left" w:pos="2160"/>
                <w:tab w:val="left" w:pos="2700"/>
                <w:tab w:val="left" w:pos="3420"/>
                <w:tab w:val="left" w:pos="3780"/>
                <w:tab w:val="left" w:pos="5760"/>
                <w:tab w:val="left" w:pos="7212"/>
              </w:tabs>
              <w:spacing w:after="0" w:line="240" w:lineRule="auto"/>
              <w:contextualSpacing/>
              <w:rPr>
                <w:rFonts w:asciiTheme="minorHAnsi" w:eastAsiaTheme="minorEastAsia" w:hAnsiTheme="minorHAnsi" w:cstheme="minorBidi"/>
                <w:sz w:val="18"/>
                <w:szCs w:val="18"/>
              </w:rPr>
            </w:pPr>
            <w:ins w:id="387" w:author="Tam, Danny@Energy" w:date="2019-03-22T12:38:00Z">
              <w:r w:rsidRPr="005828AE">
                <w:rPr>
                  <w:rFonts w:asciiTheme="minorHAnsi" w:eastAsia="Times New Roman" w:hAnsiTheme="minorHAnsi" w:cstheme="minorHAnsi"/>
                  <w:sz w:val="16"/>
                  <w:szCs w:val="20"/>
                </w:rPr>
                <w:t xml:space="preserve">* Demand Recirculation Manual Control </w:t>
              </w:r>
            </w:ins>
          </w:p>
        </w:tc>
        <w:tc>
          <w:tcPr>
            <w:tcW w:w="1350" w:type="dxa"/>
            <w:shd w:val="clear" w:color="auto" w:fill="auto"/>
            <w:noWrap/>
          </w:tcPr>
          <w:p w14:paraId="52E973C6"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610B5D2D"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r>
      <w:tr w:rsidR="00877BF9" w:rsidRPr="008D6F63" w14:paraId="727732B9" w14:textId="77777777" w:rsidTr="00690C6A">
        <w:trPr>
          <w:cantSplit/>
          <w:trHeight w:val="170"/>
        </w:trPr>
        <w:tc>
          <w:tcPr>
            <w:tcW w:w="1705" w:type="dxa"/>
            <w:shd w:val="clear" w:color="auto" w:fill="auto"/>
            <w:noWrap/>
            <w:hideMark/>
          </w:tcPr>
          <w:p w14:paraId="5598DA9B"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One story</w:t>
            </w:r>
          </w:p>
        </w:tc>
        <w:tc>
          <w:tcPr>
            <w:tcW w:w="1800" w:type="dxa"/>
            <w:shd w:val="clear" w:color="auto" w:fill="auto"/>
            <w:noWrap/>
            <w:hideMark/>
          </w:tcPr>
          <w:p w14:paraId="64073FDA"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710" w:type="dxa"/>
            <w:shd w:val="clear" w:color="auto" w:fill="auto"/>
            <w:noWrap/>
            <w:hideMark/>
          </w:tcPr>
          <w:p w14:paraId="05297C58"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22.7</w:t>
            </w:r>
          </w:p>
        </w:tc>
        <w:tc>
          <w:tcPr>
            <w:tcW w:w="1350" w:type="dxa"/>
            <w:shd w:val="clear" w:color="auto" w:fill="auto"/>
            <w:noWrap/>
            <w:hideMark/>
          </w:tcPr>
          <w:p w14:paraId="2393EFE5"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c>
          <w:tcPr>
            <w:tcW w:w="1260" w:type="dxa"/>
            <w:shd w:val="clear" w:color="auto" w:fill="auto"/>
            <w:noWrap/>
            <w:hideMark/>
          </w:tcPr>
          <w:p w14:paraId="7D66F94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0.0099</w:t>
            </w:r>
          </w:p>
        </w:tc>
      </w:tr>
      <w:tr w:rsidR="00877BF9" w:rsidRPr="008D6F63" w14:paraId="0DF3082F" w14:textId="77777777" w:rsidTr="00690C6A">
        <w:trPr>
          <w:cantSplit/>
          <w:trHeight w:val="215"/>
        </w:trPr>
        <w:tc>
          <w:tcPr>
            <w:tcW w:w="1705" w:type="dxa"/>
            <w:shd w:val="clear" w:color="auto" w:fill="auto"/>
            <w:noWrap/>
            <w:hideMark/>
          </w:tcPr>
          <w:p w14:paraId="61E1DA1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Two story</w:t>
            </w:r>
          </w:p>
        </w:tc>
        <w:tc>
          <w:tcPr>
            <w:tcW w:w="1800" w:type="dxa"/>
            <w:shd w:val="clear" w:color="auto" w:fill="auto"/>
            <w:noWrap/>
            <w:hideMark/>
          </w:tcPr>
          <w:p w14:paraId="307994E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15</w:t>
            </w:r>
          </w:p>
        </w:tc>
        <w:tc>
          <w:tcPr>
            <w:tcW w:w="1710" w:type="dxa"/>
            <w:shd w:val="clear" w:color="auto" w:fill="auto"/>
            <w:noWrap/>
            <w:hideMark/>
          </w:tcPr>
          <w:p w14:paraId="435334B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11.5</w:t>
            </w:r>
          </w:p>
        </w:tc>
        <w:tc>
          <w:tcPr>
            <w:tcW w:w="1350" w:type="dxa"/>
            <w:shd w:val="clear" w:color="auto" w:fill="auto"/>
            <w:noWrap/>
            <w:hideMark/>
          </w:tcPr>
          <w:p w14:paraId="6A1B4565"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0.0045</w:t>
            </w:r>
          </w:p>
        </w:tc>
        <w:tc>
          <w:tcPr>
            <w:tcW w:w="1260" w:type="dxa"/>
            <w:shd w:val="clear" w:color="auto" w:fill="auto"/>
            <w:noWrap/>
            <w:hideMark/>
          </w:tcPr>
          <w:p w14:paraId="334234D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r>
      <w:tr w:rsidR="00877BF9" w:rsidRPr="008D6F63" w14:paraId="6BADE230" w14:textId="77777777" w:rsidTr="00690C6A">
        <w:trPr>
          <w:cantSplit/>
          <w:trHeight w:val="152"/>
        </w:trPr>
        <w:tc>
          <w:tcPr>
            <w:tcW w:w="1705" w:type="dxa"/>
            <w:shd w:val="clear" w:color="auto" w:fill="auto"/>
            <w:noWrap/>
            <w:hideMark/>
          </w:tcPr>
          <w:p w14:paraId="3F8DBD41"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Three story</w:t>
            </w:r>
          </w:p>
        </w:tc>
        <w:tc>
          <w:tcPr>
            <w:tcW w:w="1800" w:type="dxa"/>
            <w:shd w:val="clear" w:color="auto" w:fill="auto"/>
            <w:noWrap/>
            <w:hideMark/>
          </w:tcPr>
          <w:p w14:paraId="3BA239B6"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710" w:type="dxa"/>
            <w:shd w:val="clear" w:color="auto" w:fill="auto"/>
            <w:noWrap/>
            <w:hideMark/>
          </w:tcPr>
          <w:p w14:paraId="598CBF73"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0.5</w:t>
            </w:r>
          </w:p>
        </w:tc>
        <w:tc>
          <w:tcPr>
            <w:tcW w:w="1350" w:type="dxa"/>
            <w:shd w:val="clear" w:color="auto" w:fill="auto"/>
            <w:noWrap/>
            <w:hideMark/>
          </w:tcPr>
          <w:p w14:paraId="079991CC"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0.0030</w:t>
            </w:r>
          </w:p>
        </w:tc>
        <w:tc>
          <w:tcPr>
            <w:tcW w:w="1260" w:type="dxa"/>
            <w:shd w:val="clear" w:color="auto" w:fill="auto"/>
            <w:noWrap/>
            <w:hideMark/>
          </w:tcPr>
          <w:p w14:paraId="297AEB9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0.014</w:t>
            </w:r>
          </w:p>
        </w:tc>
      </w:tr>
      <w:tr w:rsidR="00877BF9" w:rsidRPr="008D6F63" w14:paraId="5E679E9A" w14:textId="77777777" w:rsidTr="00690C6A">
        <w:trPr>
          <w:cantSplit/>
          <w:trHeight w:val="152"/>
          <w:ins w:id="388" w:author="Tam, Danny@Energy" w:date="2019-03-22T12:35:00Z"/>
        </w:trPr>
        <w:tc>
          <w:tcPr>
            <w:tcW w:w="1705" w:type="dxa"/>
            <w:shd w:val="clear" w:color="auto" w:fill="auto"/>
            <w:noWrap/>
          </w:tcPr>
          <w:p w14:paraId="01966F82" w14:textId="77777777" w:rsidR="00877BF9" w:rsidRPr="008D6F63" w:rsidRDefault="00877BF9" w:rsidP="00877BF9">
            <w:pPr>
              <w:spacing w:after="0" w:line="240" w:lineRule="auto"/>
              <w:jc w:val="center"/>
              <w:rPr>
                <w:ins w:id="389" w:author="Tam, Danny@Energy" w:date="2019-03-22T12:35:00Z"/>
                <w:rFonts w:asciiTheme="minorHAnsi" w:eastAsiaTheme="minorEastAsia" w:hAnsiTheme="minorHAnsi" w:cstheme="minorBidi"/>
                <w:sz w:val="18"/>
                <w:szCs w:val="18"/>
              </w:rPr>
            </w:pPr>
          </w:p>
        </w:tc>
        <w:tc>
          <w:tcPr>
            <w:tcW w:w="1800" w:type="dxa"/>
            <w:shd w:val="clear" w:color="auto" w:fill="auto"/>
            <w:noWrap/>
          </w:tcPr>
          <w:p w14:paraId="03408082" w14:textId="77777777" w:rsidR="00877BF9" w:rsidRPr="008D6F63" w:rsidRDefault="00877BF9" w:rsidP="00877BF9">
            <w:pPr>
              <w:spacing w:after="0" w:line="240" w:lineRule="auto"/>
              <w:jc w:val="center"/>
              <w:rPr>
                <w:ins w:id="390" w:author="Tam, Danny@Energy" w:date="2019-03-22T12:35:00Z"/>
                <w:rFonts w:asciiTheme="minorHAnsi" w:eastAsiaTheme="minorEastAsia" w:hAnsiTheme="minorHAnsi" w:cstheme="minorBidi"/>
                <w:sz w:val="18"/>
                <w:szCs w:val="18"/>
              </w:rPr>
            </w:pPr>
          </w:p>
        </w:tc>
        <w:tc>
          <w:tcPr>
            <w:tcW w:w="1710" w:type="dxa"/>
            <w:shd w:val="clear" w:color="auto" w:fill="auto"/>
            <w:noWrap/>
          </w:tcPr>
          <w:p w14:paraId="5C8EAA22" w14:textId="77777777" w:rsidR="00877BF9" w:rsidRPr="008D6F63" w:rsidRDefault="00877BF9" w:rsidP="00877BF9">
            <w:pPr>
              <w:spacing w:after="0" w:line="240" w:lineRule="auto"/>
              <w:jc w:val="center"/>
              <w:rPr>
                <w:ins w:id="391" w:author="Tam, Danny@Energy" w:date="2019-03-22T12:35:00Z"/>
                <w:rFonts w:asciiTheme="minorHAnsi" w:eastAsiaTheme="minorEastAsia" w:hAnsiTheme="minorHAnsi" w:cstheme="minorBidi"/>
                <w:sz w:val="18"/>
                <w:szCs w:val="18"/>
              </w:rPr>
            </w:pPr>
          </w:p>
        </w:tc>
        <w:tc>
          <w:tcPr>
            <w:tcW w:w="1350" w:type="dxa"/>
            <w:shd w:val="clear" w:color="auto" w:fill="auto"/>
            <w:noWrap/>
          </w:tcPr>
          <w:p w14:paraId="6821B473" w14:textId="77777777" w:rsidR="00877BF9" w:rsidRPr="008D6F63" w:rsidRDefault="00877BF9" w:rsidP="00877BF9">
            <w:pPr>
              <w:spacing w:after="0" w:line="240" w:lineRule="auto"/>
              <w:jc w:val="center"/>
              <w:rPr>
                <w:ins w:id="392" w:author="Tam, Danny@Energy" w:date="2019-03-22T12:35:00Z"/>
                <w:rFonts w:asciiTheme="minorHAnsi" w:eastAsiaTheme="minorEastAsia" w:hAnsiTheme="minorHAnsi" w:cstheme="minorBidi"/>
                <w:sz w:val="18"/>
                <w:szCs w:val="18"/>
              </w:rPr>
            </w:pPr>
          </w:p>
        </w:tc>
        <w:tc>
          <w:tcPr>
            <w:tcW w:w="1260" w:type="dxa"/>
            <w:shd w:val="clear" w:color="auto" w:fill="auto"/>
            <w:noWrap/>
          </w:tcPr>
          <w:p w14:paraId="7014860D" w14:textId="77777777" w:rsidR="00877BF9" w:rsidRPr="008D6F63" w:rsidRDefault="00877BF9" w:rsidP="00877BF9">
            <w:pPr>
              <w:spacing w:after="0" w:line="240" w:lineRule="auto"/>
              <w:jc w:val="center"/>
              <w:rPr>
                <w:ins w:id="393" w:author="Tam, Danny@Energy" w:date="2019-03-22T12:35:00Z"/>
                <w:rFonts w:asciiTheme="minorHAnsi" w:eastAsiaTheme="minorEastAsia" w:hAnsiTheme="minorHAnsi" w:cstheme="minorBidi"/>
                <w:sz w:val="18"/>
                <w:szCs w:val="18"/>
              </w:rPr>
            </w:pPr>
          </w:p>
        </w:tc>
      </w:tr>
      <w:tr w:rsidR="00877BF9" w:rsidRPr="008D6F63" w14:paraId="26500A9B" w14:textId="77777777" w:rsidTr="00690C6A">
        <w:trPr>
          <w:cantSplit/>
          <w:trHeight w:val="152"/>
          <w:ins w:id="394" w:author="Tam, Danny@Energy" w:date="2019-03-22T12:35:00Z"/>
        </w:trPr>
        <w:tc>
          <w:tcPr>
            <w:tcW w:w="1705" w:type="dxa"/>
            <w:shd w:val="clear" w:color="auto" w:fill="auto"/>
            <w:noWrap/>
          </w:tcPr>
          <w:p w14:paraId="483C59C7" w14:textId="0A099716" w:rsidR="00877BF9" w:rsidRPr="008D6F63" w:rsidRDefault="00877BF9" w:rsidP="00877BF9">
            <w:pPr>
              <w:spacing w:after="0" w:line="240" w:lineRule="auto"/>
              <w:jc w:val="center"/>
              <w:rPr>
                <w:ins w:id="395" w:author="Tam, Danny@Energy" w:date="2019-03-22T12:35:00Z"/>
                <w:rFonts w:asciiTheme="minorHAnsi" w:eastAsiaTheme="minorEastAsia" w:hAnsiTheme="minorHAnsi" w:cstheme="minorBidi"/>
                <w:sz w:val="18"/>
                <w:szCs w:val="18"/>
              </w:rPr>
            </w:pPr>
            <w:ins w:id="396" w:author="Tam, Danny@Energy" w:date="2019-03-22T12:38:00Z">
              <w:r w:rsidRPr="0006728B">
                <w:rPr>
                  <w:b/>
                  <w:sz w:val="18"/>
                  <w:u w:val="single"/>
                  <w:lang w:eastAsia="x-none"/>
                </w:rPr>
                <w:t>Multifamily</w:t>
              </w:r>
              <w:r>
                <w:rPr>
                  <w:b/>
                  <w:sz w:val="18"/>
                  <w:u w:val="single"/>
                  <w:lang w:eastAsia="x-none"/>
                </w:rPr>
                <w:t xml:space="preserve"> (Non Central)</w:t>
              </w:r>
            </w:ins>
          </w:p>
        </w:tc>
        <w:tc>
          <w:tcPr>
            <w:tcW w:w="1800" w:type="dxa"/>
            <w:shd w:val="clear" w:color="auto" w:fill="auto"/>
            <w:noWrap/>
          </w:tcPr>
          <w:p w14:paraId="4E4D0D58" w14:textId="77777777" w:rsidR="00877BF9" w:rsidRPr="008D6F63" w:rsidRDefault="00877BF9" w:rsidP="00877BF9">
            <w:pPr>
              <w:spacing w:after="0" w:line="240" w:lineRule="auto"/>
              <w:jc w:val="center"/>
              <w:rPr>
                <w:ins w:id="397" w:author="Tam, Danny@Energy" w:date="2019-03-22T12:35:00Z"/>
                <w:rFonts w:asciiTheme="minorHAnsi" w:eastAsiaTheme="minorEastAsia" w:hAnsiTheme="minorHAnsi" w:cstheme="minorBidi"/>
                <w:sz w:val="18"/>
                <w:szCs w:val="18"/>
              </w:rPr>
            </w:pPr>
          </w:p>
        </w:tc>
        <w:tc>
          <w:tcPr>
            <w:tcW w:w="1710" w:type="dxa"/>
            <w:shd w:val="clear" w:color="auto" w:fill="auto"/>
            <w:noWrap/>
          </w:tcPr>
          <w:p w14:paraId="7D05D1F1" w14:textId="77777777" w:rsidR="00877BF9" w:rsidRPr="008D6F63" w:rsidRDefault="00877BF9" w:rsidP="00877BF9">
            <w:pPr>
              <w:spacing w:after="0" w:line="240" w:lineRule="auto"/>
              <w:jc w:val="center"/>
              <w:rPr>
                <w:ins w:id="398" w:author="Tam, Danny@Energy" w:date="2019-03-22T12:35:00Z"/>
                <w:rFonts w:asciiTheme="minorHAnsi" w:eastAsiaTheme="minorEastAsia" w:hAnsiTheme="minorHAnsi" w:cstheme="minorBidi"/>
                <w:sz w:val="18"/>
                <w:szCs w:val="18"/>
              </w:rPr>
            </w:pPr>
          </w:p>
        </w:tc>
        <w:tc>
          <w:tcPr>
            <w:tcW w:w="1350" w:type="dxa"/>
            <w:shd w:val="clear" w:color="auto" w:fill="auto"/>
            <w:noWrap/>
          </w:tcPr>
          <w:p w14:paraId="6353F6BF" w14:textId="77777777" w:rsidR="00877BF9" w:rsidRPr="008D6F63" w:rsidRDefault="00877BF9" w:rsidP="00877BF9">
            <w:pPr>
              <w:spacing w:after="0" w:line="240" w:lineRule="auto"/>
              <w:jc w:val="center"/>
              <w:rPr>
                <w:ins w:id="399" w:author="Tam, Danny@Energy" w:date="2019-03-22T12:35:00Z"/>
                <w:rFonts w:asciiTheme="minorHAnsi" w:eastAsiaTheme="minorEastAsia" w:hAnsiTheme="minorHAnsi" w:cstheme="minorBidi"/>
                <w:sz w:val="18"/>
                <w:szCs w:val="18"/>
              </w:rPr>
            </w:pPr>
          </w:p>
        </w:tc>
        <w:tc>
          <w:tcPr>
            <w:tcW w:w="1260" w:type="dxa"/>
            <w:shd w:val="clear" w:color="auto" w:fill="auto"/>
            <w:noWrap/>
          </w:tcPr>
          <w:p w14:paraId="272DE251" w14:textId="77777777" w:rsidR="00877BF9" w:rsidRPr="008D6F63" w:rsidRDefault="00877BF9" w:rsidP="00877BF9">
            <w:pPr>
              <w:spacing w:after="0" w:line="240" w:lineRule="auto"/>
              <w:jc w:val="center"/>
              <w:rPr>
                <w:ins w:id="400" w:author="Tam, Danny@Energy" w:date="2019-03-22T12:35:00Z"/>
                <w:rFonts w:asciiTheme="minorHAnsi" w:eastAsiaTheme="minorEastAsia" w:hAnsiTheme="minorHAnsi" w:cstheme="minorBidi"/>
                <w:sz w:val="18"/>
                <w:szCs w:val="18"/>
              </w:rPr>
            </w:pPr>
          </w:p>
        </w:tc>
      </w:tr>
      <w:tr w:rsidR="00877BF9" w:rsidRPr="008D6F63" w14:paraId="70741DAC" w14:textId="77777777" w:rsidTr="00690C6A">
        <w:trPr>
          <w:cantSplit/>
          <w:trHeight w:val="152"/>
          <w:ins w:id="401" w:author="Tam, Danny@Energy" w:date="2019-03-22T12:35:00Z"/>
        </w:trPr>
        <w:tc>
          <w:tcPr>
            <w:tcW w:w="1705" w:type="dxa"/>
            <w:shd w:val="clear" w:color="auto" w:fill="auto"/>
            <w:noWrap/>
          </w:tcPr>
          <w:p w14:paraId="67B3933B" w14:textId="2CF5E8C8" w:rsidR="00877BF9" w:rsidRPr="008D6F63" w:rsidRDefault="00877BF9" w:rsidP="00877BF9">
            <w:pPr>
              <w:spacing w:after="0" w:line="240" w:lineRule="auto"/>
              <w:jc w:val="center"/>
              <w:rPr>
                <w:ins w:id="402" w:author="Tam, Danny@Energy" w:date="2019-03-22T12:35:00Z"/>
                <w:rFonts w:asciiTheme="minorHAnsi" w:eastAsiaTheme="minorEastAsia" w:hAnsiTheme="minorHAnsi" w:cstheme="minorBidi"/>
                <w:sz w:val="18"/>
                <w:szCs w:val="18"/>
              </w:rPr>
            </w:pPr>
            <w:ins w:id="403" w:author="Tam, Danny@Energy" w:date="2019-03-22T12:38:00Z">
              <w:r w:rsidRPr="0006728B">
                <w:rPr>
                  <w:sz w:val="18"/>
                  <w:u w:val="single"/>
                  <w:lang w:eastAsia="x-none"/>
                </w:rPr>
                <w:t>One story</w:t>
              </w:r>
            </w:ins>
          </w:p>
        </w:tc>
        <w:tc>
          <w:tcPr>
            <w:tcW w:w="1800" w:type="dxa"/>
            <w:shd w:val="clear" w:color="auto" w:fill="auto"/>
            <w:noWrap/>
          </w:tcPr>
          <w:p w14:paraId="6F241DBD" w14:textId="70F00690" w:rsidR="00877BF9" w:rsidRPr="008D6F63" w:rsidRDefault="00877BF9" w:rsidP="00877BF9">
            <w:pPr>
              <w:spacing w:after="0" w:line="240" w:lineRule="auto"/>
              <w:jc w:val="center"/>
              <w:rPr>
                <w:ins w:id="404" w:author="Tam, Danny@Energy" w:date="2019-03-22T12:35:00Z"/>
                <w:rFonts w:asciiTheme="minorHAnsi" w:eastAsiaTheme="minorEastAsia" w:hAnsiTheme="minorHAnsi" w:cstheme="minorBidi"/>
                <w:sz w:val="18"/>
                <w:szCs w:val="18"/>
              </w:rPr>
            </w:pPr>
            <w:ins w:id="405" w:author="Tam, Danny@Energy" w:date="2019-03-22T12:38:00Z">
              <w:r w:rsidRPr="0006728B">
                <w:rPr>
                  <w:sz w:val="18"/>
                  <w:u w:val="single"/>
                  <w:lang w:eastAsia="x-none"/>
                </w:rPr>
                <w:t>7.5</w:t>
              </w:r>
            </w:ins>
          </w:p>
        </w:tc>
        <w:tc>
          <w:tcPr>
            <w:tcW w:w="1710" w:type="dxa"/>
            <w:shd w:val="clear" w:color="auto" w:fill="auto"/>
            <w:noWrap/>
          </w:tcPr>
          <w:p w14:paraId="5795DDA9" w14:textId="4338AE36" w:rsidR="00877BF9" w:rsidRPr="008D6F63" w:rsidRDefault="00877BF9" w:rsidP="00877BF9">
            <w:pPr>
              <w:spacing w:after="0" w:line="240" w:lineRule="auto"/>
              <w:jc w:val="center"/>
              <w:rPr>
                <w:ins w:id="406" w:author="Tam, Danny@Energy" w:date="2019-03-22T12:35:00Z"/>
                <w:rFonts w:asciiTheme="minorHAnsi" w:eastAsiaTheme="minorEastAsia" w:hAnsiTheme="minorHAnsi" w:cstheme="minorBidi"/>
                <w:sz w:val="18"/>
                <w:szCs w:val="18"/>
              </w:rPr>
            </w:pPr>
            <w:ins w:id="407" w:author="Tam, Danny@Energy" w:date="2019-03-22T12:38:00Z">
              <w:r w:rsidRPr="0006728B">
                <w:rPr>
                  <w:sz w:val="18"/>
                  <w:u w:val="single"/>
                  <w:lang w:eastAsia="x-none"/>
                </w:rPr>
                <w:t>n/a</w:t>
              </w:r>
            </w:ins>
          </w:p>
        </w:tc>
        <w:tc>
          <w:tcPr>
            <w:tcW w:w="1350" w:type="dxa"/>
            <w:shd w:val="clear" w:color="auto" w:fill="auto"/>
            <w:noWrap/>
          </w:tcPr>
          <w:p w14:paraId="2B657BEE" w14:textId="708016AB" w:rsidR="00877BF9" w:rsidRPr="008D6F63" w:rsidRDefault="00877BF9" w:rsidP="00877BF9">
            <w:pPr>
              <w:spacing w:after="0" w:line="240" w:lineRule="auto"/>
              <w:jc w:val="center"/>
              <w:rPr>
                <w:ins w:id="408" w:author="Tam, Danny@Energy" w:date="2019-03-22T12:35:00Z"/>
                <w:rFonts w:asciiTheme="minorHAnsi" w:eastAsiaTheme="minorEastAsia" w:hAnsiTheme="minorHAnsi" w:cstheme="minorBidi"/>
                <w:sz w:val="18"/>
                <w:szCs w:val="18"/>
              </w:rPr>
            </w:pPr>
            <w:ins w:id="409" w:author="Tam, Danny@Energy" w:date="2019-03-22T12:38:00Z">
              <w:r w:rsidRPr="0006728B">
                <w:rPr>
                  <w:sz w:val="18"/>
                  <w:u w:val="single"/>
                  <w:lang w:eastAsia="x-none"/>
                </w:rPr>
                <w:t>0.0080</w:t>
              </w:r>
            </w:ins>
          </w:p>
        </w:tc>
        <w:tc>
          <w:tcPr>
            <w:tcW w:w="1260" w:type="dxa"/>
            <w:shd w:val="clear" w:color="auto" w:fill="auto"/>
            <w:noWrap/>
          </w:tcPr>
          <w:p w14:paraId="6F5023A3" w14:textId="7CF2A224" w:rsidR="00877BF9" w:rsidRPr="008D6F63" w:rsidRDefault="00877BF9" w:rsidP="00877BF9">
            <w:pPr>
              <w:spacing w:after="0" w:line="240" w:lineRule="auto"/>
              <w:jc w:val="center"/>
              <w:rPr>
                <w:ins w:id="410" w:author="Tam, Danny@Energy" w:date="2019-03-22T12:35:00Z"/>
                <w:rFonts w:asciiTheme="minorHAnsi" w:eastAsiaTheme="minorEastAsia" w:hAnsiTheme="minorHAnsi" w:cstheme="minorBidi"/>
                <w:sz w:val="18"/>
                <w:szCs w:val="18"/>
              </w:rPr>
            </w:pPr>
            <w:ins w:id="411" w:author="Tam, Danny@Energy" w:date="2019-03-22T12:38:00Z">
              <w:r w:rsidRPr="0006728B">
                <w:rPr>
                  <w:sz w:val="18"/>
                  <w:u w:val="single"/>
                  <w:lang w:eastAsia="x-none"/>
                </w:rPr>
                <w:t>n/a</w:t>
              </w:r>
            </w:ins>
          </w:p>
        </w:tc>
      </w:tr>
      <w:tr w:rsidR="00877BF9" w:rsidRPr="008D6F63" w14:paraId="044F7F69" w14:textId="77777777" w:rsidTr="00690C6A">
        <w:trPr>
          <w:cantSplit/>
          <w:trHeight w:val="152"/>
          <w:ins w:id="412" w:author="Tam, Danny@Energy" w:date="2019-03-22T12:38:00Z"/>
        </w:trPr>
        <w:tc>
          <w:tcPr>
            <w:tcW w:w="1705" w:type="dxa"/>
            <w:shd w:val="clear" w:color="auto" w:fill="auto"/>
            <w:noWrap/>
          </w:tcPr>
          <w:p w14:paraId="40478FD8" w14:textId="78D7A294" w:rsidR="00877BF9" w:rsidRPr="0006728B" w:rsidRDefault="00877BF9" w:rsidP="00877BF9">
            <w:pPr>
              <w:spacing w:after="0" w:line="240" w:lineRule="auto"/>
              <w:jc w:val="center"/>
              <w:rPr>
                <w:ins w:id="413" w:author="Tam, Danny@Energy" w:date="2019-03-22T12:38:00Z"/>
                <w:sz w:val="18"/>
                <w:u w:val="single"/>
                <w:lang w:eastAsia="x-none"/>
              </w:rPr>
            </w:pPr>
            <w:ins w:id="414" w:author="Tam, Danny@Energy" w:date="2019-03-22T12:38:00Z">
              <w:r w:rsidRPr="0006728B">
                <w:rPr>
                  <w:sz w:val="18"/>
                  <w:u w:val="single"/>
                  <w:lang w:eastAsia="x-none"/>
                </w:rPr>
                <w:t>Two or more story</w:t>
              </w:r>
            </w:ins>
          </w:p>
        </w:tc>
        <w:tc>
          <w:tcPr>
            <w:tcW w:w="1800" w:type="dxa"/>
            <w:shd w:val="clear" w:color="auto" w:fill="auto"/>
            <w:noWrap/>
          </w:tcPr>
          <w:p w14:paraId="14662BC3" w14:textId="0384F3E4" w:rsidR="00877BF9" w:rsidRPr="0006728B" w:rsidRDefault="00877BF9" w:rsidP="00877BF9">
            <w:pPr>
              <w:spacing w:after="0" w:line="240" w:lineRule="auto"/>
              <w:jc w:val="center"/>
              <w:rPr>
                <w:ins w:id="415" w:author="Tam, Danny@Energy" w:date="2019-03-22T12:38:00Z"/>
                <w:sz w:val="18"/>
                <w:u w:val="single"/>
                <w:lang w:eastAsia="x-none"/>
              </w:rPr>
            </w:pPr>
            <w:ins w:id="416" w:author="Tam, Danny@Energy" w:date="2019-03-22T12:38:00Z">
              <w:r w:rsidRPr="0006728B">
                <w:rPr>
                  <w:sz w:val="18"/>
                  <w:u w:val="single"/>
                  <w:lang w:eastAsia="x-none"/>
                </w:rPr>
                <w:t>7.5</w:t>
              </w:r>
            </w:ins>
          </w:p>
        </w:tc>
        <w:tc>
          <w:tcPr>
            <w:tcW w:w="1710" w:type="dxa"/>
            <w:shd w:val="clear" w:color="auto" w:fill="auto"/>
            <w:noWrap/>
          </w:tcPr>
          <w:p w14:paraId="2EA98699" w14:textId="1E8D2981" w:rsidR="00877BF9" w:rsidRPr="0006728B" w:rsidRDefault="00877BF9" w:rsidP="00877BF9">
            <w:pPr>
              <w:spacing w:after="0" w:line="240" w:lineRule="auto"/>
              <w:jc w:val="center"/>
              <w:rPr>
                <w:ins w:id="417" w:author="Tam, Danny@Energy" w:date="2019-03-22T12:38:00Z"/>
                <w:sz w:val="18"/>
                <w:u w:val="single"/>
                <w:lang w:eastAsia="x-none"/>
              </w:rPr>
            </w:pPr>
            <w:ins w:id="418" w:author="Tam, Danny@Energy" w:date="2019-03-22T12:38:00Z">
              <w:r w:rsidRPr="0006728B">
                <w:rPr>
                  <w:sz w:val="18"/>
                  <w:u w:val="single"/>
                  <w:lang w:eastAsia="x-none"/>
                </w:rPr>
                <w:t>n/a</w:t>
              </w:r>
            </w:ins>
          </w:p>
        </w:tc>
        <w:tc>
          <w:tcPr>
            <w:tcW w:w="1350" w:type="dxa"/>
            <w:shd w:val="clear" w:color="auto" w:fill="auto"/>
            <w:noWrap/>
          </w:tcPr>
          <w:p w14:paraId="389D5C3F" w14:textId="287DEBC4" w:rsidR="00877BF9" w:rsidRPr="0006728B" w:rsidRDefault="00877BF9" w:rsidP="00877BF9">
            <w:pPr>
              <w:spacing w:after="0" w:line="240" w:lineRule="auto"/>
              <w:jc w:val="center"/>
              <w:rPr>
                <w:ins w:id="419" w:author="Tam, Danny@Energy" w:date="2019-03-22T12:38:00Z"/>
                <w:sz w:val="18"/>
                <w:u w:val="single"/>
                <w:lang w:eastAsia="x-none"/>
              </w:rPr>
            </w:pPr>
            <w:ins w:id="420" w:author="Tam, Danny@Energy" w:date="2019-03-22T12:38:00Z">
              <w:r w:rsidRPr="0006728B">
                <w:rPr>
                  <w:sz w:val="18"/>
                  <w:u w:val="single"/>
                  <w:lang w:eastAsia="x-none"/>
                </w:rPr>
                <w:t>0.0050</w:t>
              </w:r>
            </w:ins>
          </w:p>
        </w:tc>
        <w:tc>
          <w:tcPr>
            <w:tcW w:w="1260" w:type="dxa"/>
            <w:shd w:val="clear" w:color="auto" w:fill="auto"/>
            <w:noWrap/>
          </w:tcPr>
          <w:p w14:paraId="07E8AD5D" w14:textId="01CA96FF" w:rsidR="00877BF9" w:rsidRPr="0006728B" w:rsidRDefault="00877BF9" w:rsidP="00877BF9">
            <w:pPr>
              <w:spacing w:after="0" w:line="240" w:lineRule="auto"/>
              <w:jc w:val="center"/>
              <w:rPr>
                <w:ins w:id="421" w:author="Tam, Danny@Energy" w:date="2019-03-22T12:38:00Z"/>
                <w:sz w:val="18"/>
                <w:u w:val="single"/>
                <w:lang w:eastAsia="x-none"/>
              </w:rPr>
            </w:pPr>
            <w:ins w:id="422" w:author="Tam, Danny@Energy" w:date="2019-03-22T12:38:00Z">
              <w:r w:rsidRPr="0006728B">
                <w:rPr>
                  <w:sz w:val="18"/>
                  <w:u w:val="single"/>
                  <w:lang w:eastAsia="x-none"/>
                </w:rPr>
                <w:t>n/a</w:t>
              </w:r>
            </w:ins>
          </w:p>
        </w:tc>
      </w:tr>
    </w:tbl>
    <w:p w14:paraId="52F773F4" w14:textId="77777777" w:rsidR="008D6F63" w:rsidRDefault="008D6F63">
      <w:pPr>
        <w:spacing w:after="0" w:line="240" w:lineRule="auto"/>
        <w:rPr>
          <w:rFonts w:asciiTheme="minorHAnsi" w:hAnsiTheme="minorHAnsi" w:cstheme="minorHAnsi"/>
          <w:sz w:val="18"/>
          <w:szCs w:val="18"/>
        </w:rPr>
      </w:pPr>
    </w:p>
    <w:tbl>
      <w:tblPr>
        <w:tblStyle w:val="TableGrid3"/>
        <w:tblW w:w="11016" w:type="dxa"/>
        <w:tblLook w:val="04A0" w:firstRow="1" w:lastRow="0" w:firstColumn="1" w:lastColumn="0" w:noHBand="0" w:noVBand="1"/>
      </w:tblPr>
      <w:tblGrid>
        <w:gridCol w:w="1140"/>
        <w:gridCol w:w="768"/>
        <w:gridCol w:w="465"/>
        <w:gridCol w:w="1559"/>
        <w:gridCol w:w="406"/>
        <w:gridCol w:w="773"/>
        <w:gridCol w:w="2107"/>
        <w:gridCol w:w="2064"/>
        <w:gridCol w:w="1734"/>
      </w:tblGrid>
      <w:tr w:rsidR="0014411D" w:rsidRPr="00323F2C" w14:paraId="7114CB0E" w14:textId="77777777" w:rsidTr="0014411D">
        <w:trPr>
          <w:trHeight w:val="350"/>
        </w:trPr>
        <w:tc>
          <w:tcPr>
            <w:tcW w:w="11016" w:type="dxa"/>
            <w:gridSpan w:val="9"/>
          </w:tcPr>
          <w:p w14:paraId="00675BC9" w14:textId="277F8E11" w:rsidR="0014411D" w:rsidRDefault="0014411D" w:rsidP="00531DE4">
            <w:pPr>
              <w:keepNext/>
              <w:spacing w:after="0" w:line="240" w:lineRule="auto"/>
              <w:rPr>
                <w:rFonts w:asciiTheme="minorHAnsi" w:hAnsiTheme="minorHAnsi" w:cstheme="minorHAnsi"/>
                <w:b/>
                <w:sz w:val="18"/>
                <w:szCs w:val="18"/>
              </w:rPr>
            </w:pPr>
            <w:r>
              <w:rPr>
                <w:rFonts w:asciiTheme="minorHAnsi" w:hAnsiTheme="minorHAnsi" w:cstheme="minorHAnsi"/>
                <w:b/>
                <w:sz w:val="18"/>
                <w:szCs w:val="18"/>
              </w:rPr>
              <w:t>I</w:t>
            </w:r>
            <w:r w:rsidRPr="009D79A7">
              <w:rPr>
                <w:rFonts w:asciiTheme="minorHAnsi" w:hAnsiTheme="minorHAnsi" w:cstheme="minorHAnsi"/>
                <w:b/>
                <w:sz w:val="18"/>
                <w:szCs w:val="18"/>
              </w:rPr>
              <w:t>. HERS-Verified Drain Water Heat Recovery System (DWHR-H)</w:t>
            </w:r>
            <w:r>
              <w:rPr>
                <w:rFonts w:asciiTheme="minorHAnsi" w:hAnsiTheme="minorHAnsi" w:cstheme="minorHAnsi"/>
                <w:b/>
                <w:sz w:val="18"/>
                <w:szCs w:val="18"/>
              </w:rPr>
              <w:t xml:space="preserve"> </w:t>
            </w:r>
            <w:r>
              <w:rPr>
                <w:rFonts w:asciiTheme="minorHAnsi" w:hAnsiTheme="minorHAnsi" w:cstheme="minorHAnsi"/>
                <w:sz w:val="18"/>
                <w:szCs w:val="18"/>
              </w:rPr>
              <w:t>(RA3.6.9</w:t>
            </w:r>
            <w:r w:rsidRPr="0081179F">
              <w:rPr>
                <w:rFonts w:asciiTheme="minorHAnsi" w:hAnsiTheme="minorHAnsi" w:cstheme="minorHAnsi"/>
                <w:sz w:val="18"/>
                <w:szCs w:val="18"/>
              </w:rPr>
              <w:t>)</w:t>
            </w:r>
          </w:p>
          <w:p w14:paraId="48CCBA53" w14:textId="1525F2CE" w:rsidR="0014411D" w:rsidRPr="009D79A7" w:rsidRDefault="0014411D">
            <w:pPr>
              <w:keepNext/>
              <w:spacing w:after="0" w:line="240" w:lineRule="auto"/>
              <w:rPr>
                <w:rFonts w:asciiTheme="minorHAnsi" w:hAnsiTheme="minorHAnsi" w:cstheme="minorHAnsi"/>
                <w:sz w:val="18"/>
                <w:szCs w:val="18"/>
              </w:rPr>
            </w:pPr>
            <w:r>
              <w:rPr>
                <w:rFonts w:asciiTheme="minorHAnsi" w:hAnsiTheme="minorHAnsi" w:cstheme="minorHAnsi"/>
                <w:sz w:val="18"/>
                <w:szCs w:val="18"/>
              </w:rPr>
              <w:t>&lt;&lt;If A1</w:t>
            </w:r>
            <w:ins w:id="423" w:author="Smith, Alexis@Energy" w:date="2019-05-10T11:03:00Z">
              <w:r w:rsidR="00F349F6">
                <w:rPr>
                  <w:rFonts w:asciiTheme="minorHAnsi" w:hAnsiTheme="minorHAnsi" w:cstheme="minorHAnsi"/>
                  <w:sz w:val="18"/>
                  <w:szCs w:val="18"/>
                </w:rPr>
                <w:t>2</w:t>
              </w:r>
            </w:ins>
            <w:del w:id="424" w:author="Smith, Alexis@Energy" w:date="2019-05-10T11:03:00Z">
              <w:r w:rsidDel="00F349F6">
                <w:rPr>
                  <w:rFonts w:asciiTheme="minorHAnsi" w:hAnsiTheme="minorHAnsi" w:cstheme="minorHAnsi"/>
                  <w:sz w:val="18"/>
                  <w:szCs w:val="18"/>
                </w:rPr>
                <w:delText>1</w:delText>
              </w:r>
            </w:del>
            <w:r w:rsidRPr="00890BBF">
              <w:rPr>
                <w:rFonts w:asciiTheme="minorHAnsi" w:hAnsiTheme="minorHAnsi" w:cstheme="minorHAnsi"/>
                <w:sz w:val="18"/>
                <w:szCs w:val="18"/>
              </w:rPr>
              <w:t xml:space="preserve"> “</w:t>
            </w:r>
            <w:r>
              <w:rPr>
                <w:rFonts w:asciiTheme="minorHAnsi" w:hAnsiTheme="minorHAnsi" w:cstheme="minorHAnsi"/>
                <w:sz w:val="18"/>
                <w:szCs w:val="18"/>
              </w:rPr>
              <w:t>Drain Water Heat Recovery</w:t>
            </w:r>
            <w:r w:rsidRPr="00890BBF">
              <w:rPr>
                <w:rFonts w:asciiTheme="minorHAnsi" w:hAnsiTheme="minorHAnsi" w:cstheme="minorHAnsi"/>
                <w:sz w:val="18"/>
                <w:szCs w:val="18"/>
              </w:rPr>
              <w:t>” = “None”, then display the "section does not apply" message; else display this entire table &gt;&gt;</w:t>
            </w:r>
          </w:p>
        </w:tc>
      </w:tr>
      <w:tr w:rsidR="00EE7C97" w:rsidRPr="00323F2C" w14:paraId="6C82A092" w14:textId="77777777" w:rsidTr="00EE7C97">
        <w:trPr>
          <w:trHeight w:val="144"/>
          <w:ins w:id="425" w:author="Tam, Danny@Energy" w:date="2019-03-22T13:30:00Z"/>
        </w:trPr>
        <w:tc>
          <w:tcPr>
            <w:tcW w:w="11016" w:type="dxa"/>
            <w:gridSpan w:val="9"/>
          </w:tcPr>
          <w:p w14:paraId="609C7007" w14:textId="02E922B0" w:rsidR="00EE7C97" w:rsidRPr="002A1FF1" w:rsidRDefault="00EE7C97" w:rsidP="002A1FF1">
            <w:pPr>
              <w:keepNext/>
              <w:tabs>
                <w:tab w:val="left" w:pos="2160"/>
                <w:tab w:val="left" w:pos="2700"/>
                <w:tab w:val="left" w:pos="3420"/>
                <w:tab w:val="left" w:pos="3780"/>
                <w:tab w:val="left" w:pos="5760"/>
                <w:tab w:val="left" w:pos="7212"/>
              </w:tabs>
              <w:spacing w:after="0" w:line="240" w:lineRule="auto"/>
              <w:rPr>
                <w:ins w:id="426" w:author="Tam, Danny@Energy" w:date="2019-03-22T13:30:00Z"/>
                <w:rFonts w:asciiTheme="minorHAnsi" w:hAnsiTheme="minorHAnsi" w:cstheme="minorHAnsi"/>
                <w:b/>
                <w:sz w:val="18"/>
                <w:szCs w:val="18"/>
              </w:rPr>
            </w:pPr>
            <w:ins w:id="427" w:author="Tam, Danny@Energy" w:date="2019-03-22T13:30:00Z">
              <w:r w:rsidRPr="002A1FF1">
                <w:rPr>
                  <w:rFonts w:asciiTheme="minorHAnsi" w:hAnsiTheme="minorHAnsi" w:cstheme="minorHAnsi"/>
                  <w:b/>
                  <w:sz w:val="18"/>
                  <w:szCs w:val="18"/>
                </w:rPr>
                <w:t>Design DWHR System Information</w:t>
              </w:r>
            </w:ins>
          </w:p>
        </w:tc>
      </w:tr>
      <w:tr w:rsidR="009F716A" w:rsidRPr="00323F2C" w14:paraId="53639B1E" w14:textId="77777777" w:rsidTr="00A57683">
        <w:trPr>
          <w:trHeight w:val="332"/>
        </w:trPr>
        <w:tc>
          <w:tcPr>
            <w:tcW w:w="1908" w:type="dxa"/>
            <w:gridSpan w:val="2"/>
          </w:tcPr>
          <w:p w14:paraId="53C00794" w14:textId="3E13E1A6" w:rsidR="009F716A" w:rsidRPr="009D79A7" w:rsidRDefault="009F716A"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ins w:id="428" w:author="Smith, Alexis@Energy" w:date="2019-03-21T13:11:00Z">
              <w:r>
                <w:rPr>
                  <w:rFonts w:asciiTheme="minorHAnsi" w:hAnsiTheme="minorHAnsi" w:cstheme="minorHAnsi"/>
                  <w:sz w:val="18"/>
                  <w:szCs w:val="18"/>
                </w:rPr>
                <w:t>01</w:t>
              </w:r>
            </w:ins>
          </w:p>
        </w:tc>
        <w:tc>
          <w:tcPr>
            <w:tcW w:w="2430" w:type="dxa"/>
            <w:gridSpan w:val="3"/>
          </w:tcPr>
          <w:p w14:paraId="79B2F2B1" w14:textId="0EF773C1" w:rsidR="009F716A" w:rsidRPr="009D79A7" w:rsidRDefault="009F716A" w:rsidP="0053634D">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429" w:author="Smith, Alexis@Energy" w:date="2019-03-21T13:12:00Z">
              <w:r w:rsidRPr="009D79A7" w:rsidDel="0014411D">
                <w:rPr>
                  <w:rFonts w:asciiTheme="minorHAnsi" w:hAnsiTheme="minorHAnsi" w:cstheme="minorHAnsi"/>
                  <w:sz w:val="18"/>
                  <w:szCs w:val="18"/>
                </w:rPr>
                <w:delText>01</w:delText>
              </w:r>
            </w:del>
            <w:ins w:id="430" w:author="Smith, Alexis@Energy" w:date="2019-03-21T13:12:00Z">
              <w:r>
                <w:rPr>
                  <w:rFonts w:asciiTheme="minorHAnsi" w:hAnsiTheme="minorHAnsi" w:cstheme="minorHAnsi"/>
                  <w:sz w:val="18"/>
                  <w:szCs w:val="18"/>
                </w:rPr>
                <w:t>02</w:t>
              </w:r>
            </w:ins>
          </w:p>
        </w:tc>
        <w:tc>
          <w:tcPr>
            <w:tcW w:w="2880" w:type="dxa"/>
            <w:gridSpan w:val="2"/>
          </w:tcPr>
          <w:p w14:paraId="611570BA" w14:textId="4B473B41" w:rsidR="009F716A" w:rsidRPr="009D79A7" w:rsidRDefault="009F716A"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w:t>
            </w:r>
            <w:ins w:id="431" w:author="Smith, Alexis@Energy" w:date="2019-03-21T13:12:00Z">
              <w:r>
                <w:rPr>
                  <w:rFonts w:asciiTheme="minorHAnsi" w:hAnsiTheme="minorHAnsi" w:cstheme="minorHAnsi"/>
                  <w:sz w:val="18"/>
                  <w:szCs w:val="18"/>
                </w:rPr>
                <w:t>3</w:t>
              </w:r>
            </w:ins>
            <w:del w:id="432" w:author="Smith, Alexis@Energy" w:date="2019-03-21T13:12:00Z">
              <w:r w:rsidRPr="009D79A7" w:rsidDel="0014411D">
                <w:rPr>
                  <w:rFonts w:asciiTheme="minorHAnsi" w:hAnsiTheme="minorHAnsi" w:cstheme="minorHAnsi"/>
                  <w:sz w:val="18"/>
                  <w:szCs w:val="18"/>
                </w:rPr>
                <w:delText>2</w:delText>
              </w:r>
            </w:del>
          </w:p>
        </w:tc>
        <w:tc>
          <w:tcPr>
            <w:tcW w:w="3798" w:type="dxa"/>
            <w:gridSpan w:val="2"/>
          </w:tcPr>
          <w:p w14:paraId="1BF64FE4" w14:textId="62D4145E" w:rsidR="009F716A" w:rsidRPr="009D79A7" w:rsidRDefault="009F716A" w:rsidP="00A5768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w:t>
            </w:r>
            <w:ins w:id="433" w:author="Smith, Alexis@Energy" w:date="2019-03-21T13:12:00Z">
              <w:r>
                <w:rPr>
                  <w:rFonts w:asciiTheme="minorHAnsi" w:hAnsiTheme="minorHAnsi" w:cstheme="minorHAnsi"/>
                  <w:sz w:val="18"/>
                  <w:szCs w:val="18"/>
                </w:rPr>
                <w:t>4</w:t>
              </w:r>
            </w:ins>
            <w:del w:id="434" w:author="Smith, Alexis@Energy" w:date="2019-03-21T13:12:00Z">
              <w:r w:rsidRPr="009D79A7" w:rsidDel="0014411D">
                <w:rPr>
                  <w:rFonts w:asciiTheme="minorHAnsi" w:hAnsiTheme="minorHAnsi" w:cstheme="minorHAnsi"/>
                  <w:sz w:val="18"/>
                  <w:szCs w:val="18"/>
                </w:rPr>
                <w:delText>3</w:delText>
              </w:r>
            </w:del>
          </w:p>
        </w:tc>
      </w:tr>
      <w:tr w:rsidR="009F716A" w:rsidRPr="00323F2C" w14:paraId="769D008B" w14:textId="77777777" w:rsidTr="00A57683">
        <w:trPr>
          <w:trHeight w:val="144"/>
          <w:ins w:id="435" w:author="Tam, Danny@Energy" w:date="2019-03-22T13:31:00Z"/>
        </w:trPr>
        <w:tc>
          <w:tcPr>
            <w:tcW w:w="1908" w:type="dxa"/>
            <w:gridSpan w:val="2"/>
          </w:tcPr>
          <w:p w14:paraId="4060781F" w14:textId="18B9D5F6" w:rsidR="009F716A" w:rsidRDefault="009F716A" w:rsidP="00EE7C97">
            <w:pPr>
              <w:keepNext/>
              <w:tabs>
                <w:tab w:val="left" w:pos="2160"/>
                <w:tab w:val="left" w:pos="2700"/>
                <w:tab w:val="left" w:pos="3420"/>
                <w:tab w:val="left" w:pos="3780"/>
                <w:tab w:val="left" w:pos="5760"/>
                <w:tab w:val="left" w:pos="7212"/>
              </w:tabs>
              <w:spacing w:after="0" w:line="240" w:lineRule="auto"/>
              <w:jc w:val="center"/>
              <w:rPr>
                <w:ins w:id="436" w:author="Tam, Danny@Energy" w:date="2019-03-22T13:31:00Z"/>
                <w:rFonts w:asciiTheme="minorHAnsi" w:hAnsiTheme="minorHAnsi" w:cstheme="minorHAnsi"/>
                <w:sz w:val="18"/>
                <w:szCs w:val="18"/>
              </w:rPr>
            </w:pPr>
            <w:ins w:id="437" w:author="Tam, Danny@Energy" w:date="2019-03-22T13:33:00Z">
              <w:r>
                <w:rPr>
                  <w:rFonts w:asciiTheme="minorHAnsi" w:hAnsiTheme="minorHAnsi" w:cstheme="minorHAnsi"/>
                  <w:sz w:val="18"/>
                  <w:szCs w:val="18"/>
                </w:rPr>
                <w:t>System ID/Name</w:t>
              </w:r>
            </w:ins>
          </w:p>
        </w:tc>
        <w:tc>
          <w:tcPr>
            <w:tcW w:w="2430" w:type="dxa"/>
            <w:gridSpan w:val="3"/>
            <w:vAlign w:val="bottom"/>
          </w:tcPr>
          <w:p w14:paraId="4FED0318" w14:textId="70E0D1AA" w:rsidR="009F716A" w:rsidRPr="009D79A7" w:rsidDel="0014411D" w:rsidRDefault="009F716A" w:rsidP="00EE7C97">
            <w:pPr>
              <w:keepNext/>
              <w:tabs>
                <w:tab w:val="left" w:pos="2160"/>
                <w:tab w:val="left" w:pos="2700"/>
                <w:tab w:val="left" w:pos="3420"/>
                <w:tab w:val="left" w:pos="3780"/>
                <w:tab w:val="left" w:pos="5760"/>
                <w:tab w:val="left" w:pos="7212"/>
              </w:tabs>
              <w:spacing w:after="0" w:line="240" w:lineRule="auto"/>
              <w:jc w:val="center"/>
              <w:rPr>
                <w:ins w:id="438" w:author="Tam, Danny@Energy" w:date="2019-03-22T13:31:00Z"/>
                <w:rFonts w:asciiTheme="minorHAnsi" w:hAnsiTheme="minorHAnsi" w:cstheme="minorHAnsi"/>
                <w:sz w:val="18"/>
                <w:szCs w:val="18"/>
              </w:rPr>
            </w:pPr>
            <w:ins w:id="439" w:author="Tam, Danny@Energy" w:date="2019-03-22T13:33:00Z">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ins>
          </w:p>
        </w:tc>
        <w:tc>
          <w:tcPr>
            <w:tcW w:w="2880" w:type="dxa"/>
            <w:gridSpan w:val="2"/>
            <w:vAlign w:val="bottom"/>
          </w:tcPr>
          <w:p w14:paraId="529C94A5" w14:textId="7BD84A09" w:rsidR="009F716A" w:rsidRPr="009D79A7" w:rsidRDefault="009F716A" w:rsidP="00EE7C97">
            <w:pPr>
              <w:keepNext/>
              <w:tabs>
                <w:tab w:val="left" w:pos="2160"/>
                <w:tab w:val="left" w:pos="2700"/>
                <w:tab w:val="left" w:pos="3420"/>
                <w:tab w:val="left" w:pos="3780"/>
                <w:tab w:val="left" w:pos="5760"/>
                <w:tab w:val="left" w:pos="7212"/>
              </w:tabs>
              <w:spacing w:after="0" w:line="240" w:lineRule="auto"/>
              <w:jc w:val="center"/>
              <w:rPr>
                <w:ins w:id="440" w:author="Tam, Danny@Energy" w:date="2019-03-22T13:31:00Z"/>
                <w:rFonts w:asciiTheme="minorHAnsi" w:hAnsiTheme="minorHAnsi" w:cstheme="minorHAnsi"/>
                <w:sz w:val="18"/>
                <w:szCs w:val="18"/>
              </w:rPr>
            </w:pPr>
            <w:ins w:id="441" w:author="Tam, Danny@Energy" w:date="2019-03-22T13:33:00Z">
              <w:r w:rsidRPr="009D79A7">
                <w:rPr>
                  <w:rFonts w:asciiTheme="minorHAnsi" w:hAnsiTheme="minorHAnsi" w:cstheme="minorHAnsi"/>
                  <w:sz w:val="18"/>
                  <w:szCs w:val="18"/>
                </w:rPr>
                <w:t>Installation Configuration</w:t>
              </w:r>
            </w:ins>
          </w:p>
        </w:tc>
        <w:tc>
          <w:tcPr>
            <w:tcW w:w="3798" w:type="dxa"/>
            <w:gridSpan w:val="2"/>
            <w:vAlign w:val="bottom"/>
          </w:tcPr>
          <w:p w14:paraId="43D5A80E" w14:textId="4B8607F9" w:rsidR="009F716A" w:rsidRPr="009D79A7" w:rsidRDefault="009F716A" w:rsidP="00EE7C97">
            <w:pPr>
              <w:keepNext/>
              <w:tabs>
                <w:tab w:val="left" w:pos="2160"/>
                <w:tab w:val="left" w:pos="2700"/>
                <w:tab w:val="left" w:pos="3420"/>
                <w:tab w:val="left" w:pos="3780"/>
                <w:tab w:val="left" w:pos="5760"/>
                <w:tab w:val="left" w:pos="7212"/>
              </w:tabs>
              <w:spacing w:after="0" w:line="240" w:lineRule="auto"/>
              <w:jc w:val="center"/>
              <w:rPr>
                <w:ins w:id="442" w:author="Tam, Danny@Energy" w:date="2019-03-22T13:31:00Z"/>
                <w:rFonts w:asciiTheme="minorHAnsi" w:hAnsiTheme="minorHAnsi" w:cstheme="minorHAnsi"/>
                <w:sz w:val="18"/>
                <w:szCs w:val="18"/>
              </w:rPr>
            </w:pPr>
            <w:ins w:id="443" w:author="Tam, Danny@Energy" w:date="2019-03-22T13:33:00Z">
              <w:r w:rsidRPr="009D79A7">
                <w:rPr>
                  <w:rFonts w:asciiTheme="minorHAnsi" w:hAnsiTheme="minorHAnsi" w:cstheme="minorHAnsi"/>
                  <w:sz w:val="18"/>
                  <w:szCs w:val="18"/>
                </w:rPr>
                <w:t>Percent of shower served by the DWHR device</w:t>
              </w:r>
            </w:ins>
          </w:p>
        </w:tc>
      </w:tr>
      <w:tr w:rsidR="00C16194" w:rsidRPr="00323F2C" w14:paraId="0943BA8B" w14:textId="77777777" w:rsidTr="00A57683">
        <w:trPr>
          <w:trHeight w:val="144"/>
          <w:ins w:id="444" w:author="Tam, Danny@Energy" w:date="2019-03-22T13:31:00Z"/>
        </w:trPr>
        <w:tc>
          <w:tcPr>
            <w:tcW w:w="1908" w:type="dxa"/>
            <w:gridSpan w:val="2"/>
          </w:tcPr>
          <w:p w14:paraId="6D1B373A" w14:textId="66AD640D" w:rsidR="00C16194" w:rsidRDefault="00C16194" w:rsidP="00C16194">
            <w:pPr>
              <w:keepNext/>
              <w:tabs>
                <w:tab w:val="left" w:pos="2160"/>
                <w:tab w:val="left" w:pos="2700"/>
                <w:tab w:val="left" w:pos="3420"/>
                <w:tab w:val="left" w:pos="3780"/>
                <w:tab w:val="left" w:pos="5760"/>
                <w:tab w:val="left" w:pos="7212"/>
              </w:tabs>
              <w:spacing w:after="0" w:line="240" w:lineRule="auto"/>
              <w:jc w:val="center"/>
              <w:rPr>
                <w:ins w:id="445" w:author="Tam, Danny@Energy" w:date="2019-03-22T13:31:00Z"/>
                <w:rFonts w:asciiTheme="minorHAnsi" w:hAnsiTheme="minorHAnsi" w:cstheme="minorHAnsi"/>
                <w:sz w:val="18"/>
                <w:szCs w:val="18"/>
              </w:rPr>
            </w:pPr>
            <w:ins w:id="446" w:author="Tam, Danny@Energy [2]" w:date="2019-03-25T15:54:00Z">
              <w:r>
                <w:rPr>
                  <w:rFonts w:asciiTheme="minorHAnsi" w:eastAsia="Times New Roman" w:hAnsiTheme="minorHAnsi" w:cstheme="minorHAnsi"/>
                  <w:sz w:val="18"/>
                  <w:szCs w:val="18"/>
                </w:rPr>
                <w:t>&lt;&lt;Reference value from A0</w:t>
              </w:r>
            </w:ins>
            <w:ins w:id="447" w:author="Smith, Alexis@Energy" w:date="2019-05-10T11:03:00Z">
              <w:r w:rsidR="00F349F6">
                <w:rPr>
                  <w:rFonts w:asciiTheme="minorHAnsi" w:eastAsia="Times New Roman" w:hAnsiTheme="minorHAnsi" w:cstheme="minorHAnsi"/>
                  <w:sz w:val="18"/>
                  <w:szCs w:val="18"/>
                </w:rPr>
                <w:t>2</w:t>
              </w:r>
            </w:ins>
            <w:ins w:id="448" w:author="Tam, Danny@Energy [2]" w:date="2019-03-25T15:54:00Z">
              <w:del w:id="449" w:author="Smith, Alexis@Energy" w:date="2019-05-10T11:03:00Z">
                <w:r w:rsidDel="00F349F6">
                  <w:rPr>
                    <w:rFonts w:asciiTheme="minorHAnsi" w:eastAsia="Times New Roman" w:hAnsiTheme="minorHAnsi" w:cstheme="minorHAnsi"/>
                    <w:sz w:val="18"/>
                    <w:szCs w:val="18"/>
                  </w:rPr>
                  <w:delText>1</w:delText>
                </w:r>
              </w:del>
              <w:r>
                <w:rPr>
                  <w:rFonts w:asciiTheme="minorHAnsi" w:eastAsia="Times New Roman" w:hAnsiTheme="minorHAnsi" w:cstheme="minorHAnsi"/>
                  <w:sz w:val="18"/>
                  <w:szCs w:val="18"/>
                </w:rPr>
                <w:t>&gt;&gt;</w:t>
              </w:r>
            </w:ins>
          </w:p>
        </w:tc>
        <w:tc>
          <w:tcPr>
            <w:tcW w:w="2430" w:type="dxa"/>
            <w:gridSpan w:val="3"/>
          </w:tcPr>
          <w:p w14:paraId="5CEDB376" w14:textId="77777777" w:rsidR="000A2CFB" w:rsidRDefault="00C16194" w:rsidP="000C2529">
            <w:pPr>
              <w:keepNext/>
              <w:tabs>
                <w:tab w:val="left" w:pos="2160"/>
                <w:tab w:val="left" w:pos="2700"/>
                <w:tab w:val="left" w:pos="3420"/>
                <w:tab w:val="left" w:pos="3780"/>
                <w:tab w:val="left" w:pos="5760"/>
                <w:tab w:val="left" w:pos="7212"/>
              </w:tabs>
              <w:spacing w:after="0" w:line="240" w:lineRule="auto"/>
              <w:jc w:val="center"/>
              <w:rPr>
                <w:ins w:id="450" w:author="Tam, Danny@Energy [2]" w:date="2019-03-25T16:07:00Z"/>
                <w:rFonts w:asciiTheme="minorHAnsi" w:eastAsia="Times New Roman" w:hAnsiTheme="minorHAnsi" w:cstheme="minorHAnsi"/>
                <w:sz w:val="18"/>
                <w:szCs w:val="18"/>
              </w:rPr>
            </w:pPr>
            <w:ins w:id="451" w:author="Tam, Danny@Energy [2]" w:date="2019-03-25T15:55:00Z">
              <w:r>
                <w:rPr>
                  <w:rFonts w:asciiTheme="minorHAnsi" w:eastAsia="Times New Roman" w:hAnsiTheme="minorHAnsi" w:cstheme="minorHAnsi"/>
                  <w:sz w:val="18"/>
                  <w:szCs w:val="18"/>
                </w:rPr>
                <w:t>&lt;&lt;</w:t>
              </w:r>
            </w:ins>
            <w:ins w:id="452" w:author="Tam, Danny@Energy [2]" w:date="2019-03-25T16:00:00Z">
              <w:r w:rsidR="000C2529">
                <w:rPr>
                  <w:rFonts w:asciiTheme="minorHAnsi" w:eastAsia="Times New Roman" w:hAnsiTheme="minorHAnsi" w:cstheme="minorHAnsi"/>
                  <w:sz w:val="18"/>
                  <w:szCs w:val="18"/>
                </w:rPr>
                <w:t>If performance, r</w:t>
              </w:r>
            </w:ins>
            <w:ins w:id="453" w:author="Tam, Danny@Energy [2]" w:date="2019-03-25T15:55:00Z">
              <w:r>
                <w:rPr>
                  <w:rFonts w:asciiTheme="minorHAnsi" w:eastAsia="Times New Roman" w:hAnsiTheme="minorHAnsi" w:cstheme="minorHAnsi"/>
                  <w:sz w:val="18"/>
                  <w:szCs w:val="18"/>
                </w:rPr>
                <w:t xml:space="preserve">eference value from </w:t>
              </w:r>
            </w:ins>
            <w:ins w:id="454" w:author="Tam, Danny@Energy [2]" w:date="2019-03-25T15:56:00Z">
              <w:r w:rsidR="000C2529">
                <w:rPr>
                  <w:rFonts w:asciiTheme="minorHAnsi" w:eastAsia="Times New Roman" w:hAnsiTheme="minorHAnsi" w:cstheme="minorHAnsi"/>
                  <w:sz w:val="18"/>
                  <w:szCs w:val="18"/>
                </w:rPr>
                <w:t>CF1R-PRF</w:t>
              </w:r>
            </w:ins>
            <w:ins w:id="455" w:author="Tam, Danny@Energy [2]" w:date="2019-03-25T16:07:00Z">
              <w:r w:rsidR="000A2CFB">
                <w:rPr>
                  <w:rFonts w:asciiTheme="minorHAnsi" w:eastAsia="Times New Roman" w:hAnsiTheme="minorHAnsi" w:cstheme="minorHAnsi"/>
                  <w:sz w:val="18"/>
                  <w:szCs w:val="18"/>
                </w:rPr>
                <w:t xml:space="preserve">.  </w:t>
              </w:r>
            </w:ins>
          </w:p>
          <w:p w14:paraId="4822A5D4" w14:textId="457AE852" w:rsidR="00C16194" w:rsidRPr="009D79A7" w:rsidDel="0014411D" w:rsidRDefault="000A2CFB" w:rsidP="000C2529">
            <w:pPr>
              <w:keepNext/>
              <w:tabs>
                <w:tab w:val="left" w:pos="2160"/>
                <w:tab w:val="left" w:pos="2700"/>
                <w:tab w:val="left" w:pos="3420"/>
                <w:tab w:val="left" w:pos="3780"/>
                <w:tab w:val="left" w:pos="5760"/>
                <w:tab w:val="left" w:pos="7212"/>
              </w:tabs>
              <w:spacing w:after="0" w:line="240" w:lineRule="auto"/>
              <w:jc w:val="center"/>
              <w:rPr>
                <w:ins w:id="456" w:author="Tam, Danny@Energy" w:date="2019-03-22T13:31:00Z"/>
                <w:rFonts w:asciiTheme="minorHAnsi" w:hAnsiTheme="minorHAnsi" w:cstheme="minorHAnsi"/>
                <w:sz w:val="18"/>
                <w:szCs w:val="18"/>
              </w:rPr>
            </w:pPr>
            <w:ins w:id="457" w:author="Tam, Danny@Energy [2]" w:date="2019-03-25T16:07:00Z">
              <w:r>
                <w:rPr>
                  <w:rFonts w:asciiTheme="minorHAnsi" w:eastAsia="Times New Roman" w:hAnsiTheme="minorHAnsi" w:cstheme="minorHAnsi"/>
                  <w:sz w:val="18"/>
                  <w:szCs w:val="18"/>
                </w:rPr>
                <w:t>If prescriptive, display “≥ 42%”</w:t>
              </w:r>
            </w:ins>
            <w:ins w:id="458" w:author="Tam, Danny@Energy [2]" w:date="2019-03-25T15:55:00Z">
              <w:r w:rsidR="00C16194">
                <w:rPr>
                  <w:rFonts w:asciiTheme="minorHAnsi" w:eastAsia="Times New Roman" w:hAnsiTheme="minorHAnsi" w:cstheme="minorHAnsi"/>
                  <w:sz w:val="18"/>
                  <w:szCs w:val="18"/>
                </w:rPr>
                <w:t>&gt;&gt;</w:t>
              </w:r>
            </w:ins>
          </w:p>
        </w:tc>
        <w:tc>
          <w:tcPr>
            <w:tcW w:w="2880" w:type="dxa"/>
            <w:gridSpan w:val="2"/>
          </w:tcPr>
          <w:p w14:paraId="594ED29E" w14:textId="77777777" w:rsidR="000A2CFB" w:rsidRDefault="000C2529" w:rsidP="000C2529">
            <w:pPr>
              <w:keepNext/>
              <w:tabs>
                <w:tab w:val="left" w:pos="2160"/>
                <w:tab w:val="left" w:pos="2700"/>
                <w:tab w:val="left" w:pos="3420"/>
                <w:tab w:val="left" w:pos="3780"/>
                <w:tab w:val="left" w:pos="5760"/>
                <w:tab w:val="left" w:pos="7212"/>
              </w:tabs>
              <w:spacing w:after="0" w:line="240" w:lineRule="auto"/>
              <w:jc w:val="center"/>
              <w:rPr>
                <w:ins w:id="459" w:author="Tam, Danny@Energy [2]" w:date="2019-03-25T16:07:00Z"/>
                <w:rFonts w:asciiTheme="minorHAnsi" w:eastAsia="Times New Roman" w:hAnsiTheme="minorHAnsi" w:cstheme="minorHAnsi"/>
                <w:sz w:val="18"/>
                <w:szCs w:val="18"/>
              </w:rPr>
            </w:pPr>
            <w:ins w:id="460" w:author="Tam, Danny@Energy [2]" w:date="2019-03-25T15:56:00Z">
              <w:r>
                <w:rPr>
                  <w:rFonts w:asciiTheme="minorHAnsi" w:eastAsia="Times New Roman" w:hAnsiTheme="minorHAnsi" w:cstheme="minorHAnsi"/>
                  <w:sz w:val="18"/>
                  <w:szCs w:val="18"/>
                </w:rPr>
                <w:t>&lt;&lt;</w:t>
              </w:r>
            </w:ins>
            <w:ins w:id="461" w:author="Tam, Danny@Energy [2]" w:date="2019-03-25T16:00:00Z">
              <w:r>
                <w:rPr>
                  <w:rFonts w:asciiTheme="minorHAnsi" w:eastAsia="Times New Roman" w:hAnsiTheme="minorHAnsi" w:cstheme="minorHAnsi"/>
                  <w:sz w:val="18"/>
                  <w:szCs w:val="18"/>
                </w:rPr>
                <w:t>If performance, r</w:t>
              </w:r>
            </w:ins>
            <w:ins w:id="462" w:author="Tam, Danny@Energy [2]" w:date="2019-03-25T15:56:00Z">
              <w:r>
                <w:rPr>
                  <w:rFonts w:asciiTheme="minorHAnsi" w:eastAsia="Times New Roman" w:hAnsiTheme="minorHAnsi" w:cstheme="minorHAnsi"/>
                  <w:sz w:val="18"/>
                  <w:szCs w:val="18"/>
                </w:rPr>
                <w:t>eference value from CF1R-PRF</w:t>
              </w:r>
            </w:ins>
            <w:ins w:id="463" w:author="Tam, Danny@Energy [2]" w:date="2019-03-25T16:07:00Z">
              <w:r w:rsidR="000A2CFB">
                <w:rPr>
                  <w:rFonts w:asciiTheme="minorHAnsi" w:eastAsia="Times New Roman" w:hAnsiTheme="minorHAnsi" w:cstheme="minorHAnsi"/>
                  <w:sz w:val="18"/>
                  <w:szCs w:val="18"/>
                </w:rPr>
                <w:t xml:space="preserve">.  </w:t>
              </w:r>
            </w:ins>
          </w:p>
          <w:p w14:paraId="7440964C" w14:textId="060BE415" w:rsidR="00C16194" w:rsidRPr="009D79A7" w:rsidRDefault="000A2CFB" w:rsidP="000C2529">
            <w:pPr>
              <w:keepNext/>
              <w:tabs>
                <w:tab w:val="left" w:pos="2160"/>
                <w:tab w:val="left" w:pos="2700"/>
                <w:tab w:val="left" w:pos="3420"/>
                <w:tab w:val="left" w:pos="3780"/>
                <w:tab w:val="left" w:pos="5760"/>
                <w:tab w:val="left" w:pos="7212"/>
              </w:tabs>
              <w:spacing w:after="0" w:line="240" w:lineRule="auto"/>
              <w:jc w:val="center"/>
              <w:rPr>
                <w:ins w:id="464" w:author="Tam, Danny@Energy" w:date="2019-03-22T13:31:00Z"/>
                <w:rFonts w:asciiTheme="minorHAnsi" w:hAnsiTheme="minorHAnsi" w:cstheme="minorHAnsi"/>
                <w:sz w:val="18"/>
                <w:szCs w:val="18"/>
              </w:rPr>
            </w:pPr>
            <w:ins w:id="465" w:author="Tam, Danny@Energy [2]" w:date="2019-03-25T16:07:00Z">
              <w:r>
                <w:rPr>
                  <w:rFonts w:asciiTheme="minorHAnsi" w:eastAsia="Times New Roman" w:hAnsiTheme="minorHAnsi" w:cstheme="minorHAnsi"/>
                  <w:sz w:val="18"/>
                  <w:szCs w:val="18"/>
                </w:rPr>
                <w:t xml:space="preserve">If </w:t>
              </w:r>
            </w:ins>
            <w:ins w:id="466" w:author="Tam, Danny@Energy [2]" w:date="2019-03-25T16:08:00Z">
              <w:r>
                <w:rPr>
                  <w:rFonts w:asciiTheme="minorHAnsi" w:eastAsia="Times New Roman" w:hAnsiTheme="minorHAnsi" w:cstheme="minorHAnsi"/>
                  <w:sz w:val="18"/>
                  <w:szCs w:val="18"/>
                </w:rPr>
                <w:t>prescriptive</w:t>
              </w:r>
            </w:ins>
            <w:ins w:id="467" w:author="Tam, Danny@Energy [2]" w:date="2019-03-25T16:07:00Z">
              <w:r>
                <w:rPr>
                  <w:rFonts w:asciiTheme="minorHAnsi" w:eastAsia="Times New Roman" w:hAnsiTheme="minorHAnsi" w:cstheme="minorHAnsi"/>
                  <w:sz w:val="18"/>
                  <w:szCs w:val="18"/>
                </w:rPr>
                <w:t xml:space="preserve">, display </w:t>
              </w:r>
            </w:ins>
            <w:ins w:id="468" w:author="Tam, Danny@Energy [2]" w:date="2019-03-25T16:08:00Z">
              <w:r>
                <w:rPr>
                  <w:rFonts w:asciiTheme="minorHAnsi" w:eastAsia="Times New Roman" w:hAnsiTheme="minorHAnsi" w:cstheme="minorHAnsi"/>
                  <w:sz w:val="18"/>
                  <w:szCs w:val="18"/>
                </w:rPr>
                <w:t>“NA”</w:t>
              </w:r>
            </w:ins>
            <w:ins w:id="469" w:author="Tam, Danny@Energy [2]" w:date="2019-03-25T15:56:00Z">
              <w:r w:rsidR="000C2529">
                <w:rPr>
                  <w:rFonts w:asciiTheme="minorHAnsi" w:eastAsia="Times New Roman" w:hAnsiTheme="minorHAnsi" w:cstheme="minorHAnsi"/>
                  <w:sz w:val="18"/>
                  <w:szCs w:val="18"/>
                </w:rPr>
                <w:t>&gt;&gt;</w:t>
              </w:r>
            </w:ins>
          </w:p>
        </w:tc>
        <w:tc>
          <w:tcPr>
            <w:tcW w:w="3798" w:type="dxa"/>
            <w:gridSpan w:val="2"/>
          </w:tcPr>
          <w:p w14:paraId="5B1DF4AD" w14:textId="77777777" w:rsidR="00976C25" w:rsidRDefault="000C2529" w:rsidP="000C2529">
            <w:pPr>
              <w:keepNext/>
              <w:tabs>
                <w:tab w:val="left" w:pos="2160"/>
                <w:tab w:val="left" w:pos="2700"/>
                <w:tab w:val="left" w:pos="3420"/>
                <w:tab w:val="left" w:pos="3780"/>
                <w:tab w:val="left" w:pos="5760"/>
                <w:tab w:val="left" w:pos="7212"/>
              </w:tabs>
              <w:spacing w:after="0" w:line="240" w:lineRule="auto"/>
              <w:jc w:val="center"/>
              <w:rPr>
                <w:ins w:id="470" w:author="Tam, Danny@Energy [2]" w:date="2019-03-25T16:17:00Z"/>
                <w:rFonts w:asciiTheme="minorHAnsi" w:eastAsia="Times New Roman" w:hAnsiTheme="minorHAnsi" w:cstheme="minorHAnsi"/>
                <w:sz w:val="18"/>
                <w:szCs w:val="18"/>
              </w:rPr>
            </w:pPr>
            <w:ins w:id="471" w:author="Tam, Danny@Energy [2]" w:date="2019-03-25T15:56:00Z">
              <w:r>
                <w:rPr>
                  <w:rFonts w:asciiTheme="minorHAnsi" w:eastAsia="Times New Roman" w:hAnsiTheme="minorHAnsi" w:cstheme="minorHAnsi"/>
                  <w:sz w:val="18"/>
                  <w:szCs w:val="18"/>
                </w:rPr>
                <w:t>&lt;&lt;</w:t>
              </w:r>
            </w:ins>
            <w:ins w:id="472" w:author="Tam, Danny@Energy [2]" w:date="2019-03-25T16:01:00Z">
              <w:r>
                <w:rPr>
                  <w:rFonts w:asciiTheme="minorHAnsi" w:eastAsia="Times New Roman" w:hAnsiTheme="minorHAnsi" w:cstheme="minorHAnsi"/>
                  <w:sz w:val="18"/>
                  <w:szCs w:val="18"/>
                </w:rPr>
                <w:t>If performance, r</w:t>
              </w:r>
            </w:ins>
            <w:ins w:id="473" w:author="Tam, Danny@Energy [2]" w:date="2019-03-25T15:56:00Z">
              <w:r>
                <w:rPr>
                  <w:rFonts w:asciiTheme="minorHAnsi" w:eastAsia="Times New Roman" w:hAnsiTheme="minorHAnsi" w:cstheme="minorHAnsi"/>
                  <w:sz w:val="18"/>
                  <w:szCs w:val="18"/>
                </w:rPr>
                <w:t>eference value from CF1R-PRF</w:t>
              </w:r>
            </w:ins>
          </w:p>
          <w:p w14:paraId="2DD6172C" w14:textId="7A14340F" w:rsidR="00C16194" w:rsidRPr="009D79A7" w:rsidRDefault="00976C25" w:rsidP="000C2529">
            <w:pPr>
              <w:keepNext/>
              <w:tabs>
                <w:tab w:val="left" w:pos="2160"/>
                <w:tab w:val="left" w:pos="2700"/>
                <w:tab w:val="left" w:pos="3420"/>
                <w:tab w:val="left" w:pos="3780"/>
                <w:tab w:val="left" w:pos="5760"/>
                <w:tab w:val="left" w:pos="7212"/>
              </w:tabs>
              <w:spacing w:after="0" w:line="240" w:lineRule="auto"/>
              <w:jc w:val="center"/>
              <w:rPr>
                <w:ins w:id="474" w:author="Tam, Danny@Energy" w:date="2019-03-22T13:31:00Z"/>
                <w:rFonts w:asciiTheme="minorHAnsi" w:hAnsiTheme="minorHAnsi" w:cstheme="minorHAnsi"/>
                <w:sz w:val="18"/>
                <w:szCs w:val="18"/>
              </w:rPr>
            </w:pPr>
            <w:ins w:id="475" w:author="Tam, Danny@Energy [2]" w:date="2019-03-25T16:17:00Z">
              <w:r>
                <w:rPr>
                  <w:rFonts w:asciiTheme="minorHAnsi" w:eastAsia="Times New Roman" w:hAnsiTheme="minorHAnsi" w:cstheme="minorHAnsi"/>
                  <w:sz w:val="18"/>
                  <w:szCs w:val="18"/>
                </w:rPr>
                <w:t>If prescriptive, display “NA”</w:t>
              </w:r>
            </w:ins>
            <w:ins w:id="476" w:author="Tam, Danny@Energy [2]" w:date="2019-03-25T15:56:00Z">
              <w:r w:rsidR="000C2529">
                <w:rPr>
                  <w:rFonts w:asciiTheme="minorHAnsi" w:eastAsia="Times New Roman" w:hAnsiTheme="minorHAnsi" w:cstheme="minorHAnsi"/>
                  <w:sz w:val="18"/>
                  <w:szCs w:val="18"/>
                </w:rPr>
                <w:t>&gt;&gt;</w:t>
              </w:r>
            </w:ins>
          </w:p>
        </w:tc>
      </w:tr>
      <w:tr w:rsidR="00C16194" w:rsidRPr="00323F2C" w14:paraId="410A1017" w14:textId="77777777" w:rsidTr="00A57683">
        <w:trPr>
          <w:trHeight w:val="144"/>
          <w:ins w:id="477" w:author="Tam, Danny@Energy" w:date="2019-03-22T13:31:00Z"/>
        </w:trPr>
        <w:tc>
          <w:tcPr>
            <w:tcW w:w="1908" w:type="dxa"/>
            <w:gridSpan w:val="2"/>
          </w:tcPr>
          <w:p w14:paraId="146B37E1" w14:textId="77777777" w:rsidR="00C16194" w:rsidRDefault="00C16194" w:rsidP="00C16194">
            <w:pPr>
              <w:keepNext/>
              <w:tabs>
                <w:tab w:val="left" w:pos="2160"/>
                <w:tab w:val="left" w:pos="2700"/>
                <w:tab w:val="left" w:pos="3420"/>
                <w:tab w:val="left" w:pos="3780"/>
                <w:tab w:val="left" w:pos="5760"/>
                <w:tab w:val="left" w:pos="7212"/>
              </w:tabs>
              <w:spacing w:after="0" w:line="240" w:lineRule="auto"/>
              <w:jc w:val="center"/>
              <w:rPr>
                <w:ins w:id="478" w:author="Tam, Danny@Energy" w:date="2019-03-22T13:31:00Z"/>
                <w:rFonts w:asciiTheme="minorHAnsi" w:hAnsiTheme="minorHAnsi" w:cstheme="minorHAnsi"/>
                <w:sz w:val="18"/>
                <w:szCs w:val="18"/>
              </w:rPr>
            </w:pPr>
          </w:p>
        </w:tc>
        <w:tc>
          <w:tcPr>
            <w:tcW w:w="2430" w:type="dxa"/>
            <w:gridSpan w:val="3"/>
          </w:tcPr>
          <w:p w14:paraId="704B6490" w14:textId="77777777" w:rsidR="00C16194" w:rsidRPr="009D79A7" w:rsidDel="0014411D" w:rsidRDefault="00C16194" w:rsidP="00C16194">
            <w:pPr>
              <w:keepNext/>
              <w:tabs>
                <w:tab w:val="left" w:pos="2160"/>
                <w:tab w:val="left" w:pos="2700"/>
                <w:tab w:val="left" w:pos="3420"/>
                <w:tab w:val="left" w:pos="3780"/>
                <w:tab w:val="left" w:pos="5760"/>
                <w:tab w:val="left" w:pos="7212"/>
              </w:tabs>
              <w:spacing w:after="0" w:line="240" w:lineRule="auto"/>
              <w:jc w:val="center"/>
              <w:rPr>
                <w:ins w:id="479" w:author="Tam, Danny@Energy" w:date="2019-03-22T13:31:00Z"/>
                <w:rFonts w:asciiTheme="minorHAnsi" w:hAnsiTheme="minorHAnsi" w:cstheme="minorHAnsi"/>
                <w:sz w:val="18"/>
                <w:szCs w:val="18"/>
              </w:rPr>
            </w:pPr>
          </w:p>
        </w:tc>
        <w:tc>
          <w:tcPr>
            <w:tcW w:w="2880" w:type="dxa"/>
            <w:gridSpan w:val="2"/>
          </w:tcPr>
          <w:p w14:paraId="175DE080"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ins w:id="480" w:author="Tam, Danny@Energy" w:date="2019-03-22T13:31:00Z"/>
                <w:rFonts w:asciiTheme="minorHAnsi" w:hAnsiTheme="minorHAnsi" w:cstheme="minorHAnsi"/>
                <w:sz w:val="18"/>
                <w:szCs w:val="18"/>
              </w:rPr>
            </w:pPr>
          </w:p>
        </w:tc>
        <w:tc>
          <w:tcPr>
            <w:tcW w:w="3798" w:type="dxa"/>
            <w:gridSpan w:val="2"/>
          </w:tcPr>
          <w:p w14:paraId="69D23A0E"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ins w:id="481" w:author="Tam, Danny@Energy" w:date="2019-03-22T13:31:00Z"/>
                <w:rFonts w:asciiTheme="minorHAnsi" w:hAnsiTheme="minorHAnsi" w:cstheme="minorHAnsi"/>
                <w:sz w:val="18"/>
                <w:szCs w:val="18"/>
              </w:rPr>
            </w:pPr>
          </w:p>
        </w:tc>
      </w:tr>
      <w:tr w:rsidR="00C16194" w:rsidRPr="00323F2C" w14:paraId="0302EDD6" w14:textId="77777777" w:rsidTr="00EE7C97">
        <w:trPr>
          <w:trHeight w:val="144"/>
          <w:ins w:id="482" w:author="Tam, Danny@Energy" w:date="2019-03-22T13:31:00Z"/>
        </w:trPr>
        <w:tc>
          <w:tcPr>
            <w:tcW w:w="11016" w:type="dxa"/>
            <w:gridSpan w:val="9"/>
          </w:tcPr>
          <w:p w14:paraId="36A8C10D" w14:textId="727A7001" w:rsidR="00C16194" w:rsidRPr="002A1FF1" w:rsidRDefault="00C16194" w:rsidP="00C16194">
            <w:pPr>
              <w:keepNext/>
              <w:tabs>
                <w:tab w:val="left" w:pos="2160"/>
                <w:tab w:val="left" w:pos="2700"/>
                <w:tab w:val="left" w:pos="3420"/>
                <w:tab w:val="left" w:pos="3780"/>
                <w:tab w:val="left" w:pos="5760"/>
                <w:tab w:val="left" w:pos="7212"/>
              </w:tabs>
              <w:spacing w:after="0" w:line="240" w:lineRule="auto"/>
              <w:rPr>
                <w:ins w:id="483" w:author="Tam, Danny@Energy" w:date="2019-03-22T13:31:00Z"/>
                <w:rFonts w:asciiTheme="minorHAnsi" w:hAnsiTheme="minorHAnsi" w:cstheme="minorHAnsi"/>
                <w:b/>
                <w:sz w:val="18"/>
                <w:szCs w:val="18"/>
              </w:rPr>
            </w:pPr>
            <w:ins w:id="484" w:author="Tam, Danny@Energy" w:date="2019-03-22T13:32:00Z">
              <w:r w:rsidRPr="002A1FF1">
                <w:rPr>
                  <w:rFonts w:asciiTheme="minorHAnsi" w:hAnsiTheme="minorHAnsi" w:cstheme="minorHAnsi"/>
                  <w:b/>
                  <w:sz w:val="18"/>
                  <w:szCs w:val="18"/>
                </w:rPr>
                <w:t>Installed DWHR System Information</w:t>
              </w:r>
            </w:ins>
          </w:p>
        </w:tc>
      </w:tr>
      <w:tr w:rsidR="00C16194" w:rsidRPr="00323F2C" w14:paraId="2B3C54DA" w14:textId="77777777" w:rsidTr="00A57683">
        <w:trPr>
          <w:trHeight w:val="144"/>
          <w:ins w:id="485" w:author="Tam, Danny@Energy" w:date="2019-03-22T13:33:00Z"/>
        </w:trPr>
        <w:tc>
          <w:tcPr>
            <w:tcW w:w="1140" w:type="dxa"/>
            <w:vAlign w:val="bottom"/>
          </w:tcPr>
          <w:p w14:paraId="62A7B505" w14:textId="6BCAFD6F" w:rsidR="00C16194" w:rsidRDefault="00C16194" w:rsidP="00C16194">
            <w:pPr>
              <w:keepNext/>
              <w:tabs>
                <w:tab w:val="left" w:pos="2160"/>
                <w:tab w:val="left" w:pos="2700"/>
                <w:tab w:val="left" w:pos="3420"/>
                <w:tab w:val="left" w:pos="3780"/>
                <w:tab w:val="left" w:pos="5760"/>
                <w:tab w:val="left" w:pos="7212"/>
              </w:tabs>
              <w:spacing w:after="0" w:line="240" w:lineRule="auto"/>
              <w:jc w:val="center"/>
              <w:rPr>
                <w:ins w:id="486" w:author="Tam, Danny@Energy" w:date="2019-03-22T13:33:00Z"/>
                <w:rFonts w:asciiTheme="minorHAnsi" w:hAnsiTheme="minorHAnsi" w:cstheme="minorHAnsi"/>
                <w:sz w:val="18"/>
                <w:szCs w:val="18"/>
              </w:rPr>
            </w:pPr>
            <w:ins w:id="487" w:author="Tam, Danny@Energy" w:date="2019-03-22T13:35:00Z">
              <w:r>
                <w:rPr>
                  <w:rFonts w:asciiTheme="minorHAnsi" w:hAnsiTheme="minorHAnsi" w:cstheme="minorHAnsi"/>
                  <w:sz w:val="18"/>
                  <w:szCs w:val="18"/>
                </w:rPr>
                <w:t>05</w:t>
              </w:r>
            </w:ins>
          </w:p>
        </w:tc>
        <w:tc>
          <w:tcPr>
            <w:tcW w:w="1233" w:type="dxa"/>
            <w:gridSpan w:val="2"/>
            <w:vAlign w:val="bottom"/>
          </w:tcPr>
          <w:p w14:paraId="56D87302" w14:textId="5AAFF480"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ins w:id="488" w:author="Tam, Danny@Energy" w:date="2019-03-22T13:33:00Z"/>
                <w:rFonts w:asciiTheme="minorHAnsi" w:hAnsiTheme="minorHAnsi" w:cstheme="minorHAnsi"/>
                <w:sz w:val="18"/>
                <w:szCs w:val="18"/>
              </w:rPr>
            </w:pPr>
            <w:ins w:id="489" w:author="Tam, Danny@Energy" w:date="2019-03-22T13:35:00Z">
              <w:r>
                <w:rPr>
                  <w:rFonts w:asciiTheme="minorHAnsi" w:hAnsiTheme="minorHAnsi" w:cstheme="minorHAnsi"/>
                  <w:sz w:val="18"/>
                  <w:szCs w:val="18"/>
                </w:rPr>
                <w:t>06</w:t>
              </w:r>
            </w:ins>
          </w:p>
        </w:tc>
        <w:tc>
          <w:tcPr>
            <w:tcW w:w="1559" w:type="dxa"/>
            <w:vAlign w:val="bottom"/>
          </w:tcPr>
          <w:p w14:paraId="48C0E6AC" w14:textId="1B4D6624"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ins w:id="490" w:author="Tam, Danny@Energy" w:date="2019-03-22T13:33:00Z"/>
                <w:rFonts w:asciiTheme="minorHAnsi" w:hAnsiTheme="minorHAnsi" w:cstheme="minorHAnsi"/>
                <w:sz w:val="18"/>
                <w:szCs w:val="18"/>
              </w:rPr>
            </w:pPr>
            <w:ins w:id="491" w:author="Tam, Danny@Energy" w:date="2019-03-22T13:35:00Z">
              <w:r>
                <w:rPr>
                  <w:rFonts w:asciiTheme="minorHAnsi" w:hAnsiTheme="minorHAnsi" w:cstheme="minorHAnsi"/>
                  <w:sz w:val="18"/>
                  <w:szCs w:val="18"/>
                </w:rPr>
                <w:t>07</w:t>
              </w:r>
            </w:ins>
          </w:p>
        </w:tc>
        <w:tc>
          <w:tcPr>
            <w:tcW w:w="1179" w:type="dxa"/>
            <w:gridSpan w:val="2"/>
            <w:vAlign w:val="bottom"/>
          </w:tcPr>
          <w:p w14:paraId="2B5E313F" w14:textId="1A3DB2F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ins w:id="492" w:author="Tam, Danny@Energy" w:date="2019-03-22T13:33:00Z"/>
                <w:rFonts w:asciiTheme="minorHAnsi" w:hAnsiTheme="minorHAnsi" w:cstheme="minorHAnsi"/>
                <w:sz w:val="18"/>
                <w:szCs w:val="18"/>
              </w:rPr>
            </w:pPr>
            <w:ins w:id="493" w:author="Tam, Danny@Energy" w:date="2019-03-22T13:35:00Z">
              <w:r>
                <w:rPr>
                  <w:rFonts w:asciiTheme="minorHAnsi" w:hAnsiTheme="minorHAnsi" w:cstheme="minorHAnsi"/>
                  <w:sz w:val="18"/>
                  <w:szCs w:val="18"/>
                </w:rPr>
                <w:t>08</w:t>
              </w:r>
            </w:ins>
          </w:p>
        </w:tc>
        <w:tc>
          <w:tcPr>
            <w:tcW w:w="2107" w:type="dxa"/>
            <w:vAlign w:val="bottom"/>
          </w:tcPr>
          <w:p w14:paraId="579412C8" w14:textId="39DA6E5C"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ins w:id="494" w:author="Tam, Danny@Energy" w:date="2019-03-22T13:33:00Z"/>
                <w:rFonts w:asciiTheme="minorHAnsi" w:hAnsiTheme="minorHAnsi" w:cstheme="minorHAnsi"/>
                <w:sz w:val="18"/>
                <w:szCs w:val="18"/>
              </w:rPr>
            </w:pPr>
            <w:ins w:id="495" w:author="Tam, Danny@Energy" w:date="2019-03-22T13:35:00Z">
              <w:r>
                <w:rPr>
                  <w:rFonts w:asciiTheme="minorHAnsi" w:hAnsiTheme="minorHAnsi" w:cstheme="minorHAnsi"/>
                  <w:sz w:val="18"/>
                  <w:szCs w:val="18"/>
                </w:rPr>
                <w:t>09</w:t>
              </w:r>
            </w:ins>
          </w:p>
        </w:tc>
        <w:tc>
          <w:tcPr>
            <w:tcW w:w="2064" w:type="dxa"/>
            <w:vAlign w:val="bottom"/>
          </w:tcPr>
          <w:p w14:paraId="66A154C7" w14:textId="26BBF84E"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ins w:id="496" w:author="Tam, Danny@Energy" w:date="2019-03-22T13:33:00Z"/>
                <w:rFonts w:asciiTheme="minorHAnsi" w:hAnsiTheme="minorHAnsi" w:cstheme="minorHAnsi"/>
                <w:sz w:val="18"/>
                <w:szCs w:val="18"/>
              </w:rPr>
            </w:pPr>
            <w:ins w:id="497" w:author="Tam, Danny@Energy" w:date="2019-03-22T13:36:00Z">
              <w:r>
                <w:rPr>
                  <w:rFonts w:asciiTheme="minorHAnsi" w:hAnsiTheme="minorHAnsi" w:cstheme="minorHAnsi"/>
                  <w:sz w:val="18"/>
                  <w:szCs w:val="18"/>
                </w:rPr>
                <w:t>10</w:t>
              </w:r>
            </w:ins>
          </w:p>
        </w:tc>
        <w:tc>
          <w:tcPr>
            <w:tcW w:w="1734" w:type="dxa"/>
            <w:vAlign w:val="bottom"/>
          </w:tcPr>
          <w:p w14:paraId="563E3321" w14:textId="5C7F4776"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ins w:id="498" w:author="Tam, Danny@Energy" w:date="2019-03-22T13:33:00Z"/>
                <w:rFonts w:asciiTheme="minorHAnsi" w:hAnsiTheme="minorHAnsi" w:cstheme="minorHAnsi"/>
                <w:sz w:val="18"/>
                <w:szCs w:val="18"/>
              </w:rPr>
            </w:pPr>
            <w:ins w:id="499" w:author="Tam, Danny@Energy" w:date="2019-03-22T13:36:00Z">
              <w:r>
                <w:rPr>
                  <w:rFonts w:asciiTheme="minorHAnsi" w:hAnsiTheme="minorHAnsi" w:cstheme="minorHAnsi"/>
                  <w:sz w:val="18"/>
                  <w:szCs w:val="18"/>
                </w:rPr>
                <w:t>11</w:t>
              </w:r>
            </w:ins>
          </w:p>
        </w:tc>
      </w:tr>
      <w:tr w:rsidR="00C16194" w:rsidRPr="00323F2C" w14:paraId="4FEA8DFE" w14:textId="77777777" w:rsidTr="00A57683">
        <w:trPr>
          <w:trHeight w:val="144"/>
        </w:trPr>
        <w:tc>
          <w:tcPr>
            <w:tcW w:w="1140" w:type="dxa"/>
            <w:vAlign w:val="bottom"/>
          </w:tcPr>
          <w:p w14:paraId="68540770" w14:textId="0BB05FD8"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ins w:id="500" w:author="Smith, Alexis@Energy" w:date="2019-03-21T13:11:00Z"/>
                <w:rFonts w:asciiTheme="minorHAnsi" w:hAnsiTheme="minorHAnsi" w:cstheme="minorHAnsi"/>
                <w:sz w:val="18"/>
                <w:szCs w:val="18"/>
              </w:rPr>
            </w:pPr>
            <w:ins w:id="501" w:author="Smith, Alexis@Energy" w:date="2019-03-21T13:14:00Z">
              <w:r>
                <w:rPr>
                  <w:rFonts w:asciiTheme="minorHAnsi" w:hAnsiTheme="minorHAnsi" w:cstheme="minorHAnsi"/>
                  <w:sz w:val="18"/>
                  <w:szCs w:val="18"/>
                </w:rPr>
                <w:t>System ID/Name</w:t>
              </w:r>
            </w:ins>
          </w:p>
        </w:tc>
        <w:tc>
          <w:tcPr>
            <w:tcW w:w="1233" w:type="dxa"/>
            <w:gridSpan w:val="2"/>
            <w:vAlign w:val="bottom"/>
          </w:tcPr>
          <w:p w14:paraId="2F42BE11" w14:textId="08EF887E"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Manufacturer</w:t>
            </w:r>
          </w:p>
        </w:tc>
        <w:tc>
          <w:tcPr>
            <w:tcW w:w="1559" w:type="dxa"/>
            <w:vAlign w:val="bottom"/>
          </w:tcPr>
          <w:p w14:paraId="2E8268CB" w14:textId="223F253B"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xml:space="preserve">Model </w:t>
            </w:r>
            <w:r>
              <w:rPr>
                <w:rFonts w:asciiTheme="minorHAnsi" w:hAnsiTheme="minorHAnsi" w:cstheme="minorHAnsi"/>
                <w:sz w:val="18"/>
                <w:szCs w:val="18"/>
              </w:rPr>
              <w:t>Number</w:t>
            </w:r>
          </w:p>
        </w:tc>
        <w:tc>
          <w:tcPr>
            <w:tcW w:w="1179" w:type="dxa"/>
            <w:gridSpan w:val="2"/>
            <w:vAlign w:val="bottom"/>
          </w:tcPr>
          <w:p w14:paraId="5BFB0CAF" w14:textId="6B83FDDB"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2107" w:type="dxa"/>
            <w:vAlign w:val="bottom"/>
          </w:tcPr>
          <w:p w14:paraId="4C96FEF5" w14:textId="5D71197E"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Installation Configuration</w:t>
            </w:r>
          </w:p>
        </w:tc>
        <w:tc>
          <w:tcPr>
            <w:tcW w:w="2064" w:type="dxa"/>
            <w:vAlign w:val="bottom"/>
          </w:tcPr>
          <w:p w14:paraId="57BFED18"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c>
          <w:tcPr>
            <w:tcW w:w="1734" w:type="dxa"/>
            <w:vAlign w:val="bottom"/>
          </w:tcPr>
          <w:p w14:paraId="23DF372E" w14:textId="77777777" w:rsidR="00C16194"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DWHR System Certified by CEC</w:t>
            </w:r>
          </w:p>
          <w:p w14:paraId="78F7A7BA" w14:textId="44120AA3"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(Yes/No)</w:t>
            </w:r>
          </w:p>
        </w:tc>
      </w:tr>
      <w:tr w:rsidR="00C16194" w:rsidRPr="00323F2C" w14:paraId="0CFF93EB" w14:textId="77777777" w:rsidTr="00A57683">
        <w:trPr>
          <w:trHeight w:val="188"/>
        </w:trPr>
        <w:tc>
          <w:tcPr>
            <w:tcW w:w="1140" w:type="dxa"/>
          </w:tcPr>
          <w:p w14:paraId="09E6E542" w14:textId="55865595" w:rsidR="00C16194" w:rsidRPr="009D79A7" w:rsidRDefault="00F349F6" w:rsidP="00C16194">
            <w:pPr>
              <w:keepNext/>
              <w:tabs>
                <w:tab w:val="left" w:pos="2160"/>
                <w:tab w:val="left" w:pos="2700"/>
                <w:tab w:val="left" w:pos="3420"/>
                <w:tab w:val="left" w:pos="3780"/>
                <w:tab w:val="left" w:pos="5760"/>
                <w:tab w:val="left" w:pos="7212"/>
              </w:tabs>
              <w:spacing w:after="0" w:line="240" w:lineRule="auto"/>
              <w:jc w:val="center"/>
              <w:rPr>
                <w:ins w:id="502" w:author="Smith, Alexis@Energy" w:date="2019-03-21T13:11:00Z"/>
                <w:rFonts w:asciiTheme="minorHAnsi" w:eastAsia="Times New Roman" w:hAnsiTheme="minorHAnsi" w:cstheme="minorHAnsi"/>
                <w:sz w:val="18"/>
                <w:szCs w:val="18"/>
              </w:rPr>
            </w:pPr>
            <w:ins w:id="503" w:author="Smith, Alexis@Energy" w:date="2019-03-21T13:15:00Z">
              <w:r>
                <w:rPr>
                  <w:rFonts w:asciiTheme="minorHAnsi" w:eastAsia="Times New Roman" w:hAnsiTheme="minorHAnsi" w:cstheme="minorHAnsi"/>
                  <w:sz w:val="18"/>
                  <w:szCs w:val="18"/>
                </w:rPr>
                <w:t>&lt;&lt;Reference value from A02</w:t>
              </w:r>
              <w:r w:rsidR="00C16194">
                <w:rPr>
                  <w:rFonts w:asciiTheme="minorHAnsi" w:eastAsia="Times New Roman" w:hAnsiTheme="minorHAnsi" w:cstheme="minorHAnsi"/>
                  <w:sz w:val="18"/>
                  <w:szCs w:val="18"/>
                </w:rPr>
                <w:t>&gt;&gt;</w:t>
              </w:r>
            </w:ins>
          </w:p>
        </w:tc>
        <w:tc>
          <w:tcPr>
            <w:tcW w:w="1233" w:type="dxa"/>
            <w:gridSpan w:val="2"/>
          </w:tcPr>
          <w:p w14:paraId="74563A30" w14:textId="7AAE4055"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559" w:type="dxa"/>
          </w:tcPr>
          <w:p w14:paraId="2B033960" w14:textId="6D0A631F"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179" w:type="dxa"/>
            <w:gridSpan w:val="2"/>
          </w:tcPr>
          <w:p w14:paraId="35BCEE1E" w14:textId="13FF7D5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w:t>
            </w:r>
            <w:ins w:id="504" w:author="Tam, Danny@Energy [2]" w:date="2019-03-25T16:19:00Z">
              <w:r w:rsidR="00976C25">
                <w:rPr>
                  <w:rFonts w:asciiTheme="minorHAnsi" w:eastAsia="Times New Roman" w:hAnsiTheme="minorHAnsi" w:cstheme="minorHAnsi"/>
                  <w:sz w:val="18"/>
                  <w:szCs w:val="18"/>
                </w:rPr>
                <w:t xml:space="preserve">value ≥ Rated Effectiveness in I02, </w:t>
              </w:r>
            </w:ins>
            <w:r>
              <w:rPr>
                <w:rFonts w:asciiTheme="minorHAnsi" w:eastAsia="Times New Roman" w:hAnsiTheme="minorHAnsi" w:cstheme="minorHAnsi"/>
                <w:sz w:val="18"/>
                <w:szCs w:val="18"/>
              </w:rPr>
              <w:t xml:space="preserve">range check: 0.42≤I03&lt;1 </w:t>
            </w:r>
            <w:r w:rsidRPr="009D79A7">
              <w:rPr>
                <w:rFonts w:asciiTheme="minorHAnsi" w:eastAsia="Times New Roman" w:hAnsiTheme="minorHAnsi" w:cstheme="minorHAnsi"/>
                <w:sz w:val="18"/>
                <w:szCs w:val="18"/>
              </w:rPr>
              <w:t>&gt;&gt;</w:t>
            </w:r>
          </w:p>
        </w:tc>
        <w:tc>
          <w:tcPr>
            <w:tcW w:w="2107" w:type="dxa"/>
          </w:tcPr>
          <w:p w14:paraId="4937259A" w14:textId="272CA5B2" w:rsidR="00C16194" w:rsidRDefault="00C16194" w:rsidP="00C16194">
            <w:pPr>
              <w:keepNext/>
              <w:tabs>
                <w:tab w:val="left" w:pos="2160"/>
                <w:tab w:val="left" w:pos="2700"/>
                <w:tab w:val="left" w:pos="3420"/>
                <w:tab w:val="left" w:pos="3780"/>
                <w:tab w:val="left" w:pos="5760"/>
                <w:tab w:val="left" w:pos="7212"/>
              </w:tabs>
              <w:spacing w:after="0" w:line="240" w:lineRule="auto"/>
              <w:rPr>
                <w:rFonts w:asciiTheme="minorHAnsi" w:hAnsiTheme="minorHAnsi"/>
                <w:sz w:val="18"/>
                <w:szCs w:val="18"/>
              </w:rPr>
            </w:pPr>
            <w:r>
              <w:rPr>
                <w:rFonts w:asciiTheme="minorHAnsi" w:hAnsiTheme="minorHAnsi"/>
                <w:sz w:val="18"/>
                <w:szCs w:val="18"/>
              </w:rPr>
              <w:t>&lt;&lt;</w:t>
            </w:r>
            <w:ins w:id="505" w:author="Tam, Danny@Energy [2]" w:date="2019-03-25T16:18:00Z">
              <w:r w:rsidR="00976C25">
                <w:rPr>
                  <w:rFonts w:asciiTheme="minorHAnsi" w:hAnsiTheme="minorHAnsi"/>
                  <w:sz w:val="18"/>
                  <w:szCs w:val="18"/>
                </w:rPr>
                <w:t xml:space="preserve">If performance, reference value from I03.  If prescriptive, </w:t>
              </w:r>
            </w:ins>
            <w:r w:rsidRPr="00FE60ED">
              <w:rPr>
                <w:rFonts w:asciiTheme="minorHAnsi" w:hAnsiTheme="minorHAnsi"/>
                <w:sz w:val="18"/>
                <w:szCs w:val="18"/>
              </w:rPr>
              <w:t>user pick from list:</w:t>
            </w:r>
          </w:p>
          <w:p w14:paraId="5D97E0E2" w14:textId="77777777" w:rsidR="00C16194" w:rsidRPr="005A5077" w:rsidRDefault="00C16194" w:rsidP="00C16194">
            <w:pPr>
              <w:pStyle w:val="ListParagraph"/>
              <w:keepNext/>
              <w:numPr>
                <w:ilvl w:val="0"/>
                <w:numId w:val="11"/>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22802071" w14:textId="77777777" w:rsidR="00C16194" w:rsidRDefault="00C16194" w:rsidP="00C16194">
            <w:pPr>
              <w:pStyle w:val="ListParagraph"/>
              <w:keepNext/>
              <w:numPr>
                <w:ilvl w:val="0"/>
                <w:numId w:val="11"/>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42F795CE" w14:textId="4B0CF01E" w:rsidR="00C16194" w:rsidRPr="009D79A7" w:rsidRDefault="00C16194" w:rsidP="00C16194">
            <w:pPr>
              <w:pStyle w:val="ListParagraph"/>
              <w:keepNext/>
              <w:numPr>
                <w:ilvl w:val="0"/>
                <w:numId w:val="11"/>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p>
        </w:tc>
        <w:tc>
          <w:tcPr>
            <w:tcW w:w="2064" w:type="dxa"/>
          </w:tcPr>
          <w:p w14:paraId="2F3AE271" w14:textId="532235C8" w:rsidR="00C16194" w:rsidRPr="009D79A7" w:rsidRDefault="00C16194" w:rsidP="00976C25">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w:t>
            </w:r>
            <w:ins w:id="506" w:author="Tam, Danny@Energy [2]" w:date="2019-03-25T16:19:00Z">
              <w:r w:rsidR="00976C25">
                <w:rPr>
                  <w:rFonts w:asciiTheme="minorHAnsi" w:hAnsiTheme="minorHAnsi"/>
                  <w:sz w:val="18"/>
                  <w:szCs w:val="18"/>
                </w:rPr>
                <w:t xml:space="preserve"> If performance, reference value from I0</w:t>
              </w:r>
            </w:ins>
            <w:ins w:id="507" w:author="Tam, Danny@Energy [2]" w:date="2019-03-25T16:20:00Z">
              <w:r w:rsidR="00976C25">
                <w:rPr>
                  <w:rFonts w:asciiTheme="minorHAnsi" w:hAnsiTheme="minorHAnsi"/>
                  <w:sz w:val="18"/>
                  <w:szCs w:val="18"/>
                </w:rPr>
                <w:t>4</w:t>
              </w:r>
            </w:ins>
            <w:ins w:id="508" w:author="Tam, Danny@Energy [2]" w:date="2019-03-25T16:19:00Z">
              <w:r w:rsidR="00976C25">
                <w:rPr>
                  <w:rFonts w:asciiTheme="minorHAnsi" w:hAnsiTheme="minorHAnsi"/>
                  <w:sz w:val="18"/>
                  <w:szCs w:val="18"/>
                </w:rPr>
                <w:t xml:space="preserve">.  If prescriptive, </w:t>
              </w:r>
            </w:ins>
            <w:r w:rsidRPr="009D79A7">
              <w:rPr>
                <w:rFonts w:asciiTheme="minorHAnsi" w:eastAsia="Times New Roman" w:hAnsiTheme="minorHAnsi" w:cstheme="minorHAnsi"/>
                <w:sz w:val="18"/>
                <w:szCs w:val="18"/>
              </w:rPr>
              <w:t>User input</w:t>
            </w:r>
            <w:r>
              <w:rPr>
                <w:rFonts w:asciiTheme="minorHAnsi" w:eastAsia="Times New Roman" w:hAnsiTheme="minorHAnsi" w:cstheme="minorHAnsi"/>
                <w:sz w:val="18"/>
                <w:szCs w:val="18"/>
              </w:rPr>
              <w:t xml:space="preserve">, range check: 0&lt;I06≤100 </w:t>
            </w:r>
            <w:r w:rsidRPr="009D79A7">
              <w:rPr>
                <w:rFonts w:asciiTheme="minorHAnsi" w:eastAsia="Times New Roman" w:hAnsiTheme="minorHAnsi" w:cstheme="minorHAnsi"/>
                <w:sz w:val="18"/>
                <w:szCs w:val="18"/>
              </w:rPr>
              <w:t>&gt;&gt;</w:t>
            </w:r>
          </w:p>
        </w:tc>
        <w:tc>
          <w:tcPr>
            <w:tcW w:w="1734" w:type="dxa"/>
          </w:tcPr>
          <w:p w14:paraId="010DE464" w14:textId="41AEA7F4"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&lt;&lt;user select from list: Yes or No&gt;&gt;</w:t>
            </w:r>
          </w:p>
        </w:tc>
      </w:tr>
      <w:tr w:rsidR="00C16194" w:rsidRPr="00323F2C" w14:paraId="6FCEBAFC" w14:textId="77777777" w:rsidTr="00A57683">
        <w:trPr>
          <w:trHeight w:val="188"/>
        </w:trPr>
        <w:tc>
          <w:tcPr>
            <w:tcW w:w="1140" w:type="dxa"/>
          </w:tcPr>
          <w:p w14:paraId="65401A00"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ins w:id="509" w:author="Smith, Alexis@Energy" w:date="2019-03-21T13:11:00Z"/>
                <w:rFonts w:asciiTheme="minorHAnsi" w:eastAsia="Times New Roman" w:hAnsiTheme="minorHAnsi" w:cstheme="minorHAnsi"/>
                <w:sz w:val="18"/>
                <w:szCs w:val="18"/>
              </w:rPr>
            </w:pPr>
          </w:p>
        </w:tc>
        <w:tc>
          <w:tcPr>
            <w:tcW w:w="1233" w:type="dxa"/>
            <w:gridSpan w:val="2"/>
          </w:tcPr>
          <w:p w14:paraId="657FC3C9" w14:textId="79F5C980"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59" w:type="dxa"/>
          </w:tcPr>
          <w:p w14:paraId="7186D494"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9" w:type="dxa"/>
            <w:gridSpan w:val="2"/>
          </w:tcPr>
          <w:p w14:paraId="5C961472"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107" w:type="dxa"/>
          </w:tcPr>
          <w:p w14:paraId="049B3BCD"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064" w:type="dxa"/>
          </w:tcPr>
          <w:p w14:paraId="5251C78B"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734" w:type="dxa"/>
          </w:tcPr>
          <w:p w14:paraId="2660EF72"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C16194" w:rsidRPr="00323F2C" w14:paraId="13372191" w14:textId="77777777" w:rsidTr="00EE7C97">
        <w:trPr>
          <w:trHeight w:val="188"/>
        </w:trPr>
        <w:tc>
          <w:tcPr>
            <w:tcW w:w="1140" w:type="dxa"/>
          </w:tcPr>
          <w:p w14:paraId="125D28B5" w14:textId="1EBD5926" w:rsidR="00C16194"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ins w:id="510" w:author="Smith, Alexis@Energy" w:date="2019-03-21T13:12:00Z">
              <w:del w:id="511" w:author="Tam, Danny@Energy [2]" w:date="2019-03-25T15:54:00Z">
                <w:r w:rsidDel="00C16194">
                  <w:rPr>
                    <w:rFonts w:asciiTheme="minorHAnsi" w:eastAsia="Times New Roman" w:hAnsiTheme="minorHAnsi" w:cstheme="minorHAnsi"/>
                    <w:sz w:val="18"/>
                    <w:szCs w:val="18"/>
                  </w:rPr>
                  <w:delText>08</w:delText>
                </w:r>
              </w:del>
            </w:ins>
            <w:ins w:id="512" w:author="Tam, Danny@Energy [2]" w:date="2019-03-25T15:54:00Z">
              <w:r>
                <w:rPr>
                  <w:rFonts w:asciiTheme="minorHAnsi" w:eastAsia="Times New Roman" w:hAnsiTheme="minorHAnsi" w:cstheme="minorHAnsi"/>
                  <w:sz w:val="18"/>
                  <w:szCs w:val="18"/>
                </w:rPr>
                <w:t>12</w:t>
              </w:r>
            </w:ins>
          </w:p>
        </w:tc>
        <w:tc>
          <w:tcPr>
            <w:tcW w:w="9876" w:type="dxa"/>
            <w:gridSpan w:val="8"/>
          </w:tcPr>
          <w:p w14:paraId="453EBF21" w14:textId="6F5A546C" w:rsidR="00C16194" w:rsidRPr="009D79A7" w:rsidRDefault="00C16194" w:rsidP="00C16194">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For water heating system serving a single dwelling, the DWHR system shall, at the minimum, recover heat from the master bathroom shower and must transfer that heat either back to the respective shower</w:t>
            </w:r>
            <w:r>
              <w:rPr>
                <w:rFonts w:asciiTheme="minorHAnsi" w:hAnsiTheme="minorHAnsi" w:cstheme="minorHAnsi"/>
                <w:sz w:val="18"/>
                <w:szCs w:val="18"/>
              </w:rPr>
              <w:t>(</w:t>
            </w:r>
            <w:r w:rsidRPr="00935859">
              <w:rPr>
                <w:rFonts w:asciiTheme="minorHAnsi" w:hAnsiTheme="minorHAnsi" w:cstheme="minorHAnsi"/>
                <w:sz w:val="18"/>
                <w:szCs w:val="18"/>
              </w:rPr>
              <w:t>s</w:t>
            </w:r>
            <w:r>
              <w:rPr>
                <w:rFonts w:asciiTheme="minorHAnsi" w:hAnsiTheme="minorHAnsi" w:cstheme="minorHAnsi"/>
                <w:sz w:val="18"/>
                <w:szCs w:val="18"/>
              </w:rPr>
              <w:t>)</w:t>
            </w:r>
            <w:r w:rsidRPr="00935859">
              <w:rPr>
                <w:rFonts w:asciiTheme="minorHAnsi" w:hAnsiTheme="minorHAnsi" w:cstheme="minorHAnsi"/>
                <w:sz w:val="18"/>
                <w:szCs w:val="18"/>
              </w:rPr>
              <w:t xml:space="preserve"> or the water heater.</w:t>
            </w:r>
          </w:p>
        </w:tc>
      </w:tr>
      <w:tr w:rsidR="00C16194" w:rsidRPr="00323F2C" w14:paraId="56DA45F1" w14:textId="77777777" w:rsidTr="00EE7C97">
        <w:trPr>
          <w:trHeight w:val="188"/>
        </w:trPr>
        <w:tc>
          <w:tcPr>
            <w:tcW w:w="1140" w:type="dxa"/>
          </w:tcPr>
          <w:p w14:paraId="6D8B6115" w14:textId="11863BC9" w:rsidR="00C16194" w:rsidRDefault="00C16194" w:rsidP="00C16194">
            <w:pPr>
              <w:keepNext/>
              <w:tabs>
                <w:tab w:val="left" w:pos="2160"/>
                <w:tab w:val="left" w:pos="2700"/>
                <w:tab w:val="left" w:pos="3420"/>
                <w:tab w:val="left" w:pos="3780"/>
                <w:tab w:val="left" w:pos="5760"/>
                <w:tab w:val="left" w:pos="7212"/>
              </w:tabs>
              <w:spacing w:after="0" w:line="240" w:lineRule="auto"/>
              <w:jc w:val="center"/>
              <w:rPr>
                <w:ins w:id="513" w:author="Smith, Alexis@Energy" w:date="2019-03-21T13:11:00Z"/>
                <w:rFonts w:asciiTheme="minorHAnsi" w:eastAsia="Times New Roman" w:hAnsiTheme="minorHAnsi" w:cstheme="minorHAnsi"/>
                <w:sz w:val="18"/>
                <w:szCs w:val="18"/>
              </w:rPr>
            </w:pPr>
            <w:ins w:id="514" w:author="Smith, Alexis@Energy" w:date="2019-03-21T13:12:00Z">
              <w:del w:id="515" w:author="Tam, Danny@Energy [2]" w:date="2019-03-25T15:54:00Z">
                <w:r w:rsidDel="00C16194">
                  <w:rPr>
                    <w:rFonts w:asciiTheme="minorHAnsi" w:eastAsia="Times New Roman" w:hAnsiTheme="minorHAnsi" w:cstheme="minorHAnsi"/>
                    <w:sz w:val="18"/>
                    <w:szCs w:val="18"/>
                  </w:rPr>
                  <w:delText>09</w:delText>
                </w:r>
              </w:del>
            </w:ins>
            <w:ins w:id="516" w:author="Tam, Danny@Energy [2]" w:date="2019-03-25T15:54:00Z">
              <w:r>
                <w:rPr>
                  <w:rFonts w:asciiTheme="minorHAnsi" w:eastAsia="Times New Roman" w:hAnsiTheme="minorHAnsi" w:cstheme="minorHAnsi"/>
                  <w:sz w:val="18"/>
                  <w:szCs w:val="18"/>
                </w:rPr>
                <w:t>13</w:t>
              </w:r>
            </w:ins>
          </w:p>
        </w:tc>
        <w:tc>
          <w:tcPr>
            <w:tcW w:w="9876" w:type="dxa"/>
            <w:gridSpan w:val="8"/>
          </w:tcPr>
          <w:p w14:paraId="4CE3B66D" w14:textId="0F4C135B" w:rsidR="00C16194" w:rsidRPr="009D79A7" w:rsidRDefault="00C16194" w:rsidP="00C16194">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transfer that heat either back to all the respective showers or the water heater.</w:t>
            </w:r>
          </w:p>
        </w:tc>
      </w:tr>
      <w:tr w:rsidR="00C16194" w:rsidRPr="00323F2C" w14:paraId="65A75D61" w14:textId="77777777" w:rsidTr="00EE7C97">
        <w:trPr>
          <w:trHeight w:val="188"/>
        </w:trPr>
        <w:tc>
          <w:tcPr>
            <w:tcW w:w="1140" w:type="dxa"/>
          </w:tcPr>
          <w:p w14:paraId="1CD0DFEC" w14:textId="69F30D7B" w:rsidR="00C16194" w:rsidRDefault="00C16194" w:rsidP="00C16194">
            <w:pPr>
              <w:keepNext/>
              <w:tabs>
                <w:tab w:val="left" w:pos="2160"/>
                <w:tab w:val="left" w:pos="2700"/>
                <w:tab w:val="left" w:pos="3420"/>
                <w:tab w:val="left" w:pos="3780"/>
                <w:tab w:val="left" w:pos="5760"/>
                <w:tab w:val="left" w:pos="7212"/>
              </w:tabs>
              <w:spacing w:after="0" w:line="240" w:lineRule="auto"/>
              <w:jc w:val="center"/>
              <w:rPr>
                <w:ins w:id="517" w:author="Smith, Alexis@Energy" w:date="2019-03-21T13:11:00Z"/>
                <w:rFonts w:asciiTheme="minorHAnsi" w:eastAsia="Times New Roman" w:hAnsiTheme="minorHAnsi" w:cstheme="minorHAnsi"/>
                <w:sz w:val="18"/>
                <w:szCs w:val="18"/>
              </w:rPr>
            </w:pPr>
            <w:ins w:id="518" w:author="Smith, Alexis@Energy" w:date="2019-03-21T13:12:00Z">
              <w:del w:id="519" w:author="Tam, Danny@Energy [2]" w:date="2019-03-25T15:54:00Z">
                <w:r w:rsidDel="00C16194">
                  <w:rPr>
                    <w:rFonts w:asciiTheme="minorHAnsi" w:eastAsia="Times New Roman" w:hAnsiTheme="minorHAnsi" w:cstheme="minorHAnsi"/>
                    <w:sz w:val="18"/>
                    <w:szCs w:val="18"/>
                  </w:rPr>
                  <w:delText>10</w:delText>
                </w:r>
              </w:del>
            </w:ins>
            <w:ins w:id="520" w:author="Tam, Danny@Energy [2]" w:date="2019-03-25T15:54:00Z">
              <w:r>
                <w:rPr>
                  <w:rFonts w:asciiTheme="minorHAnsi" w:eastAsia="Times New Roman" w:hAnsiTheme="minorHAnsi" w:cstheme="minorHAnsi"/>
                  <w:sz w:val="18"/>
                  <w:szCs w:val="18"/>
                </w:rPr>
                <w:t>14</w:t>
              </w:r>
            </w:ins>
          </w:p>
        </w:tc>
        <w:tc>
          <w:tcPr>
            <w:tcW w:w="9876" w:type="dxa"/>
            <w:gridSpan w:val="8"/>
          </w:tcPr>
          <w:p w14:paraId="64427C4C" w14:textId="39E19848" w:rsidR="00C16194" w:rsidRPr="00935859" w:rsidRDefault="00C16194" w:rsidP="00C16194">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The DWHR unit(s) shall be installed within 1 degree of the rated slope.  Sloped DWHR shall have a minimum lengthwise slope of 1 degree.  The lateral level tolerance shall be within plus or minus 1 degree.</w:t>
            </w:r>
          </w:p>
        </w:tc>
      </w:tr>
      <w:tr w:rsidR="00C16194" w:rsidRPr="00323F2C" w14:paraId="2897199D" w14:textId="77777777" w:rsidTr="0014411D">
        <w:trPr>
          <w:trHeight w:val="260"/>
        </w:trPr>
        <w:tc>
          <w:tcPr>
            <w:tcW w:w="11016" w:type="dxa"/>
            <w:gridSpan w:val="9"/>
          </w:tcPr>
          <w:p w14:paraId="43DA4BB4" w14:textId="142B266C" w:rsidR="00C16194" w:rsidRPr="009D79A7" w:rsidRDefault="00C16194" w:rsidP="00C16194">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DF3388">
              <w:rPr>
                <w:rFonts w:asciiTheme="minorHAnsi" w:eastAsiaTheme="minorEastAsia" w:hAnsiTheme="minorHAnsi" w:cstheme="minorHAnsi"/>
                <w:b/>
                <w:sz w:val="18"/>
                <w:szCs w:val="18"/>
              </w:rPr>
              <w:t xml:space="preserve">The responsible person’s </w:t>
            </w:r>
            <w:r w:rsidRPr="003027B1">
              <w:rPr>
                <w:rFonts w:asciiTheme="minorHAnsi" w:eastAsiaTheme="minorEastAsia" w:hAnsiTheme="minorHAnsi" w:cstheme="minorHAnsi"/>
                <w:b/>
                <w:sz w:val="18"/>
                <w:szCs w:val="18"/>
              </w:rPr>
              <w:t>signature on this compliance document affirms that all applicable requirements in this table have been met.</w:t>
            </w:r>
            <w:r w:rsidRPr="009D79A7">
              <w:rPr>
                <w:rFonts w:asciiTheme="minorHAnsi" w:hAnsiTheme="minorHAnsi" w:cstheme="minorHAnsi"/>
                <w:b/>
                <w:sz w:val="18"/>
                <w:szCs w:val="18"/>
              </w:rPr>
              <w:t xml:space="preserve">  </w:t>
            </w:r>
          </w:p>
        </w:tc>
      </w:tr>
    </w:tbl>
    <w:p w14:paraId="7D07AA51" w14:textId="0E06DBE7" w:rsidR="00E65CD8" w:rsidRPr="00236F4B" w:rsidRDefault="00E65CD8" w:rsidP="00411887">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10439"/>
      </w:tblGrid>
      <w:tr w:rsidR="000E1685" w:rsidRPr="00323F2C" w14:paraId="0F7F46AF" w14:textId="77777777" w:rsidTr="00236F4B">
        <w:trPr>
          <w:trHeight w:hRule="exact" w:val="712"/>
          <w:tblHeader/>
        </w:trPr>
        <w:tc>
          <w:tcPr>
            <w:tcW w:w="11016" w:type="dxa"/>
            <w:gridSpan w:val="2"/>
            <w:tcBorders>
              <w:bottom w:val="single" w:sz="4" w:space="0" w:color="auto"/>
            </w:tcBorders>
          </w:tcPr>
          <w:p w14:paraId="0F7F46AB" w14:textId="0568F99E" w:rsidR="000E1685" w:rsidRPr="00236F4B" w:rsidRDefault="00641F8E" w:rsidP="000E1685">
            <w:pPr>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B04692" w:rsidRPr="00236F4B">
              <w:rPr>
                <w:rFonts w:asciiTheme="minorHAnsi" w:hAnsiTheme="minorHAnsi" w:cstheme="minorHAnsi"/>
                <w:b/>
                <w:sz w:val="18"/>
                <w:szCs w:val="18"/>
              </w:rPr>
              <w:t>.</w:t>
            </w:r>
            <w:r w:rsidR="000E1685" w:rsidRPr="00236F4B">
              <w:rPr>
                <w:rFonts w:asciiTheme="minorHAnsi" w:hAnsiTheme="minorHAnsi" w:cstheme="minorHAnsi"/>
                <w:b/>
                <w:sz w:val="18"/>
                <w:szCs w:val="18"/>
              </w:rPr>
              <w:t xml:space="preserve"> HERS-Verified Pipe Insulation </w:t>
            </w:r>
            <w:r w:rsidR="0065796D" w:rsidRPr="00236F4B">
              <w:rPr>
                <w:rFonts w:asciiTheme="minorHAnsi" w:hAnsiTheme="minorHAnsi" w:cstheme="minorHAnsi"/>
                <w:b/>
                <w:sz w:val="18"/>
                <w:szCs w:val="18"/>
              </w:rPr>
              <w:t>Credit</w:t>
            </w:r>
            <w:r w:rsidR="001938BC" w:rsidRPr="00236F4B">
              <w:rPr>
                <w:rFonts w:asciiTheme="minorHAnsi" w:hAnsiTheme="minorHAnsi" w:cstheme="minorHAnsi"/>
                <w:b/>
                <w:sz w:val="18"/>
                <w:szCs w:val="18"/>
              </w:rPr>
              <w:t xml:space="preserve"> Requirements</w:t>
            </w:r>
            <w:r w:rsidR="00B04692" w:rsidRPr="00236F4B">
              <w:rPr>
                <w:rFonts w:asciiTheme="minorHAnsi" w:hAnsiTheme="minorHAnsi" w:cstheme="minorHAnsi"/>
                <w:b/>
                <w:sz w:val="18"/>
                <w:szCs w:val="18"/>
              </w:rPr>
              <w:t xml:space="preserve"> </w:t>
            </w:r>
            <w:r w:rsidR="00DF32C1">
              <w:rPr>
                <w:rFonts w:asciiTheme="minorHAnsi" w:hAnsiTheme="minorHAnsi" w:cstheme="minorHAnsi"/>
                <w:b/>
                <w:sz w:val="18"/>
                <w:szCs w:val="18"/>
              </w:rPr>
              <w:t xml:space="preserve">(PIC-H) </w:t>
            </w:r>
            <w:r w:rsidR="00B04692" w:rsidRPr="00A259EF">
              <w:rPr>
                <w:rFonts w:asciiTheme="minorHAnsi" w:hAnsiTheme="minorHAnsi" w:cstheme="minorHAnsi"/>
                <w:sz w:val="18"/>
                <w:szCs w:val="18"/>
              </w:rPr>
              <w:t>(RA3.6.3)</w:t>
            </w:r>
          </w:p>
          <w:p w14:paraId="1E9943C9" w14:textId="77777777" w:rsidR="002E14A5" w:rsidRDefault="001938BC"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Systems that utilize this distribution type shall comply with these requirements</w:t>
            </w:r>
            <w:r w:rsidR="00092950" w:rsidRPr="00236F4B">
              <w:rPr>
                <w:rFonts w:asciiTheme="minorHAnsi" w:hAnsiTheme="minorHAnsi" w:cstheme="minorHAnsi"/>
                <w:sz w:val="18"/>
                <w:szCs w:val="18"/>
              </w:rPr>
              <w:t>.</w:t>
            </w:r>
            <w:r w:rsidR="00641F8E">
              <w:rPr>
                <w:rFonts w:asciiTheme="minorHAnsi" w:hAnsiTheme="minorHAnsi" w:cstheme="minorHAnsi"/>
                <w:sz w:val="18"/>
                <w:szCs w:val="18"/>
              </w:rPr>
              <w:t xml:space="preserve">  </w:t>
            </w:r>
          </w:p>
          <w:p w14:paraId="0F7F46AD" w14:textId="1885841F" w:rsidR="007305A1" w:rsidRPr="00236F4B" w:rsidRDefault="007305A1"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&lt;&lt;If </w:t>
            </w:r>
            <w:r w:rsidR="00F96517" w:rsidRPr="00236F4B">
              <w:rPr>
                <w:rFonts w:asciiTheme="minorHAnsi" w:hAnsiTheme="minorHAnsi" w:cstheme="minorHAnsi"/>
                <w:sz w:val="18"/>
                <w:szCs w:val="18"/>
              </w:rPr>
              <w:t xml:space="preserve">there are no systems in column </w:t>
            </w:r>
            <w:r w:rsidR="00FF28D5">
              <w:rPr>
                <w:rFonts w:asciiTheme="minorHAnsi" w:hAnsiTheme="minorHAnsi" w:cstheme="minorHAnsi"/>
                <w:sz w:val="18"/>
                <w:szCs w:val="18"/>
              </w:rPr>
              <w:t>A</w:t>
            </w:r>
            <w:ins w:id="521" w:author="Smith, Alexis@Energy" w:date="2019-05-10T11:03:00Z">
              <w:r w:rsidR="00F349F6">
                <w:rPr>
                  <w:rFonts w:asciiTheme="minorHAnsi" w:hAnsiTheme="minorHAnsi" w:cstheme="minorHAnsi"/>
                  <w:sz w:val="18"/>
                  <w:szCs w:val="18"/>
                </w:rPr>
                <w:t>10</w:t>
              </w:r>
            </w:ins>
            <w:del w:id="522" w:author="Smith, Alexis@Energy" w:date="2019-05-10T11:03:00Z">
              <w:r w:rsidR="00FF28D5" w:rsidDel="00F349F6">
                <w:rPr>
                  <w:rFonts w:asciiTheme="minorHAnsi" w:hAnsiTheme="minorHAnsi" w:cstheme="minorHAnsi"/>
                  <w:sz w:val="18"/>
                  <w:szCs w:val="18"/>
                </w:rPr>
                <w:delText>09</w:delText>
              </w:r>
            </w:del>
            <w:r w:rsidR="00FF28D5" w:rsidRPr="00236F4B">
              <w:rPr>
                <w:rFonts w:asciiTheme="minorHAnsi" w:hAnsiTheme="minorHAnsi" w:cstheme="minorHAnsi"/>
                <w:sz w:val="18"/>
                <w:szCs w:val="18"/>
              </w:rPr>
              <w:t xml:space="preserve"> </w:t>
            </w:r>
            <w:r w:rsidR="00F96517" w:rsidRPr="00236F4B">
              <w:rPr>
                <w:rFonts w:asciiTheme="minorHAnsi" w:hAnsiTheme="minorHAnsi" w:cstheme="minorHAnsi"/>
                <w:sz w:val="18"/>
                <w:szCs w:val="18"/>
              </w:rPr>
              <w:t>that have a value =</w:t>
            </w:r>
            <w:r w:rsidR="00F4590C" w:rsidRPr="00236F4B">
              <w:rPr>
                <w:rFonts w:asciiTheme="minorHAnsi" w:hAnsiTheme="minorHAnsi" w:cstheme="minorHAnsi"/>
                <w:sz w:val="18"/>
                <w:szCs w:val="18"/>
              </w:rPr>
              <w:t xml:space="preserve"> “</w:t>
            </w:r>
            <w:r w:rsidR="00A82A43" w:rsidRPr="00236F4B">
              <w:rPr>
                <w:rFonts w:asciiTheme="minorHAnsi" w:hAnsiTheme="minorHAnsi" w:cstheme="minorHAnsi"/>
                <w:sz w:val="18"/>
                <w:szCs w:val="18"/>
              </w:rPr>
              <w:t xml:space="preserve">HERS-Verified Pipe Insulation </w:t>
            </w:r>
            <w:r w:rsidR="0065796D" w:rsidRPr="00236F4B">
              <w:rPr>
                <w:rFonts w:asciiTheme="minorHAnsi" w:hAnsiTheme="minorHAnsi" w:cstheme="minorHAnsi"/>
                <w:sz w:val="18"/>
                <w:szCs w:val="18"/>
              </w:rPr>
              <w:t>Credit</w:t>
            </w:r>
            <w:r w:rsidR="00F4590C" w:rsidRPr="00236F4B">
              <w:rPr>
                <w:rFonts w:asciiTheme="minorHAnsi" w:hAnsiTheme="minorHAnsi" w:cstheme="minorHAnsi"/>
                <w:sz w:val="18"/>
                <w:szCs w:val="18"/>
              </w:rPr>
              <w:t>”</w:t>
            </w:r>
            <w:r w:rsidRPr="00236F4B">
              <w:rPr>
                <w:rFonts w:asciiTheme="minorHAnsi" w:hAnsiTheme="minorHAnsi" w:cstheme="minorHAnsi"/>
                <w:sz w:val="18"/>
                <w:szCs w:val="18"/>
              </w:rPr>
              <w:t>, then display the "section does not apply" message</w:t>
            </w:r>
            <w:r w:rsidR="00F4590C" w:rsidRPr="00236F4B">
              <w:rPr>
                <w:rFonts w:asciiTheme="minorHAnsi" w:hAnsiTheme="minorHAnsi" w:cstheme="minorHAnsi"/>
                <w:sz w:val="18"/>
                <w:szCs w:val="18"/>
              </w:rPr>
              <w:t xml:space="preserve">; else display this entire table </w:t>
            </w:r>
            <w:r w:rsidRPr="00236F4B">
              <w:rPr>
                <w:rFonts w:asciiTheme="minorHAnsi" w:hAnsiTheme="minorHAnsi" w:cstheme="minorHAnsi"/>
                <w:sz w:val="18"/>
                <w:szCs w:val="18"/>
              </w:rPr>
              <w:t>&gt;&gt;</w:t>
            </w:r>
          </w:p>
          <w:p w14:paraId="0F7F46AE" w14:textId="77777777" w:rsidR="000E1685" w:rsidRPr="00236F4B" w:rsidRDefault="000E1685" w:rsidP="00064F9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c>
      </w:tr>
      <w:tr w:rsidR="00A956FB" w:rsidRPr="00323F2C" w14:paraId="0F7F46B2" w14:textId="77777777" w:rsidTr="00A956FB">
        <w:trPr>
          <w:trHeight w:hRule="exact" w:val="361"/>
          <w:tblHeader/>
        </w:trPr>
        <w:tc>
          <w:tcPr>
            <w:tcW w:w="577" w:type="dxa"/>
            <w:vAlign w:val="center"/>
          </w:tcPr>
          <w:p w14:paraId="0F7F46B0" w14:textId="77777777" w:rsidR="00A956FB" w:rsidRPr="00236F4B"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01</w:t>
            </w:r>
          </w:p>
        </w:tc>
        <w:tc>
          <w:tcPr>
            <w:tcW w:w="10439" w:type="dxa"/>
            <w:vAlign w:val="center"/>
          </w:tcPr>
          <w:p w14:paraId="0F7F46B1" w14:textId="1E9BDACC" w:rsidR="00A956FB" w:rsidRPr="00236F4B"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Pr>
                <w:rFonts w:asciiTheme="minorHAnsi" w:hAnsiTheme="minorHAnsi" w:cstheme="minorHAnsi"/>
                <w:sz w:val="18"/>
                <w:szCs w:val="18"/>
              </w:rPr>
              <w:t>HERS rater shall perform a visual inspection that a</w:t>
            </w:r>
            <w:r w:rsidRPr="000E6E7E">
              <w:rPr>
                <w:rFonts w:asciiTheme="minorHAnsi" w:hAnsiTheme="minorHAnsi" w:cstheme="minorHAnsi"/>
                <w:sz w:val="18"/>
                <w:szCs w:val="18"/>
              </w:rPr>
              <w:t xml:space="preserve">ll hot water piping </w:t>
            </w:r>
            <w:r w:rsidR="002E14A5">
              <w:rPr>
                <w:rFonts w:asciiTheme="minorHAnsi" w:hAnsiTheme="minorHAnsi" w:cstheme="minorHAnsi"/>
                <w:sz w:val="18"/>
                <w:szCs w:val="18"/>
              </w:rPr>
              <w:t>complies</w:t>
            </w:r>
            <w:r w:rsidR="002E14A5" w:rsidRPr="000E6E7E">
              <w:rPr>
                <w:rFonts w:asciiTheme="minorHAnsi" w:hAnsiTheme="minorHAnsi" w:cstheme="minorHAnsi"/>
                <w:sz w:val="18"/>
                <w:szCs w:val="18"/>
              </w:rPr>
              <w:t xml:space="preserve"> </w:t>
            </w:r>
            <w:r w:rsidRPr="000E6E7E">
              <w:rPr>
                <w:rFonts w:asciiTheme="minorHAnsi" w:hAnsiTheme="minorHAnsi" w:cstheme="minorHAnsi"/>
                <w:sz w:val="18"/>
                <w:szCs w:val="18"/>
              </w:rPr>
              <w:t xml:space="preserve">with the insulation requirements in </w:t>
            </w:r>
            <w:r>
              <w:rPr>
                <w:rFonts w:asciiTheme="minorHAnsi" w:hAnsiTheme="minorHAnsi" w:cstheme="minorHAnsi"/>
                <w:sz w:val="18"/>
                <w:szCs w:val="18"/>
              </w:rPr>
              <w:t>150.0(J).</w:t>
            </w:r>
          </w:p>
        </w:tc>
      </w:tr>
      <w:tr w:rsidR="000E1685" w:rsidRPr="00323F2C" w14:paraId="0F7F46B5" w14:textId="77777777" w:rsidTr="00A956FB">
        <w:trPr>
          <w:trHeight w:hRule="exact" w:val="288"/>
          <w:tblHeader/>
        </w:trPr>
        <w:tc>
          <w:tcPr>
            <w:tcW w:w="11016" w:type="dxa"/>
            <w:gridSpan w:val="2"/>
            <w:tcBorders>
              <w:top w:val="single" w:sz="4" w:space="0" w:color="000000"/>
              <w:left w:val="single" w:sz="4" w:space="0" w:color="000000"/>
              <w:bottom w:val="single" w:sz="4" w:space="0" w:color="auto"/>
              <w:right w:val="single" w:sz="4" w:space="0" w:color="000000"/>
            </w:tcBorders>
          </w:tcPr>
          <w:p w14:paraId="0F7F46B3" w14:textId="77777777" w:rsidR="000E1685" w:rsidRPr="000849F0" w:rsidRDefault="000E1685" w:rsidP="00AE6068">
            <w:pPr>
              <w:spacing w:after="0" w:line="240" w:lineRule="auto"/>
              <w:rPr>
                <w:rFonts w:asciiTheme="minorHAnsi" w:hAnsiTheme="minorHAnsi" w:cstheme="minorHAnsi"/>
                <w:b/>
                <w:sz w:val="18"/>
                <w:szCs w:val="18"/>
              </w:rPr>
            </w:pPr>
            <w:r w:rsidRPr="003027B1">
              <w:rPr>
                <w:rFonts w:asciiTheme="minorHAnsi" w:hAnsiTheme="minorHAnsi" w:cstheme="minorHAnsi"/>
                <w:b/>
                <w:sz w:val="18"/>
                <w:szCs w:val="18"/>
              </w:rPr>
              <w:t xml:space="preserve">The responsible person’s signature on this compliance document affirms that all applicable requirements in this table have been met.  </w:t>
            </w:r>
          </w:p>
          <w:p w14:paraId="0F7F46B4" w14:textId="77777777" w:rsidR="000E1685" w:rsidRPr="001E3511" w:rsidRDefault="000E1685" w:rsidP="00AE6068">
            <w:pPr>
              <w:spacing w:after="0" w:line="240" w:lineRule="auto"/>
              <w:rPr>
                <w:rFonts w:asciiTheme="minorHAnsi" w:hAnsiTheme="minorHAnsi" w:cstheme="minorHAnsi"/>
                <w:b/>
                <w:sz w:val="18"/>
                <w:szCs w:val="18"/>
              </w:rPr>
            </w:pPr>
          </w:p>
        </w:tc>
      </w:tr>
    </w:tbl>
    <w:p w14:paraId="0F7F46B6" w14:textId="77777777" w:rsidR="000E1685" w:rsidRPr="00236F4B" w:rsidRDefault="000E1685" w:rsidP="000E1685">
      <w:pPr>
        <w:spacing w:after="0"/>
        <w:rPr>
          <w:rFonts w:asciiTheme="minorHAnsi" w:hAnsiTheme="minorHAnsi" w:cstheme="minorHAnsi"/>
          <w:sz w:val="18"/>
          <w:szCs w:val="18"/>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0436"/>
      </w:tblGrid>
      <w:tr w:rsidR="00064F9C" w:rsidRPr="00323F2C" w14:paraId="0F7F46BA" w14:textId="77777777" w:rsidTr="00236F4B">
        <w:trPr>
          <w:trHeight w:hRule="exact" w:val="712"/>
          <w:tblHeader/>
        </w:trPr>
        <w:tc>
          <w:tcPr>
            <w:tcW w:w="10998" w:type="dxa"/>
            <w:gridSpan w:val="2"/>
            <w:tcBorders>
              <w:bottom w:val="single" w:sz="4" w:space="0" w:color="auto"/>
            </w:tcBorders>
          </w:tcPr>
          <w:p w14:paraId="0F7F46B7" w14:textId="2BB25CC7" w:rsidR="00064F9C" w:rsidRPr="00236F4B" w:rsidRDefault="00641F8E" w:rsidP="007305A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t>K</w:t>
            </w:r>
            <w:r w:rsidR="00064F9C" w:rsidRPr="00236F4B">
              <w:rPr>
                <w:rFonts w:asciiTheme="minorHAnsi" w:hAnsiTheme="minorHAnsi" w:cstheme="minorHAnsi"/>
                <w:b/>
                <w:sz w:val="18"/>
                <w:szCs w:val="18"/>
              </w:rPr>
              <w:t xml:space="preserve">. HERS-Verified Parallel Piping </w:t>
            </w:r>
            <w:r w:rsidR="001938BC" w:rsidRPr="00236F4B">
              <w:rPr>
                <w:rFonts w:asciiTheme="minorHAnsi" w:hAnsiTheme="minorHAnsi" w:cstheme="minorHAnsi"/>
                <w:b/>
                <w:sz w:val="18"/>
                <w:szCs w:val="18"/>
              </w:rPr>
              <w:t>Requirements</w:t>
            </w:r>
            <w:r w:rsidR="00DF32C1">
              <w:rPr>
                <w:rFonts w:asciiTheme="minorHAnsi" w:hAnsiTheme="minorHAnsi" w:cstheme="minorHAnsi"/>
                <w:b/>
                <w:sz w:val="18"/>
                <w:szCs w:val="18"/>
              </w:rPr>
              <w:t xml:space="preserve"> (PP-H)</w:t>
            </w:r>
            <w:r w:rsidR="00DF32C1" w:rsidRPr="00A259EF">
              <w:rPr>
                <w:rFonts w:asciiTheme="minorHAnsi" w:hAnsiTheme="minorHAnsi" w:cstheme="minorHAnsi"/>
                <w:sz w:val="18"/>
                <w:szCs w:val="18"/>
              </w:rPr>
              <w:t xml:space="preserve"> </w:t>
            </w:r>
            <w:r w:rsidR="00777ED6" w:rsidRPr="00A259EF">
              <w:rPr>
                <w:rFonts w:asciiTheme="minorHAnsi" w:hAnsiTheme="minorHAnsi" w:cstheme="minorHAnsi"/>
                <w:sz w:val="18"/>
                <w:szCs w:val="18"/>
              </w:rPr>
              <w:t>(</w:t>
            </w:r>
            <w:r w:rsidR="00B04692" w:rsidRPr="00A259EF">
              <w:rPr>
                <w:rFonts w:asciiTheme="minorHAnsi" w:hAnsiTheme="minorHAnsi" w:cstheme="minorHAnsi"/>
                <w:sz w:val="18"/>
                <w:szCs w:val="18"/>
              </w:rPr>
              <w:t>RA3.6.4)</w:t>
            </w:r>
          </w:p>
          <w:p w14:paraId="04EF1139" w14:textId="77777777" w:rsidR="00825ED4" w:rsidRDefault="001938B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Systems that utilize this distribution type shall comply with these requirements</w:t>
            </w:r>
            <w:r w:rsidR="00092950" w:rsidRPr="00236F4B">
              <w:rPr>
                <w:rFonts w:asciiTheme="minorHAnsi" w:hAnsiTheme="minorHAnsi" w:cstheme="minorHAnsi"/>
                <w:sz w:val="18"/>
                <w:szCs w:val="18"/>
              </w:rPr>
              <w:t>.</w:t>
            </w:r>
            <w:r w:rsidR="00641F8E">
              <w:rPr>
                <w:rFonts w:asciiTheme="minorHAnsi" w:hAnsiTheme="minorHAnsi" w:cstheme="minorHAnsi"/>
                <w:sz w:val="18"/>
                <w:szCs w:val="18"/>
              </w:rPr>
              <w:t xml:space="preserve"> </w:t>
            </w:r>
          </w:p>
          <w:p w14:paraId="0F7F46B9" w14:textId="0CD93224" w:rsidR="009269B2" w:rsidRPr="00236F4B" w:rsidRDefault="00B77D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641F8E">
              <w:rPr>
                <w:rFonts w:asciiTheme="minorHAnsi" w:hAnsiTheme="minorHAnsi" w:cstheme="minorHAnsi"/>
                <w:sz w:val="18"/>
                <w:szCs w:val="20"/>
              </w:rPr>
              <w:t>&lt;&lt;If A</w:t>
            </w:r>
            <w:ins w:id="523" w:author="Smith, Alexis@Energy" w:date="2019-05-10T11:03:00Z">
              <w:r w:rsidR="00F349F6">
                <w:rPr>
                  <w:rFonts w:asciiTheme="minorHAnsi" w:hAnsiTheme="minorHAnsi" w:cstheme="minorHAnsi"/>
                  <w:sz w:val="18"/>
                  <w:szCs w:val="20"/>
                </w:rPr>
                <w:t>10</w:t>
              </w:r>
            </w:ins>
            <w:del w:id="524" w:author="Smith, Alexis@Energy" w:date="2019-05-10T11:03:00Z">
              <w:r w:rsidRPr="00641F8E" w:rsidDel="00F349F6">
                <w:rPr>
                  <w:rFonts w:asciiTheme="minorHAnsi" w:hAnsiTheme="minorHAnsi" w:cstheme="minorHAnsi"/>
                  <w:sz w:val="18"/>
                  <w:szCs w:val="20"/>
                </w:rPr>
                <w:delText>09</w:delText>
              </w:r>
            </w:del>
            <w:r w:rsidRPr="00641F8E">
              <w:rPr>
                <w:rFonts w:asciiTheme="minorHAnsi" w:hAnsiTheme="minorHAnsi" w:cstheme="minorHAnsi"/>
                <w:sz w:val="18"/>
                <w:szCs w:val="20"/>
              </w:rPr>
              <w:t xml:space="preserve"> “Dwelling Unit DHW System Distribution Type” = “</w:t>
            </w:r>
            <w:r>
              <w:rPr>
                <w:rFonts w:asciiTheme="minorHAnsi" w:hAnsiTheme="minorHAnsi" w:cstheme="minorHAnsi"/>
                <w:sz w:val="18"/>
                <w:szCs w:val="20"/>
              </w:rPr>
              <w:t>HERS-Verified Parallel Piping</w:t>
            </w:r>
            <w:r w:rsidRPr="00641F8E">
              <w:rPr>
                <w:rFonts w:asciiTheme="minorHAnsi" w:hAnsiTheme="minorHAnsi" w:cstheme="minorHAnsi"/>
                <w:sz w:val="18"/>
                <w:szCs w:val="20"/>
              </w:rPr>
              <w:t>”, then display this entire table, else display “section does not apply" message&gt;&gt;</w:t>
            </w:r>
          </w:p>
        </w:tc>
      </w:tr>
      <w:tr w:rsidR="00CC3747" w:rsidRPr="00323F2C" w14:paraId="0F7F46BD" w14:textId="77777777" w:rsidTr="00236F4B">
        <w:trPr>
          <w:trHeight w:hRule="exact" w:val="288"/>
          <w:tblHeader/>
        </w:trPr>
        <w:tc>
          <w:tcPr>
            <w:tcW w:w="562" w:type="dxa"/>
            <w:vAlign w:val="center"/>
          </w:tcPr>
          <w:p w14:paraId="0F7F46BB"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01</w:t>
            </w:r>
          </w:p>
        </w:tc>
        <w:tc>
          <w:tcPr>
            <w:tcW w:w="10436" w:type="dxa"/>
            <w:vAlign w:val="center"/>
          </w:tcPr>
          <w:p w14:paraId="0F7F46BC" w14:textId="0E30D09D"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Each central manifold has 5 feet or less of pipe between manifold and water heater. (RA4.4.15)</w:t>
            </w:r>
          </w:p>
        </w:tc>
      </w:tr>
      <w:tr w:rsidR="00CC3747" w:rsidRPr="00323F2C" w14:paraId="0F7F46C0" w14:textId="77777777" w:rsidTr="00236F4B">
        <w:trPr>
          <w:trHeight w:hRule="exact" w:val="288"/>
          <w:tblHeader/>
        </w:trPr>
        <w:tc>
          <w:tcPr>
            <w:tcW w:w="562" w:type="dxa"/>
            <w:vAlign w:val="center"/>
          </w:tcPr>
          <w:p w14:paraId="0F7F46BE"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02</w:t>
            </w:r>
          </w:p>
        </w:tc>
        <w:tc>
          <w:tcPr>
            <w:tcW w:w="10436" w:type="dxa"/>
            <w:vAlign w:val="center"/>
          </w:tcPr>
          <w:p w14:paraId="0F7F46BF" w14:textId="01BFDCCC" w:rsidR="00CC3747" w:rsidRPr="00236F4B" w:rsidRDefault="00CC3747" w:rsidP="00583B5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For manifolds that include valves, the manifold must be readily accessible in accordance with the plumbing code. (RA4.4.4)</w:t>
            </w:r>
          </w:p>
        </w:tc>
      </w:tr>
      <w:tr w:rsidR="00CC3747" w:rsidRPr="00323F2C" w14:paraId="0F7F46C3" w14:textId="77777777" w:rsidTr="00236F4B">
        <w:trPr>
          <w:trHeight w:hRule="exact" w:val="532"/>
          <w:tblHeader/>
        </w:trPr>
        <w:tc>
          <w:tcPr>
            <w:tcW w:w="562" w:type="dxa"/>
            <w:vAlign w:val="center"/>
          </w:tcPr>
          <w:p w14:paraId="0F7F46C1"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03</w:t>
            </w:r>
          </w:p>
        </w:tc>
        <w:tc>
          <w:tcPr>
            <w:tcW w:w="10436" w:type="dxa"/>
            <w:vAlign w:val="center"/>
          </w:tcPr>
          <w:p w14:paraId="0F7F46C2" w14:textId="388635B5"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  (RA4.4.4)</w:t>
            </w:r>
          </w:p>
        </w:tc>
      </w:tr>
      <w:tr w:rsidR="00CC3747" w:rsidRPr="00323F2C" w14:paraId="0F7F46C6" w14:textId="77777777" w:rsidTr="00236F4B">
        <w:trPr>
          <w:trHeight w:hRule="exact" w:val="775"/>
          <w:tblHeader/>
        </w:trPr>
        <w:tc>
          <w:tcPr>
            <w:tcW w:w="562" w:type="dxa"/>
            <w:vAlign w:val="center"/>
          </w:tcPr>
          <w:p w14:paraId="0F7F46C4"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04</w:t>
            </w:r>
          </w:p>
        </w:tc>
        <w:tc>
          <w:tcPr>
            <w:tcW w:w="10436" w:type="dxa"/>
            <w:vAlign w:val="center"/>
          </w:tcPr>
          <w:p w14:paraId="0F7F46C5" w14:textId="3071ED84" w:rsidR="00CC3747" w:rsidRPr="00236F4B" w:rsidRDefault="00CC3747" w:rsidP="0009295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The hot water distribution piping must be separated by at least </w:t>
            </w:r>
            <w:r w:rsidR="00092950" w:rsidRPr="00236F4B">
              <w:rPr>
                <w:rFonts w:asciiTheme="minorHAnsi" w:hAnsiTheme="minorHAnsi" w:cstheme="minorHAnsi"/>
                <w:sz w:val="18"/>
                <w:szCs w:val="18"/>
              </w:rPr>
              <w:t>2</w:t>
            </w:r>
            <w:r w:rsidRPr="00236F4B">
              <w:rPr>
                <w:rFonts w:asciiTheme="minorHAnsi" w:hAnsiTheme="minorHAnsi" w:cstheme="minorHAnsi"/>
                <w:sz w:val="18"/>
                <w:szCs w:val="18"/>
              </w:rPr>
              <w:t xml:space="preserve"> inches from any other hot water supply piping, and at least </w:t>
            </w:r>
            <w:r w:rsidR="00092950" w:rsidRPr="00236F4B">
              <w:rPr>
                <w:rFonts w:asciiTheme="minorHAnsi" w:hAnsiTheme="minorHAnsi" w:cstheme="minorHAnsi"/>
                <w:sz w:val="18"/>
                <w:szCs w:val="18"/>
              </w:rPr>
              <w:t>6</w:t>
            </w:r>
            <w:r w:rsidRPr="00236F4B">
              <w:rPr>
                <w:rFonts w:asciiTheme="minorHAnsi" w:hAnsiTheme="minorHAnsi" w:cstheme="minorHAnsi"/>
                <w:sz w:val="18"/>
                <w:szCs w:val="18"/>
              </w:rPr>
              <w:t xml:space="preserve"> inches from any cold water supply piping.  Alternatively, the hot water supply piping must be insulated to the thicknesses shown in TABLE 120.3-A. (RA 4.4.4)</w:t>
            </w:r>
          </w:p>
        </w:tc>
      </w:tr>
      <w:tr w:rsidR="000E1685" w:rsidRPr="00323F2C" w14:paraId="0F7F46C9" w14:textId="77777777" w:rsidTr="00236F4B">
        <w:trPr>
          <w:trHeight w:hRule="exact" w:val="288"/>
          <w:tblHeader/>
        </w:trPr>
        <w:tc>
          <w:tcPr>
            <w:tcW w:w="10998" w:type="dxa"/>
            <w:gridSpan w:val="2"/>
            <w:tcBorders>
              <w:top w:val="single" w:sz="4" w:space="0" w:color="000000"/>
              <w:left w:val="single" w:sz="4" w:space="0" w:color="000000"/>
              <w:bottom w:val="single" w:sz="4" w:space="0" w:color="auto"/>
              <w:right w:val="single" w:sz="4" w:space="0" w:color="000000"/>
            </w:tcBorders>
          </w:tcPr>
          <w:p w14:paraId="0F7F46C7" w14:textId="77777777" w:rsidR="000E1685" w:rsidRPr="000849F0" w:rsidRDefault="000E1685" w:rsidP="000E168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3027B1">
              <w:rPr>
                <w:rFonts w:asciiTheme="minorHAnsi" w:hAnsiTheme="minorHAnsi" w:cstheme="minorHAnsi"/>
                <w:b/>
                <w:sz w:val="18"/>
                <w:szCs w:val="18"/>
              </w:rPr>
              <w:t xml:space="preserve">The responsible person’s signature on this compliance document affirms that all applicable requirements in this table have been met.  </w:t>
            </w:r>
          </w:p>
          <w:p w14:paraId="0F7F46C8" w14:textId="77777777" w:rsidR="000E1685" w:rsidRPr="001E3511" w:rsidRDefault="000E1685" w:rsidP="000E168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c>
      </w:tr>
    </w:tbl>
    <w:p w14:paraId="795355A1" w14:textId="77777777" w:rsidR="00641F8E" w:rsidRPr="00236F4B" w:rsidRDefault="00641F8E">
      <w:pPr>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10368"/>
      </w:tblGrid>
      <w:tr w:rsidR="00641F8E" w:rsidRPr="00641F8E" w14:paraId="3E592925" w14:textId="77777777" w:rsidTr="00E20AD9">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4FE92AA4" w14:textId="77777777" w:rsidR="00641F8E" w:rsidRPr="00641F8E" w:rsidRDefault="00641F8E" w:rsidP="00641F8E">
            <w:pPr>
              <w:keepNext/>
              <w:spacing w:after="0" w:line="240" w:lineRule="auto"/>
              <w:rPr>
                <w:rFonts w:asciiTheme="minorHAnsi" w:hAnsiTheme="minorHAnsi" w:cstheme="minorHAnsi"/>
                <w:sz w:val="20"/>
                <w:szCs w:val="20"/>
              </w:rPr>
            </w:pPr>
            <w:r w:rsidRPr="00641F8E">
              <w:rPr>
                <w:rFonts w:asciiTheme="minorHAnsi" w:hAnsiTheme="minorHAnsi" w:cstheme="minorHAnsi"/>
                <w:b/>
                <w:sz w:val="20"/>
                <w:szCs w:val="20"/>
              </w:rPr>
              <w:t xml:space="preserve">L. Parallel Piping Requirements (PP) </w:t>
            </w:r>
            <w:r w:rsidRPr="00175066">
              <w:rPr>
                <w:rFonts w:asciiTheme="minorHAnsi" w:hAnsiTheme="minorHAnsi" w:cstheme="minorHAnsi"/>
                <w:sz w:val="20"/>
                <w:szCs w:val="20"/>
              </w:rPr>
              <w:t>(RA4.4.4)</w:t>
            </w:r>
          </w:p>
          <w:p w14:paraId="078FE049" w14:textId="77777777" w:rsidR="002E14A5"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641F8E">
              <w:rPr>
                <w:rFonts w:asciiTheme="minorHAnsi" w:hAnsiTheme="minorHAnsi" w:cstheme="minorHAnsi"/>
                <w:sz w:val="20"/>
                <w:szCs w:val="20"/>
              </w:rPr>
              <w:t>Systems that utilize this distribution type shall comply with these requirements.</w:t>
            </w:r>
            <w:r>
              <w:rPr>
                <w:rFonts w:asciiTheme="minorHAnsi" w:hAnsiTheme="minorHAnsi" w:cstheme="minorHAnsi"/>
                <w:sz w:val="20"/>
                <w:szCs w:val="20"/>
              </w:rPr>
              <w:t xml:space="preserve"> </w:t>
            </w:r>
          </w:p>
          <w:p w14:paraId="3F15B1F7" w14:textId="511B17D5" w:rsidR="00641F8E" w:rsidRPr="00641F8E" w:rsidRDefault="00B77D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&lt;&lt;If A</w:t>
            </w:r>
            <w:ins w:id="525" w:author="Smith, Alexis@Energy" w:date="2019-05-10T11:03:00Z">
              <w:r w:rsidR="00F349F6">
                <w:rPr>
                  <w:rFonts w:asciiTheme="minorHAnsi" w:hAnsiTheme="minorHAnsi" w:cstheme="minorHAnsi"/>
                  <w:sz w:val="18"/>
                  <w:szCs w:val="20"/>
                </w:rPr>
                <w:t>10</w:t>
              </w:r>
            </w:ins>
            <w:del w:id="526" w:author="Smith, Alexis@Energy" w:date="2019-05-10T11:03:00Z">
              <w:r w:rsidRPr="00641F8E" w:rsidDel="00F349F6">
                <w:rPr>
                  <w:rFonts w:asciiTheme="minorHAnsi" w:hAnsiTheme="minorHAnsi" w:cstheme="minorHAnsi"/>
                  <w:sz w:val="18"/>
                  <w:szCs w:val="20"/>
                </w:rPr>
                <w:delText>09</w:delText>
              </w:r>
            </w:del>
            <w:r w:rsidRPr="00641F8E">
              <w:rPr>
                <w:rFonts w:asciiTheme="minorHAnsi" w:hAnsiTheme="minorHAnsi" w:cstheme="minorHAnsi"/>
                <w:sz w:val="18"/>
                <w:szCs w:val="20"/>
              </w:rPr>
              <w:t xml:space="preserve"> “Dwelling Unit DHW System Distribution Type” = “</w:t>
            </w:r>
            <w:r>
              <w:rPr>
                <w:rFonts w:asciiTheme="minorHAnsi" w:hAnsiTheme="minorHAnsi" w:cstheme="minorHAnsi"/>
                <w:sz w:val="18"/>
                <w:szCs w:val="20"/>
              </w:rPr>
              <w:t>Parallel Piping</w:t>
            </w:r>
            <w:r w:rsidRPr="00641F8E">
              <w:rPr>
                <w:rFonts w:asciiTheme="minorHAnsi" w:hAnsiTheme="minorHAnsi" w:cstheme="minorHAnsi"/>
                <w:sz w:val="18"/>
                <w:szCs w:val="20"/>
              </w:rPr>
              <w:t>”, then display this entire table, else display “section does not apply" message&gt;&gt;</w:t>
            </w:r>
          </w:p>
        </w:tc>
      </w:tr>
      <w:tr w:rsidR="00641F8E" w:rsidRPr="00641F8E" w14:paraId="66D92CBF" w14:textId="77777777" w:rsidTr="00E20AD9">
        <w:trPr>
          <w:cantSplit/>
          <w:trHeight w:val="288"/>
          <w:tblHeader/>
        </w:trPr>
        <w:tc>
          <w:tcPr>
            <w:tcW w:w="648" w:type="dxa"/>
            <w:vAlign w:val="center"/>
          </w:tcPr>
          <w:p w14:paraId="7D8C572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0368" w:type="dxa"/>
            <w:vAlign w:val="center"/>
          </w:tcPr>
          <w:p w14:paraId="0BF8E796" w14:textId="5C259960"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Each central manifold has 15 feet or less of pipe between manifold and water heater</w:t>
            </w:r>
            <w:r w:rsidR="002E14A5">
              <w:rPr>
                <w:rFonts w:asciiTheme="minorHAnsi" w:hAnsiTheme="minorHAnsi" w:cstheme="minorHAnsi"/>
                <w:sz w:val="18"/>
                <w:szCs w:val="20"/>
              </w:rPr>
              <w:t>.</w:t>
            </w:r>
          </w:p>
        </w:tc>
      </w:tr>
      <w:tr w:rsidR="00641F8E" w:rsidRPr="00641F8E" w14:paraId="0F072DFA" w14:textId="77777777" w:rsidTr="00E20AD9">
        <w:trPr>
          <w:cantSplit/>
          <w:trHeight w:val="288"/>
          <w:tblHeader/>
        </w:trPr>
        <w:tc>
          <w:tcPr>
            <w:tcW w:w="648" w:type="dxa"/>
            <w:vAlign w:val="center"/>
          </w:tcPr>
          <w:p w14:paraId="349691A0"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02</w:t>
            </w:r>
          </w:p>
        </w:tc>
        <w:tc>
          <w:tcPr>
            <w:tcW w:w="10368" w:type="dxa"/>
            <w:vAlign w:val="center"/>
          </w:tcPr>
          <w:p w14:paraId="0F5D72B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For manifolds that include valves, the manifold must be readily accessible in accordance with the plumbing code. </w:t>
            </w:r>
          </w:p>
        </w:tc>
      </w:tr>
      <w:tr w:rsidR="00641F8E" w:rsidRPr="00641F8E" w14:paraId="218E213E" w14:textId="77777777" w:rsidTr="00E20AD9">
        <w:trPr>
          <w:cantSplit/>
          <w:trHeight w:val="288"/>
          <w:tblHeader/>
        </w:trPr>
        <w:tc>
          <w:tcPr>
            <w:tcW w:w="648" w:type="dxa"/>
            <w:vAlign w:val="center"/>
          </w:tcPr>
          <w:p w14:paraId="217B9295"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03</w:t>
            </w:r>
          </w:p>
        </w:tc>
        <w:tc>
          <w:tcPr>
            <w:tcW w:w="10368" w:type="dxa"/>
            <w:vAlign w:val="center"/>
          </w:tcPr>
          <w:p w14:paraId="1CB331E7" w14:textId="4BF7C9A4"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r w:rsidR="002E14A5">
              <w:rPr>
                <w:rFonts w:asciiTheme="minorHAnsi" w:hAnsiTheme="minorHAnsi" w:cstheme="minorHAnsi"/>
                <w:sz w:val="18"/>
                <w:szCs w:val="20"/>
              </w:rPr>
              <w:t>.</w:t>
            </w:r>
          </w:p>
        </w:tc>
      </w:tr>
      <w:tr w:rsidR="00641F8E" w:rsidRPr="00641F8E" w14:paraId="4C45A347" w14:textId="77777777" w:rsidTr="00E20AD9">
        <w:trPr>
          <w:cantSplit/>
          <w:trHeight w:val="288"/>
          <w:tblHeader/>
        </w:trPr>
        <w:tc>
          <w:tcPr>
            <w:tcW w:w="648" w:type="dxa"/>
            <w:vAlign w:val="center"/>
          </w:tcPr>
          <w:p w14:paraId="649E1572"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04</w:t>
            </w:r>
          </w:p>
        </w:tc>
        <w:tc>
          <w:tcPr>
            <w:tcW w:w="10368" w:type="dxa"/>
            <w:vAlign w:val="center"/>
          </w:tcPr>
          <w:p w14:paraId="1FA9B306" w14:textId="2979ECD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2E14A5">
              <w:rPr>
                <w:rFonts w:asciiTheme="minorHAnsi" w:hAnsiTheme="minorHAnsi" w:cstheme="minorHAnsi"/>
                <w:sz w:val="18"/>
                <w:szCs w:val="20"/>
              </w:rPr>
              <w:t>Table</w:t>
            </w:r>
            <w:r w:rsidR="002E14A5" w:rsidRPr="00641F8E">
              <w:rPr>
                <w:rFonts w:asciiTheme="minorHAnsi" w:hAnsiTheme="minorHAnsi" w:cstheme="minorHAnsi"/>
                <w:sz w:val="18"/>
                <w:szCs w:val="20"/>
              </w:rPr>
              <w:t xml:space="preserve"> </w:t>
            </w:r>
            <w:r w:rsidRPr="00641F8E">
              <w:rPr>
                <w:rFonts w:asciiTheme="minorHAnsi" w:hAnsiTheme="minorHAnsi" w:cstheme="minorHAnsi"/>
                <w:sz w:val="18"/>
                <w:szCs w:val="20"/>
              </w:rPr>
              <w:t xml:space="preserve">120.3-A. </w:t>
            </w:r>
          </w:p>
        </w:tc>
      </w:tr>
      <w:tr w:rsidR="00641F8E" w:rsidRPr="00641F8E" w14:paraId="76F395FA" w14:textId="77777777" w:rsidTr="00E20AD9">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2695BA2E" w14:textId="77777777" w:rsidR="00641F8E" w:rsidRPr="00641F8E" w:rsidRDefault="00641F8E" w:rsidP="00641F8E">
            <w:pPr>
              <w:keepNext/>
              <w:spacing w:after="0" w:line="240" w:lineRule="auto"/>
              <w:rPr>
                <w:rFonts w:asciiTheme="minorHAnsi" w:hAnsiTheme="minorHAnsi" w:cstheme="minorHAnsi"/>
                <w:b/>
                <w:sz w:val="20"/>
                <w:szCs w:val="20"/>
              </w:rPr>
            </w:pPr>
            <w:r w:rsidRPr="00641F8E">
              <w:rPr>
                <w:rFonts w:asciiTheme="minorHAnsi" w:eastAsiaTheme="minorEastAsia" w:hAnsiTheme="minorHAnsi" w:cstheme="minorHAnsi"/>
                <w:b/>
                <w:sz w:val="20"/>
                <w:szCs w:val="20"/>
              </w:rPr>
              <w:t>The responsible person’s signature on this compliance document affirms that all applicable requirements in this table have</w:t>
            </w:r>
            <w:r w:rsidRPr="00641F8E">
              <w:rPr>
                <w:rFonts w:asciiTheme="minorHAnsi" w:hAnsiTheme="minorHAnsi" w:cstheme="minorHAnsi"/>
                <w:b/>
                <w:sz w:val="20"/>
                <w:szCs w:val="20"/>
              </w:rPr>
              <w:t xml:space="preserve"> been m</w:t>
            </w:r>
          </w:p>
          <w:p w14:paraId="591432F4" w14:textId="77777777" w:rsidR="00641F8E" w:rsidRPr="00641F8E" w:rsidRDefault="00641F8E" w:rsidP="00641F8E">
            <w:pPr>
              <w:keepNext/>
              <w:spacing w:after="0" w:line="240" w:lineRule="auto"/>
              <w:rPr>
                <w:rFonts w:asciiTheme="minorHAnsi" w:hAnsiTheme="minorHAnsi" w:cstheme="minorHAnsi"/>
                <w:b/>
                <w:sz w:val="20"/>
                <w:szCs w:val="20"/>
              </w:rPr>
            </w:pPr>
            <w:r w:rsidRPr="00641F8E">
              <w:rPr>
                <w:rFonts w:asciiTheme="minorHAnsi" w:hAnsiTheme="minorHAnsi" w:cstheme="minorHAnsi"/>
                <w:b/>
                <w:sz w:val="20"/>
                <w:szCs w:val="20"/>
              </w:rPr>
              <w:t xml:space="preserve">et.  </w:t>
            </w:r>
          </w:p>
        </w:tc>
      </w:tr>
    </w:tbl>
    <w:p w14:paraId="3264F97C" w14:textId="77777777" w:rsidR="00641F8E" w:rsidRPr="00236F4B"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0386"/>
      </w:tblGrid>
      <w:tr w:rsidR="00641F8E" w:rsidRPr="00641F8E" w14:paraId="426C961D" w14:textId="77777777" w:rsidTr="00E20AD9">
        <w:trPr>
          <w:trHeight w:val="144"/>
          <w:tblHeader/>
        </w:trPr>
        <w:tc>
          <w:tcPr>
            <w:tcW w:w="14616" w:type="dxa"/>
            <w:gridSpan w:val="2"/>
            <w:tcBorders>
              <w:bottom w:val="single" w:sz="4" w:space="0" w:color="auto"/>
            </w:tcBorders>
          </w:tcPr>
          <w:p w14:paraId="798454FA" w14:textId="1E46E2B4"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M</w:t>
            </w:r>
            <w:r w:rsidRPr="00641F8E">
              <w:rPr>
                <w:rFonts w:asciiTheme="minorHAnsi" w:hAnsiTheme="minorHAnsi" w:cstheme="minorHAnsi"/>
                <w:b/>
                <w:sz w:val="20"/>
                <w:szCs w:val="20"/>
              </w:rPr>
              <w:t>. Point of Use Requirements (POU)</w:t>
            </w:r>
            <w:r w:rsidRPr="00175066">
              <w:rPr>
                <w:rFonts w:asciiTheme="minorHAnsi" w:hAnsiTheme="minorHAnsi" w:cstheme="minorHAnsi"/>
                <w:sz w:val="20"/>
                <w:szCs w:val="20"/>
              </w:rPr>
              <w:t xml:space="preserve"> (RA4.4.5)</w:t>
            </w:r>
          </w:p>
          <w:p w14:paraId="486C78D6" w14:textId="77777777" w:rsidR="002E14A5"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Systems that utilize this distribution type shall comply with these requirements </w:t>
            </w:r>
          </w:p>
          <w:p w14:paraId="64BD04C3" w14:textId="18E07A08"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&lt;&lt;If A</w:t>
            </w:r>
            <w:ins w:id="527" w:author="Smith, Alexis@Energy" w:date="2019-05-10T11:03:00Z">
              <w:r w:rsidR="00F349F6">
                <w:rPr>
                  <w:rFonts w:asciiTheme="minorHAnsi" w:hAnsiTheme="minorHAnsi" w:cstheme="minorHAnsi"/>
                  <w:sz w:val="18"/>
                  <w:szCs w:val="20"/>
                </w:rPr>
                <w:t>10</w:t>
              </w:r>
            </w:ins>
            <w:del w:id="528" w:author="Smith, Alexis@Energy" w:date="2019-05-10T11:03:00Z">
              <w:r w:rsidRPr="00641F8E" w:rsidDel="00F349F6">
                <w:rPr>
                  <w:rFonts w:asciiTheme="minorHAnsi" w:hAnsiTheme="minorHAnsi" w:cstheme="minorHAnsi"/>
                  <w:sz w:val="18"/>
                  <w:szCs w:val="20"/>
                </w:rPr>
                <w:delText>09</w:delText>
              </w:r>
            </w:del>
            <w:r w:rsidRPr="00641F8E">
              <w:rPr>
                <w:rFonts w:asciiTheme="minorHAnsi" w:hAnsiTheme="minorHAnsi" w:cstheme="minorHAnsi"/>
                <w:sz w:val="18"/>
                <w:szCs w:val="20"/>
              </w:rPr>
              <w:t xml:space="preserve"> “Dwelling Unit DHW System Distribution Type” = “Point of Use”, then display this entire table, else display “section does not apply" message&gt;&gt;</w:t>
            </w:r>
          </w:p>
        </w:tc>
      </w:tr>
      <w:tr w:rsidR="00641F8E" w:rsidRPr="00641F8E" w14:paraId="67A4FA8F" w14:textId="77777777" w:rsidTr="00E20AD9">
        <w:trPr>
          <w:trHeight w:val="144"/>
          <w:tblHeader/>
        </w:trPr>
        <w:tc>
          <w:tcPr>
            <w:tcW w:w="720" w:type="dxa"/>
            <w:vAlign w:val="center"/>
          </w:tcPr>
          <w:p w14:paraId="5AC7B83E"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3896" w:type="dxa"/>
          </w:tcPr>
          <w:p w14:paraId="3AF3F6F8"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3C5656C5" w14:textId="77777777" w:rsidR="00641F8E" w:rsidRPr="00641F8E" w:rsidRDefault="00641F8E" w:rsidP="00641F8E">
            <w:pPr>
              <w:keepNext/>
              <w:keepLines/>
              <w:spacing w:after="0" w:line="240" w:lineRule="auto"/>
              <w:rPr>
                <w:rFonts w:asciiTheme="minorHAnsi" w:hAnsiTheme="minorHAnsi" w:cstheme="minorHAnsi"/>
                <w:sz w:val="18"/>
                <w:szCs w:val="20"/>
              </w:rPr>
            </w:pPr>
            <w:r w:rsidRPr="00641F8E">
              <w:rPr>
                <w:rFonts w:asciiTheme="minorHAnsi" w:hAnsiTheme="minorHAnsi" w:cstheme="minorHAnsi"/>
                <w:sz w:val="18"/>
                <w:szCs w:val="20"/>
              </w:rPr>
              <w:t>The maximum allowed length of piping for the longest run terminating in:</w:t>
            </w:r>
          </w:p>
          <w:p w14:paraId="574B92C4" w14:textId="77777777" w:rsidR="00641F8E" w:rsidRPr="00641F8E" w:rsidRDefault="00641F8E" w:rsidP="00641F8E">
            <w:pPr>
              <w:keepNext/>
              <w:keepLines/>
              <w:spacing w:after="0" w:line="240" w:lineRule="auto"/>
              <w:rPr>
                <w:rFonts w:asciiTheme="minorHAnsi" w:hAnsiTheme="minorHAnsi" w:cstheme="minorHAnsi"/>
                <w:sz w:val="18"/>
                <w:szCs w:val="20"/>
              </w:rPr>
            </w:pPr>
          </w:p>
          <w:p w14:paraId="094A42D2" w14:textId="77777777" w:rsidR="00641F8E" w:rsidRPr="00641F8E" w:rsidRDefault="00641F8E" w:rsidP="00641F8E">
            <w:pPr>
              <w:keepNext/>
              <w:keepLines/>
              <w:suppressAutoHyphens/>
              <w:spacing w:after="0" w:line="240" w:lineRule="auto"/>
              <w:ind w:firstLine="432"/>
              <w:rPr>
                <w:rFonts w:asciiTheme="minorHAnsi" w:hAnsiTheme="minorHAnsi" w:cstheme="minorHAnsi"/>
                <w:sz w:val="18"/>
                <w:szCs w:val="20"/>
              </w:rPr>
            </w:pPr>
            <w:r w:rsidRPr="00641F8E">
              <w:rPr>
                <w:rFonts w:asciiTheme="minorHAnsi" w:hAnsiTheme="minorHAnsi" w:cstheme="minorHAnsi"/>
                <w:sz w:val="18"/>
                <w:szCs w:val="20"/>
              </w:rPr>
              <w:t>3/8 inch - For only one pipe size - max length allowed is 15 feet</w:t>
            </w:r>
          </w:p>
          <w:p w14:paraId="00F22F0F" w14:textId="6923B593" w:rsidR="00641F8E" w:rsidRPr="00641F8E" w:rsidRDefault="00641F8E" w:rsidP="002E14A5">
            <w:pPr>
              <w:keepNext/>
              <w:keepLines/>
              <w:suppressAutoHyphens/>
              <w:spacing w:after="0" w:line="240" w:lineRule="auto"/>
              <w:ind w:left="1175" w:hanging="203"/>
              <w:rPr>
                <w:rFonts w:asciiTheme="minorHAnsi" w:hAnsiTheme="minorHAnsi" w:cstheme="minorHAnsi"/>
                <w:sz w:val="18"/>
                <w:szCs w:val="20"/>
              </w:rPr>
            </w:pPr>
            <w:r w:rsidRPr="00641F8E">
              <w:rPr>
                <w:rFonts w:asciiTheme="minorHAnsi" w:hAnsiTheme="minorHAnsi" w:cstheme="minorHAnsi"/>
                <w:sz w:val="18"/>
                <w:szCs w:val="20"/>
              </w:rPr>
              <w:t xml:space="preserve">   </w:t>
            </w:r>
            <w:r w:rsidR="002E14A5">
              <w:rPr>
                <w:rFonts w:asciiTheme="minorHAnsi" w:hAnsiTheme="minorHAnsi" w:cstheme="minorHAnsi"/>
                <w:sz w:val="18"/>
                <w:szCs w:val="20"/>
              </w:rPr>
              <w:t xml:space="preserve"> </w:t>
            </w:r>
            <w:r w:rsidRPr="00641F8E">
              <w:rPr>
                <w:rFonts w:asciiTheme="minorHAnsi" w:hAnsiTheme="minorHAnsi" w:cstheme="minorHAnsi"/>
                <w:sz w:val="18"/>
                <w:szCs w:val="20"/>
              </w:rPr>
              <w:t xml:space="preserve"> For combination pipe sizes the max allowed length of 3/8-inch piping is 7.5 feet, of </w:t>
            </w:r>
            <w:r w:rsidR="002E14A5">
              <w:rPr>
                <w:rFonts w:asciiTheme="minorHAnsi" w:hAnsiTheme="minorHAnsi" w:cstheme="minorHAnsi"/>
                <w:sz w:val="18"/>
                <w:szCs w:val="20"/>
              </w:rPr>
              <w:t>1/2</w:t>
            </w:r>
            <w:r w:rsidR="002E14A5" w:rsidRPr="00641F8E">
              <w:rPr>
                <w:rFonts w:asciiTheme="minorHAnsi" w:hAnsiTheme="minorHAnsi" w:cstheme="minorHAnsi"/>
                <w:sz w:val="18"/>
                <w:szCs w:val="20"/>
              </w:rPr>
              <w:t xml:space="preserve"> </w:t>
            </w:r>
            <w:r w:rsidRPr="00641F8E">
              <w:rPr>
                <w:rFonts w:asciiTheme="minorHAnsi" w:hAnsiTheme="minorHAnsi" w:cstheme="minorHAnsi"/>
                <w:sz w:val="18"/>
                <w:szCs w:val="20"/>
              </w:rPr>
              <w:t xml:space="preserve">inch piping is 5 feet, and </w:t>
            </w:r>
            <w:r w:rsidR="002E14A5">
              <w:rPr>
                <w:rFonts w:asciiTheme="minorHAnsi" w:hAnsiTheme="minorHAnsi" w:cstheme="minorHAnsi"/>
                <w:sz w:val="18"/>
                <w:szCs w:val="20"/>
              </w:rPr>
              <w:t>3/4</w:t>
            </w:r>
            <w:r w:rsidR="002E14A5" w:rsidRPr="00641F8E">
              <w:rPr>
                <w:rFonts w:asciiTheme="minorHAnsi" w:hAnsiTheme="minorHAnsi" w:cstheme="minorHAnsi"/>
                <w:sz w:val="18"/>
                <w:szCs w:val="20"/>
              </w:rPr>
              <w:t xml:space="preserve"> </w:t>
            </w:r>
            <w:r w:rsidRPr="00641F8E">
              <w:rPr>
                <w:rFonts w:asciiTheme="minorHAnsi" w:hAnsiTheme="minorHAnsi" w:cstheme="minorHAnsi"/>
                <w:sz w:val="18"/>
                <w:szCs w:val="20"/>
              </w:rPr>
              <w:t>inch piping is 2.5 feet.</w:t>
            </w:r>
          </w:p>
          <w:p w14:paraId="660411D6" w14:textId="77777777" w:rsidR="00641F8E" w:rsidRPr="00641F8E" w:rsidRDefault="00641F8E" w:rsidP="00641F8E">
            <w:pPr>
              <w:keepNext/>
              <w:keepLines/>
              <w:suppressAutoHyphens/>
              <w:spacing w:after="0" w:line="240" w:lineRule="auto"/>
              <w:ind w:left="972"/>
              <w:rPr>
                <w:rFonts w:asciiTheme="minorHAnsi" w:hAnsiTheme="minorHAnsi" w:cstheme="minorHAnsi"/>
                <w:sz w:val="18"/>
                <w:szCs w:val="20"/>
              </w:rPr>
            </w:pPr>
          </w:p>
          <w:p w14:paraId="452D3235" w14:textId="19F9B1AE" w:rsidR="00641F8E" w:rsidRPr="00641F8E" w:rsidRDefault="002E14A5" w:rsidP="00641F8E">
            <w:pPr>
              <w:keepNext/>
              <w:keepLines/>
              <w:suppressAutoHyphens/>
              <w:spacing w:after="0" w:line="240" w:lineRule="auto"/>
              <w:ind w:firstLine="432"/>
              <w:rPr>
                <w:rFonts w:asciiTheme="minorHAnsi" w:hAnsiTheme="minorHAnsi" w:cstheme="minorHAnsi"/>
                <w:sz w:val="18"/>
                <w:szCs w:val="20"/>
              </w:rPr>
            </w:pPr>
            <w:r>
              <w:rPr>
                <w:rFonts w:asciiTheme="minorHAnsi" w:hAnsiTheme="minorHAnsi" w:cstheme="minorHAnsi"/>
                <w:sz w:val="18"/>
                <w:szCs w:val="20"/>
              </w:rPr>
              <w:t>1/2</w:t>
            </w:r>
            <w:r w:rsidRPr="00641F8E">
              <w:rPr>
                <w:rFonts w:asciiTheme="minorHAnsi" w:hAnsiTheme="minorHAnsi" w:cstheme="minorHAnsi"/>
                <w:sz w:val="18"/>
                <w:szCs w:val="20"/>
              </w:rPr>
              <w:t xml:space="preserve"> </w:t>
            </w:r>
            <w:r w:rsidR="00641F8E" w:rsidRPr="00641F8E">
              <w:rPr>
                <w:rFonts w:asciiTheme="minorHAnsi" w:hAnsiTheme="minorHAnsi" w:cstheme="minorHAnsi"/>
                <w:sz w:val="18"/>
                <w:szCs w:val="20"/>
              </w:rPr>
              <w:t>inch - For only one pipe size – max length allowed is 10 feet</w:t>
            </w:r>
          </w:p>
          <w:p w14:paraId="71EBFD08" w14:textId="0687EB09"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r w:rsidRPr="00641F8E">
              <w:rPr>
                <w:rFonts w:asciiTheme="minorHAnsi" w:hAnsiTheme="minorHAnsi" w:cstheme="minorHAnsi"/>
                <w:sz w:val="18"/>
                <w:szCs w:val="20"/>
              </w:rPr>
              <w:t xml:space="preserve">   </w:t>
            </w:r>
            <w:r w:rsidR="002E14A5">
              <w:rPr>
                <w:rFonts w:asciiTheme="minorHAnsi" w:hAnsiTheme="minorHAnsi" w:cstheme="minorHAnsi"/>
                <w:sz w:val="18"/>
                <w:szCs w:val="20"/>
              </w:rPr>
              <w:t xml:space="preserve">  </w:t>
            </w:r>
            <w:r w:rsidRPr="00641F8E">
              <w:rPr>
                <w:rFonts w:asciiTheme="minorHAnsi" w:hAnsiTheme="minorHAnsi" w:cstheme="minorHAnsi"/>
                <w:sz w:val="18"/>
                <w:szCs w:val="20"/>
              </w:rPr>
              <w:t xml:space="preserve">For combination pipe sizes the allowed length of </w:t>
            </w:r>
            <w:r w:rsidR="002E14A5">
              <w:rPr>
                <w:rFonts w:asciiTheme="minorHAnsi" w:hAnsiTheme="minorHAnsi" w:cstheme="minorHAnsi"/>
                <w:sz w:val="18"/>
                <w:szCs w:val="20"/>
              </w:rPr>
              <w:t>1/2</w:t>
            </w:r>
            <w:r w:rsidR="002E14A5" w:rsidRPr="00641F8E">
              <w:rPr>
                <w:rFonts w:asciiTheme="minorHAnsi" w:hAnsiTheme="minorHAnsi" w:cstheme="minorHAnsi"/>
                <w:sz w:val="18"/>
                <w:szCs w:val="20"/>
              </w:rPr>
              <w:t xml:space="preserve"> </w:t>
            </w:r>
            <w:r w:rsidRPr="00641F8E">
              <w:rPr>
                <w:rFonts w:asciiTheme="minorHAnsi" w:hAnsiTheme="minorHAnsi" w:cstheme="minorHAnsi"/>
                <w:sz w:val="18"/>
                <w:szCs w:val="20"/>
              </w:rPr>
              <w:t xml:space="preserve">inch piping is 5 feet, and </w:t>
            </w:r>
            <w:r w:rsidR="002E14A5">
              <w:rPr>
                <w:rFonts w:asciiTheme="minorHAnsi" w:hAnsiTheme="minorHAnsi" w:cstheme="minorHAnsi"/>
                <w:sz w:val="18"/>
                <w:szCs w:val="20"/>
              </w:rPr>
              <w:t>3/4</w:t>
            </w:r>
            <w:r w:rsidR="002E14A5" w:rsidRPr="00641F8E">
              <w:rPr>
                <w:rFonts w:asciiTheme="minorHAnsi" w:hAnsiTheme="minorHAnsi" w:cstheme="minorHAnsi"/>
                <w:sz w:val="18"/>
                <w:szCs w:val="20"/>
              </w:rPr>
              <w:t xml:space="preserve"> </w:t>
            </w:r>
            <w:r w:rsidRPr="00641F8E">
              <w:rPr>
                <w:rFonts w:asciiTheme="minorHAnsi" w:hAnsiTheme="minorHAnsi" w:cstheme="minorHAnsi"/>
                <w:sz w:val="18"/>
                <w:szCs w:val="20"/>
              </w:rPr>
              <w:t>inch piping is 2.5 feet.</w:t>
            </w:r>
          </w:p>
          <w:p w14:paraId="05571DB0" w14:textId="77777777"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p>
          <w:p w14:paraId="7A1A8D20" w14:textId="27506095" w:rsidR="00641F8E" w:rsidRPr="00641F8E" w:rsidRDefault="002E14A5" w:rsidP="00641F8E">
            <w:pPr>
              <w:keepNext/>
              <w:keepLines/>
              <w:suppressAutoHyphens/>
              <w:spacing w:after="0" w:line="240" w:lineRule="auto"/>
              <w:ind w:firstLine="432"/>
              <w:rPr>
                <w:rFonts w:asciiTheme="minorHAnsi" w:eastAsia="Times New Roman" w:hAnsiTheme="minorHAnsi" w:cstheme="minorHAnsi"/>
                <w:i/>
                <w:sz w:val="20"/>
                <w:szCs w:val="20"/>
              </w:rPr>
            </w:pPr>
            <w:r>
              <w:rPr>
                <w:rFonts w:asciiTheme="minorHAnsi" w:eastAsia="Times New Roman" w:hAnsiTheme="minorHAnsi" w:cstheme="minorHAnsi"/>
                <w:sz w:val="18"/>
                <w:szCs w:val="20"/>
              </w:rPr>
              <w:t>3/4</w:t>
            </w:r>
            <w:r w:rsidRPr="00641F8E">
              <w:rPr>
                <w:rFonts w:asciiTheme="minorHAnsi" w:eastAsia="Times New Roman" w:hAnsiTheme="minorHAnsi" w:cstheme="minorHAnsi"/>
                <w:sz w:val="18"/>
                <w:szCs w:val="20"/>
              </w:rPr>
              <w:t xml:space="preserve"> </w:t>
            </w:r>
            <w:r w:rsidR="00641F8E" w:rsidRPr="00641F8E">
              <w:rPr>
                <w:rFonts w:asciiTheme="minorHAnsi" w:eastAsia="Times New Roman" w:hAnsiTheme="minorHAnsi" w:cstheme="minorHAnsi"/>
                <w:sz w:val="18"/>
                <w:szCs w:val="20"/>
              </w:rPr>
              <w:t>inch - For only one pipe size = 5 feet</w:t>
            </w:r>
          </w:p>
        </w:tc>
      </w:tr>
      <w:tr w:rsidR="00641F8E" w:rsidRPr="00641F8E" w14:paraId="4578F00C" w14:textId="77777777" w:rsidTr="00E20AD9">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3F2D3C8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236F4B">
              <w:rPr>
                <w:rFonts w:asciiTheme="minorHAnsi" w:hAnsiTheme="minorHAnsi" w:cstheme="minorHAnsi"/>
                <w:b/>
                <w:sz w:val="18"/>
                <w:szCs w:val="20"/>
              </w:rPr>
              <w:t xml:space="preserve"> </w:t>
            </w:r>
          </w:p>
        </w:tc>
      </w:tr>
    </w:tbl>
    <w:p w14:paraId="10C0F076"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10378"/>
      </w:tblGrid>
      <w:tr w:rsidR="00641F8E" w:rsidRPr="00641F8E" w14:paraId="6D88D665" w14:textId="77777777" w:rsidTr="00E20AD9">
        <w:trPr>
          <w:trHeight w:val="144"/>
          <w:tblHeader/>
        </w:trPr>
        <w:tc>
          <w:tcPr>
            <w:tcW w:w="10790" w:type="dxa"/>
            <w:gridSpan w:val="2"/>
            <w:tcBorders>
              <w:bottom w:val="single" w:sz="4" w:space="0" w:color="auto"/>
            </w:tcBorders>
          </w:tcPr>
          <w:p w14:paraId="13B78155" w14:textId="1F00EE00"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N</w:t>
            </w:r>
            <w:r w:rsidRPr="00641F8E">
              <w:rPr>
                <w:rFonts w:asciiTheme="minorHAnsi" w:hAnsiTheme="minorHAnsi" w:cstheme="minorHAnsi"/>
                <w:b/>
                <w:sz w:val="20"/>
                <w:szCs w:val="20"/>
              </w:rPr>
              <w:t xml:space="preserve">. Mandatory Requirements for all Recirculation System </w:t>
            </w:r>
            <w:r w:rsidRPr="00175066">
              <w:rPr>
                <w:rFonts w:asciiTheme="minorHAnsi" w:hAnsiTheme="minorHAnsi" w:cstheme="minorHAnsi"/>
                <w:sz w:val="20"/>
                <w:szCs w:val="20"/>
              </w:rPr>
              <w:t>(RA4.4.7)</w:t>
            </w:r>
          </w:p>
          <w:p w14:paraId="1BB3E2F6" w14:textId="51960354" w:rsidR="002E14A5"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Systems that utilize </w:t>
            </w:r>
            <w:r w:rsidR="002E14A5">
              <w:rPr>
                <w:rFonts w:asciiTheme="minorHAnsi" w:hAnsiTheme="minorHAnsi" w:cstheme="minorHAnsi"/>
                <w:sz w:val="18"/>
                <w:szCs w:val="20"/>
              </w:rPr>
              <w:t>a recirculation system</w:t>
            </w:r>
            <w:r w:rsidRPr="00641F8E">
              <w:rPr>
                <w:rFonts w:asciiTheme="minorHAnsi" w:hAnsiTheme="minorHAnsi" w:cstheme="minorHAnsi"/>
                <w:sz w:val="18"/>
                <w:szCs w:val="20"/>
              </w:rPr>
              <w:t xml:space="preserve"> shall comply with these requirements.  </w:t>
            </w:r>
          </w:p>
          <w:p w14:paraId="01E94857" w14:textId="5EB2E059" w:rsidR="00641F8E" w:rsidRPr="00641F8E" w:rsidRDefault="00641F8E" w:rsidP="00F349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 xml:space="preserve">&lt;&lt;If </w:t>
            </w:r>
            <w:del w:id="529" w:author="Smith, Alexis@Energy" w:date="2019-05-10T11:03:00Z">
              <w:r w:rsidRPr="00641F8E" w:rsidDel="00F349F6">
                <w:rPr>
                  <w:rFonts w:asciiTheme="minorHAnsi" w:hAnsiTheme="minorHAnsi" w:cstheme="minorHAnsi"/>
                  <w:sz w:val="18"/>
                  <w:szCs w:val="20"/>
                </w:rPr>
                <w:delText xml:space="preserve">A09 </w:delText>
              </w:r>
            </w:del>
            <w:ins w:id="530" w:author="Smith, Alexis@Energy" w:date="2019-05-10T11:03:00Z">
              <w:r w:rsidR="00F349F6" w:rsidRPr="00641F8E">
                <w:rPr>
                  <w:rFonts w:asciiTheme="minorHAnsi" w:hAnsiTheme="minorHAnsi" w:cstheme="minorHAnsi"/>
                  <w:sz w:val="18"/>
                  <w:szCs w:val="20"/>
                </w:rPr>
                <w:t>A</w:t>
              </w:r>
              <w:r w:rsidR="00F349F6">
                <w:rPr>
                  <w:rFonts w:asciiTheme="minorHAnsi" w:hAnsiTheme="minorHAnsi" w:cstheme="minorHAnsi"/>
                  <w:sz w:val="18"/>
                  <w:szCs w:val="20"/>
                </w:rPr>
                <w:t>10</w:t>
              </w:r>
              <w:r w:rsidR="00F349F6" w:rsidRPr="00641F8E">
                <w:rPr>
                  <w:rFonts w:asciiTheme="minorHAnsi" w:hAnsiTheme="minorHAnsi" w:cstheme="minorHAnsi"/>
                  <w:sz w:val="18"/>
                  <w:szCs w:val="20"/>
                </w:rPr>
                <w:t xml:space="preserve"> </w:t>
              </w:r>
            </w:ins>
            <w:r w:rsidRPr="00641F8E">
              <w:rPr>
                <w:rFonts w:asciiTheme="minorHAnsi" w:hAnsiTheme="minorHAnsi" w:cstheme="minorHAnsi"/>
                <w:sz w:val="18"/>
                <w:szCs w:val="20"/>
              </w:rPr>
              <w:t>“Dwelling Unit DHW System Distribution Type” = “Recirculation System Non-Demand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Sensor Control”</w:t>
            </w:r>
            <w:r>
              <w:rPr>
                <w:rFonts w:asciiTheme="minorHAnsi" w:hAnsiTheme="minorHAnsi" w:cstheme="minorHAnsi"/>
                <w:sz w:val="18"/>
                <w:szCs w:val="20"/>
              </w:rPr>
              <w:t xml:space="preserve">, “HERS-Verified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message&gt;&gt;</w:t>
            </w:r>
          </w:p>
        </w:tc>
      </w:tr>
      <w:tr w:rsidR="00641F8E" w:rsidRPr="00641F8E" w14:paraId="36290D70" w14:textId="77777777" w:rsidTr="00E20AD9">
        <w:trPr>
          <w:trHeight w:val="144"/>
          <w:tblHeader/>
        </w:trPr>
        <w:tc>
          <w:tcPr>
            <w:tcW w:w="625" w:type="dxa"/>
            <w:vAlign w:val="center"/>
          </w:tcPr>
          <w:p w14:paraId="3595C1A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0165" w:type="dxa"/>
            <w:vAlign w:val="center"/>
          </w:tcPr>
          <w:p w14:paraId="4D32EFD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A check valve located between the recirculation pump and the water heater to prevent unintentional recirculation.</w:t>
            </w:r>
          </w:p>
        </w:tc>
      </w:tr>
      <w:tr w:rsidR="00641F8E" w:rsidRPr="00641F8E" w14:paraId="15DB76AD" w14:textId="77777777" w:rsidTr="00E20AD9">
        <w:trPr>
          <w:trHeight w:val="144"/>
          <w:tblHeader/>
        </w:trPr>
        <w:tc>
          <w:tcPr>
            <w:tcW w:w="625" w:type="dxa"/>
            <w:vAlign w:val="center"/>
          </w:tcPr>
          <w:p w14:paraId="5FF549D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02</w:t>
            </w:r>
          </w:p>
        </w:tc>
        <w:tc>
          <w:tcPr>
            <w:tcW w:w="10165" w:type="dxa"/>
            <w:vAlign w:val="center"/>
          </w:tcPr>
          <w:p w14:paraId="601EBA3C" w14:textId="2FF0F35F"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 xml:space="preserve">Piping must take </w:t>
            </w:r>
            <w:r w:rsidR="00D52378">
              <w:rPr>
                <w:rFonts w:asciiTheme="minorHAnsi" w:hAnsiTheme="minorHAnsi" w:cstheme="minorHAnsi"/>
                <w:sz w:val="18"/>
                <w:szCs w:val="20"/>
              </w:rPr>
              <w:t xml:space="preserve">the </w:t>
            </w:r>
            <w:r w:rsidRPr="00641F8E">
              <w:rPr>
                <w:rFonts w:asciiTheme="minorHAnsi" w:hAnsiTheme="minorHAnsi" w:cstheme="minorHAnsi"/>
                <w:sz w:val="18"/>
                <w:szCs w:val="20"/>
              </w:rPr>
              <w:t>most direct path between water heater and fixtures.</w:t>
            </w:r>
          </w:p>
        </w:tc>
      </w:tr>
      <w:tr w:rsidR="00641F8E" w:rsidRPr="00641F8E" w14:paraId="21352711" w14:textId="77777777" w:rsidTr="00E20AD9">
        <w:trPr>
          <w:trHeight w:val="144"/>
          <w:tblHeader/>
        </w:trPr>
        <w:tc>
          <w:tcPr>
            <w:tcW w:w="625" w:type="dxa"/>
            <w:vAlign w:val="center"/>
          </w:tcPr>
          <w:p w14:paraId="1F648D63"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cstheme="minorHAnsi"/>
                <w:sz w:val="20"/>
                <w:szCs w:val="20"/>
              </w:rPr>
              <w:t>03</w:t>
            </w:r>
          </w:p>
        </w:tc>
        <w:tc>
          <w:tcPr>
            <w:tcW w:w="10165" w:type="dxa"/>
            <w:vAlign w:val="center"/>
          </w:tcPr>
          <w:p w14:paraId="6F90CDD4"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cstheme="minorHAnsi"/>
                <w:sz w:val="18"/>
                <w:szCs w:val="20"/>
              </w:rPr>
              <w:t xml:space="preserve">Insulation is not required on the cold water line when it is used as the return. </w:t>
            </w:r>
          </w:p>
        </w:tc>
      </w:tr>
      <w:tr w:rsidR="00641F8E" w:rsidRPr="00641F8E" w14:paraId="5E6B37D2" w14:textId="77777777" w:rsidTr="00E20AD9">
        <w:trPr>
          <w:trHeight w:val="144"/>
          <w:tblHeader/>
        </w:trPr>
        <w:tc>
          <w:tcPr>
            <w:tcW w:w="625" w:type="dxa"/>
            <w:vAlign w:val="center"/>
          </w:tcPr>
          <w:p w14:paraId="0F288421"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cstheme="minorHAnsi"/>
                <w:sz w:val="20"/>
                <w:szCs w:val="20"/>
              </w:rPr>
              <w:t>04</w:t>
            </w:r>
          </w:p>
        </w:tc>
        <w:tc>
          <w:tcPr>
            <w:tcW w:w="10165" w:type="dxa"/>
            <w:vAlign w:val="center"/>
          </w:tcPr>
          <w:p w14:paraId="2061AE5F" w14:textId="5A264BBB"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 xml:space="preserve">If more than one loop </w:t>
            </w:r>
            <w:r w:rsidR="00D52378">
              <w:rPr>
                <w:rFonts w:asciiTheme="minorHAnsi" w:hAnsiTheme="minorHAnsi" w:cstheme="minorHAnsi"/>
                <w:sz w:val="18"/>
                <w:szCs w:val="20"/>
              </w:rPr>
              <w:t xml:space="preserve">is </w:t>
            </w:r>
            <w:r w:rsidRPr="00641F8E">
              <w:rPr>
                <w:rFonts w:asciiTheme="minorHAnsi" w:hAnsiTheme="minorHAnsi" w:cstheme="minorHAnsi"/>
                <w:sz w:val="18"/>
                <w:szCs w:val="20"/>
              </w:rPr>
              <w:t>installed each loop shall have its own pump and controls.</w:t>
            </w:r>
          </w:p>
        </w:tc>
      </w:tr>
      <w:tr w:rsidR="00641F8E" w:rsidRPr="00641F8E" w14:paraId="613A9B7F" w14:textId="77777777" w:rsidTr="00E20AD9">
        <w:trPr>
          <w:trHeight w:val="144"/>
          <w:tblHeader/>
        </w:trPr>
        <w:tc>
          <w:tcPr>
            <w:tcW w:w="10790" w:type="dxa"/>
            <w:gridSpan w:val="2"/>
            <w:vAlign w:val="center"/>
          </w:tcPr>
          <w:p w14:paraId="52494DCD"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B33DB4F"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4"/>
        <w:gridCol w:w="10372"/>
      </w:tblGrid>
      <w:tr w:rsidR="00641F8E" w:rsidRPr="00641F8E" w14:paraId="6BC13150" w14:textId="77777777" w:rsidTr="00E20AD9">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9709997" w14:textId="3E6D04FB"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Pr="00641F8E">
              <w:rPr>
                <w:rFonts w:asciiTheme="minorHAnsi" w:hAnsiTheme="minorHAnsi" w:cstheme="minorHAnsi"/>
                <w:b/>
                <w:sz w:val="20"/>
                <w:szCs w:val="20"/>
              </w:rPr>
              <w:t xml:space="preserve">. Recirculation Non-Demand Controls Requirements (R-ND) </w:t>
            </w:r>
            <w:r w:rsidRPr="00175066">
              <w:rPr>
                <w:rFonts w:asciiTheme="minorHAnsi" w:hAnsiTheme="minorHAnsi" w:cstheme="minorHAnsi"/>
                <w:sz w:val="20"/>
                <w:szCs w:val="20"/>
              </w:rPr>
              <w:t>(RA4.4.8)</w:t>
            </w:r>
          </w:p>
          <w:p w14:paraId="2897AE6F" w14:textId="77777777" w:rsidR="00825ED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Systems that utilize this distribution type shall comply with these requirements.  </w:t>
            </w:r>
          </w:p>
          <w:p w14:paraId="770090D5" w14:textId="21F25A10" w:rsidR="00641F8E" w:rsidRPr="00641F8E" w:rsidRDefault="00641F8E" w:rsidP="00F349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 xml:space="preserve">&lt;&lt;If </w:t>
            </w:r>
            <w:del w:id="531" w:author="Smith, Alexis@Energy" w:date="2019-05-10T11:03:00Z">
              <w:r w:rsidRPr="00641F8E" w:rsidDel="00F349F6">
                <w:rPr>
                  <w:rFonts w:asciiTheme="minorHAnsi" w:hAnsiTheme="minorHAnsi" w:cstheme="minorHAnsi"/>
                  <w:sz w:val="18"/>
                  <w:szCs w:val="20"/>
                </w:rPr>
                <w:delText xml:space="preserve">A09 </w:delText>
              </w:r>
            </w:del>
            <w:ins w:id="532" w:author="Smith, Alexis@Energy" w:date="2019-05-10T11:03:00Z">
              <w:r w:rsidR="00F349F6" w:rsidRPr="00641F8E">
                <w:rPr>
                  <w:rFonts w:asciiTheme="minorHAnsi" w:hAnsiTheme="minorHAnsi" w:cstheme="minorHAnsi"/>
                  <w:sz w:val="18"/>
                  <w:szCs w:val="20"/>
                </w:rPr>
                <w:t>A</w:t>
              </w:r>
              <w:r w:rsidR="00F349F6">
                <w:rPr>
                  <w:rFonts w:asciiTheme="minorHAnsi" w:hAnsiTheme="minorHAnsi" w:cstheme="minorHAnsi"/>
                  <w:sz w:val="18"/>
                  <w:szCs w:val="20"/>
                </w:rPr>
                <w:t>10</w:t>
              </w:r>
              <w:r w:rsidR="00F349F6" w:rsidRPr="00641F8E">
                <w:rPr>
                  <w:rFonts w:asciiTheme="minorHAnsi" w:hAnsiTheme="minorHAnsi" w:cstheme="minorHAnsi"/>
                  <w:sz w:val="18"/>
                  <w:szCs w:val="20"/>
                </w:rPr>
                <w:t xml:space="preserve"> </w:t>
              </w:r>
            </w:ins>
            <w:r w:rsidRPr="00641F8E">
              <w:rPr>
                <w:rFonts w:asciiTheme="minorHAnsi" w:hAnsiTheme="minorHAnsi" w:cstheme="minorHAnsi"/>
                <w:sz w:val="18"/>
                <w:szCs w:val="20"/>
              </w:rPr>
              <w:t>“Dwelling Unit DHW System</w:t>
            </w:r>
            <w:r w:rsidR="00825ED4">
              <w:rPr>
                <w:rFonts w:asciiTheme="minorHAnsi" w:hAnsiTheme="minorHAnsi" w:cstheme="minorHAnsi"/>
                <w:sz w:val="18"/>
                <w:szCs w:val="20"/>
              </w:rPr>
              <w:t xml:space="preserve"> </w:t>
            </w:r>
            <w:r w:rsidRPr="00641F8E">
              <w:rPr>
                <w:rFonts w:asciiTheme="minorHAnsi" w:hAnsiTheme="minorHAnsi" w:cstheme="minorHAnsi"/>
                <w:sz w:val="18"/>
                <w:szCs w:val="20"/>
              </w:rPr>
              <w:t>Distribution Type” = “Recirculation System Non-Demand Control</w:t>
            </w:r>
            <w:r w:rsidR="00825ED4">
              <w:rPr>
                <w:rFonts w:asciiTheme="minorHAnsi" w:hAnsiTheme="minorHAnsi" w:cstheme="minorHAnsi"/>
                <w:sz w:val="18"/>
                <w:szCs w:val="20"/>
              </w:rPr>
              <w:t>”</w:t>
            </w:r>
            <w:r w:rsidRPr="00641F8E">
              <w:rPr>
                <w:rFonts w:asciiTheme="minorHAnsi" w:hAnsiTheme="minorHAnsi" w:cstheme="minorHAnsi"/>
                <w:sz w:val="18"/>
                <w:szCs w:val="20"/>
              </w:rPr>
              <w:t>, then display this entire table, else display “section does not apply" message &gt;&gt;</w:t>
            </w:r>
          </w:p>
        </w:tc>
      </w:tr>
      <w:tr w:rsidR="00641F8E" w:rsidRPr="00641F8E" w14:paraId="18079576" w14:textId="77777777" w:rsidTr="00E20AD9">
        <w:trPr>
          <w:trHeight w:val="288"/>
          <w:tblHeader/>
        </w:trPr>
        <w:tc>
          <w:tcPr>
            <w:tcW w:w="631" w:type="dxa"/>
            <w:vAlign w:val="center"/>
          </w:tcPr>
          <w:p w14:paraId="6D8DC6AA"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0159" w:type="dxa"/>
            <w:vAlign w:val="center"/>
          </w:tcPr>
          <w:p w14:paraId="730B6AA8"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641F8E">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641F8E" w:rsidRPr="00641F8E" w14:paraId="1B650478" w14:textId="77777777" w:rsidTr="00E20AD9">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5FD8F07" w14:textId="77777777" w:rsidR="00641F8E" w:rsidRPr="00236F4B"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w:t>
            </w:r>
            <w:r w:rsidRPr="00236F4B">
              <w:rPr>
                <w:rFonts w:asciiTheme="minorHAnsi" w:hAnsiTheme="minorHAnsi" w:cstheme="minorHAnsi"/>
                <w:b/>
                <w:sz w:val="18"/>
                <w:szCs w:val="20"/>
              </w:rPr>
              <w:t xml:space="preserve"> </w:t>
            </w:r>
            <w:r w:rsidRPr="00236F4B">
              <w:rPr>
                <w:rFonts w:asciiTheme="minorHAnsi" w:eastAsiaTheme="minorEastAsia" w:hAnsiTheme="minorHAnsi" w:cstheme="minorHAnsi"/>
                <w:b/>
                <w:sz w:val="18"/>
                <w:szCs w:val="20"/>
              </w:rPr>
              <w:t>been met.</w:t>
            </w:r>
            <w:r w:rsidRPr="00236F4B">
              <w:rPr>
                <w:rFonts w:asciiTheme="minorHAnsi" w:hAnsiTheme="minorHAnsi" w:cstheme="minorHAnsi"/>
                <w:b/>
                <w:sz w:val="18"/>
                <w:szCs w:val="20"/>
              </w:rPr>
              <w:t xml:space="preserve">  </w:t>
            </w:r>
          </w:p>
        </w:tc>
      </w:tr>
    </w:tbl>
    <w:p w14:paraId="7DECFA7E"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0"/>
        <w:gridCol w:w="10376"/>
      </w:tblGrid>
      <w:tr w:rsidR="00641F8E" w:rsidRPr="00641F8E" w14:paraId="6641610C" w14:textId="77777777" w:rsidTr="00E20AD9">
        <w:trPr>
          <w:trHeight w:val="144"/>
          <w:tblHeader/>
        </w:trPr>
        <w:tc>
          <w:tcPr>
            <w:tcW w:w="10790" w:type="dxa"/>
            <w:gridSpan w:val="2"/>
            <w:tcBorders>
              <w:bottom w:val="single" w:sz="4" w:space="0" w:color="auto"/>
            </w:tcBorders>
          </w:tcPr>
          <w:p w14:paraId="56462261" w14:textId="2CA6C9CE"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P</w:t>
            </w:r>
            <w:r w:rsidRPr="00641F8E">
              <w:rPr>
                <w:rFonts w:asciiTheme="minorHAnsi" w:eastAsiaTheme="minorEastAsia" w:hAnsiTheme="minorHAnsi" w:cstheme="minorHAnsi"/>
                <w:b/>
                <w:sz w:val="20"/>
                <w:szCs w:val="20"/>
              </w:rPr>
              <w:t xml:space="preserve">. Demand Recirculation Manual Control (R-DRmc) </w:t>
            </w:r>
            <w:r w:rsidRPr="00A259EF">
              <w:rPr>
                <w:rFonts w:asciiTheme="minorHAnsi" w:eastAsiaTheme="minorEastAsia" w:hAnsiTheme="minorHAnsi" w:cstheme="minorHAnsi"/>
                <w:sz w:val="20"/>
                <w:szCs w:val="20"/>
              </w:rPr>
              <w:t>(RA4.4.9)</w:t>
            </w:r>
            <w:r w:rsidRPr="00641F8E">
              <w:rPr>
                <w:rFonts w:asciiTheme="minorHAnsi" w:eastAsiaTheme="minorEastAsia" w:hAnsiTheme="minorHAnsi" w:cstheme="minorHAnsi"/>
                <w:b/>
                <w:sz w:val="20"/>
                <w:szCs w:val="20"/>
              </w:rPr>
              <w:t xml:space="preserve">/Sensor Control Requirements </w:t>
            </w:r>
            <w:r w:rsidRPr="00641F8E">
              <w:rPr>
                <w:rFonts w:asciiTheme="minorHAnsi" w:hAnsiTheme="minorHAnsi" w:cstheme="minorHAnsi"/>
                <w:b/>
                <w:sz w:val="20"/>
                <w:szCs w:val="20"/>
              </w:rPr>
              <w:t>(RDRsc)</w:t>
            </w:r>
            <w:r w:rsidRPr="00A259EF">
              <w:rPr>
                <w:rFonts w:asciiTheme="minorHAnsi" w:hAnsiTheme="minorHAnsi" w:cstheme="minorHAnsi"/>
                <w:sz w:val="20"/>
                <w:szCs w:val="20"/>
              </w:rPr>
              <w:t xml:space="preserve"> (RA4.4.10)</w:t>
            </w:r>
          </w:p>
          <w:p w14:paraId="2DAE8029" w14:textId="45EEE01E" w:rsidR="00D52378"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Systems that utilize </w:t>
            </w:r>
            <w:r w:rsidR="00D52378">
              <w:rPr>
                <w:rFonts w:asciiTheme="minorHAnsi" w:eastAsiaTheme="minorEastAsia" w:hAnsiTheme="minorHAnsi" w:cstheme="minorHAnsi"/>
                <w:sz w:val="18"/>
                <w:szCs w:val="20"/>
              </w:rPr>
              <w:t>either of these</w:t>
            </w:r>
            <w:r w:rsidR="00D52378" w:rsidRPr="00641F8E">
              <w:rPr>
                <w:rFonts w:asciiTheme="minorHAnsi" w:eastAsiaTheme="minorEastAsia" w:hAnsiTheme="minorHAnsi" w:cstheme="minorHAnsi"/>
                <w:sz w:val="18"/>
                <w:szCs w:val="20"/>
              </w:rPr>
              <w:t xml:space="preserve"> </w:t>
            </w:r>
            <w:r w:rsidRPr="00641F8E">
              <w:rPr>
                <w:rFonts w:asciiTheme="minorHAnsi" w:eastAsiaTheme="minorEastAsia" w:hAnsiTheme="minorHAnsi" w:cstheme="minorHAnsi"/>
                <w:sz w:val="18"/>
                <w:szCs w:val="20"/>
              </w:rPr>
              <w:t>distribution type</w:t>
            </w:r>
            <w:r w:rsidR="00D52378">
              <w:rPr>
                <w:rFonts w:asciiTheme="minorHAnsi" w:eastAsiaTheme="minorEastAsia" w:hAnsiTheme="minorHAnsi" w:cstheme="minorHAnsi"/>
                <w:sz w:val="18"/>
                <w:szCs w:val="20"/>
              </w:rPr>
              <w:t>s</w:t>
            </w:r>
            <w:r w:rsidRPr="00641F8E">
              <w:rPr>
                <w:rFonts w:asciiTheme="minorHAnsi" w:eastAsiaTheme="minorEastAsia" w:hAnsiTheme="minorHAnsi" w:cstheme="minorHAnsi"/>
                <w:sz w:val="18"/>
                <w:szCs w:val="20"/>
              </w:rPr>
              <w:t xml:space="preserve"> shall comply with these requirements.  </w:t>
            </w:r>
          </w:p>
          <w:p w14:paraId="5BA1B8F4" w14:textId="6AED4D6E" w:rsidR="00641F8E" w:rsidRPr="00641F8E" w:rsidRDefault="00641F8E" w:rsidP="00F349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641F8E">
              <w:rPr>
                <w:rFonts w:asciiTheme="minorHAnsi" w:hAnsiTheme="minorHAnsi" w:cstheme="minorHAnsi"/>
                <w:sz w:val="18"/>
                <w:szCs w:val="20"/>
              </w:rPr>
              <w:t xml:space="preserve">&lt;&lt;If </w:t>
            </w:r>
            <w:del w:id="533" w:author="Smith, Alexis@Energy" w:date="2019-05-10T11:03:00Z">
              <w:r w:rsidRPr="00641F8E" w:rsidDel="00F349F6">
                <w:rPr>
                  <w:rFonts w:asciiTheme="minorHAnsi" w:hAnsiTheme="minorHAnsi" w:cstheme="minorHAnsi"/>
                  <w:sz w:val="18"/>
                  <w:szCs w:val="20"/>
                </w:rPr>
                <w:delText xml:space="preserve">A09 </w:delText>
              </w:r>
            </w:del>
            <w:ins w:id="534" w:author="Smith, Alexis@Energy" w:date="2019-05-10T11:03:00Z">
              <w:r w:rsidR="00F349F6" w:rsidRPr="00641F8E">
                <w:rPr>
                  <w:rFonts w:asciiTheme="minorHAnsi" w:hAnsiTheme="minorHAnsi" w:cstheme="minorHAnsi"/>
                  <w:sz w:val="18"/>
                  <w:szCs w:val="20"/>
                </w:rPr>
                <w:t>A</w:t>
              </w:r>
              <w:r w:rsidR="00F349F6">
                <w:rPr>
                  <w:rFonts w:asciiTheme="minorHAnsi" w:hAnsiTheme="minorHAnsi" w:cstheme="minorHAnsi"/>
                  <w:sz w:val="18"/>
                  <w:szCs w:val="20"/>
                </w:rPr>
                <w:t>10</w:t>
              </w:r>
              <w:r w:rsidR="00F349F6" w:rsidRPr="00641F8E">
                <w:rPr>
                  <w:rFonts w:asciiTheme="minorHAnsi" w:hAnsiTheme="minorHAnsi" w:cstheme="minorHAnsi"/>
                  <w:sz w:val="18"/>
                  <w:szCs w:val="20"/>
                </w:rPr>
                <w:t xml:space="preserve"> </w:t>
              </w:r>
            </w:ins>
            <w:r w:rsidRPr="00641F8E">
              <w:rPr>
                <w:rFonts w:asciiTheme="minorHAnsi" w:hAnsiTheme="minorHAnsi" w:cstheme="minorHAnsi"/>
                <w:sz w:val="18"/>
                <w:szCs w:val="20"/>
              </w:rPr>
              <w:t>“Dwelling Unit DHW System Distribution Type” = “Deman</w:t>
            </w:r>
            <w:r>
              <w:rPr>
                <w:rFonts w:asciiTheme="minorHAnsi" w:hAnsiTheme="minorHAnsi" w:cstheme="minorHAnsi"/>
                <w:sz w:val="18"/>
                <w:szCs w:val="20"/>
              </w:rPr>
              <w:t>d Recirculation Manual Control”,</w:t>
            </w:r>
            <w:r w:rsidRPr="00641F8E">
              <w:rPr>
                <w:rFonts w:asciiTheme="minorHAnsi" w:hAnsiTheme="minorHAnsi" w:cstheme="minorHAnsi"/>
                <w:sz w:val="18"/>
                <w:szCs w:val="20"/>
              </w:rPr>
              <w:t xml:space="preserve"> “Demand Recirculation Sensor Control”</w:t>
            </w:r>
            <w:r>
              <w:rPr>
                <w:rFonts w:asciiTheme="minorHAnsi" w:hAnsiTheme="minorHAnsi" w:cstheme="minorHAnsi"/>
                <w:sz w:val="18"/>
                <w:szCs w:val="20"/>
              </w:rPr>
              <w:t xml:space="preserve">, </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14:paraId="226472CF" w14:textId="77777777" w:rsidTr="00E20AD9">
        <w:trPr>
          <w:trHeight w:val="144"/>
          <w:tblHeader/>
        </w:trPr>
        <w:tc>
          <w:tcPr>
            <w:tcW w:w="627" w:type="dxa"/>
            <w:tcBorders>
              <w:top w:val="single" w:sz="4" w:space="0" w:color="auto"/>
            </w:tcBorders>
            <w:vAlign w:val="center"/>
          </w:tcPr>
          <w:p w14:paraId="75350596"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01</w:t>
            </w:r>
          </w:p>
        </w:tc>
        <w:tc>
          <w:tcPr>
            <w:tcW w:w="10163" w:type="dxa"/>
            <w:tcBorders>
              <w:top w:val="single" w:sz="4" w:space="0" w:color="auto"/>
            </w:tcBorders>
            <w:vAlign w:val="center"/>
          </w:tcPr>
          <w:p w14:paraId="0E2451D8" w14:textId="693D1EC5"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641F8E" w:rsidRPr="00641F8E" w14:paraId="687C057B" w14:textId="77777777" w:rsidTr="00E20AD9">
        <w:trPr>
          <w:trHeight w:val="144"/>
          <w:tblHeader/>
        </w:trPr>
        <w:tc>
          <w:tcPr>
            <w:tcW w:w="627" w:type="dxa"/>
            <w:vAlign w:val="center"/>
          </w:tcPr>
          <w:p w14:paraId="0295308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02</w:t>
            </w:r>
          </w:p>
        </w:tc>
        <w:tc>
          <w:tcPr>
            <w:tcW w:w="10163" w:type="dxa"/>
            <w:vAlign w:val="center"/>
          </w:tcPr>
          <w:p w14:paraId="3073E098" w14:textId="77777777" w:rsidR="00641F8E" w:rsidRPr="00641F8E" w:rsidRDefault="00641F8E" w:rsidP="00641F8E">
            <w:pPr>
              <w:keepNext/>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641F8E" w:rsidRPr="00641F8E" w14:paraId="55D1715D" w14:textId="77777777" w:rsidTr="00E20AD9">
        <w:trPr>
          <w:trHeight w:val="144"/>
          <w:tblHeader/>
        </w:trPr>
        <w:tc>
          <w:tcPr>
            <w:tcW w:w="627" w:type="dxa"/>
            <w:vAlign w:val="center"/>
          </w:tcPr>
          <w:p w14:paraId="78EB1D7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03</w:t>
            </w:r>
          </w:p>
        </w:tc>
        <w:tc>
          <w:tcPr>
            <w:tcW w:w="10163" w:type="dxa"/>
            <w:vAlign w:val="center"/>
          </w:tcPr>
          <w:p w14:paraId="6ED7547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Manual controls may be activated by wired or wireless mechanisms. </w:t>
            </w:r>
          </w:p>
        </w:tc>
      </w:tr>
      <w:tr w:rsidR="00641F8E" w:rsidRPr="00641F8E" w14:paraId="43939232" w14:textId="77777777" w:rsidTr="00E20AD9">
        <w:trPr>
          <w:trHeight w:val="144"/>
          <w:tblHeader/>
        </w:trPr>
        <w:tc>
          <w:tcPr>
            <w:tcW w:w="627" w:type="dxa"/>
            <w:vAlign w:val="center"/>
          </w:tcPr>
          <w:p w14:paraId="5EF6E5E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04</w:t>
            </w:r>
          </w:p>
        </w:tc>
        <w:tc>
          <w:tcPr>
            <w:tcW w:w="10163" w:type="dxa"/>
            <w:vAlign w:val="center"/>
          </w:tcPr>
          <w:p w14:paraId="40DEEF6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Sensor Controls may be activated by wired or wireless mechanisms, including buttons, motion sensors, door switches and flow switches. Each control shall have standby power of 1 Watt or less.</w:t>
            </w:r>
          </w:p>
        </w:tc>
      </w:tr>
      <w:tr w:rsidR="00641F8E" w:rsidRPr="00641F8E" w14:paraId="5405DDCE" w14:textId="77777777" w:rsidTr="00E20AD9">
        <w:trPr>
          <w:trHeight w:val="144"/>
          <w:tblHeader/>
        </w:trPr>
        <w:tc>
          <w:tcPr>
            <w:tcW w:w="627" w:type="dxa"/>
            <w:vAlign w:val="center"/>
          </w:tcPr>
          <w:p w14:paraId="0F5C561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05</w:t>
            </w:r>
          </w:p>
        </w:tc>
        <w:tc>
          <w:tcPr>
            <w:tcW w:w="10163" w:type="dxa"/>
            <w:vAlign w:val="center"/>
          </w:tcPr>
          <w:p w14:paraId="645F8699"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Pump and control placement shall meet one of the following criteria: </w:t>
            </w:r>
          </w:p>
          <w:p w14:paraId="3FBB780B" w14:textId="77777777" w:rsidR="00641F8E" w:rsidRPr="00641F8E" w:rsidRDefault="00641F8E"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15F91D62" w14:textId="77777777" w:rsidR="00641F8E" w:rsidRPr="00641F8E" w:rsidRDefault="00641F8E"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10E8F4D9" w14:textId="77777777" w:rsidR="00641F8E" w:rsidRPr="00641F8E" w:rsidRDefault="00641F8E"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41F8E" w:rsidRPr="00641F8E" w14:paraId="6B6A0F70" w14:textId="77777777" w:rsidTr="00E20AD9">
        <w:trPr>
          <w:trHeight w:val="144"/>
          <w:tblHeader/>
        </w:trPr>
        <w:tc>
          <w:tcPr>
            <w:tcW w:w="627" w:type="dxa"/>
            <w:vAlign w:val="center"/>
          </w:tcPr>
          <w:p w14:paraId="001B11C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06</w:t>
            </w:r>
          </w:p>
        </w:tc>
        <w:tc>
          <w:tcPr>
            <w:tcW w:w="10163" w:type="dxa"/>
            <w:vAlign w:val="center"/>
          </w:tcPr>
          <w:p w14:paraId="29861FB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197B8534" w14:textId="55115FA9" w:rsidR="00641F8E" w:rsidRPr="00641F8E" w:rsidRDefault="00641F8E"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10°F (5.6°C) above the initial temperature of the water in the pipe</w:t>
            </w:r>
            <w:r w:rsidR="00D52378">
              <w:rPr>
                <w:rFonts w:asciiTheme="minorHAnsi" w:eastAsia="Times New Roman" w:hAnsiTheme="minorHAnsi" w:cstheme="minorHAnsi"/>
                <w:sz w:val="18"/>
                <w:szCs w:val="20"/>
              </w:rPr>
              <w:t>; or</w:t>
            </w:r>
          </w:p>
          <w:p w14:paraId="32B1D5F6" w14:textId="77777777" w:rsidR="00641F8E" w:rsidRPr="00641F8E" w:rsidRDefault="00641F8E"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102°F (38.9°C).</w:t>
            </w:r>
          </w:p>
        </w:tc>
      </w:tr>
      <w:tr w:rsidR="00641F8E" w:rsidRPr="00641F8E" w14:paraId="3FFA54C8" w14:textId="77777777" w:rsidTr="00E20AD9">
        <w:trPr>
          <w:trHeight w:val="144"/>
          <w:tblHeader/>
        </w:trPr>
        <w:tc>
          <w:tcPr>
            <w:tcW w:w="627" w:type="dxa"/>
            <w:vAlign w:val="center"/>
          </w:tcPr>
          <w:p w14:paraId="5EDF2A0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07</w:t>
            </w:r>
          </w:p>
        </w:tc>
        <w:tc>
          <w:tcPr>
            <w:tcW w:w="10163" w:type="dxa"/>
            <w:vAlign w:val="center"/>
          </w:tcPr>
          <w:p w14:paraId="325D4A5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641F8E">
              <w:rPr>
                <w:rFonts w:asciiTheme="minorHAnsi" w:eastAsiaTheme="minorEastAsia" w:hAnsiTheme="minorHAnsi" w:cstheme="minorHAnsi"/>
                <w:sz w:val="18"/>
                <w:szCs w:val="20"/>
              </w:rPr>
              <w:t xml:space="preserve">Controls shall limit operation to no more than 5 minutes following activation.  </w:t>
            </w:r>
          </w:p>
        </w:tc>
      </w:tr>
      <w:tr w:rsidR="00641F8E" w:rsidRPr="00641F8E" w14:paraId="0DF10639" w14:textId="77777777" w:rsidTr="00E20AD9">
        <w:trPr>
          <w:trHeight w:val="144"/>
          <w:tblHeader/>
        </w:trPr>
        <w:tc>
          <w:tcPr>
            <w:tcW w:w="10790" w:type="dxa"/>
            <w:gridSpan w:val="2"/>
            <w:vAlign w:val="center"/>
          </w:tcPr>
          <w:p w14:paraId="019360B1"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236F4B">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5E48C5C4"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10368"/>
      </w:tblGrid>
      <w:tr w:rsidR="00641F8E" w:rsidRPr="00641F8E" w14:paraId="0F467D49" w14:textId="77777777" w:rsidTr="00A259EF">
        <w:trPr>
          <w:trHeight w:val="144"/>
          <w:tblHeader/>
        </w:trPr>
        <w:tc>
          <w:tcPr>
            <w:tcW w:w="11016" w:type="dxa"/>
            <w:gridSpan w:val="2"/>
            <w:tcBorders>
              <w:bottom w:val="single" w:sz="4" w:space="0" w:color="000000"/>
            </w:tcBorders>
          </w:tcPr>
          <w:p w14:paraId="00269ABC"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b/>
                <w:sz w:val="20"/>
                <w:szCs w:val="18"/>
              </w:rPr>
              <w:t xml:space="preserve">Q. HERS-Verified Demand Recirculation Manual Control (RDRmc-H) </w:t>
            </w:r>
            <w:r w:rsidRPr="00A259EF">
              <w:rPr>
                <w:rFonts w:asciiTheme="minorHAnsi" w:hAnsiTheme="minorHAnsi" w:cstheme="minorHAnsi"/>
                <w:sz w:val="20"/>
                <w:szCs w:val="18"/>
              </w:rPr>
              <w:t>(RA3.6.6)</w:t>
            </w:r>
            <w:r w:rsidRPr="00641F8E">
              <w:rPr>
                <w:rFonts w:asciiTheme="minorHAnsi" w:hAnsiTheme="minorHAnsi" w:cstheme="minorHAnsi"/>
                <w:b/>
                <w:sz w:val="20"/>
                <w:szCs w:val="18"/>
              </w:rPr>
              <w:t>/Sensor Control</w:t>
            </w:r>
            <w:r w:rsidRPr="00A259EF">
              <w:rPr>
                <w:rFonts w:asciiTheme="minorHAnsi" w:hAnsiTheme="minorHAnsi" w:cstheme="minorHAnsi"/>
                <w:b/>
                <w:szCs w:val="18"/>
              </w:rPr>
              <w:t xml:space="preserve"> </w:t>
            </w:r>
            <w:r w:rsidRPr="00A259EF">
              <w:rPr>
                <w:rFonts w:asciiTheme="minorHAnsi" w:hAnsiTheme="minorHAnsi" w:cstheme="minorHAnsi"/>
                <w:b/>
                <w:sz w:val="20"/>
                <w:szCs w:val="18"/>
              </w:rPr>
              <w:t xml:space="preserve">(RDRsc-H) </w:t>
            </w:r>
            <w:r w:rsidRPr="00A259EF">
              <w:rPr>
                <w:rFonts w:asciiTheme="minorHAnsi" w:hAnsiTheme="minorHAnsi" w:cstheme="minorHAnsi"/>
                <w:sz w:val="20"/>
                <w:szCs w:val="18"/>
              </w:rPr>
              <w:t>(RA3.6.7)</w:t>
            </w:r>
            <w:r w:rsidRPr="00A259EF">
              <w:rPr>
                <w:rFonts w:asciiTheme="minorHAnsi" w:hAnsiTheme="minorHAnsi" w:cstheme="minorHAnsi"/>
                <w:szCs w:val="18"/>
              </w:rPr>
              <w:t xml:space="preserve"> </w:t>
            </w:r>
            <w:r w:rsidRPr="00641F8E">
              <w:rPr>
                <w:rFonts w:asciiTheme="minorHAnsi" w:hAnsiTheme="minorHAnsi" w:cstheme="minorHAnsi"/>
                <w:b/>
                <w:sz w:val="20"/>
                <w:szCs w:val="18"/>
              </w:rPr>
              <w:t xml:space="preserve">Requirements </w:t>
            </w:r>
          </w:p>
          <w:p w14:paraId="716EAF7B" w14:textId="68D25F2E" w:rsidR="002E14A5"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641F8E">
              <w:rPr>
                <w:rFonts w:asciiTheme="minorHAnsi" w:hAnsiTheme="minorHAnsi" w:cstheme="minorHAnsi"/>
                <w:sz w:val="20"/>
                <w:szCs w:val="18"/>
              </w:rPr>
              <w:t xml:space="preserve">Systems that utilize </w:t>
            </w:r>
            <w:r w:rsidR="00D52378">
              <w:rPr>
                <w:rFonts w:asciiTheme="minorHAnsi" w:hAnsiTheme="minorHAnsi" w:cstheme="minorHAnsi"/>
                <w:sz w:val="20"/>
                <w:szCs w:val="18"/>
              </w:rPr>
              <w:t>either of these</w:t>
            </w:r>
            <w:r w:rsidR="00D52378" w:rsidRPr="00641F8E">
              <w:rPr>
                <w:rFonts w:asciiTheme="minorHAnsi" w:hAnsiTheme="minorHAnsi" w:cstheme="minorHAnsi"/>
                <w:sz w:val="20"/>
                <w:szCs w:val="18"/>
              </w:rPr>
              <w:t xml:space="preserve"> </w:t>
            </w:r>
            <w:r w:rsidRPr="00641F8E">
              <w:rPr>
                <w:rFonts w:asciiTheme="minorHAnsi" w:hAnsiTheme="minorHAnsi" w:cstheme="minorHAnsi"/>
                <w:sz w:val="20"/>
                <w:szCs w:val="18"/>
              </w:rPr>
              <w:t>distribution type</w:t>
            </w:r>
            <w:r w:rsidR="00D52378">
              <w:rPr>
                <w:rFonts w:asciiTheme="minorHAnsi" w:hAnsiTheme="minorHAnsi" w:cstheme="minorHAnsi"/>
                <w:sz w:val="20"/>
                <w:szCs w:val="18"/>
              </w:rPr>
              <w:t>s</w:t>
            </w:r>
            <w:r w:rsidRPr="00641F8E">
              <w:rPr>
                <w:rFonts w:asciiTheme="minorHAnsi" w:hAnsiTheme="minorHAnsi" w:cstheme="minorHAnsi"/>
                <w:sz w:val="20"/>
                <w:szCs w:val="18"/>
              </w:rPr>
              <w:t xml:space="preserve"> shall comply with these requirements</w:t>
            </w:r>
            <w:r>
              <w:rPr>
                <w:rFonts w:asciiTheme="minorHAnsi" w:hAnsiTheme="minorHAnsi" w:cstheme="minorHAnsi"/>
                <w:sz w:val="20"/>
                <w:szCs w:val="18"/>
              </w:rPr>
              <w:t xml:space="preserve">.  </w:t>
            </w:r>
          </w:p>
          <w:p w14:paraId="640AD97D" w14:textId="4C6A5E14" w:rsidR="00641F8E" w:rsidRPr="00641F8E" w:rsidRDefault="00641F8E" w:rsidP="00F349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sz w:val="18"/>
                <w:szCs w:val="20"/>
              </w:rPr>
              <w:t xml:space="preserve">&lt;&lt;If </w:t>
            </w:r>
            <w:del w:id="535" w:author="Smith, Alexis@Energy" w:date="2019-05-10T11:03:00Z">
              <w:r w:rsidRPr="00641F8E" w:rsidDel="00F349F6">
                <w:rPr>
                  <w:rFonts w:asciiTheme="minorHAnsi" w:hAnsiTheme="minorHAnsi" w:cstheme="minorHAnsi"/>
                  <w:sz w:val="18"/>
                  <w:szCs w:val="20"/>
                </w:rPr>
                <w:delText xml:space="preserve">A09 </w:delText>
              </w:r>
            </w:del>
            <w:ins w:id="536" w:author="Smith, Alexis@Energy" w:date="2019-05-10T11:03:00Z">
              <w:r w:rsidR="00F349F6" w:rsidRPr="00641F8E">
                <w:rPr>
                  <w:rFonts w:asciiTheme="minorHAnsi" w:hAnsiTheme="minorHAnsi" w:cstheme="minorHAnsi"/>
                  <w:sz w:val="18"/>
                  <w:szCs w:val="20"/>
                </w:rPr>
                <w:t>A</w:t>
              </w:r>
              <w:r w:rsidR="00F349F6">
                <w:rPr>
                  <w:rFonts w:asciiTheme="minorHAnsi" w:hAnsiTheme="minorHAnsi" w:cstheme="minorHAnsi"/>
                  <w:sz w:val="18"/>
                  <w:szCs w:val="20"/>
                </w:rPr>
                <w:t>10</w:t>
              </w:r>
              <w:r w:rsidR="00F349F6" w:rsidRPr="00641F8E">
                <w:rPr>
                  <w:rFonts w:asciiTheme="minorHAnsi" w:hAnsiTheme="minorHAnsi" w:cstheme="minorHAnsi"/>
                  <w:sz w:val="18"/>
                  <w:szCs w:val="20"/>
                </w:rPr>
                <w:t xml:space="preserve"> </w:t>
              </w:r>
            </w:ins>
            <w:r w:rsidRPr="00641F8E">
              <w:rPr>
                <w:rFonts w:asciiTheme="minorHAnsi" w:hAnsiTheme="minorHAnsi" w:cstheme="minorHAnsi"/>
                <w:sz w:val="18"/>
                <w:szCs w:val="20"/>
              </w:rPr>
              <w:t xml:space="preserve">“Dwelling Unit DHW System Distribution Type” =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rsidDel="006E1E98" w14:paraId="42543086" w14:textId="77777777" w:rsidTr="00A259EF">
        <w:trPr>
          <w:trHeight w:val="144"/>
          <w:tblHeader/>
        </w:trPr>
        <w:tc>
          <w:tcPr>
            <w:tcW w:w="648" w:type="dxa"/>
            <w:tcBorders>
              <w:bottom w:val="single" w:sz="4" w:space="0" w:color="auto"/>
            </w:tcBorders>
            <w:vAlign w:val="center"/>
          </w:tcPr>
          <w:p w14:paraId="72FAEBE3" w14:textId="55ACA9F2" w:rsidR="00641F8E" w:rsidRPr="00236F4B" w:rsidDel="006E1E98" w:rsidRDefault="00641F8E"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236F4B">
              <w:rPr>
                <w:rFonts w:asciiTheme="minorHAnsi" w:hAnsiTheme="minorHAnsi" w:cstheme="minorHAnsi"/>
                <w:sz w:val="20"/>
                <w:szCs w:val="18"/>
              </w:rPr>
              <w:t>01</w:t>
            </w:r>
          </w:p>
        </w:tc>
        <w:tc>
          <w:tcPr>
            <w:tcW w:w="10368" w:type="dxa"/>
            <w:tcBorders>
              <w:bottom w:val="single" w:sz="4" w:space="0" w:color="auto"/>
            </w:tcBorders>
          </w:tcPr>
          <w:p w14:paraId="1E411876" w14:textId="5F611DEB" w:rsidR="00641F8E" w:rsidRPr="00641F8E" w:rsidDel="006E1E98" w:rsidRDefault="00641F8E" w:rsidP="009D17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sz w:val="18"/>
                <w:szCs w:val="18"/>
              </w:rPr>
              <w:t>HERS rater shall perform a visual inspection to verify that the demand pump, manual/sensor controls and thermo-sensor are present and operating properly consisten</w:t>
            </w:r>
            <w:r w:rsidR="009D1721">
              <w:rPr>
                <w:rFonts w:asciiTheme="minorHAnsi" w:hAnsiTheme="minorHAnsi" w:cstheme="minorHAnsi"/>
                <w:sz w:val="18"/>
                <w:szCs w:val="18"/>
              </w:rPr>
              <w:t>t</w:t>
            </w:r>
            <w:r w:rsidRPr="00641F8E">
              <w:rPr>
                <w:rFonts w:asciiTheme="minorHAnsi" w:hAnsiTheme="minorHAnsi" w:cstheme="minorHAnsi"/>
                <w:sz w:val="18"/>
                <w:szCs w:val="18"/>
              </w:rPr>
              <w:t xml:space="preserve"> with the applicable requirements of RA4.4.9 and RA4.4.10</w:t>
            </w:r>
          </w:p>
        </w:tc>
      </w:tr>
      <w:tr w:rsidR="00641F8E" w:rsidRPr="00641F8E" w14:paraId="6262A39A" w14:textId="77777777" w:rsidTr="00A259EF">
        <w:trPr>
          <w:trHeight w:val="144"/>
          <w:tblHeader/>
        </w:trPr>
        <w:tc>
          <w:tcPr>
            <w:tcW w:w="11016" w:type="dxa"/>
            <w:gridSpan w:val="2"/>
            <w:tcBorders>
              <w:top w:val="single" w:sz="4" w:space="0" w:color="auto"/>
            </w:tcBorders>
            <w:vAlign w:val="center"/>
          </w:tcPr>
          <w:p w14:paraId="32D64D5C"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641F8E">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641F8E">
              <w:rPr>
                <w:rFonts w:asciiTheme="minorHAnsi" w:hAnsiTheme="minorHAnsi" w:cstheme="minorHAnsi"/>
                <w:b/>
                <w:sz w:val="18"/>
                <w:szCs w:val="18"/>
              </w:rPr>
              <w:t xml:space="preserve">  </w:t>
            </w:r>
          </w:p>
        </w:tc>
      </w:tr>
    </w:tbl>
    <w:p w14:paraId="5841402F" w14:textId="0FC7320F" w:rsidR="00E65CD8" w:rsidRPr="00236F4B" w:rsidRDefault="00E65CD8" w:rsidP="00236F4B">
      <w:pPr>
        <w:spacing w:after="0" w:line="240" w:lineRule="auto"/>
        <w:rPr>
          <w:rFonts w:asciiTheme="minorHAnsi" w:hAnsiTheme="minorHAnsi" w:cstheme="minorHAnsi"/>
          <w:sz w:val="18"/>
          <w:szCs w:val="18"/>
        </w:rPr>
      </w:pPr>
    </w:p>
    <w:p w14:paraId="4BE98688" w14:textId="52DB5403" w:rsidR="00FB228D" w:rsidRPr="00236F4B" w:rsidRDefault="00FB228D" w:rsidP="00236F4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rFonts w:asciiTheme="minorHAnsi" w:hAnsiTheme="minorHAnsi" w:cstheme="minorHAnsi"/>
          <w:b/>
          <w:sz w:val="18"/>
          <w:szCs w:val="18"/>
        </w:rPr>
      </w:pPr>
    </w:p>
    <w:p w14:paraId="4332D3ED" w14:textId="77777777" w:rsidR="00FB228D" w:rsidRPr="00236F4B" w:rsidRDefault="00FB228D" w:rsidP="00147EA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rFonts w:asciiTheme="minorHAnsi" w:hAnsiTheme="minorHAnsi" w:cstheme="minorHAnsi"/>
          <w:b/>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263"/>
        <w:gridCol w:w="2878"/>
        <w:gridCol w:w="1831"/>
      </w:tblGrid>
      <w:tr w:rsidR="000E1685" w:rsidRPr="00323F2C" w14:paraId="0F7F477C" w14:textId="77777777" w:rsidTr="00411887">
        <w:trPr>
          <w:trHeight w:val="332"/>
          <w:jc w:val="center"/>
        </w:trPr>
        <w:tc>
          <w:tcPr>
            <w:tcW w:w="11003" w:type="dxa"/>
            <w:gridSpan w:val="3"/>
            <w:vAlign w:val="center"/>
          </w:tcPr>
          <w:p w14:paraId="0F7F477B" w14:textId="77777777" w:rsidR="000E1685" w:rsidRPr="00236F4B" w:rsidRDefault="000E1685" w:rsidP="00AE60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3027B1">
              <w:rPr>
                <w:rFonts w:asciiTheme="minorHAnsi" w:eastAsia="Times New Roman" w:hAnsiTheme="minorHAnsi" w:cstheme="minorHAnsi"/>
                <w:b/>
                <w:caps/>
                <w:sz w:val="18"/>
                <w:szCs w:val="18"/>
              </w:rPr>
              <w:t>Documentation Author's Declaration Statement</w:t>
            </w:r>
          </w:p>
        </w:tc>
      </w:tr>
      <w:tr w:rsidR="000E1685" w:rsidRPr="00323F2C" w14:paraId="0F7F477E" w14:textId="77777777" w:rsidTr="00411887">
        <w:trPr>
          <w:trHeight w:val="206"/>
          <w:jc w:val="center"/>
        </w:trPr>
        <w:tc>
          <w:tcPr>
            <w:tcW w:w="11003" w:type="dxa"/>
            <w:gridSpan w:val="3"/>
            <w:vAlign w:val="center"/>
          </w:tcPr>
          <w:p w14:paraId="0F7F477D" w14:textId="77777777" w:rsidR="000E1685" w:rsidRPr="001E3511" w:rsidRDefault="000E1685" w:rsidP="00E26207">
            <w:pPr>
              <w:keepNext/>
              <w:numPr>
                <w:ilvl w:val="0"/>
                <w:numId w:val="4"/>
              </w:numPr>
              <w:spacing w:after="0" w:line="240" w:lineRule="auto"/>
              <w:ind w:left="360"/>
              <w:rPr>
                <w:rFonts w:asciiTheme="minorHAnsi" w:eastAsia="Times New Roman" w:hAnsiTheme="minorHAnsi" w:cstheme="minorHAnsi"/>
                <w:sz w:val="18"/>
                <w:szCs w:val="18"/>
              </w:rPr>
            </w:pPr>
            <w:r w:rsidRPr="003027B1">
              <w:rPr>
                <w:rFonts w:asciiTheme="minorHAnsi" w:eastAsia="Times New Roman" w:hAnsiTheme="minorHAnsi" w:cstheme="minorHAnsi"/>
                <w:sz w:val="18"/>
                <w:szCs w:val="18"/>
              </w:rPr>
              <w:t>I certify that this Certificate of Installation documentation is accurate and complete.</w:t>
            </w:r>
          </w:p>
        </w:tc>
      </w:tr>
      <w:tr w:rsidR="000E1685" w:rsidRPr="00323F2C" w14:paraId="0F7F4781" w14:textId="77777777" w:rsidTr="00411887">
        <w:trPr>
          <w:trHeight w:val="360"/>
          <w:jc w:val="center"/>
        </w:trPr>
        <w:tc>
          <w:tcPr>
            <w:tcW w:w="6282" w:type="dxa"/>
          </w:tcPr>
          <w:p w14:paraId="0F7F477F"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Name:</w:t>
            </w:r>
          </w:p>
        </w:tc>
        <w:tc>
          <w:tcPr>
            <w:tcW w:w="4721" w:type="dxa"/>
            <w:gridSpan w:val="2"/>
          </w:tcPr>
          <w:p w14:paraId="0F7F4780"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Signature:</w:t>
            </w:r>
          </w:p>
        </w:tc>
      </w:tr>
      <w:tr w:rsidR="000E1685" w:rsidRPr="00323F2C" w14:paraId="0F7F4784" w14:textId="77777777" w:rsidTr="00411887">
        <w:trPr>
          <w:trHeight w:val="360"/>
          <w:jc w:val="center"/>
        </w:trPr>
        <w:tc>
          <w:tcPr>
            <w:tcW w:w="6282" w:type="dxa"/>
          </w:tcPr>
          <w:p w14:paraId="0F7F4782"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Company Name:</w:t>
            </w:r>
          </w:p>
        </w:tc>
        <w:tc>
          <w:tcPr>
            <w:tcW w:w="4721" w:type="dxa"/>
            <w:gridSpan w:val="2"/>
          </w:tcPr>
          <w:p w14:paraId="0F7F4783"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0E1685" w:rsidRPr="00323F2C" w14:paraId="0F7F4787" w14:textId="77777777" w:rsidTr="00411887">
        <w:trPr>
          <w:trHeight w:val="360"/>
          <w:jc w:val="center"/>
        </w:trPr>
        <w:tc>
          <w:tcPr>
            <w:tcW w:w="6282" w:type="dxa"/>
          </w:tcPr>
          <w:p w14:paraId="0F7F4785"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4721" w:type="dxa"/>
            <w:gridSpan w:val="2"/>
          </w:tcPr>
          <w:p w14:paraId="0F7F4786" w14:textId="05AB3DCB"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CEA/HERS Certification Identification (</w:t>
            </w:r>
            <w:r w:rsidR="00E65CD8" w:rsidRPr="00E87371">
              <w:rPr>
                <w:rFonts w:asciiTheme="minorHAnsi" w:eastAsia="Times New Roman" w:hAnsiTheme="minorHAnsi" w:cstheme="minorHAnsi"/>
                <w:sz w:val="14"/>
                <w:szCs w:val="14"/>
              </w:rPr>
              <w:t>i</w:t>
            </w:r>
            <w:r w:rsidRPr="00E87371">
              <w:rPr>
                <w:rFonts w:asciiTheme="minorHAnsi" w:eastAsia="Times New Roman" w:hAnsiTheme="minorHAnsi" w:cstheme="minorHAnsi"/>
                <w:sz w:val="14"/>
                <w:szCs w:val="14"/>
              </w:rPr>
              <w:t>f applicable):</w:t>
            </w:r>
          </w:p>
        </w:tc>
      </w:tr>
      <w:tr w:rsidR="000E1685" w:rsidRPr="00323F2C" w14:paraId="0F7F478A" w14:textId="77777777" w:rsidTr="00411887">
        <w:trPr>
          <w:trHeight w:val="360"/>
          <w:jc w:val="center"/>
        </w:trPr>
        <w:tc>
          <w:tcPr>
            <w:tcW w:w="6282" w:type="dxa"/>
          </w:tcPr>
          <w:p w14:paraId="0F7F4788"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4721" w:type="dxa"/>
            <w:gridSpan w:val="2"/>
          </w:tcPr>
          <w:p w14:paraId="0F7F4789"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p>
        </w:tc>
      </w:tr>
      <w:tr w:rsidR="000E1685" w:rsidRPr="00323F2C" w14:paraId="0F7F478C" w14:textId="77777777" w:rsidTr="00411887">
        <w:tblPrEx>
          <w:tblCellMar>
            <w:left w:w="115" w:type="dxa"/>
            <w:right w:w="115" w:type="dxa"/>
          </w:tblCellMar>
        </w:tblPrEx>
        <w:trPr>
          <w:trHeight w:val="296"/>
          <w:jc w:val="center"/>
        </w:trPr>
        <w:tc>
          <w:tcPr>
            <w:tcW w:w="11003" w:type="dxa"/>
            <w:gridSpan w:val="3"/>
            <w:vAlign w:val="center"/>
          </w:tcPr>
          <w:p w14:paraId="0F7F478B" w14:textId="77777777" w:rsidR="000E1685" w:rsidRPr="001E3511" w:rsidRDefault="000E1685" w:rsidP="00AE60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3027B1">
              <w:rPr>
                <w:rFonts w:asciiTheme="minorHAnsi" w:eastAsia="Times New Roman" w:hAnsiTheme="minorHAnsi" w:cstheme="minorHAnsi"/>
                <w:b/>
                <w:caps/>
                <w:sz w:val="18"/>
                <w:szCs w:val="18"/>
              </w:rPr>
              <w:t xml:space="preserve">Responsible Person's Declaration statement  </w:t>
            </w:r>
          </w:p>
        </w:tc>
      </w:tr>
      <w:tr w:rsidR="000E1685" w:rsidRPr="00323F2C" w14:paraId="0F7F4794" w14:textId="77777777" w:rsidTr="00411887">
        <w:tblPrEx>
          <w:tblCellMar>
            <w:left w:w="115" w:type="dxa"/>
            <w:right w:w="115" w:type="dxa"/>
          </w:tblCellMar>
        </w:tblPrEx>
        <w:trPr>
          <w:trHeight w:val="504"/>
          <w:jc w:val="center"/>
        </w:trPr>
        <w:tc>
          <w:tcPr>
            <w:tcW w:w="11003" w:type="dxa"/>
            <w:gridSpan w:val="3"/>
          </w:tcPr>
          <w:p w14:paraId="69DECE9C" w14:textId="77777777" w:rsidR="000D610A" w:rsidRPr="001E3511" w:rsidRDefault="000D610A" w:rsidP="000D610A">
            <w:pPr>
              <w:pStyle w:val="Heading3"/>
              <w:numPr>
                <w:ilvl w:val="0"/>
                <w:numId w:val="0"/>
              </w:numPr>
              <w:spacing w:before="60"/>
              <w:ind w:right="86"/>
              <w:rPr>
                <w:rFonts w:asciiTheme="minorHAnsi" w:hAnsiTheme="minorHAnsi" w:cstheme="minorHAnsi"/>
                <w:b/>
                <w:caps/>
                <w:sz w:val="18"/>
                <w:szCs w:val="18"/>
              </w:rPr>
            </w:pPr>
            <w:r w:rsidRPr="003027B1">
              <w:rPr>
                <w:rFonts w:asciiTheme="minorHAnsi" w:hAnsiTheme="minorHAnsi" w:cstheme="minorHAnsi"/>
                <w:sz w:val="18"/>
                <w:szCs w:val="18"/>
              </w:rPr>
              <w:t xml:space="preserve">I certify the following under penalty of perjury, under the laws of the State of California: </w:t>
            </w:r>
          </w:p>
          <w:p w14:paraId="23A92531" w14:textId="77777777" w:rsidR="000D610A" w:rsidRPr="00323F2C" w:rsidRDefault="000D610A" w:rsidP="00E26207">
            <w:pPr>
              <w:pStyle w:val="Heading3"/>
              <w:numPr>
                <w:ilvl w:val="0"/>
                <w:numId w:val="9"/>
              </w:numPr>
              <w:tabs>
                <w:tab w:val="left" w:pos="-2600"/>
              </w:tabs>
              <w:spacing w:before="0"/>
              <w:ind w:right="90"/>
              <w:rPr>
                <w:rFonts w:asciiTheme="minorHAnsi" w:hAnsiTheme="minorHAnsi" w:cstheme="minorHAnsi"/>
                <w:b/>
                <w:caps/>
                <w:sz w:val="18"/>
                <w:szCs w:val="18"/>
              </w:rPr>
            </w:pPr>
            <w:r w:rsidRPr="00323F2C">
              <w:rPr>
                <w:rFonts w:asciiTheme="minorHAnsi" w:hAnsiTheme="minorHAnsi" w:cstheme="minorHAnsi"/>
                <w:sz w:val="18"/>
                <w:szCs w:val="18"/>
              </w:rPr>
              <w:t xml:space="preserve">The information provided on this Certificate of Installation is true and correct. </w:t>
            </w:r>
          </w:p>
          <w:p w14:paraId="2B049F92" w14:textId="77777777" w:rsidR="000D610A" w:rsidRPr="0053169A" w:rsidRDefault="000D610A" w:rsidP="00E26207">
            <w:pPr>
              <w:pStyle w:val="Heading3"/>
              <w:numPr>
                <w:ilvl w:val="0"/>
                <w:numId w:val="9"/>
              </w:numPr>
              <w:tabs>
                <w:tab w:val="left" w:pos="-2600"/>
              </w:tabs>
              <w:spacing w:before="0"/>
              <w:ind w:right="90"/>
              <w:rPr>
                <w:rFonts w:asciiTheme="minorHAnsi" w:hAnsiTheme="minorHAnsi" w:cstheme="minorHAnsi"/>
                <w:b/>
                <w:caps/>
                <w:sz w:val="18"/>
                <w:szCs w:val="18"/>
              </w:rPr>
            </w:pPr>
            <w:r w:rsidRPr="00323F2C">
              <w:rPr>
                <w:rFonts w:asciiTheme="minorHAnsi" w:hAnsiTheme="minorHAnsi" w:cstheme="minorHAnsi"/>
                <w:snapToGrid w:val="0"/>
                <w:sz w:val="18"/>
                <w:szCs w:val="18"/>
              </w:rPr>
              <w:t xml:space="preserve">I am either: a) a responsible person eligible under Division 3 of the Business and Professions Code </w:t>
            </w:r>
            <w:r w:rsidRPr="00323F2C">
              <w:rPr>
                <w:rFonts w:asciiTheme="minorHAnsi" w:hAnsiTheme="minorHAnsi" w:cstheme="minorHAnsi"/>
                <w:sz w:val="18"/>
                <w:szCs w:val="18"/>
              </w:rPr>
              <w:t xml:space="preserve">in the applicable classification to accept responsibility for the system design, construction, or installation </w:t>
            </w:r>
            <w:r w:rsidRPr="00D879CA">
              <w:rPr>
                <w:rFonts w:asciiTheme="minorHAnsi" w:hAnsiTheme="minorHAnsi" w:cstheme="minorHAnsi"/>
                <w:snapToGrid w:val="0"/>
                <w:sz w:val="18"/>
                <w:szCs w:val="18"/>
              </w:rPr>
              <w:t xml:space="preserve">of features, materials, components, or manufactured devices </w:t>
            </w:r>
            <w:r w:rsidRPr="0082708E">
              <w:rPr>
                <w:rFonts w:asciiTheme="minorHAnsi" w:hAnsiTheme="minorHAnsi" w:cstheme="minorHAnsi"/>
                <w:sz w:val="18"/>
                <w:szCs w:val="18"/>
              </w:rPr>
              <w:t xml:space="preserve">for the scope of work identified on this Certificate of Installation </w:t>
            </w:r>
            <w:r w:rsidRPr="00D405C8">
              <w:rPr>
                <w:rFonts w:asciiTheme="minorHAnsi" w:hAnsiTheme="minorHAnsi" w:cstheme="minorHAnsi"/>
                <w:snapToGrid w:val="0"/>
                <w:sz w:val="18"/>
                <w:szCs w:val="18"/>
              </w:rPr>
              <w:t>and attest to the declarations in this statement</w:t>
            </w:r>
            <w:r w:rsidRPr="00583B52">
              <w:rPr>
                <w:rFonts w:asciiTheme="minorHAnsi" w:hAnsiTheme="minorHAnsi" w:cstheme="minorHAnsi"/>
                <w:sz w:val="18"/>
                <w:szCs w:val="18"/>
              </w:rPr>
              <w:t>, or b) I am an authorized representative of the responsible person and attest to the declarations in this statement on the responsible person’s behalf</w:t>
            </w:r>
            <w:r w:rsidRPr="00583B52">
              <w:rPr>
                <w:rFonts w:asciiTheme="minorHAnsi" w:eastAsia="Calibri" w:hAnsiTheme="minorHAnsi" w:cstheme="minorHAnsi"/>
                <w:sz w:val="18"/>
                <w:szCs w:val="18"/>
              </w:rPr>
              <w:t>.</w:t>
            </w:r>
          </w:p>
          <w:p w14:paraId="6B6A648D" w14:textId="77777777" w:rsidR="000D610A" w:rsidRPr="00236F4B" w:rsidRDefault="000D610A" w:rsidP="00E26207">
            <w:pPr>
              <w:keepNext/>
              <w:numPr>
                <w:ilvl w:val="0"/>
                <w:numId w:val="9"/>
              </w:numPr>
              <w:autoSpaceDE w:val="0"/>
              <w:autoSpaceDN w:val="0"/>
              <w:adjustRightInd w:val="0"/>
              <w:spacing w:after="0" w:line="240" w:lineRule="auto"/>
              <w:ind w:right="90"/>
              <w:rPr>
                <w:rFonts w:asciiTheme="minorHAnsi" w:hAnsiTheme="minorHAnsi" w:cstheme="minorHAnsi"/>
                <w:sz w:val="18"/>
                <w:szCs w:val="18"/>
              </w:rPr>
            </w:pPr>
            <w:r w:rsidRPr="00236F4B">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6BA05E1F" w14:textId="77777777" w:rsidR="000D610A" w:rsidRPr="00323F2C" w:rsidRDefault="000D610A" w:rsidP="00E26207">
            <w:pPr>
              <w:pStyle w:val="ListParagraph"/>
              <w:keepNext/>
              <w:numPr>
                <w:ilvl w:val="0"/>
                <w:numId w:val="9"/>
              </w:numPr>
              <w:autoSpaceDE w:val="0"/>
              <w:autoSpaceDN w:val="0"/>
              <w:adjustRightInd w:val="0"/>
              <w:spacing w:after="0" w:line="240" w:lineRule="auto"/>
              <w:rPr>
                <w:rFonts w:asciiTheme="minorHAnsi" w:hAnsiTheme="minorHAnsi" w:cstheme="minorHAnsi"/>
                <w:sz w:val="18"/>
                <w:szCs w:val="18"/>
              </w:rPr>
            </w:pPr>
            <w:r w:rsidRPr="003027B1">
              <w:rPr>
                <w:rFonts w:asciiTheme="minorHAnsi" w:hAnsiTheme="minorHAnsi" w:cstheme="minorHAnsi"/>
                <w:sz w:val="18"/>
                <w:szCs w:val="18"/>
              </w:rPr>
              <w:t>I understand that a HERS rater will check the installation to verify compliance and if such checking determines the installation fails to comply, I am required to offer any necessary corrective action at no cha</w:t>
            </w:r>
            <w:r w:rsidRPr="001E3511">
              <w:rPr>
                <w:rFonts w:asciiTheme="minorHAnsi" w:hAnsiTheme="minorHAnsi" w:cstheme="minorHAnsi"/>
                <w:sz w:val="18"/>
                <w:szCs w:val="18"/>
              </w:rPr>
              <w:t xml:space="preserve">rge to the building owner. </w:t>
            </w:r>
            <w:r w:rsidRPr="001E3511" w:rsidDel="001D633D">
              <w:rPr>
                <w:rFonts w:asciiTheme="minorHAnsi" w:hAnsiTheme="minorHAnsi" w:cstheme="minorHAnsi"/>
                <w:sz w:val="18"/>
                <w:szCs w:val="18"/>
              </w:rPr>
              <w:t xml:space="preserve"> </w:t>
            </w:r>
          </w:p>
          <w:p w14:paraId="0F7F4793" w14:textId="50BA757A" w:rsidR="000E1685" w:rsidRPr="00236F4B" w:rsidRDefault="000D610A" w:rsidP="00E26207">
            <w:pPr>
              <w:keepNext/>
              <w:numPr>
                <w:ilvl w:val="0"/>
                <w:numId w:val="9"/>
              </w:numPr>
              <w:autoSpaceDE w:val="0"/>
              <w:autoSpaceDN w:val="0"/>
              <w:adjustRightInd w:val="0"/>
              <w:spacing w:after="0" w:line="240" w:lineRule="auto"/>
              <w:contextualSpacing/>
              <w:rPr>
                <w:rFonts w:asciiTheme="minorHAnsi" w:eastAsia="Times New Roman" w:hAnsiTheme="minorHAnsi" w:cstheme="minorHAnsi"/>
                <w:b/>
                <w:sz w:val="18"/>
                <w:szCs w:val="18"/>
              </w:rPr>
            </w:pPr>
            <w:r w:rsidRPr="00323F2C">
              <w:rPr>
                <w:rFonts w:asciiTheme="minorHAnsi" w:hAnsiTheme="minorHAnsi" w:cs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E1685" w:rsidRPr="00323F2C" w14:paraId="0F7F4797" w14:textId="77777777" w:rsidTr="00411887">
        <w:tblPrEx>
          <w:tblCellMar>
            <w:left w:w="108" w:type="dxa"/>
            <w:right w:w="108" w:type="dxa"/>
          </w:tblCellMar>
        </w:tblPrEx>
        <w:trPr>
          <w:trHeight w:val="360"/>
          <w:jc w:val="center"/>
        </w:trPr>
        <w:tc>
          <w:tcPr>
            <w:tcW w:w="6282" w:type="dxa"/>
          </w:tcPr>
          <w:p w14:paraId="0F7F4795" w14:textId="77777777" w:rsidR="000E1685" w:rsidRPr="00E87371" w:rsidRDefault="000E1685"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Name:</w:t>
            </w:r>
          </w:p>
        </w:tc>
        <w:tc>
          <w:tcPr>
            <w:tcW w:w="4721" w:type="dxa"/>
            <w:gridSpan w:val="2"/>
          </w:tcPr>
          <w:p w14:paraId="0F7F4796" w14:textId="77777777" w:rsidR="000E1685" w:rsidRPr="00E87371" w:rsidRDefault="000E1685"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Signature:</w:t>
            </w:r>
          </w:p>
        </w:tc>
      </w:tr>
      <w:tr w:rsidR="000E1685" w:rsidRPr="00323F2C" w14:paraId="0F7F479A"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98" w14:textId="156E3DF6"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Company Name: (Installing Subcontractor or General Contractor or Builder/Owner)</w:t>
            </w:r>
          </w:p>
        </w:tc>
        <w:tc>
          <w:tcPr>
            <w:tcW w:w="4721" w:type="dxa"/>
            <w:gridSpan w:val="2"/>
            <w:tcBorders>
              <w:top w:val="single" w:sz="4" w:space="0" w:color="auto"/>
              <w:left w:val="single" w:sz="4" w:space="0" w:color="auto"/>
              <w:bottom w:val="single" w:sz="4" w:space="0" w:color="auto"/>
              <w:right w:val="single" w:sz="4" w:space="0" w:color="auto"/>
            </w:tcBorders>
          </w:tcPr>
          <w:p w14:paraId="0F7F4799"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Position With Company (Title):</w:t>
            </w:r>
          </w:p>
        </w:tc>
      </w:tr>
      <w:tr w:rsidR="000E1685" w:rsidRPr="00323F2C" w14:paraId="0F7F479D"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9B"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4721" w:type="dxa"/>
            <w:gridSpan w:val="2"/>
            <w:tcBorders>
              <w:top w:val="single" w:sz="4" w:space="0" w:color="auto"/>
              <w:left w:val="single" w:sz="4" w:space="0" w:color="auto"/>
              <w:bottom w:val="single" w:sz="4" w:space="0" w:color="auto"/>
              <w:right w:val="single" w:sz="4" w:space="0" w:color="auto"/>
            </w:tcBorders>
          </w:tcPr>
          <w:p w14:paraId="0F7F479C"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CSLB License:</w:t>
            </w:r>
          </w:p>
        </w:tc>
      </w:tr>
      <w:tr w:rsidR="000E1685" w:rsidRPr="00323F2C" w14:paraId="0F7F47A1"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9E"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2886" w:type="dxa"/>
            <w:tcBorders>
              <w:top w:val="single" w:sz="4" w:space="0" w:color="auto"/>
              <w:left w:val="single" w:sz="4" w:space="0" w:color="auto"/>
              <w:bottom w:val="single" w:sz="4" w:space="0" w:color="auto"/>
              <w:right w:val="single" w:sz="4" w:space="0" w:color="auto"/>
            </w:tcBorders>
          </w:tcPr>
          <w:p w14:paraId="0F7F479F" w14:textId="1A642652"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r w:rsidR="00E65CD8" w:rsidRPr="00E87371">
              <w:rPr>
                <w:rFonts w:asciiTheme="minorHAnsi" w:eastAsia="Times New Roman" w:hAnsiTheme="minorHAnsi" w:cstheme="minorHAnsi"/>
                <w:sz w:val="14"/>
                <w:szCs w:val="14"/>
              </w:rPr>
              <w:t>:</w:t>
            </w:r>
          </w:p>
        </w:tc>
        <w:tc>
          <w:tcPr>
            <w:tcW w:w="1835" w:type="dxa"/>
            <w:tcBorders>
              <w:top w:val="single" w:sz="4" w:space="0" w:color="auto"/>
              <w:left w:val="single" w:sz="4" w:space="0" w:color="auto"/>
              <w:bottom w:val="single" w:sz="4" w:space="0" w:color="auto"/>
              <w:right w:val="single" w:sz="4" w:space="0" w:color="auto"/>
            </w:tcBorders>
          </w:tcPr>
          <w:p w14:paraId="0F7F47A0"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0E1685" w:rsidRPr="00323F2C" w14:paraId="0F7F47A4"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A2"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Third Party Quality Control Program (TPQCP) Status:</w:t>
            </w:r>
          </w:p>
        </w:tc>
        <w:tc>
          <w:tcPr>
            <w:tcW w:w="4721" w:type="dxa"/>
            <w:gridSpan w:val="2"/>
            <w:tcBorders>
              <w:top w:val="single" w:sz="4" w:space="0" w:color="auto"/>
              <w:left w:val="single" w:sz="4" w:space="0" w:color="auto"/>
              <w:bottom w:val="single" w:sz="4" w:space="0" w:color="auto"/>
              <w:right w:val="single" w:sz="4" w:space="0" w:color="auto"/>
            </w:tcBorders>
          </w:tcPr>
          <w:p w14:paraId="0F7F47A3"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 xml:space="preserve">Name of TPQCP (if applicable): </w:t>
            </w:r>
          </w:p>
        </w:tc>
      </w:tr>
    </w:tbl>
    <w:p w14:paraId="0F7F47A5" w14:textId="77777777" w:rsidR="008E388E" w:rsidRPr="00236F4B" w:rsidRDefault="008E388E" w:rsidP="00064F9C">
      <w:pPr>
        <w:spacing w:after="0" w:line="240" w:lineRule="auto"/>
        <w:rPr>
          <w:rFonts w:asciiTheme="minorHAnsi" w:hAnsiTheme="minorHAnsi" w:cstheme="minorHAnsi"/>
          <w:sz w:val="18"/>
          <w:szCs w:val="18"/>
        </w:rPr>
      </w:pPr>
    </w:p>
    <w:sectPr w:rsidR="008E388E" w:rsidRPr="00236F4B" w:rsidSect="00411887">
      <w:headerReference w:type="even" r:id="rId15"/>
      <w:headerReference w:type="default" r:id="rId16"/>
      <w:footerReference w:type="default" r:id="rId17"/>
      <w:headerReference w:type="first" r:id="rId18"/>
      <w:pgSz w:w="12240" w:h="15840" w:code="1"/>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9DAD8" w14:textId="77777777" w:rsidR="003C1D51" w:rsidRDefault="003C1D51" w:rsidP="004E3B6C">
      <w:pPr>
        <w:spacing w:after="0" w:line="240" w:lineRule="auto"/>
      </w:pPr>
      <w:r>
        <w:separator/>
      </w:r>
    </w:p>
  </w:endnote>
  <w:endnote w:type="continuationSeparator" w:id="0">
    <w:p w14:paraId="6AC2ED0C" w14:textId="77777777" w:rsidR="003C1D51" w:rsidRDefault="003C1D51" w:rsidP="004E3B6C">
      <w:pPr>
        <w:spacing w:after="0" w:line="240" w:lineRule="auto"/>
      </w:pPr>
      <w:r>
        <w:continuationSeparator/>
      </w:r>
    </w:p>
  </w:endnote>
  <w:endnote w:type="continuationNotice" w:id="1">
    <w:p w14:paraId="2CEF2BA8" w14:textId="77777777" w:rsidR="003C1D51" w:rsidRDefault="003C1D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BE" w14:textId="4799F49F" w:rsidR="003C1D51" w:rsidRPr="00C91513" w:rsidRDefault="003C1D51" w:rsidP="006D2E42">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BF" w14:textId="58F8970C" w:rsidR="003C1D51" w:rsidRPr="00C91513" w:rsidRDefault="003C1D51" w:rsidP="00D879CA">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7A98D" w14:textId="77777777" w:rsidR="003C1D51" w:rsidRPr="00C91513" w:rsidRDefault="003C1D51" w:rsidP="00D879CA">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A9AFF" w14:textId="77777777" w:rsidR="003C1D51" w:rsidRPr="00C91513" w:rsidRDefault="003C1D51" w:rsidP="00C80016">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D4" w14:textId="70426CB8" w:rsidR="003C1D51" w:rsidRPr="00C80016" w:rsidRDefault="003C1D51" w:rsidP="00C80016">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98111" w14:textId="77777777" w:rsidR="003C1D51" w:rsidRDefault="003C1D51" w:rsidP="004E3B6C">
      <w:pPr>
        <w:spacing w:after="0" w:line="240" w:lineRule="auto"/>
      </w:pPr>
      <w:r>
        <w:separator/>
      </w:r>
    </w:p>
  </w:footnote>
  <w:footnote w:type="continuationSeparator" w:id="0">
    <w:p w14:paraId="71B1C96C" w14:textId="77777777" w:rsidR="003C1D51" w:rsidRDefault="003C1D51" w:rsidP="004E3B6C">
      <w:pPr>
        <w:spacing w:after="0" w:line="240" w:lineRule="auto"/>
      </w:pPr>
      <w:r>
        <w:continuationSeparator/>
      </w:r>
    </w:p>
  </w:footnote>
  <w:footnote w:type="continuationNotice" w:id="1">
    <w:p w14:paraId="43A28168" w14:textId="77777777" w:rsidR="003C1D51" w:rsidRDefault="003C1D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AA" w14:textId="77777777" w:rsidR="003C1D51" w:rsidRDefault="0021050A">
    <w:pPr>
      <w:pStyle w:val="Header"/>
    </w:pPr>
    <w:r>
      <w:rPr>
        <w:noProof/>
      </w:rPr>
      <w:pict w14:anchorId="0F7F4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6" o:spid="_x0000_s2050"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AB" w14:textId="7D99CFE4" w:rsidR="003C1D51" w:rsidRPr="00913A72" w:rsidRDefault="003C1D51" w:rsidP="00913A72">
    <w:pPr>
      <w:suppressAutoHyphens/>
      <w:spacing w:after="0" w:line="240" w:lineRule="auto"/>
      <w:ind w:left="-90"/>
      <w:rPr>
        <w:rFonts w:ascii="Arial" w:eastAsia="Times New Roman" w:hAnsi="Arial" w:cs="Arial"/>
        <w:sz w:val="14"/>
        <w:szCs w:val="14"/>
      </w:rPr>
    </w:pPr>
    <w:r w:rsidRPr="005B1B6C">
      <w:rPr>
        <w:rFonts w:ascii="Arial" w:eastAsia="Times New Roman" w:hAnsi="Arial"/>
        <w:noProof/>
        <w:sz w:val="14"/>
      </w:rPr>
      <w:drawing>
        <wp:anchor distT="0" distB="0" distL="114300" distR="114300" simplePos="0" relativeHeight="251658244" behindDoc="0" locked="0" layoutInCell="1" allowOverlap="1" wp14:anchorId="0F7F47D7" wp14:editId="602B858E">
          <wp:simplePos x="0" y="0"/>
          <wp:positionH relativeFrom="margin">
            <wp:posOffset>6557010</wp:posOffset>
          </wp:positionH>
          <wp:positionV relativeFrom="margin">
            <wp:posOffset>-1280795</wp:posOffset>
          </wp:positionV>
          <wp:extent cx="308610" cy="27051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1050A">
      <w:rPr>
        <w:rFonts w:ascii="Arial" w:eastAsia="Times New Roman" w:hAnsi="Arial" w:cs="Arial"/>
        <w:noProof/>
        <w:sz w:val="14"/>
        <w:szCs w:val="14"/>
      </w:rPr>
      <w:pict w14:anchorId="0F7F47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7" o:spid="_x0000_s2051" type="#_x0000_t75" style="position:absolute;left:0;text-align:left;margin-left:0;margin-top:0;width:10in;height:540pt;z-index:-251658235;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13A72">
      <w:rPr>
        <w:rFonts w:ascii="Arial" w:eastAsia="Times New Roman" w:hAnsi="Arial" w:cs="Arial"/>
        <w:sz w:val="14"/>
        <w:szCs w:val="14"/>
      </w:rPr>
      <w:t>STATE OF CALIFORNIA</w:t>
    </w:r>
  </w:p>
  <w:p w14:paraId="0F7F47AC" w14:textId="36412E4B" w:rsidR="003C1D51" w:rsidRPr="00913A72" w:rsidRDefault="003C1D51" w:rsidP="00913A7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HERS VERIFIED SINGLE DWELLING UNIT HOT WATER SYSTEM DISTRIBUTION</w:t>
    </w:r>
  </w:p>
  <w:p w14:paraId="0F7F47AD" w14:textId="52C93BBB" w:rsidR="003C1D51" w:rsidRPr="00913A72" w:rsidRDefault="003C1D51" w:rsidP="00913A72">
    <w:pPr>
      <w:suppressAutoHyphens/>
      <w:spacing w:after="0" w:line="240" w:lineRule="auto"/>
      <w:ind w:left="-90"/>
      <w:rPr>
        <w:rFonts w:ascii="Arial" w:eastAsia="Times New Roman" w:hAnsi="Arial" w:cs="Arial"/>
        <w:sz w:val="14"/>
        <w:szCs w:val="14"/>
      </w:rPr>
    </w:pPr>
    <w:r w:rsidRPr="00913A72">
      <w:rPr>
        <w:rFonts w:ascii="Arial" w:eastAsia="Times New Roman" w:hAnsi="Arial" w:cs="Arial"/>
        <w:sz w:val="14"/>
        <w:szCs w:val="14"/>
      </w:rPr>
      <w:t>CEC-CF2R-</w:t>
    </w:r>
    <w:r>
      <w:rPr>
        <w:rFonts w:ascii="Arial" w:eastAsia="Times New Roman" w:hAnsi="Arial" w:cs="Arial"/>
        <w:sz w:val="14"/>
        <w:szCs w:val="14"/>
      </w:rPr>
      <w:t>PLB-22-H</w:t>
    </w:r>
    <w:r w:rsidRPr="00913A72">
      <w:rPr>
        <w:rFonts w:ascii="Arial" w:eastAsia="Times New Roman" w:hAnsi="Arial" w:cs="Arial"/>
        <w:sz w:val="14"/>
        <w:szCs w:val="14"/>
      </w:rPr>
      <w:t xml:space="preserve"> (Revised </w:t>
    </w:r>
    <w:r>
      <w:rPr>
        <w:rFonts w:ascii="Arial" w:eastAsia="Times New Roman" w:hAnsi="Arial" w:cs="Arial"/>
        <w:sz w:val="14"/>
        <w:szCs w:val="14"/>
      </w:rPr>
      <w:t>01/19</w:t>
    </w:r>
    <w:r w:rsidRPr="00913A72">
      <w:rPr>
        <w:rFonts w:ascii="Arial" w:eastAsia="Times New Roman" w:hAnsi="Arial" w:cs="Arial"/>
        <w:sz w:val="14"/>
        <w:szCs w:val="14"/>
      </w:rPr>
      <w:t xml:space="preserve">)                     </w:t>
    </w:r>
    <w:r>
      <w:rPr>
        <w:rFonts w:ascii="Arial" w:eastAsia="Times New Roman" w:hAnsi="Arial" w:cs="Arial"/>
        <w:sz w:val="14"/>
        <w:szCs w:val="14"/>
      </w:rPr>
      <w:tab/>
    </w:r>
    <w:r>
      <w:rPr>
        <w:rFonts w:ascii="Arial" w:eastAsia="Times New Roman" w:hAnsi="Arial" w:cs="Arial"/>
        <w:sz w:val="14"/>
        <w:szCs w:val="14"/>
      </w:rPr>
      <w:tab/>
    </w:r>
    <w:r>
      <w:rPr>
        <w:rFonts w:ascii="Arial" w:eastAsia="Times New Roman" w:hAnsi="Arial" w:cs="Arial"/>
        <w:sz w:val="14"/>
        <w:szCs w:val="14"/>
      </w:rPr>
      <w:tab/>
    </w:r>
    <w:r>
      <w:rPr>
        <w:rFonts w:ascii="Arial" w:eastAsia="Times New Roman" w:hAnsi="Arial" w:cs="Arial"/>
        <w:sz w:val="14"/>
        <w:szCs w:val="14"/>
      </w:rPr>
      <w:tab/>
      <w:t xml:space="preserve">                                                  </w:t>
    </w:r>
    <w:r w:rsidRPr="00913A72">
      <w:rPr>
        <w:rFonts w:ascii="Arial" w:eastAsia="Times New Roman"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922"/>
      <w:gridCol w:w="2290"/>
      <w:gridCol w:w="1083"/>
      <w:gridCol w:w="1495"/>
    </w:tblGrid>
    <w:tr w:rsidR="003C1D51" w:rsidRPr="00F85124" w14:paraId="0F7F47B0" w14:textId="77777777" w:rsidTr="00A259EF">
      <w:trPr>
        <w:cantSplit/>
        <w:trHeight w:val="288"/>
      </w:trPr>
      <w:tc>
        <w:tcPr>
          <w:tcW w:w="4307" w:type="pct"/>
          <w:gridSpan w:val="3"/>
          <w:tcBorders>
            <w:bottom w:val="single" w:sz="4" w:space="0" w:color="auto"/>
            <w:right w:val="nil"/>
          </w:tcBorders>
          <w:vAlign w:val="center"/>
        </w:tcPr>
        <w:p w14:paraId="0F7F47AE" w14:textId="77777777" w:rsidR="003C1D51" w:rsidRPr="00F85124" w:rsidRDefault="003C1D51" w:rsidP="00C33BFE">
          <w:pPr>
            <w:pStyle w:val="Style14"/>
            <w:rPr>
              <w:b/>
            </w:rPr>
          </w:pPr>
          <w:r>
            <w:t>CERTIFICATE OF INSTALLATION</w:t>
          </w:r>
        </w:p>
      </w:tc>
      <w:tc>
        <w:tcPr>
          <w:tcW w:w="693" w:type="pct"/>
          <w:tcBorders>
            <w:left w:val="nil"/>
            <w:bottom w:val="single" w:sz="4" w:space="0" w:color="auto"/>
          </w:tcBorders>
          <w:tcMar>
            <w:left w:w="115" w:type="dxa"/>
            <w:right w:w="115" w:type="dxa"/>
          </w:tcMar>
          <w:vAlign w:val="center"/>
        </w:tcPr>
        <w:p w14:paraId="0F7F47AF" w14:textId="764B2D84" w:rsidR="003C1D51" w:rsidRDefault="003C1D51">
          <w:pPr>
            <w:pStyle w:val="Style15"/>
            <w:rPr>
              <w:b/>
            </w:rPr>
          </w:pPr>
          <w:r>
            <w:t>CF2R-PLB-22-H</w:t>
          </w:r>
        </w:p>
      </w:tc>
    </w:tr>
    <w:tr w:rsidR="003C1D51" w:rsidRPr="00F85124" w14:paraId="0F7F47B3" w14:textId="77777777" w:rsidTr="00A259EF">
      <w:trPr>
        <w:cantSplit/>
        <w:trHeight w:val="288"/>
      </w:trPr>
      <w:tc>
        <w:tcPr>
          <w:tcW w:w="4307" w:type="pct"/>
          <w:gridSpan w:val="3"/>
          <w:tcBorders>
            <w:right w:val="nil"/>
          </w:tcBorders>
        </w:tcPr>
        <w:p w14:paraId="0F7F47B1" w14:textId="77777777" w:rsidR="003C1D51" w:rsidRPr="00F85124" w:rsidRDefault="003C1D51" w:rsidP="00C33BFE">
          <w:pPr>
            <w:pStyle w:val="Style10"/>
            <w:rPr>
              <w:sz w:val="12"/>
              <w:szCs w:val="12"/>
            </w:rPr>
          </w:pPr>
          <w:r>
            <w:t xml:space="preserve">HERS Verified </w:t>
          </w:r>
          <w:r w:rsidRPr="006D2E42">
            <w:t>Single Dwelling Unit Hot Water System Distribution</w:t>
          </w:r>
        </w:p>
      </w:tc>
      <w:tc>
        <w:tcPr>
          <w:tcW w:w="693" w:type="pct"/>
          <w:tcBorders>
            <w:left w:val="nil"/>
          </w:tcBorders>
        </w:tcPr>
        <w:p w14:paraId="0F7F47B2" w14:textId="04BA445F" w:rsidR="003C1D51" w:rsidRPr="00F85124" w:rsidRDefault="003C1D51" w:rsidP="00C33BFE">
          <w:pPr>
            <w:pStyle w:val="Style11"/>
            <w:rPr>
              <w:sz w:val="12"/>
              <w:szCs w:val="12"/>
            </w:rPr>
          </w:pPr>
          <w:r w:rsidRPr="00F85124">
            <w:t xml:space="preserve">(Page </w:t>
          </w:r>
          <w:r>
            <w:fldChar w:fldCharType="begin"/>
          </w:r>
          <w:r>
            <w:instrText xml:space="preserve"> PAGE   \* MERGEFORMAT </w:instrText>
          </w:r>
          <w:r>
            <w:fldChar w:fldCharType="separate"/>
          </w:r>
          <w:r w:rsidR="0021050A">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21050A">
            <w:rPr>
              <w:noProof/>
            </w:rPr>
            <w:t>6</w:t>
          </w:r>
          <w:r>
            <w:rPr>
              <w:noProof/>
            </w:rPr>
            <w:fldChar w:fldCharType="end"/>
          </w:r>
          <w:r w:rsidRPr="00F85124">
            <w:t>)</w:t>
          </w:r>
        </w:p>
      </w:tc>
    </w:tr>
    <w:tr w:rsidR="003C1D51" w:rsidRPr="00F85124" w14:paraId="0F7F47B7" w14:textId="77777777" w:rsidTr="00A259EF">
      <w:trPr>
        <w:cantSplit/>
        <w:trHeight w:val="288"/>
      </w:trPr>
      <w:tc>
        <w:tcPr>
          <w:tcW w:w="2744" w:type="pct"/>
        </w:tcPr>
        <w:p w14:paraId="0F7F47B4" w14:textId="77777777" w:rsidR="003C1D51" w:rsidRPr="00F85124" w:rsidRDefault="003C1D51" w:rsidP="00C33BFE">
          <w:pPr>
            <w:pStyle w:val="Style12"/>
          </w:pPr>
          <w:r w:rsidRPr="00F85124">
            <w:t>Project Name:</w:t>
          </w:r>
        </w:p>
      </w:tc>
      <w:tc>
        <w:tcPr>
          <w:tcW w:w="1061" w:type="pct"/>
        </w:tcPr>
        <w:p w14:paraId="0F7F47B5" w14:textId="77777777" w:rsidR="003C1D51" w:rsidRPr="00F85124" w:rsidRDefault="003C1D51" w:rsidP="00C33BFE">
          <w:pPr>
            <w:pStyle w:val="Style12"/>
          </w:pPr>
          <w:r w:rsidRPr="00F85124">
            <w:t>Enforcement Agency:</w:t>
          </w:r>
        </w:p>
      </w:tc>
      <w:tc>
        <w:tcPr>
          <w:tcW w:w="1194" w:type="pct"/>
          <w:gridSpan w:val="2"/>
        </w:tcPr>
        <w:p w14:paraId="0F7F47B6" w14:textId="77777777" w:rsidR="003C1D51" w:rsidRPr="00F85124" w:rsidRDefault="003C1D51" w:rsidP="00C33BFE">
          <w:pPr>
            <w:pStyle w:val="Style12"/>
          </w:pPr>
          <w:r w:rsidRPr="00F85124">
            <w:t>Permit Number:</w:t>
          </w:r>
        </w:p>
      </w:tc>
    </w:tr>
    <w:tr w:rsidR="003C1D51" w:rsidRPr="00F85124" w14:paraId="0F7F47BB" w14:textId="77777777" w:rsidTr="00A259EF">
      <w:trPr>
        <w:cantSplit/>
        <w:trHeight w:val="288"/>
      </w:trPr>
      <w:tc>
        <w:tcPr>
          <w:tcW w:w="2744" w:type="pct"/>
        </w:tcPr>
        <w:p w14:paraId="0F7F47B8" w14:textId="77777777" w:rsidR="003C1D51" w:rsidRPr="00F85124" w:rsidRDefault="003C1D51" w:rsidP="00C33BFE">
          <w:pPr>
            <w:pStyle w:val="Style12"/>
            <w:rPr>
              <w:vertAlign w:val="superscript"/>
            </w:rPr>
          </w:pPr>
          <w:r w:rsidRPr="00F85124">
            <w:t>Dwelling Address:</w:t>
          </w:r>
        </w:p>
      </w:tc>
      <w:tc>
        <w:tcPr>
          <w:tcW w:w="1061" w:type="pct"/>
        </w:tcPr>
        <w:p w14:paraId="0F7F47B9" w14:textId="77777777" w:rsidR="003C1D51" w:rsidRPr="00F85124" w:rsidRDefault="003C1D51" w:rsidP="00C33BFE">
          <w:pPr>
            <w:pStyle w:val="Style12"/>
            <w:rPr>
              <w:vertAlign w:val="superscript"/>
            </w:rPr>
          </w:pPr>
          <w:r w:rsidRPr="00F85124">
            <w:t>City</w:t>
          </w:r>
        </w:p>
      </w:tc>
      <w:tc>
        <w:tcPr>
          <w:tcW w:w="1194" w:type="pct"/>
          <w:gridSpan w:val="2"/>
        </w:tcPr>
        <w:p w14:paraId="0F7F47BA" w14:textId="77777777" w:rsidR="003C1D51" w:rsidRPr="00F85124" w:rsidRDefault="003C1D51" w:rsidP="00C33BFE">
          <w:pPr>
            <w:pStyle w:val="Style12"/>
            <w:rPr>
              <w:vertAlign w:val="superscript"/>
            </w:rPr>
          </w:pPr>
          <w:r w:rsidRPr="00F85124">
            <w:t>Zip Code</w:t>
          </w:r>
        </w:p>
      </w:tc>
    </w:tr>
  </w:tbl>
  <w:p w14:paraId="0F7F47BC" w14:textId="77777777" w:rsidR="003C1D51" w:rsidRPr="006D2E42" w:rsidRDefault="003C1D51" w:rsidP="004A16DC">
    <w:pPr>
      <w:pStyle w:val="Header"/>
      <w:spacing w:after="0"/>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C0" w14:textId="77777777" w:rsidR="003C1D51" w:rsidRDefault="0021050A">
    <w:pPr>
      <w:pStyle w:val="Header"/>
    </w:pPr>
    <w:r>
      <w:rPr>
        <w:noProof/>
      </w:rPr>
      <w:pict w14:anchorId="0F7F4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5" o:spid="_x0000_s2049"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875"/>
      <w:gridCol w:w="3046"/>
      <w:gridCol w:w="2085"/>
    </w:tblGrid>
    <w:tr w:rsidR="003C1D51" w:rsidRPr="00F85124" w14:paraId="18279AA8" w14:textId="77777777" w:rsidTr="0036442C">
      <w:trPr>
        <w:cantSplit/>
        <w:trHeight w:val="144"/>
      </w:trPr>
      <w:tc>
        <w:tcPr>
          <w:tcW w:w="4053" w:type="pct"/>
          <w:gridSpan w:val="2"/>
          <w:tcBorders>
            <w:bottom w:val="single" w:sz="4" w:space="0" w:color="auto"/>
            <w:right w:val="nil"/>
          </w:tcBorders>
          <w:vAlign w:val="center"/>
        </w:tcPr>
        <w:p w14:paraId="41E27171" w14:textId="77777777" w:rsidR="003C1D51" w:rsidRPr="00F85124" w:rsidRDefault="003C1D51" w:rsidP="0036442C">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USER INSTRUCTIONS</w:t>
          </w:r>
        </w:p>
      </w:tc>
      <w:tc>
        <w:tcPr>
          <w:tcW w:w="947" w:type="pct"/>
          <w:tcBorders>
            <w:left w:val="nil"/>
            <w:bottom w:val="single" w:sz="4" w:space="0" w:color="auto"/>
          </w:tcBorders>
          <w:tcMar>
            <w:left w:w="115" w:type="dxa"/>
            <w:right w:w="115" w:type="dxa"/>
          </w:tcMar>
          <w:vAlign w:val="center"/>
        </w:tcPr>
        <w:p w14:paraId="2726D78A" w14:textId="77777777" w:rsidR="003C1D51" w:rsidRPr="00F85124" w:rsidRDefault="003C1D51" w:rsidP="0036442C">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3C1D51" w:rsidRPr="00F85124" w14:paraId="576A2BF5" w14:textId="77777777" w:rsidTr="0036442C">
      <w:trPr>
        <w:cantSplit/>
        <w:trHeight w:val="288"/>
      </w:trPr>
      <w:tc>
        <w:tcPr>
          <w:tcW w:w="2669" w:type="pct"/>
          <w:tcBorders>
            <w:right w:val="nil"/>
          </w:tcBorders>
        </w:tcPr>
        <w:p w14:paraId="4264EA7C" w14:textId="60D063CA" w:rsidR="003C1D51" w:rsidRPr="00586C72" w:rsidRDefault="003C1D51" w:rsidP="0036442C">
          <w:pPr>
            <w:tabs>
              <w:tab w:val="right" w:pos="10543"/>
            </w:tabs>
            <w:spacing w:after="0"/>
            <w:rPr>
              <w:rFonts w:asciiTheme="minorHAnsi" w:hAnsiTheme="minorHAnsi"/>
              <w:sz w:val="20"/>
              <w:szCs w:val="20"/>
            </w:rPr>
          </w:pPr>
          <w:r>
            <w:rPr>
              <w:rFonts w:asciiTheme="minorHAnsi" w:hAnsiTheme="minorHAnsi"/>
              <w:bCs/>
              <w:sz w:val="20"/>
              <w:szCs w:val="20"/>
            </w:rPr>
            <w:t xml:space="preserve">HERS Verified </w:t>
          </w:r>
          <w:r w:rsidRPr="00586C72">
            <w:rPr>
              <w:rFonts w:asciiTheme="minorHAnsi" w:hAnsiTheme="minorHAnsi"/>
              <w:bCs/>
              <w:sz w:val="20"/>
              <w:szCs w:val="20"/>
            </w:rPr>
            <w:t>Single Dwelling Unit Hot Water System Distribution</w:t>
          </w:r>
        </w:p>
      </w:tc>
      <w:tc>
        <w:tcPr>
          <w:tcW w:w="2331" w:type="pct"/>
          <w:gridSpan w:val="2"/>
          <w:tcBorders>
            <w:left w:val="nil"/>
          </w:tcBorders>
        </w:tcPr>
        <w:p w14:paraId="34846D84" w14:textId="779D267F" w:rsidR="003C1D51" w:rsidRPr="00586C72" w:rsidRDefault="003C1D51" w:rsidP="0036442C">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21050A">
            <w:rPr>
              <w:rFonts w:asciiTheme="minorHAnsi" w:hAnsiTheme="minorHAnsi"/>
              <w:bCs/>
              <w:noProof/>
              <w:sz w:val="20"/>
              <w:szCs w:val="20"/>
            </w:rPr>
            <w:t>2</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21050A">
            <w:rPr>
              <w:rFonts w:asciiTheme="minorHAnsi" w:hAnsiTheme="minorHAnsi"/>
              <w:bCs/>
              <w:noProof/>
              <w:sz w:val="20"/>
              <w:szCs w:val="20"/>
            </w:rPr>
            <w:t>2</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5221F694" w14:textId="68021B48" w:rsidR="003C1D51" w:rsidRPr="006D2E42" w:rsidRDefault="0021050A" w:rsidP="0036442C">
    <w:pPr>
      <w:suppressAutoHyphens/>
      <w:spacing w:after="0" w:line="240" w:lineRule="auto"/>
      <w:ind w:left="-90"/>
      <w:rPr>
        <w:sz w:val="16"/>
        <w:szCs w:val="16"/>
      </w:rPr>
    </w:pPr>
    <w:r>
      <w:rPr>
        <w:rFonts w:ascii="Arial" w:eastAsia="Times New Roman" w:hAnsi="Arial" w:cs="Arial"/>
        <w:noProof/>
        <w:sz w:val="14"/>
        <w:szCs w:val="14"/>
      </w:rPr>
      <w:drawing>
        <wp:anchor distT="0" distB="0" distL="114300" distR="114300" simplePos="0" relativeHeight="251658247" behindDoc="1" locked="0" layoutInCell="0" allowOverlap="1" wp14:anchorId="7D2A3EA9" wp14:editId="389C875F">
          <wp:simplePos x="0" y="0"/>
          <wp:positionH relativeFrom="margin">
            <wp:align>center</wp:align>
          </wp:positionH>
          <wp:positionV relativeFrom="margin">
            <wp:align>center</wp:align>
          </wp:positionV>
          <wp:extent cx="9144000" cy="6858000"/>
          <wp:effectExtent l="0" t="0" r="0" b="0"/>
          <wp:wrapNone/>
          <wp:docPr id="10" name="Picture 10"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CC" w14:textId="77777777" w:rsidR="003C1D51" w:rsidRDefault="0021050A">
    <w:pPr>
      <w:pStyle w:val="Header"/>
    </w:pPr>
    <w:r>
      <w:rPr>
        <w:noProof/>
      </w:rPr>
      <w:pict w14:anchorId="0F7F4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2" o:spid="_x0000_s2056"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875"/>
      <w:gridCol w:w="3298"/>
      <w:gridCol w:w="1866"/>
    </w:tblGrid>
    <w:tr w:rsidR="003C1D51" w:rsidRPr="00F85124" w14:paraId="0F7F47CF" w14:textId="77777777" w:rsidTr="002B092D">
      <w:trPr>
        <w:cantSplit/>
        <w:trHeight w:val="288"/>
      </w:trPr>
      <w:tc>
        <w:tcPr>
          <w:tcW w:w="4155" w:type="pct"/>
          <w:gridSpan w:val="2"/>
          <w:tcBorders>
            <w:bottom w:val="single" w:sz="4" w:space="0" w:color="auto"/>
            <w:right w:val="nil"/>
          </w:tcBorders>
          <w:vAlign w:val="center"/>
        </w:tcPr>
        <w:p w14:paraId="0F7F47CD" w14:textId="4B85E047" w:rsidR="003C1D51" w:rsidRPr="00F85124" w:rsidRDefault="003C1D51" w:rsidP="00064F9C">
          <w:pPr>
            <w:pStyle w:val="Style14"/>
            <w:rPr>
              <w:b/>
            </w:rPr>
          </w:pPr>
          <w:r>
            <w:t>CERTIFICATE OF INSTALLATION – DATA FIELD DEFINITIONS AND CALCULATIONS</w:t>
          </w:r>
        </w:p>
      </w:tc>
      <w:tc>
        <w:tcPr>
          <w:tcW w:w="845" w:type="pct"/>
          <w:tcBorders>
            <w:left w:val="nil"/>
            <w:bottom w:val="single" w:sz="4" w:space="0" w:color="auto"/>
          </w:tcBorders>
          <w:tcMar>
            <w:left w:w="115" w:type="dxa"/>
            <w:right w:w="115" w:type="dxa"/>
          </w:tcMar>
          <w:vAlign w:val="center"/>
        </w:tcPr>
        <w:p w14:paraId="0F7F47CE" w14:textId="77777777" w:rsidR="003C1D51" w:rsidRDefault="003C1D51">
          <w:pPr>
            <w:pStyle w:val="Style15"/>
            <w:rPr>
              <w:b/>
            </w:rPr>
          </w:pPr>
          <w:r>
            <w:t>CF2R-PLB-22-H</w:t>
          </w:r>
        </w:p>
      </w:tc>
    </w:tr>
    <w:tr w:rsidR="003C1D51" w:rsidRPr="00F85124" w14:paraId="0F7F47D2" w14:textId="77777777" w:rsidTr="002B092D">
      <w:trPr>
        <w:cantSplit/>
        <w:trHeight w:val="288"/>
      </w:trPr>
      <w:tc>
        <w:tcPr>
          <w:tcW w:w="2661" w:type="pct"/>
          <w:tcBorders>
            <w:right w:val="nil"/>
          </w:tcBorders>
        </w:tcPr>
        <w:p w14:paraId="0F7F47D0" w14:textId="77777777" w:rsidR="003C1D51" w:rsidRPr="00F85124" w:rsidRDefault="003C1D51" w:rsidP="00C33BFE">
          <w:pPr>
            <w:pStyle w:val="Style10"/>
            <w:rPr>
              <w:sz w:val="12"/>
              <w:szCs w:val="12"/>
            </w:rPr>
          </w:pPr>
          <w:r>
            <w:t xml:space="preserve">HERS Verified </w:t>
          </w:r>
          <w:r w:rsidRPr="006D2E42">
            <w:t>Single Dwelling Unit Hot Water System Distribution</w:t>
          </w:r>
        </w:p>
      </w:tc>
      <w:tc>
        <w:tcPr>
          <w:tcW w:w="2339" w:type="pct"/>
          <w:gridSpan w:val="2"/>
          <w:tcBorders>
            <w:left w:val="nil"/>
          </w:tcBorders>
        </w:tcPr>
        <w:p w14:paraId="0F7F47D1" w14:textId="69D544FE" w:rsidR="003C1D51" w:rsidRPr="00F85124" w:rsidRDefault="003C1D51" w:rsidP="00C33BFE">
          <w:pPr>
            <w:pStyle w:val="Style11"/>
            <w:rPr>
              <w:sz w:val="12"/>
              <w:szCs w:val="12"/>
            </w:rPr>
          </w:pPr>
          <w:r w:rsidRPr="00F85124">
            <w:t xml:space="preserve">(Page </w:t>
          </w:r>
          <w:r>
            <w:fldChar w:fldCharType="begin"/>
          </w:r>
          <w:r>
            <w:instrText xml:space="preserve"> PAGE   \* MERGEFORMAT </w:instrText>
          </w:r>
          <w:r>
            <w:fldChar w:fldCharType="separate"/>
          </w:r>
          <w:r w:rsidR="0021050A">
            <w:rPr>
              <w:noProof/>
            </w:rPr>
            <w:t>11</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21050A">
            <w:rPr>
              <w:noProof/>
            </w:rPr>
            <w:t>11</w:t>
          </w:r>
          <w:r>
            <w:rPr>
              <w:noProof/>
            </w:rPr>
            <w:fldChar w:fldCharType="end"/>
          </w:r>
          <w:r w:rsidRPr="00F85124">
            <w:t>)</w:t>
          </w:r>
        </w:p>
      </w:tc>
    </w:tr>
  </w:tbl>
  <w:p w14:paraId="0F7F47D3" w14:textId="69F9F169" w:rsidR="003C1D51" w:rsidRPr="006D2E42" w:rsidRDefault="0021050A" w:rsidP="004A16DC">
    <w:pPr>
      <w:pStyle w:val="Header"/>
      <w:spacing w:after="0"/>
      <w:rPr>
        <w:sz w:val="16"/>
        <w:szCs w:val="16"/>
      </w:rPr>
    </w:pPr>
    <w:r>
      <w:rPr>
        <w:noProof/>
      </w:rPr>
      <w:pict w14:anchorId="0F7F4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3" o:spid="_x0000_s2059"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D5" w14:textId="77777777" w:rsidR="003C1D51" w:rsidRDefault="0021050A">
    <w:pPr>
      <w:pStyle w:val="Header"/>
    </w:pPr>
    <w:r>
      <w:rPr>
        <w:noProof/>
      </w:rPr>
      <w:pict w14:anchorId="0F7F4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1" o:spid="_x0000_s2055"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C0993"/>
    <w:multiLevelType w:val="hybridMultilevel"/>
    <w:tmpl w:val="F132C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471A99"/>
    <w:multiLevelType w:val="hybridMultilevel"/>
    <w:tmpl w:val="3A7C1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86034"/>
    <w:multiLevelType w:val="hybridMultilevel"/>
    <w:tmpl w:val="CAF23F94"/>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6564E25"/>
    <w:multiLevelType w:val="hybridMultilevel"/>
    <w:tmpl w:val="F0242EAE"/>
    <w:lvl w:ilvl="0" w:tplc="48B6D8D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7"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226AA"/>
    <w:multiLevelType w:val="hybridMultilevel"/>
    <w:tmpl w:val="A4605E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B3090A"/>
    <w:multiLevelType w:val="hybridMultilevel"/>
    <w:tmpl w:val="679AE870"/>
    <w:lvl w:ilvl="0" w:tplc="927E99C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65B35CBC"/>
    <w:multiLevelType w:val="hybridMultilevel"/>
    <w:tmpl w:val="A5065820"/>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6D6D2E92"/>
    <w:multiLevelType w:val="hybridMultilevel"/>
    <w:tmpl w:val="7AD6F2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2A0976"/>
    <w:multiLevelType w:val="hybridMultilevel"/>
    <w:tmpl w:val="2564F576"/>
    <w:lvl w:ilvl="0" w:tplc="36D0106C">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5"/>
  </w:num>
  <w:num w:numId="5">
    <w:abstractNumId w:val="11"/>
  </w:num>
  <w:num w:numId="6">
    <w:abstractNumId w:val="13"/>
  </w:num>
  <w:num w:numId="7">
    <w:abstractNumId w:val="7"/>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12"/>
  </w:num>
  <w:num w:numId="10">
    <w:abstractNumId w:val="8"/>
  </w:num>
  <w:num w:numId="11">
    <w:abstractNumId w:val="0"/>
  </w:num>
  <w:num w:numId="12">
    <w:abstractNumId w:val="3"/>
  </w:num>
  <w:num w:numId="13">
    <w:abstractNumId w:val="10"/>
  </w:num>
  <w:num w:numId="14">
    <w:abstractNumId w:val="4"/>
  </w:num>
  <w:num w:numId="15">
    <w:abstractNumId w:val="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Tam, Danny@Energy">
    <w15:presenceInfo w15:providerId="AD" w15:userId="S::Danny.Tam@energy.ca.gov::a6ee4652-f9b2-403d-bfc6-d23a6916fd73"/>
  </w15:person>
  <w15:person w15:author="Tam, Danny@Energy [2]">
    <w15:presenceInfo w15:providerId="AD" w15:userId="S-1-5-21-606747145-1060284298-682003330-619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96"/>
    <w:rsid w:val="00010453"/>
    <w:rsid w:val="00013667"/>
    <w:rsid w:val="00025661"/>
    <w:rsid w:val="00026F0A"/>
    <w:rsid w:val="000348E3"/>
    <w:rsid w:val="00034C3F"/>
    <w:rsid w:val="00034EAB"/>
    <w:rsid w:val="00035EF9"/>
    <w:rsid w:val="00046302"/>
    <w:rsid w:val="00047C58"/>
    <w:rsid w:val="000601F4"/>
    <w:rsid w:val="0006478B"/>
    <w:rsid w:val="00064983"/>
    <w:rsid w:val="00064F9C"/>
    <w:rsid w:val="00065203"/>
    <w:rsid w:val="00073FBD"/>
    <w:rsid w:val="000849F0"/>
    <w:rsid w:val="00092950"/>
    <w:rsid w:val="00095F6F"/>
    <w:rsid w:val="0009742B"/>
    <w:rsid w:val="000A05A2"/>
    <w:rsid w:val="000A2CFB"/>
    <w:rsid w:val="000B52D6"/>
    <w:rsid w:val="000B7422"/>
    <w:rsid w:val="000C0ADF"/>
    <w:rsid w:val="000C223A"/>
    <w:rsid w:val="000C2529"/>
    <w:rsid w:val="000D3D9E"/>
    <w:rsid w:val="000D4598"/>
    <w:rsid w:val="000D610A"/>
    <w:rsid w:val="000E1685"/>
    <w:rsid w:val="000E45E2"/>
    <w:rsid w:val="000F1D06"/>
    <w:rsid w:val="000F7055"/>
    <w:rsid w:val="000F75BC"/>
    <w:rsid w:val="001042E0"/>
    <w:rsid w:val="00122A6B"/>
    <w:rsid w:val="00122DFF"/>
    <w:rsid w:val="001233C7"/>
    <w:rsid w:val="0013071A"/>
    <w:rsid w:val="00131093"/>
    <w:rsid w:val="00136975"/>
    <w:rsid w:val="001379AE"/>
    <w:rsid w:val="001418FF"/>
    <w:rsid w:val="0014411D"/>
    <w:rsid w:val="0014483B"/>
    <w:rsid w:val="001455A6"/>
    <w:rsid w:val="00147EA4"/>
    <w:rsid w:val="0015184E"/>
    <w:rsid w:val="00157DF4"/>
    <w:rsid w:val="00166F9C"/>
    <w:rsid w:val="00173A82"/>
    <w:rsid w:val="00175066"/>
    <w:rsid w:val="00177CE0"/>
    <w:rsid w:val="00180B11"/>
    <w:rsid w:val="00187D79"/>
    <w:rsid w:val="0019006C"/>
    <w:rsid w:val="00190379"/>
    <w:rsid w:val="001914EC"/>
    <w:rsid w:val="00192296"/>
    <w:rsid w:val="001938BC"/>
    <w:rsid w:val="00193F95"/>
    <w:rsid w:val="001950F9"/>
    <w:rsid w:val="001A5DB6"/>
    <w:rsid w:val="001B3105"/>
    <w:rsid w:val="001B5E9B"/>
    <w:rsid w:val="001B6293"/>
    <w:rsid w:val="001B692C"/>
    <w:rsid w:val="001C6CB5"/>
    <w:rsid w:val="001C6EE0"/>
    <w:rsid w:val="001C791D"/>
    <w:rsid w:val="001D396A"/>
    <w:rsid w:val="001E3511"/>
    <w:rsid w:val="001E58D1"/>
    <w:rsid w:val="001F0055"/>
    <w:rsid w:val="001F0A85"/>
    <w:rsid w:val="001F353A"/>
    <w:rsid w:val="001F3BFF"/>
    <w:rsid w:val="001F3C43"/>
    <w:rsid w:val="0021050A"/>
    <w:rsid w:val="002145A5"/>
    <w:rsid w:val="002176C2"/>
    <w:rsid w:val="0022056E"/>
    <w:rsid w:val="0022213C"/>
    <w:rsid w:val="00222953"/>
    <w:rsid w:val="00224FFB"/>
    <w:rsid w:val="0023694B"/>
    <w:rsid w:val="00236F4B"/>
    <w:rsid w:val="0024269A"/>
    <w:rsid w:val="002431D7"/>
    <w:rsid w:val="002456C7"/>
    <w:rsid w:val="002473C4"/>
    <w:rsid w:val="0025415A"/>
    <w:rsid w:val="002544C3"/>
    <w:rsid w:val="0025496C"/>
    <w:rsid w:val="00256B55"/>
    <w:rsid w:val="0025788B"/>
    <w:rsid w:val="002578E7"/>
    <w:rsid w:val="002600BD"/>
    <w:rsid w:val="00260EB7"/>
    <w:rsid w:val="00264A7E"/>
    <w:rsid w:val="00267060"/>
    <w:rsid w:val="00267109"/>
    <w:rsid w:val="00276DD9"/>
    <w:rsid w:val="00293EE6"/>
    <w:rsid w:val="002A058D"/>
    <w:rsid w:val="002A1FF1"/>
    <w:rsid w:val="002A45FE"/>
    <w:rsid w:val="002A4FD5"/>
    <w:rsid w:val="002A63C0"/>
    <w:rsid w:val="002B092D"/>
    <w:rsid w:val="002B4375"/>
    <w:rsid w:val="002B5F75"/>
    <w:rsid w:val="002D344E"/>
    <w:rsid w:val="002E14A5"/>
    <w:rsid w:val="002E200E"/>
    <w:rsid w:val="002F18C2"/>
    <w:rsid w:val="002F1EAA"/>
    <w:rsid w:val="002F44E2"/>
    <w:rsid w:val="003004FB"/>
    <w:rsid w:val="003027B1"/>
    <w:rsid w:val="00304DD4"/>
    <w:rsid w:val="0031022E"/>
    <w:rsid w:val="003166CA"/>
    <w:rsid w:val="003222A9"/>
    <w:rsid w:val="00323F2C"/>
    <w:rsid w:val="00327949"/>
    <w:rsid w:val="003279CA"/>
    <w:rsid w:val="0033003F"/>
    <w:rsid w:val="00332C3F"/>
    <w:rsid w:val="00352318"/>
    <w:rsid w:val="00352A48"/>
    <w:rsid w:val="00353208"/>
    <w:rsid w:val="003553ED"/>
    <w:rsid w:val="0035556A"/>
    <w:rsid w:val="00356EF4"/>
    <w:rsid w:val="00357C89"/>
    <w:rsid w:val="00357CFC"/>
    <w:rsid w:val="003609C5"/>
    <w:rsid w:val="00362F77"/>
    <w:rsid w:val="0036348A"/>
    <w:rsid w:val="0036442C"/>
    <w:rsid w:val="003648E9"/>
    <w:rsid w:val="00371CAD"/>
    <w:rsid w:val="003739EF"/>
    <w:rsid w:val="003765F9"/>
    <w:rsid w:val="003806BB"/>
    <w:rsid w:val="00383435"/>
    <w:rsid w:val="003838CF"/>
    <w:rsid w:val="003B2758"/>
    <w:rsid w:val="003B2928"/>
    <w:rsid w:val="003C08D4"/>
    <w:rsid w:val="003C1D51"/>
    <w:rsid w:val="003C2B0D"/>
    <w:rsid w:val="003D02EE"/>
    <w:rsid w:val="003D260A"/>
    <w:rsid w:val="003D3970"/>
    <w:rsid w:val="003D7869"/>
    <w:rsid w:val="003D7F1B"/>
    <w:rsid w:val="003E5D1D"/>
    <w:rsid w:val="003E796B"/>
    <w:rsid w:val="003F5E03"/>
    <w:rsid w:val="00400D12"/>
    <w:rsid w:val="004021C5"/>
    <w:rsid w:val="004035F2"/>
    <w:rsid w:val="00410D90"/>
    <w:rsid w:val="00410ECB"/>
    <w:rsid w:val="00411887"/>
    <w:rsid w:val="004125D7"/>
    <w:rsid w:val="004144C8"/>
    <w:rsid w:val="00422867"/>
    <w:rsid w:val="00426876"/>
    <w:rsid w:val="0044682A"/>
    <w:rsid w:val="00455CD1"/>
    <w:rsid w:val="004561B1"/>
    <w:rsid w:val="004577D2"/>
    <w:rsid w:val="004648AA"/>
    <w:rsid w:val="00467528"/>
    <w:rsid w:val="004716A9"/>
    <w:rsid w:val="004737C4"/>
    <w:rsid w:val="004818A4"/>
    <w:rsid w:val="00493F0F"/>
    <w:rsid w:val="0049441B"/>
    <w:rsid w:val="00494DCF"/>
    <w:rsid w:val="004953E7"/>
    <w:rsid w:val="00496FB9"/>
    <w:rsid w:val="004A16DC"/>
    <w:rsid w:val="004A5342"/>
    <w:rsid w:val="004B0F33"/>
    <w:rsid w:val="004B28F4"/>
    <w:rsid w:val="004B5988"/>
    <w:rsid w:val="004B7988"/>
    <w:rsid w:val="004C395F"/>
    <w:rsid w:val="004D1480"/>
    <w:rsid w:val="004D3E46"/>
    <w:rsid w:val="004E16E0"/>
    <w:rsid w:val="004E3B6C"/>
    <w:rsid w:val="004E4DC2"/>
    <w:rsid w:val="00503547"/>
    <w:rsid w:val="005157FC"/>
    <w:rsid w:val="00520259"/>
    <w:rsid w:val="00526D3D"/>
    <w:rsid w:val="0053169A"/>
    <w:rsid w:val="00531DE4"/>
    <w:rsid w:val="00533FC8"/>
    <w:rsid w:val="0053634D"/>
    <w:rsid w:val="005438DF"/>
    <w:rsid w:val="00570C0E"/>
    <w:rsid w:val="00574862"/>
    <w:rsid w:val="00583B52"/>
    <w:rsid w:val="00585D1F"/>
    <w:rsid w:val="0058605A"/>
    <w:rsid w:val="00587770"/>
    <w:rsid w:val="00592019"/>
    <w:rsid w:val="00596745"/>
    <w:rsid w:val="005A5077"/>
    <w:rsid w:val="005B1B6C"/>
    <w:rsid w:val="005B4893"/>
    <w:rsid w:val="005C1235"/>
    <w:rsid w:val="005C69A2"/>
    <w:rsid w:val="005D0176"/>
    <w:rsid w:val="005D11BC"/>
    <w:rsid w:val="005D2389"/>
    <w:rsid w:val="005E1CB6"/>
    <w:rsid w:val="005E56D8"/>
    <w:rsid w:val="005F39F7"/>
    <w:rsid w:val="005F5F84"/>
    <w:rsid w:val="00604247"/>
    <w:rsid w:val="0060478D"/>
    <w:rsid w:val="00611038"/>
    <w:rsid w:val="006155F7"/>
    <w:rsid w:val="00615B2E"/>
    <w:rsid w:val="00625EF9"/>
    <w:rsid w:val="00627215"/>
    <w:rsid w:val="00641F8E"/>
    <w:rsid w:val="00643B79"/>
    <w:rsid w:val="00650332"/>
    <w:rsid w:val="0065796D"/>
    <w:rsid w:val="00660D0A"/>
    <w:rsid w:val="00662936"/>
    <w:rsid w:val="00663CC9"/>
    <w:rsid w:val="00666C61"/>
    <w:rsid w:val="00684EC5"/>
    <w:rsid w:val="0069075C"/>
    <w:rsid w:val="00690C6A"/>
    <w:rsid w:val="006971F7"/>
    <w:rsid w:val="006A7E82"/>
    <w:rsid w:val="006B0D0C"/>
    <w:rsid w:val="006C167A"/>
    <w:rsid w:val="006C36EE"/>
    <w:rsid w:val="006D0D5A"/>
    <w:rsid w:val="006D27B8"/>
    <w:rsid w:val="006D2E42"/>
    <w:rsid w:val="006D43C4"/>
    <w:rsid w:val="006E0618"/>
    <w:rsid w:val="006E1E98"/>
    <w:rsid w:val="006E239E"/>
    <w:rsid w:val="006E258E"/>
    <w:rsid w:val="006E4B25"/>
    <w:rsid w:val="006F400D"/>
    <w:rsid w:val="006F4A34"/>
    <w:rsid w:val="00704E79"/>
    <w:rsid w:val="00707B29"/>
    <w:rsid w:val="00720D79"/>
    <w:rsid w:val="00722694"/>
    <w:rsid w:val="007305A1"/>
    <w:rsid w:val="00735003"/>
    <w:rsid w:val="00736541"/>
    <w:rsid w:val="007376A9"/>
    <w:rsid w:val="00747A98"/>
    <w:rsid w:val="00770BE1"/>
    <w:rsid w:val="007727F8"/>
    <w:rsid w:val="00777ED6"/>
    <w:rsid w:val="00787826"/>
    <w:rsid w:val="007951A4"/>
    <w:rsid w:val="00795769"/>
    <w:rsid w:val="00795808"/>
    <w:rsid w:val="007A27A1"/>
    <w:rsid w:val="007A56DD"/>
    <w:rsid w:val="007A73AF"/>
    <w:rsid w:val="007B0D5E"/>
    <w:rsid w:val="007B499C"/>
    <w:rsid w:val="007B6A87"/>
    <w:rsid w:val="007C2E10"/>
    <w:rsid w:val="007D028F"/>
    <w:rsid w:val="007D3579"/>
    <w:rsid w:val="007D76B1"/>
    <w:rsid w:val="007E190B"/>
    <w:rsid w:val="007E6A62"/>
    <w:rsid w:val="007F04D6"/>
    <w:rsid w:val="007F2497"/>
    <w:rsid w:val="007F431D"/>
    <w:rsid w:val="007F7E71"/>
    <w:rsid w:val="008049A6"/>
    <w:rsid w:val="00811F8E"/>
    <w:rsid w:val="00816EBB"/>
    <w:rsid w:val="00825ED4"/>
    <w:rsid w:val="0082708E"/>
    <w:rsid w:val="00832716"/>
    <w:rsid w:val="00841F88"/>
    <w:rsid w:val="00850E4B"/>
    <w:rsid w:val="00865941"/>
    <w:rsid w:val="00871743"/>
    <w:rsid w:val="00871BF4"/>
    <w:rsid w:val="008747B8"/>
    <w:rsid w:val="0087483C"/>
    <w:rsid w:val="00874A91"/>
    <w:rsid w:val="00875A96"/>
    <w:rsid w:val="00876910"/>
    <w:rsid w:val="00876C88"/>
    <w:rsid w:val="00876F4B"/>
    <w:rsid w:val="00877BF9"/>
    <w:rsid w:val="008873A7"/>
    <w:rsid w:val="00890BBF"/>
    <w:rsid w:val="008924B8"/>
    <w:rsid w:val="008A6EEA"/>
    <w:rsid w:val="008B05BB"/>
    <w:rsid w:val="008B231F"/>
    <w:rsid w:val="008B5A85"/>
    <w:rsid w:val="008C11DD"/>
    <w:rsid w:val="008D37C6"/>
    <w:rsid w:val="008D6F63"/>
    <w:rsid w:val="008E2A8D"/>
    <w:rsid w:val="008E388E"/>
    <w:rsid w:val="008F0FC8"/>
    <w:rsid w:val="008F119E"/>
    <w:rsid w:val="008F15F7"/>
    <w:rsid w:val="00911B47"/>
    <w:rsid w:val="00913A72"/>
    <w:rsid w:val="0091782E"/>
    <w:rsid w:val="009268B1"/>
    <w:rsid w:val="009269B2"/>
    <w:rsid w:val="00930EB5"/>
    <w:rsid w:val="00935470"/>
    <w:rsid w:val="00935859"/>
    <w:rsid w:val="0094138E"/>
    <w:rsid w:val="0095386E"/>
    <w:rsid w:val="009563F0"/>
    <w:rsid w:val="00964F6C"/>
    <w:rsid w:val="00975464"/>
    <w:rsid w:val="00975A1A"/>
    <w:rsid w:val="00975E71"/>
    <w:rsid w:val="00976C25"/>
    <w:rsid w:val="00980DEE"/>
    <w:rsid w:val="009813F1"/>
    <w:rsid w:val="00990D0A"/>
    <w:rsid w:val="009916D8"/>
    <w:rsid w:val="00992424"/>
    <w:rsid w:val="00994805"/>
    <w:rsid w:val="00994F23"/>
    <w:rsid w:val="009A203E"/>
    <w:rsid w:val="009A48FF"/>
    <w:rsid w:val="009A63CA"/>
    <w:rsid w:val="009B1376"/>
    <w:rsid w:val="009B534F"/>
    <w:rsid w:val="009B681B"/>
    <w:rsid w:val="009B7609"/>
    <w:rsid w:val="009B7D4A"/>
    <w:rsid w:val="009B7F66"/>
    <w:rsid w:val="009C10FB"/>
    <w:rsid w:val="009C19C3"/>
    <w:rsid w:val="009C1BD6"/>
    <w:rsid w:val="009C1D6E"/>
    <w:rsid w:val="009D1721"/>
    <w:rsid w:val="009D6242"/>
    <w:rsid w:val="009E0D73"/>
    <w:rsid w:val="009E613E"/>
    <w:rsid w:val="009E6483"/>
    <w:rsid w:val="009F716A"/>
    <w:rsid w:val="00A11FD9"/>
    <w:rsid w:val="00A122CA"/>
    <w:rsid w:val="00A123F0"/>
    <w:rsid w:val="00A15705"/>
    <w:rsid w:val="00A259EF"/>
    <w:rsid w:val="00A417EC"/>
    <w:rsid w:val="00A45B6A"/>
    <w:rsid w:val="00A55D6E"/>
    <w:rsid w:val="00A57683"/>
    <w:rsid w:val="00A82A43"/>
    <w:rsid w:val="00A92D60"/>
    <w:rsid w:val="00A93E82"/>
    <w:rsid w:val="00A956FB"/>
    <w:rsid w:val="00AA01B2"/>
    <w:rsid w:val="00AA2A5A"/>
    <w:rsid w:val="00AB434E"/>
    <w:rsid w:val="00AC4B2D"/>
    <w:rsid w:val="00AD0DE8"/>
    <w:rsid w:val="00AD73BB"/>
    <w:rsid w:val="00AD7981"/>
    <w:rsid w:val="00AE6068"/>
    <w:rsid w:val="00AE7D2E"/>
    <w:rsid w:val="00AF2949"/>
    <w:rsid w:val="00AF5BDE"/>
    <w:rsid w:val="00B02169"/>
    <w:rsid w:val="00B04692"/>
    <w:rsid w:val="00B062D7"/>
    <w:rsid w:val="00B1560F"/>
    <w:rsid w:val="00B16B2C"/>
    <w:rsid w:val="00B2258C"/>
    <w:rsid w:val="00B251DF"/>
    <w:rsid w:val="00B257BB"/>
    <w:rsid w:val="00B37017"/>
    <w:rsid w:val="00B40255"/>
    <w:rsid w:val="00B41E50"/>
    <w:rsid w:val="00B42098"/>
    <w:rsid w:val="00B50E4A"/>
    <w:rsid w:val="00B5420A"/>
    <w:rsid w:val="00B614D3"/>
    <w:rsid w:val="00B65F0F"/>
    <w:rsid w:val="00B7047B"/>
    <w:rsid w:val="00B7334B"/>
    <w:rsid w:val="00B73475"/>
    <w:rsid w:val="00B74627"/>
    <w:rsid w:val="00B77D9F"/>
    <w:rsid w:val="00B843FA"/>
    <w:rsid w:val="00B93A6C"/>
    <w:rsid w:val="00B971C9"/>
    <w:rsid w:val="00BA0DE5"/>
    <w:rsid w:val="00BB0819"/>
    <w:rsid w:val="00BB6EE2"/>
    <w:rsid w:val="00BC0A50"/>
    <w:rsid w:val="00BC1603"/>
    <w:rsid w:val="00BD5A3B"/>
    <w:rsid w:val="00BD7E2D"/>
    <w:rsid w:val="00BE1972"/>
    <w:rsid w:val="00BE3305"/>
    <w:rsid w:val="00BF25D5"/>
    <w:rsid w:val="00BF3581"/>
    <w:rsid w:val="00BF7314"/>
    <w:rsid w:val="00C04DCE"/>
    <w:rsid w:val="00C063FD"/>
    <w:rsid w:val="00C11154"/>
    <w:rsid w:val="00C12EA4"/>
    <w:rsid w:val="00C16194"/>
    <w:rsid w:val="00C16266"/>
    <w:rsid w:val="00C17920"/>
    <w:rsid w:val="00C17ADA"/>
    <w:rsid w:val="00C207A5"/>
    <w:rsid w:val="00C258EC"/>
    <w:rsid w:val="00C309E7"/>
    <w:rsid w:val="00C31E7D"/>
    <w:rsid w:val="00C33BFE"/>
    <w:rsid w:val="00C41113"/>
    <w:rsid w:val="00C4167D"/>
    <w:rsid w:val="00C41DB5"/>
    <w:rsid w:val="00C46AC8"/>
    <w:rsid w:val="00C50541"/>
    <w:rsid w:val="00C533F7"/>
    <w:rsid w:val="00C53FE6"/>
    <w:rsid w:val="00C549BD"/>
    <w:rsid w:val="00C55E3A"/>
    <w:rsid w:val="00C6275F"/>
    <w:rsid w:val="00C7516C"/>
    <w:rsid w:val="00C7551D"/>
    <w:rsid w:val="00C80016"/>
    <w:rsid w:val="00C91513"/>
    <w:rsid w:val="00CA1005"/>
    <w:rsid w:val="00CA27B6"/>
    <w:rsid w:val="00CA463B"/>
    <w:rsid w:val="00CB59A5"/>
    <w:rsid w:val="00CC1AFA"/>
    <w:rsid w:val="00CC3747"/>
    <w:rsid w:val="00CC3F68"/>
    <w:rsid w:val="00CC4CAF"/>
    <w:rsid w:val="00CD1D96"/>
    <w:rsid w:val="00CD3504"/>
    <w:rsid w:val="00CD718F"/>
    <w:rsid w:val="00CE1CE6"/>
    <w:rsid w:val="00CE2BDF"/>
    <w:rsid w:val="00CE616E"/>
    <w:rsid w:val="00CF62EE"/>
    <w:rsid w:val="00D029BF"/>
    <w:rsid w:val="00D11D0C"/>
    <w:rsid w:val="00D1391E"/>
    <w:rsid w:val="00D146D9"/>
    <w:rsid w:val="00D21FDB"/>
    <w:rsid w:val="00D23E4B"/>
    <w:rsid w:val="00D27702"/>
    <w:rsid w:val="00D348F0"/>
    <w:rsid w:val="00D35CCC"/>
    <w:rsid w:val="00D362E8"/>
    <w:rsid w:val="00D405C8"/>
    <w:rsid w:val="00D442A6"/>
    <w:rsid w:val="00D44924"/>
    <w:rsid w:val="00D52378"/>
    <w:rsid w:val="00D55D91"/>
    <w:rsid w:val="00D56448"/>
    <w:rsid w:val="00D65630"/>
    <w:rsid w:val="00D65B83"/>
    <w:rsid w:val="00D668B5"/>
    <w:rsid w:val="00D73EDD"/>
    <w:rsid w:val="00D7513B"/>
    <w:rsid w:val="00D75806"/>
    <w:rsid w:val="00D82384"/>
    <w:rsid w:val="00D843F8"/>
    <w:rsid w:val="00D86BD0"/>
    <w:rsid w:val="00D86D5C"/>
    <w:rsid w:val="00D879CA"/>
    <w:rsid w:val="00D91F99"/>
    <w:rsid w:val="00DA2983"/>
    <w:rsid w:val="00DA48EB"/>
    <w:rsid w:val="00DA5B77"/>
    <w:rsid w:val="00DB13D1"/>
    <w:rsid w:val="00DB7BEA"/>
    <w:rsid w:val="00DC25AA"/>
    <w:rsid w:val="00DC522B"/>
    <w:rsid w:val="00DC71A3"/>
    <w:rsid w:val="00DD7A9E"/>
    <w:rsid w:val="00DE23EE"/>
    <w:rsid w:val="00DE5076"/>
    <w:rsid w:val="00DE5497"/>
    <w:rsid w:val="00DE68B9"/>
    <w:rsid w:val="00DE7A20"/>
    <w:rsid w:val="00DF3222"/>
    <w:rsid w:val="00DF32C1"/>
    <w:rsid w:val="00DF3388"/>
    <w:rsid w:val="00DF49E0"/>
    <w:rsid w:val="00DF4BB0"/>
    <w:rsid w:val="00DF67E5"/>
    <w:rsid w:val="00E04539"/>
    <w:rsid w:val="00E0468F"/>
    <w:rsid w:val="00E04921"/>
    <w:rsid w:val="00E07C31"/>
    <w:rsid w:val="00E11E2A"/>
    <w:rsid w:val="00E201AC"/>
    <w:rsid w:val="00E20AD9"/>
    <w:rsid w:val="00E22524"/>
    <w:rsid w:val="00E26207"/>
    <w:rsid w:val="00E43F52"/>
    <w:rsid w:val="00E44319"/>
    <w:rsid w:val="00E44F15"/>
    <w:rsid w:val="00E5015A"/>
    <w:rsid w:val="00E53F43"/>
    <w:rsid w:val="00E54E23"/>
    <w:rsid w:val="00E65215"/>
    <w:rsid w:val="00E65CD8"/>
    <w:rsid w:val="00E71469"/>
    <w:rsid w:val="00E71FAB"/>
    <w:rsid w:val="00E77A0E"/>
    <w:rsid w:val="00E81D52"/>
    <w:rsid w:val="00E87371"/>
    <w:rsid w:val="00E879AA"/>
    <w:rsid w:val="00E9142C"/>
    <w:rsid w:val="00EA0965"/>
    <w:rsid w:val="00EC0140"/>
    <w:rsid w:val="00EC1611"/>
    <w:rsid w:val="00EC1CBE"/>
    <w:rsid w:val="00ED6E64"/>
    <w:rsid w:val="00EE7C97"/>
    <w:rsid w:val="00EF43E7"/>
    <w:rsid w:val="00EF51D7"/>
    <w:rsid w:val="00EF7B18"/>
    <w:rsid w:val="00F017C1"/>
    <w:rsid w:val="00F0196F"/>
    <w:rsid w:val="00F024B5"/>
    <w:rsid w:val="00F07F36"/>
    <w:rsid w:val="00F1004F"/>
    <w:rsid w:val="00F2136B"/>
    <w:rsid w:val="00F349F6"/>
    <w:rsid w:val="00F41465"/>
    <w:rsid w:val="00F43BE7"/>
    <w:rsid w:val="00F43DC7"/>
    <w:rsid w:val="00F4590C"/>
    <w:rsid w:val="00F55E19"/>
    <w:rsid w:val="00F67605"/>
    <w:rsid w:val="00F7001C"/>
    <w:rsid w:val="00F7760E"/>
    <w:rsid w:val="00F83A1B"/>
    <w:rsid w:val="00F96517"/>
    <w:rsid w:val="00FA4660"/>
    <w:rsid w:val="00FA67D5"/>
    <w:rsid w:val="00FB0CB9"/>
    <w:rsid w:val="00FB228D"/>
    <w:rsid w:val="00FB266D"/>
    <w:rsid w:val="00FB57F9"/>
    <w:rsid w:val="00FC0855"/>
    <w:rsid w:val="00FC1BBC"/>
    <w:rsid w:val="00FC7BC6"/>
    <w:rsid w:val="00FD5FAF"/>
    <w:rsid w:val="00FF28D5"/>
    <w:rsid w:val="00FF373B"/>
    <w:rsid w:val="00FF3BD3"/>
    <w:rsid w:val="00FF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F7F439A"/>
  <w15:docId w15:val="{82C5B013-042A-4D46-824C-705FCBD6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qFormat/>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b/>
      <w:sz w:val="36"/>
    </w:rPr>
  </w:style>
  <w:style w:type="character" w:customStyle="1" w:styleId="Heading2Char">
    <w:name w:val="Heading 2 Char"/>
    <w:aliases w:val="h2 Char,h21 Char,h22 Char"/>
    <w:basedOn w:val="DefaultParagraphFont"/>
    <w:link w:val="Heading2"/>
    <w:rsid w:val="00CD1D96"/>
    <w:rPr>
      <w:rFonts w:ascii="Arial" w:eastAsia="Times New Roman" w:hAnsi="Arial"/>
      <w:b/>
      <w:i/>
      <w:sz w:val="22"/>
    </w:rPr>
  </w:style>
  <w:style w:type="character" w:customStyle="1" w:styleId="Heading3Char">
    <w:name w:val="Heading 3 Char"/>
    <w:aliases w:val="h3 Char,h31 Char,h32 Char"/>
    <w:basedOn w:val="DefaultParagraphFont"/>
    <w:link w:val="Heading3"/>
    <w:rsid w:val="00CD1D96"/>
    <w:rPr>
      <w:rFonts w:ascii="Arial Black" w:eastAsia="Times New Roman" w:hAnsi="Arial Black"/>
    </w:rPr>
  </w:style>
  <w:style w:type="character" w:customStyle="1" w:styleId="Heading4Char">
    <w:name w:val="Heading 4 Char"/>
    <w:basedOn w:val="DefaultParagraphFont"/>
    <w:link w:val="Heading4"/>
    <w:rsid w:val="00CD1D96"/>
    <w:rPr>
      <w:rFonts w:ascii="Arial" w:eastAsia="Times New Roman" w:hAnsi="Arial"/>
      <w:b/>
      <w:i/>
    </w:rPr>
  </w:style>
  <w:style w:type="character" w:customStyle="1" w:styleId="Heading5Char">
    <w:name w:val="Heading 5 Char"/>
    <w:basedOn w:val="DefaultParagraphFont"/>
    <w:link w:val="Heading5"/>
    <w:rsid w:val="00CD1D96"/>
    <w:rPr>
      <w:rFonts w:ascii="Arial" w:eastAsia="Times New Roman" w:hAnsi="Arial"/>
      <w:b/>
    </w:rPr>
  </w:style>
  <w:style w:type="character" w:customStyle="1" w:styleId="Heading6Char">
    <w:name w:val="Heading 6 Char"/>
    <w:basedOn w:val="DefaultParagraphFont"/>
    <w:link w:val="Heading6"/>
    <w:rsid w:val="00CD1D96"/>
    <w:rPr>
      <w:rFonts w:ascii="Arial" w:eastAsia="Times New Roman" w:hAnsi="Arial"/>
      <w:i/>
    </w:rPr>
  </w:style>
  <w:style w:type="character" w:customStyle="1" w:styleId="Heading7Char">
    <w:name w:val="Heading 7 Char"/>
    <w:basedOn w:val="DefaultParagraphFont"/>
    <w:link w:val="Heading7"/>
    <w:rsid w:val="00CD1D96"/>
    <w:rPr>
      <w:rFonts w:ascii="Arial" w:eastAsia="Times New Roman" w:hAnsi="Arial"/>
      <w:i/>
    </w:rPr>
  </w:style>
  <w:style w:type="character" w:customStyle="1" w:styleId="Heading8Char">
    <w:name w:val="Heading 8 Char"/>
    <w:basedOn w:val="DefaultParagraphFont"/>
    <w:link w:val="Heading8"/>
    <w:rsid w:val="00CD1D96"/>
    <w:rPr>
      <w:rFonts w:ascii="Arial" w:eastAsia="Times New Roman" w:hAnsi="Arial"/>
      <w:i/>
    </w:rPr>
  </w:style>
  <w:style w:type="character" w:customStyle="1" w:styleId="Heading9Char">
    <w:name w:val="Heading 9 Char"/>
    <w:basedOn w:val="DefaultParagraphFont"/>
    <w:link w:val="Heading9"/>
    <w:rsid w:val="00CD1D96"/>
    <w:rPr>
      <w:rFonts w:ascii="Arial" w:eastAsia="Times New Roman" w:hAnsi="Arial"/>
      <w:b/>
      <w:i/>
      <w:sz w:val="18"/>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3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9B534F"/>
    <w:rPr>
      <w:sz w:val="22"/>
      <w:szCs w:val="22"/>
    </w:rPr>
  </w:style>
  <w:style w:type="paragraph" w:customStyle="1" w:styleId="p2">
    <w:name w:val="p2"/>
    <w:basedOn w:val="Normal"/>
    <w:rsid w:val="006D2E42"/>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6D2E42"/>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6D2E42"/>
    <w:rPr>
      <w:rFonts w:asciiTheme="minorHAnsi" w:eastAsia="Times New Roman" w:hAnsiTheme="minorHAnsi"/>
      <w:i/>
      <w:sz w:val="22"/>
      <w:szCs w:val="22"/>
    </w:rPr>
  </w:style>
  <w:style w:type="paragraph" w:customStyle="1" w:styleId="Style10">
    <w:name w:val="Style10"/>
    <w:basedOn w:val="Normal"/>
    <w:link w:val="Style10Char"/>
    <w:qFormat/>
    <w:rsid w:val="006D2E42"/>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6D2E42"/>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6D2E42"/>
    <w:rPr>
      <w:rFonts w:asciiTheme="minorHAnsi" w:eastAsia="Times New Roman" w:hAnsiTheme="minorHAnsi"/>
      <w:bCs/>
    </w:rPr>
  </w:style>
  <w:style w:type="paragraph" w:customStyle="1" w:styleId="Style12">
    <w:name w:val="Style12"/>
    <w:basedOn w:val="Normal"/>
    <w:link w:val="Style12Char"/>
    <w:qFormat/>
    <w:rsid w:val="006D2E42"/>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6D2E42"/>
    <w:rPr>
      <w:rFonts w:asciiTheme="minorHAnsi" w:eastAsia="Times New Roman" w:hAnsiTheme="minorHAnsi"/>
      <w:bCs/>
    </w:rPr>
  </w:style>
  <w:style w:type="character" w:customStyle="1" w:styleId="Style12Char">
    <w:name w:val="Style12 Char"/>
    <w:basedOn w:val="DefaultParagraphFont"/>
    <w:link w:val="Style12"/>
    <w:rsid w:val="006D2E42"/>
    <w:rPr>
      <w:rFonts w:asciiTheme="minorHAnsi" w:eastAsia="Times New Roman" w:hAnsiTheme="minorHAnsi"/>
      <w:sz w:val="12"/>
      <w:szCs w:val="12"/>
    </w:rPr>
  </w:style>
  <w:style w:type="paragraph" w:customStyle="1" w:styleId="Style14">
    <w:name w:val="Style14"/>
    <w:basedOn w:val="Normal"/>
    <w:link w:val="Style14Char"/>
    <w:qFormat/>
    <w:rsid w:val="006D2E42"/>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6D2E42"/>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6D2E42"/>
    <w:rPr>
      <w:rFonts w:asciiTheme="minorHAnsi" w:eastAsia="Times New Roman" w:hAnsiTheme="minorHAnsi"/>
      <w:bCs/>
    </w:rPr>
  </w:style>
  <w:style w:type="character" w:customStyle="1" w:styleId="Style15Char">
    <w:name w:val="Style15 Char"/>
    <w:basedOn w:val="DefaultParagraphFont"/>
    <w:link w:val="Style15"/>
    <w:rsid w:val="006D2E42"/>
    <w:rPr>
      <w:rFonts w:asciiTheme="minorHAnsi" w:eastAsia="Times New Roman" w:hAnsiTheme="minorHAnsi"/>
      <w:bCs/>
    </w:rPr>
  </w:style>
  <w:style w:type="table" w:customStyle="1" w:styleId="TableGrid1">
    <w:name w:val="Table Grid1"/>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9B681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rsid w:val="007B6A87"/>
    <w:rPr>
      <w:vertAlign w:val="superscript"/>
    </w:rPr>
  </w:style>
  <w:style w:type="table" w:customStyle="1" w:styleId="TableGrid11">
    <w:name w:val="Table Grid11"/>
    <w:basedOn w:val="TableNormal"/>
    <w:next w:val="TableGrid"/>
    <w:uiPriority w:val="59"/>
    <w:rsid w:val="00B843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B843F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641F8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6.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DAE3C7-CA4A-40E1-A2D1-D47B7D6D90DA}">
  <ds:schemaRefs>
    <ds:schemaRef ds:uri="http://schemas.openxmlformats.org/officeDocument/2006/bibliography"/>
  </ds:schemaRefs>
</ds:datastoreItem>
</file>

<file path=customXml/itemProps2.xml><?xml version="1.0" encoding="utf-8"?>
<ds:datastoreItem xmlns:ds="http://schemas.openxmlformats.org/officeDocument/2006/customXml" ds:itemID="{6EBEDBC2-B456-4A50-B8C4-93087F5DE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8221</Words>
  <Characters>46863</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dc:creator>
  <cp:lastModifiedBy>Smith, Alexis@Energy</cp:lastModifiedBy>
  <cp:revision>2</cp:revision>
  <cp:lastPrinted>2019-01-23T23:31:00Z</cp:lastPrinted>
  <dcterms:created xsi:type="dcterms:W3CDTF">2019-05-17T15:53:00Z</dcterms:created>
  <dcterms:modified xsi:type="dcterms:W3CDTF">2019-05-17T15:53:00Z</dcterms:modified>
</cp:coreProperties>
</file>
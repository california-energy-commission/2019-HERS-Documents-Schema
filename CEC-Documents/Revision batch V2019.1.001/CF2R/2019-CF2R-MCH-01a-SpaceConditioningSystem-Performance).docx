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bookmarkStart w:id="0" w:name="_GoBack"/>
            <w:bookmarkEnd w:id="0"/>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6094A8DC" w:rsidR="00297FF3" w:rsidRPr="006A3EEB" w:rsidRDefault="00297FF3" w:rsidP="00AD5069">
            <w:pPr>
              <w:keepNext/>
              <w:rPr>
                <w:rFonts w:ascii="Calibri" w:hAnsi="Calibri"/>
                <w:sz w:val="16"/>
                <w:szCs w:val="16"/>
              </w:rPr>
            </w:pPr>
            <w:r w:rsidRPr="006A3EEB">
              <w:rPr>
                <w:rFonts w:ascii="Calibri" w:hAnsi="Calibri"/>
                <w:sz w:val="16"/>
                <w:szCs w:val="16"/>
              </w:rPr>
              <w:t>'</w:t>
            </w: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ins w:id="1" w:author="jmiller20190228" w:date="2019-04-02T18:30:00Z">
              <w:r>
                <w:rPr>
                  <w:rFonts w:ascii="Calibri" w:hAnsi="Calibri"/>
                  <w:sz w:val="18"/>
                  <w:szCs w:val="18"/>
                </w:rPr>
                <w:t>13</w:t>
              </w:r>
            </w:ins>
          </w:p>
        </w:tc>
        <w:tc>
          <w:tcPr>
            <w:tcW w:w="1028" w:type="dxa"/>
          </w:tcPr>
          <w:p w14:paraId="291BF33A" w14:textId="729D8889" w:rsidR="00341787" w:rsidRDefault="00341787" w:rsidP="00AD5069">
            <w:pPr>
              <w:keepNext/>
              <w:jc w:val="center"/>
              <w:rPr>
                <w:rFonts w:ascii="Calibri" w:hAnsi="Calibri"/>
                <w:sz w:val="18"/>
                <w:szCs w:val="18"/>
              </w:rPr>
            </w:pPr>
            <w:ins w:id="2" w:author="jmiller20190228" w:date="2019-04-02T18:30:00Z">
              <w:r>
                <w:rPr>
                  <w:rFonts w:ascii="Calibri" w:hAnsi="Calibri"/>
                  <w:sz w:val="18"/>
                  <w:szCs w:val="18"/>
                </w:rPr>
                <w:t>14</w:t>
              </w:r>
            </w:ins>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 xml:space="preserve">Exemption 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19811387"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del w:id="3" w:author="jmiller20190228" w:date="2019-04-02T18:30:00Z">
              <w:r w:rsidRPr="00341787" w:rsidDel="00341787">
                <w:rPr>
                  <w:rFonts w:ascii="Calibri" w:hAnsi="Calibri"/>
                  <w:sz w:val="6"/>
                  <w:szCs w:val="6"/>
                </w:rPr>
                <w:delText>RA3.3</w:delText>
              </w:r>
            </w:del>
            <w:ins w:id="4" w:author="jmiller20190228" w:date="2019-04-02T18:30:00Z">
              <w:r>
                <w:rPr>
                  <w:rFonts w:ascii="Calibri" w:hAnsi="Calibri"/>
                  <w:sz w:val="18"/>
                  <w:szCs w:val="18"/>
                </w:rPr>
                <w:t>Approved</w:t>
              </w:r>
            </w:ins>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ins w:id="5" w:author="jmiller20190215" w:date="2019-02-25T14:21:00Z">
              <w:r w:rsidRPr="002B3E7B">
                <w:rPr>
                  <w:rFonts w:ascii="Calibri" w:hAnsi="Calibri"/>
                  <w:sz w:val="18"/>
                  <w:szCs w:val="18"/>
                </w:rPr>
                <w:t xml:space="preserve">Can </w:t>
              </w:r>
            </w:ins>
            <w:ins w:id="6" w:author="jmiller20190228" w:date="2019-04-02T18:31:00Z">
              <w:r>
                <w:rPr>
                  <w:rFonts w:ascii="Calibri" w:hAnsi="Calibri"/>
                  <w:sz w:val="18"/>
                  <w:szCs w:val="18"/>
                </w:rPr>
                <w:t>Approved</w:t>
              </w:r>
            </w:ins>
            <w:ins w:id="7" w:author="jmiller20190215" w:date="2019-02-25T14:21:00Z">
              <w:r w:rsidRPr="002B3E7B">
                <w:rPr>
                  <w:rFonts w:ascii="Calibri" w:hAnsi="Calibri"/>
                  <w:sz w:val="18"/>
                  <w:szCs w:val="18"/>
                </w:rPr>
                <w:t xml:space="preserve"> Fan Efficacy Protocol be used to test this system?</w:t>
              </w:r>
            </w:ins>
          </w:p>
        </w:tc>
        <w:tc>
          <w:tcPr>
            <w:tcW w:w="1028" w:type="dxa"/>
            <w:vAlign w:val="bottom"/>
          </w:tcPr>
          <w:p w14:paraId="58F1DF2C" w14:textId="343F970E" w:rsidR="00341787" w:rsidRPr="002B3E7B" w:rsidRDefault="00341787" w:rsidP="00341787">
            <w:pPr>
              <w:keepNext/>
              <w:jc w:val="center"/>
              <w:rPr>
                <w:rFonts w:ascii="Calibri" w:hAnsi="Calibri"/>
                <w:sz w:val="18"/>
                <w:szCs w:val="18"/>
              </w:rPr>
            </w:pPr>
            <w:ins w:id="8" w:author="jmiller20190228" w:date="2019-04-02T18:33:00Z">
              <w:r w:rsidRPr="00341787">
                <w:rPr>
                  <w:rFonts w:ascii="Calibri" w:hAnsi="Calibri"/>
                  <w:sz w:val="18"/>
                  <w:szCs w:val="18"/>
                </w:rPr>
                <w:t>Total Duct Length</w:t>
              </w:r>
            </w:ins>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ins w:id="9" w:author="jmiller20190228" w:date="2019-04-02T18:30:00Z"/>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39C39DF8"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ins w:id="10" w:author="jmiller20190228" w:date="2019-04-02T17:22:00Z">
              <w:r w:rsidR="00DF5971">
                <w:rPr>
                  <w:rFonts w:ascii="Calibri" w:hAnsi="Calibri"/>
                  <w:sz w:val="18"/>
                  <w:szCs w:val="18"/>
                </w:rPr>
                <w:t>s</w:t>
              </w:r>
            </w:ins>
            <w:r w:rsidRPr="00295655">
              <w:rPr>
                <w:rFonts w:ascii="Calibri" w:hAnsi="Calibri"/>
                <w:sz w:val="18"/>
                <w:szCs w:val="18"/>
              </w:rPr>
              <w:t xml:space="preserve"> </w:t>
            </w:r>
            <w:del w:id="11" w:author="jmiller20190228" w:date="2019-04-02T17:22:00Z">
              <w:r w:rsidRPr="00295655" w:rsidDel="00DF5971">
                <w:rPr>
                  <w:rFonts w:ascii="Calibri" w:hAnsi="Calibri"/>
                  <w:sz w:val="18"/>
                  <w:szCs w:val="18"/>
                </w:rPr>
                <w:delText xml:space="preserve">media </w:delText>
              </w:r>
            </w:del>
            <w:r w:rsidRPr="00295655">
              <w:rPr>
                <w:rFonts w:ascii="Calibri" w:hAnsi="Calibri"/>
                <w:sz w:val="18"/>
                <w:szCs w:val="18"/>
              </w:rPr>
              <w:t xml:space="preserve">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1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242"/>
        <w:gridCol w:w="1941"/>
        <w:gridCol w:w="1941"/>
      </w:tblGrid>
      <w:tr w:rsidR="006F07C7" w:rsidRPr="006A3EEB" w14:paraId="0EC04AED" w14:textId="77777777" w:rsidTr="00AD5069">
        <w:trPr>
          <w:cantSplit/>
        </w:trPr>
        <w:tc>
          <w:tcPr>
            <w:tcW w:w="6294" w:type="dxa"/>
            <w:gridSpan w:val="4"/>
          </w:tcPr>
          <w:p w14:paraId="67E31C44" w14:textId="2D70777C" w:rsidR="006F07C7" w:rsidRPr="006A3EEB" w:rsidRDefault="006F07C7" w:rsidP="00AD5069">
            <w:pPr>
              <w:keepNext/>
              <w:rPr>
                <w:rFonts w:ascii="Calibri" w:hAnsi="Calibri"/>
                <w:b/>
                <w:szCs w:val="18"/>
              </w:rPr>
            </w:pPr>
            <w:r w:rsidRPr="006A3EEB">
              <w:rPr>
                <w:rFonts w:ascii="Calibri" w:hAnsi="Calibri"/>
                <w:b/>
                <w:szCs w:val="18"/>
              </w:rPr>
              <w:t>N. HERS Verification Requirements for Space Conditioning Equipment</w:t>
            </w:r>
          </w:p>
        </w:tc>
      </w:tr>
      <w:tr w:rsidR="006F07C7" w:rsidRPr="006A3EEB" w14:paraId="7AF01689" w14:textId="77777777" w:rsidTr="00AD5069">
        <w:trPr>
          <w:cantSplit/>
          <w:trHeight w:val="305"/>
        </w:trPr>
        <w:tc>
          <w:tcPr>
            <w:tcW w:w="1170" w:type="dxa"/>
            <w:vAlign w:val="center"/>
          </w:tcPr>
          <w:p w14:paraId="020720F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r>
      <w:tr w:rsidR="006F07C7" w:rsidRPr="006A3EEB" w14:paraId="5D389BF0" w14:textId="77777777" w:rsidTr="00AD5069">
        <w:trPr>
          <w:cantSplit/>
          <w:trHeight w:val="359"/>
        </w:trPr>
        <w:tc>
          <w:tcPr>
            <w:tcW w:w="1170" w:type="dxa"/>
            <w:tcBorders>
              <w:bottom w:val="nil"/>
            </w:tcBorders>
            <w:vAlign w:val="bottom"/>
          </w:tcPr>
          <w:p w14:paraId="679D7243" w14:textId="77777777" w:rsidR="006F07C7" w:rsidRPr="006A3EEB" w:rsidRDefault="006F07C7" w:rsidP="00AD5069">
            <w:pPr>
              <w:keepNext/>
              <w:rPr>
                <w:rFonts w:ascii="Calibri" w:hAnsi="Calibri"/>
                <w:sz w:val="18"/>
                <w:szCs w:val="18"/>
              </w:rPr>
            </w:pPr>
          </w:p>
        </w:tc>
        <w:tc>
          <w:tcPr>
            <w:tcW w:w="1242" w:type="dxa"/>
            <w:tcBorders>
              <w:bottom w:val="nil"/>
            </w:tcBorders>
            <w:vAlign w:val="bottom"/>
          </w:tcPr>
          <w:p w14:paraId="1E357525" w14:textId="77777777" w:rsidR="006F07C7" w:rsidRPr="006A3EEB" w:rsidRDefault="006F07C7" w:rsidP="00AD5069">
            <w:pPr>
              <w:keepNext/>
              <w:rPr>
                <w:rFonts w:ascii="Calibri" w:hAnsi="Calibri"/>
                <w:sz w:val="18"/>
                <w:szCs w:val="18"/>
              </w:rPr>
            </w:pPr>
          </w:p>
        </w:tc>
        <w:tc>
          <w:tcPr>
            <w:tcW w:w="1941" w:type="dxa"/>
            <w:tcBorders>
              <w:bottom w:val="nil"/>
            </w:tcBorders>
            <w:vAlign w:val="bottom"/>
          </w:tcPr>
          <w:p w14:paraId="03DBC9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MCH-26</w:t>
            </w:r>
          </w:p>
        </w:tc>
      </w:tr>
      <w:tr w:rsidR="006F07C7" w:rsidRPr="006A3EEB" w14:paraId="4752D0E6" w14:textId="77777777" w:rsidTr="006A3EEB">
        <w:trPr>
          <w:cantSplit/>
          <w:trHeight w:val="882"/>
        </w:trPr>
        <w:tc>
          <w:tcPr>
            <w:tcW w:w="1170" w:type="dxa"/>
            <w:tcBorders>
              <w:top w:val="nil"/>
            </w:tcBorders>
            <w:vAlign w:val="bottom"/>
          </w:tcPr>
          <w:p w14:paraId="5FC31C2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6F07C7" w:rsidRPr="006A3EEB" w:rsidRDefault="006F07C7" w:rsidP="00AD5069">
            <w:pPr>
              <w:keepNext/>
              <w:jc w:val="center"/>
              <w:rPr>
                <w:rFonts w:ascii="Calibri" w:hAnsi="Calibri"/>
                <w:sz w:val="18"/>
                <w:szCs w:val="18"/>
              </w:rPr>
            </w:pPr>
            <w:r w:rsidRPr="006A3EEB">
              <w:rPr>
                <w:rFonts w:ascii="Calibri" w:hAnsi="Calibri"/>
                <w:sz w:val="18"/>
                <w:szCs w:val="18"/>
              </w:rPr>
              <w:t>Rated</w:t>
            </w:r>
            <w:r w:rsidR="00590746">
              <w:rPr>
                <w:rFonts w:ascii="Calibri" w:hAnsi="Calibri"/>
                <w:sz w:val="18"/>
                <w:szCs w:val="18"/>
              </w:rPr>
              <w:t xml:space="preserve"> </w:t>
            </w:r>
            <w:r w:rsidRPr="006A3EEB">
              <w:rPr>
                <w:rFonts w:ascii="Calibri" w:hAnsi="Calibri"/>
                <w:sz w:val="18"/>
                <w:szCs w:val="18"/>
              </w:rPr>
              <w:t>SC System</w:t>
            </w:r>
          </w:p>
          <w:p w14:paraId="2782285A"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Equipment Verification</w:t>
            </w:r>
          </w:p>
        </w:tc>
      </w:tr>
      <w:tr w:rsidR="006A3EEB" w:rsidRPr="006A3EEB" w14:paraId="0B6E4F4B" w14:textId="77777777" w:rsidTr="0067798A">
        <w:trPr>
          <w:cantSplit/>
          <w:trHeight w:val="432"/>
        </w:trPr>
        <w:tc>
          <w:tcPr>
            <w:tcW w:w="1170" w:type="dxa"/>
          </w:tcPr>
          <w:p w14:paraId="550E6E5A" w14:textId="77777777" w:rsidR="006A3EEB" w:rsidRPr="006A3EEB" w:rsidRDefault="006A3EEB" w:rsidP="00AD5069">
            <w:pPr>
              <w:keepNext/>
              <w:rPr>
                <w:rFonts w:ascii="Calibri" w:hAnsi="Calibri"/>
                <w:sz w:val="16"/>
                <w:szCs w:val="16"/>
              </w:rPr>
            </w:pPr>
          </w:p>
        </w:tc>
        <w:tc>
          <w:tcPr>
            <w:tcW w:w="1242" w:type="dxa"/>
          </w:tcPr>
          <w:p w14:paraId="25AC5D2C" w14:textId="77777777" w:rsidR="006A3EEB" w:rsidRPr="006A3EEB" w:rsidRDefault="006A3EEB" w:rsidP="00AD5069">
            <w:pPr>
              <w:keepNext/>
              <w:rPr>
                <w:rFonts w:ascii="Calibri" w:hAnsi="Calibri"/>
                <w:sz w:val="16"/>
                <w:szCs w:val="16"/>
              </w:rPr>
            </w:pPr>
          </w:p>
        </w:tc>
        <w:tc>
          <w:tcPr>
            <w:tcW w:w="1941" w:type="dxa"/>
          </w:tcPr>
          <w:p w14:paraId="607F18BB" w14:textId="77777777" w:rsidR="006A3EEB" w:rsidRPr="006A3EEB" w:rsidRDefault="006A3EEB" w:rsidP="00AD5069">
            <w:pPr>
              <w:keepNext/>
              <w:rPr>
                <w:rFonts w:ascii="Calibri" w:hAnsi="Calibri"/>
                <w:sz w:val="16"/>
                <w:szCs w:val="16"/>
              </w:rPr>
            </w:pPr>
          </w:p>
        </w:tc>
        <w:tc>
          <w:tcPr>
            <w:tcW w:w="1941" w:type="dxa"/>
          </w:tcPr>
          <w:p w14:paraId="06E49D2C" w14:textId="77777777" w:rsidR="006A3EEB" w:rsidRPr="006A3EEB" w:rsidRDefault="006A3EEB" w:rsidP="00AD5069">
            <w:pPr>
              <w:keepNext/>
              <w:rPr>
                <w:rFonts w:ascii="Calibri" w:hAnsi="Calibri"/>
                <w:sz w:val="16"/>
                <w:szCs w:val="16"/>
              </w:rPr>
            </w:pPr>
          </w:p>
        </w:tc>
      </w:tr>
      <w:tr w:rsidR="006A3EEB" w:rsidRPr="006A3EEB" w14:paraId="4B237FAE" w14:textId="77777777" w:rsidTr="0067798A">
        <w:trPr>
          <w:cantSplit/>
          <w:trHeight w:val="432"/>
        </w:trPr>
        <w:tc>
          <w:tcPr>
            <w:tcW w:w="1170" w:type="dxa"/>
          </w:tcPr>
          <w:p w14:paraId="04F47740" w14:textId="77777777" w:rsidR="006A3EEB" w:rsidRPr="006A3EEB" w:rsidRDefault="006A3EEB" w:rsidP="00AD5069">
            <w:pPr>
              <w:keepNext/>
              <w:rPr>
                <w:rFonts w:ascii="Calibri" w:hAnsi="Calibri"/>
                <w:sz w:val="16"/>
                <w:szCs w:val="16"/>
              </w:rPr>
            </w:pPr>
          </w:p>
        </w:tc>
        <w:tc>
          <w:tcPr>
            <w:tcW w:w="1242" w:type="dxa"/>
          </w:tcPr>
          <w:p w14:paraId="318F76BE" w14:textId="77777777" w:rsidR="006A3EEB" w:rsidRPr="006A3EEB" w:rsidRDefault="006A3EEB" w:rsidP="00AD5069">
            <w:pPr>
              <w:keepNext/>
              <w:rPr>
                <w:rFonts w:ascii="Calibri" w:hAnsi="Calibri"/>
                <w:sz w:val="16"/>
                <w:szCs w:val="16"/>
              </w:rPr>
            </w:pPr>
          </w:p>
        </w:tc>
        <w:tc>
          <w:tcPr>
            <w:tcW w:w="1941" w:type="dxa"/>
          </w:tcPr>
          <w:p w14:paraId="67CB1C1B" w14:textId="77777777" w:rsidR="006A3EEB" w:rsidRPr="006A3EEB" w:rsidRDefault="006A3EEB" w:rsidP="00AD5069">
            <w:pPr>
              <w:keepNext/>
              <w:rPr>
                <w:rFonts w:ascii="Calibri" w:hAnsi="Calibri"/>
                <w:sz w:val="16"/>
                <w:szCs w:val="16"/>
              </w:rPr>
            </w:pPr>
          </w:p>
        </w:tc>
        <w:tc>
          <w:tcPr>
            <w:tcW w:w="1941" w:type="dxa"/>
          </w:tcPr>
          <w:p w14:paraId="760223C7" w14:textId="77777777" w:rsidR="006A3EEB" w:rsidRPr="006A3EEB" w:rsidRDefault="006A3EEB" w:rsidP="00AD5069">
            <w:pPr>
              <w:keepNext/>
              <w:rPr>
                <w:rFonts w:ascii="Calibri" w:hAnsi="Calibri"/>
                <w:sz w:val="16"/>
                <w:szCs w:val="16"/>
              </w:rPr>
            </w:pPr>
          </w:p>
        </w:tc>
      </w:tr>
      <w:tr w:rsidR="006F07C7" w:rsidRPr="006A3EEB" w14:paraId="4B718684" w14:textId="77777777" w:rsidTr="00AD5069">
        <w:trPr>
          <w:cantSplit/>
        </w:trPr>
        <w:tc>
          <w:tcPr>
            <w:tcW w:w="6294" w:type="dxa"/>
            <w:gridSpan w:val="4"/>
          </w:tcPr>
          <w:p w14:paraId="29415BF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14AD3697" w:rsidR="00F0164F" w:rsidRPr="007F0777" w:rsidRDefault="002353C0" w:rsidP="008D38A4">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40FCD6D8"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del w:id="12" w:author="jmiller20190228" w:date="2019-04-09T15:40:00Z">
        <w:r w:rsidRPr="008E09A2" w:rsidDel="00890396">
          <w:rPr>
            <w:rFonts w:ascii="Calibri" w:hAnsi="Calibri"/>
          </w:rPr>
          <w:delText xml:space="preserve">Reference Residential Appendix RA3.3 </w:delText>
        </w:r>
      </w:del>
      <w:ins w:id="13" w:author="jmiller20190228" w:date="2019-04-09T15:41:00Z">
        <w:r w:rsidR="00890396">
          <w:rPr>
            <w:rFonts w:ascii="Calibri" w:hAnsi="Calibri"/>
          </w:rPr>
          <w:t>approved</w:t>
        </w:r>
      </w:ins>
      <w:ins w:id="14" w:author="jmiller20190228" w:date="2019-04-09T15:40:00Z">
        <w:r w:rsidR="00890396">
          <w:rPr>
            <w:rFonts w:ascii="Calibri" w:hAnsi="Calibri"/>
          </w:rPr>
          <w:t xml:space="preserve"> </w:t>
        </w:r>
      </w:ins>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ins w:id="15" w:author="jmiller20190228" w:date="2019-04-09T15:43:00Z"/>
          <w:rFonts w:ascii="Calibri" w:hAnsi="Calibri"/>
        </w:rPr>
      </w:pPr>
      <w:ins w:id="16" w:author="jmiller20190228" w:date="2019-04-09T15:43:00Z">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ins>
    </w:p>
    <w:p w14:paraId="1D34BE1B" w14:textId="5EDC104E" w:rsidR="003378E4" w:rsidRPr="003378E4" w:rsidRDefault="003378E4" w:rsidP="003378E4">
      <w:pPr>
        <w:pStyle w:val="ListParagraph"/>
        <w:numPr>
          <w:ilvl w:val="0"/>
          <w:numId w:val="41"/>
        </w:numPr>
        <w:rPr>
          <w:ins w:id="17" w:author="jmiller20190228" w:date="2019-04-09T15:42:00Z"/>
          <w:rFonts w:ascii="Calibri" w:hAnsi="Calibri"/>
        </w:rPr>
      </w:pPr>
      <w:ins w:id="18" w:author="jmiller20190228" w:date="2019-04-09T15:42:00Z">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ins>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4ECAB373" w:rsidR="00B14151" w:rsidRPr="00B14151" w:rsidRDefault="00B14151"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xxxxx;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170"/>
        <w:gridCol w:w="1350"/>
        <w:gridCol w:w="144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1E3C26">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17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35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44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1E3C26">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17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35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44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1E3C26">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43" w:type="dxa"/>
              <w:right w:w="43" w:type="dxa"/>
            </w:tcMar>
          </w:tcPr>
          <w:p w14:paraId="1F9B96F2" w14:textId="2A86FE2D" w:rsidR="00D35E50" w:rsidRDefault="00D35E50" w:rsidP="002B74A3">
            <w:pPr>
              <w:keepNext/>
              <w:rPr>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1F9B96F3" w14:textId="77777777" w:rsidR="00D35E50" w:rsidRPr="0061440C" w:rsidRDefault="00D35E50" w:rsidP="002B74A3">
            <w:pPr>
              <w:keepNext/>
              <w:rPr>
                <w:rFonts w:ascii="Calibri" w:hAnsi="Calibri"/>
                <w:sz w:val="16"/>
                <w:szCs w:val="16"/>
              </w:rPr>
            </w:pPr>
          </w:p>
          <w:p w14:paraId="574FF518" w14:textId="7D2584DD" w:rsidR="00D35E50" w:rsidRPr="001A7906" w:rsidRDefault="00D35E50" w:rsidP="00AD3839">
            <w:pPr>
              <w:keepNext/>
              <w:rPr>
                <w:rFonts w:ascii="Calibri" w:hAnsi="Calibri"/>
                <w:sz w:val="14"/>
                <w:szCs w:val="14"/>
              </w:rPr>
            </w:pPr>
            <w:r w:rsidRPr="001A7906">
              <w:rPr>
                <w:rFonts w:ascii="Calibri" w:hAnsi="Calibri"/>
                <w:sz w:val="14"/>
                <w:szCs w:val="14"/>
              </w:rPr>
              <w:t xml:space="preserve">Note: assume the VCHP </w:t>
            </w:r>
            <w:ins w:id="19" w:author="jmiller20190215" w:date="2019-02-14T17:15:00Z">
              <w:r w:rsidR="00310D96">
                <w:rPr>
                  <w:rFonts w:ascii="Calibri" w:hAnsi="Calibri"/>
                  <w:sz w:val="14"/>
                  <w:szCs w:val="14"/>
                </w:rPr>
                <w:t xml:space="preserve">and multisplit </w:t>
              </w:r>
            </w:ins>
            <w:r w:rsidRPr="001A7906">
              <w:rPr>
                <w:rFonts w:ascii="Calibri" w:hAnsi="Calibri"/>
                <w:sz w:val="14"/>
                <w:szCs w:val="14"/>
              </w:rPr>
              <w:t>system types will be included in CBECC, thus included in the allowed values in this field:</w:t>
            </w:r>
          </w:p>
          <w:p w14:paraId="02F47BC2" w14:textId="023F8A2E" w:rsidR="00D35E50" w:rsidRPr="001A7906" w:rsidRDefault="00D35E50" w:rsidP="00AD3839">
            <w:pPr>
              <w:keepNext/>
              <w:rPr>
                <w:rFonts w:ascii="Calibri" w:hAnsi="Calibri"/>
                <w:sz w:val="14"/>
                <w:szCs w:val="14"/>
              </w:rPr>
            </w:pPr>
            <w:r w:rsidRPr="001A7906">
              <w:rPr>
                <w:rFonts w:ascii="Calibri" w:hAnsi="Calibri"/>
                <w:sz w:val="14"/>
                <w:szCs w:val="14"/>
              </w:rPr>
              <w:t>*VCHP</w:t>
            </w:r>
            <w:del w:id="20" w:author="jmiller20190215" w:date="2019-02-14T16:48:00Z">
              <w:r w:rsidRPr="00F13982" w:rsidDel="001A7906">
                <w:rPr>
                  <w:rFonts w:ascii="Calibri" w:hAnsi="Calibri"/>
                  <w:sz w:val="6"/>
                  <w:szCs w:val="6"/>
                </w:rPr>
                <w:delText xml:space="preserve"> Indoor Units </w:delText>
              </w:r>
            </w:del>
            <w:r w:rsidRPr="001A7906">
              <w:rPr>
                <w:rFonts w:ascii="Calibri" w:hAnsi="Calibri"/>
                <w:sz w:val="14"/>
                <w:szCs w:val="14"/>
              </w:rPr>
              <w:t>-</w:t>
            </w:r>
            <w:ins w:id="21" w:author="jmiller20190215" w:date="2019-02-14T16:52:00Z">
              <w:r w:rsidR="001A7906" w:rsidRPr="001A7906">
                <w:rPr>
                  <w:rFonts w:ascii="Calibri" w:hAnsi="Calibri"/>
                  <w:sz w:val="14"/>
                  <w:szCs w:val="14"/>
                </w:rPr>
                <w:t xml:space="preserve">ducted </w:t>
              </w:r>
            </w:ins>
          </w:p>
          <w:p w14:paraId="783C703B" w14:textId="535E4441" w:rsidR="00D35E50" w:rsidRPr="001A7906" w:rsidRDefault="00D35E50" w:rsidP="00AD3839">
            <w:pPr>
              <w:keepNext/>
              <w:rPr>
                <w:rFonts w:ascii="Calibri" w:hAnsi="Calibri"/>
                <w:sz w:val="14"/>
                <w:szCs w:val="14"/>
              </w:rPr>
            </w:pPr>
            <w:r w:rsidRPr="001A7906">
              <w:rPr>
                <w:rFonts w:ascii="Calibri" w:hAnsi="Calibri"/>
                <w:sz w:val="14"/>
                <w:szCs w:val="14"/>
              </w:rPr>
              <w:t>*VCHP</w:t>
            </w:r>
            <w:del w:id="22" w:author="jmiller20190215" w:date="2019-02-14T16:48:00Z">
              <w:r w:rsidRPr="00F13982" w:rsidDel="001A7906">
                <w:rPr>
                  <w:rFonts w:ascii="Calibri" w:hAnsi="Calibri"/>
                  <w:sz w:val="6"/>
                  <w:szCs w:val="6"/>
                </w:rPr>
                <w:delText xml:space="preserve"> Indoor Units</w:delText>
              </w:r>
            </w:del>
            <w:r w:rsidRPr="001A7906">
              <w:rPr>
                <w:rFonts w:ascii="Calibri" w:hAnsi="Calibri"/>
                <w:sz w:val="14"/>
                <w:szCs w:val="14"/>
              </w:rPr>
              <w:t>-</w:t>
            </w:r>
            <w:ins w:id="23" w:author="jmiller20190215" w:date="2019-02-14T16:52:00Z">
              <w:r w:rsidR="001A7906" w:rsidRPr="001A7906">
                <w:rPr>
                  <w:rFonts w:ascii="Calibri" w:hAnsi="Calibri"/>
                  <w:sz w:val="14"/>
                  <w:szCs w:val="14"/>
                </w:rPr>
                <w:t>ductless</w:t>
              </w:r>
            </w:ins>
          </w:p>
          <w:p w14:paraId="1F9B96F4" w14:textId="3F732903" w:rsidR="00D35E50" w:rsidRPr="001A7906" w:rsidRDefault="00D35E50" w:rsidP="00AD3839">
            <w:pPr>
              <w:keepNext/>
              <w:rPr>
                <w:rFonts w:ascii="Calibri" w:hAnsi="Calibri"/>
                <w:sz w:val="14"/>
                <w:szCs w:val="14"/>
              </w:rPr>
            </w:pPr>
            <w:r w:rsidRPr="001A7906">
              <w:rPr>
                <w:rFonts w:ascii="Calibri" w:hAnsi="Calibri"/>
                <w:sz w:val="14"/>
                <w:szCs w:val="14"/>
              </w:rPr>
              <w:t>*VCHP</w:t>
            </w:r>
            <w:del w:id="24" w:author="jmiller20190215" w:date="2019-02-14T16:48:00Z">
              <w:r w:rsidRPr="00F13982" w:rsidDel="001A7906">
                <w:rPr>
                  <w:rFonts w:ascii="Calibri" w:hAnsi="Calibri"/>
                  <w:sz w:val="6"/>
                  <w:szCs w:val="6"/>
                </w:rPr>
                <w:delText xml:space="preserve"> Indoor Units</w:delText>
              </w:r>
              <w:r w:rsidRPr="00310D96" w:rsidDel="001A7906">
                <w:rPr>
                  <w:rFonts w:ascii="Calibri" w:hAnsi="Calibri"/>
                  <w:sz w:val="8"/>
                  <w:szCs w:val="8"/>
                </w:rPr>
                <w:delText xml:space="preserve"> </w:delText>
              </w:r>
            </w:del>
            <w:r w:rsidRPr="001A7906">
              <w:rPr>
                <w:rFonts w:ascii="Calibri" w:hAnsi="Calibri"/>
                <w:sz w:val="14"/>
                <w:szCs w:val="14"/>
              </w:rPr>
              <w:t>-</w:t>
            </w:r>
            <w:ins w:id="25" w:author="jmiller20190215" w:date="2019-02-14T16:52:00Z">
              <w:r w:rsidR="001A7906" w:rsidRPr="001A7906">
                <w:rPr>
                  <w:rFonts w:ascii="Calibri" w:hAnsi="Calibri"/>
                  <w:sz w:val="14"/>
                  <w:szCs w:val="14"/>
                </w:rPr>
                <w:t>ducted</w:t>
              </w:r>
            </w:ins>
            <w:r w:rsidRPr="001A7906">
              <w:rPr>
                <w:rFonts w:ascii="Calibri" w:hAnsi="Calibri"/>
                <w:sz w:val="14"/>
                <w:szCs w:val="14"/>
              </w:rPr>
              <w:t>+</w:t>
            </w:r>
            <w:ins w:id="26" w:author="jmiller20190215" w:date="2019-02-14T16:53:00Z">
              <w:r w:rsidR="001A7906" w:rsidRPr="001A7906">
                <w:rPr>
                  <w:rFonts w:ascii="Calibri" w:hAnsi="Calibri"/>
                  <w:sz w:val="14"/>
                  <w:szCs w:val="14"/>
                </w:rPr>
                <w:t>ductless</w:t>
              </w:r>
            </w:ins>
          </w:p>
          <w:p w14:paraId="07A222B5" w14:textId="1CEA789B" w:rsidR="00D35E50" w:rsidRPr="001A7906" w:rsidRDefault="00310D96" w:rsidP="001A7906">
            <w:pPr>
              <w:keepNext/>
              <w:rPr>
                <w:ins w:id="27" w:author="jmiller20190215" w:date="2019-02-14T16:54:00Z"/>
                <w:rFonts w:ascii="Calibri" w:hAnsi="Calibri"/>
                <w:sz w:val="14"/>
                <w:szCs w:val="14"/>
              </w:rPr>
            </w:pPr>
            <w:ins w:id="28" w:author="jmiller20190215" w:date="2019-02-14T16:52:00Z">
              <w:r>
                <w:rPr>
                  <w:rFonts w:ascii="Calibri" w:hAnsi="Calibri"/>
                  <w:sz w:val="14"/>
                  <w:szCs w:val="14"/>
                </w:rPr>
                <w:t>*multisplit</w:t>
              </w:r>
            </w:ins>
            <w:ins w:id="29" w:author="jmiller20190215" w:date="2019-02-14T17:12:00Z">
              <w:r>
                <w:rPr>
                  <w:rFonts w:ascii="Calibri" w:hAnsi="Calibri"/>
                  <w:sz w:val="14"/>
                  <w:szCs w:val="14"/>
                </w:rPr>
                <w:t xml:space="preserve"> </w:t>
              </w:r>
            </w:ins>
            <w:ins w:id="30" w:author="jmiller20190215" w:date="2019-02-14T16:52:00Z">
              <w:r w:rsidR="001A7906" w:rsidRPr="001A7906">
                <w:rPr>
                  <w:rFonts w:ascii="Calibri" w:hAnsi="Calibri"/>
                  <w:sz w:val="14"/>
                  <w:szCs w:val="14"/>
                </w:rPr>
                <w:t>HP-</w:t>
              </w:r>
            </w:ins>
            <w:ins w:id="31" w:author="jmiller20190215" w:date="2019-02-14T16:53:00Z">
              <w:r w:rsidR="001A7906" w:rsidRPr="001A7906">
                <w:rPr>
                  <w:rFonts w:ascii="Calibri" w:hAnsi="Calibri"/>
                  <w:sz w:val="14"/>
                  <w:szCs w:val="14"/>
                </w:rPr>
                <w:t>d</w:t>
              </w:r>
            </w:ins>
            <w:ins w:id="32" w:author="jmiller20190215" w:date="2019-02-14T16:52:00Z">
              <w:r w:rsidR="001A7906" w:rsidRPr="001A7906">
                <w:rPr>
                  <w:rFonts w:ascii="Calibri" w:hAnsi="Calibri"/>
                  <w:sz w:val="14"/>
                  <w:szCs w:val="14"/>
                </w:rPr>
                <w:t>ucted</w:t>
              </w:r>
            </w:ins>
          </w:p>
          <w:p w14:paraId="71B57188" w14:textId="5EE937CF" w:rsidR="001E3C26" w:rsidRDefault="00310D96" w:rsidP="001A7906">
            <w:pPr>
              <w:keepNext/>
              <w:rPr>
                <w:ins w:id="33" w:author="jmiller20190215" w:date="2019-02-14T16:56:00Z"/>
                <w:rFonts w:ascii="Calibri" w:hAnsi="Calibri"/>
                <w:sz w:val="14"/>
                <w:szCs w:val="14"/>
              </w:rPr>
            </w:pPr>
            <w:ins w:id="34" w:author="jmiller20190215" w:date="2019-02-14T16:54:00Z">
              <w:r>
                <w:rPr>
                  <w:rFonts w:ascii="Calibri" w:hAnsi="Calibri"/>
                  <w:sz w:val="14"/>
                  <w:szCs w:val="14"/>
                </w:rPr>
                <w:t>*multisplit</w:t>
              </w:r>
            </w:ins>
            <w:ins w:id="35" w:author="jmiller20190215" w:date="2019-02-14T17:12:00Z">
              <w:r>
                <w:rPr>
                  <w:rFonts w:ascii="Calibri" w:hAnsi="Calibri"/>
                  <w:sz w:val="14"/>
                  <w:szCs w:val="14"/>
                </w:rPr>
                <w:t xml:space="preserve"> </w:t>
              </w:r>
            </w:ins>
            <w:ins w:id="36" w:author="jmiller20190215" w:date="2019-02-14T16:54:00Z">
              <w:r w:rsidR="001A7906" w:rsidRPr="001A7906">
                <w:rPr>
                  <w:rFonts w:ascii="Calibri" w:hAnsi="Calibri"/>
                  <w:sz w:val="14"/>
                  <w:szCs w:val="14"/>
                </w:rPr>
                <w:t>HP-ductless</w:t>
              </w:r>
            </w:ins>
          </w:p>
          <w:p w14:paraId="1F9B96F5" w14:textId="2D88C366" w:rsidR="001A7906" w:rsidRPr="0061440C" w:rsidRDefault="00310D96" w:rsidP="001A7906">
            <w:pPr>
              <w:keepNext/>
              <w:rPr>
                <w:rFonts w:ascii="Calibri" w:hAnsi="Calibri"/>
                <w:sz w:val="16"/>
                <w:szCs w:val="16"/>
              </w:rPr>
            </w:pPr>
            <w:ins w:id="37" w:author="jmiller20190215" w:date="2019-02-14T16:56:00Z">
              <w:r>
                <w:rPr>
                  <w:rFonts w:ascii="Calibri" w:hAnsi="Calibri"/>
                  <w:sz w:val="14"/>
                  <w:szCs w:val="14"/>
                </w:rPr>
                <w:t xml:space="preserve">*multisplit </w:t>
              </w:r>
              <w:r w:rsidR="001E3C26" w:rsidRPr="001A7906">
                <w:rPr>
                  <w:rFonts w:ascii="Calibri" w:hAnsi="Calibri"/>
                  <w:sz w:val="14"/>
                  <w:szCs w:val="14"/>
                </w:rPr>
                <w:t>HP</w:t>
              </w:r>
              <w:r w:rsidR="001E3C26">
                <w:rPr>
                  <w:rFonts w:ascii="Calibri" w:hAnsi="Calibri"/>
                  <w:sz w:val="14"/>
                  <w:szCs w:val="14"/>
                </w:rPr>
                <w:t>-</w:t>
              </w:r>
            </w:ins>
            <w:ins w:id="38" w:author="jmiller20190215" w:date="2019-02-14T16:57:00Z">
              <w:r w:rsidR="001E3C26" w:rsidRPr="001E3C26">
                <w:rPr>
                  <w:rFonts w:ascii="Calibri" w:hAnsi="Calibri"/>
                  <w:sz w:val="14"/>
                  <w:szCs w:val="14"/>
                </w:rPr>
                <w:t>ducted+ductless</w:t>
              </w:r>
            </w:ins>
          </w:p>
        </w:tc>
        <w:tc>
          <w:tcPr>
            <w:tcW w:w="1890" w:type="dxa"/>
            <w:tcMar>
              <w:left w:w="43" w:type="dxa"/>
              <w:right w:w="43" w:type="dxa"/>
            </w:tcMar>
          </w:tcPr>
          <w:p w14:paraId="14B41F38" w14:textId="77777777" w:rsidR="00D35E50" w:rsidRDefault="00D35E50" w:rsidP="00AD3839">
            <w:pPr>
              <w:keepNext/>
              <w:rPr>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4698771B" w14:textId="77777777" w:rsidR="00D35E50" w:rsidRDefault="00D35E50" w:rsidP="00AD3839">
            <w:pPr>
              <w:keepNext/>
              <w:rPr>
                <w:rFonts w:ascii="Calibri" w:hAnsi="Calibri"/>
                <w:sz w:val="16"/>
                <w:szCs w:val="16"/>
              </w:rPr>
            </w:pPr>
          </w:p>
          <w:p w14:paraId="43EA4187" w14:textId="308D1B56" w:rsidR="00D35E50" w:rsidRPr="001A7906" w:rsidRDefault="00D35E50" w:rsidP="00AD3839">
            <w:pPr>
              <w:keepNext/>
              <w:rPr>
                <w:rFonts w:ascii="Calibri" w:hAnsi="Calibri"/>
                <w:sz w:val="14"/>
                <w:szCs w:val="14"/>
              </w:rPr>
            </w:pPr>
            <w:r w:rsidRPr="001A7906">
              <w:rPr>
                <w:rFonts w:ascii="Calibri" w:hAnsi="Calibri"/>
                <w:sz w:val="14"/>
                <w:szCs w:val="14"/>
              </w:rPr>
              <w:t xml:space="preserve">Note: assume the VCHP </w:t>
            </w:r>
            <w:ins w:id="39" w:author="jmiller20190215" w:date="2019-02-14T17:15:00Z">
              <w:r w:rsidR="00310D96">
                <w:rPr>
                  <w:rFonts w:ascii="Calibri" w:hAnsi="Calibri"/>
                  <w:sz w:val="14"/>
                  <w:szCs w:val="14"/>
                </w:rPr>
                <w:t xml:space="preserve">and multisplit </w:t>
              </w:r>
            </w:ins>
            <w:r w:rsidRPr="001A7906">
              <w:rPr>
                <w:rFonts w:ascii="Calibri" w:hAnsi="Calibri"/>
                <w:sz w:val="14"/>
                <w:szCs w:val="14"/>
              </w:rPr>
              <w:t>system types will be included in CBECC, thus included in the allowed values in this field:</w:t>
            </w:r>
          </w:p>
          <w:p w14:paraId="0CE0AD17" w14:textId="6F177551" w:rsidR="00D35E50" w:rsidRPr="001A7906" w:rsidRDefault="00D35E50" w:rsidP="00AD3839">
            <w:pPr>
              <w:keepNext/>
              <w:rPr>
                <w:rFonts w:ascii="Calibri" w:hAnsi="Calibri"/>
                <w:sz w:val="14"/>
                <w:szCs w:val="14"/>
              </w:rPr>
            </w:pPr>
            <w:r w:rsidRPr="001A7906">
              <w:rPr>
                <w:rFonts w:ascii="Calibri" w:hAnsi="Calibri"/>
                <w:sz w:val="14"/>
                <w:szCs w:val="14"/>
              </w:rPr>
              <w:t>*VCHP</w:t>
            </w:r>
            <w:del w:id="40" w:author="jmiller20190215" w:date="2019-02-14T16:49:00Z">
              <w:r w:rsidRPr="001E3C26" w:rsidDel="001A7906">
                <w:rPr>
                  <w:rFonts w:ascii="Calibri" w:hAnsi="Calibri"/>
                  <w:sz w:val="6"/>
                  <w:szCs w:val="6"/>
                </w:rPr>
                <w:delText xml:space="preserve">Indoor Units </w:delText>
              </w:r>
            </w:del>
            <w:del w:id="41" w:author="jmiller20190215" w:date="2019-02-14T17:05:00Z">
              <w:r w:rsidRPr="001E3C26" w:rsidDel="001E3C26">
                <w:rPr>
                  <w:rFonts w:ascii="Calibri" w:hAnsi="Calibri"/>
                  <w:sz w:val="6"/>
                  <w:szCs w:val="6"/>
                </w:rPr>
                <w:delText>-</w:delText>
              </w:r>
            </w:del>
            <w:ins w:id="42" w:author="jmiller20190215" w:date="2019-02-14T17:24:00Z">
              <w:r w:rsidR="00F13982" w:rsidRPr="001A7906">
                <w:rPr>
                  <w:rFonts w:ascii="Calibri" w:hAnsi="Calibri"/>
                  <w:sz w:val="14"/>
                  <w:szCs w:val="14"/>
                </w:rPr>
                <w:t>-</w:t>
              </w:r>
            </w:ins>
            <w:ins w:id="43" w:author="jmiller20190215" w:date="2019-02-14T16:53:00Z">
              <w:r w:rsidR="001A7906" w:rsidRPr="001A7906">
                <w:rPr>
                  <w:rFonts w:ascii="Calibri" w:hAnsi="Calibri"/>
                  <w:sz w:val="14"/>
                  <w:szCs w:val="14"/>
                </w:rPr>
                <w:t xml:space="preserve">ducted </w:t>
              </w:r>
            </w:ins>
          </w:p>
          <w:p w14:paraId="225D050D" w14:textId="5194CCC2" w:rsidR="00D35E50" w:rsidRPr="001A7906" w:rsidRDefault="00D35E50" w:rsidP="00AD3839">
            <w:pPr>
              <w:keepNext/>
              <w:rPr>
                <w:rFonts w:ascii="Calibri" w:hAnsi="Calibri"/>
                <w:sz w:val="14"/>
                <w:szCs w:val="14"/>
              </w:rPr>
            </w:pPr>
            <w:r w:rsidRPr="001A7906">
              <w:rPr>
                <w:rFonts w:ascii="Calibri" w:hAnsi="Calibri"/>
                <w:sz w:val="14"/>
                <w:szCs w:val="14"/>
              </w:rPr>
              <w:t>*VCHP</w:t>
            </w:r>
            <w:del w:id="44" w:author="jmiller20190215" w:date="2019-02-14T16:49:00Z">
              <w:r w:rsidRPr="001E3C26" w:rsidDel="001A7906">
                <w:rPr>
                  <w:rFonts w:ascii="Calibri" w:hAnsi="Calibri"/>
                  <w:sz w:val="6"/>
                  <w:szCs w:val="6"/>
                </w:rPr>
                <w:delText xml:space="preserve"> Indoor Units</w:delText>
              </w:r>
            </w:del>
            <w:r w:rsidRPr="001A7906">
              <w:rPr>
                <w:rFonts w:ascii="Calibri" w:hAnsi="Calibri"/>
                <w:sz w:val="14"/>
                <w:szCs w:val="14"/>
              </w:rPr>
              <w:t>-</w:t>
            </w:r>
            <w:ins w:id="45" w:author="jmiller20190215" w:date="2019-02-14T16:53:00Z">
              <w:r w:rsidR="001A7906" w:rsidRPr="001A7906">
                <w:rPr>
                  <w:rFonts w:ascii="Calibri" w:hAnsi="Calibri"/>
                  <w:sz w:val="14"/>
                  <w:szCs w:val="14"/>
                </w:rPr>
                <w:t>ductless</w:t>
              </w:r>
            </w:ins>
          </w:p>
          <w:p w14:paraId="383D1E7F" w14:textId="7C7690FB" w:rsidR="00D35E50" w:rsidRPr="001A7906" w:rsidRDefault="00D35E50" w:rsidP="00AD3839">
            <w:pPr>
              <w:keepNext/>
              <w:rPr>
                <w:ins w:id="46" w:author="jmiller20190215" w:date="2019-02-14T16:26:00Z"/>
                <w:rFonts w:ascii="Calibri" w:hAnsi="Calibri"/>
                <w:sz w:val="14"/>
                <w:szCs w:val="14"/>
              </w:rPr>
            </w:pPr>
            <w:r w:rsidRPr="001A7906">
              <w:rPr>
                <w:rFonts w:ascii="Calibri" w:hAnsi="Calibri"/>
                <w:sz w:val="14"/>
                <w:szCs w:val="14"/>
              </w:rPr>
              <w:t>*VCHP</w:t>
            </w:r>
            <w:del w:id="47" w:author="jmiller20190215" w:date="2019-02-14T16:49:00Z">
              <w:r w:rsidRPr="001E3C26" w:rsidDel="001A7906">
                <w:rPr>
                  <w:rFonts w:ascii="Calibri" w:hAnsi="Calibri"/>
                  <w:sz w:val="6"/>
                  <w:szCs w:val="6"/>
                </w:rPr>
                <w:delText xml:space="preserve"> Indoor Units</w:delText>
              </w:r>
            </w:del>
            <w:r w:rsidRPr="001A7906">
              <w:rPr>
                <w:rFonts w:ascii="Calibri" w:hAnsi="Calibri"/>
                <w:sz w:val="14"/>
                <w:szCs w:val="14"/>
              </w:rPr>
              <w:t>-</w:t>
            </w:r>
            <w:ins w:id="48" w:author="jmiller20190215" w:date="2019-02-14T16:53:00Z">
              <w:r w:rsidR="001A7906" w:rsidRPr="001A7906">
                <w:rPr>
                  <w:rFonts w:ascii="Calibri" w:hAnsi="Calibri"/>
                  <w:sz w:val="14"/>
                  <w:szCs w:val="14"/>
                </w:rPr>
                <w:t>ducted</w:t>
              </w:r>
            </w:ins>
            <w:r w:rsidRPr="001A7906">
              <w:rPr>
                <w:rFonts w:ascii="Calibri" w:hAnsi="Calibri"/>
                <w:sz w:val="14"/>
                <w:szCs w:val="14"/>
              </w:rPr>
              <w:t>+</w:t>
            </w:r>
            <w:ins w:id="49" w:author="jmiller20190215" w:date="2019-02-14T16:53:00Z">
              <w:r w:rsidR="001A7906" w:rsidRPr="001A7906">
                <w:rPr>
                  <w:rFonts w:ascii="Calibri" w:hAnsi="Calibri"/>
                  <w:sz w:val="14"/>
                  <w:szCs w:val="14"/>
                </w:rPr>
                <w:t>ductless</w:t>
              </w:r>
            </w:ins>
          </w:p>
          <w:p w14:paraId="0D3AD52B" w14:textId="14F84E92" w:rsidR="00D35E50" w:rsidRPr="001A7906" w:rsidRDefault="00D35E50" w:rsidP="00AD3839">
            <w:pPr>
              <w:keepNext/>
              <w:rPr>
                <w:ins w:id="50" w:author="jmiller20190215" w:date="2019-02-14T16:36:00Z"/>
                <w:rFonts w:ascii="Calibri" w:hAnsi="Calibri"/>
                <w:sz w:val="14"/>
                <w:szCs w:val="14"/>
              </w:rPr>
            </w:pPr>
            <w:ins w:id="51" w:author="jmiller20190215" w:date="2019-02-14T16:36:00Z">
              <w:r w:rsidRPr="001A7906">
                <w:rPr>
                  <w:rFonts w:ascii="Calibri" w:hAnsi="Calibri"/>
                  <w:sz w:val="14"/>
                  <w:szCs w:val="14"/>
                </w:rPr>
                <w:t>*</w:t>
              </w:r>
            </w:ins>
            <w:ins w:id="52" w:author="jmiller20190215" w:date="2019-02-14T16:26:00Z">
              <w:r w:rsidRPr="001A7906">
                <w:rPr>
                  <w:rFonts w:ascii="Calibri" w:hAnsi="Calibri"/>
                  <w:sz w:val="14"/>
                  <w:szCs w:val="14"/>
                </w:rPr>
                <w:t>multisplit</w:t>
              </w:r>
            </w:ins>
            <w:ins w:id="53" w:author="jmiller20190215" w:date="2019-02-14T16:50:00Z">
              <w:r w:rsidR="001A7906" w:rsidRPr="001A7906">
                <w:rPr>
                  <w:rFonts w:ascii="Calibri" w:hAnsi="Calibri"/>
                  <w:sz w:val="14"/>
                  <w:szCs w:val="14"/>
                </w:rPr>
                <w:t xml:space="preserve"> AC</w:t>
              </w:r>
            </w:ins>
            <w:ins w:id="54" w:author="jmiller20190215" w:date="2019-02-14T16:26:00Z">
              <w:r w:rsidRPr="001A7906">
                <w:rPr>
                  <w:rFonts w:ascii="Calibri" w:hAnsi="Calibri"/>
                  <w:sz w:val="14"/>
                  <w:szCs w:val="14"/>
                </w:rPr>
                <w:t>-</w:t>
              </w:r>
            </w:ins>
            <w:ins w:id="55" w:author="jmiller20190215" w:date="2019-02-14T16:53:00Z">
              <w:r w:rsidR="001A7906" w:rsidRPr="001A7906">
                <w:rPr>
                  <w:rFonts w:ascii="Calibri" w:hAnsi="Calibri"/>
                  <w:sz w:val="14"/>
                  <w:szCs w:val="14"/>
                </w:rPr>
                <w:t>d</w:t>
              </w:r>
            </w:ins>
            <w:ins w:id="56" w:author="jmiller20190215" w:date="2019-02-14T16:26:00Z">
              <w:r w:rsidRPr="001A7906">
                <w:rPr>
                  <w:rFonts w:ascii="Calibri" w:hAnsi="Calibri"/>
                  <w:sz w:val="14"/>
                  <w:szCs w:val="14"/>
                </w:rPr>
                <w:t>uct</w:t>
              </w:r>
            </w:ins>
            <w:ins w:id="57" w:author="jmiller20190215" w:date="2019-02-14T16:50:00Z">
              <w:r w:rsidR="001A7906" w:rsidRPr="001A7906">
                <w:rPr>
                  <w:rFonts w:ascii="Calibri" w:hAnsi="Calibri"/>
                  <w:sz w:val="14"/>
                  <w:szCs w:val="14"/>
                </w:rPr>
                <w:t>ed</w:t>
              </w:r>
            </w:ins>
          </w:p>
          <w:p w14:paraId="1589A21E" w14:textId="7C4DD26B" w:rsidR="001A7906" w:rsidRPr="001A7906" w:rsidRDefault="001A7906" w:rsidP="001A7906">
            <w:pPr>
              <w:keepNext/>
              <w:rPr>
                <w:ins w:id="58" w:author="jmiller20190215" w:date="2019-02-14T16:54:00Z"/>
                <w:rFonts w:ascii="Calibri" w:hAnsi="Calibri"/>
                <w:sz w:val="14"/>
                <w:szCs w:val="14"/>
              </w:rPr>
            </w:pPr>
            <w:ins w:id="59" w:author="jmiller20190215" w:date="2019-02-14T16:54:00Z">
              <w:r w:rsidRPr="001A7906">
                <w:rPr>
                  <w:rFonts w:ascii="Calibri" w:hAnsi="Calibri"/>
                  <w:sz w:val="14"/>
                  <w:szCs w:val="14"/>
                </w:rPr>
                <w:t>*multisplit AC-ductless</w:t>
              </w:r>
            </w:ins>
          </w:p>
          <w:p w14:paraId="6A55B06A" w14:textId="3A5193FA" w:rsidR="001A7906" w:rsidRDefault="001A7906" w:rsidP="001A7906">
            <w:pPr>
              <w:keepNext/>
              <w:rPr>
                <w:ins w:id="60" w:author="jmiller20190215" w:date="2019-02-14T16:58:00Z"/>
                <w:rFonts w:ascii="Calibri" w:hAnsi="Calibri"/>
                <w:sz w:val="14"/>
                <w:szCs w:val="14"/>
              </w:rPr>
            </w:pPr>
            <w:ins w:id="61" w:author="jmiller20190215" w:date="2019-02-14T16:56:00Z">
              <w:r w:rsidRPr="001A7906">
                <w:rPr>
                  <w:rFonts w:ascii="Calibri" w:hAnsi="Calibri"/>
                  <w:sz w:val="14"/>
                  <w:szCs w:val="14"/>
                </w:rPr>
                <w:t>*multisplit AC-</w:t>
              </w:r>
            </w:ins>
            <w:ins w:id="62" w:author="jmiller20190215" w:date="2019-02-14T16:58:00Z">
              <w:r w:rsidR="001E3C26">
                <w:rPr>
                  <w:rFonts w:ascii="Calibri" w:hAnsi="Calibri"/>
                  <w:sz w:val="14"/>
                  <w:szCs w:val="14"/>
                </w:rPr>
                <w:t>ducted+</w:t>
              </w:r>
            </w:ins>
            <w:ins w:id="63" w:author="jmiller20190215" w:date="2019-02-14T16:56:00Z">
              <w:r w:rsidRPr="001A7906">
                <w:rPr>
                  <w:rFonts w:ascii="Calibri" w:hAnsi="Calibri"/>
                  <w:sz w:val="14"/>
                  <w:szCs w:val="14"/>
                </w:rPr>
                <w:t>ductless</w:t>
              </w:r>
            </w:ins>
          </w:p>
          <w:p w14:paraId="3D87DB4F" w14:textId="77777777" w:rsidR="001E3C26" w:rsidRPr="001E3C26" w:rsidRDefault="001E3C26" w:rsidP="001E3C26">
            <w:pPr>
              <w:keepNext/>
              <w:rPr>
                <w:ins w:id="64" w:author="jmiller20190215" w:date="2019-02-14T16:58:00Z"/>
                <w:rFonts w:ascii="Calibri" w:hAnsi="Calibri"/>
                <w:sz w:val="14"/>
                <w:szCs w:val="14"/>
              </w:rPr>
            </w:pPr>
            <w:ins w:id="65" w:author="jmiller20190215" w:date="2019-02-14T16:58:00Z">
              <w:r w:rsidRPr="001E3C26">
                <w:rPr>
                  <w:rFonts w:ascii="Calibri" w:hAnsi="Calibri"/>
                  <w:sz w:val="14"/>
                  <w:szCs w:val="14"/>
                </w:rPr>
                <w:t>*multisplit HP-ducted</w:t>
              </w:r>
            </w:ins>
          </w:p>
          <w:p w14:paraId="1FF53C05" w14:textId="77777777" w:rsidR="001E3C26" w:rsidRPr="001E3C26" w:rsidRDefault="001E3C26" w:rsidP="001E3C26">
            <w:pPr>
              <w:keepNext/>
              <w:rPr>
                <w:ins w:id="66" w:author="jmiller20190215" w:date="2019-02-14T16:58:00Z"/>
                <w:rFonts w:ascii="Calibri" w:hAnsi="Calibri"/>
                <w:sz w:val="14"/>
                <w:szCs w:val="14"/>
              </w:rPr>
            </w:pPr>
            <w:ins w:id="67" w:author="jmiller20190215" w:date="2019-02-14T16:58:00Z">
              <w:r w:rsidRPr="001E3C26">
                <w:rPr>
                  <w:rFonts w:ascii="Calibri" w:hAnsi="Calibri"/>
                  <w:sz w:val="14"/>
                  <w:szCs w:val="14"/>
                </w:rPr>
                <w:t>*multisplit HP-ductless</w:t>
              </w:r>
            </w:ins>
          </w:p>
          <w:p w14:paraId="66A6B7F5" w14:textId="1E0C48E3" w:rsidR="001E3C26" w:rsidRPr="001A7906" w:rsidRDefault="001E3C26" w:rsidP="001E3C26">
            <w:pPr>
              <w:keepNext/>
              <w:rPr>
                <w:ins w:id="68" w:author="jmiller20190215" w:date="2019-02-14T16:56:00Z"/>
                <w:rFonts w:ascii="Calibri" w:hAnsi="Calibri"/>
                <w:sz w:val="14"/>
                <w:szCs w:val="14"/>
              </w:rPr>
            </w:pPr>
            <w:ins w:id="69" w:author="jmiller20190215" w:date="2019-02-14T16:58:00Z">
              <w:r w:rsidRPr="001E3C26">
                <w:rPr>
                  <w:rFonts w:ascii="Calibri" w:hAnsi="Calibri"/>
                  <w:sz w:val="14"/>
                  <w:szCs w:val="14"/>
                </w:rPr>
                <w:t>*multisplit HP-ducted+ductless</w:t>
              </w:r>
            </w:ins>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4C259D56"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77777777" w:rsidR="00D35E50" w:rsidRPr="0061440C" w:rsidRDefault="00D35E5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17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77777777"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1F9B9706" w14:textId="77777777" w:rsidR="00D35E50" w:rsidRDefault="00D35E50" w:rsidP="002B74A3">
            <w:pPr>
              <w:keepNext/>
              <w:rPr>
                <w:rFonts w:ascii="Calibri" w:hAnsi="Calibri"/>
                <w:sz w:val="16"/>
                <w:szCs w:val="16"/>
              </w:rPr>
            </w:pPr>
            <w:r>
              <w:rPr>
                <w:rFonts w:ascii="Calibri" w:hAnsi="Calibri"/>
                <w:sz w:val="16"/>
                <w:szCs w:val="16"/>
              </w:rPr>
              <w:t>*None</w:t>
            </w:r>
          </w:p>
          <w:p w14:paraId="1F9B9707" w14:textId="77777777" w:rsidR="00D35E50" w:rsidRPr="0061440C" w:rsidRDefault="00D35E50" w:rsidP="002B74A3">
            <w:pPr>
              <w:keepNext/>
              <w:rPr>
                <w:rFonts w:ascii="Calibri" w:hAnsi="Calibri"/>
                <w:sz w:val="16"/>
                <w:szCs w:val="16"/>
              </w:rPr>
            </w:pPr>
          </w:p>
        </w:tc>
        <w:tc>
          <w:tcPr>
            <w:tcW w:w="135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44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1E3C26">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170" w:type="dxa"/>
            <w:vAlign w:val="center"/>
          </w:tcPr>
          <w:p w14:paraId="1F9B9720" w14:textId="77777777" w:rsidR="00D35E50" w:rsidRPr="00295655" w:rsidRDefault="00D35E50" w:rsidP="002B74A3">
            <w:pPr>
              <w:keepNext/>
              <w:rPr>
                <w:rFonts w:ascii="Calibri" w:hAnsi="Calibri"/>
                <w:sz w:val="18"/>
                <w:szCs w:val="18"/>
              </w:rPr>
            </w:pPr>
          </w:p>
        </w:tc>
        <w:tc>
          <w:tcPr>
            <w:tcW w:w="1350" w:type="dxa"/>
            <w:vAlign w:val="center"/>
          </w:tcPr>
          <w:p w14:paraId="1F9B9721" w14:textId="77777777" w:rsidR="00D35E50" w:rsidRPr="00295655" w:rsidRDefault="00D35E50" w:rsidP="002B74A3">
            <w:pPr>
              <w:keepNext/>
              <w:rPr>
                <w:rFonts w:ascii="Calibri" w:hAnsi="Calibri"/>
                <w:sz w:val="18"/>
                <w:szCs w:val="18"/>
              </w:rPr>
            </w:pPr>
          </w:p>
        </w:tc>
        <w:tc>
          <w:tcPr>
            <w:tcW w:w="144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00F14C43">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00195E87">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00195E87">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42C8FE2E" w:rsidR="00F14C43" w:rsidRPr="00D55CAB" w:rsidRDefault="00F14C43" w:rsidP="00FD468F">
            <w:pPr>
              <w:keepNext/>
              <w:jc w:val="center"/>
              <w:rPr>
                <w:rFonts w:ascii="Calibri" w:hAnsi="Calibri"/>
                <w:sz w:val="18"/>
                <w:szCs w:val="18"/>
              </w:rPr>
            </w:pPr>
            <w:r>
              <w:rPr>
                <w:rFonts w:ascii="Calibri" w:hAnsi="Calibri"/>
                <w:sz w:val="18"/>
                <w:szCs w:val="18"/>
              </w:rPr>
              <w:t>Number of Indoor Units Connected to the System's Outdoor Unit</w:t>
            </w:r>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00195E87">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ins w:id="70" w:author="jmiller20190228" w:date="2019-04-02T13:42:00Z">
              <w:r w:rsidR="00195E87" w:rsidRPr="009C688B">
                <w:rPr>
                  <w:rFonts w:asciiTheme="minorHAnsi" w:hAnsiTheme="minorHAnsi"/>
                  <w:sz w:val="14"/>
                  <w:szCs w:val="14"/>
                </w:rPr>
                <w:t>i.e. unique within the scope of this instance of the MCH-01</w:t>
              </w:r>
            </w:ins>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 user input, numeric, xxxx;</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1F9B97B9" w14:textId="07E5873E"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 xml:space="preserve">&lt;&lt; reference value from </w:t>
            </w:r>
            <w:r w:rsidRPr="00E465E3">
              <w:rPr>
                <w:rFonts w:asciiTheme="minorHAnsi" w:hAnsiTheme="minorHAnsi"/>
                <w:sz w:val="12"/>
                <w:szCs w:val="12"/>
                <w:highlight w:val="yellow"/>
              </w:rPr>
              <w:t>B03</w:t>
            </w:r>
            <w:r w:rsidRPr="00CA2968">
              <w:rPr>
                <w:rFonts w:asciiTheme="minorHAnsi" w:hAnsiTheme="minorHAnsi"/>
                <w:sz w:val="12"/>
                <w:szCs w:val="12"/>
              </w:rPr>
              <w:t xml:space="preserve"> as default; allow user to override the default and pick one from list:</w:t>
            </w:r>
          </w:p>
          <w:p w14:paraId="1F9B97BA" w14:textId="77777777" w:rsidR="00F14C43" w:rsidRPr="00CA2968" w:rsidRDefault="00F14C43" w:rsidP="002B74A3">
            <w:pPr>
              <w:keepNext/>
              <w:rPr>
                <w:rFonts w:asciiTheme="minorHAnsi" w:hAnsiTheme="minorHAnsi"/>
                <w:sz w:val="12"/>
                <w:szCs w:val="12"/>
              </w:rPr>
            </w:pPr>
          </w:p>
          <w:p w14:paraId="1F9B97BB"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*central gas furnace;</w:t>
            </w:r>
          </w:p>
          <w:p w14:paraId="1F9B97BC"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 xml:space="preserve">*central split HP; </w:t>
            </w:r>
          </w:p>
          <w:p w14:paraId="1F9B97BD"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*central packaged HP</w:t>
            </w:r>
          </w:p>
          <w:p w14:paraId="1F9B97BE"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*central large packaged HP</w:t>
            </w:r>
          </w:p>
          <w:p w14:paraId="1F9B97BF" w14:textId="7BA5E15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w:t>
            </w:r>
            <w:r w:rsidRPr="00E2125E">
              <w:rPr>
                <w:rFonts w:asciiTheme="minorHAnsi" w:hAnsiTheme="minorHAnsi"/>
                <w:sz w:val="12"/>
                <w:szCs w:val="12"/>
                <w:highlight w:val="yellow"/>
              </w:rPr>
              <w:t>ductless</w:t>
            </w:r>
            <w:r w:rsidRPr="00CA2968">
              <w:rPr>
                <w:rFonts w:asciiTheme="minorHAnsi" w:hAnsiTheme="minorHAnsi"/>
                <w:sz w:val="12"/>
                <w:szCs w:val="12"/>
              </w:rPr>
              <w:t xml:space="preserve"> </w:t>
            </w:r>
            <w:r>
              <w:rPr>
                <w:rFonts w:asciiTheme="minorHAnsi" w:hAnsiTheme="minorHAnsi"/>
                <w:sz w:val="12"/>
                <w:szCs w:val="12"/>
              </w:rPr>
              <w:t>mini-</w:t>
            </w:r>
            <w:r w:rsidRPr="00CA2968">
              <w:rPr>
                <w:rFonts w:asciiTheme="minorHAnsi" w:hAnsiTheme="minorHAnsi"/>
                <w:sz w:val="12"/>
                <w:szCs w:val="12"/>
              </w:rPr>
              <w:t>split HP;</w:t>
            </w:r>
          </w:p>
          <w:p w14:paraId="1F9B97C0"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*room HP;</w:t>
            </w:r>
          </w:p>
          <w:p w14:paraId="1F9B97C1"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*boiler;</w:t>
            </w:r>
          </w:p>
          <w:p w14:paraId="1F9B97C2"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*hydronic;</w:t>
            </w:r>
          </w:p>
          <w:p w14:paraId="1F9B97C3"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*combined hydronic;</w:t>
            </w:r>
          </w:p>
          <w:p w14:paraId="1F9B97C4"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*hydronic+forced air;</w:t>
            </w:r>
          </w:p>
          <w:p w14:paraId="1F9B97C5"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*combined hydronic+forced air;</w:t>
            </w:r>
          </w:p>
          <w:p w14:paraId="1F9B97C6"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*hydronic HP,</w:t>
            </w:r>
          </w:p>
          <w:p w14:paraId="1F9B97C7"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*hydronic HP+forced air;</w:t>
            </w:r>
          </w:p>
          <w:p w14:paraId="1F9B97C8"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*gas wall furnace;</w:t>
            </w:r>
          </w:p>
          <w:p w14:paraId="1F9B97C9" w14:textId="77777777"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*gas space heater;</w:t>
            </w:r>
          </w:p>
          <w:p w14:paraId="33535836" w14:textId="77777777" w:rsidR="00F14C43" w:rsidRDefault="00F14C43" w:rsidP="002B74A3">
            <w:pPr>
              <w:keepNext/>
              <w:rPr>
                <w:rFonts w:asciiTheme="minorHAnsi" w:hAnsiTheme="minorHAnsi"/>
                <w:sz w:val="12"/>
                <w:szCs w:val="12"/>
              </w:rPr>
            </w:pPr>
            <w:r w:rsidRPr="00CA2968">
              <w:rPr>
                <w:rFonts w:asciiTheme="minorHAnsi" w:hAnsiTheme="minorHAnsi"/>
                <w:sz w:val="12"/>
                <w:szCs w:val="12"/>
              </w:rPr>
              <w:t xml:space="preserve">*electric ; </w:t>
            </w:r>
          </w:p>
          <w:p w14:paraId="1F9B97CA" w14:textId="3791FA17" w:rsidR="00F14C43" w:rsidRDefault="00F14C43" w:rsidP="002B74A3">
            <w:pPr>
              <w:keepNext/>
              <w:rPr>
                <w:rFonts w:asciiTheme="minorHAnsi" w:hAnsiTheme="minorHAnsi"/>
                <w:sz w:val="12"/>
                <w:szCs w:val="12"/>
              </w:rPr>
            </w:pPr>
            <w:r>
              <w:rPr>
                <w:rFonts w:asciiTheme="minorHAnsi" w:hAnsiTheme="minorHAnsi"/>
                <w:sz w:val="12"/>
                <w:szCs w:val="12"/>
              </w:rPr>
              <w:t>*Wood Heat;</w:t>
            </w:r>
          </w:p>
          <w:p w14:paraId="25C2B01B" w14:textId="0B81FAEB" w:rsidR="00F14C43" w:rsidRDefault="00F14C43" w:rsidP="002B74A3">
            <w:pPr>
              <w:keepNext/>
              <w:rPr>
                <w:rFonts w:asciiTheme="minorHAnsi" w:hAnsiTheme="minorHAnsi"/>
                <w:sz w:val="12"/>
                <w:szCs w:val="12"/>
              </w:rPr>
            </w:pPr>
            <w:r>
              <w:rPr>
                <w:rFonts w:asciiTheme="minorHAnsi" w:hAnsiTheme="minorHAnsi"/>
                <w:sz w:val="12"/>
                <w:szCs w:val="12"/>
              </w:rPr>
              <w:t>*small duct high velocity ;</w:t>
            </w:r>
          </w:p>
          <w:p w14:paraId="38EACC0F" w14:textId="612BCA90" w:rsidR="00F14C43" w:rsidDel="00D35E50" w:rsidRDefault="00F14C43" w:rsidP="002B74A3">
            <w:pPr>
              <w:keepNext/>
              <w:rPr>
                <w:del w:id="71" w:author="jmiller20190215" w:date="2019-02-14T16:40:00Z"/>
                <w:rFonts w:asciiTheme="minorHAnsi" w:hAnsiTheme="minorHAnsi"/>
                <w:sz w:val="12"/>
                <w:szCs w:val="12"/>
              </w:rPr>
            </w:pPr>
            <w:del w:id="72" w:author="jmiller20190215" w:date="2019-02-14T16:40:00Z">
              <w:r w:rsidDel="00D35E50">
                <w:rPr>
                  <w:rFonts w:asciiTheme="minorHAnsi" w:hAnsiTheme="minorHAnsi"/>
                  <w:sz w:val="12"/>
                  <w:szCs w:val="12"/>
                </w:rPr>
                <w:delText>*ductless multi-split HP;</w:delText>
              </w:r>
            </w:del>
          </w:p>
          <w:p w14:paraId="6796E834" w14:textId="5B56D5FD" w:rsidR="00F14C43" w:rsidRDefault="00F14C43" w:rsidP="002B74A3">
            <w:pPr>
              <w:keepNext/>
              <w:rPr>
                <w:rFonts w:asciiTheme="minorHAnsi" w:hAnsiTheme="minorHAnsi"/>
                <w:sz w:val="12"/>
                <w:szCs w:val="12"/>
              </w:rPr>
            </w:pPr>
            <w:r>
              <w:rPr>
                <w:rFonts w:asciiTheme="minorHAnsi" w:hAnsiTheme="minorHAnsi"/>
                <w:sz w:val="12"/>
                <w:szCs w:val="12"/>
              </w:rPr>
              <w:t>*</w:t>
            </w:r>
            <w:r w:rsidRPr="00E2125E">
              <w:rPr>
                <w:rFonts w:asciiTheme="minorHAnsi" w:hAnsiTheme="minorHAnsi"/>
                <w:sz w:val="12"/>
                <w:szCs w:val="12"/>
                <w:highlight w:val="yellow"/>
              </w:rPr>
              <w:t>ductless</w:t>
            </w:r>
            <w:r>
              <w:rPr>
                <w:rFonts w:asciiTheme="minorHAnsi" w:hAnsiTheme="minorHAnsi"/>
                <w:sz w:val="12"/>
                <w:szCs w:val="12"/>
              </w:rPr>
              <w:t xml:space="preserve"> VRF HP;</w:t>
            </w:r>
          </w:p>
          <w:p w14:paraId="3057A6EB" w14:textId="2DAB4D14" w:rsidR="00F14C43" w:rsidRPr="00CA2968" w:rsidRDefault="00F14C43" w:rsidP="002B74A3">
            <w:pPr>
              <w:keepNext/>
              <w:rPr>
                <w:rFonts w:asciiTheme="minorHAnsi" w:hAnsiTheme="minorHAnsi"/>
                <w:sz w:val="12"/>
                <w:szCs w:val="12"/>
              </w:rPr>
            </w:pPr>
            <w:r>
              <w:rPr>
                <w:rFonts w:asciiTheme="minorHAnsi" w:hAnsiTheme="minorHAnsi"/>
                <w:sz w:val="12"/>
                <w:szCs w:val="12"/>
              </w:rPr>
              <w:t>*Packaged gas furnace</w:t>
            </w:r>
          </w:p>
          <w:p w14:paraId="1F9B97CB" w14:textId="31D72F52" w:rsidR="00F14C43" w:rsidRPr="00CB6008" w:rsidDel="00CB6008" w:rsidRDefault="00F14C43" w:rsidP="002B74A3">
            <w:pPr>
              <w:keepNext/>
              <w:rPr>
                <w:del w:id="73" w:author="jmiller20190228" w:date="2019-04-08T14:38:00Z"/>
                <w:rFonts w:ascii="Calibri" w:hAnsi="Calibri"/>
                <w:sz w:val="6"/>
                <w:szCs w:val="6"/>
              </w:rPr>
            </w:pPr>
            <w:del w:id="74" w:author="jmiller20190228" w:date="2019-04-08T14:38:00Z">
              <w:r w:rsidRPr="00CB6008" w:rsidDel="00CB6008">
                <w:rPr>
                  <w:rFonts w:ascii="Calibri" w:hAnsi="Calibri"/>
                  <w:sz w:val="6"/>
                  <w:szCs w:val="6"/>
                </w:rPr>
                <w:delText>*DualFuel-HP+gas furnace;</w:delText>
              </w:r>
            </w:del>
          </w:p>
          <w:p w14:paraId="64044525" w14:textId="6DC4E523" w:rsidR="00F14C43" w:rsidRPr="0062478D" w:rsidRDefault="00F14C43" w:rsidP="002B74A3">
            <w:pPr>
              <w:keepNext/>
              <w:rPr>
                <w:rFonts w:ascii="Calibri" w:hAnsi="Calibri"/>
                <w:sz w:val="12"/>
                <w:szCs w:val="12"/>
              </w:rPr>
            </w:pPr>
            <w:r w:rsidRPr="0062478D">
              <w:rPr>
                <w:rFonts w:ascii="Calibri" w:hAnsi="Calibri"/>
                <w:sz w:val="12"/>
                <w:szCs w:val="12"/>
              </w:rPr>
              <w:t>*VCHP</w:t>
            </w:r>
            <w:del w:id="75" w:author="jmiller20190215" w:date="2019-02-14T17:21:00Z">
              <w:r w:rsidRPr="00F13982" w:rsidDel="00F13982">
                <w:rPr>
                  <w:rFonts w:ascii="Calibri" w:hAnsi="Calibri"/>
                  <w:sz w:val="6"/>
                  <w:szCs w:val="6"/>
                </w:rPr>
                <w:delText xml:space="preserve"> Indoor Units</w:delText>
              </w:r>
              <w:r w:rsidRPr="00F13982" w:rsidDel="00F13982">
                <w:rPr>
                  <w:rFonts w:ascii="Calibri" w:hAnsi="Calibri"/>
                  <w:sz w:val="8"/>
                  <w:szCs w:val="8"/>
                </w:rPr>
                <w:delText xml:space="preserve"> </w:delText>
              </w:r>
            </w:del>
            <w:r w:rsidRPr="0062478D">
              <w:rPr>
                <w:rFonts w:ascii="Calibri" w:hAnsi="Calibri"/>
                <w:sz w:val="12"/>
                <w:szCs w:val="12"/>
              </w:rPr>
              <w:t xml:space="preserve">-Ducted </w:t>
            </w:r>
          </w:p>
          <w:p w14:paraId="12DD9082" w14:textId="259AE8D0" w:rsidR="00F14C43" w:rsidRPr="0062478D" w:rsidRDefault="00F14C43" w:rsidP="002B74A3">
            <w:pPr>
              <w:keepNext/>
              <w:rPr>
                <w:rFonts w:ascii="Calibri" w:hAnsi="Calibri"/>
                <w:sz w:val="12"/>
                <w:szCs w:val="12"/>
              </w:rPr>
            </w:pPr>
            <w:r w:rsidRPr="0062478D">
              <w:rPr>
                <w:rFonts w:ascii="Calibri" w:hAnsi="Calibri"/>
                <w:sz w:val="12"/>
                <w:szCs w:val="12"/>
              </w:rPr>
              <w:t>*VCHP</w:t>
            </w:r>
            <w:del w:id="76" w:author="jmiller20190215" w:date="2019-02-14T17:21:00Z">
              <w:r w:rsidRPr="00F13982" w:rsidDel="00F13982">
                <w:rPr>
                  <w:rFonts w:ascii="Calibri" w:hAnsi="Calibri"/>
                  <w:sz w:val="6"/>
                  <w:szCs w:val="6"/>
                </w:rPr>
                <w:delText xml:space="preserve"> Indoor Units</w:delText>
              </w:r>
            </w:del>
            <w:r w:rsidRPr="0062478D">
              <w:rPr>
                <w:rFonts w:ascii="Calibri" w:hAnsi="Calibri"/>
                <w:sz w:val="12"/>
                <w:szCs w:val="12"/>
              </w:rPr>
              <w:t>-Ductless</w:t>
            </w:r>
          </w:p>
          <w:p w14:paraId="57A997EE" w14:textId="5FB72CF1" w:rsidR="00F14C43" w:rsidRDefault="00F14C43" w:rsidP="002B74A3">
            <w:pPr>
              <w:keepNext/>
              <w:rPr>
                <w:ins w:id="77" w:author="jmiller20190215" w:date="2019-02-14T17:20:00Z"/>
                <w:rFonts w:ascii="Calibri" w:hAnsi="Calibri"/>
                <w:sz w:val="12"/>
                <w:szCs w:val="12"/>
              </w:rPr>
            </w:pPr>
            <w:r w:rsidRPr="0062478D">
              <w:rPr>
                <w:rFonts w:ascii="Calibri" w:hAnsi="Calibri"/>
                <w:sz w:val="12"/>
                <w:szCs w:val="12"/>
              </w:rPr>
              <w:t>*VCHP</w:t>
            </w:r>
            <w:del w:id="78" w:author="jmiller20190215" w:date="2019-02-14T17:21:00Z">
              <w:r w:rsidRPr="00F13982" w:rsidDel="00F13982">
                <w:rPr>
                  <w:rFonts w:ascii="Calibri" w:hAnsi="Calibri"/>
                  <w:sz w:val="6"/>
                  <w:szCs w:val="6"/>
                </w:rPr>
                <w:delText xml:space="preserve"> Indoor Units</w:delText>
              </w:r>
            </w:del>
            <w:r w:rsidRPr="00F13982">
              <w:rPr>
                <w:rFonts w:ascii="Calibri" w:hAnsi="Calibri"/>
                <w:sz w:val="6"/>
                <w:szCs w:val="6"/>
              </w:rPr>
              <w:t xml:space="preserve"> </w:t>
            </w:r>
            <w:r w:rsidRPr="0062478D">
              <w:rPr>
                <w:rFonts w:ascii="Calibri" w:hAnsi="Calibri"/>
                <w:sz w:val="12"/>
                <w:szCs w:val="12"/>
              </w:rPr>
              <w:t>-Ducted+Ductless</w:t>
            </w:r>
          </w:p>
          <w:p w14:paraId="30B78740" w14:textId="77777777" w:rsidR="00C73D0E" w:rsidRPr="00C73D0E" w:rsidRDefault="00C73D0E" w:rsidP="00C73D0E">
            <w:pPr>
              <w:keepNext/>
              <w:rPr>
                <w:ins w:id="79" w:author="jmiller20190215" w:date="2019-02-14T17:29:00Z"/>
                <w:rFonts w:ascii="Calibri" w:hAnsi="Calibri"/>
                <w:sz w:val="12"/>
                <w:szCs w:val="12"/>
              </w:rPr>
            </w:pPr>
            <w:ins w:id="80" w:author="jmiller20190215" w:date="2019-02-14T17:29:00Z">
              <w:r w:rsidRPr="00C73D0E">
                <w:rPr>
                  <w:rFonts w:ascii="Calibri" w:hAnsi="Calibri"/>
                  <w:sz w:val="12"/>
                  <w:szCs w:val="12"/>
                </w:rPr>
                <w:t>*multisplit HP-ducted</w:t>
              </w:r>
            </w:ins>
          </w:p>
          <w:p w14:paraId="0BCC6DB5" w14:textId="77777777" w:rsidR="00C73D0E" w:rsidRPr="00C73D0E" w:rsidRDefault="00C73D0E" w:rsidP="00C73D0E">
            <w:pPr>
              <w:keepNext/>
              <w:rPr>
                <w:ins w:id="81" w:author="jmiller20190215" w:date="2019-02-14T17:29:00Z"/>
                <w:rFonts w:ascii="Calibri" w:hAnsi="Calibri"/>
                <w:sz w:val="12"/>
                <w:szCs w:val="12"/>
              </w:rPr>
            </w:pPr>
            <w:ins w:id="82" w:author="jmiller20190215" w:date="2019-02-14T17:29:00Z">
              <w:r w:rsidRPr="00C73D0E">
                <w:rPr>
                  <w:rFonts w:ascii="Calibri" w:hAnsi="Calibri"/>
                  <w:sz w:val="12"/>
                  <w:szCs w:val="12"/>
                </w:rPr>
                <w:t>*multisplit HP-ductless</w:t>
              </w:r>
            </w:ins>
          </w:p>
          <w:p w14:paraId="033DF995" w14:textId="3C9968DC" w:rsidR="00F13982" w:rsidRPr="00C73D0E" w:rsidRDefault="00C73D0E" w:rsidP="00C73D0E">
            <w:pPr>
              <w:keepNext/>
              <w:rPr>
                <w:ins w:id="83" w:author="jmiller20190215" w:date="2019-02-14T17:20:00Z"/>
                <w:rFonts w:ascii="Calibri" w:hAnsi="Calibri"/>
                <w:sz w:val="12"/>
                <w:szCs w:val="12"/>
              </w:rPr>
            </w:pPr>
            <w:ins w:id="84" w:author="jmiller20190215" w:date="2019-02-14T17:29:00Z">
              <w:r w:rsidRPr="00C73D0E">
                <w:rPr>
                  <w:rFonts w:ascii="Calibri" w:hAnsi="Calibri"/>
                  <w:sz w:val="12"/>
                  <w:szCs w:val="12"/>
                </w:rPr>
                <w:t>*multisplit HP-ducted+ductless</w:t>
              </w:r>
            </w:ins>
          </w:p>
          <w:p w14:paraId="4D43ABD1" w14:textId="77777777" w:rsidR="00F13982" w:rsidRPr="00CA2968" w:rsidRDefault="00F13982" w:rsidP="002B74A3">
            <w:pPr>
              <w:keepNext/>
              <w:rPr>
                <w:rFonts w:ascii="Calibri" w:hAnsi="Calibri"/>
                <w:sz w:val="12"/>
                <w:szCs w:val="12"/>
              </w:rPr>
            </w:pPr>
          </w:p>
          <w:p w14:paraId="1F9B97CC" w14:textId="018D6442" w:rsidR="00F14C43" w:rsidRPr="00295655" w:rsidRDefault="00F14C43" w:rsidP="002B74A3">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620" w:type="dxa"/>
            <w:tcMar>
              <w:left w:w="43" w:type="dxa"/>
              <w:right w:w="43" w:type="dxa"/>
            </w:tcMar>
          </w:tcPr>
          <w:p w14:paraId="5B3E5DFC" w14:textId="1ADCDA6F" w:rsidR="00F14C43" w:rsidRDefault="00F14C43" w:rsidP="002B74A3">
            <w:pPr>
              <w:keepNext/>
              <w:rPr>
                <w:rFonts w:asciiTheme="minorHAnsi" w:hAnsiTheme="minorHAnsi"/>
                <w:sz w:val="12"/>
                <w:szCs w:val="12"/>
              </w:rPr>
            </w:pPr>
            <w:r w:rsidRPr="00CA2968">
              <w:rPr>
                <w:rFonts w:asciiTheme="minorHAnsi" w:hAnsiTheme="minorHAnsi"/>
                <w:sz w:val="12"/>
                <w:szCs w:val="12"/>
              </w:rPr>
              <w:t xml:space="preserve">&lt;&lt; reference value from </w:t>
            </w:r>
            <w:r w:rsidRPr="006D102E">
              <w:rPr>
                <w:rFonts w:asciiTheme="minorHAnsi" w:hAnsiTheme="minorHAnsi"/>
                <w:sz w:val="12"/>
                <w:szCs w:val="12"/>
                <w:highlight w:val="yellow"/>
              </w:rPr>
              <w:t>B04</w:t>
            </w:r>
            <w:r w:rsidRPr="00CA2968">
              <w:rPr>
                <w:rFonts w:asciiTheme="minorHAnsi" w:hAnsiTheme="minorHAnsi"/>
                <w:sz w:val="12"/>
                <w:szCs w:val="12"/>
              </w:rPr>
              <w:t xml:space="preserve"> as default;</w:t>
            </w:r>
            <w:r>
              <w:rPr>
                <w:rFonts w:asciiTheme="minorHAnsi" w:hAnsiTheme="minorHAnsi"/>
                <w:sz w:val="12"/>
                <w:szCs w:val="12"/>
              </w:rPr>
              <w:t xml:space="preserve"> allowed values=</w:t>
            </w:r>
          </w:p>
          <w:p w14:paraId="2C08675C"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*central split AC;</w:t>
            </w:r>
          </w:p>
          <w:p w14:paraId="59720EEF"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*central split HP</w:t>
            </w:r>
          </w:p>
          <w:p w14:paraId="07B3D0DA"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*central packaged AC ;</w:t>
            </w:r>
          </w:p>
          <w:p w14:paraId="185FEF7F"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*central packaged HP</w:t>
            </w:r>
          </w:p>
          <w:p w14:paraId="3373ACBC"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*central large packaged AC ;</w:t>
            </w:r>
          </w:p>
          <w:p w14:paraId="77B67AB7"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*central large packaged HP</w:t>
            </w:r>
          </w:p>
          <w:p w14:paraId="2E8EB731"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*ductless split AC;</w:t>
            </w:r>
          </w:p>
          <w:p w14:paraId="34169E41"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*ductless split HP;</w:t>
            </w:r>
          </w:p>
          <w:p w14:paraId="62C1FA14"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*gas absorption AC</w:t>
            </w:r>
          </w:p>
          <w:p w14:paraId="46A3C2A2"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*room AC;</w:t>
            </w:r>
          </w:p>
          <w:p w14:paraId="136E93E0"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 xml:space="preserve">*room HP; </w:t>
            </w:r>
          </w:p>
          <w:p w14:paraId="142BB5BF"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*hydronic HP,</w:t>
            </w:r>
          </w:p>
          <w:p w14:paraId="6BE80ACB"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*hydronic HP+forced air;</w:t>
            </w:r>
          </w:p>
          <w:p w14:paraId="3FF3069B"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*evaporative - direct</w:t>
            </w:r>
          </w:p>
          <w:p w14:paraId="695141B2"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*evaporative - indirect</w:t>
            </w:r>
          </w:p>
          <w:p w14:paraId="6D523E40"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*evaporative - indirectdirect</w:t>
            </w:r>
          </w:p>
          <w:p w14:paraId="072B0F5F"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*evaporatively cooled condenser</w:t>
            </w:r>
          </w:p>
          <w:p w14:paraId="19F95534" w14:textId="77777777"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*Ice Storage AC</w:t>
            </w:r>
          </w:p>
          <w:p w14:paraId="50FC9B56" w14:textId="1C7C0943" w:rsidR="00F14C43" w:rsidRDefault="00F14C43" w:rsidP="00F351DD">
            <w:pPr>
              <w:keepNext/>
              <w:rPr>
                <w:rFonts w:asciiTheme="minorHAnsi" w:hAnsiTheme="minorHAnsi"/>
                <w:sz w:val="12"/>
                <w:szCs w:val="12"/>
              </w:rPr>
            </w:pPr>
            <w:r w:rsidRPr="00F351DD">
              <w:rPr>
                <w:rFonts w:asciiTheme="minorHAnsi" w:hAnsiTheme="minorHAnsi"/>
                <w:sz w:val="12"/>
                <w:szCs w:val="12"/>
              </w:rPr>
              <w:t>*no cooling;</w:t>
            </w:r>
          </w:p>
          <w:p w14:paraId="5D7C22F5" w14:textId="0A051FEF" w:rsidR="00F14C43" w:rsidRDefault="00F14C43" w:rsidP="00F351DD">
            <w:pPr>
              <w:keepNext/>
              <w:rPr>
                <w:rFonts w:asciiTheme="minorHAnsi" w:hAnsiTheme="minorHAnsi"/>
                <w:sz w:val="12"/>
                <w:szCs w:val="12"/>
              </w:rPr>
            </w:pPr>
            <w:r w:rsidRPr="0050441B">
              <w:rPr>
                <w:rFonts w:asciiTheme="minorHAnsi" w:hAnsiTheme="minorHAnsi"/>
                <w:sz w:val="12"/>
                <w:szCs w:val="12"/>
              </w:rPr>
              <w:t>*small duct high velocity</w:t>
            </w:r>
            <w:r>
              <w:rPr>
                <w:rFonts w:asciiTheme="minorHAnsi" w:hAnsiTheme="minorHAnsi"/>
                <w:sz w:val="12"/>
                <w:szCs w:val="12"/>
              </w:rPr>
              <w:t xml:space="preserve"> AC</w:t>
            </w:r>
          </w:p>
          <w:p w14:paraId="22845475" w14:textId="586BB016" w:rsidR="00F14C43" w:rsidRDefault="00F14C43" w:rsidP="00F351DD">
            <w:pPr>
              <w:keepNext/>
              <w:rPr>
                <w:rFonts w:asciiTheme="minorHAnsi" w:hAnsiTheme="minorHAnsi"/>
                <w:sz w:val="12"/>
                <w:szCs w:val="12"/>
              </w:rPr>
            </w:pPr>
            <w:r w:rsidRPr="0050441B">
              <w:rPr>
                <w:rFonts w:asciiTheme="minorHAnsi" w:hAnsiTheme="minorHAnsi"/>
                <w:sz w:val="12"/>
                <w:szCs w:val="12"/>
              </w:rPr>
              <w:t>*small duct high velocity</w:t>
            </w:r>
            <w:r>
              <w:rPr>
                <w:rFonts w:asciiTheme="minorHAnsi" w:hAnsiTheme="minorHAnsi"/>
                <w:sz w:val="12"/>
                <w:szCs w:val="12"/>
              </w:rPr>
              <w:t xml:space="preserve"> HP</w:t>
            </w:r>
          </w:p>
          <w:p w14:paraId="0E70214C" w14:textId="6ED5A10B"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*VCHP</w:t>
            </w:r>
            <w:del w:id="85" w:author="jmiller20190215" w:date="2019-02-14T17:27:00Z">
              <w:r w:rsidRPr="00C73D0E" w:rsidDel="00C73D0E">
                <w:rPr>
                  <w:rFonts w:asciiTheme="minorHAnsi" w:hAnsiTheme="minorHAnsi"/>
                  <w:sz w:val="6"/>
                  <w:szCs w:val="6"/>
                </w:rPr>
                <w:delText xml:space="preserve"> Indoor Units </w:delText>
              </w:r>
            </w:del>
            <w:r w:rsidRPr="00F351DD">
              <w:rPr>
                <w:rFonts w:asciiTheme="minorHAnsi" w:hAnsiTheme="minorHAnsi"/>
                <w:sz w:val="12"/>
                <w:szCs w:val="12"/>
              </w:rPr>
              <w:t xml:space="preserve">-Ducted </w:t>
            </w:r>
          </w:p>
          <w:p w14:paraId="7EBA161B" w14:textId="0EAD91EE" w:rsidR="00F14C43" w:rsidRPr="00F351DD" w:rsidRDefault="00F14C43" w:rsidP="00F351DD">
            <w:pPr>
              <w:keepNext/>
              <w:rPr>
                <w:rFonts w:asciiTheme="minorHAnsi" w:hAnsiTheme="minorHAnsi"/>
                <w:sz w:val="12"/>
                <w:szCs w:val="12"/>
              </w:rPr>
            </w:pPr>
            <w:r w:rsidRPr="00F351DD">
              <w:rPr>
                <w:rFonts w:asciiTheme="minorHAnsi" w:hAnsiTheme="minorHAnsi"/>
                <w:sz w:val="12"/>
                <w:szCs w:val="12"/>
              </w:rPr>
              <w:t>*VCHP</w:t>
            </w:r>
            <w:del w:id="86" w:author="jmiller20190215" w:date="2019-02-14T17:27:00Z">
              <w:r w:rsidRPr="00C73D0E" w:rsidDel="00C73D0E">
                <w:rPr>
                  <w:rFonts w:asciiTheme="minorHAnsi" w:hAnsiTheme="minorHAnsi"/>
                  <w:sz w:val="6"/>
                  <w:szCs w:val="6"/>
                </w:rPr>
                <w:delText xml:space="preserve"> Indoor Units</w:delText>
              </w:r>
            </w:del>
            <w:r w:rsidRPr="00F351DD">
              <w:rPr>
                <w:rFonts w:asciiTheme="minorHAnsi" w:hAnsiTheme="minorHAnsi"/>
                <w:sz w:val="12"/>
                <w:szCs w:val="12"/>
              </w:rPr>
              <w:t>-Ductless</w:t>
            </w:r>
          </w:p>
          <w:p w14:paraId="012879DC" w14:textId="01B37AAF" w:rsidR="00F14C43" w:rsidRDefault="00F14C43" w:rsidP="00F351DD">
            <w:pPr>
              <w:keepNext/>
              <w:rPr>
                <w:rFonts w:asciiTheme="minorHAnsi" w:hAnsiTheme="minorHAnsi"/>
                <w:sz w:val="12"/>
                <w:szCs w:val="12"/>
              </w:rPr>
            </w:pPr>
            <w:r w:rsidRPr="00F351DD">
              <w:rPr>
                <w:rFonts w:asciiTheme="minorHAnsi" w:hAnsiTheme="minorHAnsi"/>
                <w:sz w:val="12"/>
                <w:szCs w:val="12"/>
              </w:rPr>
              <w:t>*VCHP</w:t>
            </w:r>
            <w:del w:id="87" w:author="jmiller20190215" w:date="2019-02-14T17:27:00Z">
              <w:r w:rsidRPr="00C73D0E" w:rsidDel="00C73D0E">
                <w:rPr>
                  <w:rFonts w:asciiTheme="minorHAnsi" w:hAnsiTheme="minorHAnsi"/>
                  <w:sz w:val="6"/>
                  <w:szCs w:val="6"/>
                </w:rPr>
                <w:delText xml:space="preserve"> Indoor Units </w:delText>
              </w:r>
            </w:del>
            <w:r w:rsidRPr="00F351DD">
              <w:rPr>
                <w:rFonts w:asciiTheme="minorHAnsi" w:hAnsiTheme="minorHAnsi"/>
                <w:sz w:val="12"/>
                <w:szCs w:val="12"/>
              </w:rPr>
              <w:t>-Ducted+Ductless</w:t>
            </w:r>
          </w:p>
          <w:p w14:paraId="71FBC4AE" w14:textId="77777777" w:rsidR="00C73D0E" w:rsidRPr="00C73D0E" w:rsidRDefault="00C73D0E" w:rsidP="00C73D0E">
            <w:pPr>
              <w:keepNext/>
              <w:rPr>
                <w:ins w:id="88" w:author="jmiller20190215" w:date="2019-02-14T17:30:00Z"/>
                <w:rFonts w:ascii="Calibri" w:hAnsi="Calibri"/>
                <w:sz w:val="12"/>
                <w:szCs w:val="12"/>
              </w:rPr>
            </w:pPr>
            <w:ins w:id="89" w:author="jmiller20190215" w:date="2019-02-14T17:30:00Z">
              <w:r w:rsidRPr="00C73D0E">
                <w:rPr>
                  <w:rFonts w:ascii="Calibri" w:hAnsi="Calibri"/>
                  <w:sz w:val="12"/>
                  <w:szCs w:val="12"/>
                </w:rPr>
                <w:t>*multisplit AC-ducted</w:t>
              </w:r>
            </w:ins>
          </w:p>
          <w:p w14:paraId="62B52CE3" w14:textId="77777777" w:rsidR="00C73D0E" w:rsidRPr="00C73D0E" w:rsidRDefault="00C73D0E" w:rsidP="00C73D0E">
            <w:pPr>
              <w:keepNext/>
              <w:rPr>
                <w:ins w:id="90" w:author="jmiller20190215" w:date="2019-02-14T17:30:00Z"/>
                <w:rFonts w:ascii="Calibri" w:hAnsi="Calibri"/>
                <w:sz w:val="12"/>
                <w:szCs w:val="12"/>
              </w:rPr>
            </w:pPr>
            <w:ins w:id="91" w:author="jmiller20190215" w:date="2019-02-14T17:30:00Z">
              <w:r w:rsidRPr="00C73D0E">
                <w:rPr>
                  <w:rFonts w:ascii="Calibri" w:hAnsi="Calibri"/>
                  <w:sz w:val="12"/>
                  <w:szCs w:val="12"/>
                </w:rPr>
                <w:t>*multisplit AC-ductless</w:t>
              </w:r>
            </w:ins>
          </w:p>
          <w:p w14:paraId="5B87ED09" w14:textId="77777777" w:rsidR="00C73D0E" w:rsidRPr="00C73D0E" w:rsidRDefault="00C73D0E" w:rsidP="00C73D0E">
            <w:pPr>
              <w:keepNext/>
              <w:rPr>
                <w:ins w:id="92" w:author="jmiller20190215" w:date="2019-02-14T17:30:00Z"/>
                <w:rFonts w:ascii="Calibri" w:hAnsi="Calibri"/>
                <w:sz w:val="12"/>
                <w:szCs w:val="12"/>
              </w:rPr>
            </w:pPr>
            <w:ins w:id="93" w:author="jmiller20190215" w:date="2019-02-14T17:30:00Z">
              <w:r w:rsidRPr="00C73D0E">
                <w:rPr>
                  <w:rFonts w:ascii="Calibri" w:hAnsi="Calibri"/>
                  <w:sz w:val="12"/>
                  <w:szCs w:val="12"/>
                </w:rPr>
                <w:t>*multisplit AC-ducted+ductless</w:t>
              </w:r>
            </w:ins>
          </w:p>
          <w:p w14:paraId="089D53AE" w14:textId="77777777" w:rsidR="00C73D0E" w:rsidRPr="00C73D0E" w:rsidRDefault="00C73D0E" w:rsidP="00C73D0E">
            <w:pPr>
              <w:keepNext/>
              <w:rPr>
                <w:ins w:id="94" w:author="jmiller20190215" w:date="2019-02-14T17:30:00Z"/>
                <w:rFonts w:ascii="Calibri" w:hAnsi="Calibri"/>
                <w:sz w:val="12"/>
                <w:szCs w:val="12"/>
              </w:rPr>
            </w:pPr>
            <w:ins w:id="95" w:author="jmiller20190215" w:date="2019-02-14T17:30:00Z">
              <w:r w:rsidRPr="00C73D0E">
                <w:rPr>
                  <w:rFonts w:ascii="Calibri" w:hAnsi="Calibri"/>
                  <w:sz w:val="12"/>
                  <w:szCs w:val="12"/>
                </w:rPr>
                <w:t>*multisplit HP-ducted</w:t>
              </w:r>
            </w:ins>
          </w:p>
          <w:p w14:paraId="169FF2C9" w14:textId="77777777" w:rsidR="00C73D0E" w:rsidRPr="00C73D0E" w:rsidRDefault="00C73D0E" w:rsidP="00C73D0E">
            <w:pPr>
              <w:keepNext/>
              <w:rPr>
                <w:ins w:id="96" w:author="jmiller20190215" w:date="2019-02-14T17:30:00Z"/>
                <w:rFonts w:ascii="Calibri" w:hAnsi="Calibri"/>
                <w:sz w:val="12"/>
                <w:szCs w:val="12"/>
              </w:rPr>
            </w:pPr>
            <w:ins w:id="97" w:author="jmiller20190215" w:date="2019-02-14T17:30:00Z">
              <w:r w:rsidRPr="00C73D0E">
                <w:rPr>
                  <w:rFonts w:ascii="Calibri" w:hAnsi="Calibri"/>
                  <w:sz w:val="12"/>
                  <w:szCs w:val="12"/>
                </w:rPr>
                <w:t>*multisplit HP-ductless</w:t>
              </w:r>
            </w:ins>
          </w:p>
          <w:p w14:paraId="08958B4B" w14:textId="5BC36EE8" w:rsidR="00C73D0E" w:rsidRPr="00C73D0E" w:rsidRDefault="00C73D0E" w:rsidP="002B74A3">
            <w:pPr>
              <w:keepNext/>
              <w:rPr>
                <w:ins w:id="98" w:author="jmiller20190215" w:date="2019-02-14T17:30:00Z"/>
                <w:rFonts w:ascii="Calibri" w:hAnsi="Calibri"/>
                <w:sz w:val="12"/>
                <w:szCs w:val="12"/>
              </w:rPr>
            </w:pPr>
            <w:ins w:id="99" w:author="jmiller20190215" w:date="2019-02-14T17:30:00Z">
              <w:r w:rsidRPr="00C73D0E">
                <w:rPr>
                  <w:rFonts w:ascii="Calibri" w:hAnsi="Calibri"/>
                  <w:sz w:val="12"/>
                  <w:szCs w:val="12"/>
                </w:rPr>
                <w:t>*multisplit HP-ducted+ductless</w:t>
              </w:r>
            </w:ins>
          </w:p>
          <w:p w14:paraId="720E8D67" w14:textId="77777777" w:rsidR="00C73D0E" w:rsidRDefault="00C73D0E" w:rsidP="002B74A3">
            <w:pPr>
              <w:keepNext/>
              <w:rPr>
                <w:rFonts w:asciiTheme="minorHAnsi" w:hAnsiTheme="minorHAnsi"/>
                <w:sz w:val="12"/>
                <w:szCs w:val="12"/>
              </w:rPr>
            </w:pPr>
          </w:p>
          <w:p w14:paraId="1F9B97CE" w14:textId="18FE7E54"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 xml:space="preserve"> </w:t>
            </w:r>
            <w:r>
              <w:rPr>
                <w:rFonts w:asciiTheme="minorHAnsi" w:hAnsiTheme="minorHAnsi"/>
                <w:sz w:val="12"/>
                <w:szCs w:val="12"/>
              </w:rPr>
              <w:t>if B04 = No Cooling, then allow user to override default and pick:</w:t>
            </w:r>
          </w:p>
          <w:p w14:paraId="1F9B97CF" w14:textId="54237683" w:rsidR="00F14C43" w:rsidRPr="00CA2968" w:rsidRDefault="00F14C43" w:rsidP="002B74A3">
            <w:pPr>
              <w:keepNext/>
              <w:rPr>
                <w:rFonts w:asciiTheme="minorHAnsi" w:hAnsiTheme="minorHAnsi"/>
                <w:sz w:val="12"/>
                <w:szCs w:val="12"/>
              </w:rPr>
            </w:pPr>
            <w:r w:rsidRPr="00CA2968">
              <w:rPr>
                <w:rFonts w:asciiTheme="minorHAnsi" w:hAnsiTheme="minorHAnsi"/>
                <w:sz w:val="12"/>
                <w:szCs w:val="12"/>
              </w:rPr>
              <w:t>*central split AC;</w:t>
            </w:r>
            <w:r>
              <w:rPr>
                <w:rFonts w:asciiTheme="minorHAnsi" w:hAnsiTheme="minorHAnsi"/>
                <w:sz w:val="12"/>
                <w:szCs w:val="12"/>
              </w:rPr>
              <w:t>&gt;&gt;</w:t>
            </w:r>
          </w:p>
          <w:p w14:paraId="1F9B97E2" w14:textId="77777777" w:rsidR="00F14C43" w:rsidRPr="00CA2968" w:rsidRDefault="00F14C43" w:rsidP="002B74A3">
            <w:pPr>
              <w:keepNext/>
              <w:rPr>
                <w:rFonts w:asciiTheme="minorHAnsi" w:hAnsiTheme="minorHAnsi"/>
                <w:sz w:val="12"/>
                <w:szCs w:val="12"/>
              </w:rPr>
            </w:pPr>
          </w:p>
          <w:p w14:paraId="1F9B97E5" w14:textId="190D99F4" w:rsidR="00F14C43" w:rsidRPr="00295655" w:rsidRDefault="00F14C43" w:rsidP="002B74A3">
            <w:pPr>
              <w:keepNext/>
              <w:rPr>
                <w:rFonts w:asciiTheme="minorHAnsi" w:hAnsiTheme="minorHAnsi"/>
                <w:sz w:val="16"/>
                <w:szCs w:val="16"/>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tc>
        <w:tc>
          <w:tcPr>
            <w:tcW w:w="1800" w:type="dxa"/>
            <w:tcMar>
              <w:left w:w="43" w:type="dxa"/>
              <w:right w:w="43" w:type="dxa"/>
            </w:tcMar>
          </w:tcPr>
          <w:p w14:paraId="2DEB9D32" w14:textId="26DD8BCF" w:rsidR="00195E87" w:rsidRPr="00195E87" w:rsidRDefault="00F14C43" w:rsidP="00195E87">
            <w:pPr>
              <w:keepNext/>
              <w:rPr>
                <w:ins w:id="100" w:author="jmiller20190228" w:date="2019-04-02T13:38:00Z"/>
                <w:rFonts w:asciiTheme="minorHAnsi" w:hAnsiTheme="minorHAnsi"/>
                <w:sz w:val="12"/>
                <w:szCs w:val="12"/>
              </w:rPr>
            </w:pPr>
            <w:r w:rsidRPr="00195E87" w:rsidDel="00A0678C">
              <w:rPr>
                <w:rFonts w:asciiTheme="minorHAnsi" w:hAnsiTheme="minorHAnsi"/>
                <w:sz w:val="12"/>
                <w:szCs w:val="12"/>
              </w:rPr>
              <w:t xml:space="preserve"> </w:t>
            </w:r>
            <w:r w:rsidRPr="00195E87">
              <w:rPr>
                <w:rFonts w:asciiTheme="minorHAnsi" w:hAnsiTheme="minorHAnsi"/>
                <w:sz w:val="12"/>
                <w:szCs w:val="12"/>
              </w:rPr>
              <w:t>&lt;&lt;</w:t>
            </w:r>
            <w:ins w:id="101" w:author="jmiller20190228" w:date="2019-04-02T13:38:00Z">
              <w:r w:rsidR="00195E87" w:rsidRPr="00195E87">
                <w:rPr>
                  <w:rFonts w:asciiTheme="minorHAnsi" w:hAnsiTheme="minorHAnsi"/>
                  <w:b/>
                  <w:sz w:val="12"/>
                  <w:szCs w:val="12"/>
                </w:rPr>
                <w:t>if</w:t>
              </w:r>
              <w:r w:rsidR="00195E87" w:rsidRPr="00195E87">
                <w:rPr>
                  <w:rFonts w:asciiTheme="minorHAnsi" w:hAnsiTheme="minorHAnsi"/>
                  <w:sz w:val="12"/>
                  <w:szCs w:val="12"/>
                </w:rPr>
                <w:t xml:space="preserve"> [</w:t>
              </w:r>
              <w:r w:rsidR="00195E87" w:rsidRPr="00117403">
                <w:rPr>
                  <w:rFonts w:asciiTheme="minorHAnsi" w:hAnsiTheme="minorHAnsi"/>
                  <w:sz w:val="12"/>
                  <w:szCs w:val="12"/>
                  <w:highlight w:val="yellow"/>
                </w:rPr>
                <w:t>D04</w:t>
              </w:r>
              <w:r w:rsidR="00195E87" w:rsidRPr="00195E87">
                <w:rPr>
                  <w:rFonts w:asciiTheme="minorHAnsi" w:hAnsiTheme="minorHAnsi"/>
                  <w:sz w:val="12"/>
                  <w:szCs w:val="12"/>
                </w:rPr>
                <w:t xml:space="preserve"> or </w:t>
              </w:r>
              <w:r w:rsidR="00195E87" w:rsidRPr="00117403">
                <w:rPr>
                  <w:rFonts w:asciiTheme="minorHAnsi" w:hAnsiTheme="minorHAnsi"/>
                  <w:sz w:val="12"/>
                  <w:szCs w:val="12"/>
                  <w:highlight w:val="yellow"/>
                </w:rPr>
                <w:t>D05</w:t>
              </w:r>
              <w:r w:rsidR="00195E87" w:rsidRPr="00195E87">
                <w:rPr>
                  <w:rFonts w:asciiTheme="minorHAnsi" w:hAnsiTheme="minorHAnsi"/>
                  <w:sz w:val="12"/>
                  <w:szCs w:val="12"/>
                </w:rPr>
                <w:t>] = one of the following system types:</w:t>
              </w:r>
            </w:ins>
          </w:p>
          <w:p w14:paraId="42FA589C" w14:textId="77777777" w:rsidR="00195E87" w:rsidRPr="00195E87" w:rsidRDefault="00195E87" w:rsidP="00195E87">
            <w:pPr>
              <w:keepNext/>
              <w:rPr>
                <w:ins w:id="102" w:author="jmiller20190228" w:date="2019-04-02T13:38:00Z"/>
                <w:rFonts w:asciiTheme="minorHAnsi" w:hAnsiTheme="minorHAnsi"/>
                <w:sz w:val="12"/>
                <w:szCs w:val="12"/>
              </w:rPr>
            </w:pPr>
            <w:ins w:id="103" w:author="jmiller20190228" w:date="2019-04-02T13:38:00Z">
              <w:r w:rsidRPr="00195E87">
                <w:rPr>
                  <w:rFonts w:asciiTheme="minorHAnsi" w:hAnsiTheme="minorHAnsi"/>
                  <w:sz w:val="12"/>
                  <w:szCs w:val="12"/>
                </w:rPr>
                <w:t>*room HP</w:t>
              </w:r>
            </w:ins>
          </w:p>
          <w:p w14:paraId="19264386" w14:textId="77777777" w:rsidR="00195E87" w:rsidRPr="00195E87" w:rsidRDefault="00195E87" w:rsidP="00195E87">
            <w:pPr>
              <w:keepNext/>
              <w:rPr>
                <w:ins w:id="104" w:author="jmiller20190228" w:date="2019-04-02T13:38:00Z"/>
                <w:rFonts w:asciiTheme="minorHAnsi" w:hAnsiTheme="minorHAnsi"/>
                <w:sz w:val="12"/>
                <w:szCs w:val="12"/>
              </w:rPr>
            </w:pPr>
            <w:ins w:id="105" w:author="jmiller20190228" w:date="2019-04-02T13:38:00Z">
              <w:r w:rsidRPr="00195E87">
                <w:rPr>
                  <w:rFonts w:asciiTheme="minorHAnsi" w:hAnsiTheme="minorHAnsi"/>
                  <w:sz w:val="12"/>
                  <w:szCs w:val="12"/>
                </w:rPr>
                <w:t>*gas wall furnace;</w:t>
              </w:r>
            </w:ins>
          </w:p>
          <w:p w14:paraId="6BF91FE7" w14:textId="77777777" w:rsidR="00195E87" w:rsidRPr="00195E87" w:rsidRDefault="00195E87" w:rsidP="00195E87">
            <w:pPr>
              <w:keepNext/>
              <w:rPr>
                <w:ins w:id="106" w:author="jmiller20190228" w:date="2019-04-02T13:38:00Z"/>
                <w:rFonts w:asciiTheme="minorHAnsi" w:hAnsiTheme="minorHAnsi"/>
                <w:sz w:val="12"/>
                <w:szCs w:val="12"/>
              </w:rPr>
            </w:pPr>
            <w:ins w:id="107" w:author="jmiller20190228" w:date="2019-04-02T13:38:00Z">
              <w:r w:rsidRPr="00195E87">
                <w:rPr>
                  <w:rFonts w:asciiTheme="minorHAnsi" w:hAnsiTheme="minorHAnsi"/>
                  <w:sz w:val="12"/>
                  <w:szCs w:val="12"/>
                </w:rPr>
                <w:t>*gas space heater;</w:t>
              </w:r>
            </w:ins>
          </w:p>
          <w:p w14:paraId="4F49D1E9" w14:textId="77777777" w:rsidR="00195E87" w:rsidRPr="00195E87" w:rsidRDefault="00195E87" w:rsidP="00195E87">
            <w:pPr>
              <w:keepNext/>
              <w:rPr>
                <w:ins w:id="108" w:author="jmiller20190228" w:date="2019-04-02T13:38:00Z"/>
                <w:rFonts w:asciiTheme="minorHAnsi" w:hAnsiTheme="minorHAnsi"/>
                <w:sz w:val="12"/>
                <w:szCs w:val="12"/>
              </w:rPr>
            </w:pPr>
            <w:ins w:id="109" w:author="jmiller20190228" w:date="2019-04-02T13:38:00Z">
              <w:r w:rsidRPr="00195E87">
                <w:rPr>
                  <w:rFonts w:asciiTheme="minorHAnsi" w:hAnsiTheme="minorHAnsi"/>
                  <w:sz w:val="12"/>
                  <w:szCs w:val="12"/>
                </w:rPr>
                <w:t>*electric ;</w:t>
              </w:r>
            </w:ins>
          </w:p>
          <w:p w14:paraId="5E06AE2F" w14:textId="77777777" w:rsidR="00195E87" w:rsidRPr="00195E87" w:rsidRDefault="00195E87" w:rsidP="00195E87">
            <w:pPr>
              <w:keepNext/>
              <w:rPr>
                <w:ins w:id="110" w:author="jmiller20190228" w:date="2019-04-02T13:38:00Z"/>
                <w:rFonts w:asciiTheme="minorHAnsi" w:hAnsiTheme="minorHAnsi"/>
                <w:sz w:val="12"/>
                <w:szCs w:val="12"/>
              </w:rPr>
            </w:pPr>
            <w:ins w:id="111" w:author="jmiller20190228" w:date="2019-04-02T13:38:00Z">
              <w:r w:rsidRPr="00195E87">
                <w:rPr>
                  <w:rFonts w:asciiTheme="minorHAnsi" w:hAnsiTheme="minorHAnsi"/>
                  <w:sz w:val="12"/>
                  <w:szCs w:val="12"/>
                </w:rPr>
                <w:t xml:space="preserve">*Wood Heat;  </w:t>
              </w:r>
            </w:ins>
          </w:p>
          <w:p w14:paraId="41553969" w14:textId="77777777" w:rsidR="00195E87" w:rsidRPr="00195E87" w:rsidRDefault="00195E87" w:rsidP="00195E87">
            <w:pPr>
              <w:keepNext/>
              <w:rPr>
                <w:ins w:id="112" w:author="jmiller20190228" w:date="2019-04-02T13:38:00Z"/>
                <w:rFonts w:asciiTheme="minorHAnsi" w:hAnsiTheme="minorHAnsi"/>
                <w:sz w:val="12"/>
                <w:szCs w:val="12"/>
              </w:rPr>
            </w:pPr>
            <w:ins w:id="113" w:author="jmiller20190228" w:date="2019-04-02T13:38:00Z">
              <w:r w:rsidRPr="00195E87">
                <w:rPr>
                  <w:rFonts w:asciiTheme="minorHAnsi" w:hAnsiTheme="minorHAnsi"/>
                  <w:sz w:val="12"/>
                  <w:szCs w:val="12"/>
                </w:rPr>
                <w:t>*Packaged gas furnace</w:t>
              </w:r>
            </w:ins>
          </w:p>
          <w:p w14:paraId="7D88400A" w14:textId="77777777" w:rsidR="00195E87" w:rsidRPr="00195E87" w:rsidRDefault="00195E87" w:rsidP="00195E87">
            <w:pPr>
              <w:keepNext/>
              <w:rPr>
                <w:ins w:id="114" w:author="jmiller20190228" w:date="2019-04-02T13:38:00Z"/>
                <w:rFonts w:asciiTheme="minorHAnsi" w:hAnsiTheme="minorHAnsi"/>
                <w:sz w:val="12"/>
                <w:szCs w:val="12"/>
              </w:rPr>
            </w:pPr>
            <w:ins w:id="115" w:author="jmiller20190228" w:date="2019-04-02T13:38:00Z">
              <w:r w:rsidRPr="00195E87">
                <w:rPr>
                  <w:rFonts w:asciiTheme="minorHAnsi" w:hAnsiTheme="minorHAnsi"/>
                  <w:sz w:val="12"/>
                  <w:szCs w:val="12"/>
                </w:rPr>
                <w:t>*central packaged AC ;</w:t>
              </w:r>
            </w:ins>
          </w:p>
          <w:p w14:paraId="6F0DCA19" w14:textId="77777777" w:rsidR="00195E87" w:rsidRPr="00195E87" w:rsidRDefault="00195E87" w:rsidP="00195E87">
            <w:pPr>
              <w:keepNext/>
              <w:rPr>
                <w:ins w:id="116" w:author="jmiller20190228" w:date="2019-04-02T13:38:00Z"/>
                <w:rFonts w:asciiTheme="minorHAnsi" w:hAnsiTheme="minorHAnsi"/>
                <w:sz w:val="12"/>
                <w:szCs w:val="12"/>
              </w:rPr>
            </w:pPr>
            <w:ins w:id="117" w:author="jmiller20190228" w:date="2019-04-02T13:38:00Z">
              <w:r w:rsidRPr="00195E87">
                <w:rPr>
                  <w:rFonts w:asciiTheme="minorHAnsi" w:hAnsiTheme="minorHAnsi"/>
                  <w:sz w:val="12"/>
                  <w:szCs w:val="12"/>
                </w:rPr>
                <w:t>*central packaged HP</w:t>
              </w:r>
            </w:ins>
          </w:p>
          <w:p w14:paraId="7F0F14B1" w14:textId="77777777" w:rsidR="00195E87" w:rsidRPr="00195E87" w:rsidRDefault="00195E87" w:rsidP="00195E87">
            <w:pPr>
              <w:keepNext/>
              <w:rPr>
                <w:ins w:id="118" w:author="jmiller20190228" w:date="2019-04-02T13:38:00Z"/>
                <w:rFonts w:asciiTheme="minorHAnsi" w:hAnsiTheme="minorHAnsi"/>
                <w:sz w:val="12"/>
                <w:szCs w:val="12"/>
              </w:rPr>
            </w:pPr>
            <w:ins w:id="119" w:author="jmiller20190228" w:date="2019-04-02T13:38:00Z">
              <w:r w:rsidRPr="00195E87">
                <w:rPr>
                  <w:rFonts w:asciiTheme="minorHAnsi" w:hAnsiTheme="minorHAnsi"/>
                  <w:sz w:val="12"/>
                  <w:szCs w:val="12"/>
                </w:rPr>
                <w:t>*central large packaged AC ;</w:t>
              </w:r>
            </w:ins>
          </w:p>
          <w:p w14:paraId="0099D4FF" w14:textId="77777777" w:rsidR="00195E87" w:rsidRPr="00195E87" w:rsidRDefault="00195E87" w:rsidP="00195E87">
            <w:pPr>
              <w:keepNext/>
              <w:rPr>
                <w:ins w:id="120" w:author="jmiller20190228" w:date="2019-04-02T13:38:00Z"/>
                <w:rFonts w:asciiTheme="minorHAnsi" w:hAnsiTheme="minorHAnsi"/>
                <w:sz w:val="12"/>
                <w:szCs w:val="12"/>
              </w:rPr>
            </w:pPr>
            <w:ins w:id="121" w:author="jmiller20190228" w:date="2019-04-02T13:38:00Z">
              <w:r w:rsidRPr="00195E87">
                <w:rPr>
                  <w:rFonts w:asciiTheme="minorHAnsi" w:hAnsiTheme="minorHAnsi"/>
                  <w:sz w:val="12"/>
                  <w:szCs w:val="12"/>
                </w:rPr>
                <w:t>*central large packaged HP</w:t>
              </w:r>
            </w:ins>
          </w:p>
          <w:p w14:paraId="288CF682" w14:textId="77777777" w:rsidR="00195E87" w:rsidRPr="00195E87" w:rsidRDefault="00195E87" w:rsidP="00195E87">
            <w:pPr>
              <w:keepNext/>
              <w:rPr>
                <w:ins w:id="122" w:author="jmiller20190228" w:date="2019-04-02T13:38:00Z"/>
                <w:rFonts w:asciiTheme="minorHAnsi" w:hAnsiTheme="minorHAnsi"/>
                <w:sz w:val="12"/>
                <w:szCs w:val="12"/>
              </w:rPr>
            </w:pPr>
            <w:ins w:id="123" w:author="jmiller20190228" w:date="2019-04-02T13:38:00Z">
              <w:r w:rsidRPr="00195E87">
                <w:rPr>
                  <w:rFonts w:asciiTheme="minorHAnsi" w:hAnsiTheme="minorHAnsi"/>
                  <w:sz w:val="12"/>
                  <w:szCs w:val="12"/>
                </w:rPr>
                <w:t>*room AC;</w:t>
              </w:r>
            </w:ins>
          </w:p>
          <w:p w14:paraId="42D991B9" w14:textId="77777777" w:rsidR="00195E87" w:rsidRPr="00195E87" w:rsidRDefault="00195E87" w:rsidP="00195E87">
            <w:pPr>
              <w:keepNext/>
              <w:rPr>
                <w:ins w:id="124" w:author="jmiller20190228" w:date="2019-04-02T13:38:00Z"/>
                <w:rFonts w:asciiTheme="minorHAnsi" w:hAnsiTheme="minorHAnsi"/>
                <w:sz w:val="12"/>
                <w:szCs w:val="12"/>
              </w:rPr>
            </w:pPr>
            <w:ins w:id="125" w:author="jmiller20190228" w:date="2019-04-02T13:38:00Z">
              <w:r w:rsidRPr="00195E87">
                <w:rPr>
                  <w:rFonts w:asciiTheme="minorHAnsi" w:hAnsiTheme="minorHAnsi"/>
                  <w:sz w:val="12"/>
                  <w:szCs w:val="12"/>
                </w:rPr>
                <w:t xml:space="preserve">*room HP; </w:t>
              </w:r>
            </w:ins>
          </w:p>
          <w:p w14:paraId="2FB849E7" w14:textId="77777777" w:rsidR="00195E87" w:rsidRPr="00195E87" w:rsidRDefault="00195E87" w:rsidP="00195E87">
            <w:pPr>
              <w:keepNext/>
              <w:rPr>
                <w:ins w:id="126" w:author="jmiller20190228" w:date="2019-04-02T13:38:00Z"/>
                <w:rFonts w:asciiTheme="minorHAnsi" w:hAnsiTheme="minorHAnsi"/>
                <w:sz w:val="12"/>
                <w:szCs w:val="12"/>
              </w:rPr>
            </w:pPr>
            <w:ins w:id="127" w:author="jmiller20190228" w:date="2019-04-02T13:38:00Z">
              <w:r w:rsidRPr="00195E87">
                <w:rPr>
                  <w:rFonts w:asciiTheme="minorHAnsi" w:hAnsiTheme="minorHAnsi"/>
                  <w:sz w:val="12"/>
                  <w:szCs w:val="12"/>
                </w:rPr>
                <w:t>*evaporative - direct</w:t>
              </w:r>
            </w:ins>
          </w:p>
          <w:p w14:paraId="4BF7DD10" w14:textId="77777777" w:rsidR="00195E87" w:rsidRPr="00195E87" w:rsidRDefault="00195E87" w:rsidP="00195E87">
            <w:pPr>
              <w:keepNext/>
              <w:rPr>
                <w:ins w:id="128" w:author="jmiller20190228" w:date="2019-04-02T13:38:00Z"/>
                <w:rFonts w:asciiTheme="minorHAnsi" w:hAnsiTheme="minorHAnsi"/>
                <w:sz w:val="12"/>
                <w:szCs w:val="12"/>
              </w:rPr>
            </w:pPr>
            <w:ins w:id="129" w:author="jmiller20190228" w:date="2019-04-02T13:38:00Z">
              <w:r w:rsidRPr="00195E87">
                <w:rPr>
                  <w:rFonts w:asciiTheme="minorHAnsi" w:hAnsiTheme="minorHAnsi"/>
                  <w:sz w:val="12"/>
                  <w:szCs w:val="12"/>
                </w:rPr>
                <w:t>*evaporative - indirect</w:t>
              </w:r>
            </w:ins>
          </w:p>
          <w:p w14:paraId="7EE886DA" w14:textId="77777777" w:rsidR="00195E87" w:rsidRPr="00195E87" w:rsidRDefault="00195E87" w:rsidP="00195E87">
            <w:pPr>
              <w:keepNext/>
              <w:rPr>
                <w:ins w:id="130" w:author="jmiller20190228" w:date="2019-04-02T13:38:00Z"/>
                <w:rFonts w:asciiTheme="minorHAnsi" w:hAnsiTheme="minorHAnsi"/>
                <w:sz w:val="12"/>
                <w:szCs w:val="12"/>
              </w:rPr>
            </w:pPr>
            <w:ins w:id="131" w:author="jmiller20190228" w:date="2019-04-02T13:38:00Z">
              <w:r w:rsidRPr="00195E87">
                <w:rPr>
                  <w:rFonts w:asciiTheme="minorHAnsi" w:hAnsiTheme="minorHAnsi"/>
                  <w:sz w:val="12"/>
                  <w:szCs w:val="12"/>
                </w:rPr>
                <w:t>*evaporative - indirectdirect</w:t>
              </w:r>
            </w:ins>
          </w:p>
          <w:p w14:paraId="398A4372" w14:textId="77777777" w:rsidR="00195E87" w:rsidRPr="00195E87" w:rsidRDefault="00195E87" w:rsidP="00195E87">
            <w:pPr>
              <w:keepNext/>
              <w:rPr>
                <w:ins w:id="132" w:author="jmiller20190228" w:date="2019-04-02T13:38:00Z"/>
                <w:rFonts w:asciiTheme="minorHAnsi" w:hAnsiTheme="minorHAnsi"/>
                <w:sz w:val="12"/>
                <w:szCs w:val="12"/>
              </w:rPr>
            </w:pPr>
            <w:ins w:id="133" w:author="jmiller20190228" w:date="2019-04-02T13:38:00Z">
              <w:r w:rsidRPr="00195E87">
                <w:rPr>
                  <w:rFonts w:asciiTheme="minorHAnsi" w:hAnsiTheme="minorHAnsi"/>
                  <w:b/>
                  <w:sz w:val="12"/>
                  <w:szCs w:val="12"/>
                </w:rPr>
                <w:t>then</w:t>
              </w:r>
              <w:r w:rsidRPr="00195E87">
                <w:rPr>
                  <w:rFonts w:asciiTheme="minorHAnsi" w:hAnsiTheme="minorHAnsi"/>
                  <w:sz w:val="12"/>
                  <w:szCs w:val="12"/>
                </w:rPr>
                <w:t xml:space="preserve"> text value=N/A,</w:t>
              </w:r>
            </w:ins>
          </w:p>
          <w:p w14:paraId="4B93624E" w14:textId="0F7FEAA9" w:rsidR="00195E87" w:rsidRPr="00195E87" w:rsidRDefault="00195E87" w:rsidP="007B0220">
            <w:pPr>
              <w:keepNext/>
              <w:rPr>
                <w:ins w:id="134" w:author="jmiller20190228" w:date="2019-04-02T13:37:00Z"/>
                <w:rFonts w:asciiTheme="minorHAnsi" w:hAnsiTheme="minorHAnsi"/>
                <w:sz w:val="12"/>
                <w:szCs w:val="12"/>
              </w:rPr>
            </w:pPr>
          </w:p>
          <w:p w14:paraId="71615C1E" w14:textId="4D9F2CCC" w:rsidR="00F14C43" w:rsidRPr="00195E87" w:rsidRDefault="00195E87" w:rsidP="007B0220">
            <w:pPr>
              <w:keepNext/>
              <w:rPr>
                <w:rFonts w:asciiTheme="minorHAnsi" w:hAnsiTheme="minorHAnsi"/>
                <w:sz w:val="12"/>
                <w:szCs w:val="12"/>
              </w:rPr>
            </w:pPr>
            <w:ins w:id="135" w:author="jmiller20190228" w:date="2019-04-02T13:43:00Z">
              <w:r>
                <w:rPr>
                  <w:rFonts w:asciiTheme="minorHAnsi" w:hAnsiTheme="minorHAnsi"/>
                  <w:sz w:val="12"/>
                  <w:szCs w:val="12"/>
                </w:rPr>
                <w:t>else</w:t>
              </w:r>
            </w:ins>
            <w:r w:rsidR="00F14C43" w:rsidRPr="00195E87">
              <w:rPr>
                <w:rFonts w:asciiTheme="minorHAnsi" w:hAnsiTheme="minorHAnsi"/>
                <w:sz w:val="12"/>
                <w:szCs w:val="12"/>
              </w:rPr>
              <w:t xml:space="preserve">if </w:t>
            </w:r>
            <w:r w:rsidR="00F14C43" w:rsidRPr="00117403">
              <w:rPr>
                <w:rFonts w:asciiTheme="minorHAnsi" w:hAnsiTheme="minorHAnsi"/>
                <w:sz w:val="12"/>
                <w:szCs w:val="12"/>
                <w:highlight w:val="yellow"/>
              </w:rPr>
              <w:t>B05</w:t>
            </w:r>
            <w:r w:rsidR="00F14C43" w:rsidRPr="00195E87">
              <w:rPr>
                <w:rFonts w:asciiTheme="minorHAnsi" w:hAnsiTheme="minorHAnsi"/>
                <w:sz w:val="12"/>
                <w:szCs w:val="12"/>
              </w:rPr>
              <w:t>= one of the following two values:</w:t>
            </w:r>
          </w:p>
          <w:p w14:paraId="60E5AB2E" w14:textId="77777777" w:rsidR="00F14C43" w:rsidRPr="00195E87" w:rsidRDefault="00F14C43" w:rsidP="00B51D46">
            <w:pPr>
              <w:keepNext/>
              <w:rPr>
                <w:rFonts w:asciiTheme="minorHAnsi" w:hAnsiTheme="minorHAnsi"/>
                <w:sz w:val="12"/>
                <w:szCs w:val="12"/>
              </w:rPr>
            </w:pPr>
            <w:r w:rsidRPr="00195E87">
              <w:rPr>
                <w:rFonts w:asciiTheme="minorHAnsi" w:hAnsiTheme="minorHAnsi"/>
                <w:sz w:val="12"/>
                <w:szCs w:val="12"/>
              </w:rPr>
              <w:t>*variable flow</w:t>
            </w:r>
          </w:p>
          <w:p w14:paraId="1EFD2D52" w14:textId="6A5EE462" w:rsidR="00F14C43" w:rsidRPr="00195E87" w:rsidRDefault="00F14C43" w:rsidP="00B51D46">
            <w:pPr>
              <w:keepNext/>
              <w:rPr>
                <w:rFonts w:asciiTheme="minorHAnsi" w:hAnsiTheme="minorHAnsi"/>
                <w:sz w:val="12"/>
                <w:szCs w:val="12"/>
              </w:rPr>
            </w:pPr>
            <w:r w:rsidRPr="00195E87">
              <w:rPr>
                <w:rFonts w:asciiTheme="minorHAnsi" w:hAnsiTheme="minorHAnsi"/>
                <w:sz w:val="12"/>
                <w:szCs w:val="12"/>
              </w:rPr>
              <w:t>*fixed flow,</w:t>
            </w:r>
          </w:p>
          <w:p w14:paraId="556C841A" w14:textId="2A53277F" w:rsidR="00F14C43" w:rsidRPr="00195E87" w:rsidRDefault="00F14C43" w:rsidP="00B51D46">
            <w:pPr>
              <w:keepNext/>
              <w:rPr>
                <w:rFonts w:asciiTheme="minorHAnsi" w:hAnsiTheme="minorHAnsi"/>
                <w:sz w:val="12"/>
                <w:szCs w:val="12"/>
              </w:rPr>
            </w:pPr>
            <w:r w:rsidRPr="00195E87">
              <w:rPr>
                <w:rFonts w:asciiTheme="minorHAnsi" w:hAnsiTheme="minorHAnsi"/>
                <w:sz w:val="12"/>
                <w:szCs w:val="12"/>
              </w:rPr>
              <w:t>then value=1,</w:t>
            </w:r>
          </w:p>
          <w:p w14:paraId="531EF9F1" w14:textId="3D81D2CA" w:rsidR="00F14C43" w:rsidRPr="00195E87" w:rsidRDefault="00F14C43" w:rsidP="00B51D46">
            <w:pPr>
              <w:keepNext/>
              <w:rPr>
                <w:rFonts w:asciiTheme="minorHAnsi" w:hAnsiTheme="minorHAnsi"/>
                <w:sz w:val="12"/>
                <w:szCs w:val="12"/>
              </w:rPr>
            </w:pPr>
          </w:p>
          <w:p w14:paraId="388070CA" w14:textId="26149121" w:rsidR="00F14C43" w:rsidRPr="00195E87" w:rsidRDefault="00F14C43" w:rsidP="00B51D46">
            <w:pPr>
              <w:keepNext/>
              <w:rPr>
                <w:rFonts w:asciiTheme="minorHAnsi" w:hAnsiTheme="minorHAnsi"/>
                <w:sz w:val="12"/>
                <w:szCs w:val="12"/>
              </w:rPr>
            </w:pPr>
            <w:r w:rsidRPr="00195E87">
              <w:rPr>
                <w:rFonts w:asciiTheme="minorHAnsi" w:hAnsiTheme="minorHAnsi"/>
                <w:sz w:val="12"/>
                <w:szCs w:val="12"/>
              </w:rPr>
              <w:t>elseif the CF1R requires use of a Central Fan Integrated (CFI) IAQ Ventilation system, then value=1,</w:t>
            </w:r>
          </w:p>
          <w:p w14:paraId="7E1076A7" w14:textId="77777777" w:rsidR="00F14C43" w:rsidRPr="00195E87" w:rsidRDefault="00F14C43" w:rsidP="00B51D46">
            <w:pPr>
              <w:keepNext/>
              <w:rPr>
                <w:rFonts w:asciiTheme="minorHAnsi" w:hAnsiTheme="minorHAnsi"/>
                <w:sz w:val="12"/>
                <w:szCs w:val="12"/>
              </w:rPr>
            </w:pPr>
          </w:p>
          <w:p w14:paraId="60278D68" w14:textId="77777777" w:rsidR="00F14C43" w:rsidRPr="00195E87" w:rsidRDefault="00F14C43" w:rsidP="006A4C15">
            <w:pPr>
              <w:keepNext/>
              <w:rPr>
                <w:rFonts w:asciiTheme="minorHAnsi" w:hAnsiTheme="minorHAnsi"/>
                <w:sz w:val="12"/>
                <w:szCs w:val="12"/>
              </w:rPr>
            </w:pPr>
            <w:r w:rsidRPr="00195E87">
              <w:rPr>
                <w:rFonts w:asciiTheme="minorHAnsi" w:hAnsiTheme="minorHAnsi"/>
                <w:sz w:val="12"/>
                <w:szCs w:val="12"/>
              </w:rPr>
              <w:t>else default integer value =1;</w:t>
            </w:r>
          </w:p>
          <w:p w14:paraId="6868C9D0" w14:textId="77777777" w:rsidR="00F14C43" w:rsidRPr="00195E87" w:rsidRDefault="00F14C43" w:rsidP="006A4C15">
            <w:pPr>
              <w:keepNext/>
              <w:rPr>
                <w:rFonts w:asciiTheme="minorHAnsi" w:hAnsiTheme="minorHAnsi"/>
                <w:sz w:val="12"/>
                <w:szCs w:val="12"/>
              </w:rPr>
            </w:pPr>
          </w:p>
          <w:p w14:paraId="69033280" w14:textId="64A0DB4F" w:rsidR="00195E87" w:rsidRDefault="00F14C43" w:rsidP="006A4C15">
            <w:pPr>
              <w:keepNext/>
              <w:rPr>
                <w:ins w:id="136" w:author="jmiller20190228" w:date="2019-04-02T13:45:00Z"/>
                <w:rFonts w:asciiTheme="minorHAnsi" w:hAnsiTheme="minorHAnsi"/>
                <w:sz w:val="12"/>
                <w:szCs w:val="12"/>
              </w:rPr>
            </w:pPr>
            <w:r w:rsidRPr="00195E87">
              <w:rPr>
                <w:rFonts w:asciiTheme="minorHAnsi" w:hAnsiTheme="minorHAnsi"/>
                <w:sz w:val="12"/>
                <w:szCs w:val="12"/>
              </w:rPr>
              <w:t>allow user to overwrite the default to enter</w:t>
            </w:r>
            <w:ins w:id="137" w:author="jmiller20190228" w:date="2019-04-02T13:45:00Z">
              <w:r w:rsidR="00534771">
                <w:t xml:space="preserve"> </w:t>
              </w:r>
              <w:r w:rsidR="00195E87" w:rsidRPr="00195E87">
                <w:rPr>
                  <w:rFonts w:asciiTheme="minorHAnsi" w:hAnsiTheme="minorHAnsi"/>
                  <w:sz w:val="12"/>
                  <w:szCs w:val="12"/>
                </w:rPr>
                <w:t>one of the following two:</w:t>
              </w:r>
            </w:ins>
            <w:r w:rsidRPr="00195E87">
              <w:rPr>
                <w:rFonts w:asciiTheme="minorHAnsi" w:hAnsiTheme="minorHAnsi"/>
                <w:sz w:val="12"/>
                <w:szCs w:val="12"/>
              </w:rPr>
              <w:t xml:space="preserve"> </w:t>
            </w:r>
            <w:ins w:id="138" w:author="jmiller20190228" w:date="2019-04-02T13:45:00Z">
              <w:r w:rsidR="00195E87">
                <w:rPr>
                  <w:rFonts w:asciiTheme="minorHAnsi" w:hAnsiTheme="minorHAnsi"/>
                  <w:sz w:val="12"/>
                  <w:szCs w:val="12"/>
                </w:rPr>
                <w:t>1:</w:t>
              </w:r>
            </w:ins>
            <w:r w:rsidRPr="00195E87">
              <w:rPr>
                <w:rFonts w:asciiTheme="minorHAnsi" w:hAnsiTheme="minorHAnsi"/>
                <w:sz w:val="12"/>
                <w:szCs w:val="12"/>
              </w:rPr>
              <w:t>an integer value greater than 1</w:t>
            </w:r>
            <w:ins w:id="139" w:author="jmiller20190228" w:date="2019-04-02T13:45:00Z">
              <w:r w:rsidR="00195E87">
                <w:rPr>
                  <w:rFonts w:asciiTheme="minorHAnsi" w:hAnsiTheme="minorHAnsi"/>
                  <w:sz w:val="12"/>
                  <w:szCs w:val="12"/>
                </w:rPr>
                <w:t>;</w:t>
              </w:r>
            </w:ins>
          </w:p>
          <w:p w14:paraId="4656B7D5" w14:textId="541AEFBA" w:rsidR="00F14C43" w:rsidRPr="00195E87" w:rsidRDefault="00195E87" w:rsidP="006A4C15">
            <w:pPr>
              <w:keepNext/>
              <w:rPr>
                <w:rFonts w:asciiTheme="minorHAnsi" w:hAnsiTheme="minorHAnsi"/>
                <w:sz w:val="12"/>
                <w:szCs w:val="12"/>
              </w:rPr>
            </w:pPr>
            <w:ins w:id="140" w:author="jmiller20190228" w:date="2019-04-02T13:45:00Z">
              <w:r>
                <w:rPr>
                  <w:rFonts w:asciiTheme="minorHAnsi" w:hAnsiTheme="minorHAnsi"/>
                  <w:sz w:val="12"/>
                  <w:szCs w:val="12"/>
                </w:rPr>
                <w:t>2:</w:t>
              </w:r>
            </w:ins>
            <w:ins w:id="141" w:author="jmiller20190228" w:date="2019-04-02T13:46:00Z">
              <w:r w:rsidRPr="00195E87">
                <w:rPr>
                  <w:rFonts w:asciiTheme="minorHAnsi" w:hAnsiTheme="minorHAnsi"/>
                  <w:sz w:val="12"/>
                  <w:szCs w:val="12"/>
                </w:rPr>
                <w:t xml:space="preserve">text value=N/A </w:t>
              </w:r>
            </w:ins>
            <w:r w:rsidR="00F14C43" w:rsidRPr="00195E87">
              <w:rPr>
                <w:rFonts w:asciiTheme="minorHAnsi" w:hAnsiTheme="minorHAnsi"/>
                <w:sz w:val="12"/>
                <w:szCs w:val="12"/>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1F9B97EA" w14:textId="7925A5A2"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sz w:val="12"/>
                <w:szCs w:val="12"/>
              </w:rPr>
              <w:t xml:space="preserve">&lt;&lt;reference value from </w:t>
            </w:r>
            <w:r w:rsidRPr="00117403">
              <w:rPr>
                <w:rFonts w:asciiTheme="minorHAnsi" w:hAnsiTheme="minorHAnsi" w:cs="Courier New"/>
                <w:sz w:val="12"/>
                <w:szCs w:val="12"/>
                <w:highlight w:val="yellow"/>
              </w:rPr>
              <w:t>B06</w:t>
            </w:r>
            <w:r w:rsidRPr="00CA2968">
              <w:rPr>
                <w:rFonts w:asciiTheme="minorHAnsi" w:hAnsiTheme="minorHAnsi" w:cs="Courier New"/>
                <w:sz w:val="12"/>
                <w:szCs w:val="12"/>
              </w:rPr>
              <w:t xml:space="preserve"> as default.  Allow user to overwrite only the following </w:t>
            </w:r>
            <w:r>
              <w:rPr>
                <w:rFonts w:asciiTheme="minorHAnsi" w:hAnsiTheme="minorHAnsi" w:cs="Courier New"/>
                <w:sz w:val="12"/>
                <w:szCs w:val="12"/>
              </w:rPr>
              <w:t xml:space="preserve">three </w:t>
            </w:r>
            <w:r w:rsidRPr="00CA2968">
              <w:rPr>
                <w:rFonts w:asciiTheme="minorHAnsi" w:hAnsiTheme="minorHAnsi" w:cs="Courier New"/>
                <w:sz w:val="12"/>
                <w:szCs w:val="12"/>
              </w:rPr>
              <w:t xml:space="preserve">default values from </w:t>
            </w:r>
            <w:r w:rsidRPr="00117403">
              <w:rPr>
                <w:rFonts w:asciiTheme="minorHAnsi" w:hAnsiTheme="minorHAnsi" w:cs="Courier New"/>
                <w:sz w:val="12"/>
                <w:szCs w:val="12"/>
                <w:highlight w:val="yellow"/>
              </w:rPr>
              <w:t>B06</w:t>
            </w:r>
            <w:r w:rsidRPr="00CA2968">
              <w:rPr>
                <w:rFonts w:asciiTheme="minorHAnsi" w:hAnsiTheme="minorHAnsi" w:cs="Courier New"/>
                <w:sz w:val="12"/>
                <w:szCs w:val="12"/>
              </w:rPr>
              <w:t>:</w:t>
            </w:r>
          </w:p>
          <w:p w14:paraId="1F9B97EB"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*DuctsAttic</w:t>
            </w:r>
          </w:p>
          <w:p w14:paraId="1F9B97EC"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*DuctsGarage</w:t>
            </w:r>
          </w:p>
          <w:p w14:paraId="1F9B97ED"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*DuctsOutdoor;</w:t>
            </w:r>
          </w:p>
          <w:p w14:paraId="1F9B97EE"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sz w:val="12"/>
                <w:szCs w:val="12"/>
              </w:rPr>
              <w:t xml:space="preserve">If </w:t>
            </w:r>
            <w:r w:rsidRPr="00CA2968">
              <w:rPr>
                <w:rFonts w:asciiTheme="minorHAnsi" w:hAnsiTheme="minorHAnsi"/>
                <w:sz w:val="12"/>
                <w:szCs w:val="12"/>
              </w:rPr>
              <w:t xml:space="preserve">overriding </w:t>
            </w:r>
            <w:r w:rsidRPr="00CA2968">
              <w:rPr>
                <w:rFonts w:asciiTheme="minorHAnsi" w:hAnsiTheme="minorHAnsi" w:cs="Courier New"/>
                <w:sz w:val="12"/>
                <w:szCs w:val="12"/>
              </w:rPr>
              <w:t xml:space="preserve">pick one from list: </w:t>
            </w:r>
          </w:p>
          <w:p w14:paraId="1F9B97EF"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1F9B97F0"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1F9B97F1"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1F9B97F2"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1F9B97F3"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1F9B97F4" w14:textId="77777777" w:rsidR="00F14C43" w:rsidRPr="00CA2968" w:rsidRDefault="00F14C43" w:rsidP="002B74A3">
            <w:pPr>
              <w:pStyle w:val="PlainText"/>
              <w:keepNext/>
              <w:rPr>
                <w:rFonts w:asciiTheme="minorHAnsi" w:hAnsiTheme="minorHAnsi" w:cs="Courier New"/>
                <w:sz w:val="12"/>
                <w:szCs w:val="12"/>
              </w:rPr>
            </w:pPr>
            <w:r w:rsidRPr="00F77BE4">
              <w:rPr>
                <w:rFonts w:asciiTheme="minorHAnsi" w:hAnsiTheme="minorHAnsi" w:cs="Courier New"/>
                <w:b/>
                <w:sz w:val="12"/>
                <w:szCs w:val="12"/>
                <w:highlight w:val="yellow"/>
              </w:rPr>
              <w:t>*DuctsNone</w:t>
            </w:r>
            <w:r w:rsidRPr="00F77BE4">
              <w:rPr>
                <w:rFonts w:asciiTheme="minorHAnsi" w:hAnsiTheme="minorHAnsi" w:cs="Courier New"/>
                <w:sz w:val="12"/>
                <w:szCs w:val="12"/>
                <w:highlight w:val="yellow"/>
              </w:rPr>
              <w:t xml:space="preserve"> - Air distribution systems without ducts</w:t>
            </w:r>
          </w:p>
          <w:p w14:paraId="1F9B97F5"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1F9B97F6" w14:textId="77777777" w:rsidR="00F14C43" w:rsidRPr="00CA2968" w:rsidRDefault="00F14C43"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*LowLlCod</w:t>
            </w:r>
            <w:r w:rsidRPr="00CA2968">
              <w:rPr>
                <w:rFonts w:asciiTheme="minorHAnsi" w:hAnsiTheme="minorHAnsi" w:cs="Courier New"/>
                <w:sz w:val="12"/>
                <w:szCs w:val="12"/>
              </w:rPr>
              <w:t xml:space="preserve"> - Verified low-leakage ducts in conditioned space</w:t>
            </w:r>
          </w:p>
          <w:p w14:paraId="1F9B97F7" w14:textId="7C413E9E" w:rsidR="00F14C43" w:rsidRDefault="00F14C43" w:rsidP="002B74A3">
            <w:pPr>
              <w:pStyle w:val="PlainText"/>
              <w:keepNext/>
              <w:rPr>
                <w:rFonts w:asciiTheme="minorHAnsi" w:hAnsiTheme="minorHAnsi"/>
                <w:b/>
                <w:sz w:val="12"/>
                <w:szCs w:val="12"/>
              </w:rPr>
            </w:pPr>
            <w:r w:rsidRPr="00CA2968">
              <w:rPr>
                <w:rFonts w:asciiTheme="minorHAnsi" w:hAnsiTheme="minorHAnsi"/>
                <w:sz w:val="12"/>
                <w:szCs w:val="12"/>
              </w:rPr>
              <w:t>*</w:t>
            </w:r>
            <w:r w:rsidRPr="00B95B8A">
              <w:rPr>
                <w:rFonts w:asciiTheme="minorHAnsi" w:hAnsiTheme="minorHAnsi"/>
                <w:b/>
                <w:sz w:val="12"/>
                <w:szCs w:val="12"/>
              </w:rPr>
              <w:t>Ducts located in multiple places</w:t>
            </w:r>
            <w:r>
              <w:rPr>
                <w:rFonts w:asciiTheme="minorHAnsi" w:hAnsiTheme="minorHAnsi"/>
                <w:b/>
                <w:sz w:val="12"/>
                <w:szCs w:val="12"/>
              </w:rPr>
              <w:t>;</w:t>
            </w:r>
          </w:p>
          <w:p w14:paraId="6E0C2104" w14:textId="283052B7" w:rsidR="00F14C43" w:rsidRPr="00CA2968" w:rsidRDefault="00F14C43" w:rsidP="002B74A3">
            <w:pPr>
              <w:pStyle w:val="PlainText"/>
              <w:keepNext/>
              <w:rPr>
                <w:rFonts w:asciiTheme="minorHAnsi" w:hAnsiTheme="minorHAnsi" w:cs="Courier New"/>
                <w:sz w:val="12"/>
                <w:szCs w:val="12"/>
              </w:rPr>
            </w:pPr>
            <w:r w:rsidRPr="0033027F">
              <w:rPr>
                <w:rFonts w:asciiTheme="minorHAnsi" w:hAnsiTheme="minorHAnsi" w:cs="Courier New"/>
                <w:sz w:val="12"/>
                <w:szCs w:val="12"/>
              </w:rPr>
              <w:t xml:space="preserve">* </w:t>
            </w:r>
            <w:r>
              <w:rPr>
                <w:rFonts w:asciiTheme="minorHAnsi" w:hAnsiTheme="minorHAnsi" w:cs="Courier New"/>
                <w:sz w:val="12"/>
                <w:szCs w:val="12"/>
              </w:rPr>
              <w:t xml:space="preserve">Multiple split Indoor Units combined Ducted and </w:t>
            </w:r>
            <w:r w:rsidRPr="0033027F">
              <w:rPr>
                <w:rFonts w:asciiTheme="minorHAnsi" w:hAnsiTheme="minorHAnsi" w:cs="Courier New"/>
                <w:sz w:val="12"/>
                <w:szCs w:val="12"/>
              </w:rPr>
              <w:t>Ductless</w:t>
            </w:r>
            <w:r>
              <w:rPr>
                <w:rFonts w:asciiTheme="minorHAnsi" w:hAnsiTheme="minorHAnsi" w:cs="Courier New"/>
                <w:sz w:val="12"/>
                <w:szCs w:val="12"/>
              </w:rPr>
              <w:t>.</w:t>
            </w:r>
          </w:p>
          <w:p w14:paraId="1F9B97F8" w14:textId="46FEE9DA" w:rsidR="00F14C43" w:rsidRPr="005C3BB4" w:rsidRDefault="00F14C43" w:rsidP="002B74A3">
            <w:pPr>
              <w:pStyle w:val="PlainText"/>
              <w:keepN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ins w:id="142" w:author="jmiller20190228" w:date="2019-04-03T15:08:00Z">
              <w:r w:rsidR="00B00050">
                <w:rPr>
                  <w:rFonts w:asciiTheme="minorHAnsi" w:hAnsiTheme="minorHAnsi"/>
                  <w:sz w:val="12"/>
                  <w:szCs w:val="12"/>
                </w:rPr>
                <w:t>;</w:t>
              </w:r>
            </w:ins>
          </w:p>
          <w:p w14:paraId="1F9B97FB" w14:textId="5DCC4338" w:rsidR="00F14C43" w:rsidRPr="00B00050" w:rsidRDefault="00F14C43" w:rsidP="002B74A3">
            <w:pPr>
              <w:keepNext/>
              <w:rPr>
                <w:ins w:id="143" w:author="jmiller20190228" w:date="2019-04-02T18:48:00Z"/>
                <w:rFonts w:asciiTheme="minorHAnsi" w:hAnsiTheme="minorHAnsi"/>
                <w:sz w:val="12"/>
                <w:szCs w:val="12"/>
              </w:rPr>
            </w:pPr>
            <w:r w:rsidRPr="00B00050">
              <w:rPr>
                <w:rFonts w:asciiTheme="minorHAnsi" w:hAnsiTheme="minorHAnsi"/>
                <w:sz w:val="12"/>
                <w:szCs w:val="12"/>
              </w:rPr>
              <w:t>*</w:t>
            </w:r>
            <w:ins w:id="144" w:author="jmiller20190228" w:date="2019-04-03T15:07:00Z">
              <w:r w:rsidR="00B00050" w:rsidRPr="00B00050">
                <w:rPr>
                  <w:rFonts w:asciiTheme="minorHAnsi" w:hAnsiTheme="minorHAnsi"/>
                  <w:sz w:val="12"/>
                  <w:szCs w:val="12"/>
                </w:rPr>
                <w:t>Occupant Controlled Smart Thermostat (</w:t>
              </w:r>
            </w:ins>
            <w:r w:rsidRPr="00B00050">
              <w:rPr>
                <w:rFonts w:asciiTheme="minorHAnsi" w:hAnsiTheme="minorHAnsi"/>
                <w:sz w:val="12"/>
                <w:szCs w:val="12"/>
              </w:rPr>
              <w:t>OCST</w:t>
            </w:r>
            <w:ins w:id="145" w:author="jmiller20190228" w:date="2019-04-03T15:07:00Z">
              <w:r w:rsidR="00B00050" w:rsidRPr="00B00050">
                <w:rPr>
                  <w:rFonts w:asciiTheme="minorHAnsi" w:hAnsiTheme="minorHAnsi"/>
                  <w:sz w:val="12"/>
                  <w:szCs w:val="12"/>
                </w:rPr>
                <w:t>)</w:t>
              </w:r>
            </w:ins>
            <w:r w:rsidRPr="00B00050">
              <w:rPr>
                <w:rFonts w:asciiTheme="minorHAnsi" w:hAnsiTheme="minorHAnsi"/>
                <w:sz w:val="12"/>
                <w:szCs w:val="12"/>
              </w:rPr>
              <w:t xml:space="preserve"> per JA5</w:t>
            </w:r>
            <w:ins w:id="146" w:author="jmiller20190228" w:date="2019-04-03T15:08:00Z">
              <w:r w:rsidR="00B00050">
                <w:rPr>
                  <w:rFonts w:asciiTheme="minorHAnsi" w:hAnsiTheme="minorHAnsi"/>
                  <w:sz w:val="12"/>
                  <w:szCs w:val="12"/>
                </w:rPr>
                <w:t>;</w:t>
              </w:r>
            </w:ins>
            <w:del w:id="147" w:author="jmiller20190228" w:date="2019-04-03T15:08:00Z">
              <w:r w:rsidRPr="00B00050" w:rsidDel="00B00050">
                <w:rPr>
                  <w:rFonts w:asciiTheme="minorHAnsi" w:hAnsiTheme="minorHAnsi"/>
                  <w:sz w:val="12"/>
                  <w:szCs w:val="12"/>
                </w:rPr>
                <w:delText xml:space="preserve"> </w:delText>
              </w:r>
            </w:del>
          </w:p>
          <w:p w14:paraId="1F9B97FC" w14:textId="001E38AE" w:rsidR="00F14C43" w:rsidRPr="009C688B" w:rsidRDefault="003C7FF3" w:rsidP="002B74A3">
            <w:pPr>
              <w:keepNext/>
              <w:rPr>
                <w:rFonts w:asciiTheme="minorHAnsi" w:hAnsiTheme="minorHAnsi"/>
                <w:sz w:val="14"/>
                <w:szCs w:val="14"/>
              </w:rPr>
            </w:pPr>
            <w:ins w:id="148" w:author="jmiller20190228" w:date="2019-04-02T18:48:00Z">
              <w:r w:rsidRPr="00B00050">
                <w:rPr>
                  <w:rFonts w:asciiTheme="minorHAnsi" w:hAnsiTheme="minorHAnsi"/>
                  <w:sz w:val="12"/>
                  <w:szCs w:val="12"/>
                </w:rPr>
                <w:t xml:space="preserve">*Energy Management </w:t>
              </w:r>
            </w:ins>
            <w:ins w:id="149" w:author="jmiller20190228" w:date="2019-04-03T15:07:00Z">
              <w:r w:rsidR="00B00050" w:rsidRPr="00B00050">
                <w:rPr>
                  <w:rFonts w:asciiTheme="minorHAnsi" w:hAnsiTheme="minorHAnsi"/>
                  <w:sz w:val="12"/>
                  <w:szCs w:val="12"/>
                </w:rPr>
                <w:t xml:space="preserve">Control </w:t>
              </w:r>
            </w:ins>
            <w:ins w:id="150" w:author="jmiller20190228" w:date="2019-04-02T18:48:00Z">
              <w:r w:rsidRPr="00B00050">
                <w:rPr>
                  <w:rFonts w:asciiTheme="minorHAnsi" w:hAnsiTheme="minorHAnsi"/>
                  <w:sz w:val="12"/>
                  <w:szCs w:val="12"/>
                </w:rPr>
                <w:t>System</w:t>
              </w:r>
            </w:ins>
            <w:ins w:id="151" w:author="jmiller20190228" w:date="2019-04-03T15:07:00Z">
              <w:r w:rsidR="00B00050" w:rsidRPr="00B00050">
                <w:rPr>
                  <w:rFonts w:asciiTheme="minorHAnsi" w:hAnsiTheme="minorHAnsi"/>
                  <w:sz w:val="12"/>
                  <w:szCs w:val="12"/>
                </w:rPr>
                <w:t xml:space="preserve"> (EMCS)</w:t>
              </w:r>
            </w:ins>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00195E87">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00F14C43">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ins w:id="152" w:author="jmiller20190228" w:date="2019-04-02T13:50:00Z"/>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77777777" w:rsidR="0064498B" w:rsidRDefault="0064498B" w:rsidP="009C688B">
            <w:pPr>
              <w:keepNext/>
              <w:rPr>
                <w:ins w:id="153" w:author="jmiller20190228" w:date="2019-04-02T13:52:00Z"/>
                <w:rFonts w:ascii="Calibri" w:hAnsi="Calibri"/>
                <w:sz w:val="14"/>
                <w:szCs w:val="14"/>
              </w:rPr>
            </w:pPr>
            <w:r w:rsidRPr="009C688B">
              <w:rPr>
                <w:rFonts w:ascii="Calibri" w:hAnsi="Calibri"/>
                <w:sz w:val="14"/>
                <w:szCs w:val="14"/>
              </w:rPr>
              <w:t xml:space="preserve">else </w:t>
            </w:r>
            <w:del w:id="154" w:author="jmiller20190228" w:date="2019-04-02T13:50:00Z">
              <w:r w:rsidRPr="00117403" w:rsidDel="009C688B">
                <w:rPr>
                  <w:rFonts w:ascii="Calibri" w:hAnsi="Calibri"/>
                  <w:sz w:val="8"/>
                  <w:szCs w:val="8"/>
                </w:rPr>
                <w:delText>require one row of data to be entered in this table for</w:delText>
              </w:r>
              <w:r w:rsidRPr="00117403" w:rsidDel="009C688B">
                <w:rPr>
                  <w:sz w:val="8"/>
                  <w:szCs w:val="8"/>
                </w:rPr>
                <w:delText xml:space="preserve"> </w:delText>
              </w:r>
              <w:r w:rsidRPr="00117403" w:rsidDel="009C688B">
                <w:rPr>
                  <w:rFonts w:ascii="Calibri" w:hAnsi="Calibri"/>
                  <w:sz w:val="8"/>
                  <w:szCs w:val="8"/>
                </w:rPr>
                <w:delText>each of the quantity of indoor units specified in D06,</w:delText>
              </w:r>
              <w:r w:rsidRPr="009C688B" w:rsidDel="009C688B">
                <w:rPr>
                  <w:rFonts w:ascii="Calibri" w:hAnsi="Calibri"/>
                  <w:sz w:val="14"/>
                  <w:szCs w:val="14"/>
                </w:rPr>
                <w:delText xml:space="preserve"> </w:delText>
              </w:r>
            </w:del>
            <w:r w:rsidRPr="009C688B">
              <w:rPr>
                <w:rFonts w:ascii="Calibri" w:hAnsi="Calibri"/>
                <w:sz w:val="14"/>
                <w:szCs w:val="14"/>
              </w:rPr>
              <w:t xml:space="preserve">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w:t>
            </w:r>
            <w:del w:id="155" w:author="jmiller20190228" w:date="2019-04-02T13:51:00Z">
              <w:r w:rsidRPr="00117403" w:rsidDel="009C688B">
                <w:rPr>
                  <w:rFonts w:ascii="Calibri" w:hAnsi="Calibri"/>
                  <w:sz w:val="8"/>
                  <w:szCs w:val="8"/>
                </w:rPr>
                <w:delText>following</w:delText>
              </w:r>
              <w:r w:rsidRPr="009C688B" w:rsidDel="009C688B">
                <w:rPr>
                  <w:rFonts w:ascii="Calibri" w:hAnsi="Calibri"/>
                  <w:sz w:val="14"/>
                  <w:szCs w:val="14"/>
                </w:rPr>
                <w:delText xml:space="preserve"> </w:delText>
              </w:r>
            </w:del>
            <w:r w:rsidRPr="009C688B">
              <w:rPr>
                <w:rFonts w:ascii="Calibri" w:hAnsi="Calibri"/>
                <w:sz w:val="14"/>
                <w:szCs w:val="14"/>
              </w:rPr>
              <w:t>heat pump types</w:t>
            </w:r>
            <w:ins w:id="156" w:author="jmiller20190228" w:date="2019-04-02T13:52:00Z">
              <w:r w:rsidR="009C688B" w:rsidRPr="009C688B">
                <w:rPr>
                  <w:rFonts w:ascii="Calibri" w:hAnsi="Calibri"/>
                  <w:sz w:val="14"/>
                  <w:szCs w:val="14"/>
                </w:rPr>
                <w:t xml:space="preserve"> in the list that follows below; do the following two actions</w:t>
              </w:r>
            </w:ins>
            <w:r w:rsidRPr="009C688B">
              <w:rPr>
                <w:rFonts w:ascii="Calibri" w:hAnsi="Calibri"/>
                <w:sz w:val="14"/>
                <w:szCs w:val="14"/>
              </w:rPr>
              <w:t>:</w:t>
            </w:r>
          </w:p>
          <w:p w14:paraId="37CE36C5" w14:textId="2B51A7F3" w:rsidR="009C688B" w:rsidRPr="009C688B" w:rsidRDefault="009C688B" w:rsidP="009C688B">
            <w:pPr>
              <w:keepNext/>
              <w:rPr>
                <w:ins w:id="157" w:author="jmiller20190228" w:date="2019-04-02T13:53:00Z"/>
                <w:rFonts w:ascii="Calibri" w:hAnsi="Calibri"/>
                <w:sz w:val="14"/>
                <w:szCs w:val="14"/>
              </w:rPr>
            </w:pPr>
            <w:ins w:id="158" w:author="jmiller20190228" w:date="2019-04-02T13:53:00Z">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ins>
            <w:ins w:id="159" w:author="jmiller20190228" w:date="2019-04-02T14:09:00Z">
              <w:r w:rsidR="00355C57">
                <w:rPr>
                  <w:rFonts w:ascii="Calibri" w:hAnsi="Calibri"/>
                  <w:sz w:val="14"/>
                  <w:szCs w:val="14"/>
                </w:rPr>
                <w:t xml:space="preserve"> column </w:t>
              </w:r>
              <w:r w:rsidR="00355C57" w:rsidRPr="00355C57">
                <w:rPr>
                  <w:rFonts w:ascii="Calibri" w:hAnsi="Calibri"/>
                  <w:sz w:val="14"/>
                  <w:szCs w:val="14"/>
                  <w:highlight w:val="yellow"/>
                </w:rPr>
                <w:t>D02</w:t>
              </w:r>
            </w:ins>
            <w:ins w:id="160" w:author="jmiller20190228" w:date="2019-04-02T13:53:00Z">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ins>
          </w:p>
          <w:p w14:paraId="1F532903" w14:textId="2BE72B21" w:rsidR="009C688B" w:rsidRDefault="009C688B" w:rsidP="009C688B">
            <w:pPr>
              <w:keepNext/>
              <w:rPr>
                <w:ins w:id="161" w:author="jmiller20190228" w:date="2019-04-02T13:52:00Z"/>
                <w:rFonts w:ascii="Calibri" w:hAnsi="Calibri"/>
                <w:sz w:val="14"/>
                <w:szCs w:val="14"/>
              </w:rPr>
            </w:pPr>
            <w:ins w:id="162" w:author="jmiller20190228" w:date="2019-04-02T13:53:00Z">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ins>
            <w:ins w:id="163" w:author="jmiller20190228" w:date="2019-04-02T14:08:00Z">
              <w:r w:rsidR="00355C57" w:rsidRPr="00355C57">
                <w:rPr>
                  <w:rFonts w:ascii="Calibri" w:hAnsi="Calibri"/>
                  <w:sz w:val="14"/>
                  <w:szCs w:val="14"/>
                  <w:highlight w:val="yellow"/>
                </w:rPr>
                <w:t>D06</w:t>
              </w:r>
            </w:ins>
            <w:ins w:id="164" w:author="jmiller20190228" w:date="2019-04-03T16:11:00Z">
              <w:r w:rsidR="00256B13">
                <w:rPr>
                  <w:rFonts w:ascii="Calibri" w:hAnsi="Calibri"/>
                  <w:sz w:val="14"/>
                  <w:szCs w:val="14"/>
                </w:rPr>
                <w:t xml:space="preserve"> for that system</w:t>
              </w:r>
            </w:ins>
            <w:ins w:id="165" w:author="jmiller20190228" w:date="2019-04-02T13:53:00Z">
              <w:r w:rsidRPr="009C688B">
                <w:rPr>
                  <w:rFonts w:ascii="Calibri" w:hAnsi="Calibri"/>
                  <w:sz w:val="14"/>
                  <w:szCs w:val="14"/>
                </w:rPr>
                <w:t>].</w:t>
              </w:r>
            </w:ins>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CDB4B25" w14:textId="20CF43F1" w:rsidR="00AA0281" w:rsidRPr="00FF04CE" w:rsidDel="00EB54F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77F12BC9" w14:textId="2AC496BE" w:rsidR="00AA0281" w:rsidDel="00AA0281" w:rsidRDefault="00AA0281" w:rsidP="00FF04CE">
            <w:pPr>
              <w:keepNext/>
              <w:rPr>
                <w:del w:id="166" w:author="jmiller20190215" w:date="2019-02-14T17:53:00Z"/>
                <w:rFonts w:asciiTheme="minorHAnsi" w:hAnsiTheme="minorHAnsi"/>
                <w:sz w:val="16"/>
                <w:szCs w:val="16"/>
              </w:rPr>
            </w:pPr>
            <w:del w:id="167" w:author="jmiller20190215" w:date="2019-02-14T17:53:00Z">
              <w:r w:rsidDel="00AA0281">
                <w:rPr>
                  <w:rFonts w:asciiTheme="minorHAnsi" w:hAnsiTheme="minorHAnsi"/>
                  <w:sz w:val="16"/>
                  <w:szCs w:val="16"/>
                </w:rPr>
                <w:delText>*ductless multi-split HP;</w:delText>
              </w:r>
            </w:del>
          </w:p>
          <w:p w14:paraId="5DB7924B" w14:textId="021D1D35" w:rsidR="00AA0281" w:rsidRPr="00295655" w:rsidDel="00EB54F1" w:rsidRDefault="00AA0281" w:rsidP="00FF04CE">
            <w:pPr>
              <w:keepNext/>
              <w:rPr>
                <w:rFonts w:ascii="Calibri" w:hAnsi="Calibri"/>
                <w:sz w:val="18"/>
                <w:szCs w:val="18"/>
              </w:rPr>
            </w:pPr>
            <w:r>
              <w:rPr>
                <w:rFonts w:ascii="Calibri" w:hAnsi="Calibri"/>
                <w:sz w:val="18"/>
                <w:szCs w:val="18"/>
              </w:rPr>
              <w:t>*ductless VRF HP</w:t>
            </w:r>
          </w:p>
        </w:tc>
        <w:tc>
          <w:tcPr>
            <w:tcW w:w="3237" w:type="dxa"/>
            <w:gridSpan w:val="3"/>
            <w:tcBorders>
              <w:top w:val="nil"/>
              <w:left w:val="nil"/>
              <w:right w:val="nil"/>
            </w:tcBorders>
            <w:vAlign w:val="center"/>
          </w:tcPr>
          <w:p w14:paraId="011B040F" w14:textId="1E65D681" w:rsidR="00AA0281" w:rsidRPr="005E16B3" w:rsidRDefault="00AA0281" w:rsidP="00FF04CE">
            <w:pPr>
              <w:keepNext/>
              <w:rPr>
                <w:rFonts w:ascii="Calibri" w:hAnsi="Calibri"/>
                <w:sz w:val="18"/>
                <w:szCs w:val="18"/>
              </w:rPr>
            </w:pPr>
            <w:r w:rsidRPr="005E16B3">
              <w:rPr>
                <w:rFonts w:ascii="Calibri" w:hAnsi="Calibri"/>
                <w:sz w:val="18"/>
                <w:szCs w:val="18"/>
              </w:rPr>
              <w:t>*VCHP</w:t>
            </w:r>
            <w:del w:id="168" w:author="jmiller20190215" w:date="2019-02-14T17:53:00Z">
              <w:r w:rsidRPr="00AA0281" w:rsidDel="00AA0281">
                <w:rPr>
                  <w:rFonts w:ascii="Calibri" w:hAnsi="Calibri"/>
                  <w:sz w:val="6"/>
                  <w:szCs w:val="6"/>
                </w:rPr>
                <w:delText xml:space="preserve"> Indoor Units </w:delText>
              </w:r>
            </w:del>
            <w:r w:rsidRPr="005E16B3">
              <w:rPr>
                <w:rFonts w:ascii="Calibri" w:hAnsi="Calibri"/>
                <w:sz w:val="18"/>
                <w:szCs w:val="18"/>
              </w:rPr>
              <w:t xml:space="preserve">-Ducted </w:t>
            </w:r>
          </w:p>
          <w:p w14:paraId="2845FA95" w14:textId="328A29A6" w:rsidR="00AA0281" w:rsidRDefault="00AA0281" w:rsidP="00FF04CE">
            <w:pPr>
              <w:keepNext/>
              <w:rPr>
                <w:rFonts w:ascii="Calibri" w:hAnsi="Calibri"/>
                <w:sz w:val="18"/>
                <w:szCs w:val="18"/>
              </w:rPr>
            </w:pPr>
            <w:r w:rsidRPr="005E16B3">
              <w:rPr>
                <w:rFonts w:ascii="Calibri" w:hAnsi="Calibri"/>
                <w:sz w:val="18"/>
                <w:szCs w:val="18"/>
              </w:rPr>
              <w:t>*VCHP</w:t>
            </w:r>
            <w:del w:id="169" w:author="jmiller20190215" w:date="2019-02-14T17:53:00Z">
              <w:r w:rsidRPr="00AA0281" w:rsidDel="00AA0281">
                <w:rPr>
                  <w:rFonts w:ascii="Calibri" w:hAnsi="Calibri"/>
                  <w:sz w:val="6"/>
                  <w:szCs w:val="6"/>
                </w:rPr>
                <w:delText xml:space="preserve"> Indoor Units</w:delText>
              </w:r>
            </w:del>
            <w:r w:rsidRPr="005E16B3">
              <w:rPr>
                <w:rFonts w:ascii="Calibri" w:hAnsi="Calibri"/>
                <w:sz w:val="18"/>
                <w:szCs w:val="18"/>
              </w:rPr>
              <w:t>-Ductless</w:t>
            </w:r>
          </w:p>
          <w:p w14:paraId="1D7AE723" w14:textId="776BD3E1" w:rsidR="00AA0281" w:rsidRPr="005E16B3" w:rsidRDefault="00AA0281" w:rsidP="00AA0281">
            <w:pPr>
              <w:keepNext/>
              <w:rPr>
                <w:rFonts w:ascii="Calibri" w:hAnsi="Calibri"/>
                <w:sz w:val="18"/>
                <w:szCs w:val="18"/>
              </w:rPr>
            </w:pPr>
            <w:r w:rsidRPr="005E16B3">
              <w:rPr>
                <w:rFonts w:ascii="Calibri" w:hAnsi="Calibri"/>
                <w:sz w:val="18"/>
                <w:szCs w:val="18"/>
              </w:rPr>
              <w:t>*VCHP</w:t>
            </w:r>
            <w:del w:id="170" w:author="jmiller20190215" w:date="2019-02-14T17:54:00Z">
              <w:r w:rsidRPr="00AA0281" w:rsidDel="00AA0281">
                <w:rPr>
                  <w:rFonts w:ascii="Calibri" w:hAnsi="Calibri"/>
                  <w:sz w:val="6"/>
                  <w:szCs w:val="6"/>
                </w:rPr>
                <w:delText xml:space="preserve"> Indoor Units </w:delText>
              </w:r>
            </w:del>
            <w:r w:rsidRPr="005E16B3">
              <w:rPr>
                <w:rFonts w:ascii="Calibri" w:hAnsi="Calibri"/>
                <w:sz w:val="18"/>
                <w:szCs w:val="18"/>
              </w:rPr>
              <w:t>-Ducted+Ductless</w:t>
            </w:r>
          </w:p>
        </w:tc>
        <w:tc>
          <w:tcPr>
            <w:tcW w:w="2878" w:type="dxa"/>
            <w:gridSpan w:val="3"/>
            <w:tcBorders>
              <w:top w:val="nil"/>
              <w:left w:val="nil"/>
            </w:tcBorders>
            <w:vAlign w:val="center"/>
          </w:tcPr>
          <w:p w14:paraId="1C34785A" w14:textId="77777777" w:rsidR="00AA0281" w:rsidRPr="00AA0281" w:rsidRDefault="00AA0281" w:rsidP="00AA0281">
            <w:pPr>
              <w:keepNext/>
              <w:rPr>
                <w:ins w:id="171" w:author="jmiller20190215" w:date="2019-02-14T17:52:00Z"/>
                <w:rFonts w:ascii="Calibri" w:hAnsi="Calibri"/>
                <w:sz w:val="18"/>
                <w:szCs w:val="18"/>
              </w:rPr>
            </w:pPr>
            <w:ins w:id="172" w:author="jmiller20190215" w:date="2019-02-14T17:52:00Z">
              <w:r w:rsidRPr="00AA0281">
                <w:rPr>
                  <w:rFonts w:ascii="Calibri" w:hAnsi="Calibri"/>
                  <w:sz w:val="18"/>
                  <w:szCs w:val="18"/>
                </w:rPr>
                <w:t>*multisplit HP-ducted</w:t>
              </w:r>
            </w:ins>
          </w:p>
          <w:p w14:paraId="23F9E8EB" w14:textId="77777777" w:rsidR="00AA0281" w:rsidRPr="00AA0281" w:rsidRDefault="00AA0281" w:rsidP="00AA0281">
            <w:pPr>
              <w:keepNext/>
              <w:rPr>
                <w:ins w:id="173" w:author="jmiller20190215" w:date="2019-02-14T17:52:00Z"/>
                <w:rFonts w:ascii="Calibri" w:hAnsi="Calibri"/>
                <w:sz w:val="18"/>
                <w:szCs w:val="18"/>
              </w:rPr>
            </w:pPr>
            <w:ins w:id="174" w:author="jmiller20190215" w:date="2019-02-14T17:52:00Z">
              <w:r w:rsidRPr="00AA0281">
                <w:rPr>
                  <w:rFonts w:ascii="Calibri" w:hAnsi="Calibri"/>
                  <w:sz w:val="18"/>
                  <w:szCs w:val="18"/>
                </w:rPr>
                <w:t>*multisplit HP-ductless</w:t>
              </w:r>
            </w:ins>
          </w:p>
          <w:p w14:paraId="125F4110" w14:textId="45693924" w:rsidR="00AA0281" w:rsidDel="00EB54F1" w:rsidRDefault="00AA0281" w:rsidP="00AA0281">
            <w:pPr>
              <w:keepNext/>
              <w:rPr>
                <w:rFonts w:ascii="Calibri" w:hAnsi="Calibri"/>
                <w:sz w:val="18"/>
                <w:szCs w:val="18"/>
              </w:rPr>
            </w:pPr>
            <w:ins w:id="175" w:author="jmiller20190215" w:date="2019-02-14T17:52:00Z">
              <w:r w:rsidRPr="00AA0281">
                <w:rPr>
                  <w:rFonts w:ascii="Calibri" w:hAnsi="Calibri"/>
                  <w:sz w:val="18"/>
                  <w:szCs w:val="18"/>
                </w:rPr>
                <w:t>*multisplit HP-ducted+ductless</w:t>
              </w:r>
            </w:ins>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ins w:id="176" w:author="jmiller20190228" w:date="2019-04-02T14:15:00Z"/>
                <w:rFonts w:asciiTheme="minorHAnsi" w:hAnsiTheme="minorHAnsi"/>
                <w:sz w:val="14"/>
                <w:szCs w:val="14"/>
              </w:rPr>
            </w:pPr>
            <w:r w:rsidRPr="003258F6">
              <w:rPr>
                <w:rFonts w:asciiTheme="minorHAnsi" w:hAnsiTheme="minorHAnsi"/>
                <w:sz w:val="14"/>
                <w:szCs w:val="14"/>
              </w:rPr>
              <w:t>&lt;&lt;</w:t>
            </w:r>
            <w:ins w:id="177" w:author="jmiller20190228" w:date="2019-04-02T14:15:00Z">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ins>
          </w:p>
          <w:p w14:paraId="0CB5E81F" w14:textId="69A338C1" w:rsidR="00355C57" w:rsidRPr="003258F6" w:rsidRDefault="00355C57" w:rsidP="00355C57">
            <w:pPr>
              <w:keepNext/>
              <w:rPr>
                <w:ins w:id="178" w:author="jmiller20190228" w:date="2019-04-02T14:15:00Z"/>
                <w:rFonts w:asciiTheme="minorHAnsi" w:hAnsiTheme="minorHAnsi"/>
                <w:sz w:val="14"/>
                <w:szCs w:val="14"/>
              </w:rPr>
            </w:pPr>
            <w:ins w:id="179" w:author="jmiller20190228" w:date="2019-04-02T14:15:00Z">
              <w:r w:rsidRPr="003258F6">
                <w:rPr>
                  <w:rFonts w:asciiTheme="minorHAnsi" w:hAnsiTheme="minorHAnsi"/>
                  <w:b/>
                  <w:sz w:val="14"/>
                  <w:szCs w:val="14"/>
                </w:rPr>
                <w:t>then</w:t>
              </w:r>
              <w:r w:rsidRPr="003258F6">
                <w:rPr>
                  <w:rFonts w:asciiTheme="minorHAnsi" w:hAnsiTheme="minorHAnsi"/>
                  <w:sz w:val="14"/>
                  <w:szCs w:val="14"/>
                </w:rPr>
                <w:t xml:space="preserve"> value=N/A</w:t>
              </w:r>
            </w:ins>
          </w:p>
          <w:p w14:paraId="6C85B0B6" w14:textId="77777777" w:rsidR="00355C57" w:rsidRPr="003258F6" w:rsidRDefault="00355C57" w:rsidP="00E675BB">
            <w:pPr>
              <w:keepNext/>
              <w:rPr>
                <w:ins w:id="180" w:author="jmiller20190228" w:date="2019-04-02T14:15:00Z"/>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ins w:id="181" w:author="jmiller20190228" w:date="2019-04-02T14:15:00Z">
              <w:r w:rsidRPr="003258F6">
                <w:rPr>
                  <w:rFonts w:asciiTheme="minorHAnsi" w:hAnsiTheme="minorHAnsi"/>
                  <w:b/>
                  <w:sz w:val="14"/>
                  <w:szCs w:val="14"/>
                </w:rPr>
                <w:t>else</w:t>
              </w:r>
            </w:ins>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ins w:id="182" w:author="jmiller20190228" w:date="2019-04-02T14:16:00Z"/>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ins w:id="183" w:author="jmiller20190228" w:date="2019-04-02T14:19:00Z"/>
                <w:sz w:val="14"/>
                <w:szCs w:val="14"/>
              </w:rPr>
            </w:pPr>
          </w:p>
          <w:p w14:paraId="69EB7ED5" w14:textId="77777777" w:rsidR="003258F6" w:rsidRPr="004756F0" w:rsidRDefault="001D0708" w:rsidP="001D0708">
            <w:pPr>
              <w:keepNext/>
              <w:rPr>
                <w:ins w:id="184" w:author="jmiller20190228" w:date="2019-04-02T14:29:00Z"/>
                <w:rFonts w:asciiTheme="minorHAnsi" w:hAnsiTheme="minorHAnsi" w:cstheme="minorHAnsi"/>
                <w:sz w:val="14"/>
                <w:szCs w:val="14"/>
              </w:rPr>
            </w:pPr>
            <w:ins w:id="185" w:author="jmiller20190228" w:date="2019-04-02T14:19:00Z">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ins>
          </w:p>
          <w:p w14:paraId="7850328F" w14:textId="0B201C54" w:rsidR="001D0708" w:rsidRPr="004756F0" w:rsidRDefault="003759D8" w:rsidP="001D0708">
            <w:pPr>
              <w:keepNext/>
              <w:rPr>
                <w:ins w:id="186" w:author="jmiller20190228" w:date="2019-04-02T14:19:00Z"/>
                <w:rFonts w:asciiTheme="minorHAnsi" w:hAnsiTheme="minorHAnsi" w:cstheme="minorHAnsi"/>
                <w:sz w:val="14"/>
                <w:szCs w:val="14"/>
              </w:rPr>
            </w:pPr>
            <w:ins w:id="187" w:author="jmiller20190228" w:date="2019-04-02T14:19:00Z">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ins>
          </w:p>
          <w:p w14:paraId="37B093BB" w14:textId="165B5AE4" w:rsidR="001D0708" w:rsidRPr="004756F0" w:rsidRDefault="003759D8" w:rsidP="001D0708">
            <w:pPr>
              <w:keepNext/>
              <w:rPr>
                <w:ins w:id="188" w:author="jmiller20190228" w:date="2019-04-02T14:19:00Z"/>
                <w:rFonts w:asciiTheme="minorHAnsi" w:hAnsiTheme="minorHAnsi" w:cstheme="minorHAnsi"/>
                <w:sz w:val="14"/>
                <w:szCs w:val="14"/>
              </w:rPr>
            </w:pPr>
            <w:ins w:id="189" w:author="jmiller20190228" w:date="2019-04-02T14:19:00Z">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ins>
          </w:p>
          <w:p w14:paraId="0C204979" w14:textId="01EA8144" w:rsidR="001D0708" w:rsidRPr="004756F0" w:rsidRDefault="003759D8" w:rsidP="001D0708">
            <w:pPr>
              <w:keepNext/>
              <w:rPr>
                <w:ins w:id="190" w:author="jmiller20190228" w:date="2019-04-02T14:19:00Z"/>
                <w:rFonts w:asciiTheme="minorHAnsi" w:hAnsiTheme="minorHAnsi" w:cstheme="minorHAnsi"/>
                <w:sz w:val="14"/>
                <w:szCs w:val="14"/>
              </w:rPr>
            </w:pPr>
            <w:ins w:id="191" w:author="jmiller20190228" w:date="2019-04-02T14:19:00Z">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ins>
          </w:p>
          <w:p w14:paraId="4DAF66F2" w14:textId="77777777" w:rsidR="001D0708" w:rsidRPr="004756F0" w:rsidRDefault="001D0708" w:rsidP="001D0708">
            <w:pPr>
              <w:keepNext/>
              <w:rPr>
                <w:ins w:id="192" w:author="jmiller20190228" w:date="2019-04-02T14:19:00Z"/>
                <w:rFonts w:asciiTheme="minorHAnsi" w:hAnsiTheme="minorHAnsi" w:cstheme="minorHAnsi"/>
                <w:sz w:val="14"/>
                <w:szCs w:val="14"/>
              </w:rPr>
            </w:pPr>
          </w:p>
          <w:p w14:paraId="5D0D3066" w14:textId="77777777" w:rsidR="001D0708" w:rsidRPr="004756F0" w:rsidRDefault="001D0708" w:rsidP="001D0708">
            <w:pPr>
              <w:keepNext/>
              <w:rPr>
                <w:ins w:id="193" w:author="jmiller20190228" w:date="2019-04-02T14:19:00Z"/>
                <w:rFonts w:asciiTheme="minorHAnsi" w:hAnsiTheme="minorHAnsi" w:cstheme="minorHAnsi"/>
                <w:sz w:val="14"/>
                <w:szCs w:val="14"/>
              </w:rPr>
            </w:pPr>
            <w:ins w:id="194" w:author="jmiller20190228" w:date="2019-04-02T14:19:00Z">
              <w:r w:rsidRPr="004756F0">
                <w:rPr>
                  <w:rFonts w:asciiTheme="minorHAnsi" w:hAnsiTheme="minorHAnsi" w:cstheme="minorHAnsi"/>
                  <w:sz w:val="14"/>
                  <w:szCs w:val="14"/>
                </w:rPr>
                <w:t>allow user to override the default uniqueness rule if necessary&gt;&gt;</w:t>
              </w:r>
            </w:ins>
          </w:p>
          <w:p w14:paraId="18BE3AB6" w14:textId="628BFFD0" w:rsidR="001D0708" w:rsidRPr="001D0708" w:rsidRDefault="001D0708" w:rsidP="00E675BB">
            <w:pPr>
              <w:keepNext/>
              <w:rPr>
                <w:ins w:id="195" w:author="jmiller20190228" w:date="2019-04-02T14:18:00Z"/>
                <w:sz w:val="12"/>
                <w:szCs w:val="12"/>
              </w:rPr>
            </w:pPr>
          </w:p>
          <w:p w14:paraId="2868B6EC" w14:textId="77777777" w:rsidR="001D0708" w:rsidRPr="001D0708" w:rsidRDefault="001D0708" w:rsidP="00E675BB">
            <w:pPr>
              <w:keepNext/>
              <w:rPr>
                <w:sz w:val="12"/>
                <w:szCs w:val="12"/>
              </w:rPr>
            </w:pPr>
          </w:p>
          <w:p w14:paraId="5F67D153" w14:textId="4D11298A" w:rsidR="00E675BB" w:rsidRPr="001D0708" w:rsidDel="001D0708" w:rsidRDefault="00E675BB" w:rsidP="00E675BB">
            <w:pPr>
              <w:keepNext/>
              <w:rPr>
                <w:del w:id="196" w:author="jmiller20190228" w:date="2019-04-02T14:18:00Z"/>
                <w:rFonts w:asciiTheme="minorHAnsi" w:hAnsiTheme="minorHAnsi"/>
                <w:sz w:val="8"/>
                <w:szCs w:val="8"/>
              </w:rPr>
            </w:pPr>
            <w:del w:id="197" w:author="jmiller20190228" w:date="2019-04-02T14:18:00Z">
              <w:r w:rsidRPr="001D0708" w:rsidDel="001D0708">
                <w:rPr>
                  <w:rFonts w:asciiTheme="minorHAnsi" w:hAnsiTheme="minorHAnsi"/>
                  <w:sz w:val="8"/>
                  <w:szCs w:val="8"/>
                </w:rPr>
                <w:delText xml:space="preserve">As default, require all entries in this field and in G03 to be unique in this dwelling unit </w:delText>
              </w:r>
            </w:del>
          </w:p>
          <w:p w14:paraId="539DBA84" w14:textId="26736136" w:rsidR="00E675BB" w:rsidRPr="001D0708" w:rsidDel="001D0708" w:rsidRDefault="00E675BB" w:rsidP="00E675BB">
            <w:pPr>
              <w:keepNext/>
              <w:rPr>
                <w:del w:id="198" w:author="jmiller20190228" w:date="2019-04-02T14:18:00Z"/>
                <w:rFonts w:asciiTheme="minorHAnsi" w:hAnsiTheme="minorHAnsi"/>
                <w:sz w:val="8"/>
                <w:szCs w:val="8"/>
              </w:rPr>
            </w:pPr>
          </w:p>
          <w:p w14:paraId="1F735755" w14:textId="59D4FBC4" w:rsidR="00E675BB" w:rsidRPr="00697221" w:rsidRDefault="00E675BB" w:rsidP="002B4B5F">
            <w:pPr>
              <w:keepNext/>
              <w:rPr>
                <w:rFonts w:asciiTheme="minorHAnsi" w:hAnsiTheme="minorHAnsi"/>
                <w:sz w:val="14"/>
                <w:szCs w:val="14"/>
              </w:rPr>
            </w:pPr>
            <w:del w:id="199" w:author="jmiller20190228" w:date="2019-04-02T14:18:00Z">
              <w:r w:rsidRPr="001D0708" w:rsidDel="001D0708">
                <w:rPr>
                  <w:rFonts w:asciiTheme="minorHAnsi" w:hAnsiTheme="minorHAnsi"/>
                  <w:sz w:val="8"/>
                  <w:szCs w:val="8"/>
                </w:rPr>
                <w:delText xml:space="preserve">allow user to override this default uniqueness rule if needed for systems such as dual-fuel systems that may have furnace information in </w:delText>
              </w:r>
              <w:r w:rsidRPr="001D0708" w:rsidDel="001D0708">
                <w:rPr>
                  <w:rFonts w:asciiTheme="minorHAnsi" w:hAnsiTheme="minorHAnsi"/>
                  <w:sz w:val="8"/>
                  <w:szCs w:val="8"/>
                  <w:highlight w:val="yellow"/>
                </w:rPr>
                <w:delText>Section E</w:delText>
              </w:r>
              <w:r w:rsidRPr="001D0708" w:rsidDel="001D0708">
                <w:rPr>
                  <w:rFonts w:asciiTheme="minorHAnsi" w:hAnsiTheme="minorHAnsi"/>
                  <w:sz w:val="8"/>
                  <w:szCs w:val="8"/>
                </w:rPr>
                <w:delText xml:space="preserve"> and coil information in </w:delText>
              </w:r>
              <w:r w:rsidRPr="001D0708" w:rsidDel="001D0708">
                <w:rPr>
                  <w:rFonts w:asciiTheme="minorHAnsi" w:hAnsiTheme="minorHAnsi"/>
                  <w:sz w:val="8"/>
                  <w:szCs w:val="8"/>
                  <w:highlight w:val="yellow"/>
                </w:rPr>
                <w:delText>Section G</w:delText>
              </w:r>
              <w:r w:rsidRPr="001D0708" w:rsidDel="001D0708">
                <w:rPr>
                  <w:rFonts w:asciiTheme="minorHAnsi" w:hAnsiTheme="minorHAnsi"/>
                  <w:sz w:val="8"/>
                  <w:szCs w:val="8"/>
                </w:rPr>
                <w:delText>&gt;&gt;</w:delText>
              </w:r>
            </w:del>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ins w:id="200" w:author="jmiller20190228" w:date="2019-04-02T14:33:00Z"/>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ins w:id="201" w:author="jmiller20190228" w:date="2019-04-02T14:33:00Z"/>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ins w:id="202" w:author="jmiller20190228" w:date="2019-04-02T14:36:00Z"/>
                <w:rFonts w:asciiTheme="minorHAnsi" w:hAnsiTheme="minorHAnsi"/>
                <w:sz w:val="14"/>
                <w:szCs w:val="14"/>
              </w:rPr>
            </w:pPr>
          </w:p>
          <w:p w14:paraId="230A5D54" w14:textId="71990906" w:rsidR="003258F6" w:rsidRPr="003258F6" w:rsidRDefault="003258F6" w:rsidP="003258F6">
            <w:pPr>
              <w:keepNext/>
              <w:rPr>
                <w:ins w:id="203" w:author="jmiller20190228" w:date="2019-04-02T14:36:00Z"/>
                <w:rFonts w:asciiTheme="minorHAnsi" w:hAnsiTheme="minorHAnsi"/>
                <w:sz w:val="14"/>
                <w:szCs w:val="14"/>
              </w:rPr>
            </w:pPr>
            <w:ins w:id="204" w:author="jmiller20190228" w:date="2019-04-02T14:36:00Z">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ins>
          </w:p>
          <w:p w14:paraId="5FAB22BA" w14:textId="3153AD47" w:rsidR="003258F6" w:rsidRPr="003258F6" w:rsidRDefault="003258F6" w:rsidP="003258F6">
            <w:pPr>
              <w:keepNext/>
              <w:rPr>
                <w:ins w:id="205" w:author="jmiller20190228" w:date="2019-04-02T14:36:00Z"/>
                <w:rFonts w:asciiTheme="minorHAnsi" w:hAnsiTheme="minorHAnsi"/>
                <w:sz w:val="14"/>
                <w:szCs w:val="14"/>
              </w:rPr>
            </w:pPr>
            <w:ins w:id="206" w:author="jmiller20190228" w:date="2019-04-02T14:36:00Z">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ins>
          </w:p>
          <w:p w14:paraId="436010C9" w14:textId="77777777" w:rsidR="003258F6" w:rsidRPr="003258F6" w:rsidRDefault="003258F6" w:rsidP="003258F6">
            <w:pPr>
              <w:keepNext/>
              <w:rPr>
                <w:ins w:id="207" w:author="jmiller20190228" w:date="2019-04-02T14:36:00Z"/>
                <w:rFonts w:asciiTheme="minorHAnsi" w:hAnsiTheme="minorHAnsi"/>
                <w:sz w:val="14"/>
                <w:szCs w:val="14"/>
              </w:rPr>
            </w:pPr>
            <w:ins w:id="208" w:author="jmiller20190228" w:date="2019-04-02T14:36:00Z">
              <w:r w:rsidRPr="003258F6">
                <w:rPr>
                  <w:rFonts w:asciiTheme="minorHAnsi" w:hAnsiTheme="minorHAnsi"/>
                  <w:sz w:val="14"/>
                  <w:szCs w:val="14"/>
                </w:rPr>
                <w:t>then user pick one from list:</w:t>
              </w:r>
            </w:ins>
          </w:p>
          <w:p w14:paraId="5770D957" w14:textId="77777777" w:rsidR="003258F6" w:rsidRPr="003258F6" w:rsidRDefault="003258F6" w:rsidP="003258F6">
            <w:pPr>
              <w:keepNext/>
              <w:rPr>
                <w:ins w:id="209" w:author="jmiller20190228" w:date="2019-04-02T14:36:00Z"/>
                <w:rFonts w:asciiTheme="minorHAnsi" w:hAnsiTheme="minorHAnsi"/>
                <w:sz w:val="14"/>
                <w:szCs w:val="14"/>
              </w:rPr>
            </w:pPr>
            <w:ins w:id="210" w:author="jmiller20190228" w:date="2019-04-02T14:36:00Z">
              <w:r w:rsidRPr="003258F6">
                <w:rPr>
                  <w:rFonts w:asciiTheme="minorHAnsi" w:hAnsiTheme="minorHAnsi"/>
                  <w:sz w:val="14"/>
                  <w:szCs w:val="14"/>
                </w:rPr>
                <w:t>*Yes</w:t>
              </w:r>
            </w:ins>
          </w:p>
          <w:p w14:paraId="31C22EA4" w14:textId="5C534176" w:rsidR="003258F6" w:rsidRDefault="003258F6" w:rsidP="00E675BB">
            <w:pPr>
              <w:keepNext/>
              <w:rPr>
                <w:ins w:id="211" w:author="jmiller20190228" w:date="2019-04-02T14:36:00Z"/>
                <w:rFonts w:asciiTheme="minorHAnsi" w:hAnsiTheme="minorHAnsi"/>
                <w:sz w:val="14"/>
                <w:szCs w:val="14"/>
              </w:rPr>
            </w:pPr>
            <w:ins w:id="212" w:author="jmiller20190228" w:date="2019-04-02T14:36:00Z">
              <w:r w:rsidRPr="003258F6">
                <w:rPr>
                  <w:rFonts w:asciiTheme="minorHAnsi" w:hAnsiTheme="minorHAnsi"/>
                  <w:sz w:val="14"/>
                  <w:szCs w:val="14"/>
                </w:rPr>
                <w:t>*No</w:t>
              </w:r>
            </w:ins>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ins w:id="213" w:author="jmiller20190228" w:date="2019-04-02T14:14:00Z"/>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ins w:id="214" w:author="jmiller20190228" w:date="2019-04-02T14:13:00Z"/>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ins w:id="215" w:author="jmiller20190228" w:date="2019-04-02T14:14:00Z"/>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ins w:id="216" w:author="jmiller20190228" w:date="2019-04-02T14:14:00Z"/>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ins w:id="217" w:author="jmiller20190228" w:date="2019-04-02T14:14:00Z"/>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ins w:id="218" w:author="jmiller20190228" w:date="2019-04-02T14:14:00Z"/>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ins w:id="219" w:author="jmiller20190228" w:date="2019-04-02T14:14:00Z"/>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ins w:id="220" w:author="jmiller20190228" w:date="2019-04-02T18:43:00Z">
              <w:r w:rsidR="003C7FF3" w:rsidRPr="00840B8D">
                <w:rPr>
                  <w:rFonts w:ascii="Calibri" w:hAnsi="Calibri"/>
                  <w:b/>
                  <w:sz w:val="14"/>
                  <w:szCs w:val="14"/>
                </w:rPr>
                <w:t>and</w:t>
              </w:r>
              <w:r w:rsidR="003C7FF3">
                <w:rPr>
                  <w:rFonts w:ascii="Calibri" w:hAnsi="Calibri"/>
                  <w:sz w:val="14"/>
                  <w:szCs w:val="14"/>
                </w:rPr>
                <w:t xml:space="preserve"> </w:t>
              </w:r>
            </w:ins>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FFAEB9E"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t>F. Installed Cooling System Outdoor Condensing Unit or Package Unit Equipment Information (not heat pumps)</w:t>
            </w:r>
          </w:p>
          <w:p w14:paraId="6D1161DB" w14:textId="77777777" w:rsidR="00840B8D" w:rsidRDefault="0067598E" w:rsidP="000C67CF">
            <w:pPr>
              <w:keepNext/>
              <w:rPr>
                <w:ins w:id="221" w:author="jmiller20190228" w:date="2019-04-02T19:03:00Z"/>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ins w:id="222" w:author="jmiller20190215" w:date="2019-02-14T17:42:00Z"/>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1FADD438" w14:textId="13F6A31E" w:rsidR="000C67CF" w:rsidRPr="000C67CF" w:rsidRDefault="000C67CF" w:rsidP="002B74A3">
            <w:pPr>
              <w:keepNext/>
              <w:rPr>
                <w:ins w:id="223" w:author="jmiller20190215" w:date="2019-02-14T17:42:00Z"/>
                <w:rFonts w:asciiTheme="minorHAnsi" w:hAnsiTheme="minorHAnsi"/>
                <w:sz w:val="16"/>
                <w:szCs w:val="16"/>
              </w:rPr>
            </w:pPr>
            <w:r w:rsidRPr="00A82EF3">
              <w:rPr>
                <w:rFonts w:asciiTheme="minorHAnsi" w:hAnsiTheme="minorHAnsi"/>
                <w:sz w:val="16"/>
                <w:szCs w:val="16"/>
              </w:rPr>
              <w:t>*central large packaged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AB3391D" w14:textId="1815072A" w:rsidR="000C67CF" w:rsidRPr="000C67CF" w:rsidRDefault="000C67CF" w:rsidP="002B74A3">
            <w:pPr>
              <w:keepNext/>
              <w:rPr>
                <w:ins w:id="224" w:author="jmiller20190215" w:date="2019-02-14T17:42:00Z"/>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49E2E08F" w14:textId="1FBFF3DD" w:rsidR="000C67CF" w:rsidRDefault="000C67CF" w:rsidP="000C67CF">
            <w:pPr>
              <w:keepNext/>
              <w:rPr>
                <w:rFonts w:asciiTheme="minorHAnsi" w:hAnsiTheme="minorHAnsi"/>
                <w:sz w:val="16"/>
                <w:szCs w:val="16"/>
              </w:rPr>
            </w:pPr>
            <w:del w:id="225" w:author="jmiller20190215" w:date="2019-02-14T17:49:00Z">
              <w:r w:rsidDel="00AA0281">
                <w:rPr>
                  <w:rFonts w:asciiTheme="minorHAnsi" w:hAnsiTheme="minorHAnsi"/>
                  <w:sz w:val="16"/>
                  <w:szCs w:val="16"/>
                </w:rPr>
                <w:delText>*ductless multi-split HP;</w:delText>
              </w:r>
            </w:del>
          </w:p>
          <w:p w14:paraId="78A30664" w14:textId="5A74D3D7" w:rsidR="000C67CF" w:rsidRPr="000C67CF" w:rsidRDefault="000C67CF" w:rsidP="002B74A3">
            <w:pPr>
              <w:keepNext/>
              <w:rPr>
                <w:ins w:id="226" w:author="jmiller20190215" w:date="2019-02-14T17:42:00Z"/>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tc>
        <w:tc>
          <w:tcPr>
            <w:tcW w:w="2878" w:type="dxa"/>
            <w:gridSpan w:val="3"/>
            <w:tcBorders>
              <w:top w:val="nil"/>
              <w:left w:val="nil"/>
              <w:right w:val="nil"/>
            </w:tcBorders>
          </w:tcPr>
          <w:p w14:paraId="5F2E1EEB" w14:textId="335AB98F"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w:t>
            </w:r>
            <w:del w:id="227" w:author="jmiller20190215" w:date="2019-02-14T17:46:00Z">
              <w:r w:rsidRPr="00AA0281" w:rsidDel="00AA0281">
                <w:rPr>
                  <w:rFonts w:asciiTheme="minorHAnsi" w:hAnsiTheme="minorHAnsi"/>
                  <w:sz w:val="6"/>
                  <w:szCs w:val="6"/>
                </w:rPr>
                <w:delText xml:space="preserve"> Indoor Units </w:delText>
              </w:r>
            </w:del>
            <w:r w:rsidRPr="00BD73A8">
              <w:rPr>
                <w:rFonts w:asciiTheme="minorHAnsi" w:hAnsiTheme="minorHAnsi"/>
                <w:sz w:val="16"/>
                <w:szCs w:val="16"/>
              </w:rPr>
              <w:t xml:space="preserve">-Ducted </w:t>
            </w:r>
          </w:p>
          <w:p w14:paraId="076509DF" w14:textId="7E74A30A"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w:t>
            </w:r>
            <w:del w:id="228" w:author="jmiller20190215" w:date="2019-02-14T17:46:00Z">
              <w:r w:rsidRPr="00AA0281" w:rsidDel="00AA0281">
                <w:rPr>
                  <w:rFonts w:asciiTheme="minorHAnsi" w:hAnsiTheme="minorHAnsi"/>
                  <w:sz w:val="6"/>
                  <w:szCs w:val="6"/>
                </w:rPr>
                <w:delText xml:space="preserve"> Indoor Units</w:delText>
              </w:r>
            </w:del>
            <w:r w:rsidRPr="00BD73A8">
              <w:rPr>
                <w:rFonts w:asciiTheme="minorHAnsi" w:hAnsiTheme="minorHAnsi"/>
                <w:sz w:val="16"/>
                <w:szCs w:val="16"/>
              </w:rPr>
              <w:t>-Ductless</w:t>
            </w:r>
          </w:p>
          <w:p w14:paraId="21392A02" w14:textId="435851A3" w:rsidR="000C67CF" w:rsidRPr="00F9147E" w:rsidRDefault="000C67CF" w:rsidP="00AA0281">
            <w:pPr>
              <w:keepNext/>
              <w:rPr>
                <w:ins w:id="229" w:author="jmiller20190215" w:date="2019-02-14T17:42:00Z"/>
                <w:rFonts w:ascii="Calibri" w:hAnsi="Calibri"/>
                <w:b/>
                <w:szCs w:val="18"/>
              </w:rPr>
            </w:pPr>
            <w:r w:rsidRPr="00BD73A8">
              <w:rPr>
                <w:rFonts w:asciiTheme="minorHAnsi" w:hAnsiTheme="minorHAnsi"/>
                <w:sz w:val="16"/>
                <w:szCs w:val="16"/>
              </w:rPr>
              <w:t>*VCHP</w:t>
            </w:r>
            <w:del w:id="230" w:author="jmiller20190215" w:date="2019-02-14T17:46:00Z">
              <w:r w:rsidRPr="00AA0281" w:rsidDel="00AA0281">
                <w:rPr>
                  <w:rFonts w:asciiTheme="minorHAnsi" w:hAnsiTheme="minorHAnsi"/>
                  <w:sz w:val="6"/>
                  <w:szCs w:val="6"/>
                </w:rPr>
                <w:delText xml:space="preserve"> Indoor Units </w:delText>
              </w:r>
            </w:del>
            <w:r w:rsidRPr="00BD73A8">
              <w:rPr>
                <w:rFonts w:asciiTheme="minorHAnsi" w:hAnsiTheme="minorHAnsi"/>
                <w:sz w:val="16"/>
                <w:szCs w:val="16"/>
              </w:rPr>
              <w:t>-Ducted+Ductless</w:t>
            </w:r>
          </w:p>
        </w:tc>
        <w:tc>
          <w:tcPr>
            <w:tcW w:w="2878" w:type="dxa"/>
            <w:gridSpan w:val="3"/>
            <w:tcBorders>
              <w:top w:val="nil"/>
              <w:left w:val="nil"/>
            </w:tcBorders>
          </w:tcPr>
          <w:p w14:paraId="19914F4A" w14:textId="77777777" w:rsidR="000C67CF" w:rsidRPr="000C67CF" w:rsidRDefault="000C67CF" w:rsidP="000C67CF">
            <w:pPr>
              <w:keepNext/>
              <w:rPr>
                <w:ins w:id="231" w:author="jmiller20190215" w:date="2019-02-14T17:46:00Z"/>
                <w:rFonts w:asciiTheme="minorHAnsi" w:hAnsiTheme="minorHAnsi"/>
                <w:sz w:val="16"/>
                <w:szCs w:val="16"/>
              </w:rPr>
            </w:pPr>
            <w:ins w:id="232" w:author="jmiller20190215" w:date="2019-02-14T17:46:00Z">
              <w:r w:rsidRPr="000C67CF">
                <w:rPr>
                  <w:rFonts w:asciiTheme="minorHAnsi" w:hAnsiTheme="minorHAnsi"/>
                  <w:sz w:val="16"/>
                  <w:szCs w:val="16"/>
                </w:rPr>
                <w:t>*multisplit HP-ducted</w:t>
              </w:r>
            </w:ins>
          </w:p>
          <w:p w14:paraId="769B97BB" w14:textId="77777777" w:rsidR="000C67CF" w:rsidRPr="000C67CF" w:rsidRDefault="000C67CF" w:rsidP="000C67CF">
            <w:pPr>
              <w:keepNext/>
              <w:rPr>
                <w:ins w:id="233" w:author="jmiller20190215" w:date="2019-02-14T17:46:00Z"/>
                <w:rFonts w:asciiTheme="minorHAnsi" w:hAnsiTheme="minorHAnsi"/>
                <w:sz w:val="16"/>
                <w:szCs w:val="16"/>
              </w:rPr>
            </w:pPr>
            <w:ins w:id="234" w:author="jmiller20190215" w:date="2019-02-14T17:46:00Z">
              <w:r w:rsidRPr="000C67CF">
                <w:rPr>
                  <w:rFonts w:asciiTheme="minorHAnsi" w:hAnsiTheme="minorHAnsi"/>
                  <w:sz w:val="16"/>
                  <w:szCs w:val="16"/>
                </w:rPr>
                <w:t>*multisplit HP-ductless</w:t>
              </w:r>
            </w:ins>
          </w:p>
          <w:p w14:paraId="5F1E3888" w14:textId="78E68200" w:rsidR="000C67CF" w:rsidRPr="00F9147E" w:rsidRDefault="000C67CF" w:rsidP="002B74A3">
            <w:pPr>
              <w:keepNext/>
              <w:rPr>
                <w:ins w:id="235" w:author="jmiller20190215" w:date="2019-02-14T17:42:00Z"/>
                <w:rFonts w:ascii="Calibri" w:hAnsi="Calibri"/>
                <w:b/>
                <w:szCs w:val="18"/>
              </w:rPr>
            </w:pPr>
            <w:ins w:id="236" w:author="jmiller20190215" w:date="2019-02-14T17:46:00Z">
              <w:r w:rsidRPr="000C67CF">
                <w:rPr>
                  <w:rFonts w:asciiTheme="minorHAnsi" w:hAnsiTheme="minorHAnsi"/>
                  <w:sz w:val="16"/>
                  <w:szCs w:val="16"/>
                </w:rPr>
                <w:t>*multisplit HP-ducted+ductless</w:t>
              </w:r>
            </w:ins>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ins w:id="237" w:author="jmiller20190228" w:date="2019-04-02T14:44:00Z"/>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xx.x;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ins w:id="238" w:author="jmiller20190228" w:date="2019-04-02T19:04:00Z">
              <w:r>
                <w:rPr>
                  <w:rFonts w:ascii="Calibri" w:hAnsi="Calibri"/>
                  <w:b/>
                  <w:sz w:val="14"/>
                  <w:szCs w:val="14"/>
                </w:rPr>
                <w:t xml:space="preserve">and </w:t>
              </w:r>
            </w:ins>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Default="0067598E" w:rsidP="0067598E">
            <w:pPr>
              <w:keepNext/>
              <w:rPr>
                <w:ins w:id="239" w:author="jmiller20190228" w:date="2019-04-02T14:44:00Z"/>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C07</w:t>
            </w:r>
            <w:r w:rsidRPr="00DF197D">
              <w:rPr>
                <w:rFonts w:ascii="Calibri" w:hAnsi="Calibri"/>
                <w:sz w:val="14"/>
                <w:szCs w:val="14"/>
              </w:rPr>
              <w:t xml:space="preserve">=N/A, </w:t>
            </w:r>
          </w:p>
          <w:p w14:paraId="1F9B9897" w14:textId="5A68493B"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602F3606" w14:textId="77777777"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user</w:t>
            </w:r>
            <w:r>
              <w:rPr>
                <w:rFonts w:ascii="Calibri" w:hAnsi="Calibri"/>
                <w:sz w:val="14"/>
                <w:szCs w:val="14"/>
              </w:rPr>
              <w:t xml:space="preserve"> to</w:t>
            </w:r>
            <w:r w:rsidRPr="00DF197D">
              <w:rPr>
                <w:rFonts w:ascii="Calibri" w:hAnsi="Calibri"/>
                <w:sz w:val="14"/>
                <w:szCs w:val="14"/>
              </w:rPr>
              <w:t xml:space="preserve"> input, numeric</w:t>
            </w:r>
            <w:r>
              <w:rPr>
                <w:rFonts w:ascii="Calibri" w:hAnsi="Calibri"/>
                <w:sz w:val="14"/>
                <w:szCs w:val="14"/>
              </w:rPr>
              <w:t xml:space="preserve"> value</w:t>
            </w:r>
            <w:r w:rsidRPr="00DF197D">
              <w:rPr>
                <w:rFonts w:ascii="Calibri" w:hAnsi="Calibri"/>
                <w:sz w:val="14"/>
                <w:szCs w:val="14"/>
              </w:rPr>
              <w:t xml:space="preserve">, xx.x;  </w:t>
            </w:r>
          </w:p>
          <w:p w14:paraId="5E0F40AF" w14:textId="77777777" w:rsidR="0067598E" w:rsidRDefault="0067598E" w:rsidP="0067598E">
            <w:pPr>
              <w:keepNext/>
              <w:rPr>
                <w:rFonts w:ascii="Calibri" w:hAnsi="Calibri"/>
                <w:sz w:val="14"/>
                <w:szCs w:val="14"/>
              </w:rPr>
            </w:pPr>
          </w:p>
          <w:p w14:paraId="05792FE1" w14:textId="6ECAE8BA" w:rsidR="0067598E" w:rsidRPr="00ED3F4E" w:rsidRDefault="00840B8D" w:rsidP="0067598E">
            <w:pPr>
              <w:keepNext/>
              <w:rPr>
                <w:rFonts w:ascii="Calibri" w:hAnsi="Calibri"/>
                <w:sz w:val="14"/>
                <w:szCs w:val="14"/>
              </w:rPr>
            </w:pPr>
            <w:ins w:id="240" w:author="jmiller20190228" w:date="2019-04-02T19:04:00Z">
              <w:r>
                <w:rPr>
                  <w:rFonts w:ascii="Calibri" w:hAnsi="Calibri"/>
                  <w:b/>
                  <w:sz w:val="14"/>
                  <w:szCs w:val="14"/>
                </w:rPr>
                <w:t xml:space="preserve">and </w:t>
              </w:r>
            </w:ins>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C07</w:t>
            </w:r>
            <w:r w:rsidR="0067598E" w:rsidRPr="00DF197D">
              <w:rPr>
                <w:rFonts w:ascii="Calibri" w:hAnsi="Calibri"/>
                <w:sz w:val="14"/>
                <w:szCs w:val="14"/>
              </w:rPr>
              <w:t xml:space="preserve">, to comply; </w:t>
            </w:r>
            <w:r w:rsidR="0067598E" w:rsidRPr="0067598E">
              <w:rPr>
                <w:rFonts w:ascii="Calibri" w:hAnsi="Calibri"/>
                <w:sz w:val="14"/>
                <w:szCs w:val="14"/>
              </w:rPr>
              <w:t>except if one of the following two conditions are applicable</w:t>
            </w:r>
            <w:r w:rsidR="0067598E" w:rsidRPr="00ED3F4E">
              <w:rPr>
                <w:rFonts w:ascii="Calibri" w:hAnsi="Calibri"/>
                <w:sz w:val="14"/>
                <w:szCs w:val="14"/>
              </w:rPr>
              <w:t xml:space="preserve">: </w:t>
            </w:r>
          </w:p>
          <w:p w14:paraId="152E766D" w14:textId="77777777" w:rsidR="0067598E" w:rsidRPr="00ED3F4E" w:rsidRDefault="0067598E" w:rsidP="0067598E">
            <w:pPr>
              <w:keepNext/>
              <w:rPr>
                <w:rFonts w:ascii="Calibri" w:hAnsi="Calibri"/>
                <w:sz w:val="14"/>
                <w:szCs w:val="14"/>
              </w:rPr>
            </w:pPr>
            <w:r w:rsidRPr="00ED3F4E">
              <w:rPr>
                <w:rFonts w:ascii="Calibri" w:hAnsi="Calibri"/>
                <w:sz w:val="14"/>
                <w:szCs w:val="14"/>
              </w:rPr>
              <w:t xml:space="preserve">cond 1: if </w:t>
            </w:r>
            <w:r w:rsidRPr="00AE3120">
              <w:rPr>
                <w:rFonts w:ascii="Calibri" w:hAnsi="Calibri"/>
                <w:sz w:val="14"/>
                <w:szCs w:val="14"/>
                <w:highlight w:val="yellow"/>
              </w:rPr>
              <w:t>D05</w:t>
            </w:r>
            <w:r w:rsidRPr="00ED3F4E">
              <w:rPr>
                <w:rFonts w:ascii="Calibri" w:hAnsi="Calibri"/>
                <w:sz w:val="14"/>
                <w:szCs w:val="14"/>
              </w:rPr>
              <w:t xml:space="preserve"> = "central packaged AC", then 12.2 &gt; value ≥11.0 complies; </w:t>
            </w:r>
          </w:p>
          <w:p w14:paraId="7093A911" w14:textId="2AC5D655" w:rsidR="0067598E" w:rsidRDefault="0067598E" w:rsidP="0067598E">
            <w:pPr>
              <w:keepNext/>
              <w:rPr>
                <w:rFonts w:ascii="Calibri" w:hAnsi="Calibri"/>
                <w:sz w:val="14"/>
                <w:szCs w:val="14"/>
              </w:rPr>
            </w:pPr>
            <w:r w:rsidRPr="00ED3F4E">
              <w:rPr>
                <w:rFonts w:ascii="Calibri" w:hAnsi="Calibri"/>
                <w:sz w:val="14"/>
                <w:szCs w:val="14"/>
              </w:rPr>
              <w:t xml:space="preserve">cond 2: if </w:t>
            </w:r>
            <w:r w:rsidRPr="00AE3120">
              <w:rPr>
                <w:rFonts w:ascii="Calibri" w:hAnsi="Calibri"/>
                <w:sz w:val="14"/>
                <w:szCs w:val="14"/>
                <w:highlight w:val="yellow"/>
              </w:rPr>
              <w:t>D05</w:t>
            </w:r>
            <w:r w:rsidRPr="00ED3F4E">
              <w:rPr>
                <w:rFonts w:ascii="Calibri" w:hAnsi="Calibri"/>
                <w:sz w:val="14"/>
                <w:szCs w:val="14"/>
              </w:rPr>
              <w:t xml:space="preserve"> = "central split AC", and </w:t>
            </w:r>
            <w:r w:rsidR="00AE3120">
              <w:rPr>
                <w:rFonts w:ascii="Calibri" w:hAnsi="Calibri"/>
                <w:sz w:val="14"/>
                <w:szCs w:val="14"/>
                <w:highlight w:val="yellow"/>
              </w:rPr>
              <w:t>F</w:t>
            </w:r>
            <w:r w:rsidRPr="00AE3120">
              <w:rPr>
                <w:rFonts w:ascii="Calibri" w:hAnsi="Calibri"/>
                <w:sz w:val="14"/>
                <w:szCs w:val="14"/>
                <w:highlight w:val="yellow"/>
              </w:rPr>
              <w:t>10</w:t>
            </w:r>
            <w:r w:rsidRPr="00ED3F4E">
              <w:rPr>
                <w:rFonts w:ascii="Calibri" w:hAnsi="Calibri"/>
                <w:sz w:val="14"/>
                <w:szCs w:val="14"/>
              </w:rPr>
              <w:t xml:space="preserve"> &lt; 45000, then value must be ≥ 12.2 to comply.</w:t>
            </w:r>
          </w:p>
          <w:p w14:paraId="1BDA37CE" w14:textId="35E7E763" w:rsidR="0067598E" w:rsidRDefault="0067598E" w:rsidP="0067598E">
            <w:pPr>
              <w:keepNext/>
              <w:rPr>
                <w:rFonts w:ascii="Calibri" w:hAnsi="Calibri"/>
                <w:sz w:val="14"/>
                <w:szCs w:val="14"/>
              </w:rPr>
            </w:pPr>
          </w:p>
          <w:p w14:paraId="1F9B9898" w14:textId="37218438" w:rsidR="0067598E" w:rsidRPr="00295655" w:rsidRDefault="0067598E" w:rsidP="0067598E">
            <w:pPr>
              <w:keepNext/>
              <w:rPr>
                <w:rFonts w:ascii="Calibri" w:hAnsi="Calibri"/>
                <w:sz w:val="16"/>
                <w:szCs w:val="16"/>
              </w:rPr>
            </w:pPr>
            <w:r w:rsidRPr="00DF197D">
              <w:rPr>
                <w:rFonts w:ascii="Calibri" w:hAnsi="Calibri"/>
                <w:sz w:val="14"/>
                <w:szCs w:val="14"/>
              </w:rPr>
              <w:t xml:space="preserve">else </w:t>
            </w:r>
            <w:r w:rsidRPr="00DF197D">
              <w:rPr>
                <w:rFonts w:asciiTheme="minorHAnsi" w:hAnsiTheme="minorHAnsi"/>
                <w:sz w:val="14"/>
                <w:szCs w:val="14"/>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855"/>
        <w:gridCol w:w="1201"/>
        <w:gridCol w:w="826"/>
        <w:gridCol w:w="1231"/>
        <w:gridCol w:w="796"/>
        <w:gridCol w:w="126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ins w:id="241" w:author="jmiller20190228" w:date="2019-04-02T14:57:00Z"/>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ins w:id="242" w:author="jmiller20190228" w:date="2019-04-03T19:15:00Z"/>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5078FC5A"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w:t>
            </w:r>
            <w:del w:id="243" w:author="jmiller20190228" w:date="2019-04-02T14:56:00Z">
              <w:r w:rsidRPr="00A256EB" w:rsidDel="00A256EB">
                <w:rPr>
                  <w:rFonts w:ascii="Calibri" w:hAnsi="Calibri"/>
                  <w:sz w:val="14"/>
                  <w:szCs w:val="14"/>
                </w:rPr>
                <w:delText xml:space="preserve">following </w:delText>
              </w:r>
            </w:del>
            <w:r w:rsidRPr="00A256EB">
              <w:rPr>
                <w:rFonts w:ascii="Calibri" w:hAnsi="Calibri"/>
                <w:sz w:val="14"/>
                <w:szCs w:val="14"/>
              </w:rPr>
              <w:t>list</w:t>
            </w:r>
            <w:ins w:id="244" w:author="jmiller20190228" w:date="2019-04-02T14:56:00Z">
              <w:r w:rsidR="00A256EB" w:rsidRPr="00A256EB">
                <w:rPr>
                  <w:rFonts w:ascii="Calibri" w:hAnsi="Calibri"/>
                  <w:sz w:val="14"/>
                  <w:szCs w:val="14"/>
                </w:rPr>
                <w:t xml:space="preserve"> that follows below</w:t>
              </w:r>
            </w:ins>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74633C05" w14:textId="79B81AC6" w:rsidR="00FE2EE9" w:rsidRPr="00FE2EE9" w:rsidRDefault="00FE2EE9" w:rsidP="0067598E">
            <w:pPr>
              <w:keepNext/>
              <w:rPr>
                <w:rFonts w:ascii="Calibri" w:hAnsi="Calibri"/>
                <w:b/>
                <w:sz w:val="12"/>
                <w:szCs w:val="12"/>
              </w:rPr>
            </w:pPr>
            <w:r w:rsidRPr="00FE2EE9">
              <w:rPr>
                <w:rFonts w:asciiTheme="minorHAnsi" w:hAnsiTheme="minorHAnsi"/>
                <w:sz w:val="12"/>
                <w:szCs w:val="12"/>
              </w:rPr>
              <w:t>*ductless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HP+forced air;</w:t>
            </w:r>
          </w:p>
          <w:p w14:paraId="1E027877" w14:textId="0BA48FDD" w:rsidR="00FE2EE9" w:rsidRPr="00FE2EE9" w:rsidRDefault="00FE2EE9" w:rsidP="0067598E">
            <w:pPr>
              <w:keepNext/>
              <w:rPr>
                <w:rFonts w:ascii="Calibri" w:hAnsi="Calibri"/>
                <w:b/>
                <w:sz w:val="12"/>
                <w:szCs w:val="12"/>
              </w:rPr>
            </w:pPr>
            <w:r w:rsidRPr="00FE2EE9">
              <w:rPr>
                <w:rFonts w:asciiTheme="minorHAnsi" w:hAnsiTheme="minorHAnsi"/>
                <w:sz w:val="12"/>
                <w:szCs w:val="12"/>
              </w:rPr>
              <w:t>*gas absorption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6BBC604B" w14:textId="6339F5A1" w:rsidR="00FE2EE9" w:rsidRPr="00FE2EE9" w:rsidDel="00710967" w:rsidRDefault="00FE2EE9" w:rsidP="00710967">
            <w:pPr>
              <w:keepNext/>
              <w:rPr>
                <w:del w:id="245" w:author="jmiller20190215" w:date="2019-02-14T18:05:00Z"/>
                <w:rFonts w:asciiTheme="minorHAnsi" w:hAnsiTheme="minorHAnsi"/>
                <w:sz w:val="12"/>
                <w:szCs w:val="12"/>
              </w:rPr>
            </w:pPr>
            <w:del w:id="246" w:author="jmiller20190215" w:date="2019-02-14T18:05:00Z">
              <w:r w:rsidRPr="00FE2EE9" w:rsidDel="00710967">
                <w:rPr>
                  <w:rFonts w:asciiTheme="minorHAnsi" w:hAnsiTheme="minorHAnsi"/>
                  <w:sz w:val="12"/>
                  <w:szCs w:val="12"/>
                </w:rPr>
                <w:delText>*ductless multi-split AC;</w:delText>
              </w:r>
            </w:del>
          </w:p>
          <w:p w14:paraId="34C7197A" w14:textId="4190FBDA" w:rsidR="00FE2EE9" w:rsidRPr="00FE2EE9" w:rsidDel="00710967" w:rsidRDefault="00FE2EE9" w:rsidP="00710967">
            <w:pPr>
              <w:keepNext/>
              <w:rPr>
                <w:del w:id="247" w:author="jmiller20190215" w:date="2019-02-14T18:05:00Z"/>
                <w:rFonts w:asciiTheme="minorHAnsi" w:hAnsiTheme="minorHAnsi"/>
                <w:sz w:val="12"/>
                <w:szCs w:val="12"/>
              </w:rPr>
            </w:pPr>
            <w:del w:id="248" w:author="jmiller20190215" w:date="2019-02-14T18:05:00Z">
              <w:r w:rsidRPr="00FE2EE9" w:rsidDel="00710967">
                <w:rPr>
                  <w:rFonts w:asciiTheme="minorHAnsi" w:hAnsiTheme="minorHAnsi"/>
                  <w:sz w:val="12"/>
                  <w:szCs w:val="12"/>
                </w:rPr>
                <w:delText>*ductless multi-split HP;</w:delText>
              </w:r>
            </w:del>
          </w:p>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5FD42F64" w14:textId="0BDC83E0" w:rsidR="00FE2EE9" w:rsidRPr="00CB6008" w:rsidRDefault="00FE2EE9" w:rsidP="00710967">
            <w:pPr>
              <w:keepNext/>
              <w:rPr>
                <w:rFonts w:asciiTheme="minorHAnsi" w:hAnsiTheme="minorHAnsi"/>
                <w:sz w:val="8"/>
                <w:szCs w:val="8"/>
              </w:rPr>
            </w:pPr>
            <w:del w:id="249" w:author="jmiller20190228" w:date="2019-04-08T14:39:00Z">
              <w:r w:rsidRPr="00CB6008" w:rsidDel="00CB6008">
                <w:rPr>
                  <w:rFonts w:asciiTheme="minorHAnsi" w:hAnsiTheme="minorHAnsi"/>
                  <w:sz w:val="8"/>
                  <w:szCs w:val="8"/>
                </w:rPr>
                <w:delText>*DualFuel-HP+gas furnace</w:delText>
              </w:r>
            </w:del>
          </w:p>
        </w:tc>
        <w:tc>
          <w:tcPr>
            <w:tcW w:w="2056" w:type="dxa"/>
            <w:gridSpan w:val="2"/>
            <w:tcBorders>
              <w:top w:val="nil"/>
              <w:left w:val="nil"/>
              <w:right w:val="nil"/>
            </w:tcBorders>
          </w:tcPr>
          <w:p w14:paraId="40A830B8" w14:textId="77777777" w:rsidR="00FE2EE9" w:rsidRPr="00FE2EE9" w:rsidRDefault="00FE2EE9" w:rsidP="00FE2EE9">
            <w:pPr>
              <w:keepNext/>
              <w:rPr>
                <w:ins w:id="250" w:author="jmiller20190215" w:date="2019-02-21T18:33:00Z"/>
                <w:rFonts w:asciiTheme="minorHAnsi" w:hAnsiTheme="minorHAnsi"/>
                <w:sz w:val="12"/>
                <w:szCs w:val="12"/>
              </w:rPr>
            </w:pPr>
            <w:ins w:id="251" w:author="jmiller20190215" w:date="2019-02-21T18:33:00Z">
              <w:r w:rsidRPr="00FE2EE9">
                <w:rPr>
                  <w:rFonts w:asciiTheme="minorHAnsi" w:hAnsiTheme="minorHAnsi"/>
                  <w:sz w:val="12"/>
                  <w:szCs w:val="12"/>
                </w:rPr>
                <w:t xml:space="preserve">*VCHP-Ducted </w:t>
              </w:r>
            </w:ins>
          </w:p>
          <w:p w14:paraId="0F61CE73" w14:textId="77777777" w:rsidR="00FE2EE9" w:rsidRPr="00FE2EE9" w:rsidRDefault="00FE2EE9" w:rsidP="00FE2EE9">
            <w:pPr>
              <w:keepNext/>
              <w:rPr>
                <w:ins w:id="252" w:author="jmiller20190215" w:date="2019-02-21T18:33:00Z"/>
                <w:rFonts w:asciiTheme="minorHAnsi" w:hAnsiTheme="minorHAnsi"/>
                <w:sz w:val="12"/>
                <w:szCs w:val="12"/>
              </w:rPr>
            </w:pPr>
            <w:ins w:id="253" w:author="jmiller20190215" w:date="2019-02-21T18:33:00Z">
              <w:r w:rsidRPr="00FE2EE9">
                <w:rPr>
                  <w:rFonts w:asciiTheme="minorHAnsi" w:hAnsiTheme="minorHAnsi"/>
                  <w:sz w:val="12"/>
                  <w:szCs w:val="12"/>
                </w:rPr>
                <w:t>*VCHP-Ductless</w:t>
              </w:r>
            </w:ins>
          </w:p>
          <w:p w14:paraId="2258BC21" w14:textId="3639CFD2" w:rsidR="00FE2EE9" w:rsidRPr="00FE2EE9" w:rsidRDefault="00FE2EE9" w:rsidP="00FE2EE9">
            <w:pPr>
              <w:keepNext/>
              <w:rPr>
                <w:rFonts w:asciiTheme="minorHAnsi" w:hAnsiTheme="minorHAnsi"/>
                <w:sz w:val="12"/>
                <w:szCs w:val="12"/>
              </w:rPr>
            </w:pPr>
            <w:ins w:id="254" w:author="jmiller20190215" w:date="2019-02-21T18:33:00Z">
              <w:r w:rsidRPr="00FE2EE9">
                <w:rPr>
                  <w:rFonts w:asciiTheme="minorHAnsi" w:hAnsiTheme="minorHAnsi"/>
                  <w:sz w:val="12"/>
                  <w:szCs w:val="12"/>
                </w:rPr>
                <w:t>*VCHP-Ducted+Ductless</w:t>
              </w:r>
            </w:ins>
          </w:p>
        </w:tc>
        <w:tc>
          <w:tcPr>
            <w:tcW w:w="2057" w:type="dxa"/>
            <w:gridSpan w:val="2"/>
            <w:tcBorders>
              <w:top w:val="nil"/>
              <w:left w:val="nil"/>
              <w:right w:val="nil"/>
            </w:tcBorders>
          </w:tcPr>
          <w:p w14:paraId="7C1CEA2A" w14:textId="77777777" w:rsidR="00FE2EE9" w:rsidRPr="00FE2EE9" w:rsidRDefault="00FE2EE9" w:rsidP="00FE2EE9">
            <w:pPr>
              <w:keepNext/>
              <w:rPr>
                <w:ins w:id="255" w:author="jmiller20190215" w:date="2019-02-21T18:33:00Z"/>
                <w:rFonts w:asciiTheme="minorHAnsi" w:hAnsiTheme="minorHAnsi"/>
                <w:sz w:val="12"/>
                <w:szCs w:val="12"/>
              </w:rPr>
            </w:pPr>
            <w:ins w:id="256" w:author="jmiller20190215" w:date="2019-02-14T18:06:00Z">
              <w:r w:rsidRPr="00FE2EE9">
                <w:rPr>
                  <w:rFonts w:asciiTheme="minorHAnsi" w:hAnsiTheme="minorHAnsi"/>
                  <w:sz w:val="12"/>
                  <w:szCs w:val="12"/>
                </w:rPr>
                <w:t>*multisplit AC-ducted+ductless</w:t>
              </w:r>
            </w:ins>
          </w:p>
          <w:p w14:paraId="5EFFF0CB" w14:textId="1D5C61B4" w:rsidR="00FE2EE9" w:rsidRPr="00FE2EE9" w:rsidRDefault="00FE2EE9" w:rsidP="00FE2EE9">
            <w:pPr>
              <w:keepNext/>
              <w:rPr>
                <w:ins w:id="257" w:author="jmiller20190215" w:date="2019-02-21T18:33:00Z"/>
                <w:rFonts w:asciiTheme="minorHAnsi" w:hAnsiTheme="minorHAnsi"/>
                <w:sz w:val="12"/>
                <w:szCs w:val="12"/>
              </w:rPr>
            </w:pPr>
            <w:ins w:id="258" w:author="jmiller20190215" w:date="2019-02-21T18:33:00Z">
              <w:r w:rsidRPr="00FE2EE9">
                <w:rPr>
                  <w:rFonts w:asciiTheme="minorHAnsi" w:hAnsiTheme="minorHAnsi"/>
                  <w:sz w:val="12"/>
                  <w:szCs w:val="12"/>
                </w:rPr>
                <w:t>*multisplit AC-ducted</w:t>
              </w:r>
            </w:ins>
          </w:p>
          <w:p w14:paraId="6A2AF813" w14:textId="1BC5792F" w:rsidR="00FE2EE9" w:rsidRPr="00FE2EE9" w:rsidRDefault="00FE2EE9" w:rsidP="00FE2EE9">
            <w:pPr>
              <w:keepNext/>
              <w:rPr>
                <w:rFonts w:asciiTheme="minorHAnsi" w:hAnsiTheme="minorHAnsi"/>
                <w:sz w:val="12"/>
                <w:szCs w:val="12"/>
              </w:rPr>
            </w:pPr>
            <w:ins w:id="259" w:author="jmiller20190215" w:date="2019-02-21T18:33:00Z">
              <w:r w:rsidRPr="00FE2EE9">
                <w:rPr>
                  <w:rFonts w:asciiTheme="minorHAnsi" w:hAnsiTheme="minorHAnsi"/>
                  <w:sz w:val="12"/>
                  <w:szCs w:val="12"/>
                </w:rPr>
                <w:t>*multisplit AC-ductless</w:t>
              </w:r>
            </w:ins>
          </w:p>
        </w:tc>
        <w:tc>
          <w:tcPr>
            <w:tcW w:w="2057" w:type="dxa"/>
            <w:gridSpan w:val="2"/>
            <w:tcBorders>
              <w:top w:val="nil"/>
              <w:left w:val="nil"/>
            </w:tcBorders>
          </w:tcPr>
          <w:p w14:paraId="063B69C1" w14:textId="77777777" w:rsidR="00FE2EE9" w:rsidRPr="00FE2EE9" w:rsidRDefault="00FE2EE9" w:rsidP="00710967">
            <w:pPr>
              <w:keepNext/>
              <w:rPr>
                <w:ins w:id="260" w:author="jmiller20190215" w:date="2019-02-14T18:06:00Z"/>
                <w:rFonts w:asciiTheme="minorHAnsi" w:hAnsiTheme="minorHAnsi"/>
                <w:sz w:val="12"/>
                <w:szCs w:val="12"/>
              </w:rPr>
            </w:pPr>
            <w:ins w:id="261" w:author="jmiller20190215" w:date="2019-02-14T18:06:00Z">
              <w:r w:rsidRPr="00FE2EE9">
                <w:rPr>
                  <w:rFonts w:asciiTheme="minorHAnsi" w:hAnsiTheme="minorHAnsi"/>
                  <w:sz w:val="12"/>
                  <w:szCs w:val="12"/>
                </w:rPr>
                <w:t>*multisplit HP-ducted</w:t>
              </w:r>
            </w:ins>
          </w:p>
          <w:p w14:paraId="3054CEDB" w14:textId="77777777" w:rsidR="00FE2EE9" w:rsidRPr="00FE2EE9" w:rsidRDefault="00FE2EE9" w:rsidP="00710967">
            <w:pPr>
              <w:keepNext/>
              <w:rPr>
                <w:ins w:id="262" w:author="jmiller20190215" w:date="2019-02-14T18:06:00Z"/>
                <w:rFonts w:asciiTheme="minorHAnsi" w:hAnsiTheme="minorHAnsi"/>
                <w:sz w:val="12"/>
                <w:szCs w:val="12"/>
              </w:rPr>
            </w:pPr>
            <w:ins w:id="263" w:author="jmiller20190215" w:date="2019-02-14T18:06:00Z">
              <w:r w:rsidRPr="00FE2EE9">
                <w:rPr>
                  <w:rFonts w:asciiTheme="minorHAnsi" w:hAnsiTheme="minorHAnsi"/>
                  <w:sz w:val="12"/>
                  <w:szCs w:val="12"/>
                </w:rPr>
                <w:t>*multisplit HP-ductless</w:t>
              </w:r>
            </w:ins>
          </w:p>
          <w:p w14:paraId="1A5E342F" w14:textId="409074CF" w:rsidR="00FE2EE9" w:rsidRPr="00FE2EE9" w:rsidRDefault="00FE2EE9" w:rsidP="00710967">
            <w:pPr>
              <w:keepNext/>
              <w:rPr>
                <w:rFonts w:asciiTheme="minorHAnsi" w:hAnsiTheme="minorHAnsi"/>
                <w:sz w:val="12"/>
                <w:szCs w:val="12"/>
              </w:rPr>
            </w:pPr>
            <w:ins w:id="264" w:author="jmiller20190215" w:date="2019-02-14T18:06:00Z">
              <w:r w:rsidRPr="00FE2EE9">
                <w:rPr>
                  <w:rFonts w:asciiTheme="minorHAnsi" w:hAnsiTheme="minorHAnsi"/>
                  <w:sz w:val="12"/>
                  <w:szCs w:val="12"/>
                </w:rPr>
                <w:t>*multisplit HP-ducted+ductless</w:t>
              </w:r>
            </w:ins>
            <w:r w:rsidRPr="00FE2EE9">
              <w:rPr>
                <w:rFonts w:asciiTheme="minorHAnsi" w:hAnsiTheme="minorHAnsi"/>
                <w:sz w:val="12"/>
                <w:szCs w:val="12"/>
              </w:rPr>
              <w:t>&gt;&gt;</w:t>
            </w:r>
          </w:p>
        </w:tc>
      </w:tr>
      <w:tr w:rsidR="00E80187" w:rsidRPr="003B7FCD" w14:paraId="1F9B98CC" w14:textId="2B04A1CD" w:rsidTr="00400184">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202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202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202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26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400184">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202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202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202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261" w:type="dxa"/>
            <w:tcMar>
              <w:left w:w="43" w:type="dxa"/>
              <w:right w:w="43" w:type="dxa"/>
            </w:tcMar>
          </w:tcPr>
          <w:p w14:paraId="14D7E0AE" w14:textId="6F5403C0" w:rsidR="00E80187" w:rsidRPr="003B7FCD" w:rsidRDefault="00E80187" w:rsidP="0067598E">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400184">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ins w:id="265" w:author="jmiller20190228" w:date="2019-04-02T15:01:00Z"/>
                <w:rFonts w:asciiTheme="minorHAnsi" w:hAnsiTheme="minorHAnsi"/>
                <w:sz w:val="12"/>
                <w:szCs w:val="12"/>
              </w:rPr>
            </w:pPr>
            <w:r w:rsidRPr="00400184">
              <w:rPr>
                <w:rFonts w:ascii="Calibri" w:hAnsi="Calibri"/>
                <w:sz w:val="12"/>
                <w:szCs w:val="12"/>
              </w:rPr>
              <w:t>&lt;&lt;</w:t>
            </w:r>
            <w:ins w:id="266" w:author="jmiller20190228" w:date="2019-04-02T15:01:00Z">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ins>
          </w:p>
          <w:p w14:paraId="51C2A833" w14:textId="366CA72C" w:rsidR="00400184" w:rsidRPr="00604352" w:rsidRDefault="00400184" w:rsidP="00400184">
            <w:pPr>
              <w:keepNext/>
              <w:rPr>
                <w:ins w:id="267" w:author="jmiller20190228" w:date="2019-04-02T15:01:00Z"/>
                <w:rFonts w:asciiTheme="minorHAnsi" w:hAnsiTheme="minorHAnsi"/>
                <w:sz w:val="12"/>
                <w:szCs w:val="12"/>
              </w:rPr>
            </w:pPr>
            <w:ins w:id="268" w:author="jmiller20190228" w:date="2019-04-02T15:01:00Z">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ins>
          </w:p>
          <w:p w14:paraId="33BB95A7" w14:textId="2BD9B93E" w:rsidR="00400184" w:rsidRPr="00604352" w:rsidRDefault="00400184" w:rsidP="00400184">
            <w:pPr>
              <w:keepNext/>
              <w:rPr>
                <w:ins w:id="269" w:author="jmiller20190228" w:date="2019-04-02T15:01:00Z"/>
                <w:rFonts w:asciiTheme="minorHAnsi" w:hAnsiTheme="minorHAnsi"/>
                <w:sz w:val="12"/>
                <w:szCs w:val="12"/>
              </w:rPr>
            </w:pPr>
            <w:ins w:id="270" w:author="jmiller20190228" w:date="2019-04-02T15:01:00Z">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ins>
          </w:p>
          <w:p w14:paraId="3E6909D3" w14:textId="4FDFFB5C" w:rsidR="00400184" w:rsidRPr="00604352" w:rsidRDefault="00400184" w:rsidP="00400184">
            <w:pPr>
              <w:keepNext/>
              <w:rPr>
                <w:ins w:id="271" w:author="jmiller20190228" w:date="2019-04-02T15:01:00Z"/>
                <w:rFonts w:asciiTheme="minorHAnsi" w:hAnsiTheme="minorHAnsi"/>
                <w:sz w:val="12"/>
                <w:szCs w:val="12"/>
              </w:rPr>
            </w:pPr>
            <w:ins w:id="272" w:author="jmiller20190228" w:date="2019-04-02T15:01:00Z">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ins>
            <w:ins w:id="273" w:author="jmiller20190228" w:date="2019-04-03T18:43:00Z">
              <w:r w:rsidR="004756F0" w:rsidRPr="004756F0">
                <w:rPr>
                  <w:rFonts w:asciiTheme="minorHAnsi" w:hAnsiTheme="minorHAnsi"/>
                  <w:sz w:val="12"/>
                  <w:szCs w:val="12"/>
                </w:rPr>
                <w:t>central gas furnac</w:t>
              </w:r>
              <w:r w:rsidR="00CB6008">
                <w:rPr>
                  <w:rFonts w:asciiTheme="minorHAnsi" w:hAnsiTheme="minorHAnsi"/>
                  <w:sz w:val="12"/>
                  <w:szCs w:val="12"/>
                </w:rPr>
                <w:t>e</w:t>
              </w:r>
            </w:ins>
            <w:ins w:id="274" w:author="jmiller20190228" w:date="2019-04-02T15:01:00Z">
              <w:r w:rsidRPr="00604352">
                <w:rPr>
                  <w:rFonts w:asciiTheme="minorHAnsi" w:hAnsiTheme="minorHAnsi"/>
                  <w:sz w:val="12"/>
                  <w:szCs w:val="12"/>
                </w:rPr>
                <w:t>]</w:t>
              </w:r>
            </w:ins>
          </w:p>
          <w:p w14:paraId="5EAABB8B" w14:textId="20AB29CB" w:rsidR="00400184" w:rsidRPr="00604352" w:rsidRDefault="00400184" w:rsidP="00400184">
            <w:pPr>
              <w:keepNext/>
              <w:rPr>
                <w:ins w:id="275" w:author="jmiller20190228" w:date="2019-04-02T15:01:00Z"/>
                <w:rFonts w:asciiTheme="minorHAnsi" w:hAnsiTheme="minorHAnsi"/>
                <w:sz w:val="12"/>
                <w:szCs w:val="12"/>
              </w:rPr>
            </w:pPr>
            <w:ins w:id="276" w:author="jmiller20190228" w:date="2019-04-02T15:01:00Z">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ins>
          </w:p>
          <w:p w14:paraId="5B2E23CB" w14:textId="424CB8D6" w:rsidR="00400184" w:rsidRDefault="00400184" w:rsidP="0067598E">
            <w:pPr>
              <w:keepNext/>
              <w:rPr>
                <w:ins w:id="277" w:author="jmiller20190228" w:date="2019-04-02T15:01:00Z"/>
                <w:sz w:val="12"/>
                <w:szCs w:val="12"/>
              </w:rPr>
            </w:pPr>
          </w:p>
          <w:p w14:paraId="277B556F" w14:textId="475D367F" w:rsidR="00E80187" w:rsidRPr="00400184" w:rsidRDefault="00B66FC2" w:rsidP="0067598E">
            <w:pPr>
              <w:keepNext/>
              <w:rPr>
                <w:rFonts w:ascii="Calibri" w:hAnsi="Calibri"/>
                <w:sz w:val="12"/>
                <w:szCs w:val="12"/>
              </w:rPr>
            </w:pPr>
            <w:ins w:id="278" w:author="jmiller20190228" w:date="2019-04-02T15:16:00Z">
              <w:r w:rsidRPr="00B66FC2">
                <w:rPr>
                  <w:rFonts w:ascii="Calibri" w:hAnsi="Calibri"/>
                  <w:b/>
                  <w:sz w:val="12"/>
                  <w:szCs w:val="12"/>
                </w:rPr>
                <w:t>else</w:t>
              </w:r>
            </w:ins>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ins w:id="279" w:author="jmiller20190228" w:date="2019-04-02T19:06:00Z"/>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ins w:id="280" w:author="jmiller20190228" w:date="2019-04-02T15:20:00Z"/>
                <w:rFonts w:ascii="Calibri" w:hAnsi="Calibri"/>
                <w:sz w:val="12"/>
                <w:szCs w:val="12"/>
              </w:rPr>
            </w:pPr>
          </w:p>
          <w:p w14:paraId="3734796E" w14:textId="03467CAF" w:rsidR="008C5101" w:rsidRPr="004D5956" w:rsidRDefault="008C5101" w:rsidP="008C5101">
            <w:pPr>
              <w:keepNext/>
              <w:rPr>
                <w:ins w:id="281" w:author="jmiller20190228" w:date="2019-04-02T15:25:00Z"/>
                <w:rFonts w:ascii="Calibri" w:hAnsi="Calibri"/>
                <w:sz w:val="12"/>
                <w:szCs w:val="12"/>
              </w:rPr>
            </w:pPr>
            <w:ins w:id="282" w:author="jmiller20190228" w:date="2019-04-02T15:25:00Z">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ins>
          </w:p>
          <w:p w14:paraId="7323319F" w14:textId="79163B37" w:rsidR="008C5101" w:rsidRPr="004D5956" w:rsidRDefault="008C5101" w:rsidP="008C5101">
            <w:pPr>
              <w:keepNext/>
              <w:rPr>
                <w:ins w:id="283" w:author="jmiller20190228" w:date="2019-04-02T15:25:00Z"/>
                <w:rFonts w:ascii="Calibri" w:hAnsi="Calibri"/>
                <w:sz w:val="12"/>
                <w:szCs w:val="12"/>
              </w:rPr>
            </w:pPr>
            <w:ins w:id="284" w:author="jmiller20190228" w:date="2019-04-02T15:25:00Z">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ins>
          </w:p>
          <w:p w14:paraId="2833979A" w14:textId="004FB346" w:rsidR="008C5101" w:rsidRDefault="008C5101" w:rsidP="008C5101">
            <w:pPr>
              <w:keepNext/>
              <w:rPr>
                <w:ins w:id="285" w:author="jmiller20190228" w:date="2019-04-02T15:25:00Z"/>
                <w:rFonts w:ascii="Calibri" w:hAnsi="Calibri"/>
                <w:sz w:val="12"/>
                <w:szCs w:val="12"/>
              </w:rPr>
            </w:pPr>
            <w:ins w:id="286" w:author="jmiller20190228" w:date="2019-04-02T15:25:00Z">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ins>
            <w:ins w:id="287" w:author="jmiller20190228" w:date="2019-04-03T18:44:00Z">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ins>
          </w:p>
          <w:p w14:paraId="5E4BA5B7" w14:textId="77777777" w:rsidR="008C5101" w:rsidRDefault="008C5101" w:rsidP="008C5101">
            <w:pPr>
              <w:keepNext/>
              <w:rPr>
                <w:ins w:id="288" w:author="jmiller20190228" w:date="2019-04-02T15:25:00Z"/>
                <w:rFonts w:ascii="Calibri" w:hAnsi="Calibri"/>
                <w:sz w:val="12"/>
                <w:szCs w:val="12"/>
              </w:rPr>
            </w:pPr>
          </w:p>
          <w:p w14:paraId="1DC8840B" w14:textId="0B2FA693" w:rsidR="00B66FC2" w:rsidRDefault="008C5101" w:rsidP="0067598E">
            <w:pPr>
              <w:keepNext/>
              <w:rPr>
                <w:ins w:id="289" w:author="jmiller20190228" w:date="2019-04-02T15:25:00Z"/>
                <w:rFonts w:ascii="Calibri" w:hAnsi="Calibri"/>
                <w:sz w:val="12"/>
                <w:szCs w:val="12"/>
              </w:rPr>
            </w:pPr>
            <w:ins w:id="290" w:author="jmiller20190228" w:date="2019-04-02T15:25:00Z">
              <w:r>
                <w:rPr>
                  <w:rFonts w:ascii="Calibri" w:hAnsi="Calibri"/>
                  <w:sz w:val="12"/>
                  <w:szCs w:val="12"/>
                </w:rPr>
                <w:t>allow user to override the default uniqueness rule if necessary&gt;&gt;</w:t>
              </w:r>
            </w:ins>
          </w:p>
          <w:p w14:paraId="3E1607FB" w14:textId="77777777" w:rsidR="008C5101" w:rsidRPr="00400184" w:rsidRDefault="008C5101" w:rsidP="0067598E">
            <w:pPr>
              <w:keepNext/>
              <w:rPr>
                <w:rFonts w:ascii="Calibri" w:hAnsi="Calibri"/>
                <w:sz w:val="12"/>
                <w:szCs w:val="12"/>
              </w:rPr>
            </w:pPr>
          </w:p>
          <w:p w14:paraId="25512DC7" w14:textId="1A98AFB9" w:rsidR="00E80187" w:rsidRPr="00B66FC2" w:rsidDel="00B66FC2" w:rsidRDefault="00E80187" w:rsidP="0067598E">
            <w:pPr>
              <w:keepNext/>
              <w:rPr>
                <w:del w:id="291" w:author="jmiller20190228" w:date="2019-04-02T15:20:00Z"/>
                <w:rFonts w:ascii="Calibri" w:hAnsi="Calibri"/>
                <w:sz w:val="8"/>
                <w:szCs w:val="8"/>
              </w:rPr>
            </w:pPr>
            <w:del w:id="292" w:author="jmiller20190228" w:date="2019-04-02T15:20:00Z">
              <w:r w:rsidRPr="00B66FC2" w:rsidDel="00B66FC2">
                <w:rPr>
                  <w:rFonts w:ascii="Calibri" w:hAnsi="Calibri"/>
                  <w:sz w:val="8"/>
                  <w:szCs w:val="8"/>
                </w:rPr>
                <w:delText>as default,</w:delText>
              </w:r>
            </w:del>
          </w:p>
          <w:p w14:paraId="1D490FDB" w14:textId="487DE15B" w:rsidR="00E80187" w:rsidRPr="00B66FC2" w:rsidDel="00B66FC2" w:rsidRDefault="00E80187" w:rsidP="0067598E">
            <w:pPr>
              <w:keepNext/>
              <w:rPr>
                <w:del w:id="293" w:author="jmiller20190228" w:date="2019-04-02T15:20:00Z"/>
                <w:rFonts w:ascii="Calibri" w:hAnsi="Calibri"/>
                <w:sz w:val="8"/>
                <w:szCs w:val="8"/>
              </w:rPr>
            </w:pPr>
            <w:del w:id="294" w:author="jmiller20190228" w:date="2019-04-02T15:20:00Z">
              <w:r w:rsidRPr="00B66FC2" w:rsidDel="00B66FC2">
                <w:rPr>
                  <w:rFonts w:ascii="Calibri" w:hAnsi="Calibri"/>
                  <w:sz w:val="8"/>
                  <w:szCs w:val="8"/>
                </w:rPr>
                <w:delText>require each entry to be unique in this dwelling unit;</w:delText>
              </w:r>
            </w:del>
          </w:p>
          <w:p w14:paraId="07F41536" w14:textId="203B31F5" w:rsidR="00E80187" w:rsidRPr="00B66FC2" w:rsidDel="00B66FC2" w:rsidRDefault="00E80187" w:rsidP="0067598E">
            <w:pPr>
              <w:keepNext/>
              <w:rPr>
                <w:del w:id="295" w:author="jmiller20190228" w:date="2019-04-02T15:20:00Z"/>
                <w:rFonts w:ascii="Calibri" w:hAnsi="Calibri"/>
                <w:sz w:val="8"/>
                <w:szCs w:val="8"/>
              </w:rPr>
            </w:pPr>
          </w:p>
          <w:p w14:paraId="52FD57A2" w14:textId="4620F05C" w:rsidR="00E80187" w:rsidRPr="00B66FC2" w:rsidRDefault="00E80187" w:rsidP="0067598E">
            <w:pPr>
              <w:keepNext/>
              <w:rPr>
                <w:rFonts w:ascii="Calibri" w:hAnsi="Calibri"/>
                <w:sz w:val="8"/>
                <w:szCs w:val="8"/>
              </w:rPr>
            </w:pPr>
            <w:del w:id="296" w:author="jmiller20190228" w:date="2019-04-02T15:20:00Z">
              <w:r w:rsidRPr="00B66FC2" w:rsidDel="00B66FC2">
                <w:rPr>
                  <w:rFonts w:ascii="Calibri" w:hAnsi="Calibri"/>
                  <w:sz w:val="8"/>
                  <w:szCs w:val="8"/>
                </w:rPr>
                <w:delText>allow user to override this default uniqueness rule if needed for systems such as dual-fuel systems that may have furnace information in Table E</w:delText>
              </w:r>
              <w:r w:rsidRPr="00B66FC2" w:rsidDel="00B66FC2">
                <w:rPr>
                  <w:sz w:val="8"/>
                  <w:szCs w:val="8"/>
                </w:rPr>
                <w:delText xml:space="preserve"> </w:delText>
              </w:r>
              <w:r w:rsidRPr="00B66FC2" w:rsidDel="00B66FC2">
                <w:rPr>
                  <w:rFonts w:ascii="Calibri" w:hAnsi="Calibri"/>
                  <w:sz w:val="8"/>
                  <w:szCs w:val="8"/>
                </w:rPr>
                <w:delText>and coil information in Table G &gt;&gt;</w:delText>
              </w:r>
            </w:del>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22F88650"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ins w:id="297" w:author="jmiller20190228" w:date="2019-04-08T15:07:00Z">
              <w:r w:rsidR="004D4D2C">
                <w:rPr>
                  <w:rFonts w:ascii="Calibri" w:hAnsi="Calibri"/>
                  <w:sz w:val="14"/>
                  <w:szCs w:val="14"/>
                </w:rPr>
                <w:t>AHU</w:t>
              </w:r>
            </w:ins>
            <w:del w:id="298" w:author="jmiller20190228" w:date="2019-04-08T15:07:00Z">
              <w:r w:rsidRPr="004D4D2C" w:rsidDel="004D4D2C">
                <w:rPr>
                  <w:rFonts w:ascii="Calibri" w:hAnsi="Calibri"/>
                  <w:sz w:val="8"/>
                  <w:szCs w:val="8"/>
                </w:rPr>
                <w:delText>airhandler</w:delText>
              </w:r>
            </w:del>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ins w:id="299" w:author="jmiller20190228" w:date="2019-04-02T15:28:00Z"/>
                <w:rFonts w:asciiTheme="minorHAnsi" w:hAnsiTheme="minorHAnsi"/>
                <w:sz w:val="12"/>
                <w:szCs w:val="12"/>
              </w:rPr>
            </w:pPr>
            <w:r w:rsidRPr="00B66FC2">
              <w:rPr>
                <w:rFonts w:ascii="Calibri" w:hAnsi="Calibri"/>
                <w:sz w:val="12"/>
                <w:szCs w:val="12"/>
              </w:rPr>
              <w:t>&lt;&lt;</w:t>
            </w:r>
            <w:ins w:id="300" w:author="jmiller20190228" w:date="2019-04-02T15:28:00Z">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ins>
          </w:p>
          <w:p w14:paraId="0F13ADF5" w14:textId="77777777" w:rsidR="008C5101" w:rsidRPr="00604352" w:rsidRDefault="008C5101" w:rsidP="008C5101">
            <w:pPr>
              <w:keepNext/>
              <w:rPr>
                <w:ins w:id="301" w:author="jmiller20190228" w:date="2019-04-02T15:28:00Z"/>
                <w:rFonts w:asciiTheme="minorHAnsi" w:hAnsiTheme="minorHAnsi"/>
                <w:sz w:val="12"/>
                <w:szCs w:val="12"/>
              </w:rPr>
            </w:pPr>
            <w:ins w:id="302" w:author="jmiller20190228" w:date="2019-04-02T15:28:00Z">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ins>
          </w:p>
          <w:p w14:paraId="01055637" w14:textId="77777777" w:rsidR="008C5101" w:rsidRPr="00604352" w:rsidRDefault="008C5101" w:rsidP="008C5101">
            <w:pPr>
              <w:keepNext/>
              <w:rPr>
                <w:ins w:id="303" w:author="jmiller20190228" w:date="2019-04-02T15:28:00Z"/>
                <w:rFonts w:asciiTheme="minorHAnsi" w:hAnsiTheme="minorHAnsi"/>
                <w:sz w:val="12"/>
                <w:szCs w:val="12"/>
              </w:rPr>
            </w:pPr>
            <w:ins w:id="304" w:author="jmiller20190228" w:date="2019-04-02T15:28:00Z">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ins>
          </w:p>
          <w:p w14:paraId="44C93706" w14:textId="435309B1" w:rsidR="008C5101" w:rsidRPr="00604352" w:rsidRDefault="008C5101" w:rsidP="008C5101">
            <w:pPr>
              <w:keepNext/>
              <w:rPr>
                <w:ins w:id="305" w:author="jmiller20190228" w:date="2019-04-02T15:28:00Z"/>
                <w:rFonts w:asciiTheme="minorHAnsi" w:hAnsiTheme="minorHAnsi"/>
                <w:sz w:val="12"/>
                <w:szCs w:val="12"/>
              </w:rPr>
            </w:pPr>
            <w:ins w:id="306" w:author="jmiller20190228" w:date="2019-04-02T15:28:00Z">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ins>
            <w:ins w:id="307" w:author="jmiller20190228" w:date="2019-04-03T18:43:00Z">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ins>
          </w:p>
          <w:p w14:paraId="7650C01D" w14:textId="36AA3168" w:rsidR="008C5101" w:rsidRPr="00604352" w:rsidRDefault="008C5101" w:rsidP="008C5101">
            <w:pPr>
              <w:keepNext/>
              <w:rPr>
                <w:ins w:id="308" w:author="jmiller20190228" w:date="2019-04-02T15:28:00Z"/>
                <w:rFonts w:asciiTheme="minorHAnsi" w:hAnsiTheme="minorHAnsi"/>
                <w:sz w:val="12"/>
                <w:szCs w:val="12"/>
              </w:rPr>
            </w:pPr>
            <w:ins w:id="309" w:author="jmiller20190228" w:date="2019-04-02T15:28:00Z">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ins>
          </w:p>
          <w:p w14:paraId="1FEF3D6D" w14:textId="7F098628" w:rsidR="008C5101" w:rsidRDefault="008C5101" w:rsidP="0067598E">
            <w:pPr>
              <w:keepNext/>
              <w:rPr>
                <w:ins w:id="310" w:author="jmiller20190228" w:date="2019-04-02T15:27:00Z"/>
                <w:sz w:val="12"/>
                <w:szCs w:val="12"/>
              </w:rPr>
            </w:pPr>
          </w:p>
          <w:p w14:paraId="1B92FAFC" w14:textId="21E8BAA3" w:rsidR="00E80187" w:rsidRPr="00B66FC2" w:rsidRDefault="008C5101" w:rsidP="0067598E">
            <w:pPr>
              <w:keepNext/>
              <w:rPr>
                <w:rFonts w:ascii="Calibri" w:hAnsi="Calibri"/>
                <w:sz w:val="12"/>
                <w:szCs w:val="12"/>
              </w:rPr>
            </w:pPr>
            <w:ins w:id="311" w:author="jmiller20190228" w:date="2019-04-02T15:31:00Z">
              <w:r>
                <w:rPr>
                  <w:rFonts w:ascii="Calibri" w:hAnsi="Calibri"/>
                  <w:b/>
                  <w:sz w:val="12"/>
                  <w:szCs w:val="12"/>
                </w:rPr>
                <w:t>else</w:t>
              </w:r>
            </w:ins>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ins w:id="312" w:author="jmiller20190228" w:date="2019-04-02T15:29:00Z"/>
                <w:rFonts w:asciiTheme="minorHAnsi" w:hAnsiTheme="minorHAnsi"/>
                <w:sz w:val="12"/>
                <w:szCs w:val="12"/>
              </w:rPr>
            </w:pPr>
            <w:r w:rsidRPr="00B66FC2">
              <w:rPr>
                <w:rFonts w:ascii="Calibri" w:hAnsi="Calibri"/>
                <w:sz w:val="12"/>
                <w:szCs w:val="12"/>
              </w:rPr>
              <w:t>&lt;&lt;</w:t>
            </w:r>
            <w:ins w:id="313" w:author="jmiller20190228" w:date="2019-04-02T15:29:00Z">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ins>
          </w:p>
          <w:p w14:paraId="13C3A57E" w14:textId="77777777" w:rsidR="008C5101" w:rsidRPr="00604352" w:rsidRDefault="008C5101" w:rsidP="008C5101">
            <w:pPr>
              <w:keepNext/>
              <w:rPr>
                <w:ins w:id="314" w:author="jmiller20190228" w:date="2019-04-02T15:29:00Z"/>
                <w:rFonts w:asciiTheme="minorHAnsi" w:hAnsiTheme="minorHAnsi"/>
                <w:sz w:val="12"/>
                <w:szCs w:val="12"/>
              </w:rPr>
            </w:pPr>
            <w:ins w:id="315" w:author="jmiller20190228" w:date="2019-04-02T15:29:00Z">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ins>
          </w:p>
          <w:p w14:paraId="53B09F80" w14:textId="77777777" w:rsidR="008C5101" w:rsidRPr="00604352" w:rsidRDefault="008C5101" w:rsidP="008C5101">
            <w:pPr>
              <w:keepNext/>
              <w:rPr>
                <w:ins w:id="316" w:author="jmiller20190228" w:date="2019-04-02T15:29:00Z"/>
                <w:rFonts w:asciiTheme="minorHAnsi" w:hAnsiTheme="minorHAnsi"/>
                <w:sz w:val="12"/>
                <w:szCs w:val="12"/>
              </w:rPr>
            </w:pPr>
            <w:ins w:id="317" w:author="jmiller20190228" w:date="2019-04-02T15:29:00Z">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ins>
          </w:p>
          <w:p w14:paraId="39E3CB57" w14:textId="5C1AA112" w:rsidR="008C5101" w:rsidRPr="00604352" w:rsidRDefault="008C5101" w:rsidP="008C5101">
            <w:pPr>
              <w:keepNext/>
              <w:rPr>
                <w:ins w:id="318" w:author="jmiller20190228" w:date="2019-04-02T15:29:00Z"/>
                <w:rFonts w:asciiTheme="minorHAnsi" w:hAnsiTheme="minorHAnsi"/>
                <w:sz w:val="12"/>
                <w:szCs w:val="12"/>
              </w:rPr>
            </w:pPr>
            <w:ins w:id="319" w:author="jmiller20190228" w:date="2019-04-02T15:29:00Z">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ins>
            <w:ins w:id="320" w:author="jmiller20190228" w:date="2019-04-03T18:44:00Z">
              <w:r w:rsidR="004756F0" w:rsidRPr="004756F0">
                <w:rPr>
                  <w:rFonts w:asciiTheme="minorHAnsi" w:hAnsiTheme="minorHAnsi"/>
                  <w:sz w:val="12"/>
                  <w:szCs w:val="12"/>
                </w:rPr>
                <w:t>central gas furnace]</w:t>
              </w:r>
            </w:ins>
          </w:p>
          <w:p w14:paraId="72FC9A46" w14:textId="7038B583" w:rsidR="008C5101" w:rsidRPr="00604352" w:rsidRDefault="008C5101" w:rsidP="008C5101">
            <w:pPr>
              <w:keepNext/>
              <w:rPr>
                <w:ins w:id="321" w:author="jmiller20190228" w:date="2019-04-02T15:29:00Z"/>
                <w:rFonts w:asciiTheme="minorHAnsi" w:hAnsiTheme="minorHAnsi"/>
                <w:sz w:val="12"/>
                <w:szCs w:val="12"/>
              </w:rPr>
            </w:pPr>
            <w:ins w:id="322" w:author="jmiller20190228" w:date="2019-04-02T15:29:00Z">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ins>
          </w:p>
          <w:p w14:paraId="641745B8" w14:textId="670B5E22" w:rsidR="008C5101" w:rsidRDefault="008C5101" w:rsidP="0067598E">
            <w:pPr>
              <w:keepNext/>
              <w:rPr>
                <w:ins w:id="323" w:author="jmiller20190228" w:date="2019-04-02T15:29:00Z"/>
                <w:sz w:val="12"/>
                <w:szCs w:val="12"/>
              </w:rPr>
            </w:pPr>
          </w:p>
          <w:p w14:paraId="0F0EA2F6" w14:textId="367864B0" w:rsidR="00E80187" w:rsidRPr="00B66FC2" w:rsidRDefault="008C5101" w:rsidP="0067598E">
            <w:pPr>
              <w:keepNext/>
              <w:rPr>
                <w:rFonts w:ascii="Calibri" w:hAnsi="Calibri"/>
                <w:sz w:val="12"/>
                <w:szCs w:val="12"/>
              </w:rPr>
            </w:pPr>
            <w:ins w:id="324" w:author="jmiller20190228" w:date="2019-04-02T15:31:00Z">
              <w:r w:rsidRPr="00061BA6">
                <w:rPr>
                  <w:rFonts w:ascii="Calibri" w:hAnsi="Calibri"/>
                  <w:b/>
                  <w:sz w:val="12"/>
                  <w:szCs w:val="12"/>
                </w:rPr>
                <w:t>else</w:t>
              </w:r>
            </w:ins>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ins w:id="325" w:author="jmiller20190228" w:date="2019-04-02T15:35:00Z">
              <w:r w:rsidR="00061BA6">
                <w:rPr>
                  <w:rFonts w:ascii="Calibri" w:hAnsi="Calibri"/>
                  <w:sz w:val="12"/>
                  <w:szCs w:val="12"/>
                </w:rPr>
                <w:t xml:space="preserve"> </w:t>
              </w:r>
            </w:ins>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202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202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202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261" w:type="dxa"/>
            <w:tcMar>
              <w:left w:w="43" w:type="dxa"/>
              <w:right w:w="43" w:type="dxa"/>
            </w:tcMar>
          </w:tcPr>
          <w:p w14:paraId="1B33A38F" w14:textId="459444B0" w:rsidR="00E80187" w:rsidRPr="00B66FC2" w:rsidDel="00F14C43" w:rsidRDefault="00E80187" w:rsidP="00F14C43">
            <w:pPr>
              <w:keepNext/>
              <w:rPr>
                <w:del w:id="326" w:author="jmiller20190215" w:date="2019-02-14T16:06:00Z"/>
                <w:rFonts w:ascii="Calibri" w:hAnsi="Calibri"/>
                <w:sz w:val="10"/>
                <w:szCs w:val="10"/>
              </w:rPr>
            </w:pPr>
            <w:del w:id="327" w:author="jmiller20190215" w:date="2019-02-14T16:08:00Z">
              <w:r w:rsidRPr="00B66FC2" w:rsidDel="00F14C43">
                <w:rPr>
                  <w:rFonts w:ascii="Calibri" w:hAnsi="Calibri"/>
                  <w:sz w:val="10"/>
                  <w:szCs w:val="10"/>
                </w:rPr>
                <w:delText>&lt;&lt;if value in</w:delText>
              </w:r>
            </w:del>
            <w:del w:id="328" w:author="jmiller20190215" w:date="2019-02-14T16:06:00Z">
              <w:r w:rsidRPr="00B66FC2" w:rsidDel="00F14C43">
                <w:rPr>
                  <w:rFonts w:ascii="Calibri" w:hAnsi="Calibri"/>
                  <w:sz w:val="10"/>
                  <w:szCs w:val="10"/>
                </w:rPr>
                <w:delText xml:space="preserve"> either </w:delText>
              </w:r>
              <w:r w:rsidRPr="00B66FC2" w:rsidDel="00F14C43">
                <w:rPr>
                  <w:rFonts w:ascii="Calibri" w:hAnsi="Calibri"/>
                  <w:sz w:val="10"/>
                  <w:szCs w:val="10"/>
                  <w:highlight w:val="yellow"/>
                </w:rPr>
                <w:delText>D04</w:delText>
              </w:r>
              <w:r w:rsidRPr="00B66FC2" w:rsidDel="00F14C43">
                <w:rPr>
                  <w:rFonts w:ascii="Calibri" w:hAnsi="Calibri"/>
                  <w:sz w:val="10"/>
                  <w:szCs w:val="10"/>
                </w:rPr>
                <w:delText xml:space="preserve"> or </w:delText>
              </w:r>
              <w:r w:rsidRPr="00B66FC2" w:rsidDel="00F14C43">
                <w:rPr>
                  <w:rFonts w:ascii="Calibri" w:hAnsi="Calibri"/>
                  <w:sz w:val="10"/>
                  <w:szCs w:val="10"/>
                  <w:highlight w:val="yellow"/>
                </w:rPr>
                <w:delText>D05</w:delText>
              </w:r>
              <w:r w:rsidRPr="00B66FC2" w:rsidDel="00F14C43">
                <w:rPr>
                  <w:rFonts w:ascii="Calibri" w:hAnsi="Calibri"/>
                  <w:sz w:val="10"/>
                  <w:szCs w:val="10"/>
                </w:rPr>
                <w:delText>= one of the following two system types:</w:delText>
              </w:r>
            </w:del>
          </w:p>
          <w:p w14:paraId="0FA47918" w14:textId="5A4F1B3C" w:rsidR="00E80187" w:rsidRPr="00B66FC2" w:rsidDel="00F14C43" w:rsidRDefault="00E80187" w:rsidP="00F14C43">
            <w:pPr>
              <w:keepNext/>
              <w:rPr>
                <w:del w:id="329" w:author="jmiller20190215" w:date="2019-02-14T16:06:00Z"/>
                <w:rFonts w:ascii="Calibri" w:hAnsi="Calibri"/>
                <w:sz w:val="10"/>
                <w:szCs w:val="10"/>
              </w:rPr>
            </w:pPr>
            <w:del w:id="330" w:author="jmiller20190215" w:date="2019-02-14T16:06:00Z">
              <w:r w:rsidRPr="00B66FC2" w:rsidDel="00F14C43">
                <w:rPr>
                  <w:rFonts w:ascii="Calibri" w:hAnsi="Calibri"/>
                  <w:sz w:val="10"/>
                  <w:szCs w:val="10"/>
                </w:rPr>
                <w:delText xml:space="preserve">*VCHP Indoor Units -Ducted </w:delText>
              </w:r>
            </w:del>
          </w:p>
          <w:p w14:paraId="1A5924A9" w14:textId="1C78543F" w:rsidR="00E80187" w:rsidRPr="00B66FC2" w:rsidDel="00F14C43" w:rsidRDefault="00E80187" w:rsidP="00F14C43">
            <w:pPr>
              <w:keepNext/>
              <w:rPr>
                <w:del w:id="331" w:author="jmiller20190215" w:date="2019-02-14T16:08:00Z"/>
                <w:rFonts w:ascii="Calibri" w:hAnsi="Calibri"/>
                <w:sz w:val="10"/>
                <w:szCs w:val="10"/>
              </w:rPr>
            </w:pPr>
            <w:del w:id="332" w:author="jmiller20190215" w:date="2019-02-14T16:06:00Z">
              <w:r w:rsidRPr="00B66FC2" w:rsidDel="00F14C43">
                <w:rPr>
                  <w:rFonts w:ascii="Calibri" w:hAnsi="Calibri"/>
                  <w:sz w:val="10"/>
                  <w:szCs w:val="10"/>
                </w:rPr>
                <w:delText>*VCHP Indoor Units -Ducted+Ductless</w:delText>
              </w:r>
            </w:del>
            <w:del w:id="333" w:author="jmiller20190215" w:date="2019-02-14T16:08:00Z">
              <w:r w:rsidRPr="00B66FC2" w:rsidDel="00F14C43">
                <w:rPr>
                  <w:rFonts w:ascii="Calibri" w:hAnsi="Calibri"/>
                  <w:sz w:val="10"/>
                  <w:szCs w:val="10"/>
                </w:rPr>
                <w:delText>,</w:delText>
              </w:r>
            </w:del>
          </w:p>
          <w:p w14:paraId="7F4E2A71" w14:textId="77777777" w:rsidR="00061BA6" w:rsidRDefault="00F14C43" w:rsidP="0067598E">
            <w:pPr>
              <w:keepNext/>
              <w:rPr>
                <w:ins w:id="334" w:author="jmiller20190228" w:date="2019-04-02T15:34:00Z"/>
                <w:rFonts w:ascii="Calibri" w:hAnsi="Calibri"/>
                <w:sz w:val="14"/>
                <w:szCs w:val="14"/>
              </w:rPr>
            </w:pPr>
            <w:ins w:id="335" w:author="jmiller20190215" w:date="2019-02-14T16:08:00Z">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Pr="008C5101">
                <w:rPr>
                  <w:rFonts w:ascii="Calibri" w:hAnsi="Calibri"/>
                  <w:sz w:val="14"/>
                  <w:szCs w:val="14"/>
                  <w:highlight w:val="yellow"/>
                </w:rPr>
                <w:t>D06</w:t>
              </w:r>
              <w:r w:rsidRPr="008C5101">
                <w:rPr>
                  <w:rFonts w:ascii="Calibri" w:hAnsi="Calibri"/>
                  <w:sz w:val="14"/>
                  <w:szCs w:val="14"/>
                </w:rPr>
                <w:t xml:space="preserve"> &gt; 1</w:t>
              </w:r>
            </w:ins>
            <w:ins w:id="336" w:author="jmiller20190215" w:date="2019-02-21T18:46:00Z">
              <w:r w:rsidR="0030135F" w:rsidRPr="008C5101">
                <w:rPr>
                  <w:rFonts w:ascii="Calibri" w:hAnsi="Calibri"/>
                  <w:sz w:val="14"/>
                  <w:szCs w:val="14"/>
                </w:rPr>
                <w:t>,</w:t>
              </w:r>
            </w:ins>
            <w:ins w:id="337" w:author="jmiller20190215" w:date="2019-02-21T18:44:00Z">
              <w:r w:rsidR="0030135F" w:rsidRPr="008C5101">
                <w:rPr>
                  <w:rFonts w:ascii="Calibri" w:hAnsi="Calibri"/>
                  <w:sz w:val="14"/>
                  <w:szCs w:val="14"/>
                </w:rPr>
                <w:t xml:space="preserve"> </w:t>
              </w:r>
            </w:ins>
          </w:p>
          <w:p w14:paraId="5A7F94C9" w14:textId="54D4B5C5" w:rsidR="0030135F" w:rsidRPr="008C5101" w:rsidRDefault="0030135F" w:rsidP="0067598E">
            <w:pPr>
              <w:keepNext/>
              <w:rPr>
                <w:ins w:id="338" w:author="jmiller20190215" w:date="2019-02-21T18:45:00Z"/>
                <w:rFonts w:ascii="Calibri" w:hAnsi="Calibri"/>
                <w:sz w:val="14"/>
                <w:szCs w:val="14"/>
              </w:rPr>
            </w:pPr>
            <w:ins w:id="339" w:author="jmiller20190215" w:date="2019-02-21T18:44:00Z">
              <w:r w:rsidRPr="00061BA6">
                <w:rPr>
                  <w:rFonts w:ascii="Calibri" w:hAnsi="Calibri"/>
                  <w:b/>
                  <w:sz w:val="14"/>
                  <w:szCs w:val="14"/>
                </w:rPr>
                <w:t>and</w:t>
              </w:r>
              <w:r w:rsidRPr="008C5101">
                <w:rPr>
                  <w:rFonts w:ascii="Calibri" w:hAnsi="Calibri"/>
                  <w:sz w:val="14"/>
                  <w:szCs w:val="14"/>
                </w:rPr>
                <w:t xml:space="preserve"> </w:t>
              </w:r>
            </w:ins>
            <w:ins w:id="340" w:author="jmiller20190215" w:date="2019-02-21T18:45:00Z">
              <w:r w:rsidRPr="008C5101">
                <w:rPr>
                  <w:rFonts w:ascii="Calibri" w:hAnsi="Calibri"/>
                  <w:sz w:val="14"/>
                  <w:szCs w:val="14"/>
                  <w:highlight w:val="yellow"/>
                </w:rPr>
                <w:t>G05</w:t>
              </w:r>
              <w:r w:rsidRPr="008C5101">
                <w:rPr>
                  <w:rFonts w:ascii="Calibri" w:hAnsi="Calibri"/>
                  <w:sz w:val="14"/>
                  <w:szCs w:val="14"/>
                </w:rPr>
                <w:t xml:space="preserve">= one of the </w:t>
              </w:r>
            </w:ins>
            <w:ins w:id="341" w:author="jmiller20190215" w:date="2019-02-21T18:48:00Z">
              <w:r w:rsidRPr="008C5101">
                <w:rPr>
                  <w:rFonts w:ascii="Calibri" w:hAnsi="Calibri"/>
                  <w:sz w:val="14"/>
                  <w:szCs w:val="14"/>
                </w:rPr>
                <w:t>following</w:t>
              </w:r>
            </w:ins>
            <w:ins w:id="342" w:author="jmiller20190215" w:date="2019-02-21T18:45:00Z">
              <w:r w:rsidRPr="008C5101">
                <w:rPr>
                  <w:rFonts w:ascii="Calibri" w:hAnsi="Calibri"/>
                  <w:sz w:val="14"/>
                  <w:szCs w:val="14"/>
                </w:rPr>
                <w:t xml:space="preserve"> two values:</w:t>
              </w:r>
            </w:ins>
          </w:p>
          <w:p w14:paraId="0516354E" w14:textId="77777777" w:rsidR="0030135F" w:rsidRPr="008C5101" w:rsidRDefault="0030135F" w:rsidP="0030135F">
            <w:pPr>
              <w:keepNext/>
              <w:rPr>
                <w:ins w:id="343" w:author="jmiller20190215" w:date="2019-02-21T18:45:00Z"/>
                <w:rFonts w:ascii="Calibri" w:hAnsi="Calibri"/>
                <w:sz w:val="14"/>
                <w:szCs w:val="14"/>
              </w:rPr>
            </w:pPr>
            <w:ins w:id="344" w:author="jmiller20190215" w:date="2019-02-21T18:45:00Z">
              <w:r w:rsidRPr="008C5101">
                <w:rPr>
                  <w:rFonts w:ascii="Calibri" w:hAnsi="Calibri"/>
                  <w:sz w:val="14"/>
                  <w:szCs w:val="14"/>
                </w:rPr>
                <w:t>*Ducted &gt;10ft length</w:t>
              </w:r>
            </w:ins>
          </w:p>
          <w:p w14:paraId="49F2A39B" w14:textId="14250006" w:rsidR="00F14C43" w:rsidRPr="008C5101" w:rsidRDefault="0030135F" w:rsidP="0030135F">
            <w:pPr>
              <w:keepNext/>
              <w:rPr>
                <w:ins w:id="345" w:author="jmiller20190215" w:date="2019-02-14T16:09:00Z"/>
                <w:rFonts w:ascii="Calibri" w:hAnsi="Calibri"/>
                <w:sz w:val="14"/>
                <w:szCs w:val="14"/>
              </w:rPr>
            </w:pPr>
            <w:ins w:id="346" w:author="jmiller20190215" w:date="2019-02-21T18:45:00Z">
              <w:r w:rsidRPr="008C5101">
                <w:rPr>
                  <w:rFonts w:ascii="Calibri" w:hAnsi="Calibri"/>
                  <w:sz w:val="14"/>
                  <w:szCs w:val="14"/>
                </w:rPr>
                <w:t>*Ducted ≤10ft</w:t>
              </w:r>
            </w:ins>
            <w:ins w:id="347" w:author="jmiller20190215" w:date="2019-02-21T18:48:00Z">
              <w:r w:rsidRPr="008C5101">
                <w:rPr>
                  <w:rFonts w:ascii="Calibri" w:hAnsi="Calibri"/>
                  <w:sz w:val="14"/>
                  <w:szCs w:val="14"/>
                </w:rPr>
                <w:t xml:space="preserve"> length</w:t>
              </w:r>
            </w:ins>
            <w:ins w:id="348" w:author="jmiller20190215" w:date="2019-02-14T16:09:00Z">
              <w:r w:rsidR="00F14C43" w:rsidRPr="008C5101">
                <w:rPr>
                  <w:rFonts w:ascii="Calibri" w:hAnsi="Calibri"/>
                  <w:sz w:val="14"/>
                  <w:szCs w:val="14"/>
                </w:rPr>
                <w:t>,</w:t>
              </w:r>
            </w:ins>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400184">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2027" w:type="dxa"/>
            <w:gridSpan w:val="2"/>
          </w:tcPr>
          <w:p w14:paraId="1F9B98DB" w14:textId="78EE8C4E" w:rsidR="00E80187" w:rsidRPr="003B7FCD" w:rsidRDefault="00E80187" w:rsidP="0067598E">
            <w:pPr>
              <w:keepNext/>
              <w:rPr>
                <w:rFonts w:ascii="Calibri" w:hAnsi="Calibri"/>
                <w:sz w:val="18"/>
                <w:szCs w:val="18"/>
              </w:rPr>
            </w:pPr>
          </w:p>
        </w:tc>
        <w:tc>
          <w:tcPr>
            <w:tcW w:w="2027" w:type="dxa"/>
            <w:gridSpan w:val="2"/>
          </w:tcPr>
          <w:p w14:paraId="1F9B98DC" w14:textId="77777777" w:rsidR="00E80187" w:rsidRPr="003B7FCD" w:rsidRDefault="00E80187" w:rsidP="0067598E">
            <w:pPr>
              <w:keepNext/>
              <w:rPr>
                <w:rFonts w:ascii="Calibri" w:hAnsi="Calibri"/>
                <w:sz w:val="18"/>
                <w:szCs w:val="18"/>
              </w:rPr>
            </w:pPr>
          </w:p>
        </w:tc>
        <w:tc>
          <w:tcPr>
            <w:tcW w:w="2027" w:type="dxa"/>
            <w:gridSpan w:val="2"/>
          </w:tcPr>
          <w:p w14:paraId="1F9B98DD" w14:textId="77777777" w:rsidR="00E80187" w:rsidRPr="003B7FCD" w:rsidRDefault="00E80187" w:rsidP="0067598E">
            <w:pPr>
              <w:keepNext/>
              <w:rPr>
                <w:rFonts w:ascii="Calibri" w:hAnsi="Calibri"/>
                <w:sz w:val="18"/>
                <w:szCs w:val="18"/>
              </w:rPr>
            </w:pPr>
          </w:p>
        </w:tc>
        <w:tc>
          <w:tcPr>
            <w:tcW w:w="126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7558899D"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0A44C50" w14:textId="5FA359A0" w:rsidR="00F906D3" w:rsidRPr="003A36FF" w:rsidDel="00C52925" w:rsidRDefault="00F906D3" w:rsidP="002B74A3">
            <w:pPr>
              <w:keepNext/>
              <w:rPr>
                <w:del w:id="349" w:author="jmiller20190228" w:date="2019-04-09T19:15:00Z"/>
                <w:rFonts w:ascii="Calibri" w:hAnsi="Calibri"/>
                <w:sz w:val="16"/>
                <w:szCs w:val="16"/>
              </w:rPr>
            </w:pPr>
            <w:r w:rsidRPr="003A36FF">
              <w:rPr>
                <w:rFonts w:ascii="Calibri" w:hAnsi="Calibri"/>
                <w:sz w:val="16"/>
                <w:szCs w:val="16"/>
              </w:rPr>
              <w:t>*small duct high velocity HP;</w:t>
            </w:r>
          </w:p>
          <w:p w14:paraId="05E3EEDF" w14:textId="389287DD" w:rsidR="00F906D3" w:rsidRPr="003A36FF" w:rsidRDefault="00F906D3" w:rsidP="002B74A3">
            <w:pPr>
              <w:keepNext/>
              <w:rPr>
                <w:rFonts w:ascii="Calibri" w:hAnsi="Calibri"/>
                <w:sz w:val="16"/>
                <w:szCs w:val="16"/>
              </w:rPr>
            </w:pPr>
            <w:del w:id="350" w:author="jmiller20190215" w:date="2019-02-14T18:20:00Z">
              <w:r w:rsidRPr="003A36FF" w:rsidDel="003A36FF">
                <w:rPr>
                  <w:rFonts w:ascii="Calibri" w:hAnsi="Calibri"/>
                  <w:sz w:val="16"/>
                  <w:szCs w:val="16"/>
                </w:rPr>
                <w:delText>*ductless multi-split HP</w:delText>
              </w:r>
            </w:del>
            <w:del w:id="351" w:author="jmiller20190228" w:date="2019-04-09T19:15:00Z">
              <w:r w:rsidRPr="003A36FF" w:rsidDel="00C52925">
                <w:rPr>
                  <w:rFonts w:ascii="Calibri" w:hAnsi="Calibri"/>
                  <w:sz w:val="16"/>
                  <w:szCs w:val="16"/>
                </w:rPr>
                <w:delText>;</w:delText>
              </w:r>
            </w:del>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747D3032" w:rsidR="006F713D" w:rsidRPr="006F713D" w:rsidRDefault="006F713D" w:rsidP="006F713D">
            <w:pPr>
              <w:keepNext/>
              <w:rPr>
                <w:rFonts w:ascii="Calibri" w:hAnsi="Calibri"/>
                <w:sz w:val="18"/>
                <w:szCs w:val="18"/>
              </w:rPr>
            </w:pPr>
            <w:r w:rsidRPr="003A36FF">
              <w:rPr>
                <w:rFonts w:ascii="Calibri" w:hAnsi="Calibri"/>
                <w:sz w:val="16"/>
                <w:szCs w:val="16"/>
              </w:rPr>
              <w:t>*VCHP</w:t>
            </w:r>
            <w:del w:id="352" w:author="jmiller20190215" w:date="2019-02-14T18:20:00Z">
              <w:r w:rsidRPr="003A36FF" w:rsidDel="003A36FF">
                <w:rPr>
                  <w:rFonts w:ascii="Calibri" w:hAnsi="Calibri"/>
                  <w:sz w:val="8"/>
                  <w:szCs w:val="8"/>
                </w:rPr>
                <w:delText xml:space="preserve"> Indoor Units </w:delText>
              </w:r>
            </w:del>
            <w:r w:rsidRPr="003A36FF">
              <w:rPr>
                <w:rFonts w:ascii="Calibri" w:hAnsi="Calibri"/>
                <w:sz w:val="16"/>
                <w:szCs w:val="16"/>
              </w:rPr>
              <w:t>-Ducted</w:t>
            </w:r>
            <w:r w:rsidRPr="006F713D">
              <w:rPr>
                <w:rFonts w:ascii="Calibri" w:hAnsi="Calibri"/>
                <w:sz w:val="18"/>
                <w:szCs w:val="18"/>
              </w:rPr>
              <w:t xml:space="preserve"> </w:t>
            </w:r>
          </w:p>
          <w:p w14:paraId="613F4348" w14:textId="58B0C1F9" w:rsidR="006F713D" w:rsidRPr="006F713D" w:rsidRDefault="006F713D" w:rsidP="006F713D">
            <w:pPr>
              <w:keepNext/>
              <w:rPr>
                <w:rFonts w:ascii="Calibri" w:hAnsi="Calibri"/>
                <w:sz w:val="18"/>
                <w:szCs w:val="18"/>
              </w:rPr>
            </w:pPr>
            <w:r w:rsidRPr="003A36FF">
              <w:rPr>
                <w:rFonts w:ascii="Calibri" w:hAnsi="Calibri"/>
                <w:sz w:val="16"/>
                <w:szCs w:val="16"/>
              </w:rPr>
              <w:t>*VCHP</w:t>
            </w:r>
            <w:del w:id="353" w:author="jmiller20190215" w:date="2019-02-14T18:20:00Z">
              <w:r w:rsidRPr="003A36FF" w:rsidDel="003A36FF">
                <w:rPr>
                  <w:rFonts w:ascii="Calibri" w:hAnsi="Calibri"/>
                  <w:sz w:val="8"/>
                  <w:szCs w:val="8"/>
                </w:rPr>
                <w:delText xml:space="preserve"> Indoor Units</w:delText>
              </w:r>
            </w:del>
            <w:r w:rsidRPr="003A36FF">
              <w:rPr>
                <w:rFonts w:ascii="Calibri" w:hAnsi="Calibri"/>
                <w:sz w:val="16"/>
                <w:szCs w:val="16"/>
              </w:rPr>
              <w:t>-Ductless</w:t>
            </w:r>
          </w:p>
          <w:p w14:paraId="0EA87E76" w14:textId="77777777" w:rsidR="003A36FF" w:rsidRDefault="006F713D" w:rsidP="003A36FF">
            <w:pPr>
              <w:keepNext/>
              <w:rPr>
                <w:ins w:id="354" w:author="jmiller20190215" w:date="2019-02-14T18:21:00Z"/>
                <w:rFonts w:ascii="Calibri" w:hAnsi="Calibri"/>
                <w:sz w:val="18"/>
                <w:szCs w:val="18"/>
              </w:rPr>
            </w:pPr>
            <w:r w:rsidRPr="003A36FF">
              <w:rPr>
                <w:rFonts w:ascii="Calibri" w:hAnsi="Calibri"/>
                <w:sz w:val="16"/>
                <w:szCs w:val="16"/>
              </w:rPr>
              <w:t>*VCHP</w:t>
            </w:r>
            <w:del w:id="355" w:author="jmiller20190215" w:date="2019-02-14T18:20:00Z">
              <w:r w:rsidRPr="003A36FF" w:rsidDel="003A36FF">
                <w:rPr>
                  <w:rFonts w:ascii="Calibri" w:hAnsi="Calibri"/>
                  <w:sz w:val="8"/>
                  <w:szCs w:val="8"/>
                </w:rPr>
                <w:delText xml:space="preserve"> Indoor Units </w:delText>
              </w:r>
            </w:del>
            <w:r w:rsidRPr="003A36FF">
              <w:rPr>
                <w:rFonts w:ascii="Calibri" w:hAnsi="Calibri"/>
                <w:sz w:val="16"/>
                <w:szCs w:val="16"/>
              </w:rPr>
              <w:t>-Ducted+Ductless</w:t>
            </w:r>
          </w:p>
          <w:p w14:paraId="6B727E59" w14:textId="77777777" w:rsidR="003A36FF" w:rsidRPr="003A36FF" w:rsidRDefault="003A36FF" w:rsidP="003A36FF">
            <w:pPr>
              <w:keepNext/>
              <w:rPr>
                <w:ins w:id="356" w:author="jmiller20190215" w:date="2019-02-14T18:23:00Z"/>
                <w:rFonts w:ascii="Calibri" w:hAnsi="Calibri"/>
                <w:sz w:val="18"/>
                <w:szCs w:val="18"/>
              </w:rPr>
            </w:pPr>
            <w:ins w:id="357" w:author="jmiller20190215" w:date="2019-02-14T18:23:00Z">
              <w:r w:rsidRPr="003A36FF">
                <w:rPr>
                  <w:rFonts w:ascii="Calibri" w:hAnsi="Calibri"/>
                  <w:sz w:val="18"/>
                  <w:szCs w:val="18"/>
                </w:rPr>
                <w:t>*multisplit HP-ducted</w:t>
              </w:r>
            </w:ins>
          </w:p>
          <w:p w14:paraId="2265FBB8" w14:textId="77777777" w:rsidR="003A36FF" w:rsidRPr="003A36FF" w:rsidRDefault="003A36FF" w:rsidP="003A36FF">
            <w:pPr>
              <w:keepNext/>
              <w:rPr>
                <w:ins w:id="358" w:author="jmiller20190215" w:date="2019-02-14T18:23:00Z"/>
                <w:rFonts w:ascii="Calibri" w:hAnsi="Calibri"/>
                <w:sz w:val="18"/>
                <w:szCs w:val="18"/>
              </w:rPr>
            </w:pPr>
            <w:ins w:id="359" w:author="jmiller20190215" w:date="2019-02-14T18:23:00Z">
              <w:r w:rsidRPr="003A36FF">
                <w:rPr>
                  <w:rFonts w:ascii="Calibri" w:hAnsi="Calibri"/>
                  <w:sz w:val="18"/>
                  <w:szCs w:val="18"/>
                </w:rPr>
                <w:t>*multisplit HP-ductless</w:t>
              </w:r>
            </w:ins>
          </w:p>
          <w:p w14:paraId="1F9B98F1" w14:textId="74663100" w:rsidR="00A410FF" w:rsidRPr="00A410FF" w:rsidRDefault="003A36FF" w:rsidP="003A36FF">
            <w:pPr>
              <w:keepNext/>
              <w:rPr>
                <w:rFonts w:asciiTheme="minorHAnsi" w:hAnsiTheme="minorHAnsi"/>
                <w:sz w:val="16"/>
                <w:szCs w:val="16"/>
              </w:rPr>
            </w:pPr>
            <w:ins w:id="360" w:author="jmiller20190215" w:date="2019-02-14T18:23:00Z">
              <w:r w:rsidRPr="003A36FF">
                <w:rPr>
                  <w:rFonts w:ascii="Calibri" w:hAnsi="Calibri"/>
                  <w:sz w:val="18"/>
                  <w:szCs w:val="18"/>
                </w:rPr>
                <w:t>*multisplit HP-ducted+ductless</w:t>
              </w:r>
            </w:ins>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ins w:id="361" w:author="jmiller20190215" w:date="2019-02-14T18:28:00Z"/>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5652F818" w14:textId="0378FB34" w:rsidR="00E07B0F" w:rsidRPr="00E07B0F" w:rsidRDefault="00E07B0F" w:rsidP="002B74A3">
            <w:pPr>
              <w:keepNext/>
              <w:rPr>
                <w:ins w:id="362" w:author="jmiller20190215" w:date="2019-02-14T18:28:00Z"/>
                <w:rFonts w:asciiTheme="minorHAnsi" w:hAnsiTheme="minorHAnsi"/>
                <w:sz w:val="16"/>
                <w:szCs w:val="16"/>
              </w:rPr>
            </w:pPr>
            <w:r w:rsidRPr="00A82EF3">
              <w:rPr>
                <w:rFonts w:asciiTheme="minorHAnsi" w:hAnsiTheme="minorHAnsi"/>
                <w:sz w:val="16"/>
                <w:szCs w:val="16"/>
              </w:rPr>
              <w:t>*central large packaged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8048862" w14:textId="418DE908" w:rsidR="00E07B0F" w:rsidRPr="00E07B0F" w:rsidRDefault="00E07B0F" w:rsidP="002B74A3">
            <w:pPr>
              <w:keepNext/>
              <w:rPr>
                <w:ins w:id="363" w:author="jmiller20190215" w:date="2019-02-14T18:28:00Z"/>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3B20C4DE" w14:textId="096B36A3" w:rsidR="00E07B0F" w:rsidDel="00237811" w:rsidRDefault="00E07B0F" w:rsidP="00E07B0F">
            <w:pPr>
              <w:keepNext/>
              <w:rPr>
                <w:del w:id="364" w:author="jmiller20190228" w:date="2019-04-08T16:40:00Z"/>
                <w:rFonts w:asciiTheme="minorHAnsi" w:hAnsiTheme="minorHAnsi"/>
                <w:sz w:val="16"/>
                <w:szCs w:val="16"/>
              </w:rPr>
            </w:pPr>
            <w:del w:id="365" w:author="jmiller20190228" w:date="2019-04-08T16:40:00Z">
              <w:r w:rsidDel="00237811">
                <w:rPr>
                  <w:rFonts w:asciiTheme="minorHAnsi" w:hAnsiTheme="minorHAnsi"/>
                  <w:sz w:val="16"/>
                  <w:szCs w:val="16"/>
                </w:rPr>
                <w:delText>*ductless multi-split HP;</w:delText>
              </w:r>
            </w:del>
          </w:p>
          <w:p w14:paraId="70F1055E" w14:textId="6B882C15" w:rsidR="00E07B0F" w:rsidRPr="00E07B0F" w:rsidRDefault="00E07B0F" w:rsidP="002B74A3">
            <w:pPr>
              <w:keepNext/>
              <w:rPr>
                <w:ins w:id="366" w:author="jmiller20190215" w:date="2019-02-14T18:28:00Z"/>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tc>
        <w:tc>
          <w:tcPr>
            <w:tcW w:w="1100" w:type="pct"/>
            <w:gridSpan w:val="2"/>
            <w:tcBorders>
              <w:top w:val="nil"/>
              <w:left w:val="nil"/>
              <w:right w:val="nil"/>
            </w:tcBorders>
          </w:tcPr>
          <w:p w14:paraId="76327EC7" w14:textId="4A79C8F2" w:rsidR="00E07B0F" w:rsidRPr="00E07B0F" w:rsidRDefault="00E07B0F" w:rsidP="00E07B0F">
            <w:pPr>
              <w:keepNext/>
              <w:rPr>
                <w:rFonts w:ascii="Calibri" w:hAnsi="Calibri"/>
                <w:sz w:val="16"/>
                <w:szCs w:val="16"/>
              </w:rPr>
            </w:pPr>
            <w:r w:rsidRPr="00E07B0F">
              <w:rPr>
                <w:rFonts w:ascii="Calibri" w:hAnsi="Calibri"/>
                <w:sz w:val="16"/>
                <w:szCs w:val="16"/>
              </w:rPr>
              <w:t>*VCHP</w:t>
            </w:r>
            <w:del w:id="367" w:author="jmiller20190215" w:date="2019-02-14T18:33:00Z">
              <w:r w:rsidRPr="00E07B0F" w:rsidDel="00E07B0F">
                <w:rPr>
                  <w:rFonts w:ascii="Calibri" w:hAnsi="Calibri"/>
                  <w:sz w:val="6"/>
                  <w:szCs w:val="6"/>
                </w:rPr>
                <w:delText xml:space="preserve"> Indoor Units </w:delText>
              </w:r>
            </w:del>
            <w:r w:rsidRPr="00E07B0F">
              <w:rPr>
                <w:rFonts w:ascii="Calibri" w:hAnsi="Calibri"/>
                <w:sz w:val="16"/>
                <w:szCs w:val="16"/>
              </w:rPr>
              <w:t xml:space="preserve">-Ducted </w:t>
            </w:r>
          </w:p>
          <w:p w14:paraId="0A36A0F7" w14:textId="7A2E32C2" w:rsidR="00E07B0F" w:rsidRPr="00E07B0F" w:rsidRDefault="00E07B0F" w:rsidP="00E07B0F">
            <w:pPr>
              <w:keepNext/>
              <w:rPr>
                <w:rFonts w:ascii="Calibri" w:hAnsi="Calibri"/>
                <w:sz w:val="16"/>
                <w:szCs w:val="16"/>
              </w:rPr>
            </w:pPr>
            <w:r w:rsidRPr="00E07B0F">
              <w:rPr>
                <w:rFonts w:ascii="Calibri" w:hAnsi="Calibri"/>
                <w:sz w:val="16"/>
                <w:szCs w:val="16"/>
              </w:rPr>
              <w:t>*VCHP</w:t>
            </w:r>
            <w:del w:id="368" w:author="jmiller20190215" w:date="2019-02-14T18:33:00Z">
              <w:r w:rsidRPr="00E07B0F" w:rsidDel="00E07B0F">
                <w:rPr>
                  <w:rFonts w:ascii="Calibri" w:hAnsi="Calibri"/>
                  <w:sz w:val="6"/>
                  <w:szCs w:val="6"/>
                </w:rPr>
                <w:delText xml:space="preserve"> Indoor Units</w:delText>
              </w:r>
            </w:del>
            <w:r w:rsidRPr="00E07B0F">
              <w:rPr>
                <w:rFonts w:ascii="Calibri" w:hAnsi="Calibri"/>
                <w:sz w:val="16"/>
                <w:szCs w:val="16"/>
              </w:rPr>
              <w:t>-Ductless</w:t>
            </w:r>
          </w:p>
          <w:p w14:paraId="6967EB52" w14:textId="370EC551" w:rsidR="00E07B0F" w:rsidRPr="00F9147E" w:rsidRDefault="00E07B0F" w:rsidP="00E07B0F">
            <w:pPr>
              <w:keepNext/>
              <w:rPr>
                <w:ins w:id="369" w:author="jmiller20190215" w:date="2019-02-14T18:28:00Z"/>
                <w:rFonts w:ascii="Calibri" w:hAnsi="Calibri"/>
                <w:b/>
                <w:szCs w:val="18"/>
              </w:rPr>
            </w:pPr>
            <w:r w:rsidRPr="00E07B0F">
              <w:rPr>
                <w:rFonts w:ascii="Calibri" w:hAnsi="Calibri"/>
                <w:sz w:val="16"/>
                <w:szCs w:val="16"/>
              </w:rPr>
              <w:t>*VCHP</w:t>
            </w:r>
            <w:del w:id="370" w:author="jmiller20190215" w:date="2019-02-14T18:33:00Z">
              <w:r w:rsidRPr="00E07B0F" w:rsidDel="00E07B0F">
                <w:rPr>
                  <w:rFonts w:ascii="Calibri" w:hAnsi="Calibri"/>
                  <w:sz w:val="6"/>
                  <w:szCs w:val="6"/>
                </w:rPr>
                <w:delText xml:space="preserve"> Indoor Units </w:delText>
              </w:r>
            </w:del>
            <w:r w:rsidRPr="00E07B0F">
              <w:rPr>
                <w:rFonts w:ascii="Calibri" w:hAnsi="Calibri"/>
                <w:sz w:val="16"/>
                <w:szCs w:val="16"/>
              </w:rPr>
              <w:t>-Ducted+Ductless</w:t>
            </w:r>
          </w:p>
        </w:tc>
        <w:tc>
          <w:tcPr>
            <w:tcW w:w="995" w:type="pct"/>
            <w:gridSpan w:val="3"/>
            <w:tcBorders>
              <w:top w:val="nil"/>
              <w:left w:val="nil"/>
            </w:tcBorders>
          </w:tcPr>
          <w:p w14:paraId="50435D2F" w14:textId="77777777" w:rsidR="00E07B0F" w:rsidRPr="00E07B0F" w:rsidRDefault="00E07B0F" w:rsidP="00E07B0F">
            <w:pPr>
              <w:keepNext/>
              <w:rPr>
                <w:ins w:id="371" w:author="jmiller20190215" w:date="2019-02-14T18:32:00Z"/>
                <w:rFonts w:ascii="Calibri" w:hAnsi="Calibri"/>
                <w:sz w:val="16"/>
                <w:szCs w:val="16"/>
              </w:rPr>
            </w:pPr>
            <w:ins w:id="372" w:author="jmiller20190215" w:date="2019-02-14T18:32:00Z">
              <w:r w:rsidRPr="00E07B0F">
                <w:rPr>
                  <w:rFonts w:ascii="Calibri" w:hAnsi="Calibri"/>
                  <w:sz w:val="16"/>
                  <w:szCs w:val="16"/>
                </w:rPr>
                <w:t>*multisplit HP-ducted</w:t>
              </w:r>
            </w:ins>
          </w:p>
          <w:p w14:paraId="435AA898" w14:textId="77777777" w:rsidR="00E07B0F" w:rsidRPr="00E07B0F" w:rsidRDefault="00E07B0F" w:rsidP="00E07B0F">
            <w:pPr>
              <w:keepNext/>
              <w:rPr>
                <w:ins w:id="373" w:author="jmiller20190215" w:date="2019-02-14T18:32:00Z"/>
                <w:rFonts w:ascii="Calibri" w:hAnsi="Calibri"/>
                <w:sz w:val="16"/>
                <w:szCs w:val="16"/>
              </w:rPr>
            </w:pPr>
            <w:ins w:id="374" w:author="jmiller20190215" w:date="2019-02-14T18:32:00Z">
              <w:r w:rsidRPr="00E07B0F">
                <w:rPr>
                  <w:rFonts w:ascii="Calibri" w:hAnsi="Calibri"/>
                  <w:sz w:val="16"/>
                  <w:szCs w:val="16"/>
                </w:rPr>
                <w:t>*multisplit HP-ductless</w:t>
              </w:r>
            </w:ins>
          </w:p>
          <w:p w14:paraId="4F821E9F" w14:textId="0802A4DE" w:rsidR="00E07B0F" w:rsidRPr="00F9147E" w:rsidRDefault="00E07B0F" w:rsidP="00E07B0F">
            <w:pPr>
              <w:keepNext/>
              <w:rPr>
                <w:ins w:id="375" w:author="jmiller20190215" w:date="2019-02-14T18:28:00Z"/>
                <w:rFonts w:ascii="Calibri" w:hAnsi="Calibri"/>
                <w:b/>
                <w:szCs w:val="18"/>
              </w:rPr>
            </w:pPr>
            <w:ins w:id="376" w:author="jmiller20190215" w:date="2019-02-14T18:32:00Z">
              <w:r w:rsidRPr="00E07B0F">
                <w:rPr>
                  <w:rFonts w:ascii="Calibri" w:hAnsi="Calibri"/>
                  <w:sz w:val="16"/>
                  <w:szCs w:val="16"/>
                </w:rPr>
                <w:t>*multisplit HP-ducted+ductless</w:t>
              </w:r>
            </w:ins>
            <w:r w:rsidRPr="00E07B0F">
              <w:rPr>
                <w:rFonts w:ascii="Calibri" w:hAnsi="Calibri"/>
                <w:sz w:val="16"/>
                <w:szCs w:val="16"/>
              </w:rPr>
              <w:t>&gt;&gt;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4367FBD1" w:rsidR="006F713D" w:rsidRPr="00C26F3F" w:rsidRDefault="006F713D" w:rsidP="006F713D">
            <w:pPr>
              <w:keepNext/>
              <w:rPr>
                <w:rFonts w:ascii="Calibri" w:hAnsi="Calibri"/>
                <w:sz w:val="14"/>
                <w:szCs w:val="14"/>
              </w:rPr>
            </w:pPr>
            <w:r w:rsidRPr="00C26F3F">
              <w:rPr>
                <w:rFonts w:ascii="Calibri" w:hAnsi="Calibri"/>
                <w:sz w:val="14"/>
                <w:szCs w:val="14"/>
              </w:rPr>
              <w:t>*VCHP</w:t>
            </w:r>
            <w:del w:id="377" w:author="jmiller20190215" w:date="2019-02-14T18:35:00Z">
              <w:r w:rsidRPr="00E07B0F" w:rsidDel="00E07B0F">
                <w:rPr>
                  <w:rFonts w:ascii="Calibri" w:hAnsi="Calibri"/>
                  <w:sz w:val="6"/>
                  <w:szCs w:val="6"/>
                </w:rPr>
                <w:delText xml:space="preserve"> Indoor Units </w:delText>
              </w:r>
            </w:del>
            <w:r w:rsidRPr="00C26F3F">
              <w:rPr>
                <w:rFonts w:ascii="Calibri" w:hAnsi="Calibri"/>
                <w:sz w:val="14"/>
                <w:szCs w:val="14"/>
              </w:rPr>
              <w:t xml:space="preserve">-Ducted </w:t>
            </w:r>
          </w:p>
          <w:p w14:paraId="5600D740" w14:textId="6595BC66" w:rsidR="006F713D" w:rsidRPr="00C26F3F" w:rsidRDefault="006F713D" w:rsidP="006F713D">
            <w:pPr>
              <w:keepNext/>
              <w:rPr>
                <w:rFonts w:ascii="Calibri" w:hAnsi="Calibri"/>
                <w:sz w:val="14"/>
                <w:szCs w:val="14"/>
              </w:rPr>
            </w:pPr>
            <w:r w:rsidRPr="00C26F3F">
              <w:rPr>
                <w:rFonts w:ascii="Calibri" w:hAnsi="Calibri"/>
                <w:sz w:val="14"/>
                <w:szCs w:val="14"/>
              </w:rPr>
              <w:t>*VCHP</w:t>
            </w:r>
            <w:del w:id="378" w:author="jmiller20190215" w:date="2019-02-14T18:35:00Z">
              <w:r w:rsidRPr="00E07B0F" w:rsidDel="00E07B0F">
                <w:rPr>
                  <w:rFonts w:ascii="Calibri" w:hAnsi="Calibri"/>
                  <w:sz w:val="6"/>
                  <w:szCs w:val="6"/>
                </w:rPr>
                <w:delText xml:space="preserve"> Indoor Units</w:delText>
              </w:r>
            </w:del>
            <w:r w:rsidRPr="00C26F3F">
              <w:rPr>
                <w:rFonts w:ascii="Calibri" w:hAnsi="Calibri"/>
                <w:sz w:val="14"/>
                <w:szCs w:val="14"/>
              </w:rPr>
              <w:t>-Ductless</w:t>
            </w:r>
          </w:p>
          <w:p w14:paraId="794EA5F0" w14:textId="7AB6185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w:t>
            </w:r>
            <w:del w:id="379" w:author="jmiller20190215" w:date="2019-02-14T18:35:00Z">
              <w:r w:rsidR="00C26F3F" w:rsidRPr="00E07B0F" w:rsidDel="00E07B0F">
                <w:rPr>
                  <w:rFonts w:ascii="Calibri" w:hAnsi="Calibri"/>
                  <w:sz w:val="6"/>
                  <w:szCs w:val="6"/>
                </w:rPr>
                <w:delText xml:space="preserve"> Indoor Units</w:delText>
              </w:r>
              <w:r w:rsidR="00C26F3F" w:rsidRPr="00801183" w:rsidDel="00E07B0F">
                <w:rPr>
                  <w:rFonts w:ascii="Calibri" w:hAnsi="Calibri"/>
                  <w:sz w:val="6"/>
                  <w:szCs w:val="6"/>
                </w:rPr>
                <w:delText xml:space="preserve"> </w:delText>
              </w:r>
            </w:del>
            <w:r w:rsidR="00C26F3F">
              <w:rPr>
                <w:rFonts w:ascii="Calibri" w:hAnsi="Calibri"/>
                <w:sz w:val="14"/>
                <w:szCs w:val="14"/>
              </w:rPr>
              <w:t>-Ducted+Ductless,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ins w:id="380" w:author="jmiller20190215" w:date="2019-02-14T18:52:00Z"/>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ins w:id="381" w:author="jmiller20190215" w:date="2019-02-14T18:56:00Z"/>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ins w:id="382" w:author="jmiller20190215" w:date="2019-02-14T18:56:00Z"/>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ins w:id="383" w:author="jmiller20190215" w:date="2019-02-14T18:56:00Z"/>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xx.x;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ins w:id="384" w:author="jmiller20190215" w:date="2019-02-14T18:52:00Z"/>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32986DF9" w:rsidR="00C26F3F" w:rsidRPr="00C26F3F" w:rsidRDefault="00C26F3F" w:rsidP="00C26F3F">
            <w:pPr>
              <w:keepNext/>
              <w:rPr>
                <w:rFonts w:ascii="Calibri" w:hAnsi="Calibri"/>
                <w:sz w:val="14"/>
                <w:szCs w:val="14"/>
              </w:rPr>
            </w:pPr>
            <w:r w:rsidRPr="00C26F3F">
              <w:rPr>
                <w:rFonts w:ascii="Calibri" w:hAnsi="Calibri"/>
                <w:sz w:val="14"/>
                <w:szCs w:val="14"/>
              </w:rPr>
              <w:t>*VCHP</w:t>
            </w:r>
            <w:del w:id="385" w:author="jmiller20190215" w:date="2019-02-14T18:50:00Z">
              <w:r w:rsidRPr="00B60CB4" w:rsidDel="00B60CB4">
                <w:rPr>
                  <w:rFonts w:ascii="Calibri" w:hAnsi="Calibri"/>
                  <w:sz w:val="6"/>
                  <w:szCs w:val="6"/>
                </w:rPr>
                <w:delText xml:space="preserve"> Indoor Units </w:delText>
              </w:r>
            </w:del>
            <w:r w:rsidRPr="00C26F3F">
              <w:rPr>
                <w:rFonts w:ascii="Calibri" w:hAnsi="Calibri"/>
                <w:sz w:val="14"/>
                <w:szCs w:val="14"/>
              </w:rPr>
              <w:t xml:space="preserve">-Ducted </w:t>
            </w:r>
          </w:p>
          <w:p w14:paraId="32CC6159" w14:textId="6F0A8ED9" w:rsidR="00C26F3F" w:rsidRPr="00C26F3F" w:rsidRDefault="00C26F3F" w:rsidP="00C26F3F">
            <w:pPr>
              <w:keepNext/>
              <w:rPr>
                <w:rFonts w:ascii="Calibri" w:hAnsi="Calibri"/>
                <w:sz w:val="14"/>
                <w:szCs w:val="14"/>
              </w:rPr>
            </w:pPr>
            <w:r w:rsidRPr="00C26F3F">
              <w:rPr>
                <w:rFonts w:ascii="Calibri" w:hAnsi="Calibri"/>
                <w:sz w:val="14"/>
                <w:szCs w:val="14"/>
              </w:rPr>
              <w:t>*VCHP</w:t>
            </w:r>
            <w:del w:id="386" w:author="jmiller20190215" w:date="2019-02-14T18:50:00Z">
              <w:r w:rsidRPr="00B60CB4" w:rsidDel="00B60CB4">
                <w:rPr>
                  <w:rFonts w:ascii="Calibri" w:hAnsi="Calibri"/>
                  <w:sz w:val="6"/>
                  <w:szCs w:val="6"/>
                </w:rPr>
                <w:delText xml:space="preserve"> Indoor Units</w:delText>
              </w:r>
            </w:del>
            <w:r w:rsidRPr="00C26F3F">
              <w:rPr>
                <w:rFonts w:ascii="Calibri" w:hAnsi="Calibri"/>
                <w:sz w:val="14"/>
                <w:szCs w:val="14"/>
              </w:rPr>
              <w:t>-Ductless</w:t>
            </w:r>
          </w:p>
          <w:p w14:paraId="4A0E4BC8" w14:textId="3D517C1E" w:rsidR="00C26F3F" w:rsidRDefault="00C26F3F" w:rsidP="00C26F3F">
            <w:pPr>
              <w:keepNext/>
              <w:rPr>
                <w:rFonts w:ascii="Calibri" w:hAnsi="Calibri"/>
                <w:sz w:val="14"/>
                <w:szCs w:val="14"/>
              </w:rPr>
            </w:pPr>
            <w:r w:rsidRPr="00C26F3F">
              <w:rPr>
                <w:rFonts w:ascii="Calibri" w:hAnsi="Calibri"/>
                <w:sz w:val="14"/>
                <w:szCs w:val="14"/>
              </w:rPr>
              <w:t>*VCHP</w:t>
            </w:r>
            <w:del w:id="387" w:author="jmiller20190215" w:date="2019-02-14T18:51:00Z">
              <w:r w:rsidRPr="00B60CB4" w:rsidDel="00B60CB4">
                <w:rPr>
                  <w:rFonts w:ascii="Calibri" w:hAnsi="Calibri"/>
                  <w:sz w:val="6"/>
                  <w:szCs w:val="6"/>
                </w:rPr>
                <w:delText xml:space="preserve"> Indoor Units </w:delText>
              </w:r>
            </w:del>
            <w:r w:rsidRPr="00C26F3F">
              <w:rPr>
                <w:rFonts w:ascii="Calibri" w:hAnsi="Calibri"/>
                <w:sz w:val="14"/>
                <w:szCs w:val="14"/>
              </w:rPr>
              <w:t>-Ducted+Ductless,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8536677" w:rsidR="00C26F3F" w:rsidRPr="00C26F3F" w:rsidRDefault="00C26F3F" w:rsidP="00C26F3F">
            <w:pPr>
              <w:keepNext/>
              <w:rPr>
                <w:rFonts w:ascii="Calibri" w:hAnsi="Calibri"/>
                <w:sz w:val="14"/>
                <w:szCs w:val="14"/>
              </w:rPr>
            </w:pPr>
            <w:r w:rsidRPr="00C26F3F">
              <w:rPr>
                <w:rFonts w:ascii="Calibri" w:hAnsi="Calibri"/>
                <w:sz w:val="14"/>
                <w:szCs w:val="14"/>
              </w:rPr>
              <w:t>*VCHP</w:t>
            </w:r>
            <w:del w:id="388" w:author="jmiller20190215" w:date="2019-02-14T18:52:00Z">
              <w:r w:rsidRPr="00B60CB4" w:rsidDel="00B60CB4">
                <w:rPr>
                  <w:rFonts w:ascii="Calibri" w:hAnsi="Calibri"/>
                  <w:sz w:val="6"/>
                  <w:szCs w:val="6"/>
                </w:rPr>
                <w:delText xml:space="preserve"> Indoor Units</w:delText>
              </w:r>
              <w:r w:rsidRPr="00C26F3F" w:rsidDel="00B60CB4">
                <w:rPr>
                  <w:rFonts w:ascii="Calibri" w:hAnsi="Calibri"/>
                  <w:sz w:val="14"/>
                  <w:szCs w:val="14"/>
                </w:rPr>
                <w:delText xml:space="preserve"> </w:delText>
              </w:r>
            </w:del>
            <w:r w:rsidRPr="00C26F3F">
              <w:rPr>
                <w:rFonts w:ascii="Calibri" w:hAnsi="Calibri"/>
                <w:sz w:val="14"/>
                <w:szCs w:val="14"/>
              </w:rPr>
              <w:t xml:space="preserve">-Ducted </w:t>
            </w:r>
          </w:p>
          <w:p w14:paraId="3B8EE3C3" w14:textId="0626D9F3" w:rsidR="00C26F3F" w:rsidRPr="00C26F3F" w:rsidRDefault="00C26F3F" w:rsidP="00C26F3F">
            <w:pPr>
              <w:keepNext/>
              <w:rPr>
                <w:rFonts w:ascii="Calibri" w:hAnsi="Calibri"/>
                <w:sz w:val="14"/>
                <w:szCs w:val="14"/>
              </w:rPr>
            </w:pPr>
            <w:r w:rsidRPr="00C26F3F">
              <w:rPr>
                <w:rFonts w:ascii="Calibri" w:hAnsi="Calibri"/>
                <w:sz w:val="14"/>
                <w:szCs w:val="14"/>
              </w:rPr>
              <w:t>*VCHP</w:t>
            </w:r>
            <w:del w:id="389" w:author="jmiller20190215" w:date="2019-02-14T18:52:00Z">
              <w:r w:rsidRPr="00B60CB4" w:rsidDel="00B60CB4">
                <w:rPr>
                  <w:rFonts w:ascii="Calibri" w:hAnsi="Calibri"/>
                  <w:sz w:val="6"/>
                  <w:szCs w:val="6"/>
                </w:rPr>
                <w:delText xml:space="preserve"> Indoor Units</w:delText>
              </w:r>
            </w:del>
            <w:r w:rsidRPr="00C26F3F">
              <w:rPr>
                <w:rFonts w:ascii="Calibri" w:hAnsi="Calibri"/>
                <w:sz w:val="14"/>
                <w:szCs w:val="14"/>
              </w:rPr>
              <w:t>-Ductless</w:t>
            </w:r>
          </w:p>
          <w:p w14:paraId="254CF717" w14:textId="23015C42" w:rsidR="00C26F3F" w:rsidRDefault="00C26F3F" w:rsidP="00C26F3F">
            <w:pPr>
              <w:keepNext/>
              <w:rPr>
                <w:rFonts w:ascii="Calibri" w:hAnsi="Calibri"/>
                <w:sz w:val="14"/>
                <w:szCs w:val="14"/>
              </w:rPr>
            </w:pPr>
            <w:r w:rsidRPr="00C26F3F">
              <w:rPr>
                <w:rFonts w:ascii="Calibri" w:hAnsi="Calibri"/>
                <w:sz w:val="14"/>
                <w:szCs w:val="14"/>
              </w:rPr>
              <w:t>*VCHP</w:t>
            </w:r>
            <w:del w:id="390" w:author="jmiller20190215" w:date="2019-02-14T18:52:00Z">
              <w:r w:rsidRPr="00B60CB4" w:rsidDel="00B60CB4">
                <w:rPr>
                  <w:rFonts w:ascii="Calibri" w:hAnsi="Calibri"/>
                  <w:sz w:val="6"/>
                  <w:szCs w:val="6"/>
                </w:rPr>
                <w:delText xml:space="preserve"> Indoor Units </w:delText>
              </w:r>
            </w:del>
            <w:r w:rsidRPr="00C26F3F">
              <w:rPr>
                <w:rFonts w:ascii="Calibri" w:hAnsi="Calibri"/>
                <w:sz w:val="14"/>
                <w:szCs w:val="14"/>
              </w:rPr>
              <w:t>-Ducted+Ductless,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pPr>
        <w:rPr>
          <w:ins w:id="391" w:author="jmiller20190215" w:date="2019-02-14T18:48: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9"/>
        <w:gridCol w:w="856"/>
        <w:gridCol w:w="863"/>
        <w:gridCol w:w="1053"/>
        <w:gridCol w:w="1148"/>
        <w:gridCol w:w="1151"/>
        <w:gridCol w:w="1148"/>
        <w:gridCol w:w="863"/>
        <w:gridCol w:w="2300"/>
        <w:gridCol w:w="671"/>
        <w:gridCol w:w="768"/>
        <w:gridCol w:w="1053"/>
        <w:gridCol w:w="1053"/>
        <w:gridCol w:w="694"/>
      </w:tblGrid>
      <w:tr w:rsidR="00CC3726" w:rsidRPr="00295655" w14:paraId="1F9B996D" w14:textId="359B6B70" w:rsidTr="00C242C9">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77777777" w:rsidR="00CC3726" w:rsidRPr="00E4795A" w:rsidRDefault="00CC3726" w:rsidP="00E4795A">
            <w:pPr>
              <w:keepNext/>
              <w:rPr>
                <w:ins w:id="392" w:author="jmiller20190228" w:date="2019-04-02T16:04:00Z"/>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w:t>
            </w:r>
            <w:del w:id="393" w:author="jmiller20190228" w:date="2019-04-02T15:49:00Z">
              <w:r w:rsidRPr="00E4795A" w:rsidDel="00950539">
                <w:rPr>
                  <w:rFonts w:ascii="Calibri" w:hAnsi="Calibri"/>
                  <w:sz w:val="14"/>
                  <w:szCs w:val="14"/>
                </w:rPr>
                <w:delText xml:space="preserve">indoor unit </w:delText>
              </w:r>
            </w:del>
            <w:ins w:id="394" w:author="jmiller20190228" w:date="2019-04-02T15:49:00Z">
              <w:r w:rsidRPr="00E4795A">
                <w:rPr>
                  <w:rFonts w:ascii="Calibri" w:hAnsi="Calibri"/>
                  <w:sz w:val="14"/>
                  <w:szCs w:val="14"/>
                </w:rPr>
                <w:t xml:space="preserve">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ins>
            <w:ins w:id="395" w:author="jmiller20190228" w:date="2019-04-02T15:58:00Z">
              <w:r w:rsidRPr="00E4795A">
                <w:rPr>
                  <w:rFonts w:ascii="Calibri" w:hAnsi="Calibri" w:cs="Calibri"/>
                  <w:sz w:val="14"/>
                  <w:szCs w:val="14"/>
                </w:rPr>
                <w:t>≠</w:t>
              </w:r>
              <w:r w:rsidRPr="00E4795A">
                <w:rPr>
                  <w:rFonts w:ascii="Calibri" w:hAnsi="Calibri"/>
                  <w:sz w:val="14"/>
                  <w:szCs w:val="14"/>
                </w:rPr>
                <w:t xml:space="preserve"> DuctsNone</w:t>
              </w:r>
            </w:ins>
            <w:ins w:id="396" w:author="jmiller20190228" w:date="2019-04-02T15:49:00Z">
              <w:r w:rsidRPr="00E4795A">
                <w:rPr>
                  <w:rFonts w:ascii="Calibri" w:hAnsi="Calibri"/>
                  <w:sz w:val="14"/>
                  <w:szCs w:val="14"/>
                </w:rPr>
                <w:t>]</w:t>
              </w:r>
            </w:ins>
            <w:ins w:id="397" w:author="jmiller20190228" w:date="2019-04-02T15:51:00Z">
              <w:r w:rsidRPr="00E4795A">
                <w:rPr>
                  <w:rFonts w:ascii="Calibri" w:hAnsi="Calibri"/>
                  <w:sz w:val="14"/>
                  <w:szCs w:val="14"/>
                </w:rPr>
                <w:t>.</w:t>
              </w:r>
            </w:ins>
          </w:p>
          <w:p w14:paraId="1059994B" w14:textId="77777777" w:rsidR="00CC3726" w:rsidRDefault="00CC3726" w:rsidP="002B74A3">
            <w:pPr>
              <w:keepNext/>
              <w:rPr>
                <w:ins w:id="398" w:author="jmiller20190228" w:date="2019-04-02T16:05:00Z"/>
                <w:rFonts w:ascii="Calibri" w:hAnsi="Calibri"/>
                <w:b/>
                <w:sz w:val="16"/>
                <w:szCs w:val="16"/>
              </w:rPr>
            </w:pPr>
            <w:ins w:id="399" w:author="jmiller20190228" w:date="2019-04-02T16:04:00Z">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ins>
          </w:p>
          <w:p w14:paraId="585A9335" w14:textId="77777777" w:rsidR="00CC3726" w:rsidRDefault="00CC3726" w:rsidP="00800E86">
            <w:pPr>
              <w:keepNext/>
              <w:rPr>
                <w:ins w:id="400" w:author="jmiller20190228" w:date="2019-04-02T16:10:00Z"/>
                <w:rFonts w:ascii="Calibri" w:hAnsi="Calibri"/>
                <w:sz w:val="14"/>
                <w:szCs w:val="14"/>
              </w:rPr>
            </w:pPr>
            <w:ins w:id="401" w:author="jmiller20190228" w:date="2019-04-02T16:10:00Z">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ins>
            <w:ins w:id="402" w:author="jmiller20190228" w:date="2019-04-02T16:12:00Z">
              <w:r>
                <w:rPr>
                  <w:rFonts w:ascii="Calibri" w:hAnsi="Calibri" w:cs="Calibri"/>
                  <w:sz w:val="14"/>
                  <w:szCs w:val="14"/>
                </w:rPr>
                <w:t>≠</w:t>
              </w:r>
              <w:r>
                <w:rPr>
                  <w:rFonts w:ascii="Calibri" w:hAnsi="Calibri"/>
                  <w:sz w:val="14"/>
                  <w:szCs w:val="14"/>
                </w:rPr>
                <w:t>DuctsNone</w:t>
              </w:r>
            </w:ins>
            <w:ins w:id="403" w:author="jmiller20190228" w:date="2019-04-02T16:10:00Z">
              <w:r>
                <w:rPr>
                  <w:rFonts w:ascii="Calibri" w:hAnsi="Calibri"/>
                  <w:sz w:val="14"/>
                  <w:szCs w:val="14"/>
                </w:rPr>
                <w:t>]</w:t>
              </w:r>
            </w:ins>
            <w:ins w:id="404" w:author="jmiller20190228" w:date="2019-04-02T16:14:00Z">
              <w:r>
                <w:rPr>
                  <w:rFonts w:ascii="Calibri" w:hAnsi="Calibri"/>
                  <w:sz w:val="14"/>
                  <w:szCs w:val="14"/>
                </w:rPr>
                <w:t>,</w:t>
              </w:r>
            </w:ins>
          </w:p>
          <w:p w14:paraId="25CE449A" w14:textId="77777777" w:rsidR="00CC3726" w:rsidRPr="00800E86" w:rsidRDefault="00CC3726" w:rsidP="002B74A3">
            <w:pPr>
              <w:keepNext/>
              <w:rPr>
                <w:ins w:id="405" w:author="jmiller20190228" w:date="2019-04-02T15:59:00Z"/>
                <w:rFonts w:ascii="Calibri" w:hAnsi="Calibri"/>
                <w:sz w:val="14"/>
                <w:szCs w:val="14"/>
              </w:rPr>
            </w:pPr>
            <w:ins w:id="406" w:author="jmiller20190228" w:date="2019-04-02T16:10:00Z">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ins>
            <w:ins w:id="407" w:author="jmiller20190228" w:date="2019-04-02T16:25:00Z">
              <w:r>
                <w:rPr>
                  <w:rFonts w:ascii="Calibri" w:hAnsi="Calibri"/>
                  <w:sz w:val="14"/>
                  <w:szCs w:val="14"/>
                </w:rPr>
                <w:t>7</w:t>
              </w:r>
            </w:ins>
            <w:ins w:id="408" w:author="jmiller20190228" w:date="2019-04-02T16:17:00Z">
              <w:r>
                <w:rPr>
                  <w:rFonts w:ascii="Calibri" w:hAnsi="Calibri" w:cs="Calibri"/>
                  <w:sz w:val="14"/>
                  <w:szCs w:val="14"/>
                </w:rPr>
                <w:t>≠</w:t>
              </w:r>
              <w:r>
                <w:rPr>
                  <w:rFonts w:ascii="Calibri" w:hAnsi="Calibri"/>
                  <w:sz w:val="14"/>
                  <w:szCs w:val="14"/>
                </w:rPr>
                <w:t>ductsNone</w:t>
              </w:r>
            </w:ins>
            <w:ins w:id="409" w:author="jmiller20190228" w:date="2019-04-02T16:10:00Z">
              <w:r w:rsidRPr="00195018">
                <w:rPr>
                  <w:rFonts w:ascii="Calibri" w:hAnsi="Calibri"/>
                  <w:sz w:val="14"/>
                  <w:szCs w:val="14"/>
                </w:rPr>
                <w:t>]</w:t>
              </w:r>
            </w:ins>
          </w:p>
          <w:p w14:paraId="267572D8" w14:textId="4338AA53" w:rsidR="00CC3726" w:rsidRPr="00F9147E" w:rsidRDefault="00CC3726" w:rsidP="002B74A3">
            <w:pPr>
              <w:keepNext/>
              <w:rPr>
                <w:rFonts w:ascii="Calibri" w:hAnsi="Calibri"/>
                <w:b/>
                <w:szCs w:val="18"/>
              </w:rPr>
            </w:pPr>
            <w:del w:id="410" w:author="jmiller20190228" w:date="2019-04-02T18:29:00Z">
              <w:r w:rsidRPr="00341787" w:rsidDel="00341787">
                <w:rPr>
                  <w:rFonts w:ascii="Calibri" w:hAnsi="Calibri"/>
                  <w:b/>
                  <w:sz w:val="6"/>
                  <w:szCs w:val="6"/>
                </w:rPr>
                <w:delText>==&gt;&gt;ALSO</w:delText>
              </w:r>
              <w:r w:rsidRPr="00850D65" w:rsidDel="00341787">
                <w:rPr>
                  <w:rFonts w:ascii="Calibri" w:hAnsi="Calibri"/>
                  <w:sz w:val="16"/>
                  <w:szCs w:val="16"/>
                </w:rPr>
                <w:delText xml:space="preserve"> </w:delText>
              </w:r>
            </w:del>
            <w:ins w:id="411" w:author="jmiller20190228" w:date="2019-04-02T18:29:00Z">
              <w:r w:rsidR="00341787" w:rsidRPr="00341787">
                <w:rPr>
                  <w:rFonts w:ascii="Calibri" w:hAnsi="Calibri"/>
                  <w:b/>
                  <w:sz w:val="14"/>
                  <w:szCs w:val="14"/>
                </w:rPr>
                <w:t>Also</w:t>
              </w:r>
              <w:r w:rsidR="00341787" w:rsidRPr="00341787">
                <w:rPr>
                  <w:rFonts w:ascii="Calibri" w:hAnsi="Calibri"/>
                  <w:sz w:val="14"/>
                  <w:szCs w:val="14"/>
                </w:rPr>
                <w:t xml:space="preserve"> </w:t>
              </w:r>
            </w:ins>
            <w:r w:rsidRPr="00341787">
              <w:rPr>
                <w:rFonts w:ascii="Calibri" w:hAnsi="Calibri"/>
                <w:sz w:val="14"/>
                <w:szCs w:val="14"/>
              </w:rPr>
              <w:t xml:space="preserve">require one row of data in this table for each indoor unit in </w:t>
            </w:r>
            <w:r w:rsidRPr="00341787">
              <w:rPr>
                <w:rFonts w:ascii="Calibri" w:hAnsi="Calibri"/>
                <w:sz w:val="14"/>
                <w:szCs w:val="14"/>
                <w:highlight w:val="yellow"/>
              </w:rPr>
              <w:t>G03</w:t>
            </w:r>
            <w:r w:rsidRPr="00341787">
              <w:rPr>
                <w:rFonts w:ascii="Calibri" w:hAnsi="Calibri"/>
                <w:sz w:val="14"/>
                <w:szCs w:val="14"/>
              </w:rPr>
              <w:t xml:space="preserve"> for which the value in </w:t>
            </w:r>
            <w:r w:rsidRPr="00341787">
              <w:rPr>
                <w:rFonts w:ascii="Calibri" w:hAnsi="Calibri"/>
                <w:sz w:val="14"/>
                <w:szCs w:val="14"/>
                <w:highlight w:val="yellow"/>
              </w:rPr>
              <w:t>G05</w:t>
            </w:r>
            <w:r w:rsidRPr="00341787">
              <w:rPr>
                <w:rFonts w:ascii="Calibri" w:hAnsi="Calibri"/>
                <w:sz w:val="14"/>
                <w:szCs w:val="14"/>
              </w:rPr>
              <w:t xml:space="preserve"> = one of the following two values [*Ducted&gt;10ft length; *Ducted ≤10ft length].&gt;&gt;</w:t>
            </w:r>
            <w:r w:rsidRPr="00850D65" w:rsidDel="00DB6E81">
              <w:rPr>
                <w:rFonts w:ascii="Calibri" w:hAnsi="Calibri"/>
                <w:sz w:val="16"/>
                <w:szCs w:val="16"/>
              </w:rPr>
              <w:t xml:space="preserve"> </w:t>
            </w:r>
          </w:p>
        </w:tc>
      </w:tr>
      <w:tr w:rsidR="006E68F4" w:rsidRPr="00295655" w14:paraId="1F9B9979" w14:textId="2187D84D" w:rsidTr="00C242C9">
        <w:trPr>
          <w:cantSplit/>
          <w:trHeight w:val="135"/>
        </w:trPr>
        <w:tc>
          <w:tcPr>
            <w:tcW w:w="267"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7"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00"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66"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99"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0"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99"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00"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799"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233"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267"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366"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366" w:type="pct"/>
          </w:tcPr>
          <w:p w14:paraId="193C491A" w14:textId="4F3DB62C" w:rsidR="00CC3726" w:rsidRDefault="00CC3726" w:rsidP="00F81498">
            <w:pPr>
              <w:keepNext/>
              <w:jc w:val="center"/>
              <w:rPr>
                <w:rFonts w:ascii="Calibri" w:hAnsi="Calibri"/>
                <w:sz w:val="18"/>
                <w:szCs w:val="18"/>
              </w:rPr>
            </w:pPr>
            <w:ins w:id="412" w:author="jmiller20190215" w:date="2019-02-14T18:58:00Z">
              <w:r>
                <w:rPr>
                  <w:rFonts w:ascii="Calibri" w:hAnsi="Calibri"/>
                  <w:sz w:val="18"/>
                  <w:szCs w:val="18"/>
                </w:rPr>
                <w:t>13</w:t>
              </w:r>
            </w:ins>
          </w:p>
        </w:tc>
        <w:tc>
          <w:tcPr>
            <w:tcW w:w="240" w:type="pct"/>
          </w:tcPr>
          <w:p w14:paraId="7381D37F" w14:textId="1C7148B7" w:rsidR="00CC3726" w:rsidRDefault="006E68F4" w:rsidP="00F81498">
            <w:pPr>
              <w:keepNext/>
              <w:jc w:val="center"/>
              <w:rPr>
                <w:rFonts w:ascii="Calibri" w:hAnsi="Calibri"/>
                <w:sz w:val="18"/>
                <w:szCs w:val="18"/>
              </w:rPr>
            </w:pPr>
            <w:ins w:id="413" w:author="jmiller20190228" w:date="2019-04-02T16:54:00Z">
              <w:r>
                <w:rPr>
                  <w:rFonts w:ascii="Calibri" w:hAnsi="Calibri"/>
                  <w:sz w:val="18"/>
                  <w:szCs w:val="18"/>
                </w:rPr>
                <w:t>14</w:t>
              </w:r>
            </w:ins>
          </w:p>
        </w:tc>
      </w:tr>
      <w:tr w:rsidR="006E68F4" w:rsidRPr="001139B2" w14:paraId="1F9B9987" w14:textId="292D41C5" w:rsidTr="00C242C9">
        <w:trPr>
          <w:cantSplit/>
          <w:trHeight w:val="581"/>
        </w:trPr>
        <w:tc>
          <w:tcPr>
            <w:tcW w:w="267"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7"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00"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66"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99"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0"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99"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00" w:type="pct"/>
            <w:vAlign w:val="bottom"/>
          </w:tcPr>
          <w:p w14:paraId="1F9B9982" w14:textId="735196A7" w:rsidR="00CC3726" w:rsidRPr="001139B2" w:rsidRDefault="00CC3726" w:rsidP="009B5FEF">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R-Value </w:t>
            </w:r>
          </w:p>
        </w:tc>
        <w:tc>
          <w:tcPr>
            <w:tcW w:w="799"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233"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267"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366" w:type="pct"/>
            <w:vAlign w:val="bottom"/>
          </w:tcPr>
          <w:p w14:paraId="6BDAE542" w14:textId="6BFE1E07" w:rsidR="00CC3726" w:rsidRPr="001139B2" w:rsidRDefault="00CC3726" w:rsidP="00CC3726">
            <w:pPr>
              <w:keepNext/>
              <w:jc w:val="center"/>
              <w:rPr>
                <w:rFonts w:ascii="Calibri" w:hAnsi="Calibri"/>
                <w:sz w:val="18"/>
                <w:szCs w:val="18"/>
              </w:rPr>
            </w:pPr>
            <w:r>
              <w:rPr>
                <w:rFonts w:ascii="Calibri" w:hAnsi="Calibri"/>
                <w:sz w:val="18"/>
                <w:szCs w:val="18"/>
              </w:rPr>
              <w:t xml:space="preserve">Can </w:t>
            </w:r>
            <w:ins w:id="414" w:author="jmiller20190228" w:date="2019-04-02T16:41:00Z">
              <w:r>
                <w:rPr>
                  <w:rFonts w:ascii="Calibri" w:hAnsi="Calibri"/>
                  <w:sz w:val="18"/>
                  <w:szCs w:val="18"/>
                </w:rPr>
                <w:t>Approved</w:t>
              </w:r>
            </w:ins>
            <w:ins w:id="415" w:author="jmiller20190228" w:date="2019-04-02T16:42:00Z">
              <w:r>
                <w:rPr>
                  <w:rFonts w:ascii="Calibri" w:hAnsi="Calibri"/>
                  <w:sz w:val="18"/>
                  <w:szCs w:val="18"/>
                </w:rPr>
                <w:t xml:space="preserve"> </w:t>
              </w:r>
            </w:ins>
            <w:del w:id="416" w:author="jmiller20190228" w:date="2019-04-02T16:42:00Z">
              <w:r w:rsidRPr="00CC3726" w:rsidDel="00CC3726">
                <w:rPr>
                  <w:rFonts w:ascii="Calibri" w:hAnsi="Calibri"/>
                  <w:sz w:val="6"/>
                  <w:szCs w:val="6"/>
                </w:rPr>
                <w:delText>RA3.3</w:delText>
              </w:r>
              <w:r w:rsidDel="00CC3726">
                <w:rPr>
                  <w:rFonts w:ascii="Calibri" w:hAnsi="Calibri"/>
                  <w:sz w:val="18"/>
                  <w:szCs w:val="18"/>
                </w:rPr>
                <w:delText xml:space="preserve"> </w:delText>
              </w:r>
            </w:del>
            <w:r>
              <w:rPr>
                <w:rFonts w:ascii="Calibri" w:hAnsi="Calibri"/>
                <w:sz w:val="18"/>
                <w:szCs w:val="18"/>
              </w:rPr>
              <w:t>Airflow Protocols be used to test this System?</w:t>
            </w:r>
          </w:p>
        </w:tc>
        <w:tc>
          <w:tcPr>
            <w:tcW w:w="366" w:type="pct"/>
            <w:vAlign w:val="bottom"/>
          </w:tcPr>
          <w:p w14:paraId="32ADD9A1" w14:textId="4C5DEAEA" w:rsidR="00CC3726" w:rsidRDefault="00CC3726" w:rsidP="00CC3726">
            <w:pPr>
              <w:keepNext/>
              <w:jc w:val="center"/>
              <w:rPr>
                <w:rFonts w:ascii="Calibri" w:hAnsi="Calibri"/>
                <w:sz w:val="18"/>
                <w:szCs w:val="18"/>
              </w:rPr>
            </w:pPr>
            <w:ins w:id="417" w:author="jmiller20190215" w:date="2019-02-14T18:59:00Z">
              <w:r>
                <w:rPr>
                  <w:rFonts w:ascii="Calibri" w:hAnsi="Calibri"/>
                  <w:sz w:val="18"/>
                  <w:szCs w:val="18"/>
                </w:rPr>
                <w:t xml:space="preserve">Can </w:t>
              </w:r>
            </w:ins>
            <w:ins w:id="418" w:author="jmiller20190228" w:date="2019-04-02T16:42:00Z">
              <w:r>
                <w:rPr>
                  <w:rFonts w:ascii="Calibri" w:hAnsi="Calibri"/>
                  <w:sz w:val="18"/>
                  <w:szCs w:val="18"/>
                </w:rPr>
                <w:t>Approved</w:t>
              </w:r>
            </w:ins>
            <w:ins w:id="419" w:author="jmiller20190215" w:date="2019-02-14T18:59:00Z">
              <w:r>
                <w:rPr>
                  <w:rFonts w:ascii="Calibri" w:hAnsi="Calibri"/>
                  <w:sz w:val="18"/>
                  <w:szCs w:val="18"/>
                </w:rPr>
                <w:t xml:space="preserve"> Fan Efficacy Protocol be used to test this system?</w:t>
              </w:r>
            </w:ins>
          </w:p>
        </w:tc>
        <w:tc>
          <w:tcPr>
            <w:tcW w:w="240" w:type="pct"/>
            <w:vAlign w:val="bottom"/>
          </w:tcPr>
          <w:p w14:paraId="4840FC55" w14:textId="20FBF731" w:rsidR="00CC3726" w:rsidRDefault="00CC3726" w:rsidP="00CC3726">
            <w:pPr>
              <w:keepNext/>
              <w:jc w:val="center"/>
              <w:rPr>
                <w:rFonts w:ascii="Calibri" w:hAnsi="Calibri"/>
                <w:sz w:val="18"/>
                <w:szCs w:val="18"/>
              </w:rPr>
            </w:pPr>
            <w:ins w:id="420" w:author="jmiller20190228" w:date="2019-04-02T16:48:00Z">
              <w:r w:rsidRPr="00CC3726">
                <w:rPr>
                  <w:rFonts w:ascii="Calibri" w:hAnsi="Calibri"/>
                  <w:sz w:val="18"/>
                  <w:szCs w:val="18"/>
                </w:rPr>
                <w:t>Total Duct Length</w:t>
              </w:r>
            </w:ins>
          </w:p>
        </w:tc>
      </w:tr>
      <w:tr w:rsidR="006E68F4" w:rsidRPr="0065068B" w14:paraId="1F9B99FA" w14:textId="768518A3" w:rsidTr="00C242C9">
        <w:trPr>
          <w:cantSplit/>
          <w:trHeight w:val="398"/>
        </w:trPr>
        <w:tc>
          <w:tcPr>
            <w:tcW w:w="267"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7"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00" w:type="pct"/>
            <w:tcMar>
              <w:left w:w="29" w:type="dxa"/>
              <w:right w:w="29" w:type="dxa"/>
            </w:tcMar>
          </w:tcPr>
          <w:p w14:paraId="0AFF12BD" w14:textId="77777777" w:rsidR="00CC3726" w:rsidRPr="00CC3726" w:rsidRDefault="00CC3726" w:rsidP="00EE6860">
            <w:pPr>
              <w:pStyle w:val="PlainText"/>
              <w:rPr>
                <w:ins w:id="421" w:author="jmiller20190228" w:date="2019-04-02T16:26:00Z"/>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ins w:id="422" w:author="jmiller20190228" w:date="2019-04-02T16:27:00Z"/>
                <w:rFonts w:asciiTheme="minorHAnsi" w:hAnsiTheme="minorHAnsi" w:cs="Courier New"/>
                <w:sz w:val="10"/>
                <w:szCs w:val="10"/>
              </w:rPr>
            </w:pPr>
            <w:ins w:id="423" w:author="jmiller20190228" w:date="2019-04-02T16:27:00Z">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ins>
          </w:p>
          <w:p w14:paraId="4CA8337E" w14:textId="023F33CE" w:rsidR="00CC3726" w:rsidRPr="00CC3726" w:rsidRDefault="00CC3726" w:rsidP="00011DD6">
            <w:pPr>
              <w:pStyle w:val="PlainText"/>
              <w:rPr>
                <w:ins w:id="424" w:author="jmiller20190228" w:date="2019-04-02T16:27:00Z"/>
                <w:rFonts w:asciiTheme="minorHAnsi" w:hAnsiTheme="minorHAnsi" w:cs="Courier New"/>
                <w:sz w:val="10"/>
                <w:szCs w:val="10"/>
              </w:rPr>
            </w:pPr>
            <w:ins w:id="425" w:author="jmiller20190228" w:date="2019-04-02T16:27: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ins>
          </w:p>
          <w:p w14:paraId="6BCC3E0A" w14:textId="77777777" w:rsidR="00CC3726" w:rsidRPr="00CC3726" w:rsidRDefault="00CC3726" w:rsidP="00011DD6">
            <w:pPr>
              <w:pStyle w:val="PlainText"/>
              <w:rPr>
                <w:ins w:id="426" w:author="jmiller20190228" w:date="2019-04-02T16:27:00Z"/>
                <w:rFonts w:asciiTheme="minorHAnsi" w:hAnsiTheme="minorHAnsi" w:cs="Courier New"/>
                <w:sz w:val="10"/>
                <w:szCs w:val="10"/>
              </w:rPr>
            </w:pPr>
          </w:p>
          <w:p w14:paraId="1574FA99" w14:textId="1A5B9CF6" w:rsidR="00CC3726" w:rsidRPr="00CC3726" w:rsidRDefault="00CC3726" w:rsidP="00011DD6">
            <w:pPr>
              <w:pStyle w:val="PlainText"/>
              <w:rPr>
                <w:ins w:id="427" w:author="jmiller20190228" w:date="2019-04-02T16:27:00Z"/>
                <w:rFonts w:asciiTheme="minorHAnsi" w:hAnsiTheme="minorHAnsi" w:cs="Courier New"/>
                <w:sz w:val="10"/>
                <w:szCs w:val="10"/>
              </w:rPr>
            </w:pPr>
            <w:ins w:id="428" w:author="jmiller20190228" w:date="2019-04-02T16:27:00Z">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ins>
          </w:p>
          <w:p w14:paraId="43BE87E3" w14:textId="77777777" w:rsidR="00CC3726" w:rsidRPr="00CC3726" w:rsidRDefault="00CC3726" w:rsidP="00011DD6">
            <w:pPr>
              <w:pStyle w:val="PlainText"/>
              <w:rPr>
                <w:ins w:id="429" w:author="jmiller20190228" w:date="2019-04-02T16:27:00Z"/>
                <w:rFonts w:asciiTheme="minorHAnsi" w:hAnsiTheme="minorHAnsi" w:cs="Courier New"/>
                <w:sz w:val="10"/>
                <w:szCs w:val="10"/>
              </w:rPr>
            </w:pPr>
            <w:ins w:id="430" w:author="jmiller20190228" w:date="2019-04-02T16:27:00Z">
              <w:r w:rsidRPr="00CC3726">
                <w:rPr>
                  <w:rFonts w:asciiTheme="minorHAnsi" w:hAnsiTheme="minorHAnsi" w:cs="Courier New"/>
                  <w:sz w:val="10"/>
                  <w:szCs w:val="10"/>
                </w:rPr>
                <w:t>1: central packaged AC ;</w:t>
              </w:r>
            </w:ins>
          </w:p>
          <w:p w14:paraId="7F6FF42A" w14:textId="77777777" w:rsidR="00CC3726" w:rsidRPr="00CC3726" w:rsidRDefault="00CC3726" w:rsidP="00011DD6">
            <w:pPr>
              <w:pStyle w:val="PlainText"/>
              <w:rPr>
                <w:ins w:id="431" w:author="jmiller20190228" w:date="2019-04-02T16:27:00Z"/>
                <w:rFonts w:asciiTheme="minorHAnsi" w:hAnsiTheme="minorHAnsi" w:cs="Courier New"/>
                <w:sz w:val="10"/>
                <w:szCs w:val="10"/>
              </w:rPr>
            </w:pPr>
            <w:ins w:id="432" w:author="jmiller20190228" w:date="2019-04-02T16:27:00Z">
              <w:r w:rsidRPr="00CC3726">
                <w:rPr>
                  <w:rFonts w:asciiTheme="minorHAnsi" w:hAnsiTheme="minorHAnsi" w:cs="Courier New"/>
                  <w:sz w:val="10"/>
                  <w:szCs w:val="10"/>
                </w:rPr>
                <w:t>2: central packaged HP</w:t>
              </w:r>
            </w:ins>
          </w:p>
          <w:p w14:paraId="04F6F442" w14:textId="77777777" w:rsidR="00CC3726" w:rsidRPr="00CC3726" w:rsidRDefault="00CC3726" w:rsidP="00011DD6">
            <w:pPr>
              <w:pStyle w:val="PlainText"/>
              <w:rPr>
                <w:ins w:id="433" w:author="jmiller20190228" w:date="2019-04-02T16:27:00Z"/>
                <w:rFonts w:asciiTheme="minorHAnsi" w:hAnsiTheme="minorHAnsi" w:cs="Courier New"/>
                <w:sz w:val="10"/>
                <w:szCs w:val="10"/>
              </w:rPr>
            </w:pPr>
            <w:ins w:id="434" w:author="jmiller20190228" w:date="2019-04-02T16:27:00Z">
              <w:r w:rsidRPr="00CC3726">
                <w:rPr>
                  <w:rFonts w:asciiTheme="minorHAnsi" w:hAnsiTheme="minorHAnsi" w:cs="Courier New"/>
                  <w:sz w:val="10"/>
                  <w:szCs w:val="10"/>
                </w:rPr>
                <w:t>3: central large packaged AC ;</w:t>
              </w:r>
            </w:ins>
          </w:p>
          <w:p w14:paraId="13280766" w14:textId="45A1399E" w:rsidR="00CC3726" w:rsidRPr="00CC3726" w:rsidRDefault="00CC3726" w:rsidP="00011DD6">
            <w:pPr>
              <w:pStyle w:val="PlainText"/>
              <w:rPr>
                <w:ins w:id="435" w:author="jmiller20190228" w:date="2019-04-02T16:27:00Z"/>
                <w:rFonts w:asciiTheme="minorHAnsi" w:hAnsiTheme="minorHAnsi" w:cs="Courier New"/>
                <w:sz w:val="10"/>
                <w:szCs w:val="10"/>
              </w:rPr>
            </w:pPr>
            <w:ins w:id="436" w:author="jmiller20190228" w:date="2019-04-02T16:27:00Z">
              <w:r w:rsidRPr="00CC3726">
                <w:rPr>
                  <w:rFonts w:asciiTheme="minorHAnsi" w:hAnsiTheme="minorHAnsi" w:cs="Courier New"/>
                  <w:sz w:val="10"/>
                  <w:szCs w:val="10"/>
                </w:rPr>
                <w:t>4: central large packaged HP</w:t>
              </w:r>
            </w:ins>
          </w:p>
          <w:p w14:paraId="01B08FC7" w14:textId="0C063590" w:rsidR="00CC3726" w:rsidRPr="00CC3726" w:rsidRDefault="00CC3726" w:rsidP="00011DD6">
            <w:pPr>
              <w:pStyle w:val="PlainText"/>
              <w:rPr>
                <w:ins w:id="437" w:author="jmiller20190228" w:date="2019-04-02T16:27:00Z"/>
                <w:rFonts w:asciiTheme="minorHAnsi" w:hAnsiTheme="minorHAnsi" w:cs="Courier New"/>
                <w:sz w:val="10"/>
                <w:szCs w:val="10"/>
              </w:rPr>
            </w:pPr>
            <w:ins w:id="438" w:author="jmiller20190228" w:date="2019-04-02T16:27: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ins>
          </w:p>
          <w:p w14:paraId="281FD466" w14:textId="15330FBF" w:rsidR="00CC3726" w:rsidRPr="00CC3726" w:rsidRDefault="00CC3726" w:rsidP="00EE6860">
            <w:pPr>
              <w:pStyle w:val="PlainText"/>
              <w:rPr>
                <w:ins w:id="439" w:author="jmiller20190228" w:date="2019-04-02T16:26:00Z"/>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ins w:id="440" w:author="jmiller20190228" w:date="2019-04-02T16:26:00Z">
              <w:r w:rsidRPr="00CC3726">
                <w:rPr>
                  <w:rFonts w:asciiTheme="minorHAnsi" w:hAnsiTheme="minorHAnsi" w:cs="Courier New"/>
                  <w:sz w:val="10"/>
                  <w:szCs w:val="10"/>
                </w:rPr>
                <w:t>else</w:t>
              </w:r>
            </w:ins>
            <w:ins w:id="441" w:author="jmiller20190228" w:date="2019-04-02T16:28:00Z">
              <w:r w:rsidRPr="00CC3726">
                <w:rPr>
                  <w:rFonts w:asciiTheme="minorHAnsi" w:hAnsiTheme="minorHAnsi" w:cs="Courier New"/>
                  <w:sz w:val="10"/>
                  <w:szCs w:val="10"/>
                </w:rPr>
                <w:t xml:space="preserve"> </w:t>
              </w:r>
            </w:ins>
            <w:r w:rsidRPr="00CC3726">
              <w:rPr>
                <w:rFonts w:asciiTheme="minorHAnsi" w:hAnsiTheme="minorHAnsi" w:cs="Courier New"/>
                <w:sz w:val="10"/>
                <w:szCs w:val="10"/>
              </w:rPr>
              <w:t xml:space="preserve">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66" w:type="pct"/>
            <w:tcMar>
              <w:left w:w="29" w:type="dxa"/>
              <w:right w:w="29" w:type="dxa"/>
            </w:tcMar>
          </w:tcPr>
          <w:p w14:paraId="1F9B998A" w14:textId="5174AACC"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&lt;&lt;reference value from </w:t>
            </w:r>
            <w:r w:rsidRPr="00CC3726">
              <w:rPr>
                <w:rFonts w:asciiTheme="minorHAnsi" w:hAnsiTheme="minorHAnsi" w:cs="Courier New"/>
                <w:sz w:val="10"/>
                <w:szCs w:val="10"/>
                <w:highlight w:val="yellow"/>
              </w:rPr>
              <w:t>D07</w:t>
            </w:r>
            <w:r w:rsidRPr="00CC3726">
              <w:rPr>
                <w:rFonts w:asciiTheme="minorHAnsi" w:hAnsiTheme="minorHAnsi" w:cs="Courier New"/>
                <w:sz w:val="10"/>
                <w:szCs w:val="10"/>
              </w:rPr>
              <w:t xml:space="preserve"> as default.  Allow user to overwrite only the following default values from </w:t>
            </w:r>
            <w:r w:rsidRPr="00CC3726">
              <w:rPr>
                <w:rFonts w:asciiTheme="minorHAnsi" w:hAnsiTheme="minorHAnsi" w:cs="Courier New"/>
                <w:sz w:val="10"/>
                <w:szCs w:val="10"/>
                <w:highlight w:val="yellow"/>
              </w:rPr>
              <w:t>D07</w:t>
            </w:r>
            <w:r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8E"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99"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0" w:type="pct"/>
            <w:tcMar>
              <w:left w:w="29" w:type="dxa"/>
              <w:right w:w="29" w:type="dxa"/>
            </w:tcMar>
          </w:tcPr>
          <w:p w14:paraId="1F9B99AE"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&lt;&lt;reference value from </w:t>
            </w:r>
            <w:r w:rsidRPr="00CC3726">
              <w:rPr>
                <w:rFonts w:asciiTheme="minorHAnsi" w:hAnsiTheme="minorHAnsi" w:cs="Courier New"/>
                <w:sz w:val="10"/>
                <w:szCs w:val="10"/>
                <w:highlight w:val="yellow"/>
              </w:rPr>
              <w:t>D07</w:t>
            </w:r>
            <w:r w:rsidRPr="00CC3726">
              <w:rPr>
                <w:rFonts w:asciiTheme="minorHAnsi" w:hAnsiTheme="minorHAnsi" w:cs="Courier New"/>
                <w:sz w:val="10"/>
                <w:szCs w:val="10"/>
              </w:rPr>
              <w:t xml:space="preserve"> as default.  Allow user to overwrite only the following default values from </w:t>
            </w:r>
            <w:r w:rsidRPr="00CC3726">
              <w:rPr>
                <w:rFonts w:asciiTheme="minorHAnsi" w:hAnsiTheme="minorHAnsi" w:cs="Courier New"/>
                <w:sz w:val="10"/>
                <w:szCs w:val="10"/>
                <w:highlight w:val="yellow"/>
              </w:rPr>
              <w:t>D07</w:t>
            </w:r>
            <w:r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99"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00" w:type="pct"/>
            <w:tcMar>
              <w:left w:w="29" w:type="dxa"/>
              <w:right w:w="29" w:type="dxa"/>
            </w:tcMar>
          </w:tcPr>
          <w:p w14:paraId="1F9B99D1" w14:textId="023E9934"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No Exemption</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ins w:id="442" w:author="jmiller20190228" w:date="2019-04-10T19:18:00Z">
              <w:r w:rsidR="00025EB6">
                <w:rPr>
                  <w:rFonts w:asciiTheme="minorHAnsi" w:hAnsiTheme="minorHAnsi"/>
                  <w:sz w:val="10"/>
                  <w:szCs w:val="10"/>
                </w:rPr>
                <w:t>&gt;&gt;</w:t>
              </w:r>
            </w:ins>
          </w:p>
        </w:tc>
        <w:tc>
          <w:tcPr>
            <w:tcW w:w="799"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0EA0F1F9"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Pr="006E68F4">
              <w:rPr>
                <w:rFonts w:asciiTheme="minorHAnsi" w:hAnsiTheme="minorHAnsi"/>
                <w:sz w:val="10"/>
                <w:szCs w:val="10"/>
              </w:rPr>
              <w:t>three 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77777777" w:rsidR="00CC3726" w:rsidRPr="00807BE0" w:rsidRDefault="00CC3726" w:rsidP="00EE6860">
            <w:pPr>
              <w:rPr>
                <w:rFonts w:asciiTheme="minorHAnsi" w:hAnsiTheme="minorHAnsi"/>
                <w:sz w:val="10"/>
                <w:szCs w:val="10"/>
              </w:rPr>
            </w:pPr>
            <w:r w:rsidRPr="00807BE0">
              <w:rPr>
                <w:rFonts w:asciiTheme="minorHAnsi" w:hAnsiTheme="minorHAnsi"/>
                <w:sz w:val="10"/>
                <w:szCs w:val="10"/>
              </w:rPr>
              <w:t>*evaporative - indirectdirect,</w:t>
            </w:r>
          </w:p>
          <w:p w14:paraId="17E7498A" w14:textId="6318AEE4" w:rsidR="00CC3726" w:rsidRPr="006E68F4" w:rsidRDefault="00CC3726" w:rsidP="00EE6860">
            <w:pPr>
              <w:rPr>
                <w:rFonts w:asciiTheme="minorHAnsi" w:hAnsiTheme="minorHAnsi"/>
                <w:sz w:val="10"/>
                <w:szCs w:val="10"/>
              </w:rPr>
            </w:pPr>
            <w:r w:rsidRPr="004F33D0">
              <w:rPr>
                <w:rFonts w:asciiTheme="minorHAnsi" w:hAnsiTheme="minorHAnsi"/>
                <w:sz w:val="12"/>
                <w:szCs w:val="12"/>
              </w:rPr>
              <w:t xml:space="preserve">then </w:t>
            </w:r>
            <w:r>
              <w:rPr>
                <w:rFonts w:asciiTheme="minorHAnsi" w:hAnsiTheme="minorHAnsi"/>
                <w:sz w:val="12"/>
                <w:szCs w:val="12"/>
              </w:rPr>
              <w:t>text value</w:t>
            </w:r>
            <w:r w:rsidRPr="004F33D0">
              <w:rPr>
                <w:rFonts w:asciiTheme="minorHAnsi" w:hAnsiTheme="minorHAnsi"/>
                <w:sz w:val="12"/>
                <w:szCs w:val="12"/>
              </w:rPr>
              <w:t xml:space="preserve"> = Exempt - Evaporative </w:t>
            </w:r>
            <w:r w:rsidRPr="006E68F4">
              <w:rPr>
                <w:rFonts w:asciiTheme="minorHAnsi" w:hAnsiTheme="minorHAnsi"/>
                <w:sz w:val="10"/>
                <w:szCs w:val="10"/>
              </w:rPr>
              <w:t>System;</w:t>
            </w:r>
          </w:p>
          <w:p w14:paraId="1F9B99DA" w14:textId="23E54FB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del w:id="443" w:author="jmiller20190228" w:date="2019-04-02T19:21:00Z">
              <w:r w:rsidRPr="006E68F4" w:rsidDel="003F493D">
                <w:rPr>
                  <w:rFonts w:asciiTheme="minorHAnsi" w:hAnsiTheme="minorHAnsi"/>
                  <w:sz w:val="10"/>
                  <w:szCs w:val="10"/>
                </w:rPr>
                <w:delText>RA3.3</w:delText>
              </w:r>
            </w:del>
            <w:ins w:id="444" w:author="jmiller20190228" w:date="2019-04-02T19:21:00Z">
              <w:r w:rsidR="003F493D">
                <w:rPr>
                  <w:rFonts w:asciiTheme="minorHAnsi" w:hAnsiTheme="minorHAnsi"/>
                  <w:sz w:val="10"/>
                  <w:szCs w:val="10"/>
                </w:rPr>
                <w:t>Approved</w:t>
              </w:r>
            </w:ins>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6C02DB8F"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del w:id="445" w:author="jmiller20190228" w:date="2019-04-08T14:41:00Z">
              <w:r w:rsidRPr="00CB6008" w:rsidDel="00CB6008">
                <w:rPr>
                  <w:rFonts w:ascii="Calibri" w:hAnsi="Calibri"/>
                  <w:sz w:val="6"/>
                  <w:szCs w:val="6"/>
                </w:rPr>
                <w:delText>three</w:delText>
              </w:r>
            </w:del>
            <w:ins w:id="446" w:author="jmiller20190228" w:date="2019-04-08T14:41:00Z">
              <w:r w:rsidR="00CB6008">
                <w:rPr>
                  <w:rFonts w:ascii="Calibri" w:hAnsi="Calibri"/>
                  <w:sz w:val="10"/>
                  <w:szCs w:val="10"/>
                </w:rPr>
                <w:t>two</w:t>
              </w:r>
            </w:ins>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3081B975" w14:textId="78B1213E" w:rsidR="00CC3726" w:rsidRPr="00CB6008" w:rsidDel="00CB6008" w:rsidRDefault="00CB6008" w:rsidP="00EE6860">
            <w:pPr>
              <w:rPr>
                <w:del w:id="447" w:author="jmiller20190228" w:date="2019-04-08T14:40:00Z"/>
                <w:rFonts w:ascii="Calibri" w:hAnsi="Calibri"/>
                <w:sz w:val="6"/>
                <w:szCs w:val="6"/>
              </w:rPr>
            </w:pPr>
            <w:ins w:id="448" w:author="jmiller20190228" w:date="2019-04-08T14:40:00Z">
              <w:r w:rsidRPr="00CB6008" w:rsidDel="00CB6008">
                <w:rPr>
                  <w:rFonts w:ascii="Calibri" w:hAnsi="Calibri"/>
                  <w:sz w:val="6"/>
                  <w:szCs w:val="6"/>
                </w:rPr>
                <w:t xml:space="preserve"> </w:t>
              </w:r>
            </w:ins>
            <w:del w:id="449" w:author="jmiller20190228" w:date="2019-04-08T14:40:00Z">
              <w:r w:rsidR="00CC3726" w:rsidRPr="00CB6008" w:rsidDel="00CB6008">
                <w:rPr>
                  <w:rFonts w:ascii="Calibri" w:hAnsi="Calibri"/>
                  <w:sz w:val="6"/>
                  <w:szCs w:val="6"/>
                </w:rPr>
                <w:delText xml:space="preserve">      **DualFuel-HP+gas furnace</w:delText>
              </w:r>
            </w:del>
          </w:p>
          <w:p w14:paraId="5AF773C0" w14:textId="1DAC0099" w:rsidR="00CC3726" w:rsidRPr="005C2431" w:rsidRDefault="00CC3726" w:rsidP="00EE6860">
            <w:pPr>
              <w:rPr>
                <w:rFonts w:ascii="Calibri" w:hAnsi="Calibri"/>
                <w:sz w:val="10"/>
                <w:szCs w:val="10"/>
              </w:rPr>
            </w:pPr>
            <w:r w:rsidRPr="005C2431">
              <w:rPr>
                <w:rFonts w:ascii="Calibri" w:hAnsi="Calibri"/>
                <w:b/>
                <w:sz w:val="10"/>
                <w:szCs w:val="10"/>
              </w:rPr>
              <w:t>(2)</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0.62 and </w:t>
            </w:r>
            <w:r w:rsidRPr="005C2431">
              <w:rPr>
                <w:rFonts w:ascii="Calibri" w:hAnsi="Calibri"/>
                <w:sz w:val="10"/>
                <w:szCs w:val="10"/>
                <w:highlight w:val="yellow"/>
              </w:rPr>
              <w:t>D05</w:t>
            </w:r>
            <w:r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1EF2D36D"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del w:id="450" w:author="jmiller20190228" w:date="2019-04-08T14:41:00Z">
              <w:r w:rsidRPr="005C2431" w:rsidDel="00CB6008">
                <w:rPr>
                  <w:rFonts w:ascii="Calibri" w:hAnsi="Calibri"/>
                  <w:sz w:val="10"/>
                  <w:szCs w:val="10"/>
                </w:rPr>
                <w:delText>three</w:delText>
              </w:r>
            </w:del>
            <w:ins w:id="451" w:author="jmiller20190228" w:date="2019-04-08T14:41:00Z">
              <w:r w:rsidR="00CB6008">
                <w:rPr>
                  <w:rFonts w:ascii="Calibri" w:hAnsi="Calibri"/>
                  <w:sz w:val="10"/>
                  <w:szCs w:val="10"/>
                </w:rPr>
                <w:t>two</w:t>
              </w:r>
            </w:ins>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65F6C87B" w14:textId="79A371BB" w:rsidR="00CC3726" w:rsidRPr="00CB6008" w:rsidDel="00CB6008" w:rsidRDefault="00CB6008" w:rsidP="00EE6860">
            <w:pPr>
              <w:rPr>
                <w:del w:id="452" w:author="jmiller20190228" w:date="2019-04-08T14:42:00Z"/>
                <w:rFonts w:ascii="Calibri" w:hAnsi="Calibri"/>
                <w:sz w:val="6"/>
                <w:szCs w:val="6"/>
              </w:rPr>
            </w:pPr>
            <w:ins w:id="453" w:author="jmiller20190228" w:date="2019-04-08T14:42:00Z">
              <w:r w:rsidRPr="00CB6008" w:rsidDel="00CB6008">
                <w:rPr>
                  <w:rFonts w:ascii="Calibri" w:hAnsi="Calibri"/>
                  <w:sz w:val="6"/>
                  <w:szCs w:val="6"/>
                </w:rPr>
                <w:t xml:space="preserve"> </w:t>
              </w:r>
            </w:ins>
            <w:del w:id="454" w:author="jmiller20190228" w:date="2019-04-08T14:42:00Z">
              <w:r w:rsidR="00CC3726" w:rsidRPr="00CB6008" w:rsidDel="00CB6008">
                <w:rPr>
                  <w:rFonts w:ascii="Calibri" w:hAnsi="Calibri"/>
                  <w:sz w:val="6"/>
                  <w:szCs w:val="6"/>
                </w:rPr>
                <w:delText xml:space="preserve">      **DualFuel-HP+gas furnace</w:delText>
              </w:r>
            </w:del>
          </w:p>
          <w:p w14:paraId="1F9B99DD" w14:textId="2F8A1E2B" w:rsidR="00CC3726" w:rsidRPr="005C2431" w:rsidRDefault="00CC3726" w:rsidP="00EE6860">
            <w:pPr>
              <w:rPr>
                <w:rFonts w:ascii="Calibri" w:hAnsi="Calibri" w:cs="Calibri"/>
                <w:sz w:val="10"/>
                <w:szCs w:val="10"/>
              </w:rPr>
            </w:pPr>
            <w:r w:rsidRPr="003709B7">
              <w:rPr>
                <w:rFonts w:ascii="Calibri" w:hAnsi="Calibri"/>
                <w:b/>
                <w:sz w:val="10"/>
                <w:szCs w:val="10"/>
              </w:rPr>
              <w:t>(4)</w:t>
            </w:r>
            <w:r w:rsidRPr="005C2431">
              <w:rPr>
                <w:rFonts w:ascii="Calibri" w:hAnsi="Calibri"/>
                <w:sz w:val="10"/>
                <w:szCs w:val="10"/>
              </w:rPr>
              <w:t xml:space="preserve">value in </w:t>
            </w:r>
            <w:r w:rsidRPr="005C2431">
              <w:rPr>
                <w:rFonts w:ascii="Calibri" w:hAnsi="Calibri"/>
                <w:sz w:val="10"/>
                <w:szCs w:val="10"/>
                <w:highlight w:val="yellow"/>
              </w:rPr>
              <w:t>C08</w:t>
            </w:r>
            <w:r w:rsidRPr="005C2431">
              <w:rPr>
                <w:rFonts w:ascii="Calibri" w:hAnsi="Calibri"/>
                <w:b/>
                <w:sz w:val="10"/>
                <w:szCs w:val="10"/>
              </w:rPr>
              <w:t xml:space="preserve"> &gt;</w:t>
            </w:r>
            <w:r w:rsidRPr="005C2431">
              <w:rPr>
                <w:rFonts w:ascii="Calibri" w:hAnsi="Calibri"/>
                <w:sz w:val="10"/>
                <w:szCs w:val="10"/>
              </w:rPr>
              <w:t xml:space="preserve"> 350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ins w:id="455" w:author="jmiller20190215" w:date="2019-02-21T16:56:00Z">
              <w:r>
                <w:rPr>
                  <w:rFonts w:ascii="Calibri" w:hAnsi="Calibri"/>
                  <w:sz w:val="10"/>
                  <w:szCs w:val="10"/>
                </w:rPr>
                <w:t>(is CFI Vent Sys)</w:t>
              </w:r>
            </w:ins>
            <w:ins w:id="456" w:author="jmiller20190228" w:date="2019-04-02T19:24:00Z">
              <w:r w:rsidR="003F493D">
                <w:rPr>
                  <w:rFonts w:ascii="Calibri" w:hAnsi="Calibri"/>
                  <w:sz w:val="10"/>
                  <w:szCs w:val="10"/>
                </w:rPr>
                <w:t>,</w:t>
              </w:r>
            </w:ins>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3E5A4244"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ins w:id="457" w:author="jmiller20190228" w:date="2019-04-10T19:18:00Z">
              <w:r w:rsidR="00025EB6">
                <w:rPr>
                  <w:rFonts w:ascii="Calibri" w:hAnsi="Calibri"/>
                  <w:sz w:val="12"/>
                  <w:szCs w:val="12"/>
                  <w:u w:val="single"/>
                </w:rPr>
                <w:t>&gt;&gt;</w:t>
              </w:r>
            </w:ins>
            <w:del w:id="458" w:author="jmiller20190228" w:date="2019-04-10T19:18:00Z">
              <w:r w:rsidRPr="004F33D0" w:rsidDel="00025EB6">
                <w:rPr>
                  <w:rFonts w:ascii="Calibri" w:hAnsi="Calibri"/>
                  <w:sz w:val="12"/>
                  <w:szCs w:val="12"/>
                  <w:u w:val="single"/>
                </w:rPr>
                <w:delText xml:space="preserve"> </w:delText>
              </w:r>
            </w:del>
          </w:p>
        </w:tc>
        <w:tc>
          <w:tcPr>
            <w:tcW w:w="233" w:type="pct"/>
            <w:tcMar>
              <w:left w:w="29" w:type="dxa"/>
              <w:right w:w="29" w:type="dxa"/>
            </w:tcMar>
          </w:tcPr>
          <w:p w14:paraId="1F9B99F2" w14:textId="0F53E2A2"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fiedl: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77777777" w:rsidR="00CC3726" w:rsidRPr="006E68F4" w:rsidRDefault="00CC3726" w:rsidP="00EE6860">
            <w:pPr>
              <w:rPr>
                <w:rFonts w:ascii="Calibri" w:hAnsi="Calibri"/>
                <w:sz w:val="10"/>
                <w:szCs w:val="10"/>
              </w:rPr>
            </w:pPr>
            <w:r w:rsidRPr="006E68F4">
              <w:rPr>
                <w:rFonts w:ascii="Calibri" w:hAnsi="Calibri"/>
                <w:sz w:val="10"/>
                <w:szCs w:val="10"/>
              </w:rPr>
              <w:t>*Has Bypass</w:t>
            </w:r>
            <w:del w:id="459" w:author="jmiller20190215" w:date="2019-02-21T10:18:00Z">
              <w:r w:rsidRPr="006E68F4" w:rsidDel="00985316">
                <w:rPr>
                  <w:rFonts w:ascii="Calibri" w:hAnsi="Calibri"/>
                  <w:sz w:val="10"/>
                  <w:szCs w:val="10"/>
                </w:rPr>
                <w:delText>s</w:delText>
              </w:r>
            </w:del>
            <w:r w:rsidRPr="006E68F4">
              <w:rPr>
                <w:rFonts w:ascii="Calibri" w:hAnsi="Calibri"/>
                <w:sz w:val="10"/>
                <w:szCs w:val="10"/>
              </w:rPr>
              <w:t xml:space="preserve">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267"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366" w:type="pct"/>
            <w:tcMar>
              <w:left w:w="29" w:type="dxa"/>
              <w:right w:w="29" w:type="dxa"/>
            </w:tcMar>
          </w:tcPr>
          <w:p w14:paraId="2F8C44C1" w14:textId="1417E57B" w:rsidR="00292302" w:rsidRPr="00554A0C" w:rsidRDefault="00CC3726" w:rsidP="00292302">
            <w:pPr>
              <w:keepNext/>
              <w:rPr>
                <w:ins w:id="460" w:author="jmiller20190228" w:date="2019-04-02T17:34:00Z"/>
                <w:rFonts w:ascii="Calibri" w:hAnsi="Calibri"/>
                <w:sz w:val="10"/>
                <w:szCs w:val="10"/>
              </w:rPr>
            </w:pPr>
            <w:r w:rsidRPr="006E68F4">
              <w:rPr>
                <w:rFonts w:ascii="Calibri" w:hAnsi="Calibri"/>
                <w:sz w:val="10"/>
                <w:szCs w:val="10"/>
              </w:rPr>
              <w:t>&lt;&lt;</w:t>
            </w:r>
            <w:ins w:id="461" w:author="jmiller20190228" w:date="2019-04-02T17:34:00Z">
              <w:r w:rsidR="00292302" w:rsidRPr="00554A0C">
                <w:rPr>
                  <w:rFonts w:ascii="Calibri" w:hAnsi="Calibri"/>
                  <w:b/>
                  <w:sz w:val="10"/>
                  <w:szCs w:val="10"/>
                </w:rPr>
                <w:t xml:space="preserve"> 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ins>
          </w:p>
          <w:p w14:paraId="333672FC" w14:textId="77777777" w:rsidR="00292302" w:rsidRPr="00554A0C" w:rsidRDefault="00292302" w:rsidP="00292302">
            <w:pPr>
              <w:keepNext/>
              <w:rPr>
                <w:ins w:id="462" w:author="jmiller20190228" w:date="2019-04-02T17:34:00Z"/>
                <w:rFonts w:ascii="Calibri" w:hAnsi="Calibri"/>
                <w:sz w:val="10"/>
                <w:szCs w:val="10"/>
              </w:rPr>
            </w:pPr>
            <w:ins w:id="463" w:author="jmiller20190228" w:date="2019-04-02T17:34:00Z">
              <w:r w:rsidRPr="00554A0C">
                <w:rPr>
                  <w:rFonts w:ascii="Calibri" w:hAnsi="Calibri"/>
                  <w:sz w:val="10"/>
                  <w:szCs w:val="10"/>
                </w:rPr>
                <w:t>*central split AC;</w:t>
              </w:r>
            </w:ins>
          </w:p>
          <w:p w14:paraId="4AE60357" w14:textId="77777777" w:rsidR="00292302" w:rsidRPr="00554A0C" w:rsidRDefault="00292302" w:rsidP="00292302">
            <w:pPr>
              <w:keepNext/>
              <w:rPr>
                <w:ins w:id="464" w:author="jmiller20190228" w:date="2019-04-02T17:34:00Z"/>
                <w:rFonts w:ascii="Calibri" w:hAnsi="Calibri"/>
                <w:sz w:val="10"/>
                <w:szCs w:val="10"/>
              </w:rPr>
            </w:pPr>
            <w:ins w:id="465" w:author="jmiller20190228" w:date="2019-04-02T17:34:00Z">
              <w:r w:rsidRPr="00554A0C">
                <w:rPr>
                  <w:rFonts w:ascii="Calibri" w:hAnsi="Calibri"/>
                  <w:sz w:val="10"/>
                  <w:szCs w:val="10"/>
                </w:rPr>
                <w:t>*central split HP</w:t>
              </w:r>
            </w:ins>
          </w:p>
          <w:p w14:paraId="751AF99E" w14:textId="77777777" w:rsidR="00292302" w:rsidRPr="00554A0C" w:rsidRDefault="00292302" w:rsidP="00292302">
            <w:pPr>
              <w:keepNext/>
              <w:rPr>
                <w:ins w:id="466" w:author="jmiller20190228" w:date="2019-04-02T17:34:00Z"/>
                <w:rFonts w:ascii="Calibri" w:hAnsi="Calibri"/>
                <w:sz w:val="10"/>
                <w:szCs w:val="10"/>
              </w:rPr>
            </w:pPr>
            <w:ins w:id="467" w:author="jmiller20190228" w:date="2019-04-02T17:34:00Z">
              <w:r w:rsidRPr="00554A0C">
                <w:rPr>
                  <w:rFonts w:ascii="Calibri" w:hAnsi="Calibri"/>
                  <w:sz w:val="10"/>
                  <w:szCs w:val="10"/>
                </w:rPr>
                <w:t>*central packaged AC ;</w:t>
              </w:r>
            </w:ins>
          </w:p>
          <w:p w14:paraId="26E71A83" w14:textId="77777777" w:rsidR="00292302" w:rsidRPr="00554A0C" w:rsidRDefault="00292302" w:rsidP="00292302">
            <w:pPr>
              <w:keepNext/>
              <w:rPr>
                <w:ins w:id="468" w:author="jmiller20190228" w:date="2019-04-02T17:34:00Z"/>
                <w:rFonts w:ascii="Calibri" w:hAnsi="Calibri"/>
                <w:sz w:val="10"/>
                <w:szCs w:val="10"/>
              </w:rPr>
            </w:pPr>
            <w:ins w:id="469" w:author="jmiller20190228" w:date="2019-04-02T17:34:00Z">
              <w:r w:rsidRPr="00554A0C">
                <w:rPr>
                  <w:rFonts w:ascii="Calibri" w:hAnsi="Calibri"/>
                  <w:sz w:val="10"/>
                  <w:szCs w:val="10"/>
                </w:rPr>
                <w:t>*central packaged HP</w:t>
              </w:r>
            </w:ins>
          </w:p>
          <w:p w14:paraId="0AF0CDAA" w14:textId="77777777" w:rsidR="00292302" w:rsidRPr="00554A0C" w:rsidRDefault="00292302" w:rsidP="00292302">
            <w:pPr>
              <w:keepNext/>
              <w:rPr>
                <w:ins w:id="470" w:author="jmiller20190228" w:date="2019-04-02T17:34:00Z"/>
                <w:rFonts w:ascii="Calibri" w:hAnsi="Calibri"/>
                <w:sz w:val="10"/>
                <w:szCs w:val="10"/>
              </w:rPr>
            </w:pPr>
            <w:ins w:id="471" w:author="jmiller20190228" w:date="2019-04-02T17:34:00Z">
              <w:r w:rsidRPr="00554A0C">
                <w:rPr>
                  <w:rFonts w:ascii="Calibri" w:hAnsi="Calibri"/>
                  <w:sz w:val="10"/>
                  <w:szCs w:val="10"/>
                </w:rPr>
                <w:t>*central large packaged AC</w:t>
              </w:r>
            </w:ins>
          </w:p>
          <w:p w14:paraId="530E9D77" w14:textId="77777777" w:rsidR="00292302" w:rsidRPr="00554A0C" w:rsidRDefault="00292302" w:rsidP="00292302">
            <w:pPr>
              <w:keepNext/>
              <w:rPr>
                <w:ins w:id="472" w:author="jmiller20190228" w:date="2019-04-02T17:34:00Z"/>
                <w:rFonts w:ascii="Calibri" w:hAnsi="Calibri"/>
                <w:sz w:val="10"/>
                <w:szCs w:val="10"/>
              </w:rPr>
            </w:pPr>
            <w:ins w:id="473" w:author="jmiller20190228" w:date="2019-04-02T17:34:00Z">
              <w:r w:rsidRPr="00554A0C">
                <w:rPr>
                  <w:rFonts w:ascii="Calibri" w:hAnsi="Calibri"/>
                  <w:sz w:val="10"/>
                  <w:szCs w:val="10"/>
                </w:rPr>
                <w:t>*central large packaged HP,</w:t>
              </w:r>
            </w:ins>
          </w:p>
          <w:p w14:paraId="72BBCC99" w14:textId="77777777" w:rsidR="00292302" w:rsidRPr="00554A0C" w:rsidRDefault="00292302" w:rsidP="00292302">
            <w:pPr>
              <w:keepNext/>
              <w:rPr>
                <w:ins w:id="474" w:author="jmiller20190228" w:date="2019-04-02T17:34:00Z"/>
                <w:rFonts w:ascii="Calibri" w:hAnsi="Calibri"/>
                <w:sz w:val="10"/>
                <w:szCs w:val="10"/>
              </w:rPr>
            </w:pPr>
            <w:ins w:id="475" w:author="jmiller20190228" w:date="2019-04-02T17:34:00Z">
              <w:r w:rsidRPr="00554A0C">
                <w:rPr>
                  <w:rFonts w:ascii="Calibri" w:hAnsi="Calibri"/>
                  <w:b/>
                  <w:sz w:val="10"/>
                  <w:szCs w:val="10"/>
                </w:rPr>
                <w:t>then</w:t>
              </w:r>
              <w:r w:rsidRPr="00554A0C">
                <w:rPr>
                  <w:rFonts w:ascii="Calibri" w:hAnsi="Calibri"/>
                  <w:sz w:val="10"/>
                  <w:szCs w:val="10"/>
                </w:rPr>
                <w:t xml:space="preserve"> value=Yes,</w:t>
              </w:r>
            </w:ins>
          </w:p>
          <w:p w14:paraId="71C7710E" w14:textId="48FDC17F" w:rsidR="00CC3726" w:rsidRPr="006E68F4" w:rsidRDefault="00292302" w:rsidP="00EE6860">
            <w:pPr>
              <w:rPr>
                <w:rFonts w:ascii="Calibri" w:hAnsi="Calibri"/>
                <w:sz w:val="10"/>
                <w:szCs w:val="10"/>
              </w:rPr>
            </w:pPr>
            <w:ins w:id="476" w:author="jmiller20190228" w:date="2019-04-02T17:33:00Z">
              <w:r w:rsidRPr="00292302">
                <w:rPr>
                  <w:rFonts w:ascii="Calibri" w:hAnsi="Calibri"/>
                  <w:b/>
                  <w:sz w:val="10"/>
                  <w:szCs w:val="10"/>
                </w:rPr>
                <w:t>else</w:t>
              </w:r>
              <w:r>
                <w:rPr>
                  <w:rFonts w:ascii="Calibri" w:hAnsi="Calibri"/>
                  <w:sz w:val="10"/>
                  <w:szCs w:val="10"/>
                </w:rPr>
                <w:t xml:space="preserve"> </w:t>
              </w:r>
            </w:ins>
            <w:r w:rsidR="00CC3726" w:rsidRPr="006E68F4">
              <w:rPr>
                <w:rFonts w:ascii="Calibri" w:hAnsi="Calibri"/>
                <w:sz w:val="10"/>
                <w:szCs w:val="10"/>
              </w:rPr>
              <w:t xml:space="preserve">user pick one </w:t>
            </w:r>
            <w:ins w:id="477" w:author="jmiller20190215" w:date="2019-02-21T18:16:00Z">
              <w:r w:rsidR="00CC3726" w:rsidRPr="006E68F4">
                <w:rPr>
                  <w:rFonts w:ascii="Calibri" w:hAnsi="Calibri"/>
                  <w:sz w:val="10"/>
                  <w:szCs w:val="10"/>
                </w:rPr>
                <w:t xml:space="preserve">of the following two </w:t>
              </w:r>
            </w:ins>
            <w:r w:rsidR="00CC3726" w:rsidRPr="006E68F4">
              <w:rPr>
                <w:rFonts w:ascii="Calibri" w:hAnsi="Calibri"/>
                <w:sz w:val="10"/>
                <w:szCs w:val="10"/>
              </w:rPr>
              <w:t>value</w:t>
            </w:r>
            <w:ins w:id="478" w:author="jmiller20190215" w:date="2019-02-21T18:16:00Z">
              <w:r w:rsidR="00CC3726" w:rsidRPr="006E68F4">
                <w:rPr>
                  <w:rFonts w:ascii="Calibri" w:hAnsi="Calibri"/>
                  <w:sz w:val="10"/>
                  <w:szCs w:val="10"/>
                </w:rPr>
                <w:t>s</w:t>
              </w:r>
            </w:ins>
            <w:r w:rsidR="00CC3726" w:rsidRPr="006E68F4">
              <w:rPr>
                <w:rFonts w:ascii="Calibri" w:hAnsi="Calibri"/>
                <w:sz w:val="10"/>
                <w:szCs w:val="10"/>
              </w:rPr>
              <w:t xml:space="preserve">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ins w:id="479" w:author="jmiller20190228" w:date="2019-02-25T16:32:00Z"/>
                <w:rFonts w:ascii="Calibri" w:hAnsi="Calibri"/>
                <w:sz w:val="10"/>
                <w:szCs w:val="10"/>
              </w:rPr>
            </w:pPr>
            <w:r w:rsidRPr="006E68F4">
              <w:rPr>
                <w:rFonts w:ascii="Calibri" w:hAnsi="Calibri"/>
                <w:sz w:val="10"/>
                <w:szCs w:val="10"/>
              </w:rPr>
              <w:t>**no</w:t>
            </w:r>
          </w:p>
          <w:p w14:paraId="072064CE" w14:textId="77777777" w:rsidR="00F75240" w:rsidRDefault="00F75240" w:rsidP="00EE6860">
            <w:pPr>
              <w:rPr>
                <w:ins w:id="480" w:author="jmiller20190228" w:date="2019-04-10T16:31:00Z"/>
                <w:rFonts w:ascii="Calibri" w:hAnsi="Calibri"/>
                <w:sz w:val="10"/>
                <w:szCs w:val="10"/>
              </w:rPr>
            </w:pPr>
          </w:p>
          <w:p w14:paraId="4387696A" w14:textId="140B0DE2" w:rsidR="00CC3726" w:rsidRPr="006E68F4" w:rsidRDefault="00CC3726" w:rsidP="00EE6860">
            <w:pPr>
              <w:rPr>
                <w:ins w:id="481" w:author="jmiller20190215" w:date="2019-02-21T18:09:00Z"/>
                <w:rFonts w:ascii="Calibri" w:hAnsi="Calibri"/>
                <w:sz w:val="10"/>
                <w:szCs w:val="10"/>
              </w:rPr>
            </w:pPr>
            <w:ins w:id="482" w:author="jmiller20190228" w:date="2019-02-25T16:34:00Z">
              <w:r w:rsidRPr="00F75240">
                <w:rPr>
                  <w:rFonts w:ascii="Calibri" w:hAnsi="Calibri"/>
                  <w:b/>
                  <w:sz w:val="10"/>
                  <w:szCs w:val="10"/>
                </w:rPr>
                <w:t>check</w:t>
              </w:r>
              <w:r w:rsidRPr="006E68F4">
                <w:rPr>
                  <w:rFonts w:ascii="Calibri" w:hAnsi="Calibri"/>
                  <w:sz w:val="10"/>
                  <w:szCs w:val="10"/>
                </w:rPr>
                <w:t>:</w:t>
              </w:r>
            </w:ins>
          </w:p>
          <w:p w14:paraId="4B7C983A" w14:textId="1267B37E" w:rsidR="00CC3726" w:rsidRPr="006E68F4" w:rsidRDefault="00CC3726" w:rsidP="00232CFC">
            <w:pPr>
              <w:rPr>
                <w:ins w:id="483" w:author="jmiller20190228" w:date="2019-02-25T16:58:00Z"/>
                <w:rFonts w:ascii="Calibri" w:hAnsi="Calibri"/>
                <w:sz w:val="10"/>
                <w:szCs w:val="10"/>
              </w:rPr>
            </w:pPr>
            <w:ins w:id="484" w:author="jmiller20190215" w:date="2019-02-21T18:09:00Z">
              <w:r w:rsidRPr="006E68F4">
                <w:rPr>
                  <w:rFonts w:ascii="Calibri" w:hAnsi="Calibri"/>
                  <w:b/>
                  <w:sz w:val="10"/>
                  <w:szCs w:val="10"/>
                </w:rPr>
                <w:t>if</w:t>
              </w:r>
              <w:r w:rsidRPr="006E68F4">
                <w:rPr>
                  <w:rFonts w:ascii="Calibri" w:hAnsi="Calibri"/>
                  <w:sz w:val="10"/>
                  <w:szCs w:val="10"/>
                </w:rPr>
                <w:t xml:space="preserve"> value=no, </w:t>
              </w:r>
            </w:ins>
          </w:p>
          <w:p w14:paraId="5F1811FE" w14:textId="77777777" w:rsidR="00F75240" w:rsidRPr="00F75240" w:rsidRDefault="00CC3726" w:rsidP="00F75240">
            <w:pPr>
              <w:rPr>
                <w:ins w:id="485" w:author="jmiller20190228" w:date="2019-04-10T16:28:00Z"/>
                <w:rFonts w:ascii="Calibri" w:hAnsi="Calibri"/>
                <w:sz w:val="10"/>
                <w:szCs w:val="10"/>
              </w:rPr>
            </w:pPr>
            <w:ins w:id="486" w:author="jmiller20190215" w:date="2019-02-21T18:09:00Z">
              <w:r w:rsidRPr="006E68F4">
                <w:rPr>
                  <w:rFonts w:ascii="Calibri" w:hAnsi="Calibri"/>
                  <w:b/>
                  <w:sz w:val="10"/>
                  <w:szCs w:val="10"/>
                </w:rPr>
                <w:t>then</w:t>
              </w:r>
              <w:r w:rsidRPr="006E68F4">
                <w:rPr>
                  <w:rFonts w:ascii="Calibri" w:hAnsi="Calibri"/>
                  <w:sz w:val="10"/>
                  <w:szCs w:val="10"/>
                </w:rPr>
                <w:t xml:space="preserve"> report in project status notes field</w:t>
              </w:r>
            </w:ins>
            <w:ins w:id="487" w:author="jmiller20190215" w:date="2019-02-21T18:11:00Z">
              <w:r w:rsidRPr="006E68F4">
                <w:rPr>
                  <w:rFonts w:ascii="Calibri" w:hAnsi="Calibri"/>
                  <w:sz w:val="10"/>
                  <w:szCs w:val="10"/>
                </w:rPr>
                <w:t xml:space="preserve"> </w:t>
              </w:r>
            </w:ins>
            <w:ins w:id="488" w:author="jmiller20190215" w:date="2019-02-21T18:10:00Z">
              <w:r w:rsidRPr="006E68F4">
                <w:rPr>
                  <w:rFonts w:ascii="Calibri" w:hAnsi="Calibri"/>
                  <w:sz w:val="10"/>
                  <w:szCs w:val="10"/>
                </w:rPr>
                <w:t xml:space="preserve">that </w:t>
              </w:r>
            </w:ins>
            <w:ins w:id="489" w:author="jmiller20190228" w:date="2019-04-02T17:36:00Z">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w:t>
              </w:r>
            </w:ins>
            <w:ins w:id="490" w:author="jmiller20190228" w:date="2019-04-10T16:28:00Z">
              <w:r w:rsidR="00F75240">
                <w:rPr>
                  <w:rFonts w:ascii="Calibri" w:hAnsi="Calibri"/>
                  <w:sz w:val="10"/>
                  <w:szCs w:val="10"/>
                </w:rPr>
                <w:t xml:space="preserve"> </w:t>
              </w:r>
              <w:r w:rsidR="00F75240" w:rsidRPr="00F75240">
                <w:rPr>
                  <w:rFonts w:ascii="Calibri" w:hAnsi="Calibri"/>
                  <w:sz w:val="10"/>
                  <w:szCs w:val="10"/>
                </w:rPr>
                <w:t>Enforcement agency confirmation is recommended</w:t>
              </w:r>
            </w:ins>
          </w:p>
          <w:p w14:paraId="39771AEF" w14:textId="77777777" w:rsidR="00F75240" w:rsidRPr="00F75240" w:rsidRDefault="00F75240" w:rsidP="00F75240">
            <w:pPr>
              <w:rPr>
                <w:ins w:id="491" w:author="jmiller20190228" w:date="2019-04-10T16:28:00Z"/>
                <w:rFonts w:ascii="Calibri" w:hAnsi="Calibri"/>
                <w:sz w:val="10"/>
                <w:szCs w:val="10"/>
              </w:rPr>
            </w:pPr>
          </w:p>
          <w:p w14:paraId="29511E9D" w14:textId="77777777" w:rsidR="00F75240" w:rsidRPr="00F75240" w:rsidRDefault="00F75240" w:rsidP="00F75240">
            <w:pPr>
              <w:rPr>
                <w:ins w:id="492" w:author="jmiller20190228" w:date="2019-04-10T16:28:00Z"/>
                <w:rFonts w:ascii="Calibri" w:hAnsi="Calibri"/>
                <w:sz w:val="10"/>
                <w:szCs w:val="10"/>
              </w:rPr>
            </w:pPr>
            <w:ins w:id="493" w:author="jmiller20190228" w:date="2019-04-10T16:28:00Z">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ins>
          </w:p>
          <w:p w14:paraId="78405019" w14:textId="28103412" w:rsidR="00CC3726" w:rsidRPr="006E68F4" w:rsidRDefault="00F75240" w:rsidP="00F75240">
            <w:pPr>
              <w:rPr>
                <w:rFonts w:ascii="Calibri" w:hAnsi="Calibri"/>
                <w:sz w:val="10"/>
                <w:szCs w:val="10"/>
              </w:rPr>
            </w:pPr>
            <w:ins w:id="494" w:author="jmiller20190228" w:date="2019-04-10T16:28:00Z">
              <w:r w:rsidRPr="00F75240">
                <w:rPr>
                  <w:rFonts w:ascii="Calibri" w:hAnsi="Calibri"/>
                  <w:sz w:val="10"/>
                  <w:szCs w:val="10"/>
                </w:rPr>
                <w:t>a revised CF1R may be required&gt;&gt;</w:t>
              </w:r>
            </w:ins>
          </w:p>
        </w:tc>
        <w:tc>
          <w:tcPr>
            <w:tcW w:w="366" w:type="pct"/>
            <w:tcMar>
              <w:left w:w="29" w:type="dxa"/>
              <w:right w:w="29" w:type="dxa"/>
            </w:tcMar>
          </w:tcPr>
          <w:p w14:paraId="5EA05335" w14:textId="13389DB2" w:rsidR="00292302" w:rsidRPr="00554A0C" w:rsidRDefault="00CC3726" w:rsidP="00292302">
            <w:pPr>
              <w:keepNext/>
              <w:rPr>
                <w:ins w:id="495" w:author="jmiller20190228" w:date="2019-04-02T17:41:00Z"/>
                <w:rFonts w:ascii="Calibri" w:hAnsi="Calibri"/>
                <w:sz w:val="10"/>
                <w:szCs w:val="10"/>
              </w:rPr>
            </w:pPr>
            <w:ins w:id="496" w:author="jmiller20190215" w:date="2019-02-14T18:59:00Z">
              <w:r w:rsidRPr="006E68F4">
                <w:rPr>
                  <w:rFonts w:ascii="Calibri" w:hAnsi="Calibri"/>
                  <w:sz w:val="10"/>
                  <w:szCs w:val="10"/>
                </w:rPr>
                <w:t>&lt;&lt;</w:t>
              </w:r>
            </w:ins>
            <w:ins w:id="497" w:author="jmiller20190228" w:date="2019-04-02T17:41:00Z">
              <w:r w:rsidR="00292302" w:rsidRPr="00554A0C">
                <w:rPr>
                  <w:rFonts w:ascii="Calibri" w:hAnsi="Calibri"/>
                  <w:b/>
                  <w:sz w:val="10"/>
                  <w:szCs w:val="10"/>
                </w:rPr>
                <w:t xml:space="preserve"> 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ins>
          </w:p>
          <w:p w14:paraId="47A50D11" w14:textId="77777777" w:rsidR="00292302" w:rsidRPr="00554A0C" w:rsidRDefault="00292302" w:rsidP="00292302">
            <w:pPr>
              <w:keepNext/>
              <w:rPr>
                <w:ins w:id="498" w:author="jmiller20190228" w:date="2019-04-02T17:41:00Z"/>
                <w:rFonts w:ascii="Calibri" w:hAnsi="Calibri"/>
                <w:sz w:val="10"/>
                <w:szCs w:val="10"/>
              </w:rPr>
            </w:pPr>
            <w:ins w:id="499" w:author="jmiller20190228" w:date="2019-04-02T17:41:00Z">
              <w:r w:rsidRPr="00554A0C">
                <w:rPr>
                  <w:rFonts w:ascii="Calibri" w:hAnsi="Calibri"/>
                  <w:sz w:val="10"/>
                  <w:szCs w:val="10"/>
                </w:rPr>
                <w:t>*central split AC;</w:t>
              </w:r>
            </w:ins>
          </w:p>
          <w:p w14:paraId="21F325D6" w14:textId="77777777" w:rsidR="00292302" w:rsidRPr="00554A0C" w:rsidRDefault="00292302" w:rsidP="00292302">
            <w:pPr>
              <w:keepNext/>
              <w:rPr>
                <w:ins w:id="500" w:author="jmiller20190228" w:date="2019-04-02T17:41:00Z"/>
                <w:rFonts w:ascii="Calibri" w:hAnsi="Calibri"/>
                <w:sz w:val="10"/>
                <w:szCs w:val="10"/>
              </w:rPr>
            </w:pPr>
            <w:ins w:id="501" w:author="jmiller20190228" w:date="2019-04-02T17:41:00Z">
              <w:r w:rsidRPr="00554A0C">
                <w:rPr>
                  <w:rFonts w:ascii="Calibri" w:hAnsi="Calibri"/>
                  <w:sz w:val="10"/>
                  <w:szCs w:val="10"/>
                </w:rPr>
                <w:t>*central split HP</w:t>
              </w:r>
            </w:ins>
          </w:p>
          <w:p w14:paraId="07FF425C" w14:textId="77777777" w:rsidR="00292302" w:rsidRPr="00554A0C" w:rsidRDefault="00292302" w:rsidP="00292302">
            <w:pPr>
              <w:keepNext/>
              <w:rPr>
                <w:ins w:id="502" w:author="jmiller20190228" w:date="2019-04-02T17:41:00Z"/>
                <w:rFonts w:ascii="Calibri" w:hAnsi="Calibri"/>
                <w:sz w:val="10"/>
                <w:szCs w:val="10"/>
              </w:rPr>
            </w:pPr>
            <w:ins w:id="503" w:author="jmiller20190228" w:date="2019-04-02T17:41:00Z">
              <w:r w:rsidRPr="00554A0C">
                <w:rPr>
                  <w:rFonts w:ascii="Calibri" w:hAnsi="Calibri"/>
                  <w:sz w:val="10"/>
                  <w:szCs w:val="10"/>
                </w:rPr>
                <w:t>*central packaged AC ;</w:t>
              </w:r>
            </w:ins>
          </w:p>
          <w:p w14:paraId="66A17F10" w14:textId="77777777" w:rsidR="00292302" w:rsidRPr="00554A0C" w:rsidRDefault="00292302" w:rsidP="00292302">
            <w:pPr>
              <w:keepNext/>
              <w:rPr>
                <w:ins w:id="504" w:author="jmiller20190228" w:date="2019-04-02T17:41:00Z"/>
                <w:rFonts w:ascii="Calibri" w:hAnsi="Calibri"/>
                <w:sz w:val="10"/>
                <w:szCs w:val="10"/>
              </w:rPr>
            </w:pPr>
            <w:ins w:id="505" w:author="jmiller20190228" w:date="2019-04-02T17:41:00Z">
              <w:r w:rsidRPr="00554A0C">
                <w:rPr>
                  <w:rFonts w:ascii="Calibri" w:hAnsi="Calibri"/>
                  <w:sz w:val="10"/>
                  <w:szCs w:val="10"/>
                </w:rPr>
                <w:t>*central packaged HP</w:t>
              </w:r>
            </w:ins>
          </w:p>
          <w:p w14:paraId="5C947921" w14:textId="77777777" w:rsidR="00292302" w:rsidRPr="00554A0C" w:rsidRDefault="00292302" w:rsidP="00292302">
            <w:pPr>
              <w:keepNext/>
              <w:rPr>
                <w:ins w:id="506" w:author="jmiller20190228" w:date="2019-04-02T17:41:00Z"/>
                <w:rFonts w:ascii="Calibri" w:hAnsi="Calibri"/>
                <w:sz w:val="10"/>
                <w:szCs w:val="10"/>
              </w:rPr>
            </w:pPr>
            <w:ins w:id="507" w:author="jmiller20190228" w:date="2019-04-02T17:41:00Z">
              <w:r w:rsidRPr="00554A0C">
                <w:rPr>
                  <w:rFonts w:ascii="Calibri" w:hAnsi="Calibri"/>
                  <w:sz w:val="10"/>
                  <w:szCs w:val="10"/>
                </w:rPr>
                <w:t>*central large packaged AC</w:t>
              </w:r>
            </w:ins>
          </w:p>
          <w:p w14:paraId="46F7CB8B" w14:textId="77777777" w:rsidR="00292302" w:rsidRPr="00554A0C" w:rsidRDefault="00292302" w:rsidP="00292302">
            <w:pPr>
              <w:keepNext/>
              <w:rPr>
                <w:ins w:id="508" w:author="jmiller20190228" w:date="2019-04-02T17:41:00Z"/>
                <w:rFonts w:ascii="Calibri" w:hAnsi="Calibri"/>
                <w:sz w:val="10"/>
                <w:szCs w:val="10"/>
              </w:rPr>
            </w:pPr>
            <w:ins w:id="509" w:author="jmiller20190228" w:date="2019-04-02T17:41:00Z">
              <w:r w:rsidRPr="00554A0C">
                <w:rPr>
                  <w:rFonts w:ascii="Calibri" w:hAnsi="Calibri"/>
                  <w:sz w:val="10"/>
                  <w:szCs w:val="10"/>
                </w:rPr>
                <w:t>*central large packaged HP,</w:t>
              </w:r>
            </w:ins>
          </w:p>
          <w:p w14:paraId="08AB53EB" w14:textId="6DE61B52" w:rsidR="00292302" w:rsidRDefault="00292302" w:rsidP="0062196B">
            <w:pPr>
              <w:keepNext/>
              <w:rPr>
                <w:ins w:id="510" w:author="jmiller20190228" w:date="2019-04-02T17:40:00Z"/>
                <w:rFonts w:ascii="Calibri" w:hAnsi="Calibri"/>
                <w:sz w:val="10"/>
                <w:szCs w:val="10"/>
              </w:rPr>
            </w:pPr>
            <w:ins w:id="511" w:author="jmiller20190228" w:date="2019-04-02T17:41:00Z">
              <w:r w:rsidRPr="00554A0C">
                <w:rPr>
                  <w:rFonts w:ascii="Calibri" w:hAnsi="Calibri"/>
                  <w:b/>
                  <w:sz w:val="10"/>
                  <w:szCs w:val="10"/>
                </w:rPr>
                <w:t>then</w:t>
              </w:r>
              <w:r w:rsidRPr="00554A0C">
                <w:rPr>
                  <w:rFonts w:ascii="Calibri" w:hAnsi="Calibri"/>
                  <w:sz w:val="10"/>
                  <w:szCs w:val="10"/>
                </w:rPr>
                <w:t xml:space="preserve"> value=Yes,</w:t>
              </w:r>
            </w:ins>
          </w:p>
          <w:p w14:paraId="4822C17C" w14:textId="33D54C98" w:rsidR="00CC3726" w:rsidRPr="006E68F4" w:rsidRDefault="0062196B" w:rsidP="00C30CA6">
            <w:pPr>
              <w:rPr>
                <w:ins w:id="512" w:author="jmiller20190215" w:date="2019-02-14T18:59:00Z"/>
                <w:rFonts w:ascii="Calibri" w:hAnsi="Calibri"/>
                <w:sz w:val="10"/>
                <w:szCs w:val="10"/>
              </w:rPr>
            </w:pPr>
            <w:ins w:id="513" w:author="jmiller20190228" w:date="2019-04-02T17:43:00Z">
              <w:r>
                <w:rPr>
                  <w:rFonts w:ascii="Calibri" w:hAnsi="Calibri"/>
                  <w:sz w:val="10"/>
                  <w:szCs w:val="10"/>
                </w:rPr>
                <w:t xml:space="preserve">else </w:t>
              </w:r>
            </w:ins>
            <w:ins w:id="514" w:author="jmiller20190215" w:date="2019-02-14T18:59:00Z">
              <w:r w:rsidR="00CC3726" w:rsidRPr="006E68F4">
                <w:rPr>
                  <w:rFonts w:ascii="Calibri" w:hAnsi="Calibri"/>
                  <w:sz w:val="10"/>
                  <w:szCs w:val="10"/>
                </w:rPr>
                <w:t xml:space="preserve">user pick one </w:t>
              </w:r>
            </w:ins>
            <w:ins w:id="515" w:author="jmiller20190228" w:date="2019-02-25T16:30:00Z">
              <w:r w:rsidR="00CC3726" w:rsidRPr="006E68F4">
                <w:rPr>
                  <w:rFonts w:ascii="Calibri" w:hAnsi="Calibri"/>
                  <w:sz w:val="10"/>
                  <w:szCs w:val="10"/>
                </w:rPr>
                <w:t xml:space="preserve">of the following two </w:t>
              </w:r>
            </w:ins>
            <w:ins w:id="516" w:author="jmiller20190215" w:date="2019-02-14T18:59:00Z">
              <w:r w:rsidR="00CC3726" w:rsidRPr="006E68F4">
                <w:rPr>
                  <w:rFonts w:ascii="Calibri" w:hAnsi="Calibri"/>
                  <w:sz w:val="10"/>
                  <w:szCs w:val="10"/>
                </w:rPr>
                <w:t>value</w:t>
              </w:r>
            </w:ins>
            <w:ins w:id="517" w:author="jmiller20190228" w:date="2019-02-25T16:30:00Z">
              <w:r w:rsidR="00CC3726" w:rsidRPr="006E68F4">
                <w:rPr>
                  <w:rFonts w:ascii="Calibri" w:hAnsi="Calibri"/>
                  <w:sz w:val="10"/>
                  <w:szCs w:val="10"/>
                </w:rPr>
                <w:t>s</w:t>
              </w:r>
            </w:ins>
            <w:ins w:id="518" w:author="jmiller20190215" w:date="2019-02-14T18:59:00Z">
              <w:r w:rsidR="00CC3726" w:rsidRPr="006E68F4">
                <w:rPr>
                  <w:rFonts w:ascii="Calibri" w:hAnsi="Calibri"/>
                  <w:sz w:val="10"/>
                  <w:szCs w:val="10"/>
                </w:rPr>
                <w:t xml:space="preserve"> from list:</w:t>
              </w:r>
            </w:ins>
          </w:p>
          <w:p w14:paraId="78659BB1" w14:textId="77777777" w:rsidR="00CC3726" w:rsidRPr="006E68F4" w:rsidRDefault="00CC3726" w:rsidP="00C30CA6">
            <w:pPr>
              <w:rPr>
                <w:ins w:id="519" w:author="jmiller20190215" w:date="2019-02-14T18:59:00Z"/>
                <w:rFonts w:ascii="Calibri" w:hAnsi="Calibri"/>
                <w:sz w:val="10"/>
                <w:szCs w:val="10"/>
              </w:rPr>
            </w:pPr>
            <w:ins w:id="520" w:author="jmiller20190215" w:date="2019-02-14T18:59:00Z">
              <w:r w:rsidRPr="006E68F4">
                <w:rPr>
                  <w:rFonts w:ascii="Calibri" w:hAnsi="Calibri"/>
                  <w:sz w:val="10"/>
                  <w:szCs w:val="10"/>
                </w:rPr>
                <w:t>**yes</w:t>
              </w:r>
            </w:ins>
          </w:p>
          <w:p w14:paraId="4DB4321E" w14:textId="2ED71288" w:rsidR="00CC3726" w:rsidRPr="006E68F4" w:rsidRDefault="00CC3726" w:rsidP="00C30CA6">
            <w:pPr>
              <w:rPr>
                <w:ins w:id="521" w:author="jmiller20190228" w:date="2019-02-25T16:33:00Z"/>
                <w:sz w:val="10"/>
                <w:szCs w:val="10"/>
              </w:rPr>
            </w:pPr>
            <w:ins w:id="522" w:author="jmiller20190215" w:date="2019-02-14T18:59:00Z">
              <w:r w:rsidRPr="006E68F4">
                <w:rPr>
                  <w:rFonts w:ascii="Calibri" w:hAnsi="Calibri"/>
                  <w:sz w:val="10"/>
                  <w:szCs w:val="10"/>
                </w:rPr>
                <w:t>**no</w:t>
              </w:r>
            </w:ins>
            <w:ins w:id="523" w:author="jmiller20190215" w:date="2019-02-21T18:12:00Z">
              <w:r w:rsidRPr="006E68F4">
                <w:rPr>
                  <w:sz w:val="10"/>
                  <w:szCs w:val="10"/>
                </w:rPr>
                <w:t xml:space="preserve"> </w:t>
              </w:r>
            </w:ins>
          </w:p>
          <w:p w14:paraId="78F99798" w14:textId="77777777" w:rsidR="00F75240" w:rsidRDefault="00F75240" w:rsidP="00C30CA6">
            <w:pPr>
              <w:rPr>
                <w:ins w:id="524" w:author="jmiller20190228" w:date="2019-04-10T16:31:00Z"/>
                <w:b/>
                <w:sz w:val="10"/>
                <w:szCs w:val="10"/>
              </w:rPr>
            </w:pPr>
          </w:p>
          <w:p w14:paraId="0BEEAA46" w14:textId="5E8A4157" w:rsidR="00CC3726" w:rsidRPr="006E68F4" w:rsidRDefault="00CC3726" w:rsidP="00C30CA6">
            <w:pPr>
              <w:rPr>
                <w:ins w:id="525" w:author="jmiller20190215" w:date="2019-02-21T18:12:00Z"/>
                <w:sz w:val="10"/>
                <w:szCs w:val="10"/>
              </w:rPr>
            </w:pPr>
            <w:ins w:id="526" w:author="jmiller20190228" w:date="2019-02-25T16:33:00Z">
              <w:r w:rsidRPr="00F75240">
                <w:rPr>
                  <w:b/>
                  <w:sz w:val="10"/>
                  <w:szCs w:val="10"/>
                </w:rPr>
                <w:t>check</w:t>
              </w:r>
              <w:r w:rsidRPr="006E68F4">
                <w:rPr>
                  <w:sz w:val="10"/>
                  <w:szCs w:val="10"/>
                </w:rPr>
                <w:t>:</w:t>
              </w:r>
            </w:ins>
          </w:p>
          <w:p w14:paraId="79FB5A92" w14:textId="77777777" w:rsidR="00CC3726" w:rsidRDefault="00CC3726" w:rsidP="00F75240">
            <w:pPr>
              <w:rPr>
                <w:ins w:id="527" w:author="jmiller20190228" w:date="2019-04-10T16:30:00Z"/>
                <w:rFonts w:ascii="Calibri" w:hAnsi="Calibri"/>
                <w:sz w:val="10"/>
                <w:szCs w:val="10"/>
              </w:rPr>
            </w:pPr>
            <w:ins w:id="528" w:author="jmiller20190215" w:date="2019-02-21T18:12:00Z">
              <w:r w:rsidRPr="006E68F4">
                <w:rPr>
                  <w:rFonts w:ascii="Calibri" w:hAnsi="Calibri"/>
                  <w:b/>
                  <w:sz w:val="10"/>
                  <w:szCs w:val="10"/>
                </w:rPr>
                <w:t>if</w:t>
              </w:r>
              <w:r w:rsidRPr="006E68F4">
                <w:rPr>
                  <w:rFonts w:ascii="Calibri" w:hAnsi="Calibri"/>
                  <w:sz w:val="10"/>
                  <w:szCs w:val="10"/>
                </w:rPr>
                <w:t xml:space="preserve"> value=no, </w:t>
              </w:r>
            </w:ins>
          </w:p>
          <w:p w14:paraId="0C88FEA2" w14:textId="77777777" w:rsidR="00F75240" w:rsidRPr="00F75240" w:rsidRDefault="00F75240" w:rsidP="00F75240">
            <w:pPr>
              <w:rPr>
                <w:ins w:id="529" w:author="jmiller20190228" w:date="2019-04-10T16:30:00Z"/>
                <w:rFonts w:ascii="Calibri" w:hAnsi="Calibri"/>
                <w:sz w:val="10"/>
                <w:szCs w:val="10"/>
              </w:rPr>
            </w:pPr>
            <w:ins w:id="530" w:author="jmiller20190228" w:date="2019-04-10T16:30:00Z">
              <w:r w:rsidRPr="00F75240">
                <w:rPr>
                  <w:rFonts w:ascii="Calibri" w:hAnsi="Calibri"/>
                  <w:sz w:val="10"/>
                  <w:szCs w:val="10"/>
                </w:rPr>
                <w:t>then report in project status notes field that exemption from mandatory HERS verification of system fan efficacy has been claimed. Enforcement agency confirmation is recommended,</w:t>
              </w:r>
            </w:ins>
          </w:p>
          <w:p w14:paraId="7E9D523B" w14:textId="77777777" w:rsidR="00F75240" w:rsidRPr="00F75240" w:rsidRDefault="00F75240" w:rsidP="00F75240">
            <w:pPr>
              <w:rPr>
                <w:ins w:id="531" w:author="jmiller20190228" w:date="2019-04-10T16:30:00Z"/>
                <w:rFonts w:ascii="Calibri" w:hAnsi="Calibri"/>
                <w:sz w:val="10"/>
                <w:szCs w:val="10"/>
              </w:rPr>
            </w:pPr>
          </w:p>
          <w:p w14:paraId="7468A947" w14:textId="77777777" w:rsidR="00F75240" w:rsidRPr="00F75240" w:rsidRDefault="00F75240" w:rsidP="00F75240">
            <w:pPr>
              <w:rPr>
                <w:ins w:id="532" w:author="jmiller20190228" w:date="2019-04-10T16:30:00Z"/>
                <w:rFonts w:ascii="Calibri" w:hAnsi="Calibri"/>
                <w:sz w:val="10"/>
                <w:szCs w:val="10"/>
              </w:rPr>
            </w:pPr>
            <w:ins w:id="533" w:author="jmiller20190228" w:date="2019-04-10T16:30:00Z">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ins>
          </w:p>
          <w:p w14:paraId="7C05C177" w14:textId="6E32EEC5" w:rsidR="00F75240" w:rsidRPr="006E68F4" w:rsidRDefault="00F75240" w:rsidP="00F75240">
            <w:pPr>
              <w:rPr>
                <w:rFonts w:ascii="Calibri" w:hAnsi="Calibri"/>
                <w:sz w:val="10"/>
                <w:szCs w:val="10"/>
              </w:rPr>
            </w:pPr>
            <w:ins w:id="534" w:author="jmiller20190228" w:date="2019-04-10T16:30:00Z">
              <w:r w:rsidRPr="00F75240">
                <w:rPr>
                  <w:rFonts w:ascii="Calibri" w:hAnsi="Calibri"/>
                  <w:sz w:val="10"/>
                  <w:szCs w:val="10"/>
                </w:rPr>
                <w:t>a revised CF1R may be required&gt;&gt;</w:t>
              </w:r>
            </w:ins>
          </w:p>
        </w:tc>
        <w:tc>
          <w:tcPr>
            <w:tcW w:w="240" w:type="pct"/>
            <w:tcMar>
              <w:left w:w="29" w:type="dxa"/>
              <w:right w:w="29" w:type="dxa"/>
            </w:tcMar>
          </w:tcPr>
          <w:p w14:paraId="62D027CA" w14:textId="1563FD2A" w:rsidR="00CC3726" w:rsidRPr="006E68F4" w:rsidRDefault="00CC3726" w:rsidP="00CC3726">
            <w:pPr>
              <w:keepNext/>
              <w:rPr>
                <w:ins w:id="535" w:author="jmiller20190228" w:date="2019-04-02T16:48:00Z"/>
                <w:rFonts w:ascii="Calibri" w:hAnsi="Calibri"/>
                <w:sz w:val="10"/>
                <w:szCs w:val="10"/>
              </w:rPr>
            </w:pPr>
            <w:ins w:id="536" w:author="jmiller20190228" w:date="2019-04-02T16:48:00Z">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ins>
          </w:p>
          <w:p w14:paraId="669365A5" w14:textId="77777777" w:rsidR="00CC3726" w:rsidRPr="006E68F4" w:rsidRDefault="00CC3726" w:rsidP="00CC3726">
            <w:pPr>
              <w:keepNext/>
              <w:rPr>
                <w:ins w:id="537" w:author="jmiller20190228" w:date="2019-04-02T16:48:00Z"/>
                <w:rFonts w:ascii="Calibri" w:hAnsi="Calibri"/>
                <w:sz w:val="10"/>
                <w:szCs w:val="10"/>
              </w:rPr>
            </w:pPr>
            <w:ins w:id="538" w:author="jmiller20190228" w:date="2019-04-02T16:48:00Z">
              <w:r w:rsidRPr="006E68F4">
                <w:rPr>
                  <w:rFonts w:ascii="Calibri" w:hAnsi="Calibri"/>
                  <w:sz w:val="10"/>
                  <w:szCs w:val="10"/>
                </w:rPr>
                <w:t>[Ducted&gt;10ft length],</w:t>
              </w:r>
            </w:ins>
          </w:p>
          <w:p w14:paraId="3FAF4F0C" w14:textId="77777777" w:rsidR="00CC3726" w:rsidRPr="006E68F4" w:rsidRDefault="00CC3726" w:rsidP="00CC3726">
            <w:pPr>
              <w:keepNext/>
              <w:rPr>
                <w:ins w:id="539" w:author="jmiller20190228" w:date="2019-04-02T16:48:00Z"/>
                <w:rFonts w:ascii="Calibri" w:hAnsi="Calibri"/>
                <w:sz w:val="10"/>
                <w:szCs w:val="10"/>
              </w:rPr>
            </w:pPr>
            <w:ins w:id="540" w:author="jmiller20190228" w:date="2019-04-02T16:48:00Z">
              <w:r w:rsidRPr="006E68F4">
                <w:rPr>
                  <w:rFonts w:ascii="Calibri" w:hAnsi="Calibri"/>
                  <w:b/>
                  <w:sz w:val="10"/>
                  <w:szCs w:val="10"/>
                </w:rPr>
                <w:t>then</w:t>
              </w:r>
              <w:r w:rsidRPr="006E68F4">
                <w:rPr>
                  <w:rFonts w:ascii="Calibri" w:hAnsi="Calibri"/>
                  <w:sz w:val="10"/>
                  <w:szCs w:val="10"/>
                </w:rPr>
                <w:t xml:space="preserve"> value=[&gt;10ft]</w:t>
              </w:r>
            </w:ins>
          </w:p>
          <w:p w14:paraId="43784C9C" w14:textId="77777777" w:rsidR="00CC3726" w:rsidRPr="006E68F4" w:rsidRDefault="00CC3726" w:rsidP="00CC3726">
            <w:pPr>
              <w:keepNext/>
              <w:rPr>
                <w:ins w:id="541" w:author="jmiller20190228" w:date="2019-04-02T16:48:00Z"/>
                <w:rFonts w:ascii="Calibri" w:hAnsi="Calibri"/>
                <w:sz w:val="10"/>
                <w:szCs w:val="10"/>
              </w:rPr>
            </w:pPr>
          </w:p>
          <w:p w14:paraId="791FE0EC" w14:textId="4D50A0E6" w:rsidR="00CC3726" w:rsidRPr="006E68F4" w:rsidRDefault="00CC3726" w:rsidP="00CC3726">
            <w:pPr>
              <w:keepNext/>
              <w:rPr>
                <w:ins w:id="542" w:author="jmiller20190228" w:date="2019-04-02T16:48:00Z"/>
                <w:rFonts w:ascii="Calibri" w:hAnsi="Calibri"/>
                <w:sz w:val="10"/>
                <w:szCs w:val="10"/>
              </w:rPr>
            </w:pPr>
            <w:ins w:id="543" w:author="jmiller20190228" w:date="2019-04-02T16:48:00Z">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ins>
          </w:p>
          <w:p w14:paraId="5704BF49" w14:textId="77777777" w:rsidR="00CC3726" w:rsidRPr="006E68F4" w:rsidRDefault="00CC3726" w:rsidP="00CC3726">
            <w:pPr>
              <w:keepNext/>
              <w:rPr>
                <w:ins w:id="544" w:author="jmiller20190228" w:date="2019-04-02T16:48:00Z"/>
                <w:rFonts w:ascii="Calibri" w:hAnsi="Calibri"/>
                <w:sz w:val="10"/>
                <w:szCs w:val="10"/>
              </w:rPr>
            </w:pPr>
            <w:ins w:id="545" w:author="jmiller20190228" w:date="2019-04-02T16:48:00Z">
              <w:r w:rsidRPr="006E68F4">
                <w:rPr>
                  <w:rFonts w:ascii="Calibri" w:hAnsi="Calibri"/>
                  <w:sz w:val="10"/>
                  <w:szCs w:val="10"/>
                </w:rPr>
                <w:t>[Ducted ≤10ft length],</w:t>
              </w:r>
            </w:ins>
          </w:p>
          <w:p w14:paraId="6C2B2F9B" w14:textId="77777777" w:rsidR="00CC3726" w:rsidRPr="006E68F4" w:rsidRDefault="00CC3726" w:rsidP="00CC3726">
            <w:pPr>
              <w:keepNext/>
              <w:rPr>
                <w:ins w:id="546" w:author="jmiller20190228" w:date="2019-04-02T16:48:00Z"/>
                <w:rFonts w:ascii="Calibri" w:hAnsi="Calibri"/>
                <w:sz w:val="10"/>
                <w:szCs w:val="10"/>
              </w:rPr>
            </w:pPr>
            <w:ins w:id="547" w:author="jmiller20190228" w:date="2019-04-02T16:48:00Z">
              <w:r w:rsidRPr="006E68F4">
                <w:rPr>
                  <w:rFonts w:ascii="Calibri" w:hAnsi="Calibri"/>
                  <w:b/>
                  <w:sz w:val="10"/>
                  <w:szCs w:val="10"/>
                </w:rPr>
                <w:t>then</w:t>
              </w:r>
              <w:r w:rsidRPr="006E68F4">
                <w:rPr>
                  <w:rFonts w:ascii="Calibri" w:hAnsi="Calibri"/>
                  <w:sz w:val="10"/>
                  <w:szCs w:val="10"/>
                </w:rPr>
                <w:t xml:space="preserve"> value=[≤10ft]</w:t>
              </w:r>
            </w:ins>
          </w:p>
          <w:p w14:paraId="4FCE3037" w14:textId="77777777" w:rsidR="00CC3726" w:rsidRPr="006E68F4" w:rsidRDefault="00CC3726" w:rsidP="00CC3726">
            <w:pPr>
              <w:keepNext/>
              <w:rPr>
                <w:ins w:id="548" w:author="jmiller20190228" w:date="2019-04-02T16:48:00Z"/>
                <w:rFonts w:ascii="Calibri" w:hAnsi="Calibri"/>
                <w:sz w:val="10"/>
                <w:szCs w:val="10"/>
              </w:rPr>
            </w:pPr>
          </w:p>
          <w:p w14:paraId="341C7ED4" w14:textId="77777777" w:rsidR="00CC3726" w:rsidRPr="006E68F4" w:rsidRDefault="00CC3726" w:rsidP="00CC3726">
            <w:pPr>
              <w:keepNext/>
              <w:rPr>
                <w:ins w:id="549" w:author="jmiller20190228" w:date="2019-04-02T16:48:00Z"/>
                <w:rFonts w:ascii="Calibri" w:hAnsi="Calibri"/>
                <w:sz w:val="10"/>
                <w:szCs w:val="10"/>
              </w:rPr>
            </w:pPr>
            <w:ins w:id="550" w:author="jmiller20190228" w:date="2019-04-02T16:48:00Z">
              <w:r w:rsidRPr="006E68F4">
                <w:rPr>
                  <w:rFonts w:ascii="Calibri" w:hAnsi="Calibri"/>
                  <w:b/>
                  <w:sz w:val="10"/>
                  <w:szCs w:val="10"/>
                </w:rPr>
                <w:t>else</w:t>
              </w:r>
              <w:r w:rsidRPr="006E68F4">
                <w:rPr>
                  <w:rFonts w:ascii="Calibri" w:hAnsi="Calibri"/>
                  <w:sz w:val="10"/>
                  <w:szCs w:val="10"/>
                </w:rPr>
                <w:t xml:space="preserve"> user pick one text value from the following 2:</w:t>
              </w:r>
            </w:ins>
          </w:p>
          <w:p w14:paraId="443A647B" w14:textId="77777777" w:rsidR="00CC3726" w:rsidRPr="006E68F4" w:rsidRDefault="00CC3726" w:rsidP="00CC3726">
            <w:pPr>
              <w:keepNext/>
              <w:rPr>
                <w:ins w:id="551" w:author="jmiller20190228" w:date="2019-04-02T16:48:00Z"/>
                <w:rFonts w:ascii="Calibri" w:hAnsi="Calibri"/>
                <w:sz w:val="10"/>
                <w:szCs w:val="10"/>
              </w:rPr>
            </w:pPr>
            <w:ins w:id="552" w:author="jmiller20190228" w:date="2019-04-02T16:48:00Z">
              <w:r w:rsidRPr="006E68F4">
                <w:rPr>
                  <w:rFonts w:ascii="Calibri" w:hAnsi="Calibri"/>
                  <w:sz w:val="10"/>
                  <w:szCs w:val="10"/>
                </w:rPr>
                <w:t>*[&gt;10ft]</w:t>
              </w:r>
            </w:ins>
          </w:p>
          <w:p w14:paraId="6B0F196E" w14:textId="0F2D97E1" w:rsidR="00CC3726" w:rsidRPr="006E68F4" w:rsidRDefault="00CC3726" w:rsidP="00CC3726">
            <w:pPr>
              <w:rPr>
                <w:rFonts w:ascii="Calibri" w:hAnsi="Calibri"/>
                <w:sz w:val="10"/>
                <w:szCs w:val="10"/>
              </w:rPr>
            </w:pPr>
            <w:ins w:id="553" w:author="jmiller20190228" w:date="2019-04-02T16:48:00Z">
              <w:r w:rsidRPr="006E68F4">
                <w:rPr>
                  <w:rFonts w:ascii="Calibri" w:hAnsi="Calibri"/>
                  <w:sz w:val="10"/>
                  <w:szCs w:val="10"/>
                </w:rPr>
                <w:t>*[≤10ft]&gt;&gt;</w:t>
              </w:r>
            </w:ins>
          </w:p>
        </w:tc>
      </w:tr>
      <w:tr w:rsidR="006E68F4" w:rsidRPr="00295655" w14:paraId="1F9B9A06" w14:textId="2B56857F" w:rsidTr="00C242C9">
        <w:trPr>
          <w:cantSplit/>
          <w:trHeight w:val="89"/>
        </w:trPr>
        <w:tc>
          <w:tcPr>
            <w:tcW w:w="267" w:type="pct"/>
            <w:vAlign w:val="bottom"/>
          </w:tcPr>
          <w:p w14:paraId="1F9B99FB" w14:textId="6A261A37" w:rsidR="00CC3726" w:rsidRPr="00295655" w:rsidRDefault="00CC3726" w:rsidP="00EE6860">
            <w:pPr>
              <w:rPr>
                <w:rFonts w:ascii="Calibri" w:hAnsi="Calibri"/>
                <w:sz w:val="18"/>
                <w:szCs w:val="18"/>
              </w:rPr>
            </w:pPr>
          </w:p>
        </w:tc>
        <w:tc>
          <w:tcPr>
            <w:tcW w:w="297" w:type="pct"/>
            <w:vAlign w:val="bottom"/>
          </w:tcPr>
          <w:p w14:paraId="1F9B99FC" w14:textId="77777777" w:rsidR="00CC3726" w:rsidRPr="00295655" w:rsidRDefault="00CC3726" w:rsidP="00EE6860">
            <w:pPr>
              <w:rPr>
                <w:rFonts w:ascii="Calibri" w:hAnsi="Calibri"/>
                <w:sz w:val="18"/>
                <w:szCs w:val="18"/>
              </w:rPr>
            </w:pPr>
          </w:p>
        </w:tc>
        <w:tc>
          <w:tcPr>
            <w:tcW w:w="300" w:type="pct"/>
            <w:vAlign w:val="bottom"/>
          </w:tcPr>
          <w:p w14:paraId="3F256A89" w14:textId="77777777" w:rsidR="00CC3726" w:rsidRPr="00295655" w:rsidRDefault="00CC3726" w:rsidP="00EE6860">
            <w:pPr>
              <w:rPr>
                <w:rFonts w:ascii="Calibri" w:hAnsi="Calibri"/>
                <w:sz w:val="18"/>
                <w:szCs w:val="18"/>
              </w:rPr>
            </w:pPr>
          </w:p>
        </w:tc>
        <w:tc>
          <w:tcPr>
            <w:tcW w:w="366" w:type="pct"/>
            <w:vAlign w:val="bottom"/>
          </w:tcPr>
          <w:p w14:paraId="1F9B99FD" w14:textId="59EB9E51" w:rsidR="00CC3726" w:rsidRPr="00295655" w:rsidRDefault="00CC3726" w:rsidP="00EE6860">
            <w:pPr>
              <w:rPr>
                <w:rFonts w:ascii="Calibri" w:hAnsi="Calibri"/>
                <w:sz w:val="18"/>
                <w:szCs w:val="18"/>
              </w:rPr>
            </w:pPr>
          </w:p>
        </w:tc>
        <w:tc>
          <w:tcPr>
            <w:tcW w:w="399" w:type="pct"/>
            <w:vAlign w:val="bottom"/>
          </w:tcPr>
          <w:p w14:paraId="1F9B99FE" w14:textId="77777777" w:rsidR="00CC3726" w:rsidRPr="00295655" w:rsidRDefault="00CC3726" w:rsidP="00EE6860">
            <w:pPr>
              <w:rPr>
                <w:rFonts w:ascii="Calibri" w:hAnsi="Calibri"/>
                <w:sz w:val="18"/>
                <w:szCs w:val="18"/>
              </w:rPr>
            </w:pPr>
          </w:p>
        </w:tc>
        <w:tc>
          <w:tcPr>
            <w:tcW w:w="400" w:type="pct"/>
            <w:vAlign w:val="bottom"/>
          </w:tcPr>
          <w:p w14:paraId="1F9B99FF" w14:textId="77777777" w:rsidR="00CC3726" w:rsidRPr="00295655" w:rsidRDefault="00CC3726" w:rsidP="00EE6860">
            <w:pPr>
              <w:rPr>
                <w:rFonts w:ascii="Calibri" w:hAnsi="Calibri"/>
                <w:sz w:val="18"/>
                <w:szCs w:val="18"/>
              </w:rPr>
            </w:pPr>
          </w:p>
        </w:tc>
        <w:tc>
          <w:tcPr>
            <w:tcW w:w="399" w:type="pct"/>
            <w:vAlign w:val="bottom"/>
          </w:tcPr>
          <w:p w14:paraId="1F9B9A00" w14:textId="77777777" w:rsidR="00CC3726" w:rsidRPr="00295655" w:rsidRDefault="00CC3726" w:rsidP="00EE6860">
            <w:pPr>
              <w:rPr>
                <w:rFonts w:ascii="Calibri" w:hAnsi="Calibri"/>
                <w:sz w:val="18"/>
                <w:szCs w:val="18"/>
              </w:rPr>
            </w:pPr>
          </w:p>
        </w:tc>
        <w:tc>
          <w:tcPr>
            <w:tcW w:w="300" w:type="pct"/>
          </w:tcPr>
          <w:p w14:paraId="1F9B9A01" w14:textId="77777777" w:rsidR="00CC3726" w:rsidRPr="00295655" w:rsidRDefault="00CC3726" w:rsidP="00EE6860">
            <w:pPr>
              <w:rPr>
                <w:rFonts w:ascii="Calibri" w:hAnsi="Calibri"/>
                <w:sz w:val="18"/>
                <w:szCs w:val="18"/>
              </w:rPr>
            </w:pPr>
          </w:p>
        </w:tc>
        <w:tc>
          <w:tcPr>
            <w:tcW w:w="799" w:type="pct"/>
            <w:vAlign w:val="bottom"/>
          </w:tcPr>
          <w:p w14:paraId="1F9B9A02" w14:textId="77777777" w:rsidR="00CC3726" w:rsidRPr="00295655" w:rsidRDefault="00CC3726" w:rsidP="00EE6860">
            <w:pPr>
              <w:rPr>
                <w:rFonts w:ascii="Calibri" w:hAnsi="Calibri"/>
                <w:sz w:val="18"/>
                <w:szCs w:val="18"/>
              </w:rPr>
            </w:pPr>
          </w:p>
        </w:tc>
        <w:tc>
          <w:tcPr>
            <w:tcW w:w="233" w:type="pct"/>
            <w:vAlign w:val="bottom"/>
          </w:tcPr>
          <w:p w14:paraId="1F9B9A04" w14:textId="77777777" w:rsidR="00CC3726" w:rsidRPr="00295655" w:rsidRDefault="00CC3726" w:rsidP="00EE6860">
            <w:pPr>
              <w:rPr>
                <w:rFonts w:ascii="Calibri" w:hAnsi="Calibri"/>
                <w:sz w:val="18"/>
                <w:szCs w:val="18"/>
              </w:rPr>
            </w:pPr>
          </w:p>
        </w:tc>
        <w:tc>
          <w:tcPr>
            <w:tcW w:w="267" w:type="pct"/>
            <w:vAlign w:val="bottom"/>
          </w:tcPr>
          <w:p w14:paraId="1F9B9A05" w14:textId="77777777" w:rsidR="00CC3726" w:rsidRPr="00295655" w:rsidRDefault="00CC3726" w:rsidP="00EE6860">
            <w:pPr>
              <w:rPr>
                <w:rFonts w:ascii="Calibri" w:hAnsi="Calibri"/>
                <w:sz w:val="18"/>
                <w:szCs w:val="18"/>
              </w:rPr>
            </w:pPr>
          </w:p>
        </w:tc>
        <w:tc>
          <w:tcPr>
            <w:tcW w:w="366" w:type="pct"/>
          </w:tcPr>
          <w:p w14:paraId="035AC695" w14:textId="77777777" w:rsidR="00CC3726" w:rsidRPr="00295655" w:rsidRDefault="00CC3726" w:rsidP="00EE6860">
            <w:pPr>
              <w:rPr>
                <w:rFonts w:ascii="Calibri" w:hAnsi="Calibri"/>
                <w:sz w:val="18"/>
                <w:szCs w:val="18"/>
              </w:rPr>
            </w:pPr>
          </w:p>
        </w:tc>
        <w:tc>
          <w:tcPr>
            <w:tcW w:w="366" w:type="pct"/>
          </w:tcPr>
          <w:p w14:paraId="26B42C4C" w14:textId="77777777" w:rsidR="00CC3726" w:rsidRPr="00295655" w:rsidRDefault="00CC3726" w:rsidP="00EE6860">
            <w:pPr>
              <w:rPr>
                <w:rFonts w:ascii="Calibri" w:hAnsi="Calibri"/>
                <w:sz w:val="18"/>
                <w:szCs w:val="18"/>
              </w:rPr>
            </w:pPr>
          </w:p>
        </w:tc>
        <w:tc>
          <w:tcPr>
            <w:tcW w:w="240" w:type="pct"/>
          </w:tcPr>
          <w:p w14:paraId="314C2304" w14:textId="77777777" w:rsidR="00CC3726" w:rsidRPr="00295655" w:rsidRDefault="00CC3726" w:rsidP="00EE6860">
            <w:pPr>
              <w:rPr>
                <w:ins w:id="554" w:author="jmiller20190228" w:date="2019-04-02T16:46:00Z"/>
                <w:rFonts w:ascii="Calibri" w:hAnsi="Calibri"/>
                <w:sz w:val="18"/>
                <w:szCs w:val="18"/>
              </w:rPr>
            </w:pPr>
          </w:p>
        </w:tc>
      </w:tr>
      <w:tr w:rsidR="00CC3726" w:rsidRPr="00295655" w14:paraId="1F9B9A08" w14:textId="763B0A73" w:rsidTr="00C242C9">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t>K. Installed Air Filter Device Information</w:t>
            </w:r>
          </w:p>
          <w:p w14:paraId="33E938ED" w14:textId="01F53BC5" w:rsidR="000325C8" w:rsidRDefault="000325C8" w:rsidP="002B74A3">
            <w:pPr>
              <w:keepNext/>
              <w:rPr>
                <w:rFonts w:ascii="Calibri" w:hAnsi="Calibri"/>
                <w:sz w:val="18"/>
              </w:rPr>
            </w:pPr>
            <w:r w:rsidRPr="00F9147E">
              <w:rPr>
                <w:rFonts w:ascii="Calibri" w:hAnsi="Calibri"/>
                <w:sz w:val="18"/>
              </w:rPr>
              <w:t>Mandatory requirements for air filter devices are specified 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ins w:id="555" w:author="jmiller20190228" w:date="2019-04-02T19:29:00Z"/>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ducts , then display the section does not apply message; </w:t>
            </w:r>
          </w:p>
          <w:p w14:paraId="1CAED8A6" w14:textId="77777777" w:rsidR="00917B0F" w:rsidRDefault="0008373A" w:rsidP="00491412">
            <w:pPr>
              <w:keepNext/>
              <w:rPr>
                <w:ins w:id="556" w:author="jmiller20190228" w:date="2019-04-02T19:30:00Z"/>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ins w:id="557" w:author="jmiller20190228" w:date="2019-04-02T17:07:00Z">
              <w:r w:rsidR="00CF1CCE">
                <w:rPr>
                  <w:rFonts w:ascii="Calibri" w:hAnsi="Calibri"/>
                  <w:sz w:val="14"/>
                  <w:szCs w:val="14"/>
                </w:rPr>
                <w:t xml:space="preserve"> duct systems in section J for which J</w:t>
              </w:r>
            </w:ins>
            <w:ins w:id="558" w:author="jmiller20190228" w:date="2019-04-02T17:09:00Z">
              <w:r w:rsidR="00CF1CCE">
                <w:rPr>
                  <w:rFonts w:ascii="Calibri" w:hAnsi="Calibri"/>
                  <w:sz w:val="14"/>
                  <w:szCs w:val="14"/>
                </w:rPr>
                <w:t>14</w:t>
              </w:r>
            </w:ins>
            <w:ins w:id="559" w:author="jmiller20190228" w:date="2019-04-02T17:10:00Z">
              <w:r w:rsidR="00CF1CCE">
                <w:rPr>
                  <w:rFonts w:ascii="Calibri" w:hAnsi="Calibri"/>
                  <w:sz w:val="14"/>
                  <w:szCs w:val="14"/>
                </w:rPr>
                <w:t>=[&gt;10ft]</w:t>
              </w:r>
            </w:ins>
            <w:del w:id="560" w:author="jmiller20190228" w:date="2019-04-02T17:06:00Z">
              <w:r w:rsidR="006A4C15" w:rsidRPr="00CF1CCE" w:rsidDel="00CF1CCE">
                <w:rPr>
                  <w:rFonts w:ascii="Calibri" w:hAnsi="Calibri"/>
                  <w:sz w:val="14"/>
                  <w:szCs w:val="14"/>
                </w:rPr>
                <w:delText xml:space="preserve"> </w:delText>
              </w:r>
              <w:r w:rsidR="006A4C15" w:rsidRPr="00CF1CCE" w:rsidDel="00CF1CCE">
                <w:rPr>
                  <w:rFonts w:ascii="Calibri" w:hAnsi="Calibri"/>
                  <w:sz w:val="8"/>
                  <w:szCs w:val="8"/>
                </w:rPr>
                <w:delText xml:space="preserve">indoor units in J03 that meet one or more of the following </w:delText>
              </w:r>
              <w:r w:rsidR="00C5524E" w:rsidRPr="00CF1CCE" w:rsidDel="00CF1CCE">
                <w:rPr>
                  <w:rFonts w:ascii="Calibri" w:hAnsi="Calibri"/>
                  <w:sz w:val="8"/>
                  <w:szCs w:val="8"/>
                </w:rPr>
                <w:delText>three</w:delText>
              </w:r>
              <w:r w:rsidR="006A4C15" w:rsidRPr="00CF1CCE" w:rsidDel="00CF1CCE">
                <w:rPr>
                  <w:rFonts w:ascii="Calibri" w:hAnsi="Calibri"/>
                  <w:sz w:val="8"/>
                  <w:szCs w:val="8"/>
                </w:rPr>
                <w:delText xml:space="preserve"> conditions:</w:delText>
              </w:r>
              <w:r w:rsidR="00C5524E" w:rsidRPr="00CF1CCE" w:rsidDel="00CF1CCE">
                <w:rPr>
                  <w:rFonts w:ascii="Calibri" w:hAnsi="Calibri"/>
                  <w:sz w:val="8"/>
                  <w:szCs w:val="8"/>
                </w:rPr>
                <w:delText xml:space="preserve"> </w:delText>
              </w:r>
              <w:r w:rsidR="006A4C15" w:rsidRPr="00CF1CCE" w:rsidDel="00CF1CCE">
                <w:rPr>
                  <w:rFonts w:ascii="Calibri" w:hAnsi="Calibri"/>
                  <w:sz w:val="8"/>
                  <w:szCs w:val="8"/>
                </w:rPr>
                <w:delText xml:space="preserve"> </w:delText>
              </w:r>
              <w:r w:rsidR="006A4C15" w:rsidRPr="00CF1CCE" w:rsidDel="00CF1CCE">
                <w:rPr>
                  <w:rFonts w:ascii="Calibri" w:hAnsi="Calibri"/>
                  <w:b/>
                  <w:sz w:val="8"/>
                  <w:szCs w:val="8"/>
                </w:rPr>
                <w:delText>1</w:delText>
              </w:r>
              <w:r w:rsidR="006A4C15" w:rsidRPr="00CF1CCE" w:rsidDel="00CF1CCE">
                <w:rPr>
                  <w:rFonts w:ascii="Calibri" w:hAnsi="Calibri"/>
                  <w:sz w:val="8"/>
                  <w:szCs w:val="8"/>
                </w:rPr>
                <w:delText xml:space="preserve">: [value in </w:delText>
              </w:r>
              <w:r w:rsidR="006A4C15" w:rsidRPr="00CF1CCE" w:rsidDel="00CF1CCE">
                <w:rPr>
                  <w:rFonts w:ascii="Calibri" w:hAnsi="Calibri"/>
                  <w:sz w:val="8"/>
                  <w:szCs w:val="8"/>
                  <w:highlight w:val="yellow"/>
                </w:rPr>
                <w:delText>E05</w:delText>
              </w:r>
              <w:r w:rsidR="006A4C15" w:rsidRPr="00CF1CCE" w:rsidDel="00CF1CCE">
                <w:rPr>
                  <w:rFonts w:ascii="Calibri" w:hAnsi="Calibri"/>
                  <w:sz w:val="8"/>
                  <w:szCs w:val="8"/>
                </w:rPr>
                <w:delText xml:space="preserve">=Ducted&gt;10ft length] </w:delText>
              </w:r>
              <w:r w:rsidR="00C5524E" w:rsidRPr="00CF1CCE" w:rsidDel="00CF1CCE">
                <w:rPr>
                  <w:rFonts w:ascii="Calibri" w:hAnsi="Calibri"/>
                  <w:sz w:val="8"/>
                  <w:szCs w:val="8"/>
                </w:rPr>
                <w:delText xml:space="preserve"> </w:delText>
              </w:r>
              <w:r w:rsidR="006A4C15" w:rsidRPr="00CF1CCE" w:rsidDel="00CF1CCE">
                <w:rPr>
                  <w:rFonts w:ascii="Calibri" w:hAnsi="Calibri"/>
                  <w:b/>
                  <w:sz w:val="8"/>
                  <w:szCs w:val="8"/>
                </w:rPr>
                <w:delText>2</w:delText>
              </w:r>
              <w:r w:rsidR="006A4C15" w:rsidRPr="00CF1CCE" w:rsidDel="00CF1CCE">
                <w:rPr>
                  <w:rFonts w:ascii="Calibri" w:hAnsi="Calibri"/>
                  <w:sz w:val="8"/>
                  <w:szCs w:val="8"/>
                </w:rPr>
                <w:delText xml:space="preserve">: [Value in </w:delText>
              </w:r>
              <w:r w:rsidR="006A4C15" w:rsidRPr="00CF1CCE" w:rsidDel="00CF1CCE">
                <w:rPr>
                  <w:rFonts w:ascii="Calibri" w:hAnsi="Calibri"/>
                  <w:sz w:val="8"/>
                  <w:szCs w:val="8"/>
                  <w:highlight w:val="yellow"/>
                </w:rPr>
                <w:delText>G05</w:delText>
              </w:r>
              <w:r w:rsidR="006A4C15" w:rsidRPr="00CF1CCE" w:rsidDel="00CF1CCE">
                <w:rPr>
                  <w:rFonts w:ascii="Calibri" w:hAnsi="Calibri"/>
                  <w:sz w:val="8"/>
                  <w:szCs w:val="8"/>
                </w:rPr>
                <w:delText xml:space="preserve">=Ducted&gt;10ft length], </w:delText>
              </w:r>
              <w:r w:rsidR="00C5524E" w:rsidRPr="00CF1CCE" w:rsidDel="00CF1CCE">
                <w:rPr>
                  <w:rFonts w:ascii="Calibri" w:hAnsi="Calibri"/>
                  <w:sz w:val="8"/>
                  <w:szCs w:val="8"/>
                </w:rPr>
                <w:delText xml:space="preserve"> </w:delText>
              </w:r>
              <w:r w:rsidR="00C5524E" w:rsidRPr="00CF1CCE" w:rsidDel="00CF1CCE">
                <w:rPr>
                  <w:rFonts w:ascii="Calibri" w:hAnsi="Calibri"/>
                  <w:b/>
                  <w:sz w:val="8"/>
                  <w:szCs w:val="8"/>
                </w:rPr>
                <w:delText>3</w:delText>
              </w:r>
              <w:r w:rsidR="00C5524E" w:rsidRPr="00CF1CCE" w:rsidDel="00CF1CCE">
                <w:rPr>
                  <w:rFonts w:ascii="Calibri" w:hAnsi="Calibri"/>
                  <w:sz w:val="8"/>
                  <w:szCs w:val="8"/>
                </w:rPr>
                <w:delText xml:space="preserve">: [the system type value in either </w:delText>
              </w:r>
              <w:r w:rsidR="00C5524E" w:rsidRPr="00CF1CCE" w:rsidDel="00CF1CCE">
                <w:rPr>
                  <w:rFonts w:ascii="Calibri" w:hAnsi="Calibri"/>
                  <w:sz w:val="8"/>
                  <w:szCs w:val="8"/>
                  <w:highlight w:val="yellow"/>
                </w:rPr>
                <w:delText>D04</w:delText>
              </w:r>
              <w:r w:rsidR="00C5524E" w:rsidRPr="00CF1CCE" w:rsidDel="00CF1CCE">
                <w:rPr>
                  <w:rFonts w:ascii="Calibri" w:hAnsi="Calibri"/>
                  <w:sz w:val="8"/>
                  <w:szCs w:val="8"/>
                </w:rPr>
                <w:delText xml:space="preserve"> or </w:delText>
              </w:r>
              <w:r w:rsidR="00C5524E" w:rsidRPr="00CF1CCE" w:rsidDel="00CF1CCE">
                <w:rPr>
                  <w:rFonts w:ascii="Calibri" w:hAnsi="Calibri"/>
                  <w:sz w:val="8"/>
                  <w:szCs w:val="8"/>
                  <w:highlight w:val="yellow"/>
                </w:rPr>
                <w:delText>D05</w:delText>
              </w:r>
              <w:r w:rsidR="00C5524E" w:rsidRPr="00CF1CCE" w:rsidDel="00CF1CCE">
                <w:rPr>
                  <w:rFonts w:ascii="Calibri" w:hAnsi="Calibri"/>
                  <w:sz w:val="8"/>
                  <w:szCs w:val="8"/>
                </w:rPr>
                <w:delText>= one of the following two: *VCHP Indoor Units -Ducted, *VCHP Indoor Units -Ducted+Ductless</w:delText>
              </w:r>
            </w:del>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30A69F5"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del w:id="561" w:author="jmiller20190228" w:date="2019-04-02T17:10:00Z">
              <w:r w:rsidR="00D51853" w:rsidRPr="00CF1CCE" w:rsidDel="00CF1CCE">
                <w:rPr>
                  <w:rFonts w:ascii="Calibri" w:hAnsi="Calibri"/>
                  <w:sz w:val="14"/>
                  <w:szCs w:val="14"/>
                </w:rPr>
                <w:delText xml:space="preserve">Indoor units </w:delText>
              </w:r>
            </w:del>
            <w:ins w:id="562" w:author="jmiller20190228" w:date="2019-04-02T17:11:00Z">
              <w:r w:rsidR="00CF1CCE">
                <w:rPr>
                  <w:rFonts w:ascii="Calibri" w:hAnsi="Calibri"/>
                  <w:sz w:val="14"/>
                  <w:szCs w:val="14"/>
                </w:rPr>
                <w:t>duct systems in section J</w:t>
              </w:r>
            </w:ins>
            <w:ins w:id="563" w:author="jmiller20190228" w:date="2019-04-10T17:51:00Z">
              <w:r w:rsidR="006E10FB">
                <w:rPr>
                  <w:rFonts w:ascii="Calibri" w:hAnsi="Calibri"/>
                  <w:sz w:val="14"/>
                  <w:szCs w:val="14"/>
                </w:rPr>
                <w:t xml:space="preserve"> (J03)</w:t>
              </w:r>
            </w:ins>
            <w:ins w:id="564" w:author="jmiller20190228" w:date="2019-04-02T17:11:00Z">
              <w:r w:rsidR="00CF1CCE">
                <w:rPr>
                  <w:rFonts w:ascii="Calibri" w:hAnsi="Calibri"/>
                  <w:sz w:val="14"/>
                  <w:szCs w:val="14"/>
                </w:rPr>
                <w:t xml:space="preserve"> for which J14=[&gt;10ft]&gt;&gt;</w:t>
              </w:r>
            </w:ins>
            <w:del w:id="565" w:author="jmiller20190228" w:date="2019-04-02T17:16:00Z">
              <w:r w:rsidR="00D51853" w:rsidRPr="00DE7F63" w:rsidDel="00DE7F63">
                <w:rPr>
                  <w:rFonts w:ascii="Calibri" w:hAnsi="Calibri"/>
                  <w:sz w:val="8"/>
                  <w:szCs w:val="8"/>
                </w:rPr>
                <w:delText xml:space="preserve">listed in </w:delText>
              </w:r>
              <w:r w:rsidR="00D51853" w:rsidRPr="00DE7F63" w:rsidDel="00DE7F63">
                <w:rPr>
                  <w:rFonts w:ascii="Calibri" w:hAnsi="Calibri"/>
                  <w:sz w:val="8"/>
                  <w:szCs w:val="8"/>
                  <w:highlight w:val="yellow"/>
                </w:rPr>
                <w:delText>J03</w:delText>
              </w:r>
              <w:r w:rsidR="005A1A00" w:rsidRPr="00DE7F63" w:rsidDel="00DE7F63">
                <w:rPr>
                  <w:rFonts w:ascii="Calibri" w:hAnsi="Calibri"/>
                  <w:sz w:val="8"/>
                  <w:szCs w:val="8"/>
                </w:rPr>
                <w:delText xml:space="preserve"> that meet one or </w:delText>
              </w:r>
              <w:r w:rsidR="00255E62" w:rsidRPr="00DE7F63" w:rsidDel="00DE7F63">
                <w:rPr>
                  <w:rFonts w:ascii="Calibri" w:hAnsi="Calibri"/>
                  <w:sz w:val="8"/>
                  <w:szCs w:val="8"/>
                </w:rPr>
                <w:delText>more</w:delText>
              </w:r>
              <w:r w:rsidR="005A1A00" w:rsidRPr="00DE7F63" w:rsidDel="00DE7F63">
                <w:rPr>
                  <w:rFonts w:ascii="Calibri" w:hAnsi="Calibri"/>
                  <w:sz w:val="8"/>
                  <w:szCs w:val="8"/>
                </w:rPr>
                <w:delText xml:space="preserve"> of the following </w:delText>
              </w:r>
              <w:r w:rsidR="00255E62" w:rsidRPr="00DE7F63" w:rsidDel="00DE7F63">
                <w:rPr>
                  <w:rFonts w:ascii="Calibri" w:hAnsi="Calibri"/>
                  <w:sz w:val="8"/>
                  <w:szCs w:val="8"/>
                </w:rPr>
                <w:delText>three</w:delText>
              </w:r>
              <w:r w:rsidR="005A1A00" w:rsidRPr="00DE7F63" w:rsidDel="00DE7F63">
                <w:rPr>
                  <w:rFonts w:ascii="Calibri" w:hAnsi="Calibri"/>
                  <w:sz w:val="8"/>
                  <w:szCs w:val="8"/>
                </w:rPr>
                <w:delText xml:space="preserve"> conditions:</w:delText>
              </w:r>
              <w:r w:rsidR="00C5524E" w:rsidRPr="00DE7F63" w:rsidDel="00DE7F63">
                <w:rPr>
                  <w:rFonts w:ascii="Calibri" w:hAnsi="Calibri"/>
                  <w:sz w:val="8"/>
                  <w:szCs w:val="8"/>
                </w:rPr>
                <w:delText xml:space="preserve"> </w:delText>
              </w:r>
              <w:r w:rsidR="00491412" w:rsidRPr="00DE7F63" w:rsidDel="00DE7F63">
                <w:rPr>
                  <w:rFonts w:ascii="Calibri" w:hAnsi="Calibri"/>
                  <w:sz w:val="8"/>
                  <w:szCs w:val="8"/>
                </w:rPr>
                <w:delText xml:space="preserve"> </w:delText>
              </w:r>
              <w:r w:rsidR="00491412" w:rsidRPr="00DE7F63" w:rsidDel="00DE7F63">
                <w:rPr>
                  <w:rFonts w:ascii="Calibri" w:hAnsi="Calibri"/>
                  <w:b/>
                  <w:sz w:val="8"/>
                  <w:szCs w:val="8"/>
                </w:rPr>
                <w:delText>1</w:delText>
              </w:r>
              <w:r w:rsidR="00491412" w:rsidRPr="00DE7F63" w:rsidDel="00DE7F63">
                <w:rPr>
                  <w:rFonts w:ascii="Calibri" w:hAnsi="Calibri"/>
                  <w:sz w:val="8"/>
                  <w:szCs w:val="8"/>
                </w:rPr>
                <w:delText>:</w:delText>
              </w:r>
              <w:r w:rsidR="005A1A00" w:rsidRPr="00DE7F63" w:rsidDel="00DE7F63">
                <w:rPr>
                  <w:rFonts w:ascii="Calibri" w:hAnsi="Calibri"/>
                  <w:sz w:val="8"/>
                  <w:szCs w:val="8"/>
                </w:rPr>
                <w:delText xml:space="preserve"> [value in </w:delText>
              </w:r>
              <w:r w:rsidR="00255E62" w:rsidRPr="00DE7F63" w:rsidDel="00DE7F63">
                <w:rPr>
                  <w:rFonts w:ascii="Calibri" w:hAnsi="Calibri"/>
                  <w:sz w:val="8"/>
                  <w:szCs w:val="8"/>
                  <w:highlight w:val="yellow"/>
                </w:rPr>
                <w:delText>E</w:delText>
              </w:r>
              <w:r w:rsidR="005A1A00" w:rsidRPr="00DE7F63" w:rsidDel="00DE7F63">
                <w:rPr>
                  <w:rFonts w:ascii="Calibri" w:hAnsi="Calibri"/>
                  <w:sz w:val="8"/>
                  <w:szCs w:val="8"/>
                  <w:highlight w:val="yellow"/>
                </w:rPr>
                <w:delText>05</w:delText>
              </w:r>
              <w:r w:rsidR="005A1A00" w:rsidRPr="00DE7F63" w:rsidDel="00DE7F63">
                <w:rPr>
                  <w:rFonts w:ascii="Calibri" w:hAnsi="Calibri"/>
                  <w:sz w:val="8"/>
                  <w:szCs w:val="8"/>
                </w:rPr>
                <w:delText>=Ducted&gt;10ft length</w:delText>
              </w:r>
              <w:r w:rsidR="00255E62" w:rsidRPr="00DE7F63" w:rsidDel="00DE7F63">
                <w:rPr>
                  <w:rFonts w:ascii="Calibri" w:hAnsi="Calibri"/>
                  <w:sz w:val="8"/>
                  <w:szCs w:val="8"/>
                </w:rPr>
                <w:delText xml:space="preserve">], </w:delText>
              </w:r>
              <w:r w:rsidR="00C5524E" w:rsidRPr="00DE7F63" w:rsidDel="00DE7F63">
                <w:rPr>
                  <w:rFonts w:ascii="Calibri" w:hAnsi="Calibri"/>
                  <w:sz w:val="8"/>
                  <w:szCs w:val="8"/>
                </w:rPr>
                <w:delText xml:space="preserve"> </w:delText>
              </w:r>
              <w:r w:rsidR="00C5524E" w:rsidRPr="00DE7F63" w:rsidDel="00DE7F63">
                <w:rPr>
                  <w:rFonts w:ascii="Calibri" w:hAnsi="Calibri"/>
                  <w:b/>
                  <w:sz w:val="8"/>
                  <w:szCs w:val="8"/>
                </w:rPr>
                <w:delText>2</w:delText>
              </w:r>
              <w:r w:rsidR="00C5524E" w:rsidRPr="00DE7F63" w:rsidDel="00DE7F63">
                <w:rPr>
                  <w:rFonts w:ascii="Calibri" w:hAnsi="Calibri"/>
                  <w:sz w:val="8"/>
                  <w:szCs w:val="8"/>
                </w:rPr>
                <w:delText>:</w:delText>
              </w:r>
              <w:r w:rsidR="005A1A00" w:rsidRPr="00DE7F63" w:rsidDel="00DE7F63">
                <w:rPr>
                  <w:rFonts w:ascii="Calibri" w:hAnsi="Calibri"/>
                  <w:sz w:val="8"/>
                  <w:szCs w:val="8"/>
                </w:rPr>
                <w:delText xml:space="preserve"> </w:delText>
              </w:r>
              <w:r w:rsidR="00255E62" w:rsidRPr="00DE7F63" w:rsidDel="00DE7F63">
                <w:rPr>
                  <w:rFonts w:ascii="Calibri" w:hAnsi="Calibri"/>
                  <w:sz w:val="8"/>
                  <w:szCs w:val="8"/>
                </w:rPr>
                <w:delText>[value in G05=Ducted&gt;1</w:delText>
              </w:r>
              <w:r w:rsidR="00C5524E" w:rsidRPr="00DE7F63" w:rsidDel="00DE7F63">
                <w:rPr>
                  <w:rFonts w:ascii="Calibri" w:hAnsi="Calibri"/>
                  <w:sz w:val="8"/>
                  <w:szCs w:val="8"/>
                </w:rPr>
                <w:delText xml:space="preserve">0ft length],  </w:delText>
              </w:r>
              <w:r w:rsidR="00C5524E" w:rsidRPr="00DE7F63" w:rsidDel="00DE7F63">
                <w:rPr>
                  <w:rFonts w:ascii="Calibri" w:hAnsi="Calibri"/>
                  <w:b/>
                  <w:sz w:val="8"/>
                  <w:szCs w:val="8"/>
                </w:rPr>
                <w:delText>3</w:delText>
              </w:r>
              <w:r w:rsidR="00C5524E" w:rsidRPr="00DE7F63" w:rsidDel="00DE7F63">
                <w:rPr>
                  <w:rFonts w:ascii="Calibri" w:hAnsi="Calibri"/>
                  <w:sz w:val="8"/>
                  <w:szCs w:val="8"/>
                </w:rPr>
                <w:delText xml:space="preserve">: </w:delText>
              </w:r>
              <w:r w:rsidR="005A1A00" w:rsidRPr="00DE7F63" w:rsidDel="00DE7F63">
                <w:rPr>
                  <w:rFonts w:ascii="Calibri" w:hAnsi="Calibri"/>
                  <w:sz w:val="8"/>
                  <w:szCs w:val="8"/>
                </w:rPr>
                <w:delText>[the</w:delText>
              </w:r>
              <w:r w:rsidR="00491412" w:rsidRPr="00DE7F63" w:rsidDel="00DE7F63">
                <w:rPr>
                  <w:rFonts w:ascii="Calibri" w:hAnsi="Calibri"/>
                  <w:sz w:val="8"/>
                  <w:szCs w:val="8"/>
                </w:rPr>
                <w:delText xml:space="preserve"> system type </w:delText>
              </w:r>
              <w:r w:rsidR="005A1A00" w:rsidRPr="00DE7F63" w:rsidDel="00DE7F63">
                <w:rPr>
                  <w:rFonts w:ascii="Calibri" w:hAnsi="Calibri"/>
                  <w:sz w:val="8"/>
                  <w:szCs w:val="8"/>
                </w:rPr>
                <w:delText>value in</w:delText>
              </w:r>
              <w:r w:rsidR="00491412" w:rsidRPr="00DE7F63" w:rsidDel="00DE7F63">
                <w:rPr>
                  <w:rFonts w:ascii="Calibri" w:hAnsi="Calibri"/>
                  <w:sz w:val="8"/>
                  <w:szCs w:val="8"/>
                </w:rPr>
                <w:delText xml:space="preserve"> either </w:delText>
              </w:r>
              <w:r w:rsidR="00491412" w:rsidRPr="00DE7F63" w:rsidDel="00DE7F63">
                <w:rPr>
                  <w:rFonts w:ascii="Calibri" w:hAnsi="Calibri"/>
                  <w:sz w:val="8"/>
                  <w:szCs w:val="8"/>
                  <w:highlight w:val="yellow"/>
                </w:rPr>
                <w:delText>D04</w:delText>
              </w:r>
              <w:r w:rsidR="00491412" w:rsidRPr="00DE7F63" w:rsidDel="00DE7F63">
                <w:rPr>
                  <w:rFonts w:ascii="Calibri" w:hAnsi="Calibri"/>
                  <w:sz w:val="8"/>
                  <w:szCs w:val="8"/>
                </w:rPr>
                <w:delText xml:space="preserve"> or </w:delText>
              </w:r>
              <w:r w:rsidR="00491412" w:rsidRPr="00DE7F63" w:rsidDel="00DE7F63">
                <w:rPr>
                  <w:rFonts w:ascii="Calibri" w:hAnsi="Calibri"/>
                  <w:sz w:val="8"/>
                  <w:szCs w:val="8"/>
                  <w:highlight w:val="yellow"/>
                </w:rPr>
                <w:delText>D05</w:delText>
              </w:r>
              <w:r w:rsidR="00491412" w:rsidRPr="00DE7F63" w:rsidDel="00DE7F63">
                <w:rPr>
                  <w:rFonts w:ascii="Calibri" w:hAnsi="Calibri"/>
                  <w:sz w:val="8"/>
                  <w:szCs w:val="8"/>
                </w:rPr>
                <w:delText>= one of the following two:</w:delText>
              </w:r>
              <w:r w:rsidR="00491412" w:rsidRPr="00DE7F63" w:rsidDel="00DE7F63">
                <w:rPr>
                  <w:sz w:val="8"/>
                  <w:szCs w:val="8"/>
                </w:rPr>
                <w:delText xml:space="preserve"> *</w:delText>
              </w:r>
              <w:r w:rsidR="00491412" w:rsidRPr="00DE7F63" w:rsidDel="00DE7F63">
                <w:rPr>
                  <w:rFonts w:ascii="Calibri" w:hAnsi="Calibri"/>
                  <w:sz w:val="8"/>
                  <w:szCs w:val="8"/>
                </w:rPr>
                <w:delText>VCHP Indoor Units -Ducted, *VCHP Indoor Units -Ducted+Ductless]</w:delText>
              </w:r>
              <w:r w:rsidR="0008373A" w:rsidRPr="00DE7F63" w:rsidDel="00DE7F63">
                <w:rPr>
                  <w:rFonts w:ascii="Calibri" w:hAnsi="Calibri"/>
                  <w:sz w:val="8"/>
                  <w:szCs w:val="8"/>
                </w:rPr>
                <w:delText>&gt;&gt;</w:delText>
              </w:r>
            </w:del>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ins w:id="566" w:author="jmiller20190228" w:date="2019-04-10T17:56:00Z">
              <w:r w:rsidR="006E10FB">
                <w:rPr>
                  <w:rFonts w:ascii="Calibri" w:hAnsi="Calibri"/>
                  <w:sz w:val="16"/>
                  <w:szCs w:val="16"/>
                </w:rPr>
                <w:t>x</w:t>
              </w:r>
            </w:ins>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118558CA"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ins w:id="567" w:author="jmiller20190228" w:date="2019-04-02T17:21:00Z">
              <w:r w:rsidR="00DE7F63">
                <w:rPr>
                  <w:rFonts w:ascii="Calibri" w:hAnsi="Calibri"/>
                  <w:sz w:val="18"/>
                  <w:szCs w:val="18"/>
                </w:rPr>
                <w:t>s</w:t>
              </w:r>
            </w:ins>
            <w:r w:rsidRPr="00295655">
              <w:rPr>
                <w:rFonts w:ascii="Calibri" w:hAnsi="Calibri"/>
                <w:sz w:val="18"/>
                <w:szCs w:val="18"/>
              </w:rPr>
              <w:t xml:space="preserve"> </w:t>
            </w:r>
            <w:del w:id="568" w:author="jmiller20190228" w:date="2019-04-02T17:21:00Z">
              <w:r w:rsidRPr="00295655" w:rsidDel="00DE7F63">
                <w:rPr>
                  <w:rFonts w:ascii="Calibri" w:hAnsi="Calibri"/>
                  <w:sz w:val="18"/>
                  <w:szCs w:val="18"/>
                </w:rPr>
                <w:delText xml:space="preserve">media </w:delText>
              </w:r>
            </w:del>
            <w:r w:rsidRPr="00295655">
              <w:rPr>
                <w:rFonts w:ascii="Calibri" w:hAnsi="Calibri"/>
                <w:sz w:val="18"/>
                <w:szCs w:val="18"/>
              </w:rPr>
              <w:t xml:space="preserve">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2"/>
        <w:gridCol w:w="1413"/>
        <w:gridCol w:w="1412"/>
        <w:gridCol w:w="1413"/>
        <w:gridCol w:w="1412"/>
        <w:gridCol w:w="1413"/>
        <w:gridCol w:w="1412"/>
        <w:gridCol w:w="1413"/>
        <w:gridCol w:w="1412"/>
        <w:gridCol w:w="1413"/>
      </w:tblGrid>
      <w:tr w:rsidR="00C242C9" w:rsidRPr="00295655" w14:paraId="1F9B9A58" w14:textId="3925628E" w:rsidTr="006964FC">
        <w:trPr>
          <w:cantSplit/>
        </w:trPr>
        <w:tc>
          <w:tcPr>
            <w:tcW w:w="14125" w:type="dxa"/>
            <w:gridSpan w:val="10"/>
          </w:tcPr>
          <w:p w14:paraId="7D4AD9BC" w14:textId="77777777" w:rsidR="00C242C9" w:rsidRDefault="00C242C9" w:rsidP="00B24ACC">
            <w:pPr>
              <w:keepNext/>
              <w:rPr>
                <w:rFonts w:ascii="Calibri" w:hAnsi="Calibri"/>
                <w:b/>
                <w:szCs w:val="18"/>
              </w:rPr>
            </w:pPr>
            <w:r w:rsidRPr="00F9147E">
              <w:rPr>
                <w:rFonts w:ascii="Calibri" w:hAnsi="Calibri"/>
                <w:b/>
                <w:szCs w:val="18"/>
              </w:rPr>
              <w:t xml:space="preserve">M. HERS Verification Requirements </w:t>
            </w:r>
            <w:r>
              <w:rPr>
                <w:rFonts w:ascii="Calibri" w:hAnsi="Calibri"/>
                <w:b/>
                <w:szCs w:val="18"/>
              </w:rPr>
              <w:t>for Duct Systems</w:t>
            </w:r>
          </w:p>
          <w:p w14:paraId="6A42B50E" w14:textId="3B8FFCC7" w:rsidR="00C242C9" w:rsidRPr="00F9147E" w:rsidRDefault="00C242C9"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C80497" w:rsidRPr="00295655" w14:paraId="1F9B9A64" w14:textId="1C28C144" w:rsidTr="003B4141">
        <w:trPr>
          <w:cantSplit/>
          <w:trHeight w:val="305"/>
        </w:trPr>
        <w:tc>
          <w:tcPr>
            <w:tcW w:w="1412" w:type="dxa"/>
            <w:vAlign w:val="center"/>
          </w:tcPr>
          <w:p w14:paraId="1F9B9A59" w14:textId="77777777" w:rsidR="00C80497" w:rsidRPr="00295655" w:rsidRDefault="00C80497"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13" w:type="dxa"/>
            <w:vAlign w:val="center"/>
          </w:tcPr>
          <w:p w14:paraId="1F9B9A5A" w14:textId="77777777" w:rsidR="00C80497" w:rsidRPr="00295655" w:rsidRDefault="00C80497"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12" w:type="dxa"/>
            <w:vAlign w:val="center"/>
          </w:tcPr>
          <w:p w14:paraId="370F6FC5" w14:textId="66957C7D" w:rsidR="00C80497" w:rsidRDefault="00C80497" w:rsidP="00FD688F">
            <w:pPr>
              <w:keepNext/>
              <w:jc w:val="center"/>
              <w:rPr>
                <w:rFonts w:ascii="Calibri" w:hAnsi="Calibri"/>
                <w:sz w:val="18"/>
                <w:szCs w:val="18"/>
              </w:rPr>
            </w:pPr>
            <w:r>
              <w:rPr>
                <w:rFonts w:ascii="Calibri" w:hAnsi="Calibri"/>
                <w:sz w:val="18"/>
                <w:szCs w:val="18"/>
              </w:rPr>
              <w:t>03</w:t>
            </w:r>
          </w:p>
        </w:tc>
        <w:tc>
          <w:tcPr>
            <w:tcW w:w="1413" w:type="dxa"/>
            <w:vAlign w:val="center"/>
          </w:tcPr>
          <w:p w14:paraId="1F9B9A5B" w14:textId="68EA0154" w:rsidR="00C80497" w:rsidRPr="00295655" w:rsidRDefault="00C80497" w:rsidP="00FD688F">
            <w:pPr>
              <w:keepNext/>
              <w:jc w:val="center"/>
              <w:rPr>
                <w:rFonts w:ascii="Calibri" w:hAnsi="Calibri"/>
                <w:sz w:val="18"/>
                <w:szCs w:val="18"/>
              </w:rPr>
            </w:pPr>
            <w:r>
              <w:rPr>
                <w:rFonts w:ascii="Calibri" w:hAnsi="Calibri"/>
                <w:sz w:val="18"/>
                <w:szCs w:val="18"/>
              </w:rPr>
              <w:t>04</w:t>
            </w:r>
          </w:p>
        </w:tc>
        <w:tc>
          <w:tcPr>
            <w:tcW w:w="1412" w:type="dxa"/>
            <w:vAlign w:val="center"/>
          </w:tcPr>
          <w:p w14:paraId="1F9B9A5C" w14:textId="1BC06A1D" w:rsidR="00C80497" w:rsidRPr="00295655" w:rsidRDefault="00C80497" w:rsidP="00FD688F">
            <w:pPr>
              <w:keepNext/>
              <w:jc w:val="center"/>
              <w:rPr>
                <w:rFonts w:ascii="Calibri" w:hAnsi="Calibri"/>
                <w:sz w:val="18"/>
                <w:szCs w:val="18"/>
              </w:rPr>
            </w:pPr>
            <w:r>
              <w:rPr>
                <w:rFonts w:ascii="Calibri" w:hAnsi="Calibri"/>
                <w:sz w:val="18"/>
                <w:szCs w:val="18"/>
              </w:rPr>
              <w:t>05</w:t>
            </w:r>
          </w:p>
        </w:tc>
        <w:tc>
          <w:tcPr>
            <w:tcW w:w="1413" w:type="dxa"/>
            <w:vAlign w:val="center"/>
          </w:tcPr>
          <w:p w14:paraId="1F9B9A5D" w14:textId="6644DBCB" w:rsidR="00C80497" w:rsidRPr="00295655" w:rsidRDefault="00C80497" w:rsidP="00FD688F">
            <w:pPr>
              <w:keepNext/>
              <w:jc w:val="center"/>
              <w:rPr>
                <w:rFonts w:ascii="Calibri" w:hAnsi="Calibri"/>
                <w:sz w:val="18"/>
                <w:szCs w:val="18"/>
              </w:rPr>
            </w:pPr>
            <w:r>
              <w:rPr>
                <w:rFonts w:ascii="Calibri" w:hAnsi="Calibri"/>
                <w:sz w:val="18"/>
                <w:szCs w:val="18"/>
              </w:rPr>
              <w:t>06</w:t>
            </w:r>
          </w:p>
        </w:tc>
        <w:tc>
          <w:tcPr>
            <w:tcW w:w="1412" w:type="dxa"/>
            <w:vAlign w:val="center"/>
          </w:tcPr>
          <w:p w14:paraId="1F9B9A5E" w14:textId="71B7D809" w:rsidR="00C80497" w:rsidRPr="00295655" w:rsidRDefault="00C80497" w:rsidP="00FD688F">
            <w:pPr>
              <w:keepNext/>
              <w:jc w:val="center"/>
              <w:rPr>
                <w:rFonts w:ascii="Calibri" w:hAnsi="Calibri"/>
                <w:sz w:val="18"/>
                <w:szCs w:val="18"/>
              </w:rPr>
            </w:pPr>
            <w:r>
              <w:rPr>
                <w:rFonts w:ascii="Calibri" w:hAnsi="Calibri"/>
                <w:sz w:val="18"/>
                <w:szCs w:val="18"/>
              </w:rPr>
              <w:t>07</w:t>
            </w:r>
          </w:p>
        </w:tc>
        <w:tc>
          <w:tcPr>
            <w:tcW w:w="1413" w:type="dxa"/>
            <w:vAlign w:val="center"/>
          </w:tcPr>
          <w:p w14:paraId="1F9B9A61" w14:textId="143FE7B6" w:rsidR="00C80497" w:rsidRPr="00295655" w:rsidRDefault="00C80497" w:rsidP="00FD688F">
            <w:pPr>
              <w:keepNext/>
              <w:jc w:val="center"/>
              <w:rPr>
                <w:rFonts w:ascii="Calibri" w:hAnsi="Calibri"/>
                <w:sz w:val="18"/>
                <w:szCs w:val="18"/>
              </w:rPr>
            </w:pPr>
            <w:r>
              <w:rPr>
                <w:rFonts w:ascii="Calibri" w:hAnsi="Calibri"/>
                <w:sz w:val="18"/>
                <w:szCs w:val="18"/>
              </w:rPr>
              <w:t>08</w:t>
            </w:r>
          </w:p>
        </w:tc>
        <w:tc>
          <w:tcPr>
            <w:tcW w:w="1412" w:type="dxa"/>
            <w:vAlign w:val="center"/>
          </w:tcPr>
          <w:p w14:paraId="1F9B9A62" w14:textId="72A8DDFF" w:rsidR="00C80497" w:rsidRPr="00295655" w:rsidRDefault="00C80497" w:rsidP="00FD688F">
            <w:pPr>
              <w:keepNext/>
              <w:jc w:val="center"/>
              <w:rPr>
                <w:rFonts w:ascii="Calibri" w:hAnsi="Calibri"/>
                <w:sz w:val="18"/>
                <w:szCs w:val="18"/>
              </w:rPr>
            </w:pPr>
            <w:r>
              <w:rPr>
                <w:rFonts w:ascii="Calibri" w:hAnsi="Calibri"/>
                <w:sz w:val="18"/>
                <w:szCs w:val="18"/>
              </w:rPr>
              <w:t>09</w:t>
            </w:r>
          </w:p>
        </w:tc>
        <w:tc>
          <w:tcPr>
            <w:tcW w:w="1413" w:type="dxa"/>
            <w:vAlign w:val="center"/>
          </w:tcPr>
          <w:p w14:paraId="1F9B9A63" w14:textId="53597845" w:rsidR="00C80497" w:rsidRPr="00295655" w:rsidRDefault="00C80497" w:rsidP="00FD688F">
            <w:pPr>
              <w:keepNext/>
              <w:jc w:val="center"/>
              <w:rPr>
                <w:rFonts w:ascii="Calibri" w:hAnsi="Calibri"/>
                <w:sz w:val="18"/>
                <w:szCs w:val="18"/>
              </w:rPr>
            </w:pPr>
            <w:r>
              <w:rPr>
                <w:rFonts w:ascii="Calibri" w:hAnsi="Calibri"/>
                <w:sz w:val="18"/>
                <w:szCs w:val="18"/>
              </w:rPr>
              <w:t>10</w:t>
            </w:r>
          </w:p>
        </w:tc>
      </w:tr>
      <w:tr w:rsidR="00C80497" w:rsidRPr="00B82750" w14:paraId="1F9B9A70" w14:textId="0A686B7F" w:rsidTr="003B4141">
        <w:trPr>
          <w:cantSplit/>
          <w:trHeight w:val="359"/>
        </w:trPr>
        <w:tc>
          <w:tcPr>
            <w:tcW w:w="1412" w:type="dxa"/>
            <w:tcBorders>
              <w:bottom w:val="nil"/>
            </w:tcBorders>
            <w:vAlign w:val="bottom"/>
          </w:tcPr>
          <w:p w14:paraId="1F9B9A65" w14:textId="77777777" w:rsidR="00C80497" w:rsidRPr="00B82750" w:rsidRDefault="00C80497" w:rsidP="002B74A3">
            <w:pPr>
              <w:keepNext/>
              <w:rPr>
                <w:rFonts w:ascii="Calibri" w:hAnsi="Calibri"/>
                <w:sz w:val="18"/>
                <w:szCs w:val="18"/>
              </w:rPr>
            </w:pPr>
          </w:p>
        </w:tc>
        <w:tc>
          <w:tcPr>
            <w:tcW w:w="1413" w:type="dxa"/>
            <w:tcBorders>
              <w:bottom w:val="nil"/>
            </w:tcBorders>
            <w:vAlign w:val="bottom"/>
          </w:tcPr>
          <w:p w14:paraId="1F9B9A66" w14:textId="77777777" w:rsidR="00C80497" w:rsidRPr="00B82750" w:rsidRDefault="00C80497" w:rsidP="002B74A3">
            <w:pPr>
              <w:keepNext/>
              <w:rPr>
                <w:rFonts w:ascii="Calibri" w:hAnsi="Calibri"/>
                <w:sz w:val="18"/>
                <w:szCs w:val="18"/>
              </w:rPr>
            </w:pPr>
          </w:p>
        </w:tc>
        <w:tc>
          <w:tcPr>
            <w:tcW w:w="1412" w:type="dxa"/>
            <w:tcBorders>
              <w:bottom w:val="nil"/>
            </w:tcBorders>
          </w:tcPr>
          <w:p w14:paraId="35D70401" w14:textId="77777777" w:rsidR="00C80497" w:rsidRPr="00F30CDF" w:rsidRDefault="00C80497" w:rsidP="00EA4FE9">
            <w:pPr>
              <w:keepNext/>
              <w:jc w:val="center"/>
              <w:rPr>
                <w:rFonts w:ascii="Calibri" w:hAnsi="Calibri"/>
                <w:sz w:val="18"/>
                <w:szCs w:val="18"/>
                <w:highlight w:val="yellow"/>
              </w:rPr>
            </w:pPr>
          </w:p>
        </w:tc>
        <w:tc>
          <w:tcPr>
            <w:tcW w:w="1413" w:type="dxa"/>
            <w:tcBorders>
              <w:bottom w:val="nil"/>
            </w:tcBorders>
            <w:vAlign w:val="bottom"/>
          </w:tcPr>
          <w:p w14:paraId="1F9B9A67" w14:textId="663FBA32" w:rsidR="00C80497" w:rsidRPr="00C03D31" w:rsidRDefault="00C80497" w:rsidP="00EA4FE9">
            <w:pPr>
              <w:keepNext/>
              <w:jc w:val="center"/>
              <w:rPr>
                <w:rFonts w:ascii="Calibri" w:hAnsi="Calibri"/>
                <w:sz w:val="18"/>
                <w:szCs w:val="18"/>
              </w:rPr>
            </w:pPr>
            <w:r w:rsidRPr="00C03D31">
              <w:rPr>
                <w:rFonts w:ascii="Calibri" w:hAnsi="Calibri"/>
                <w:sz w:val="18"/>
                <w:szCs w:val="18"/>
              </w:rPr>
              <w:t>MCH-20</w:t>
            </w:r>
          </w:p>
        </w:tc>
        <w:tc>
          <w:tcPr>
            <w:tcW w:w="1412" w:type="dxa"/>
            <w:tcBorders>
              <w:bottom w:val="nil"/>
            </w:tcBorders>
            <w:vAlign w:val="bottom"/>
          </w:tcPr>
          <w:p w14:paraId="1F9B9A68" w14:textId="77777777" w:rsidR="00C80497" w:rsidRPr="00C03D31" w:rsidRDefault="00C80497" w:rsidP="00EA4FE9">
            <w:pPr>
              <w:keepNext/>
              <w:jc w:val="center"/>
              <w:rPr>
                <w:rFonts w:ascii="Calibri" w:hAnsi="Calibri"/>
                <w:sz w:val="18"/>
                <w:szCs w:val="18"/>
              </w:rPr>
            </w:pPr>
            <w:r w:rsidRPr="00C03D31">
              <w:rPr>
                <w:rFonts w:ascii="Calibri" w:hAnsi="Calibri"/>
                <w:sz w:val="18"/>
                <w:szCs w:val="18"/>
              </w:rPr>
              <w:t>MCH-21</w:t>
            </w:r>
          </w:p>
        </w:tc>
        <w:tc>
          <w:tcPr>
            <w:tcW w:w="1413" w:type="dxa"/>
            <w:tcBorders>
              <w:bottom w:val="nil"/>
            </w:tcBorders>
            <w:vAlign w:val="bottom"/>
          </w:tcPr>
          <w:p w14:paraId="1F9B9A69" w14:textId="77777777" w:rsidR="00C80497" w:rsidRPr="00C03D31" w:rsidRDefault="00C80497" w:rsidP="00EA4FE9">
            <w:pPr>
              <w:keepNext/>
              <w:jc w:val="center"/>
              <w:rPr>
                <w:rFonts w:ascii="Calibri" w:hAnsi="Calibri"/>
                <w:sz w:val="18"/>
                <w:szCs w:val="18"/>
              </w:rPr>
            </w:pPr>
            <w:r w:rsidRPr="00C03D31">
              <w:rPr>
                <w:rFonts w:ascii="Calibri" w:hAnsi="Calibri"/>
                <w:sz w:val="18"/>
                <w:szCs w:val="18"/>
              </w:rPr>
              <w:t>MCH-22</w:t>
            </w:r>
          </w:p>
        </w:tc>
        <w:tc>
          <w:tcPr>
            <w:tcW w:w="1412" w:type="dxa"/>
            <w:tcBorders>
              <w:bottom w:val="nil"/>
            </w:tcBorders>
            <w:vAlign w:val="bottom"/>
          </w:tcPr>
          <w:p w14:paraId="1F9B9A6A" w14:textId="77777777" w:rsidR="00C80497" w:rsidRPr="00C03D31" w:rsidRDefault="00C80497" w:rsidP="00EA4FE9">
            <w:pPr>
              <w:keepNext/>
              <w:jc w:val="center"/>
              <w:rPr>
                <w:rFonts w:ascii="Calibri" w:hAnsi="Calibri"/>
                <w:sz w:val="18"/>
                <w:szCs w:val="18"/>
              </w:rPr>
            </w:pPr>
            <w:r w:rsidRPr="00C03D31">
              <w:rPr>
                <w:rFonts w:ascii="Calibri" w:hAnsi="Calibri"/>
                <w:sz w:val="18"/>
                <w:szCs w:val="18"/>
              </w:rPr>
              <w:t>MCH-23</w:t>
            </w:r>
          </w:p>
        </w:tc>
        <w:tc>
          <w:tcPr>
            <w:tcW w:w="1413" w:type="dxa"/>
            <w:tcBorders>
              <w:bottom w:val="nil"/>
            </w:tcBorders>
            <w:vAlign w:val="bottom"/>
          </w:tcPr>
          <w:p w14:paraId="1F9B9A6D" w14:textId="00361519" w:rsidR="00C80497" w:rsidRPr="00C03D31" w:rsidRDefault="00C80497" w:rsidP="00EA4FE9">
            <w:pPr>
              <w:keepNext/>
              <w:jc w:val="center"/>
              <w:rPr>
                <w:rFonts w:ascii="Calibri" w:hAnsi="Calibri"/>
                <w:sz w:val="18"/>
                <w:szCs w:val="18"/>
              </w:rPr>
            </w:pPr>
            <w:r w:rsidRPr="00C03D31">
              <w:rPr>
                <w:rFonts w:ascii="Calibri" w:hAnsi="Calibri"/>
                <w:sz w:val="18"/>
                <w:szCs w:val="18"/>
              </w:rPr>
              <w:t>MCH-28</w:t>
            </w:r>
          </w:p>
        </w:tc>
        <w:tc>
          <w:tcPr>
            <w:tcW w:w="1412" w:type="dxa"/>
            <w:tcBorders>
              <w:bottom w:val="nil"/>
            </w:tcBorders>
            <w:vAlign w:val="bottom"/>
          </w:tcPr>
          <w:p w14:paraId="1F9B9A6E" w14:textId="77777777" w:rsidR="00C80497" w:rsidRPr="00C03D31" w:rsidRDefault="00C80497" w:rsidP="00EA4FE9">
            <w:pPr>
              <w:keepNext/>
              <w:jc w:val="center"/>
              <w:rPr>
                <w:rFonts w:ascii="Calibri" w:hAnsi="Calibri"/>
                <w:sz w:val="18"/>
                <w:szCs w:val="18"/>
              </w:rPr>
            </w:pPr>
            <w:r w:rsidRPr="00C03D31">
              <w:rPr>
                <w:rFonts w:ascii="Calibri" w:hAnsi="Calibri"/>
                <w:sz w:val="18"/>
                <w:szCs w:val="18"/>
              </w:rPr>
              <w:t>MCH-29</w:t>
            </w:r>
          </w:p>
        </w:tc>
        <w:tc>
          <w:tcPr>
            <w:tcW w:w="1413" w:type="dxa"/>
            <w:tcBorders>
              <w:bottom w:val="nil"/>
            </w:tcBorders>
            <w:vAlign w:val="bottom"/>
          </w:tcPr>
          <w:p w14:paraId="1F9B9A6F" w14:textId="77777777" w:rsidR="00C80497" w:rsidRPr="00C03D31" w:rsidRDefault="00C80497" w:rsidP="00EA4FE9">
            <w:pPr>
              <w:keepNext/>
              <w:jc w:val="center"/>
              <w:rPr>
                <w:rFonts w:ascii="Calibri" w:hAnsi="Calibri"/>
                <w:sz w:val="18"/>
                <w:szCs w:val="18"/>
              </w:rPr>
            </w:pPr>
            <w:r w:rsidRPr="00C03D31">
              <w:rPr>
                <w:rFonts w:ascii="Calibri" w:hAnsi="Calibri"/>
                <w:sz w:val="18"/>
                <w:szCs w:val="18"/>
              </w:rPr>
              <w:t>MCH30</w:t>
            </w:r>
          </w:p>
        </w:tc>
      </w:tr>
      <w:tr w:rsidR="00C80497" w:rsidRPr="00B82750" w14:paraId="1F9B9A7F" w14:textId="45E94DDE" w:rsidTr="003B4141">
        <w:trPr>
          <w:cantSplit/>
          <w:trHeight w:val="972"/>
        </w:trPr>
        <w:tc>
          <w:tcPr>
            <w:tcW w:w="1412" w:type="dxa"/>
            <w:tcBorders>
              <w:top w:val="nil"/>
            </w:tcBorders>
            <w:vAlign w:val="bottom"/>
          </w:tcPr>
          <w:p w14:paraId="1F9B9A71" w14:textId="2658D670" w:rsidR="00C80497" w:rsidRPr="00B82750" w:rsidRDefault="00C80497" w:rsidP="00B913AE">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13" w:type="dxa"/>
            <w:tcBorders>
              <w:top w:val="nil"/>
            </w:tcBorders>
            <w:vAlign w:val="bottom"/>
          </w:tcPr>
          <w:p w14:paraId="1F9B9A72" w14:textId="39275C1B" w:rsidR="00C80497" w:rsidRPr="00B82750" w:rsidRDefault="00C80497" w:rsidP="002E356E">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12" w:type="dxa"/>
            <w:tcBorders>
              <w:top w:val="nil"/>
            </w:tcBorders>
            <w:vAlign w:val="bottom"/>
          </w:tcPr>
          <w:p w14:paraId="5B858CB8" w14:textId="6E7322C5" w:rsidR="00C80497" w:rsidRPr="00F30CDF" w:rsidRDefault="00C80497" w:rsidP="0037789B">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13" w:type="dxa"/>
            <w:tcBorders>
              <w:top w:val="nil"/>
            </w:tcBorders>
            <w:vAlign w:val="bottom"/>
          </w:tcPr>
          <w:p w14:paraId="1F9B9A73" w14:textId="14C16D29" w:rsidR="00C80497" w:rsidRPr="00C03D31" w:rsidRDefault="00C80497" w:rsidP="002E356E">
            <w:pPr>
              <w:keepNext/>
              <w:jc w:val="center"/>
              <w:rPr>
                <w:rFonts w:ascii="Calibri" w:hAnsi="Calibri"/>
                <w:sz w:val="18"/>
                <w:szCs w:val="18"/>
              </w:rPr>
            </w:pPr>
            <w:r w:rsidRPr="00C03D31">
              <w:rPr>
                <w:rFonts w:ascii="Calibri" w:hAnsi="Calibri"/>
                <w:sz w:val="18"/>
                <w:szCs w:val="18"/>
              </w:rPr>
              <w:t>Duct Leakage Test</w:t>
            </w:r>
          </w:p>
        </w:tc>
        <w:tc>
          <w:tcPr>
            <w:tcW w:w="1412" w:type="dxa"/>
            <w:tcBorders>
              <w:top w:val="nil"/>
            </w:tcBorders>
            <w:vAlign w:val="bottom"/>
          </w:tcPr>
          <w:p w14:paraId="1F9B9A74" w14:textId="77777777" w:rsidR="00C80497" w:rsidRPr="00C03D31" w:rsidRDefault="00C80497" w:rsidP="002E356E">
            <w:pPr>
              <w:keepNext/>
              <w:jc w:val="center"/>
              <w:rPr>
                <w:rFonts w:ascii="Calibri" w:hAnsi="Calibri"/>
                <w:sz w:val="18"/>
                <w:szCs w:val="18"/>
              </w:rPr>
            </w:pPr>
            <w:r w:rsidRPr="00C03D31">
              <w:rPr>
                <w:rFonts w:ascii="Calibri" w:hAnsi="Calibri"/>
                <w:sz w:val="18"/>
                <w:szCs w:val="18"/>
              </w:rPr>
              <w:t>Duct Location Verification</w:t>
            </w:r>
          </w:p>
        </w:tc>
        <w:tc>
          <w:tcPr>
            <w:tcW w:w="1413" w:type="dxa"/>
            <w:tcBorders>
              <w:top w:val="nil"/>
            </w:tcBorders>
            <w:vAlign w:val="bottom"/>
          </w:tcPr>
          <w:p w14:paraId="1F9B9A75" w14:textId="77777777" w:rsidR="00C80497" w:rsidRPr="00C03D31" w:rsidRDefault="00C80497" w:rsidP="002E356E">
            <w:pPr>
              <w:keepNext/>
              <w:jc w:val="center"/>
              <w:rPr>
                <w:rFonts w:ascii="Calibri" w:hAnsi="Calibri"/>
                <w:sz w:val="18"/>
                <w:szCs w:val="18"/>
              </w:rPr>
            </w:pPr>
            <w:r w:rsidRPr="00C03D31">
              <w:rPr>
                <w:rFonts w:ascii="Calibri" w:hAnsi="Calibri"/>
                <w:sz w:val="18"/>
                <w:szCs w:val="18"/>
              </w:rPr>
              <w:t>AHU Fan Efficacy (W/cfm)</w:t>
            </w:r>
          </w:p>
        </w:tc>
        <w:tc>
          <w:tcPr>
            <w:tcW w:w="1412" w:type="dxa"/>
            <w:tcBorders>
              <w:top w:val="nil"/>
            </w:tcBorders>
            <w:vAlign w:val="bottom"/>
          </w:tcPr>
          <w:p w14:paraId="1F9B9A76" w14:textId="77777777" w:rsidR="00C80497" w:rsidRPr="00C03D31" w:rsidRDefault="00C80497" w:rsidP="002E356E">
            <w:pPr>
              <w:keepNext/>
              <w:jc w:val="center"/>
              <w:rPr>
                <w:rFonts w:ascii="Calibri" w:hAnsi="Calibri"/>
                <w:sz w:val="18"/>
                <w:szCs w:val="18"/>
              </w:rPr>
            </w:pPr>
            <w:r w:rsidRPr="00C03D31">
              <w:rPr>
                <w:rFonts w:ascii="Calibri" w:hAnsi="Calibri"/>
                <w:sz w:val="18"/>
                <w:szCs w:val="18"/>
              </w:rPr>
              <w:t>AHU Airflow Rate</w:t>
            </w:r>
          </w:p>
          <w:p w14:paraId="1F9B9A77" w14:textId="77777777" w:rsidR="00C80497" w:rsidRPr="00C03D31" w:rsidRDefault="00C80497" w:rsidP="002E356E">
            <w:pPr>
              <w:keepNext/>
              <w:jc w:val="center"/>
              <w:rPr>
                <w:rFonts w:ascii="Calibri" w:hAnsi="Calibri"/>
                <w:sz w:val="18"/>
                <w:szCs w:val="18"/>
              </w:rPr>
            </w:pPr>
            <w:r w:rsidRPr="00C03D31">
              <w:rPr>
                <w:rFonts w:ascii="Calibri" w:hAnsi="Calibri"/>
                <w:sz w:val="18"/>
                <w:szCs w:val="18"/>
              </w:rPr>
              <w:t>(cfm/ton)</w:t>
            </w:r>
          </w:p>
        </w:tc>
        <w:tc>
          <w:tcPr>
            <w:tcW w:w="1413" w:type="dxa"/>
            <w:tcBorders>
              <w:top w:val="nil"/>
            </w:tcBorders>
            <w:vAlign w:val="bottom"/>
          </w:tcPr>
          <w:p w14:paraId="1F9B9A7C" w14:textId="7F2D163A" w:rsidR="00C80497" w:rsidRPr="00C03D31" w:rsidRDefault="00C80497" w:rsidP="002E356E">
            <w:pPr>
              <w:keepNext/>
              <w:jc w:val="center"/>
              <w:rPr>
                <w:rFonts w:ascii="Calibri" w:hAnsi="Calibri"/>
                <w:sz w:val="18"/>
                <w:szCs w:val="18"/>
              </w:rPr>
            </w:pPr>
            <w:r w:rsidRPr="00C03D31">
              <w:rPr>
                <w:rFonts w:ascii="Calibri" w:hAnsi="Calibri"/>
                <w:sz w:val="18"/>
                <w:szCs w:val="18"/>
              </w:rPr>
              <w:t>Return Duct Design - Table 150.0-B or C</w:t>
            </w:r>
          </w:p>
        </w:tc>
        <w:tc>
          <w:tcPr>
            <w:tcW w:w="1412" w:type="dxa"/>
            <w:tcBorders>
              <w:top w:val="nil"/>
            </w:tcBorders>
            <w:vAlign w:val="bottom"/>
          </w:tcPr>
          <w:p w14:paraId="1F9B9A7D" w14:textId="77777777" w:rsidR="00C80497" w:rsidRPr="00C03D31" w:rsidRDefault="00C80497" w:rsidP="002E356E">
            <w:pPr>
              <w:keepNext/>
              <w:jc w:val="center"/>
              <w:rPr>
                <w:rFonts w:ascii="Calibri" w:hAnsi="Calibri"/>
                <w:sz w:val="18"/>
                <w:szCs w:val="18"/>
              </w:rPr>
            </w:pPr>
            <w:r w:rsidRPr="00C03D31">
              <w:rPr>
                <w:rFonts w:ascii="Calibri" w:hAnsi="Calibri"/>
                <w:sz w:val="18"/>
                <w:szCs w:val="18"/>
              </w:rPr>
              <w:t>Supply Duct Surface Area R-Value Buried Ducts</w:t>
            </w:r>
          </w:p>
        </w:tc>
        <w:tc>
          <w:tcPr>
            <w:tcW w:w="1413" w:type="dxa"/>
            <w:tcBorders>
              <w:top w:val="nil"/>
            </w:tcBorders>
            <w:vAlign w:val="bottom"/>
          </w:tcPr>
          <w:p w14:paraId="1F9B9A7E" w14:textId="1649B425" w:rsidR="00C80497" w:rsidRPr="00C03D31" w:rsidRDefault="00C80497" w:rsidP="002E356E">
            <w:pPr>
              <w:keepNext/>
              <w:jc w:val="center"/>
              <w:rPr>
                <w:rFonts w:ascii="Calibri" w:hAnsi="Calibri"/>
                <w:sz w:val="18"/>
                <w:szCs w:val="18"/>
              </w:rPr>
            </w:pPr>
            <w:r w:rsidRPr="00C03D31">
              <w:rPr>
                <w:rFonts w:ascii="Calibri" w:hAnsi="Calibri"/>
                <w:sz w:val="18"/>
                <w:szCs w:val="18"/>
              </w:rPr>
              <w:t>Central Fan Ventilation Cooling Credit</w:t>
            </w:r>
          </w:p>
        </w:tc>
      </w:tr>
      <w:tr w:rsidR="00C80497" w:rsidRPr="00D46D7C" w14:paraId="1F9B9AE5" w14:textId="688BC5E2" w:rsidTr="003B4141">
        <w:trPr>
          <w:cantSplit/>
        </w:trPr>
        <w:tc>
          <w:tcPr>
            <w:tcW w:w="1412" w:type="dxa"/>
          </w:tcPr>
          <w:p w14:paraId="1F9B9A80" w14:textId="77777777" w:rsidR="00C80497" w:rsidRPr="00364E8D" w:rsidRDefault="00C80497" w:rsidP="002B74A3">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13" w:type="dxa"/>
          </w:tcPr>
          <w:p w14:paraId="1F9B9A81" w14:textId="77777777" w:rsidR="00C80497" w:rsidRPr="00364E8D" w:rsidRDefault="00C80497" w:rsidP="002B74A3">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12" w:type="dxa"/>
          </w:tcPr>
          <w:p w14:paraId="6193AD8E" w14:textId="06DC06A5" w:rsidR="00C80497" w:rsidRPr="00364E8D" w:rsidRDefault="00C80497" w:rsidP="002B74A3">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13" w:type="dxa"/>
          </w:tcPr>
          <w:p w14:paraId="1F9B9A82" w14:textId="427A7ADC" w:rsidR="00C80497" w:rsidRPr="00364E8D" w:rsidDel="00917B0F" w:rsidRDefault="00C80497" w:rsidP="00917B0F">
            <w:pPr>
              <w:keepNext/>
              <w:rPr>
                <w:del w:id="569" w:author="jmiller20190228" w:date="2019-04-02T19:36:00Z"/>
                <w:rFonts w:asciiTheme="minorHAnsi" w:hAnsiTheme="minorHAnsi"/>
                <w:sz w:val="12"/>
                <w:szCs w:val="12"/>
              </w:rPr>
            </w:pPr>
            <w:r w:rsidRPr="00364E8D">
              <w:rPr>
                <w:rFonts w:asciiTheme="minorHAnsi" w:hAnsiTheme="minorHAnsi"/>
                <w:sz w:val="12"/>
                <w:szCs w:val="12"/>
              </w:rPr>
              <w:t>&lt;&lt;</w:t>
            </w:r>
            <w:del w:id="570" w:author="jmiller20190228" w:date="2019-04-02T19:36:00Z">
              <w:r w:rsidRPr="00364E8D" w:rsidDel="00917B0F">
                <w:rPr>
                  <w:rFonts w:asciiTheme="minorHAnsi" w:hAnsiTheme="minorHAnsi"/>
                  <w:sz w:val="12"/>
                  <w:szCs w:val="12"/>
                </w:rPr>
                <w:delText xml:space="preserve">Calculated field: </w:delText>
              </w:r>
            </w:del>
          </w:p>
          <w:p w14:paraId="1F9B9A83" w14:textId="1BA8677B" w:rsidR="00C80497" w:rsidRPr="00364E8D" w:rsidDel="00917B0F" w:rsidRDefault="00C80497" w:rsidP="00917B0F">
            <w:pPr>
              <w:keepNext/>
              <w:rPr>
                <w:del w:id="571" w:author="jmiller20190228" w:date="2019-04-02T19:36:00Z"/>
                <w:rFonts w:asciiTheme="minorHAnsi" w:hAnsiTheme="minorHAnsi"/>
                <w:sz w:val="12"/>
                <w:szCs w:val="12"/>
              </w:rPr>
            </w:pPr>
            <w:del w:id="572" w:author="jmiller20190228" w:date="2019-04-02T19:36:00Z">
              <w:r w:rsidRPr="00C80497" w:rsidDel="00917B0F">
                <w:rPr>
                  <w:rFonts w:asciiTheme="minorHAnsi" w:hAnsiTheme="minorHAnsi"/>
                  <w:b/>
                  <w:sz w:val="12"/>
                  <w:szCs w:val="12"/>
                </w:rPr>
                <w:delText>if</w:delText>
              </w:r>
              <w:r w:rsidRPr="00364E8D" w:rsidDel="00917B0F">
                <w:rPr>
                  <w:rFonts w:asciiTheme="minorHAnsi" w:hAnsiTheme="minorHAnsi"/>
                  <w:sz w:val="12"/>
                  <w:szCs w:val="12"/>
                </w:rPr>
                <w:delText xml:space="preserve"> value in </w:delText>
              </w:r>
              <w:r w:rsidRPr="00364E8D" w:rsidDel="00917B0F">
                <w:rPr>
                  <w:rFonts w:asciiTheme="minorHAnsi" w:hAnsiTheme="minorHAnsi"/>
                  <w:sz w:val="12"/>
                  <w:szCs w:val="12"/>
                  <w:highlight w:val="yellow"/>
                </w:rPr>
                <w:delText>D07</w:delText>
              </w:r>
              <w:r w:rsidRPr="00364E8D" w:rsidDel="00917B0F">
                <w:rPr>
                  <w:rFonts w:asciiTheme="minorHAnsi" w:hAnsiTheme="minorHAnsi"/>
                  <w:sz w:val="12"/>
                  <w:szCs w:val="12"/>
                </w:rPr>
                <w:delText>=DuctsNone - Air distribution systems without ducts,</w:delText>
              </w:r>
            </w:del>
          </w:p>
          <w:p w14:paraId="1F9B9A84" w14:textId="409691F0" w:rsidR="00C80497" w:rsidRPr="00364E8D" w:rsidDel="00890396" w:rsidRDefault="00C80497" w:rsidP="00917B0F">
            <w:pPr>
              <w:keepNext/>
              <w:rPr>
                <w:del w:id="573" w:author="jmiller20190228" w:date="2019-04-09T15:31:00Z"/>
                <w:rFonts w:ascii="Calibri" w:hAnsi="Calibri"/>
                <w:sz w:val="12"/>
                <w:szCs w:val="12"/>
              </w:rPr>
            </w:pPr>
            <w:del w:id="574" w:author="jmiller20190228" w:date="2019-04-02T19:36:00Z">
              <w:r w:rsidRPr="00C80497" w:rsidDel="00917B0F">
                <w:rPr>
                  <w:rFonts w:asciiTheme="minorHAnsi" w:hAnsiTheme="minorHAnsi"/>
                  <w:b/>
                  <w:sz w:val="12"/>
                  <w:szCs w:val="12"/>
                </w:rPr>
                <w:delText>then</w:delText>
              </w:r>
              <w:r w:rsidRPr="00364E8D" w:rsidDel="00917B0F">
                <w:rPr>
                  <w:rFonts w:asciiTheme="minorHAnsi" w:hAnsiTheme="minorHAnsi"/>
                  <w:sz w:val="12"/>
                  <w:szCs w:val="12"/>
                </w:rPr>
                <w:delText xml:space="preserve"> display result =no</w:delText>
              </w:r>
            </w:del>
          </w:p>
          <w:p w14:paraId="1F9B9A85" w14:textId="77777777" w:rsidR="00C80497" w:rsidRPr="00364E8D" w:rsidDel="00C80497" w:rsidRDefault="00C80497" w:rsidP="002B74A3">
            <w:pPr>
              <w:keepNext/>
              <w:rPr>
                <w:del w:id="575" w:author="jmiller20190228" w:date="2019-04-02T18:04:00Z"/>
                <w:rFonts w:asciiTheme="minorHAnsi" w:hAnsiTheme="minorHAnsi"/>
                <w:sz w:val="12"/>
                <w:szCs w:val="12"/>
              </w:rPr>
            </w:pPr>
          </w:p>
          <w:p w14:paraId="1F9B9A88" w14:textId="77777777" w:rsidR="00C80497" w:rsidRPr="00364E8D" w:rsidDel="00917B0F" w:rsidRDefault="00C80497" w:rsidP="002B74A3">
            <w:pPr>
              <w:keepNext/>
              <w:rPr>
                <w:del w:id="576" w:author="jmiller20190228" w:date="2019-04-02T19:37:00Z"/>
                <w:rFonts w:asciiTheme="minorHAnsi" w:hAnsiTheme="minorHAnsi"/>
                <w:sz w:val="12"/>
                <w:szCs w:val="12"/>
              </w:rPr>
            </w:pPr>
          </w:p>
          <w:p w14:paraId="5EAFB5DC" w14:textId="3720CC0C" w:rsidR="00917B0F" w:rsidRDefault="00C80497" w:rsidP="002B74A3">
            <w:pPr>
              <w:keepNext/>
              <w:rPr>
                <w:ins w:id="577" w:author="jmiller20190228" w:date="2019-04-02T19:35:00Z"/>
                <w:rFonts w:ascii="Calibri" w:hAnsi="Calibri"/>
                <w:sz w:val="12"/>
                <w:szCs w:val="12"/>
              </w:rPr>
            </w:pPr>
            <w:del w:id="578" w:author="jmiller20190228" w:date="2019-04-02T19:37:00Z">
              <w:r w:rsidRPr="00C80497" w:rsidDel="00917B0F">
                <w:rPr>
                  <w:rFonts w:ascii="Calibri" w:hAnsi="Calibri"/>
                  <w:b/>
                  <w:sz w:val="12"/>
                  <w:szCs w:val="12"/>
                </w:rPr>
                <w:delText>else</w:delText>
              </w:r>
            </w:del>
            <w:r w:rsidRPr="00C80497">
              <w:rPr>
                <w:rFonts w:ascii="Calibri" w:hAnsi="Calibri"/>
                <w:b/>
                <w:sz w:val="12"/>
                <w:szCs w:val="12"/>
              </w:rPr>
              <w:t>if</w:t>
            </w:r>
            <w:r w:rsidRPr="00364E8D">
              <w:rPr>
                <w:rFonts w:ascii="Calibri" w:hAnsi="Calibri"/>
                <w:sz w:val="12"/>
                <w:szCs w:val="12"/>
              </w:rPr>
              <w:t xml:space="preserve"> the CF1R flags the requirement for HERS verification of duct leakage</w:t>
            </w:r>
            <w:r>
              <w:rPr>
                <w:rFonts w:ascii="Calibri" w:hAnsi="Calibri"/>
                <w:sz w:val="12"/>
                <w:szCs w:val="12"/>
              </w:rPr>
              <w:t xml:space="preserve"> for the</w:t>
            </w:r>
            <w:ins w:id="579" w:author="jmiller20190228" w:date="2019-04-02T18:03:00Z">
              <w:r>
                <w:rPr>
                  <w:rFonts w:ascii="Calibri" w:hAnsi="Calibri"/>
                  <w:sz w:val="12"/>
                  <w:szCs w:val="12"/>
                </w:rPr>
                <w:t xml:space="preserve"> </w:t>
              </w:r>
            </w:ins>
            <w:r>
              <w:rPr>
                <w:rFonts w:ascii="Calibri" w:hAnsi="Calibri"/>
                <w:sz w:val="12"/>
                <w:szCs w:val="12"/>
              </w:rPr>
              <w:t xml:space="preserve"> system ID/Name in </w:t>
            </w:r>
            <w:r w:rsidRPr="00C80497">
              <w:rPr>
                <w:rFonts w:ascii="Calibri" w:hAnsi="Calibri"/>
                <w:sz w:val="12"/>
                <w:szCs w:val="12"/>
              </w:rPr>
              <w:t>M01</w:t>
            </w:r>
            <w:ins w:id="580" w:author="jmiller20190228" w:date="2019-04-02T19:35:00Z">
              <w:r w:rsidR="00917B0F">
                <w:rPr>
                  <w:rFonts w:ascii="Calibri" w:hAnsi="Calibri"/>
                  <w:sz w:val="12"/>
                  <w:szCs w:val="12"/>
                </w:rPr>
                <w:t xml:space="preserve">, </w:t>
              </w:r>
            </w:ins>
          </w:p>
          <w:p w14:paraId="1F9B9A89" w14:textId="6416EDDA" w:rsidR="00C80497" w:rsidRPr="00364E8D" w:rsidRDefault="00C80497" w:rsidP="002B74A3">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result=yes&gt;&gt;</w:t>
            </w:r>
          </w:p>
          <w:p w14:paraId="1F9B9A8A" w14:textId="77777777" w:rsidR="00C80497" w:rsidRPr="00364E8D" w:rsidRDefault="00C80497" w:rsidP="002B74A3">
            <w:pPr>
              <w:keepNext/>
              <w:rPr>
                <w:rFonts w:ascii="Calibri" w:hAnsi="Calibri"/>
                <w:i/>
                <w:sz w:val="12"/>
                <w:szCs w:val="12"/>
              </w:rPr>
            </w:pPr>
          </w:p>
        </w:tc>
        <w:tc>
          <w:tcPr>
            <w:tcW w:w="1412" w:type="dxa"/>
          </w:tcPr>
          <w:p w14:paraId="1F9B9A8B" w14:textId="4B749C8B" w:rsidR="00C80497" w:rsidRPr="00364E8D" w:rsidDel="00917B0F" w:rsidRDefault="00C80497" w:rsidP="00917B0F">
            <w:pPr>
              <w:keepNext/>
              <w:rPr>
                <w:del w:id="581" w:author="jmiller20190228" w:date="2019-04-02T19:38:00Z"/>
                <w:rFonts w:asciiTheme="minorHAnsi" w:hAnsiTheme="minorHAnsi"/>
                <w:sz w:val="12"/>
                <w:szCs w:val="12"/>
              </w:rPr>
            </w:pPr>
            <w:r w:rsidRPr="00364E8D">
              <w:rPr>
                <w:rFonts w:asciiTheme="minorHAnsi" w:hAnsiTheme="minorHAnsi"/>
                <w:sz w:val="12"/>
                <w:szCs w:val="12"/>
              </w:rPr>
              <w:t>&lt;&lt;</w:t>
            </w:r>
            <w:del w:id="582" w:author="jmiller20190228" w:date="2019-04-02T19:38:00Z">
              <w:r w:rsidRPr="00364E8D" w:rsidDel="00917B0F">
                <w:rPr>
                  <w:rFonts w:asciiTheme="minorHAnsi" w:hAnsiTheme="minorHAnsi"/>
                  <w:sz w:val="12"/>
                  <w:szCs w:val="12"/>
                </w:rPr>
                <w:delText xml:space="preserve">  Calculated field:</w:delText>
              </w:r>
            </w:del>
          </w:p>
          <w:p w14:paraId="1F9B9A8C" w14:textId="03E65A27" w:rsidR="00C80497" w:rsidRPr="00364E8D" w:rsidDel="00917B0F" w:rsidRDefault="00C80497" w:rsidP="00917B0F">
            <w:pPr>
              <w:keepNext/>
              <w:rPr>
                <w:del w:id="583" w:author="jmiller20190228" w:date="2019-04-02T19:38:00Z"/>
                <w:rFonts w:asciiTheme="minorHAnsi" w:hAnsiTheme="minorHAnsi"/>
                <w:sz w:val="12"/>
                <w:szCs w:val="12"/>
              </w:rPr>
            </w:pPr>
            <w:del w:id="584" w:author="jmiller20190228" w:date="2019-04-02T19:38:00Z">
              <w:r w:rsidRPr="00364E8D" w:rsidDel="00917B0F">
                <w:rPr>
                  <w:rFonts w:asciiTheme="minorHAnsi" w:hAnsiTheme="minorHAnsi"/>
                  <w:sz w:val="12"/>
                  <w:szCs w:val="12"/>
                </w:rPr>
                <w:delText xml:space="preserve">if value in </w:delText>
              </w:r>
              <w:r w:rsidRPr="00C03D31" w:rsidDel="00917B0F">
                <w:rPr>
                  <w:rFonts w:asciiTheme="minorHAnsi" w:hAnsiTheme="minorHAnsi"/>
                  <w:sz w:val="12"/>
                  <w:szCs w:val="12"/>
                  <w:highlight w:val="yellow"/>
                </w:rPr>
                <w:delText>D07</w:delText>
              </w:r>
              <w:r w:rsidRPr="00364E8D" w:rsidDel="00917B0F">
                <w:rPr>
                  <w:rFonts w:asciiTheme="minorHAnsi" w:hAnsiTheme="minorHAnsi"/>
                  <w:sz w:val="12"/>
                  <w:szCs w:val="12"/>
                </w:rPr>
                <w:delText>=DuctsNone - Air distribution systems without ducts,</w:delText>
              </w:r>
            </w:del>
          </w:p>
          <w:p w14:paraId="1F9B9A8D" w14:textId="46A56B1A" w:rsidR="00C80497" w:rsidRPr="00364E8D" w:rsidDel="00890396" w:rsidRDefault="00C80497" w:rsidP="00917B0F">
            <w:pPr>
              <w:keepNext/>
              <w:rPr>
                <w:del w:id="585" w:author="jmiller20190228" w:date="2019-04-09T15:32:00Z"/>
                <w:rFonts w:ascii="Calibri" w:hAnsi="Calibri"/>
                <w:sz w:val="12"/>
                <w:szCs w:val="12"/>
              </w:rPr>
            </w:pPr>
            <w:del w:id="586" w:author="jmiller20190228" w:date="2019-04-02T19:38:00Z">
              <w:r w:rsidRPr="00364E8D" w:rsidDel="00917B0F">
                <w:rPr>
                  <w:rFonts w:asciiTheme="minorHAnsi" w:hAnsiTheme="minorHAnsi"/>
                  <w:sz w:val="12"/>
                  <w:szCs w:val="12"/>
                </w:rPr>
                <w:delText>then result =no</w:delText>
              </w:r>
            </w:del>
          </w:p>
          <w:p w14:paraId="1F9B9A8E" w14:textId="1D13E1B7" w:rsidR="00C80497" w:rsidRPr="00364E8D" w:rsidDel="00890396" w:rsidRDefault="00C80497" w:rsidP="002B74A3">
            <w:pPr>
              <w:keepNext/>
              <w:rPr>
                <w:del w:id="587" w:author="jmiller20190228" w:date="2019-04-09T15:32:00Z"/>
                <w:rFonts w:asciiTheme="minorHAnsi" w:hAnsiTheme="minorHAnsi"/>
                <w:sz w:val="12"/>
                <w:szCs w:val="12"/>
              </w:rPr>
            </w:pPr>
          </w:p>
          <w:p w14:paraId="39D20836" w14:textId="56C901D7" w:rsidR="00C80497" w:rsidRPr="00364E8D" w:rsidRDefault="00C80497" w:rsidP="002B74A3">
            <w:pPr>
              <w:keepNext/>
              <w:rPr>
                <w:rFonts w:asciiTheme="minorHAnsi" w:hAnsiTheme="minorHAnsi"/>
                <w:sz w:val="12"/>
                <w:szCs w:val="12"/>
              </w:rPr>
            </w:pPr>
            <w:del w:id="588" w:author="jmiller20190228" w:date="2019-04-02T19:38:00Z">
              <w:r w:rsidRPr="00364E8D" w:rsidDel="00917B0F">
                <w:rPr>
                  <w:rFonts w:asciiTheme="minorHAnsi" w:hAnsiTheme="minorHAnsi"/>
                  <w:sz w:val="12"/>
                  <w:szCs w:val="12"/>
                </w:rPr>
                <w:delText>else</w:delText>
              </w:r>
            </w:del>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C80497" w:rsidRPr="00364E8D" w:rsidRDefault="00C80497" w:rsidP="002B74A3">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C80497" w:rsidRPr="00364E8D" w:rsidRDefault="00C80497" w:rsidP="002B74A3">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C80497" w:rsidRPr="00364E8D" w:rsidRDefault="00C80497" w:rsidP="002B74A3">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C80497" w:rsidRPr="00364E8D" w:rsidRDefault="00C80497" w:rsidP="002B74A3">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C80497" w:rsidRPr="00364E8D" w:rsidRDefault="00C80497" w:rsidP="003D5BE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C80497" w:rsidRPr="00364E8D" w:rsidRDefault="00C80497" w:rsidP="003D5BE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C80497" w:rsidRPr="00364E8D" w:rsidRDefault="00C80497" w:rsidP="003D5BE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C80497" w:rsidRPr="00364E8D" w:rsidRDefault="00C80497" w:rsidP="002B74A3">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C80497" w:rsidRPr="00364E8D" w:rsidRDefault="00C80497" w:rsidP="002B74A3">
            <w:pPr>
              <w:keepNext/>
              <w:rPr>
                <w:rFonts w:asciiTheme="minorHAnsi" w:hAnsiTheme="minorHAnsi"/>
                <w:sz w:val="12"/>
                <w:szCs w:val="12"/>
              </w:rPr>
            </w:pPr>
          </w:p>
          <w:p w14:paraId="1F9B9A92" w14:textId="67D95BEE" w:rsidR="00C80497" w:rsidRPr="00364E8D" w:rsidRDefault="00C80497" w:rsidP="002B74A3">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C80497" w:rsidRPr="00364E8D" w:rsidRDefault="00C80497" w:rsidP="002B74A3">
            <w:pPr>
              <w:keepNext/>
              <w:rPr>
                <w:rFonts w:asciiTheme="minorHAnsi" w:hAnsiTheme="minorHAnsi"/>
                <w:sz w:val="12"/>
                <w:szCs w:val="12"/>
              </w:rPr>
            </w:pPr>
            <w:r w:rsidRPr="00364E8D">
              <w:rPr>
                <w:rFonts w:asciiTheme="minorHAnsi" w:hAnsiTheme="minorHAnsi"/>
                <w:sz w:val="12"/>
                <w:szCs w:val="12"/>
              </w:rPr>
              <w:t xml:space="preserve">*DuctsInEx12; *DuctsInAll; </w:t>
            </w:r>
          </w:p>
          <w:p w14:paraId="1F9B9A94" w14:textId="77777777" w:rsidR="00C80497" w:rsidRPr="00364E8D" w:rsidRDefault="00C80497" w:rsidP="002B74A3">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C80497" w:rsidRPr="00364E8D" w:rsidRDefault="00C80497" w:rsidP="002B74A3">
            <w:pPr>
              <w:keepNext/>
              <w:rPr>
                <w:rFonts w:asciiTheme="minorHAnsi" w:hAnsiTheme="minorHAnsi"/>
                <w:sz w:val="12"/>
                <w:szCs w:val="12"/>
              </w:rPr>
            </w:pPr>
          </w:p>
          <w:p w14:paraId="1F9B9A96" w14:textId="77777777" w:rsidR="00C80497" w:rsidRPr="00364E8D" w:rsidRDefault="00C80497" w:rsidP="002B74A3">
            <w:pPr>
              <w:keepNext/>
              <w:rPr>
                <w:rFonts w:ascii="Calibri" w:hAnsi="Calibri"/>
                <w:sz w:val="12"/>
                <w:szCs w:val="12"/>
              </w:rPr>
            </w:pPr>
            <w:r w:rsidRPr="00364E8D">
              <w:rPr>
                <w:rFonts w:asciiTheme="minorHAnsi" w:hAnsiTheme="minorHAnsi"/>
                <w:sz w:val="12"/>
                <w:szCs w:val="12"/>
              </w:rPr>
              <w:t>else display result=no&gt;&gt;</w:t>
            </w:r>
          </w:p>
        </w:tc>
        <w:tc>
          <w:tcPr>
            <w:tcW w:w="1413" w:type="dxa"/>
          </w:tcPr>
          <w:p w14:paraId="1F9B9A97" w14:textId="60596ED7" w:rsidR="00C80497" w:rsidRPr="00364E8D" w:rsidDel="00917B0F" w:rsidRDefault="00C80497" w:rsidP="00917B0F">
            <w:pPr>
              <w:keepNext/>
              <w:rPr>
                <w:del w:id="589" w:author="jmiller20190228" w:date="2019-04-02T19:38:00Z"/>
                <w:rFonts w:ascii="Calibri" w:hAnsi="Calibri"/>
                <w:sz w:val="12"/>
                <w:szCs w:val="12"/>
              </w:rPr>
            </w:pPr>
            <w:r w:rsidRPr="00364E8D">
              <w:rPr>
                <w:rFonts w:ascii="Calibri" w:hAnsi="Calibri"/>
                <w:sz w:val="12"/>
                <w:szCs w:val="12"/>
              </w:rPr>
              <w:t>&lt;&lt;</w:t>
            </w:r>
            <w:del w:id="590" w:author="jmiller20190228" w:date="2019-04-02T19:38:00Z">
              <w:r w:rsidRPr="00364E8D" w:rsidDel="00917B0F">
                <w:rPr>
                  <w:rFonts w:ascii="Calibri" w:hAnsi="Calibri"/>
                  <w:sz w:val="12"/>
                  <w:szCs w:val="12"/>
                </w:rPr>
                <w:delText xml:space="preserve">calculated field: </w:delText>
              </w:r>
            </w:del>
          </w:p>
          <w:p w14:paraId="1F9B9A98" w14:textId="126E08B7" w:rsidR="00C80497" w:rsidRPr="00364E8D" w:rsidDel="00917B0F" w:rsidRDefault="00C80497" w:rsidP="00917B0F">
            <w:pPr>
              <w:keepNext/>
              <w:rPr>
                <w:del w:id="591" w:author="jmiller20190228" w:date="2019-04-02T19:38:00Z"/>
                <w:rFonts w:asciiTheme="minorHAnsi" w:hAnsiTheme="minorHAnsi"/>
                <w:sz w:val="12"/>
                <w:szCs w:val="12"/>
              </w:rPr>
            </w:pPr>
            <w:del w:id="592" w:author="jmiller20190228" w:date="2019-04-02T19:38:00Z">
              <w:r w:rsidRPr="00364E8D" w:rsidDel="00917B0F">
                <w:rPr>
                  <w:rFonts w:asciiTheme="minorHAnsi" w:hAnsiTheme="minorHAnsi"/>
                  <w:sz w:val="12"/>
                  <w:szCs w:val="12"/>
                </w:rPr>
                <w:delText xml:space="preserve">if value in </w:delText>
              </w:r>
              <w:r w:rsidRPr="00C03D31" w:rsidDel="00917B0F">
                <w:rPr>
                  <w:rFonts w:asciiTheme="minorHAnsi" w:hAnsiTheme="minorHAnsi"/>
                  <w:sz w:val="12"/>
                  <w:szCs w:val="12"/>
                  <w:highlight w:val="yellow"/>
                </w:rPr>
                <w:delText>D07</w:delText>
              </w:r>
              <w:r w:rsidRPr="00364E8D" w:rsidDel="00917B0F">
                <w:rPr>
                  <w:rFonts w:asciiTheme="minorHAnsi" w:hAnsiTheme="minorHAnsi"/>
                  <w:sz w:val="12"/>
                  <w:szCs w:val="12"/>
                </w:rPr>
                <w:delText>=DuctsNone - Air distribution systems without ducts,</w:delText>
              </w:r>
            </w:del>
          </w:p>
          <w:p w14:paraId="1F9B9A99" w14:textId="012783ED" w:rsidR="00C80497" w:rsidRPr="00364E8D" w:rsidDel="00890396" w:rsidRDefault="00C80497" w:rsidP="00917B0F">
            <w:pPr>
              <w:keepNext/>
              <w:rPr>
                <w:del w:id="593" w:author="jmiller20190228" w:date="2019-04-09T15:32:00Z"/>
                <w:rFonts w:asciiTheme="minorHAnsi" w:hAnsiTheme="minorHAnsi"/>
                <w:sz w:val="12"/>
                <w:szCs w:val="12"/>
              </w:rPr>
            </w:pPr>
            <w:del w:id="594" w:author="jmiller20190228" w:date="2019-04-02T19:38:00Z">
              <w:r w:rsidRPr="00364E8D" w:rsidDel="00917B0F">
                <w:rPr>
                  <w:rFonts w:asciiTheme="minorHAnsi" w:hAnsiTheme="minorHAnsi"/>
                  <w:sz w:val="12"/>
                  <w:szCs w:val="12"/>
                </w:rPr>
                <w:delText>then result =no</w:delText>
              </w:r>
            </w:del>
          </w:p>
          <w:p w14:paraId="1F9B9AA9" w14:textId="2B2E1F6F" w:rsidR="00C80497" w:rsidDel="00890396" w:rsidRDefault="00C80497" w:rsidP="002B74A3">
            <w:pPr>
              <w:keepNext/>
              <w:rPr>
                <w:ins w:id="595" w:author="jmiller20190215" w:date="2019-02-21T19:10:00Z"/>
                <w:del w:id="596" w:author="jmiller20190228" w:date="2019-04-09T15:32:00Z"/>
                <w:rFonts w:ascii="Calibri" w:hAnsi="Calibri"/>
                <w:sz w:val="12"/>
                <w:szCs w:val="12"/>
              </w:rPr>
            </w:pPr>
          </w:p>
          <w:p w14:paraId="2F42A9A7" w14:textId="507F25C2" w:rsidR="00C80497" w:rsidRDefault="00C80497" w:rsidP="002B74A3">
            <w:pPr>
              <w:keepNext/>
              <w:rPr>
                <w:ins w:id="597" w:author="jmiller20190215" w:date="2019-02-21T19:10:00Z"/>
                <w:rFonts w:ascii="Calibri" w:hAnsi="Calibri"/>
                <w:sz w:val="12"/>
                <w:szCs w:val="12"/>
              </w:rPr>
            </w:pPr>
            <w:ins w:id="598" w:author="jmiller20190215" w:date="2019-02-21T19:10:00Z">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ins>
          </w:p>
          <w:p w14:paraId="304CAFFA" w14:textId="4B37B51F" w:rsidR="00C80497" w:rsidRDefault="00C80497" w:rsidP="002B74A3">
            <w:pPr>
              <w:keepNext/>
              <w:rPr>
                <w:ins w:id="599" w:author="jmiller20190215" w:date="2019-02-21T19:10:00Z"/>
                <w:rFonts w:ascii="Calibri" w:hAnsi="Calibri"/>
                <w:sz w:val="12"/>
                <w:szCs w:val="12"/>
              </w:rPr>
            </w:pPr>
            <w:ins w:id="600" w:author="jmiller20190215" w:date="2019-02-21T19:11:00Z">
              <w:r w:rsidRPr="00890396">
                <w:rPr>
                  <w:rFonts w:ascii="Calibri" w:hAnsi="Calibri"/>
                  <w:b/>
                  <w:sz w:val="12"/>
                  <w:szCs w:val="12"/>
                </w:rPr>
                <w:t>then</w:t>
              </w:r>
              <w:r>
                <w:rPr>
                  <w:rFonts w:ascii="Calibri" w:hAnsi="Calibri"/>
                  <w:sz w:val="12"/>
                  <w:szCs w:val="12"/>
                </w:rPr>
                <w:t xml:space="preserve"> result</w:t>
              </w:r>
            </w:ins>
            <w:ins w:id="601" w:author="jmiller20190228" w:date="2019-02-25T17:22:00Z">
              <w:r>
                <w:rPr>
                  <w:rFonts w:ascii="Calibri" w:hAnsi="Calibri"/>
                  <w:sz w:val="12"/>
                  <w:szCs w:val="12"/>
                </w:rPr>
                <w:t>=</w:t>
              </w:r>
            </w:ins>
            <w:ins w:id="602" w:author="jmiller20190215" w:date="2019-02-21T19:11:00Z">
              <w:r>
                <w:rPr>
                  <w:rFonts w:ascii="Calibri" w:hAnsi="Calibri"/>
                  <w:sz w:val="12"/>
                  <w:szCs w:val="12"/>
                </w:rPr>
                <w:t xml:space="preserve"> no</w:t>
              </w:r>
            </w:ins>
          </w:p>
          <w:p w14:paraId="1FAC9AB7" w14:textId="77777777" w:rsidR="00C80497" w:rsidRPr="00364E8D" w:rsidRDefault="00C80497" w:rsidP="002B74A3">
            <w:pPr>
              <w:keepNext/>
              <w:rPr>
                <w:rFonts w:ascii="Calibri" w:hAnsi="Calibri"/>
                <w:sz w:val="12"/>
                <w:szCs w:val="12"/>
              </w:rPr>
            </w:pPr>
          </w:p>
          <w:p w14:paraId="1F9B9AAA" w14:textId="18A8A237" w:rsidR="00C80497" w:rsidRPr="00364E8D" w:rsidRDefault="00C80497" w:rsidP="002B74A3">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C80497" w:rsidRPr="00364E8D" w:rsidRDefault="00C80497" w:rsidP="002B74A3">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C80497" w:rsidRPr="00364E8D" w:rsidRDefault="00C80497" w:rsidP="002B74A3">
            <w:pPr>
              <w:keepNext/>
              <w:rPr>
                <w:rFonts w:ascii="Calibri" w:hAnsi="Calibri"/>
                <w:sz w:val="12"/>
                <w:szCs w:val="12"/>
              </w:rPr>
            </w:pPr>
          </w:p>
          <w:p w14:paraId="784C2022" w14:textId="0555365F" w:rsidR="00C80497" w:rsidRPr="00364E8D" w:rsidRDefault="00C80497" w:rsidP="002B74A3">
            <w:pPr>
              <w:keepNext/>
              <w:rPr>
                <w:rFonts w:asciiTheme="minorHAnsi" w:hAnsiTheme="minorHAnsi"/>
                <w:sz w:val="12"/>
                <w:szCs w:val="12"/>
              </w:rPr>
            </w:pPr>
          </w:p>
          <w:p w14:paraId="14417063" w14:textId="77777777" w:rsidR="00890396" w:rsidRDefault="00C80497" w:rsidP="002B74A3">
            <w:pPr>
              <w:keepNext/>
              <w:rPr>
                <w:ins w:id="603" w:author="jmiller20190228" w:date="2019-04-09T15:34:00Z"/>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C80497" w:rsidRPr="00364E8D" w:rsidRDefault="00C80497" w:rsidP="002B74A3">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C80497" w:rsidRPr="00364E8D" w:rsidRDefault="00C80497" w:rsidP="002B74A3">
            <w:pPr>
              <w:keepNext/>
              <w:rPr>
                <w:rFonts w:ascii="Calibri" w:hAnsi="Calibri"/>
                <w:sz w:val="12"/>
                <w:szCs w:val="12"/>
              </w:rPr>
            </w:pPr>
          </w:p>
          <w:p w14:paraId="1F9B9AB0" w14:textId="77777777" w:rsidR="00C80497" w:rsidRPr="00364E8D" w:rsidRDefault="00C80497" w:rsidP="002B74A3">
            <w:pPr>
              <w:keepNext/>
              <w:rPr>
                <w:rFonts w:ascii="Calibri" w:hAnsi="Calibri"/>
                <w:sz w:val="12"/>
                <w:szCs w:val="12"/>
              </w:rPr>
            </w:pPr>
            <w:r w:rsidRPr="00364E8D">
              <w:rPr>
                <w:rFonts w:ascii="Calibri" w:hAnsi="Calibri"/>
                <w:sz w:val="12"/>
                <w:szCs w:val="12"/>
              </w:rPr>
              <w:t>else result=no&gt;&gt;</w:t>
            </w:r>
          </w:p>
        </w:tc>
        <w:tc>
          <w:tcPr>
            <w:tcW w:w="1412" w:type="dxa"/>
          </w:tcPr>
          <w:p w14:paraId="1F9B9AB1" w14:textId="081F3B05" w:rsidR="00C80497" w:rsidRPr="00364E8D" w:rsidDel="00917B0F" w:rsidRDefault="00C80497" w:rsidP="00917B0F">
            <w:pPr>
              <w:keepNext/>
              <w:rPr>
                <w:del w:id="604" w:author="jmiller20190228" w:date="2019-04-02T19:38:00Z"/>
                <w:rFonts w:asciiTheme="minorHAnsi" w:hAnsiTheme="minorHAnsi"/>
                <w:sz w:val="12"/>
                <w:szCs w:val="12"/>
              </w:rPr>
            </w:pPr>
            <w:r w:rsidRPr="00364E8D">
              <w:rPr>
                <w:rFonts w:ascii="Calibri" w:hAnsi="Calibri"/>
                <w:sz w:val="12"/>
                <w:szCs w:val="12"/>
              </w:rPr>
              <w:t>&lt;&lt;</w:t>
            </w:r>
            <w:ins w:id="605" w:author="jmiller20190228" w:date="2019-04-02T19:38:00Z">
              <w:r w:rsidR="00917B0F" w:rsidRPr="00364E8D" w:rsidDel="00917B0F">
                <w:rPr>
                  <w:rFonts w:ascii="Calibri" w:hAnsi="Calibri"/>
                  <w:sz w:val="12"/>
                  <w:szCs w:val="12"/>
                </w:rPr>
                <w:t xml:space="preserve"> </w:t>
              </w:r>
            </w:ins>
            <w:del w:id="606" w:author="jmiller20190228" w:date="2019-04-02T19:38:00Z">
              <w:r w:rsidRPr="00364E8D" w:rsidDel="00917B0F">
                <w:rPr>
                  <w:rFonts w:ascii="Calibri" w:hAnsi="Calibri"/>
                  <w:sz w:val="12"/>
                  <w:szCs w:val="12"/>
                </w:rPr>
                <w:delText>calculated field:</w:delText>
              </w:r>
              <w:r w:rsidDel="00917B0F">
                <w:rPr>
                  <w:rFonts w:ascii="Calibri" w:hAnsi="Calibri"/>
                  <w:sz w:val="12"/>
                  <w:szCs w:val="12"/>
                </w:rPr>
                <w:delText xml:space="preserve"> </w:delText>
              </w:r>
              <w:r w:rsidRPr="00364E8D" w:rsidDel="00917B0F">
                <w:rPr>
                  <w:rFonts w:asciiTheme="minorHAnsi" w:hAnsiTheme="minorHAnsi"/>
                  <w:sz w:val="12"/>
                  <w:szCs w:val="12"/>
                </w:rPr>
                <w:delText xml:space="preserve">if value in </w:delText>
              </w:r>
              <w:r w:rsidRPr="00684372" w:rsidDel="00917B0F">
                <w:rPr>
                  <w:rFonts w:asciiTheme="minorHAnsi" w:hAnsiTheme="minorHAnsi"/>
                  <w:sz w:val="12"/>
                  <w:szCs w:val="12"/>
                  <w:highlight w:val="yellow"/>
                </w:rPr>
                <w:delText>D07</w:delText>
              </w:r>
              <w:r w:rsidRPr="00364E8D" w:rsidDel="00917B0F">
                <w:rPr>
                  <w:rFonts w:asciiTheme="minorHAnsi" w:hAnsiTheme="minorHAnsi"/>
                  <w:sz w:val="12"/>
                  <w:szCs w:val="12"/>
                </w:rPr>
                <w:delText>=DuctsNone - Air distribution systems without ducts,</w:delText>
              </w:r>
            </w:del>
          </w:p>
          <w:p w14:paraId="1F9B9AB2" w14:textId="0EC3C9BE" w:rsidR="00C80497" w:rsidRPr="00364E8D" w:rsidDel="00917B0F" w:rsidRDefault="00C80497" w:rsidP="00917B0F">
            <w:pPr>
              <w:keepNext/>
              <w:rPr>
                <w:del w:id="607" w:author="jmiller20190228" w:date="2019-04-02T19:38:00Z"/>
                <w:rFonts w:asciiTheme="minorHAnsi" w:hAnsiTheme="minorHAnsi"/>
                <w:sz w:val="12"/>
                <w:szCs w:val="12"/>
              </w:rPr>
            </w:pPr>
            <w:del w:id="608" w:author="jmiller20190228" w:date="2019-04-02T19:38:00Z">
              <w:r w:rsidRPr="00364E8D" w:rsidDel="00917B0F">
                <w:rPr>
                  <w:rFonts w:asciiTheme="minorHAnsi" w:hAnsiTheme="minorHAnsi"/>
                  <w:sz w:val="12"/>
                  <w:szCs w:val="12"/>
                </w:rPr>
                <w:delText>then result =no</w:delText>
              </w:r>
            </w:del>
          </w:p>
          <w:p w14:paraId="1F9B9AC0" w14:textId="29FAAC50" w:rsidR="00C80497" w:rsidRPr="00364E8D" w:rsidDel="00917B0F" w:rsidRDefault="00C80497" w:rsidP="00917B0F">
            <w:pPr>
              <w:keepNext/>
              <w:rPr>
                <w:del w:id="609" w:author="jmiller20190228" w:date="2019-04-02T19:38:00Z"/>
                <w:rFonts w:ascii="Calibri" w:hAnsi="Calibri"/>
                <w:sz w:val="12"/>
                <w:szCs w:val="12"/>
              </w:rPr>
            </w:pPr>
          </w:p>
          <w:p w14:paraId="1F9B9AC1" w14:textId="77777777" w:rsidR="00C80497" w:rsidRPr="00364E8D" w:rsidDel="00917B0F" w:rsidRDefault="00C80497" w:rsidP="002B74A3">
            <w:pPr>
              <w:keepNext/>
              <w:rPr>
                <w:del w:id="610" w:author="jmiller20190228" w:date="2019-04-02T19:38:00Z"/>
                <w:rFonts w:ascii="Calibri" w:hAnsi="Calibri"/>
                <w:sz w:val="12"/>
                <w:szCs w:val="12"/>
              </w:rPr>
            </w:pPr>
          </w:p>
          <w:p w14:paraId="1F9B9AC2" w14:textId="706CE1AB" w:rsidR="00C80497" w:rsidRPr="00890396" w:rsidRDefault="00C80497" w:rsidP="002B74A3">
            <w:pPr>
              <w:keepNext/>
              <w:rPr>
                <w:rFonts w:ascii="Calibri" w:hAnsi="Calibri"/>
                <w:sz w:val="12"/>
                <w:szCs w:val="12"/>
              </w:rPr>
            </w:pPr>
            <w:del w:id="611" w:author="jmiller20190228" w:date="2019-04-02T19:38:00Z">
              <w:r w:rsidRPr="00364E8D" w:rsidDel="00917B0F">
                <w:rPr>
                  <w:rFonts w:ascii="Calibri" w:hAnsi="Calibri"/>
                  <w:sz w:val="12"/>
                  <w:szCs w:val="12"/>
                </w:rPr>
                <w:delText>else</w:delText>
              </w:r>
            </w:del>
            <w:del w:id="612" w:author="jmiller20190228" w:date="2019-04-02T19:39:00Z">
              <w:r w:rsidRPr="00364E8D" w:rsidDel="00AF714B">
                <w:rPr>
                  <w:rFonts w:ascii="Calibri" w:hAnsi="Calibri"/>
                  <w:sz w:val="12"/>
                  <w:szCs w:val="12"/>
                </w:rPr>
                <w:delText>if</w:delText>
              </w:r>
            </w:del>
            <w:r w:rsidRPr="00364E8D">
              <w:rPr>
                <w:rFonts w:ascii="Calibri" w:hAnsi="Calibri"/>
                <w:sz w:val="12"/>
                <w:szCs w:val="12"/>
              </w:rPr>
              <w:t xml:space="preserve"> </w:t>
            </w:r>
            <w:r w:rsidRPr="00AF714B">
              <w:rPr>
                <w:rFonts w:ascii="Calibri" w:hAnsi="Calibri"/>
                <w:b/>
                <w:sz w:val="12"/>
                <w:szCs w:val="12"/>
              </w:rPr>
              <w:t>if</w:t>
            </w:r>
            <w:r w:rsidRPr="00364E8D">
              <w:rPr>
                <w:rFonts w:ascii="Calibri" w:hAnsi="Calibri"/>
                <w:sz w:val="12"/>
                <w:szCs w:val="12"/>
              </w:rPr>
              <w:t xml:space="preserve"> </w:t>
            </w:r>
            <w:r w:rsidRPr="00684372">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w:t>
            </w:r>
            <w:r w:rsidRPr="00890396">
              <w:rPr>
                <w:rFonts w:ascii="Calibri" w:hAnsi="Calibri"/>
                <w:sz w:val="12"/>
                <w:szCs w:val="12"/>
              </w:rPr>
              <w:t xml:space="preserve"> Fan</w:t>
            </w:r>
            <w:r w:rsidRPr="00364E8D">
              <w:rPr>
                <w:rFonts w:ascii="Calibri" w:hAnsi="Calibri"/>
                <w:sz w:val="12"/>
                <w:szCs w:val="12"/>
                <w:u w:val="single"/>
              </w:rPr>
              <w:t xml:space="preserve"> </w:t>
            </w:r>
            <w:r w:rsidRPr="00890396">
              <w:rPr>
                <w:rFonts w:ascii="Calibri" w:hAnsi="Calibri"/>
                <w:sz w:val="12"/>
                <w:szCs w:val="12"/>
              </w:rPr>
              <w:t xml:space="preserve">Efficacy, </w:t>
            </w:r>
          </w:p>
          <w:p w14:paraId="1F9B9AC3" w14:textId="77777777" w:rsidR="00C80497" w:rsidRPr="00890396" w:rsidRDefault="00C80497" w:rsidP="002B74A3">
            <w:pPr>
              <w:keepNext/>
              <w:rPr>
                <w:rFonts w:ascii="Calibri" w:hAnsi="Calibri"/>
                <w:sz w:val="12"/>
                <w:szCs w:val="12"/>
              </w:rPr>
            </w:pPr>
            <w:r w:rsidRPr="00890396">
              <w:rPr>
                <w:rFonts w:ascii="Calibri" w:hAnsi="Calibri"/>
                <w:sz w:val="12"/>
                <w:szCs w:val="12"/>
              </w:rPr>
              <w:t>and Airflow Rate</w:t>
            </w:r>
          </w:p>
          <w:p w14:paraId="1F9B9AC4" w14:textId="77777777" w:rsidR="00C80497" w:rsidRPr="00364E8D" w:rsidRDefault="00C80497" w:rsidP="002B74A3">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C80497" w:rsidRPr="00364E8D" w:rsidRDefault="00C80497" w:rsidP="002B74A3">
            <w:pPr>
              <w:keepNext/>
              <w:rPr>
                <w:rFonts w:ascii="Calibri" w:hAnsi="Calibri"/>
                <w:sz w:val="12"/>
                <w:szCs w:val="12"/>
              </w:rPr>
            </w:pPr>
          </w:p>
          <w:p w14:paraId="0D36DFF0" w14:textId="77777777" w:rsidR="00C80497" w:rsidRPr="00364E8D" w:rsidRDefault="00C80497" w:rsidP="002B74A3">
            <w:pPr>
              <w:keepNext/>
              <w:rPr>
                <w:rFonts w:ascii="Calibri" w:hAnsi="Calibri"/>
                <w:sz w:val="12"/>
                <w:szCs w:val="12"/>
              </w:rPr>
            </w:pPr>
          </w:p>
          <w:p w14:paraId="1F9B9AC6" w14:textId="1C1A5981" w:rsidR="00C80497" w:rsidRPr="00364E8D" w:rsidRDefault="00C80497" w:rsidP="002B74A3">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=yes, then</w:t>
            </w:r>
          </w:p>
          <w:p w14:paraId="1F9B9AC7" w14:textId="77777777" w:rsidR="00C80497" w:rsidRPr="00364E8D" w:rsidRDefault="00C80497" w:rsidP="002B74A3">
            <w:pPr>
              <w:keepNext/>
              <w:rPr>
                <w:rFonts w:ascii="Calibri" w:hAnsi="Calibri"/>
                <w:sz w:val="12"/>
                <w:szCs w:val="12"/>
              </w:rPr>
            </w:pPr>
            <w:r w:rsidRPr="00364E8D">
              <w:rPr>
                <w:rFonts w:ascii="Calibri" w:hAnsi="Calibri"/>
                <w:sz w:val="12"/>
                <w:szCs w:val="12"/>
              </w:rPr>
              <w:t xml:space="preserve">    if value in </w:t>
            </w:r>
          </w:p>
          <w:p w14:paraId="1F9B9AC8" w14:textId="39E8716C" w:rsidR="00C80497" w:rsidRPr="00364E8D" w:rsidRDefault="00C80497" w:rsidP="002B74A3">
            <w:pPr>
              <w:keepNext/>
              <w:rPr>
                <w:rFonts w:ascii="Calibri" w:hAnsi="Calibri"/>
                <w:sz w:val="12"/>
                <w:szCs w:val="12"/>
              </w:rPr>
            </w:pPr>
            <w:r w:rsidRPr="00364E8D">
              <w:rPr>
                <w:rFonts w:ascii="Calibri" w:hAnsi="Calibri"/>
                <w:sz w:val="12"/>
                <w:szCs w:val="12"/>
              </w:rPr>
              <w:t xml:space="preserve">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7777777" w:rsidR="00C80497" w:rsidRPr="00364E8D" w:rsidRDefault="00C80497" w:rsidP="002B74A3">
            <w:pPr>
              <w:keepNext/>
              <w:rPr>
                <w:rFonts w:ascii="Calibri" w:hAnsi="Calibri"/>
                <w:sz w:val="12"/>
                <w:szCs w:val="12"/>
              </w:rPr>
            </w:pPr>
            <w:r w:rsidRPr="00364E8D">
              <w:rPr>
                <w:rFonts w:ascii="Calibri" w:hAnsi="Calibri"/>
                <w:sz w:val="12"/>
                <w:szCs w:val="12"/>
              </w:rPr>
              <w:t xml:space="preserve">    then value in this </w:t>
            </w:r>
          </w:p>
          <w:p w14:paraId="1F9B9ACA" w14:textId="77777777" w:rsidR="00C80497" w:rsidRPr="00364E8D" w:rsidRDefault="00C80497" w:rsidP="002B74A3">
            <w:pPr>
              <w:keepNext/>
              <w:rPr>
                <w:rFonts w:ascii="Calibri" w:hAnsi="Calibri"/>
                <w:sz w:val="12"/>
                <w:szCs w:val="12"/>
              </w:rPr>
            </w:pPr>
            <w:r w:rsidRPr="00364E8D">
              <w:rPr>
                <w:rFonts w:ascii="Calibri" w:hAnsi="Calibri"/>
                <w:sz w:val="12"/>
                <w:szCs w:val="12"/>
              </w:rPr>
              <w:t xml:space="preserve">    field=yes</w:t>
            </w:r>
          </w:p>
          <w:p w14:paraId="685BAD15" w14:textId="77777777" w:rsidR="00C80497" w:rsidRPr="00364E8D" w:rsidDel="00890396" w:rsidRDefault="00C80497" w:rsidP="002B74A3">
            <w:pPr>
              <w:keepNext/>
              <w:rPr>
                <w:del w:id="613" w:author="jmiller20190228" w:date="2019-04-09T15:33:00Z"/>
                <w:rFonts w:ascii="Calibri" w:hAnsi="Calibri"/>
                <w:sz w:val="12"/>
                <w:szCs w:val="12"/>
              </w:rPr>
            </w:pPr>
          </w:p>
          <w:p w14:paraId="1F9B9ACD" w14:textId="47BDA710" w:rsidR="00C80497" w:rsidRPr="00364E8D" w:rsidRDefault="00C80497" w:rsidP="002B74A3">
            <w:pPr>
              <w:keepNext/>
              <w:rPr>
                <w:rFonts w:ascii="Calibri" w:hAnsi="Calibri"/>
                <w:sz w:val="12"/>
                <w:szCs w:val="12"/>
              </w:rPr>
            </w:pPr>
          </w:p>
          <w:p w14:paraId="23E98426" w14:textId="24950A22" w:rsidR="00C80497" w:rsidRPr="00364E8D" w:rsidRDefault="00C80497" w:rsidP="002B74A3">
            <w:pPr>
              <w:keepNext/>
              <w:rPr>
                <w:rFonts w:ascii="Calibri" w:hAnsi="Calibri"/>
                <w:sz w:val="12"/>
                <w:szCs w:val="12"/>
              </w:rPr>
            </w:pPr>
          </w:p>
          <w:p w14:paraId="1F9B9ACE" w14:textId="50D1840D" w:rsidR="00C80497" w:rsidRPr="00364E8D" w:rsidRDefault="00C80497" w:rsidP="002B74A3">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C80497" w:rsidRPr="00364E8D" w:rsidRDefault="00C80497" w:rsidP="002B74A3">
            <w:pPr>
              <w:keepNext/>
              <w:rPr>
                <w:rFonts w:ascii="Calibri" w:hAnsi="Calibri"/>
                <w:sz w:val="12"/>
                <w:szCs w:val="12"/>
              </w:rPr>
            </w:pPr>
          </w:p>
          <w:p w14:paraId="1F9B9AD1" w14:textId="59AF19EB" w:rsidR="00C80497" w:rsidRPr="00364E8D" w:rsidRDefault="00C80497" w:rsidP="002B74A3">
            <w:pPr>
              <w:keepNext/>
              <w:rPr>
                <w:rFonts w:ascii="Calibri" w:hAnsi="Calibri"/>
                <w:sz w:val="12"/>
                <w:szCs w:val="12"/>
              </w:rPr>
            </w:pPr>
            <w:r w:rsidRPr="00364E8D">
              <w:rPr>
                <w:rFonts w:ascii="Calibri" w:hAnsi="Calibri"/>
                <w:sz w:val="12"/>
                <w:szCs w:val="12"/>
              </w:rPr>
              <w:t>else result=no&gt;&gt;</w:t>
            </w:r>
          </w:p>
        </w:tc>
        <w:tc>
          <w:tcPr>
            <w:tcW w:w="1413" w:type="dxa"/>
          </w:tcPr>
          <w:p w14:paraId="1F9B9AD8" w14:textId="7A541336" w:rsidR="00C80497" w:rsidRPr="00364E8D" w:rsidDel="006E40FC" w:rsidRDefault="00890396" w:rsidP="002B74A3">
            <w:pPr>
              <w:keepNext/>
              <w:rPr>
                <w:del w:id="614" w:author="jmiller20190228" w:date="2019-04-02T19:44:00Z"/>
                <w:rFonts w:ascii="Calibri" w:hAnsi="Calibri"/>
                <w:sz w:val="12"/>
                <w:szCs w:val="12"/>
              </w:rPr>
            </w:pPr>
            <w:ins w:id="615" w:author="jmiller20190228" w:date="2019-04-09T15:32:00Z">
              <w:r>
                <w:rPr>
                  <w:rFonts w:ascii="Calibri" w:hAnsi="Calibri"/>
                  <w:sz w:val="12"/>
                  <w:szCs w:val="12"/>
                </w:rPr>
                <w:t>&lt;&lt;</w:t>
              </w:r>
            </w:ins>
            <w:del w:id="616" w:author="jmiller20190228" w:date="2019-04-02T19:44:00Z">
              <w:r w:rsidR="00C80497" w:rsidRPr="00364E8D" w:rsidDel="006E40FC">
                <w:rPr>
                  <w:rFonts w:ascii="Calibri" w:hAnsi="Calibri"/>
                  <w:sz w:val="12"/>
                  <w:szCs w:val="12"/>
                </w:rPr>
                <w:delText>&lt;&lt;calculated field:</w:delText>
              </w:r>
            </w:del>
          </w:p>
          <w:p w14:paraId="1F9B9AD9" w14:textId="336C82C2" w:rsidR="00C80497" w:rsidRPr="00364E8D" w:rsidDel="006E40FC" w:rsidRDefault="00C80497" w:rsidP="002B74A3">
            <w:pPr>
              <w:keepNext/>
              <w:rPr>
                <w:del w:id="617" w:author="jmiller20190228" w:date="2019-04-02T19:44:00Z"/>
                <w:rFonts w:asciiTheme="minorHAnsi" w:hAnsiTheme="minorHAnsi"/>
                <w:sz w:val="12"/>
                <w:szCs w:val="12"/>
              </w:rPr>
            </w:pPr>
            <w:del w:id="618" w:author="jmiller20190228" w:date="2019-04-02T19:44:00Z">
              <w:r w:rsidRPr="00364E8D" w:rsidDel="006E40FC">
                <w:rPr>
                  <w:rFonts w:asciiTheme="minorHAnsi" w:hAnsiTheme="minorHAnsi"/>
                  <w:sz w:val="12"/>
                  <w:szCs w:val="12"/>
                </w:rPr>
                <w:delText xml:space="preserve">if value in </w:delText>
              </w:r>
              <w:r w:rsidRPr="00BF7C36" w:rsidDel="006E40FC">
                <w:rPr>
                  <w:rFonts w:asciiTheme="minorHAnsi" w:hAnsiTheme="minorHAnsi"/>
                  <w:sz w:val="12"/>
                  <w:szCs w:val="12"/>
                  <w:highlight w:val="yellow"/>
                </w:rPr>
                <w:delText>D07</w:delText>
              </w:r>
              <w:r w:rsidRPr="00364E8D" w:rsidDel="006E40FC">
                <w:rPr>
                  <w:rFonts w:asciiTheme="minorHAnsi" w:hAnsiTheme="minorHAnsi"/>
                  <w:sz w:val="12"/>
                  <w:szCs w:val="12"/>
                </w:rPr>
                <w:delText>=DuctsNone - Air distribution systems without ducts,</w:delText>
              </w:r>
            </w:del>
          </w:p>
          <w:p w14:paraId="1F9B9ADA" w14:textId="64E10D5D" w:rsidR="00C80497" w:rsidRPr="00364E8D" w:rsidDel="006E40FC" w:rsidRDefault="00C80497" w:rsidP="002B74A3">
            <w:pPr>
              <w:keepNext/>
              <w:rPr>
                <w:del w:id="619" w:author="jmiller20190228" w:date="2019-04-02T19:44:00Z"/>
                <w:rFonts w:asciiTheme="minorHAnsi" w:hAnsiTheme="minorHAnsi"/>
                <w:sz w:val="12"/>
                <w:szCs w:val="12"/>
              </w:rPr>
            </w:pPr>
            <w:del w:id="620" w:author="jmiller20190228" w:date="2019-04-02T19:44:00Z">
              <w:r w:rsidRPr="00364E8D" w:rsidDel="006E40FC">
                <w:rPr>
                  <w:rFonts w:asciiTheme="minorHAnsi" w:hAnsiTheme="minorHAnsi"/>
                  <w:sz w:val="12"/>
                  <w:szCs w:val="12"/>
                </w:rPr>
                <w:delText>then result =no</w:delText>
              </w:r>
            </w:del>
          </w:p>
          <w:p w14:paraId="5A167742" w14:textId="1451F828" w:rsidR="00C80497" w:rsidRPr="00364E8D" w:rsidDel="00890396" w:rsidRDefault="00C80497" w:rsidP="002B74A3">
            <w:pPr>
              <w:keepNext/>
              <w:rPr>
                <w:del w:id="621" w:author="jmiller20190228" w:date="2019-04-09T15:32:00Z"/>
                <w:rFonts w:ascii="Calibri" w:hAnsi="Calibri"/>
                <w:sz w:val="12"/>
                <w:szCs w:val="12"/>
              </w:rPr>
            </w:pPr>
          </w:p>
          <w:p w14:paraId="1F9B9ADB" w14:textId="25339F66" w:rsidR="00C80497" w:rsidRPr="00364E8D" w:rsidDel="00890396" w:rsidRDefault="00C80497" w:rsidP="002B74A3">
            <w:pPr>
              <w:keepNext/>
              <w:rPr>
                <w:del w:id="622" w:author="jmiller20190228" w:date="2019-04-09T15:32:00Z"/>
                <w:rFonts w:ascii="Calibri" w:hAnsi="Calibri"/>
                <w:sz w:val="12"/>
                <w:szCs w:val="12"/>
              </w:rPr>
            </w:pPr>
          </w:p>
          <w:p w14:paraId="0FE424C0" w14:textId="61DC176D" w:rsidR="00C80497" w:rsidRDefault="00C80497" w:rsidP="002B74A3">
            <w:pPr>
              <w:keepNext/>
              <w:rPr>
                <w:rFonts w:ascii="Calibri" w:hAnsi="Calibri"/>
                <w:sz w:val="12"/>
                <w:szCs w:val="12"/>
              </w:rPr>
            </w:pPr>
            <w:del w:id="623" w:author="jmiller20190228" w:date="2019-04-02T19:44:00Z">
              <w:r w:rsidRPr="00364E8D" w:rsidDel="006E40FC">
                <w:rPr>
                  <w:rFonts w:ascii="Calibri" w:hAnsi="Calibri"/>
                  <w:sz w:val="12"/>
                  <w:szCs w:val="12"/>
                </w:rPr>
                <w:delText>else</w:delText>
              </w:r>
            </w:del>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C80497" w:rsidRPr="00364E8D" w:rsidRDefault="00C80497" w:rsidP="002B74A3">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C80497" w:rsidRPr="00364E8D" w:rsidRDefault="00C80497" w:rsidP="002B74A3">
            <w:pPr>
              <w:keepNext/>
              <w:rPr>
                <w:rFonts w:ascii="Calibri" w:hAnsi="Calibri"/>
                <w:sz w:val="12"/>
                <w:szCs w:val="12"/>
              </w:rPr>
            </w:pPr>
          </w:p>
          <w:p w14:paraId="1F9B9ADE" w14:textId="30DD9F65" w:rsidR="00C80497" w:rsidRPr="00364E8D" w:rsidRDefault="00C80497" w:rsidP="002B74A3">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12" w:type="dxa"/>
          </w:tcPr>
          <w:p w14:paraId="1F9B9ADF" w14:textId="2623E8E0" w:rsidR="00C80497" w:rsidDel="006E40FC" w:rsidRDefault="00890396" w:rsidP="002B74A3">
            <w:pPr>
              <w:keepNext/>
              <w:rPr>
                <w:del w:id="624" w:author="jmiller20190228" w:date="2019-04-02T19:44:00Z"/>
                <w:rFonts w:ascii="Calibri" w:hAnsi="Calibri"/>
                <w:sz w:val="12"/>
                <w:szCs w:val="12"/>
              </w:rPr>
            </w:pPr>
            <w:ins w:id="625" w:author="jmiller20190228" w:date="2019-04-09T15:32:00Z">
              <w:r>
                <w:rPr>
                  <w:rFonts w:ascii="Calibri" w:hAnsi="Calibri"/>
                  <w:sz w:val="12"/>
                  <w:szCs w:val="12"/>
                </w:rPr>
                <w:t>&lt;&lt;</w:t>
              </w:r>
            </w:ins>
            <w:del w:id="626" w:author="jmiller20190228" w:date="2019-04-02T19:44:00Z">
              <w:r w:rsidR="00C80497" w:rsidRPr="00364E8D" w:rsidDel="006E40FC">
                <w:rPr>
                  <w:rFonts w:ascii="Calibri" w:hAnsi="Calibri"/>
                  <w:sz w:val="12"/>
                  <w:szCs w:val="12"/>
                </w:rPr>
                <w:delText>&lt;&lt;calculated field:</w:delText>
              </w:r>
            </w:del>
          </w:p>
          <w:p w14:paraId="16BC85EF" w14:textId="101F1716" w:rsidR="00C80497" w:rsidRPr="003164A8" w:rsidDel="006E40FC" w:rsidRDefault="00C80497" w:rsidP="003164A8">
            <w:pPr>
              <w:keepNext/>
              <w:rPr>
                <w:del w:id="627" w:author="jmiller20190228" w:date="2019-04-02T19:44:00Z"/>
                <w:rFonts w:ascii="Calibri" w:hAnsi="Calibri"/>
                <w:sz w:val="12"/>
                <w:szCs w:val="12"/>
              </w:rPr>
            </w:pPr>
            <w:del w:id="628" w:author="jmiller20190228" w:date="2019-04-02T19:44:00Z">
              <w:r w:rsidRPr="003164A8" w:rsidDel="006E40FC">
                <w:rPr>
                  <w:rFonts w:ascii="Calibri" w:hAnsi="Calibri"/>
                  <w:sz w:val="12"/>
                  <w:szCs w:val="12"/>
                </w:rPr>
                <w:delText>if value in D07=DuctsNone (Air distribution systems without ducts),</w:delText>
              </w:r>
            </w:del>
          </w:p>
          <w:p w14:paraId="602C87CD" w14:textId="1494261F" w:rsidR="00C80497" w:rsidDel="006E40FC" w:rsidRDefault="00C80497" w:rsidP="003164A8">
            <w:pPr>
              <w:keepNext/>
              <w:rPr>
                <w:del w:id="629" w:author="jmiller20190228" w:date="2019-04-02T19:44:00Z"/>
                <w:rFonts w:ascii="Calibri" w:hAnsi="Calibri"/>
                <w:sz w:val="12"/>
                <w:szCs w:val="12"/>
              </w:rPr>
            </w:pPr>
            <w:del w:id="630" w:author="jmiller20190228" w:date="2019-04-02T19:44:00Z">
              <w:r w:rsidRPr="003164A8" w:rsidDel="006E40FC">
                <w:rPr>
                  <w:rFonts w:ascii="Calibri" w:hAnsi="Calibri"/>
                  <w:sz w:val="12"/>
                  <w:szCs w:val="12"/>
                </w:rPr>
                <w:delText>then display result =no;</w:delText>
              </w:r>
            </w:del>
          </w:p>
          <w:p w14:paraId="34D546AD" w14:textId="72B4B126" w:rsidR="00C80497" w:rsidDel="006E40FC" w:rsidRDefault="00C80497" w:rsidP="002B74A3">
            <w:pPr>
              <w:keepNext/>
              <w:rPr>
                <w:del w:id="631" w:author="jmiller20190228" w:date="2019-04-02T19:44:00Z"/>
                <w:rFonts w:ascii="Calibri" w:hAnsi="Calibri"/>
                <w:sz w:val="12"/>
                <w:szCs w:val="12"/>
              </w:rPr>
            </w:pPr>
          </w:p>
          <w:p w14:paraId="18FCF93E" w14:textId="77777777" w:rsidR="00C80497" w:rsidRPr="00364E8D" w:rsidDel="006E40FC" w:rsidRDefault="00C80497" w:rsidP="002B74A3">
            <w:pPr>
              <w:keepNext/>
              <w:rPr>
                <w:del w:id="632" w:author="jmiller20190228" w:date="2019-04-02T19:44:00Z"/>
                <w:rFonts w:ascii="Calibri" w:hAnsi="Calibri"/>
                <w:sz w:val="12"/>
                <w:szCs w:val="12"/>
              </w:rPr>
            </w:pPr>
          </w:p>
          <w:p w14:paraId="52B3C1A8" w14:textId="77777777" w:rsidR="00890396" w:rsidRDefault="00C80497" w:rsidP="002B74A3">
            <w:pPr>
              <w:keepNext/>
              <w:rPr>
                <w:ins w:id="633" w:author="jmiller20190228" w:date="2019-04-09T15:33:00Z"/>
                <w:rFonts w:ascii="Calibri" w:hAnsi="Calibri"/>
                <w:sz w:val="12"/>
                <w:szCs w:val="12"/>
              </w:rPr>
            </w:pPr>
            <w:del w:id="634" w:author="jmiller20190228" w:date="2019-04-02T19:44:00Z">
              <w:r w:rsidDel="006E40FC">
                <w:rPr>
                  <w:rFonts w:ascii="Calibri" w:hAnsi="Calibri"/>
                  <w:sz w:val="12"/>
                  <w:szCs w:val="12"/>
                </w:rPr>
                <w:delText>else</w:delText>
              </w:r>
            </w:del>
            <w:r w:rsidRPr="006E40FC">
              <w:rPr>
                <w:rFonts w:ascii="Calibri" w:hAnsi="Calibri"/>
                <w:b/>
                <w:sz w:val="12"/>
                <w:szCs w:val="12"/>
              </w:rPr>
              <w:t>if</w:t>
            </w:r>
            <w:r w:rsidRPr="00364E8D">
              <w:rPr>
                <w:rFonts w:ascii="Calibri" w:hAnsi="Calibri"/>
                <w:sz w:val="12"/>
                <w:szCs w:val="12"/>
              </w:rPr>
              <w:t xml:space="preserve"> the CF1R flags the requirement for HERS verified duct design (Supply Duct Surface Area</w:t>
            </w:r>
            <w:r>
              <w:rPr>
                <w:rFonts w:ascii="Calibri" w:hAnsi="Calibri"/>
                <w:sz w:val="12"/>
                <w:szCs w:val="12"/>
              </w:rPr>
              <w:t>,</w:t>
            </w:r>
            <w:r w:rsidRPr="00364E8D">
              <w:rPr>
                <w:rFonts w:ascii="Calibri" w:hAnsi="Calibri"/>
                <w:sz w:val="12"/>
                <w:szCs w:val="12"/>
              </w:rPr>
              <w:t xml:space="preserve"> R-Value</w:t>
            </w:r>
            <w:r>
              <w:rPr>
                <w:rFonts w:ascii="Calibri" w:hAnsi="Calibri"/>
                <w:sz w:val="12"/>
                <w:szCs w:val="12"/>
              </w:rPr>
              <w:t>,</w:t>
            </w:r>
            <w:r w:rsidRPr="00364E8D">
              <w:rPr>
                <w:rFonts w:ascii="Calibri" w:hAnsi="Calibri"/>
                <w:sz w:val="12"/>
                <w:szCs w:val="12"/>
              </w:rPr>
              <w:t xml:space="preserve"> or Buried Ducts), </w:t>
            </w:r>
          </w:p>
          <w:p w14:paraId="1F9B9AE0" w14:textId="0E9DB19E" w:rsidR="00C80497" w:rsidRDefault="00C80497" w:rsidP="002B74A3">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5B7A7774" w14:textId="77777777" w:rsidR="00C80497" w:rsidRPr="00364E8D" w:rsidRDefault="00C80497" w:rsidP="002B74A3">
            <w:pPr>
              <w:keepNext/>
              <w:rPr>
                <w:rFonts w:ascii="Calibri" w:hAnsi="Calibri"/>
                <w:sz w:val="12"/>
                <w:szCs w:val="12"/>
              </w:rPr>
            </w:pPr>
          </w:p>
          <w:p w14:paraId="1F9B9AE1" w14:textId="77777777" w:rsidR="00C80497" w:rsidRPr="00364E8D" w:rsidRDefault="00C80497" w:rsidP="002B74A3">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13" w:type="dxa"/>
          </w:tcPr>
          <w:p w14:paraId="1F9B9AE2" w14:textId="545B46FA" w:rsidR="00C80497" w:rsidRPr="00364E8D" w:rsidRDefault="00C80497" w:rsidP="002B74A3">
            <w:pPr>
              <w:keepNext/>
              <w:rPr>
                <w:rFonts w:ascii="Calibri" w:hAnsi="Calibri"/>
                <w:sz w:val="12"/>
                <w:szCs w:val="12"/>
              </w:rPr>
            </w:pPr>
            <w:r w:rsidRPr="00364E8D">
              <w:rPr>
                <w:rFonts w:ascii="Calibri" w:hAnsi="Calibri"/>
                <w:sz w:val="12"/>
                <w:szCs w:val="12"/>
              </w:rPr>
              <w:t>&lt;&lt;</w:t>
            </w:r>
            <w:del w:id="635" w:author="jmiller20190228" w:date="2019-04-09T15:35:00Z">
              <w:r w:rsidRPr="00364E8D" w:rsidDel="00890396">
                <w:rPr>
                  <w:rFonts w:ascii="Calibri" w:hAnsi="Calibri"/>
                  <w:sz w:val="12"/>
                  <w:szCs w:val="12"/>
                </w:rPr>
                <w:delText xml:space="preserve"> </w:delText>
              </w:r>
            </w:del>
            <w:r w:rsidRPr="00364E8D">
              <w:rPr>
                <w:rFonts w:ascii="Calibri" w:hAnsi="Calibri"/>
                <w:sz w:val="12"/>
                <w:szCs w:val="12"/>
              </w:rPr>
              <w:t>calculated field:</w:t>
            </w:r>
          </w:p>
          <w:p w14:paraId="3A22F77A" w14:textId="49D60A2E" w:rsidR="00C80497" w:rsidRDefault="00C80497" w:rsidP="002B74A3">
            <w:pPr>
              <w:keepNext/>
              <w:rPr>
                <w:rFonts w:ascii="Calibri" w:hAnsi="Calibri"/>
                <w:sz w:val="12"/>
                <w:szCs w:val="12"/>
              </w:rPr>
            </w:pPr>
          </w:p>
          <w:p w14:paraId="275023B9" w14:textId="33516C64" w:rsidR="00C80497" w:rsidRDefault="00C80497" w:rsidP="002B74A3">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C80497" w:rsidRPr="008F32FE" w:rsidRDefault="00C80497" w:rsidP="008F32FE">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C80497" w:rsidRDefault="00C80497" w:rsidP="002B74A3">
            <w:pPr>
              <w:keepNext/>
              <w:rPr>
                <w:rFonts w:ascii="Calibri" w:hAnsi="Calibri"/>
                <w:sz w:val="12"/>
                <w:szCs w:val="12"/>
              </w:rPr>
            </w:pPr>
            <w:r w:rsidRPr="008F32FE">
              <w:rPr>
                <w:rFonts w:ascii="Calibri" w:hAnsi="Calibri"/>
                <w:sz w:val="12"/>
                <w:szCs w:val="12"/>
              </w:rPr>
              <w:t>*fixed flow</w:t>
            </w:r>
          </w:p>
          <w:p w14:paraId="1F9B9AE3" w14:textId="76805C0F" w:rsidR="00C80497" w:rsidRDefault="00C80497" w:rsidP="002B74A3">
            <w:pPr>
              <w:keepNext/>
              <w:rPr>
                <w:ins w:id="636" w:author="jmiller20190228" w:date="2019-04-09T15:36:00Z"/>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890396" w:rsidRDefault="00890396" w:rsidP="002B74A3">
            <w:pPr>
              <w:keepNext/>
              <w:rPr>
                <w:rFonts w:ascii="Calibri" w:hAnsi="Calibri"/>
                <w:sz w:val="12"/>
                <w:szCs w:val="12"/>
              </w:rPr>
            </w:pPr>
          </w:p>
          <w:p w14:paraId="231F4530" w14:textId="55B7FE76" w:rsidR="00C80497" w:rsidRDefault="00C80497" w:rsidP="002B74A3">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C80497" w:rsidRPr="00364E8D" w:rsidRDefault="00C80497" w:rsidP="002B74A3">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C80497" w:rsidRPr="00295655" w14:paraId="1F9B9AF1" w14:textId="2C70AC7D" w:rsidTr="003B4141">
        <w:trPr>
          <w:cantSplit/>
          <w:trHeight w:val="332"/>
        </w:trPr>
        <w:tc>
          <w:tcPr>
            <w:tcW w:w="1412" w:type="dxa"/>
            <w:vAlign w:val="bottom"/>
          </w:tcPr>
          <w:p w14:paraId="1F9B9AE6" w14:textId="097CCC9B" w:rsidR="00C80497" w:rsidRPr="00295655" w:rsidRDefault="00C80497" w:rsidP="003E5988">
            <w:pPr>
              <w:keepNext/>
              <w:rPr>
                <w:rFonts w:ascii="Calibri" w:hAnsi="Calibri"/>
                <w:sz w:val="18"/>
                <w:szCs w:val="18"/>
              </w:rPr>
            </w:pPr>
          </w:p>
        </w:tc>
        <w:tc>
          <w:tcPr>
            <w:tcW w:w="1413" w:type="dxa"/>
            <w:vAlign w:val="bottom"/>
          </w:tcPr>
          <w:p w14:paraId="1F9B9AE7" w14:textId="77777777" w:rsidR="00C80497" w:rsidRPr="00295655" w:rsidRDefault="00C80497" w:rsidP="003E5988">
            <w:pPr>
              <w:keepNext/>
              <w:rPr>
                <w:rFonts w:ascii="Calibri" w:hAnsi="Calibri"/>
                <w:sz w:val="18"/>
                <w:szCs w:val="18"/>
              </w:rPr>
            </w:pPr>
          </w:p>
        </w:tc>
        <w:tc>
          <w:tcPr>
            <w:tcW w:w="1412" w:type="dxa"/>
            <w:vAlign w:val="bottom"/>
          </w:tcPr>
          <w:p w14:paraId="3F9627F1" w14:textId="77777777" w:rsidR="00C80497" w:rsidRPr="00295655" w:rsidRDefault="00C80497" w:rsidP="003E5988">
            <w:pPr>
              <w:keepNext/>
              <w:rPr>
                <w:rFonts w:ascii="Calibri" w:hAnsi="Calibri"/>
                <w:sz w:val="18"/>
                <w:szCs w:val="18"/>
              </w:rPr>
            </w:pPr>
          </w:p>
        </w:tc>
        <w:tc>
          <w:tcPr>
            <w:tcW w:w="1413" w:type="dxa"/>
            <w:vAlign w:val="bottom"/>
          </w:tcPr>
          <w:p w14:paraId="1F9B9AE8" w14:textId="79760476" w:rsidR="00C80497" w:rsidRPr="00295655" w:rsidRDefault="00C80497" w:rsidP="003E5988">
            <w:pPr>
              <w:keepNext/>
              <w:rPr>
                <w:rFonts w:ascii="Calibri" w:hAnsi="Calibri"/>
                <w:sz w:val="18"/>
                <w:szCs w:val="18"/>
              </w:rPr>
            </w:pPr>
          </w:p>
        </w:tc>
        <w:tc>
          <w:tcPr>
            <w:tcW w:w="1412" w:type="dxa"/>
            <w:vAlign w:val="bottom"/>
          </w:tcPr>
          <w:p w14:paraId="1F9B9AE9" w14:textId="77777777" w:rsidR="00C80497" w:rsidRPr="00295655" w:rsidRDefault="00C80497" w:rsidP="003E5988">
            <w:pPr>
              <w:keepNext/>
              <w:rPr>
                <w:rFonts w:ascii="Calibri" w:hAnsi="Calibri"/>
                <w:sz w:val="18"/>
                <w:szCs w:val="18"/>
              </w:rPr>
            </w:pPr>
          </w:p>
        </w:tc>
        <w:tc>
          <w:tcPr>
            <w:tcW w:w="1413" w:type="dxa"/>
            <w:vAlign w:val="bottom"/>
          </w:tcPr>
          <w:p w14:paraId="1F9B9AEA" w14:textId="77777777" w:rsidR="00C80497" w:rsidRPr="00295655" w:rsidRDefault="00C80497" w:rsidP="003E5988">
            <w:pPr>
              <w:keepNext/>
              <w:rPr>
                <w:rFonts w:ascii="Calibri" w:hAnsi="Calibri"/>
                <w:sz w:val="18"/>
                <w:szCs w:val="18"/>
              </w:rPr>
            </w:pPr>
          </w:p>
        </w:tc>
        <w:tc>
          <w:tcPr>
            <w:tcW w:w="1412" w:type="dxa"/>
            <w:vAlign w:val="bottom"/>
          </w:tcPr>
          <w:p w14:paraId="1F9B9AEB" w14:textId="77777777" w:rsidR="00C80497" w:rsidRPr="00295655" w:rsidRDefault="00C80497" w:rsidP="003E5988">
            <w:pPr>
              <w:keepNext/>
              <w:rPr>
                <w:rFonts w:ascii="Calibri" w:hAnsi="Calibri"/>
                <w:sz w:val="18"/>
                <w:szCs w:val="18"/>
              </w:rPr>
            </w:pPr>
          </w:p>
        </w:tc>
        <w:tc>
          <w:tcPr>
            <w:tcW w:w="1413" w:type="dxa"/>
            <w:vAlign w:val="bottom"/>
          </w:tcPr>
          <w:p w14:paraId="1F9B9AEE" w14:textId="65443577" w:rsidR="00C80497" w:rsidRPr="00295655" w:rsidRDefault="00C80497" w:rsidP="003E5988">
            <w:pPr>
              <w:keepNext/>
              <w:rPr>
                <w:rFonts w:ascii="Calibri" w:hAnsi="Calibri"/>
                <w:sz w:val="18"/>
                <w:szCs w:val="18"/>
              </w:rPr>
            </w:pPr>
          </w:p>
        </w:tc>
        <w:tc>
          <w:tcPr>
            <w:tcW w:w="1412" w:type="dxa"/>
            <w:vAlign w:val="bottom"/>
          </w:tcPr>
          <w:p w14:paraId="1F9B9AEF" w14:textId="77777777" w:rsidR="00C80497" w:rsidRPr="00295655" w:rsidRDefault="00C80497" w:rsidP="003E5988">
            <w:pPr>
              <w:keepNext/>
              <w:rPr>
                <w:rFonts w:ascii="Calibri" w:hAnsi="Calibri"/>
                <w:sz w:val="18"/>
                <w:szCs w:val="18"/>
              </w:rPr>
            </w:pPr>
          </w:p>
        </w:tc>
        <w:tc>
          <w:tcPr>
            <w:tcW w:w="1413" w:type="dxa"/>
            <w:vAlign w:val="bottom"/>
          </w:tcPr>
          <w:p w14:paraId="1F9B9AF0" w14:textId="77777777" w:rsidR="00C80497" w:rsidRPr="00295655" w:rsidRDefault="00C80497" w:rsidP="003E5988">
            <w:pPr>
              <w:keepNext/>
              <w:rPr>
                <w:rFonts w:ascii="Calibri" w:hAnsi="Calibri"/>
                <w:sz w:val="18"/>
                <w:szCs w:val="18"/>
              </w:rPr>
            </w:pPr>
          </w:p>
        </w:tc>
      </w:tr>
      <w:tr w:rsidR="00C242C9" w:rsidRPr="00295655" w14:paraId="1F9B9AF3" w14:textId="0D8AF124" w:rsidTr="006964FC">
        <w:trPr>
          <w:cantSplit/>
        </w:trPr>
        <w:tc>
          <w:tcPr>
            <w:tcW w:w="14125" w:type="dxa"/>
            <w:gridSpan w:val="10"/>
          </w:tcPr>
          <w:p w14:paraId="2651A628" w14:textId="4C1DBC77" w:rsidR="00C242C9" w:rsidRPr="00295655" w:rsidRDefault="00C242C9" w:rsidP="00822551">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36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242"/>
        <w:gridCol w:w="1941"/>
        <w:gridCol w:w="6261"/>
      </w:tblGrid>
      <w:tr w:rsidR="002D21E6" w:rsidRPr="00295655" w14:paraId="309F1284" w14:textId="77777777" w:rsidTr="00B52DDC">
        <w:trPr>
          <w:cantSplit/>
        </w:trPr>
        <w:tc>
          <w:tcPr>
            <w:tcW w:w="10615" w:type="dxa"/>
            <w:gridSpan w:val="4"/>
          </w:tcPr>
          <w:p w14:paraId="08E8F95D" w14:textId="46008A67" w:rsidR="002D21E6" w:rsidRDefault="003E5988" w:rsidP="00D61178">
            <w:pPr>
              <w:keepNext/>
              <w:rPr>
                <w:rFonts w:ascii="Calibri" w:hAnsi="Calibri"/>
                <w:b/>
                <w:szCs w:val="18"/>
              </w:rPr>
            </w:pPr>
            <w:r>
              <w:rPr>
                <w:rFonts w:ascii="Calibri" w:hAnsi="Calibri"/>
                <w:b/>
                <w:szCs w:val="18"/>
              </w:rPr>
              <w:t>N</w:t>
            </w:r>
            <w:r w:rsidR="002D21E6" w:rsidRPr="00F9147E">
              <w:rPr>
                <w:rFonts w:ascii="Calibri" w:hAnsi="Calibri"/>
                <w:b/>
                <w:szCs w:val="18"/>
              </w:rPr>
              <w:t xml:space="preserve">. HERS Verification Requirements </w:t>
            </w:r>
            <w:r w:rsidR="002D21E6">
              <w:rPr>
                <w:rFonts w:ascii="Calibri" w:hAnsi="Calibri"/>
                <w:b/>
                <w:szCs w:val="18"/>
              </w:rPr>
              <w:t xml:space="preserve">for </w:t>
            </w:r>
            <w:r>
              <w:rPr>
                <w:rFonts w:ascii="Calibri" w:hAnsi="Calibri"/>
                <w:b/>
                <w:szCs w:val="18"/>
              </w:rPr>
              <w:t>Space Conditioning Equipment</w:t>
            </w:r>
          </w:p>
          <w:p w14:paraId="6CB32BAA" w14:textId="0663E1E4" w:rsidR="002D21E6" w:rsidRPr="00F9147E" w:rsidRDefault="002D21E6" w:rsidP="003E6E1B">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w:t>
            </w:r>
            <w:r w:rsidR="003E6E1B">
              <w:rPr>
                <w:rFonts w:ascii="Calibri" w:hAnsi="Calibri"/>
                <w:sz w:val="18"/>
                <w:szCs w:val="18"/>
              </w:rPr>
              <w:t>SC Systems</w:t>
            </w:r>
            <w:r>
              <w:rPr>
                <w:rFonts w:ascii="Calibri" w:hAnsi="Calibri"/>
                <w:sz w:val="18"/>
                <w:szCs w:val="18"/>
              </w:rPr>
              <w:t xml:space="preserve"> listed in </w:t>
            </w:r>
            <w:r w:rsidR="003E6E1B" w:rsidRPr="003E6E1B">
              <w:rPr>
                <w:rFonts w:ascii="Calibri" w:hAnsi="Calibri"/>
                <w:sz w:val="18"/>
                <w:szCs w:val="18"/>
                <w:highlight w:val="yellow"/>
              </w:rPr>
              <w:t>F01</w:t>
            </w:r>
            <w:r w:rsidR="003E6E1B">
              <w:rPr>
                <w:rFonts w:ascii="Calibri" w:hAnsi="Calibri"/>
                <w:sz w:val="18"/>
                <w:szCs w:val="18"/>
              </w:rPr>
              <w:t xml:space="preserve"> and </w:t>
            </w:r>
            <w:r w:rsidR="003E6E1B" w:rsidRPr="003E6E1B">
              <w:rPr>
                <w:rFonts w:ascii="Calibri" w:hAnsi="Calibri"/>
                <w:sz w:val="18"/>
                <w:szCs w:val="18"/>
                <w:highlight w:val="yellow"/>
              </w:rPr>
              <w:t>H01</w:t>
            </w:r>
            <w:r w:rsidR="003E6E1B">
              <w:rPr>
                <w:rFonts w:ascii="Calibri" w:hAnsi="Calibri"/>
                <w:sz w:val="18"/>
                <w:szCs w:val="18"/>
              </w:rPr>
              <w:t>&gt;&gt;</w:t>
            </w:r>
            <w:ins w:id="637" w:author="jmiller20190228" w:date="2019-04-02T19:56:00Z">
              <w:r w:rsidR="00795BD1">
                <w:rPr>
                  <w:rFonts w:ascii="Calibri" w:hAnsi="Calibri"/>
                  <w:sz w:val="18"/>
                  <w:szCs w:val="18"/>
                </w:rPr>
                <w:t xml:space="preserve"> </w:t>
              </w:r>
            </w:ins>
          </w:p>
        </w:tc>
      </w:tr>
      <w:tr w:rsidR="002D21E6" w:rsidRPr="00295655" w14:paraId="7D50CA92" w14:textId="77777777" w:rsidTr="00B52DDC">
        <w:trPr>
          <w:cantSplit/>
          <w:trHeight w:val="305"/>
        </w:trPr>
        <w:tc>
          <w:tcPr>
            <w:tcW w:w="1170" w:type="dxa"/>
            <w:vAlign w:val="center"/>
          </w:tcPr>
          <w:p w14:paraId="6196323C" w14:textId="77777777" w:rsidR="002D21E6" w:rsidRPr="00295655" w:rsidRDefault="002D21E6"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242" w:type="dxa"/>
            <w:vAlign w:val="center"/>
          </w:tcPr>
          <w:p w14:paraId="5A12114B" w14:textId="77777777" w:rsidR="002D21E6" w:rsidRPr="00295655" w:rsidRDefault="002D21E6"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941" w:type="dxa"/>
            <w:vAlign w:val="center"/>
          </w:tcPr>
          <w:p w14:paraId="10FA7DE2" w14:textId="54AAE428" w:rsidR="002D21E6" w:rsidRPr="00295655" w:rsidRDefault="00196834" w:rsidP="00D61178">
            <w:pPr>
              <w:keepNext/>
              <w:jc w:val="center"/>
              <w:rPr>
                <w:rFonts w:ascii="Calibri" w:hAnsi="Calibri"/>
                <w:sz w:val="18"/>
                <w:szCs w:val="18"/>
              </w:rPr>
            </w:pPr>
            <w:r>
              <w:rPr>
                <w:rFonts w:ascii="Calibri" w:hAnsi="Calibri"/>
                <w:sz w:val="18"/>
                <w:szCs w:val="18"/>
              </w:rPr>
              <w:t>03</w:t>
            </w:r>
          </w:p>
        </w:tc>
        <w:tc>
          <w:tcPr>
            <w:tcW w:w="6262" w:type="dxa"/>
            <w:vAlign w:val="center"/>
          </w:tcPr>
          <w:p w14:paraId="74BBF7F4" w14:textId="48803E2E" w:rsidR="002D21E6" w:rsidRPr="00295655" w:rsidRDefault="00196834" w:rsidP="00D61178">
            <w:pPr>
              <w:keepNext/>
              <w:jc w:val="center"/>
              <w:rPr>
                <w:rFonts w:ascii="Calibri" w:hAnsi="Calibri"/>
                <w:sz w:val="18"/>
                <w:szCs w:val="18"/>
              </w:rPr>
            </w:pPr>
            <w:r>
              <w:rPr>
                <w:rFonts w:ascii="Calibri" w:hAnsi="Calibri"/>
                <w:sz w:val="18"/>
                <w:szCs w:val="18"/>
              </w:rPr>
              <w:t>04</w:t>
            </w:r>
          </w:p>
        </w:tc>
      </w:tr>
      <w:tr w:rsidR="002D21E6" w:rsidRPr="00AF33B8" w14:paraId="1DD88433" w14:textId="77777777" w:rsidTr="00B52DDC">
        <w:trPr>
          <w:cantSplit/>
          <w:trHeight w:val="359"/>
        </w:trPr>
        <w:tc>
          <w:tcPr>
            <w:tcW w:w="1170" w:type="dxa"/>
            <w:tcBorders>
              <w:bottom w:val="nil"/>
            </w:tcBorders>
            <w:vAlign w:val="bottom"/>
          </w:tcPr>
          <w:p w14:paraId="1F783289" w14:textId="77777777" w:rsidR="002D21E6" w:rsidRPr="00B82750" w:rsidRDefault="002D21E6" w:rsidP="00D61178">
            <w:pPr>
              <w:keepNext/>
              <w:rPr>
                <w:rFonts w:ascii="Calibri" w:hAnsi="Calibri"/>
                <w:sz w:val="18"/>
                <w:szCs w:val="18"/>
              </w:rPr>
            </w:pPr>
          </w:p>
        </w:tc>
        <w:tc>
          <w:tcPr>
            <w:tcW w:w="1242" w:type="dxa"/>
            <w:tcBorders>
              <w:bottom w:val="nil"/>
            </w:tcBorders>
            <w:vAlign w:val="bottom"/>
          </w:tcPr>
          <w:p w14:paraId="61377009" w14:textId="77777777" w:rsidR="002D21E6" w:rsidRPr="00AF33B8" w:rsidRDefault="002D21E6" w:rsidP="00D61178">
            <w:pPr>
              <w:keepNext/>
              <w:rPr>
                <w:rFonts w:ascii="Calibri" w:hAnsi="Calibri"/>
                <w:sz w:val="18"/>
                <w:szCs w:val="18"/>
              </w:rPr>
            </w:pPr>
          </w:p>
        </w:tc>
        <w:tc>
          <w:tcPr>
            <w:tcW w:w="1941" w:type="dxa"/>
            <w:tcBorders>
              <w:bottom w:val="nil"/>
            </w:tcBorders>
            <w:vAlign w:val="bottom"/>
          </w:tcPr>
          <w:p w14:paraId="35E631A4" w14:textId="77777777" w:rsidR="002D21E6" w:rsidRPr="00AF33B8" w:rsidRDefault="002D21E6" w:rsidP="00D61178">
            <w:pPr>
              <w:keepNext/>
              <w:jc w:val="center"/>
              <w:rPr>
                <w:rFonts w:ascii="Calibri" w:hAnsi="Calibri"/>
                <w:sz w:val="18"/>
                <w:szCs w:val="18"/>
              </w:rPr>
            </w:pPr>
            <w:r w:rsidRPr="00AF33B8">
              <w:rPr>
                <w:rFonts w:ascii="Calibri" w:hAnsi="Calibri"/>
                <w:sz w:val="18"/>
                <w:szCs w:val="18"/>
              </w:rPr>
              <w:t>MCH-25</w:t>
            </w:r>
          </w:p>
        </w:tc>
        <w:tc>
          <w:tcPr>
            <w:tcW w:w="6262" w:type="dxa"/>
            <w:tcBorders>
              <w:bottom w:val="nil"/>
            </w:tcBorders>
            <w:vAlign w:val="bottom"/>
          </w:tcPr>
          <w:p w14:paraId="5B0B3180" w14:textId="77777777" w:rsidR="002D21E6" w:rsidRPr="00AF33B8" w:rsidRDefault="002D21E6" w:rsidP="00D61178">
            <w:pPr>
              <w:keepNext/>
              <w:jc w:val="center"/>
              <w:rPr>
                <w:rFonts w:ascii="Calibri" w:hAnsi="Calibri"/>
                <w:sz w:val="18"/>
                <w:szCs w:val="18"/>
              </w:rPr>
            </w:pPr>
            <w:r w:rsidRPr="00AF33B8">
              <w:rPr>
                <w:rFonts w:ascii="Calibri" w:hAnsi="Calibri"/>
                <w:sz w:val="18"/>
                <w:szCs w:val="18"/>
              </w:rPr>
              <w:t>MCH-26</w:t>
            </w:r>
          </w:p>
        </w:tc>
      </w:tr>
      <w:tr w:rsidR="002D21E6" w:rsidRPr="00AF33B8" w14:paraId="1602CF8F" w14:textId="77777777" w:rsidTr="00B52DDC">
        <w:trPr>
          <w:cantSplit/>
          <w:trHeight w:val="972"/>
        </w:trPr>
        <w:tc>
          <w:tcPr>
            <w:tcW w:w="1170" w:type="dxa"/>
            <w:tcBorders>
              <w:top w:val="nil"/>
            </w:tcBorders>
            <w:vAlign w:val="bottom"/>
          </w:tcPr>
          <w:p w14:paraId="16545A64" w14:textId="565D118A" w:rsidR="002D21E6" w:rsidRPr="00B82750" w:rsidRDefault="002D21E6" w:rsidP="00B913AE">
            <w:pPr>
              <w:keepNext/>
              <w:jc w:val="center"/>
              <w:rPr>
                <w:rFonts w:ascii="Calibri" w:hAnsi="Calibri"/>
                <w:sz w:val="18"/>
                <w:szCs w:val="18"/>
              </w:rPr>
            </w:pPr>
            <w:r w:rsidRPr="00B82750">
              <w:rPr>
                <w:rFonts w:ascii="Calibri" w:hAnsi="Calibri"/>
                <w:sz w:val="18"/>
                <w:szCs w:val="18"/>
              </w:rPr>
              <w:t xml:space="preserve">SC System </w:t>
            </w:r>
            <w:r w:rsidR="00B913AE">
              <w:rPr>
                <w:rFonts w:ascii="Calibri" w:hAnsi="Calibri"/>
                <w:sz w:val="18"/>
                <w:szCs w:val="18"/>
              </w:rPr>
              <w:t>ID or</w:t>
            </w:r>
            <w:r w:rsidRPr="00B82750">
              <w:rPr>
                <w:rFonts w:ascii="Calibri" w:hAnsi="Calibri"/>
                <w:sz w:val="18"/>
                <w:szCs w:val="18"/>
              </w:rPr>
              <w:t xml:space="preserve"> Name</w:t>
            </w:r>
            <w:r w:rsidR="00B913AE">
              <w:rPr>
                <w:rFonts w:ascii="Calibri" w:hAnsi="Calibri"/>
                <w:sz w:val="18"/>
                <w:szCs w:val="18"/>
              </w:rPr>
              <w:t xml:space="preserve"> from CF1R</w:t>
            </w:r>
          </w:p>
        </w:tc>
        <w:tc>
          <w:tcPr>
            <w:tcW w:w="1242" w:type="dxa"/>
            <w:tcBorders>
              <w:top w:val="nil"/>
            </w:tcBorders>
            <w:vAlign w:val="bottom"/>
          </w:tcPr>
          <w:p w14:paraId="3D1C7B34" w14:textId="4330F1C2" w:rsidR="002D21E6" w:rsidRPr="00AF33B8" w:rsidRDefault="002D21E6" w:rsidP="00D61178">
            <w:pPr>
              <w:keepNext/>
              <w:jc w:val="center"/>
              <w:rPr>
                <w:rFonts w:ascii="Calibri" w:hAnsi="Calibri"/>
                <w:sz w:val="18"/>
                <w:szCs w:val="18"/>
              </w:rPr>
            </w:pPr>
            <w:r w:rsidRPr="00AF33B8">
              <w:rPr>
                <w:rFonts w:ascii="Calibri" w:hAnsi="Calibri"/>
                <w:sz w:val="18"/>
                <w:szCs w:val="18"/>
              </w:rPr>
              <w:t xml:space="preserve">SC System </w:t>
            </w:r>
            <w:r w:rsidR="00467C00" w:rsidRPr="00AF33B8">
              <w:rPr>
                <w:rFonts w:ascii="Calibri" w:hAnsi="Calibri"/>
                <w:sz w:val="18"/>
                <w:szCs w:val="18"/>
              </w:rPr>
              <w:t xml:space="preserve">Description of </w:t>
            </w:r>
            <w:r w:rsidRPr="00AF33B8">
              <w:rPr>
                <w:rFonts w:ascii="Calibri" w:hAnsi="Calibri"/>
                <w:sz w:val="18"/>
                <w:szCs w:val="18"/>
              </w:rPr>
              <w:t>Area Served</w:t>
            </w:r>
          </w:p>
        </w:tc>
        <w:tc>
          <w:tcPr>
            <w:tcW w:w="1941" w:type="dxa"/>
            <w:tcBorders>
              <w:top w:val="nil"/>
            </w:tcBorders>
            <w:vAlign w:val="bottom"/>
          </w:tcPr>
          <w:p w14:paraId="6A34C23C" w14:textId="77777777" w:rsidR="002D21E6" w:rsidRPr="00AF33B8" w:rsidRDefault="002D21E6" w:rsidP="00D61178">
            <w:pPr>
              <w:keepNext/>
              <w:jc w:val="center"/>
              <w:rPr>
                <w:rFonts w:ascii="Calibri" w:hAnsi="Calibri"/>
                <w:sz w:val="18"/>
                <w:szCs w:val="18"/>
              </w:rPr>
            </w:pPr>
            <w:r w:rsidRPr="00AF33B8">
              <w:rPr>
                <w:rFonts w:ascii="Calibri" w:hAnsi="Calibri"/>
                <w:sz w:val="18"/>
                <w:szCs w:val="18"/>
              </w:rPr>
              <w:t>Refrigerant Charge</w:t>
            </w:r>
          </w:p>
        </w:tc>
        <w:tc>
          <w:tcPr>
            <w:tcW w:w="6262" w:type="dxa"/>
            <w:tcBorders>
              <w:top w:val="nil"/>
            </w:tcBorders>
            <w:vAlign w:val="bottom"/>
          </w:tcPr>
          <w:p w14:paraId="050C6472" w14:textId="77777777" w:rsidR="002D21E6" w:rsidRPr="00AF33B8" w:rsidRDefault="002D21E6" w:rsidP="00D61178">
            <w:pPr>
              <w:keepNext/>
              <w:jc w:val="center"/>
              <w:rPr>
                <w:rFonts w:ascii="Calibri" w:hAnsi="Calibri"/>
                <w:sz w:val="18"/>
                <w:szCs w:val="18"/>
              </w:rPr>
            </w:pPr>
            <w:r w:rsidRPr="00AF33B8">
              <w:rPr>
                <w:rFonts w:ascii="Calibri" w:hAnsi="Calibri"/>
                <w:sz w:val="18"/>
                <w:szCs w:val="18"/>
              </w:rPr>
              <w:t>Rated</w:t>
            </w:r>
          </w:p>
          <w:p w14:paraId="47762B6D" w14:textId="77777777" w:rsidR="002D21E6" w:rsidRPr="00AF33B8" w:rsidRDefault="002D21E6" w:rsidP="00D61178">
            <w:pPr>
              <w:keepNext/>
              <w:jc w:val="center"/>
              <w:rPr>
                <w:rFonts w:ascii="Calibri" w:hAnsi="Calibri"/>
                <w:sz w:val="18"/>
                <w:szCs w:val="18"/>
              </w:rPr>
            </w:pPr>
            <w:r w:rsidRPr="00AF33B8">
              <w:rPr>
                <w:rFonts w:ascii="Calibri" w:hAnsi="Calibri"/>
                <w:sz w:val="18"/>
                <w:szCs w:val="18"/>
              </w:rPr>
              <w:t>SC System</w:t>
            </w:r>
          </w:p>
          <w:p w14:paraId="1B6CCF6A" w14:textId="77777777" w:rsidR="002D21E6" w:rsidRPr="00AF33B8" w:rsidRDefault="002D21E6" w:rsidP="00D61178">
            <w:pPr>
              <w:keepNext/>
              <w:jc w:val="center"/>
              <w:rPr>
                <w:rFonts w:ascii="Calibri" w:hAnsi="Calibri"/>
                <w:sz w:val="18"/>
                <w:szCs w:val="18"/>
              </w:rPr>
            </w:pPr>
            <w:r w:rsidRPr="00AF33B8">
              <w:rPr>
                <w:rFonts w:ascii="Calibri" w:hAnsi="Calibri"/>
                <w:sz w:val="18"/>
                <w:szCs w:val="18"/>
              </w:rPr>
              <w:t>Equipment Verification</w:t>
            </w:r>
          </w:p>
        </w:tc>
      </w:tr>
      <w:tr w:rsidR="002D21E6" w:rsidRPr="00D46D7C" w14:paraId="53103D0C" w14:textId="77777777" w:rsidTr="00B52DDC">
        <w:trPr>
          <w:cantSplit/>
        </w:trPr>
        <w:tc>
          <w:tcPr>
            <w:tcW w:w="1170" w:type="dxa"/>
          </w:tcPr>
          <w:p w14:paraId="04E14B5D" w14:textId="77777777" w:rsidR="002D21E6" w:rsidRPr="00D46D7C" w:rsidRDefault="002D21E6" w:rsidP="00D61178">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242" w:type="dxa"/>
          </w:tcPr>
          <w:p w14:paraId="5214DAEB" w14:textId="77777777" w:rsidR="002D21E6" w:rsidRPr="00D46D7C" w:rsidRDefault="002D21E6" w:rsidP="00D61178">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941" w:type="dxa"/>
          </w:tcPr>
          <w:p w14:paraId="1482590B" w14:textId="77777777" w:rsidR="002D21E6" w:rsidRPr="00D46D7C" w:rsidRDefault="002D21E6" w:rsidP="00D61178">
            <w:pPr>
              <w:keepNext/>
              <w:rPr>
                <w:rFonts w:ascii="Calibri" w:hAnsi="Calibri"/>
                <w:sz w:val="16"/>
                <w:szCs w:val="16"/>
              </w:rPr>
            </w:pPr>
            <w:r w:rsidRPr="00D46D7C">
              <w:rPr>
                <w:rFonts w:ascii="Calibri" w:hAnsi="Calibri"/>
                <w:sz w:val="16"/>
                <w:szCs w:val="16"/>
              </w:rPr>
              <w:t>&lt;&lt;calculated field:</w:t>
            </w:r>
          </w:p>
          <w:p w14:paraId="1CBA74AF" w14:textId="77777777" w:rsidR="003E6E1B" w:rsidRDefault="002D21E6" w:rsidP="00D61178">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3E6E1B" w:rsidRDefault="003E6E1B" w:rsidP="00D61178">
            <w:pPr>
              <w:keepNext/>
              <w:rPr>
                <w:rFonts w:ascii="Calibri" w:hAnsi="Calibri"/>
                <w:sz w:val="16"/>
                <w:szCs w:val="16"/>
              </w:rPr>
            </w:pPr>
          </w:p>
          <w:p w14:paraId="45BB4904" w14:textId="0EA9CF4F" w:rsidR="00363AEA" w:rsidRDefault="002D21E6" w:rsidP="00D61178">
            <w:pPr>
              <w:keepNext/>
              <w:rPr>
                <w:rFonts w:ascii="Calibri" w:hAnsi="Calibri"/>
                <w:sz w:val="16"/>
                <w:szCs w:val="16"/>
              </w:rPr>
            </w:pPr>
            <w:r>
              <w:rPr>
                <w:rFonts w:ascii="Calibri" w:hAnsi="Calibri"/>
                <w:sz w:val="16"/>
                <w:szCs w:val="16"/>
              </w:rPr>
              <w:t xml:space="preserve">elseif </w:t>
            </w:r>
            <w:r w:rsidR="00676BCF"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w:t>
            </w:r>
            <w:r w:rsidR="00363AEA">
              <w:rPr>
                <w:rFonts w:ascii="Calibri" w:hAnsi="Calibri"/>
                <w:sz w:val="16"/>
                <w:szCs w:val="16"/>
              </w:rPr>
              <w:t>one of the following values:</w:t>
            </w:r>
          </w:p>
          <w:p w14:paraId="679EABC6" w14:textId="4F0E050E" w:rsidR="002D21E6" w:rsidRDefault="00363AEA" w:rsidP="00D61178">
            <w:pPr>
              <w:keepNext/>
              <w:rPr>
                <w:rFonts w:ascii="Calibri" w:hAnsi="Calibri"/>
                <w:sz w:val="16"/>
                <w:szCs w:val="16"/>
              </w:rPr>
            </w:pPr>
            <w:r>
              <w:rPr>
                <w:rFonts w:ascii="Calibri" w:hAnsi="Calibri"/>
                <w:sz w:val="16"/>
                <w:szCs w:val="16"/>
              </w:rPr>
              <w:t xml:space="preserve">2, </w:t>
            </w:r>
            <w:r w:rsidR="002D21E6">
              <w:rPr>
                <w:rFonts w:ascii="Calibri" w:hAnsi="Calibri"/>
                <w:sz w:val="16"/>
                <w:szCs w:val="16"/>
              </w:rPr>
              <w:t>8</w:t>
            </w:r>
            <w:r>
              <w:rPr>
                <w:rFonts w:ascii="Calibri" w:hAnsi="Calibri"/>
                <w:sz w:val="16"/>
                <w:szCs w:val="16"/>
              </w:rPr>
              <w:t xml:space="preserve">, 9, 10, 11, 12, 13, 14, </w:t>
            </w:r>
            <w:r w:rsidR="002D21E6">
              <w:rPr>
                <w:rFonts w:ascii="Calibri" w:hAnsi="Calibri"/>
                <w:sz w:val="16"/>
                <w:szCs w:val="16"/>
              </w:rPr>
              <w:t>15, then result = yes;</w:t>
            </w:r>
          </w:p>
          <w:p w14:paraId="4D30AE49" w14:textId="77777777" w:rsidR="002D21E6" w:rsidRDefault="002D21E6" w:rsidP="00D61178">
            <w:pPr>
              <w:keepNext/>
              <w:rPr>
                <w:rFonts w:ascii="Calibri" w:hAnsi="Calibri"/>
                <w:sz w:val="16"/>
                <w:szCs w:val="16"/>
              </w:rPr>
            </w:pPr>
          </w:p>
          <w:p w14:paraId="5F9AFAD0" w14:textId="77777777" w:rsidR="002D21E6" w:rsidRPr="00D46D7C" w:rsidRDefault="002D21E6" w:rsidP="00D61178">
            <w:pPr>
              <w:keepNext/>
              <w:rPr>
                <w:rFonts w:ascii="Calibri" w:hAnsi="Calibri"/>
                <w:sz w:val="16"/>
                <w:szCs w:val="16"/>
              </w:rPr>
            </w:pPr>
            <w:r w:rsidRPr="00D46D7C">
              <w:rPr>
                <w:rFonts w:ascii="Calibri" w:hAnsi="Calibri"/>
                <w:sz w:val="16"/>
                <w:szCs w:val="16"/>
              </w:rPr>
              <w:t xml:space="preserve"> else result=no&gt;&gt;</w:t>
            </w:r>
          </w:p>
        </w:tc>
        <w:tc>
          <w:tcPr>
            <w:tcW w:w="6262" w:type="dxa"/>
          </w:tcPr>
          <w:p w14:paraId="3EC8CA8F" w14:textId="77777777" w:rsidR="00363AEA" w:rsidRDefault="002D21E6" w:rsidP="00D61178">
            <w:pPr>
              <w:keepNext/>
              <w:rPr>
                <w:rFonts w:ascii="Calibri" w:hAnsi="Calibri"/>
                <w:sz w:val="16"/>
                <w:szCs w:val="16"/>
              </w:rPr>
            </w:pPr>
            <w:r>
              <w:rPr>
                <w:rFonts w:ascii="Calibri" w:hAnsi="Calibri"/>
                <w:sz w:val="16"/>
                <w:szCs w:val="16"/>
              </w:rPr>
              <w:t>&lt;&lt;</w:t>
            </w:r>
            <w:r w:rsidRPr="00B52DDC">
              <w:rPr>
                <w:rFonts w:ascii="Calibri" w:hAnsi="Calibri"/>
                <w:b/>
                <w:sz w:val="16"/>
                <w:szCs w:val="16"/>
              </w:rPr>
              <w:t>if</w:t>
            </w:r>
            <w:r>
              <w:rPr>
                <w:rFonts w:ascii="Calibri" w:hAnsi="Calibri"/>
                <w:sz w:val="16"/>
                <w:szCs w:val="16"/>
              </w:rPr>
              <w:t xml:space="preserve"> </w:t>
            </w:r>
            <w:r w:rsidRPr="004A5873">
              <w:rPr>
                <w:rFonts w:ascii="Calibri" w:hAnsi="Calibri"/>
                <w:sz w:val="16"/>
                <w:szCs w:val="16"/>
                <w:highlight w:val="yellow"/>
              </w:rPr>
              <w:t>F03</w:t>
            </w:r>
            <w:r>
              <w:rPr>
                <w:rFonts w:ascii="Calibri" w:hAnsi="Calibri"/>
                <w:sz w:val="16"/>
                <w:szCs w:val="16"/>
              </w:rPr>
              <w:t xml:space="preserve"> &gt; 14, </w:t>
            </w:r>
          </w:p>
          <w:p w14:paraId="470863E0" w14:textId="15532A8F" w:rsidR="00363AEA" w:rsidRDefault="002D21E6" w:rsidP="00D61178">
            <w:pPr>
              <w:keepNext/>
              <w:rPr>
                <w:rFonts w:ascii="Calibri" w:hAnsi="Calibri"/>
                <w:sz w:val="16"/>
                <w:szCs w:val="16"/>
              </w:rPr>
            </w:pPr>
            <w:r w:rsidRPr="00B52DDC">
              <w:rPr>
                <w:rFonts w:ascii="Calibri" w:hAnsi="Calibri"/>
                <w:b/>
                <w:sz w:val="16"/>
                <w:szCs w:val="16"/>
              </w:rPr>
              <w:t>then</w:t>
            </w:r>
            <w:r>
              <w:rPr>
                <w:rFonts w:ascii="Calibri" w:hAnsi="Calibri"/>
                <w:sz w:val="16"/>
                <w:szCs w:val="16"/>
              </w:rPr>
              <w:t xml:space="preserve"> result=yes;</w:t>
            </w:r>
          </w:p>
          <w:p w14:paraId="32946D9E" w14:textId="77777777" w:rsidR="00F64C28" w:rsidRDefault="00F64C28" w:rsidP="00D61178">
            <w:pPr>
              <w:keepNext/>
              <w:rPr>
                <w:rFonts w:ascii="Calibri" w:hAnsi="Calibri"/>
                <w:sz w:val="16"/>
                <w:szCs w:val="16"/>
              </w:rPr>
            </w:pPr>
          </w:p>
          <w:p w14:paraId="0A0C815C" w14:textId="35728FB8" w:rsidR="00363AEA" w:rsidRDefault="00363AEA" w:rsidP="00D61178">
            <w:pPr>
              <w:keepNext/>
              <w:rPr>
                <w:rFonts w:ascii="Calibri" w:hAnsi="Calibri"/>
                <w:sz w:val="16"/>
                <w:szCs w:val="16"/>
              </w:rPr>
            </w:pPr>
            <w:r w:rsidRPr="00B52DDC">
              <w:rPr>
                <w:rFonts w:ascii="Calibri" w:hAnsi="Calibri"/>
                <w:b/>
                <w:sz w:val="16"/>
                <w:szCs w:val="16"/>
              </w:rPr>
              <w:t>else</w:t>
            </w:r>
            <w:r w:rsidR="002D21E6" w:rsidRPr="00B52DDC">
              <w:rPr>
                <w:rFonts w:ascii="Calibri" w:hAnsi="Calibri"/>
                <w:b/>
                <w:sz w:val="16"/>
                <w:szCs w:val="16"/>
              </w:rPr>
              <w:t>if</w:t>
            </w:r>
            <w:r w:rsidR="002D21E6">
              <w:rPr>
                <w:rFonts w:ascii="Calibri" w:hAnsi="Calibri"/>
                <w:sz w:val="16"/>
                <w:szCs w:val="16"/>
              </w:rPr>
              <w:t xml:space="preserve"> </w:t>
            </w:r>
            <w:r w:rsidR="0005181C" w:rsidRPr="00F64C28">
              <w:rPr>
                <w:rFonts w:ascii="Calibri" w:hAnsi="Calibri"/>
                <w:sz w:val="16"/>
                <w:szCs w:val="16"/>
                <w:highlight w:val="yellow"/>
              </w:rPr>
              <w:t>N01</w:t>
            </w:r>
            <w:r w:rsidR="0005181C">
              <w:rPr>
                <w:rFonts w:ascii="Calibri" w:hAnsi="Calibri"/>
                <w:sz w:val="16"/>
                <w:szCs w:val="16"/>
              </w:rPr>
              <w:t xml:space="preserve"> is one of the HP systems listed in </w:t>
            </w:r>
            <w:r w:rsidR="00F64C28" w:rsidRPr="00F64C28">
              <w:rPr>
                <w:rFonts w:ascii="Calibri" w:hAnsi="Calibri"/>
                <w:sz w:val="16"/>
                <w:szCs w:val="16"/>
                <w:highlight w:val="yellow"/>
              </w:rPr>
              <w:t>H01</w:t>
            </w:r>
            <w:r w:rsidR="00F64C28">
              <w:rPr>
                <w:rFonts w:ascii="Calibri" w:hAnsi="Calibri"/>
                <w:sz w:val="16"/>
                <w:szCs w:val="16"/>
              </w:rPr>
              <w:t>,</w:t>
            </w:r>
          </w:p>
          <w:p w14:paraId="5794E4AA" w14:textId="2ED72438" w:rsidR="002D21E6" w:rsidRDefault="002D21E6" w:rsidP="00D61178">
            <w:pPr>
              <w:keepNext/>
              <w:rPr>
                <w:rFonts w:ascii="Calibri" w:hAnsi="Calibri"/>
                <w:sz w:val="16"/>
                <w:szCs w:val="16"/>
              </w:rPr>
            </w:pPr>
            <w:r w:rsidRPr="00B52DDC">
              <w:rPr>
                <w:rFonts w:ascii="Calibri" w:hAnsi="Calibri"/>
                <w:b/>
                <w:sz w:val="16"/>
                <w:szCs w:val="16"/>
              </w:rPr>
              <w:t>then</w:t>
            </w:r>
            <w:r>
              <w:rPr>
                <w:rFonts w:ascii="Calibri" w:hAnsi="Calibri"/>
                <w:sz w:val="16"/>
                <w:szCs w:val="16"/>
              </w:rPr>
              <w:t xml:space="preserve"> result = yes; </w:t>
            </w:r>
          </w:p>
          <w:p w14:paraId="1C0F2C3A" w14:textId="763E293F" w:rsidR="00B52DDC" w:rsidRDefault="00B52DDC" w:rsidP="00D61178">
            <w:pPr>
              <w:keepNext/>
              <w:rPr>
                <w:rFonts w:ascii="Calibri" w:hAnsi="Calibri"/>
                <w:sz w:val="16"/>
                <w:szCs w:val="16"/>
              </w:rPr>
            </w:pPr>
          </w:p>
          <w:p w14:paraId="5FE1F07B" w14:textId="77777777" w:rsidR="00C42202" w:rsidRDefault="00B52DDC" w:rsidP="00B52DDC">
            <w:pPr>
              <w:keepNext/>
              <w:rPr>
                <w:ins w:id="638" w:author="jmiller20190228" w:date="2019-04-02T19:55:00Z"/>
                <w:rFonts w:ascii="Calibri" w:hAnsi="Calibri"/>
                <w:sz w:val="16"/>
                <w:szCs w:val="16"/>
              </w:rPr>
            </w:pPr>
            <w:r w:rsidRPr="00B52DDC">
              <w:rPr>
                <w:rFonts w:ascii="Calibri" w:hAnsi="Calibri"/>
                <w:b/>
                <w:sz w:val="16"/>
                <w:szCs w:val="16"/>
              </w:rPr>
              <w:t>elseif</w:t>
            </w:r>
            <w:r w:rsidRPr="00B52DDC">
              <w:rPr>
                <w:rFonts w:ascii="Calibri" w:hAnsi="Calibri"/>
                <w:sz w:val="16"/>
                <w:szCs w:val="16"/>
              </w:rPr>
              <w:t xml:space="preserve"> </w:t>
            </w:r>
            <w:r w:rsidRPr="00B52DDC">
              <w:rPr>
                <w:rFonts w:ascii="Calibri" w:hAnsi="Calibri"/>
                <w:sz w:val="16"/>
                <w:szCs w:val="16"/>
                <w:highlight w:val="yellow"/>
              </w:rPr>
              <w:t>D05</w:t>
            </w:r>
            <w:r w:rsidRPr="00B52DDC">
              <w:rPr>
                <w:rFonts w:ascii="Calibri" w:hAnsi="Calibri"/>
                <w:sz w:val="16"/>
                <w:szCs w:val="16"/>
              </w:rPr>
              <w:t xml:space="preserve"> = "central packaged AC", and </w:t>
            </w:r>
            <w:r w:rsidRPr="00B52DDC">
              <w:rPr>
                <w:rFonts w:ascii="Calibri" w:hAnsi="Calibri"/>
                <w:b/>
                <w:sz w:val="16"/>
                <w:szCs w:val="16"/>
              </w:rPr>
              <w:t>both</w:t>
            </w:r>
            <w:r w:rsidRPr="00B52DDC">
              <w:rPr>
                <w:rFonts w:ascii="Calibri" w:hAnsi="Calibri"/>
                <w:sz w:val="16"/>
                <w:szCs w:val="16"/>
              </w:rPr>
              <w:t xml:space="preserve"> of the following </w:t>
            </w:r>
            <w:r>
              <w:rPr>
                <w:rFonts w:ascii="Calibri" w:hAnsi="Calibri"/>
                <w:sz w:val="16"/>
                <w:szCs w:val="16"/>
              </w:rPr>
              <w:t>two</w:t>
            </w:r>
            <w:r w:rsidRPr="00B52DDC">
              <w:rPr>
                <w:rFonts w:ascii="Calibri" w:hAnsi="Calibri"/>
                <w:sz w:val="16"/>
                <w:szCs w:val="16"/>
              </w:rPr>
              <w:t xml:space="preserve"> criteria are true:  </w:t>
            </w:r>
          </w:p>
          <w:p w14:paraId="081BA607" w14:textId="77777777" w:rsidR="00C42202" w:rsidRDefault="00B52DDC" w:rsidP="00B52DDC">
            <w:pPr>
              <w:keepNext/>
              <w:rPr>
                <w:ins w:id="639" w:author="jmiller20190228" w:date="2019-04-02T19:55:00Z"/>
                <w:rFonts w:ascii="Calibri" w:hAnsi="Calibri"/>
                <w:sz w:val="16"/>
                <w:szCs w:val="16"/>
              </w:rPr>
            </w:pPr>
            <w:r w:rsidRPr="00B52DDC">
              <w:rPr>
                <w:rFonts w:ascii="Calibri" w:hAnsi="Calibri"/>
                <w:sz w:val="16"/>
                <w:szCs w:val="16"/>
              </w:rPr>
              <w:t>1:</w:t>
            </w:r>
            <w:r>
              <w:rPr>
                <w:rFonts w:ascii="Calibri" w:hAnsi="Calibri"/>
                <w:sz w:val="16"/>
                <w:szCs w:val="16"/>
              </w:rPr>
              <w:t>[</w:t>
            </w:r>
            <w:r w:rsidRPr="00B52DDC">
              <w:rPr>
                <w:rFonts w:ascii="Calibri" w:hAnsi="Calibri"/>
                <w:sz w:val="16"/>
                <w:szCs w:val="16"/>
                <w:highlight w:val="yellow"/>
              </w:rPr>
              <w:t>C07</w:t>
            </w:r>
            <w:r>
              <w:rPr>
                <w:rFonts w:ascii="Calibri" w:hAnsi="Calibri"/>
                <w:sz w:val="16"/>
                <w:szCs w:val="16"/>
              </w:rPr>
              <w:t xml:space="preserve"> &gt; 11.0];  </w:t>
            </w:r>
          </w:p>
          <w:p w14:paraId="413EA43F" w14:textId="0D40C03D" w:rsidR="00B52DDC" w:rsidRPr="00B52DDC" w:rsidRDefault="00B52DDC" w:rsidP="00B52DDC">
            <w:pPr>
              <w:keepNext/>
              <w:rPr>
                <w:rFonts w:ascii="Calibri" w:hAnsi="Calibri"/>
                <w:sz w:val="16"/>
                <w:szCs w:val="16"/>
              </w:rPr>
            </w:pPr>
            <w:r>
              <w:rPr>
                <w:rFonts w:ascii="Calibri" w:hAnsi="Calibri"/>
                <w:sz w:val="16"/>
                <w:szCs w:val="16"/>
              </w:rPr>
              <w:t>2: [</w:t>
            </w:r>
            <w:r w:rsidRPr="00B52DDC">
              <w:rPr>
                <w:rFonts w:ascii="Calibri" w:hAnsi="Calibri"/>
                <w:sz w:val="16"/>
                <w:szCs w:val="16"/>
                <w:highlight w:val="yellow"/>
              </w:rPr>
              <w:t>F04</w:t>
            </w:r>
            <w:r w:rsidRPr="00B52DDC">
              <w:rPr>
                <w:rFonts w:ascii="Calibri" w:hAnsi="Calibri"/>
                <w:sz w:val="16"/>
                <w:szCs w:val="16"/>
              </w:rPr>
              <w:t xml:space="preserve"> &gt; 11.0];  </w:t>
            </w:r>
          </w:p>
          <w:p w14:paraId="1B2FC986" w14:textId="77777777" w:rsidR="00B52DDC" w:rsidRPr="00B52DDC" w:rsidRDefault="00B52DDC" w:rsidP="00B52DDC">
            <w:pPr>
              <w:keepNext/>
              <w:rPr>
                <w:rFonts w:ascii="Calibri" w:hAnsi="Calibri"/>
                <w:sz w:val="16"/>
                <w:szCs w:val="16"/>
              </w:rPr>
            </w:pPr>
            <w:r w:rsidRPr="00C42202">
              <w:rPr>
                <w:rFonts w:ascii="Calibri" w:hAnsi="Calibri"/>
                <w:b/>
                <w:sz w:val="16"/>
                <w:szCs w:val="16"/>
              </w:rPr>
              <w:t>then</w:t>
            </w:r>
            <w:r w:rsidRPr="00B52DDC">
              <w:rPr>
                <w:rFonts w:ascii="Calibri" w:hAnsi="Calibri"/>
                <w:sz w:val="16"/>
                <w:szCs w:val="16"/>
              </w:rPr>
              <w:t xml:space="preserve"> result = yes; </w:t>
            </w:r>
          </w:p>
          <w:p w14:paraId="1352DBD8" w14:textId="77777777" w:rsidR="00B52DDC" w:rsidRPr="00B52DDC" w:rsidRDefault="00B52DDC" w:rsidP="00B52DDC">
            <w:pPr>
              <w:keepNext/>
              <w:rPr>
                <w:rFonts w:ascii="Calibri" w:hAnsi="Calibri"/>
                <w:sz w:val="16"/>
                <w:szCs w:val="16"/>
              </w:rPr>
            </w:pPr>
          </w:p>
          <w:p w14:paraId="1DB019CC" w14:textId="77777777" w:rsidR="00C42202" w:rsidRDefault="00B52DDC" w:rsidP="00B52DDC">
            <w:pPr>
              <w:keepNext/>
              <w:rPr>
                <w:ins w:id="640" w:author="jmiller20190228" w:date="2019-04-02T19:53:00Z"/>
                <w:rFonts w:ascii="Calibri" w:hAnsi="Calibri"/>
                <w:sz w:val="16"/>
                <w:szCs w:val="16"/>
              </w:rPr>
            </w:pPr>
            <w:r w:rsidRPr="00C42202">
              <w:rPr>
                <w:rFonts w:ascii="Calibri" w:hAnsi="Calibri"/>
                <w:b/>
                <w:sz w:val="16"/>
                <w:szCs w:val="16"/>
              </w:rPr>
              <w:t>elseif</w:t>
            </w:r>
            <w:r w:rsidRPr="00B52DDC">
              <w:rPr>
                <w:rFonts w:ascii="Calibri" w:hAnsi="Calibri"/>
                <w:sz w:val="16"/>
                <w:szCs w:val="16"/>
              </w:rPr>
              <w:t xml:space="preserve"> </w:t>
            </w:r>
            <w:r w:rsidRPr="00B52DDC">
              <w:rPr>
                <w:rFonts w:ascii="Calibri" w:hAnsi="Calibri"/>
                <w:sz w:val="16"/>
                <w:szCs w:val="16"/>
                <w:highlight w:val="yellow"/>
              </w:rPr>
              <w:t>D05</w:t>
            </w:r>
            <w:r w:rsidRPr="00B52DDC">
              <w:rPr>
                <w:rFonts w:ascii="Calibri" w:hAnsi="Calibri"/>
                <w:sz w:val="16"/>
                <w:szCs w:val="16"/>
              </w:rPr>
              <w:t xml:space="preserve"> = "central split AC" and </w:t>
            </w:r>
            <w:r w:rsidRPr="00B52DDC">
              <w:rPr>
                <w:rFonts w:ascii="Calibri" w:hAnsi="Calibri"/>
                <w:b/>
                <w:sz w:val="16"/>
                <w:szCs w:val="16"/>
              </w:rPr>
              <w:t>both</w:t>
            </w:r>
            <w:r w:rsidRPr="00B52DDC">
              <w:rPr>
                <w:rFonts w:ascii="Calibri" w:hAnsi="Calibri"/>
                <w:sz w:val="16"/>
                <w:szCs w:val="16"/>
              </w:rPr>
              <w:t xml:space="preserve"> of the following </w:t>
            </w:r>
            <w:r>
              <w:rPr>
                <w:rFonts w:ascii="Calibri" w:hAnsi="Calibri"/>
                <w:sz w:val="16"/>
                <w:szCs w:val="16"/>
              </w:rPr>
              <w:t>two</w:t>
            </w:r>
            <w:r w:rsidRPr="00B52DDC">
              <w:rPr>
                <w:rFonts w:ascii="Calibri" w:hAnsi="Calibri"/>
                <w:sz w:val="16"/>
                <w:szCs w:val="16"/>
              </w:rPr>
              <w:t xml:space="preserve"> criteria are true:  </w:t>
            </w:r>
          </w:p>
          <w:p w14:paraId="71C63F6C" w14:textId="77777777" w:rsidR="00C42202" w:rsidRDefault="00B52DDC" w:rsidP="00B52DDC">
            <w:pPr>
              <w:keepNext/>
              <w:rPr>
                <w:ins w:id="641" w:author="jmiller20190228" w:date="2019-04-02T19:53:00Z"/>
                <w:rFonts w:ascii="Calibri" w:hAnsi="Calibri"/>
                <w:sz w:val="16"/>
                <w:szCs w:val="16"/>
              </w:rPr>
            </w:pPr>
            <w:r w:rsidRPr="00B52DDC">
              <w:rPr>
                <w:rFonts w:ascii="Calibri" w:hAnsi="Calibri"/>
                <w:sz w:val="16"/>
                <w:szCs w:val="16"/>
              </w:rPr>
              <w:t>1: [</w:t>
            </w:r>
            <w:r w:rsidRPr="00B52DDC">
              <w:rPr>
                <w:rFonts w:ascii="Calibri" w:hAnsi="Calibri"/>
                <w:sz w:val="16"/>
                <w:szCs w:val="16"/>
                <w:highlight w:val="yellow"/>
              </w:rPr>
              <w:t>C07</w:t>
            </w:r>
            <w:r>
              <w:rPr>
                <w:rFonts w:ascii="Calibri" w:hAnsi="Calibri"/>
                <w:sz w:val="16"/>
                <w:szCs w:val="16"/>
              </w:rPr>
              <w:t xml:space="preserve"> &gt; 11.7];  </w:t>
            </w:r>
          </w:p>
          <w:p w14:paraId="6CC8AFDA" w14:textId="5C1D7960" w:rsidR="00B52DDC" w:rsidRPr="00B52DDC" w:rsidRDefault="00B52DDC" w:rsidP="00B52DDC">
            <w:pPr>
              <w:keepNext/>
              <w:rPr>
                <w:rFonts w:ascii="Calibri" w:hAnsi="Calibri"/>
                <w:sz w:val="16"/>
                <w:szCs w:val="16"/>
              </w:rPr>
            </w:pPr>
            <w:r>
              <w:rPr>
                <w:rFonts w:ascii="Calibri" w:hAnsi="Calibri"/>
                <w:sz w:val="16"/>
                <w:szCs w:val="16"/>
              </w:rPr>
              <w:t>2</w:t>
            </w:r>
            <w:r w:rsidRPr="00B52DDC">
              <w:rPr>
                <w:rFonts w:ascii="Calibri" w:hAnsi="Calibri"/>
                <w:sz w:val="16"/>
                <w:szCs w:val="16"/>
              </w:rPr>
              <w:t>: [</w:t>
            </w:r>
            <w:r w:rsidR="00582DE3">
              <w:rPr>
                <w:rFonts w:ascii="Calibri" w:hAnsi="Calibri"/>
                <w:sz w:val="16"/>
                <w:szCs w:val="16"/>
                <w:highlight w:val="yellow"/>
              </w:rPr>
              <w:t>F</w:t>
            </w:r>
            <w:r w:rsidRPr="00B52DDC">
              <w:rPr>
                <w:rFonts w:ascii="Calibri" w:hAnsi="Calibri"/>
                <w:sz w:val="16"/>
                <w:szCs w:val="16"/>
                <w:highlight w:val="yellow"/>
              </w:rPr>
              <w:t>10</w:t>
            </w:r>
            <w:r w:rsidRPr="00B52DDC">
              <w:rPr>
                <w:rFonts w:ascii="Calibri" w:hAnsi="Calibri"/>
                <w:sz w:val="16"/>
                <w:szCs w:val="16"/>
              </w:rPr>
              <w:t xml:space="preserve"> ≥ 45000]; </w:t>
            </w:r>
          </w:p>
          <w:p w14:paraId="6A0F3BD9" w14:textId="77777777" w:rsidR="00B52DDC" w:rsidRPr="00B52DDC" w:rsidRDefault="00B52DDC" w:rsidP="00B52DDC">
            <w:pPr>
              <w:keepNext/>
              <w:rPr>
                <w:rFonts w:ascii="Calibri" w:hAnsi="Calibri"/>
                <w:sz w:val="16"/>
                <w:szCs w:val="16"/>
              </w:rPr>
            </w:pPr>
            <w:r w:rsidRPr="00C42202">
              <w:rPr>
                <w:rFonts w:ascii="Calibri" w:hAnsi="Calibri"/>
                <w:b/>
                <w:sz w:val="16"/>
                <w:szCs w:val="16"/>
              </w:rPr>
              <w:t>then</w:t>
            </w:r>
            <w:r w:rsidRPr="00B52DDC">
              <w:rPr>
                <w:rFonts w:ascii="Calibri" w:hAnsi="Calibri"/>
                <w:sz w:val="16"/>
                <w:szCs w:val="16"/>
              </w:rPr>
              <w:t xml:space="preserve"> result=yes;</w:t>
            </w:r>
          </w:p>
          <w:p w14:paraId="6577E532" w14:textId="77777777" w:rsidR="00B52DDC" w:rsidRPr="00B52DDC" w:rsidRDefault="00B52DDC" w:rsidP="00B52DDC">
            <w:pPr>
              <w:keepNext/>
              <w:rPr>
                <w:rFonts w:ascii="Calibri" w:hAnsi="Calibri"/>
                <w:sz w:val="16"/>
                <w:szCs w:val="16"/>
              </w:rPr>
            </w:pPr>
          </w:p>
          <w:p w14:paraId="0FCB77AB" w14:textId="77777777" w:rsidR="00C42202" w:rsidRDefault="00B52DDC" w:rsidP="00B52DDC">
            <w:pPr>
              <w:keepNext/>
              <w:rPr>
                <w:ins w:id="642" w:author="jmiller20190228" w:date="2019-04-02T19:54:00Z"/>
                <w:rFonts w:ascii="Calibri" w:hAnsi="Calibri"/>
                <w:sz w:val="16"/>
                <w:szCs w:val="16"/>
              </w:rPr>
            </w:pPr>
            <w:r w:rsidRPr="00C42202">
              <w:rPr>
                <w:rFonts w:ascii="Calibri" w:hAnsi="Calibri"/>
                <w:b/>
                <w:sz w:val="16"/>
                <w:szCs w:val="16"/>
              </w:rPr>
              <w:t>elseif</w:t>
            </w:r>
            <w:r w:rsidRPr="00B52DDC">
              <w:rPr>
                <w:rFonts w:ascii="Calibri" w:hAnsi="Calibri"/>
                <w:sz w:val="16"/>
                <w:szCs w:val="16"/>
              </w:rPr>
              <w:t xml:space="preserve"> </w:t>
            </w:r>
            <w:r w:rsidRPr="00582DE3">
              <w:rPr>
                <w:rFonts w:ascii="Calibri" w:hAnsi="Calibri"/>
                <w:sz w:val="16"/>
                <w:szCs w:val="16"/>
                <w:highlight w:val="yellow"/>
              </w:rPr>
              <w:t>D05</w:t>
            </w:r>
            <w:r w:rsidRPr="00B52DDC">
              <w:rPr>
                <w:rFonts w:ascii="Calibri" w:hAnsi="Calibri"/>
                <w:sz w:val="16"/>
                <w:szCs w:val="16"/>
              </w:rPr>
              <w:t xml:space="preserve"> = "central split AC" and </w:t>
            </w:r>
            <w:r w:rsidR="00582DE3" w:rsidRPr="00582DE3">
              <w:rPr>
                <w:rFonts w:ascii="Calibri" w:hAnsi="Calibri"/>
                <w:b/>
                <w:sz w:val="16"/>
                <w:szCs w:val="16"/>
              </w:rPr>
              <w:t>both</w:t>
            </w:r>
            <w:r w:rsidRPr="00B52DDC">
              <w:rPr>
                <w:rFonts w:ascii="Calibri" w:hAnsi="Calibri"/>
                <w:sz w:val="16"/>
                <w:szCs w:val="16"/>
              </w:rPr>
              <w:t xml:space="preserve"> of the following </w:t>
            </w:r>
            <w:r w:rsidR="00582DE3">
              <w:rPr>
                <w:rFonts w:ascii="Calibri" w:hAnsi="Calibri"/>
                <w:sz w:val="16"/>
                <w:szCs w:val="16"/>
              </w:rPr>
              <w:t>two</w:t>
            </w:r>
            <w:r w:rsidRPr="00B52DDC">
              <w:rPr>
                <w:rFonts w:ascii="Calibri" w:hAnsi="Calibri"/>
                <w:sz w:val="16"/>
                <w:szCs w:val="16"/>
              </w:rPr>
              <w:t xml:space="preserve"> criteria are true:  </w:t>
            </w:r>
          </w:p>
          <w:p w14:paraId="61083E07" w14:textId="77777777" w:rsidR="00C42202" w:rsidRDefault="00B52DDC" w:rsidP="00B52DDC">
            <w:pPr>
              <w:keepNext/>
              <w:rPr>
                <w:ins w:id="643" w:author="jmiller20190228" w:date="2019-04-02T19:54:00Z"/>
                <w:rFonts w:ascii="Calibri" w:hAnsi="Calibri"/>
                <w:sz w:val="16"/>
                <w:szCs w:val="16"/>
              </w:rPr>
            </w:pPr>
            <w:r w:rsidRPr="00B52DDC">
              <w:rPr>
                <w:rFonts w:ascii="Calibri" w:hAnsi="Calibri"/>
                <w:sz w:val="16"/>
                <w:szCs w:val="16"/>
              </w:rPr>
              <w:t xml:space="preserve">1: </w:t>
            </w:r>
            <w:r w:rsidR="00582DE3">
              <w:rPr>
                <w:rFonts w:ascii="Calibri" w:hAnsi="Calibri"/>
                <w:sz w:val="16"/>
                <w:szCs w:val="16"/>
              </w:rPr>
              <w:t xml:space="preserve"> [</w:t>
            </w:r>
            <w:r w:rsidR="00582DE3" w:rsidRPr="00582DE3">
              <w:rPr>
                <w:rFonts w:ascii="Calibri" w:hAnsi="Calibri"/>
                <w:sz w:val="16"/>
                <w:szCs w:val="16"/>
                <w:highlight w:val="yellow"/>
              </w:rPr>
              <w:t>F</w:t>
            </w:r>
            <w:r w:rsidRPr="00582DE3">
              <w:rPr>
                <w:rFonts w:ascii="Calibri" w:hAnsi="Calibri"/>
                <w:sz w:val="16"/>
                <w:szCs w:val="16"/>
                <w:highlight w:val="yellow"/>
              </w:rPr>
              <w:t>04</w:t>
            </w:r>
            <w:r w:rsidR="00582DE3">
              <w:rPr>
                <w:rFonts w:ascii="Calibri" w:hAnsi="Calibri"/>
                <w:sz w:val="16"/>
                <w:szCs w:val="16"/>
              </w:rPr>
              <w:t xml:space="preserve"> &gt; 12.2];  </w:t>
            </w:r>
          </w:p>
          <w:p w14:paraId="43A0A88C" w14:textId="7735ABAF" w:rsidR="00B52DDC" w:rsidRPr="00B52DDC" w:rsidRDefault="00582DE3" w:rsidP="00B52DDC">
            <w:pPr>
              <w:keepNext/>
              <w:rPr>
                <w:rFonts w:ascii="Calibri" w:hAnsi="Calibri"/>
                <w:sz w:val="16"/>
                <w:szCs w:val="16"/>
              </w:rPr>
            </w:pPr>
            <w:r>
              <w:rPr>
                <w:rFonts w:ascii="Calibri" w:hAnsi="Calibri"/>
                <w:sz w:val="16"/>
                <w:szCs w:val="16"/>
              </w:rPr>
              <w:t>2: [</w:t>
            </w:r>
            <w:r w:rsidRPr="00582DE3">
              <w:rPr>
                <w:rFonts w:ascii="Calibri" w:hAnsi="Calibri"/>
                <w:sz w:val="16"/>
                <w:szCs w:val="16"/>
                <w:highlight w:val="yellow"/>
              </w:rPr>
              <w:t>F</w:t>
            </w:r>
            <w:r w:rsidR="00B52DDC" w:rsidRPr="00582DE3">
              <w:rPr>
                <w:rFonts w:ascii="Calibri" w:hAnsi="Calibri"/>
                <w:sz w:val="16"/>
                <w:szCs w:val="16"/>
                <w:highlight w:val="yellow"/>
              </w:rPr>
              <w:t>10</w:t>
            </w:r>
            <w:r w:rsidR="00B52DDC" w:rsidRPr="00B52DDC">
              <w:rPr>
                <w:rFonts w:ascii="Calibri" w:hAnsi="Calibri"/>
                <w:sz w:val="16"/>
                <w:szCs w:val="16"/>
              </w:rPr>
              <w:t xml:space="preserve"> &lt; 45000]; </w:t>
            </w:r>
          </w:p>
          <w:p w14:paraId="73CBA4D5" w14:textId="056EE698" w:rsidR="00B52DDC" w:rsidRDefault="00B52DDC" w:rsidP="00B52DDC">
            <w:pPr>
              <w:keepNext/>
              <w:rPr>
                <w:rFonts w:ascii="Calibri" w:hAnsi="Calibri"/>
                <w:sz w:val="16"/>
                <w:szCs w:val="16"/>
              </w:rPr>
            </w:pPr>
            <w:r w:rsidRPr="00C42202">
              <w:rPr>
                <w:rFonts w:ascii="Calibri" w:hAnsi="Calibri"/>
                <w:b/>
                <w:sz w:val="16"/>
                <w:szCs w:val="16"/>
              </w:rPr>
              <w:t>then</w:t>
            </w:r>
            <w:r w:rsidRPr="00B52DDC">
              <w:rPr>
                <w:rFonts w:ascii="Calibri" w:hAnsi="Calibri"/>
                <w:sz w:val="16"/>
                <w:szCs w:val="16"/>
              </w:rPr>
              <w:t xml:space="preserve"> result=yes;</w:t>
            </w:r>
          </w:p>
          <w:p w14:paraId="7554269F" w14:textId="26462C81" w:rsidR="00F64C28" w:rsidRDefault="00F64C28" w:rsidP="00D61178">
            <w:pPr>
              <w:keepNext/>
              <w:rPr>
                <w:rFonts w:ascii="Calibri" w:hAnsi="Calibri"/>
                <w:sz w:val="16"/>
                <w:szCs w:val="16"/>
              </w:rPr>
            </w:pPr>
          </w:p>
          <w:p w14:paraId="7A065C80" w14:textId="77777777" w:rsidR="002D21E6" w:rsidRPr="00D46D7C" w:rsidRDefault="002D21E6" w:rsidP="00D61178">
            <w:pPr>
              <w:keepNext/>
              <w:rPr>
                <w:rFonts w:ascii="Calibri" w:hAnsi="Calibri"/>
                <w:sz w:val="16"/>
                <w:szCs w:val="16"/>
              </w:rPr>
            </w:pPr>
            <w:r>
              <w:rPr>
                <w:rFonts w:ascii="Calibri" w:hAnsi="Calibri"/>
                <w:sz w:val="16"/>
                <w:szCs w:val="16"/>
              </w:rPr>
              <w:t>else result=no&gt;&gt;</w:t>
            </w:r>
          </w:p>
        </w:tc>
      </w:tr>
      <w:tr w:rsidR="002D21E6" w:rsidRPr="00295655" w14:paraId="3F2A55D0" w14:textId="77777777" w:rsidTr="00B52DDC">
        <w:trPr>
          <w:cantSplit/>
          <w:trHeight w:val="332"/>
        </w:trPr>
        <w:tc>
          <w:tcPr>
            <w:tcW w:w="1170" w:type="dxa"/>
            <w:vAlign w:val="bottom"/>
          </w:tcPr>
          <w:p w14:paraId="3102CF59" w14:textId="77777777" w:rsidR="002D21E6" w:rsidRPr="00295655" w:rsidRDefault="002D21E6" w:rsidP="00D61178">
            <w:pPr>
              <w:keepNext/>
              <w:rPr>
                <w:rFonts w:ascii="Calibri" w:hAnsi="Calibri"/>
                <w:sz w:val="18"/>
                <w:szCs w:val="18"/>
              </w:rPr>
            </w:pPr>
          </w:p>
        </w:tc>
        <w:tc>
          <w:tcPr>
            <w:tcW w:w="1242" w:type="dxa"/>
          </w:tcPr>
          <w:p w14:paraId="53D968F1" w14:textId="77777777" w:rsidR="002D21E6" w:rsidRPr="00295655" w:rsidRDefault="002D21E6" w:rsidP="00D61178">
            <w:pPr>
              <w:keepNext/>
              <w:rPr>
                <w:rFonts w:ascii="Calibri" w:hAnsi="Calibri"/>
                <w:sz w:val="18"/>
                <w:szCs w:val="18"/>
              </w:rPr>
            </w:pPr>
          </w:p>
        </w:tc>
        <w:tc>
          <w:tcPr>
            <w:tcW w:w="1941" w:type="dxa"/>
            <w:vAlign w:val="bottom"/>
          </w:tcPr>
          <w:p w14:paraId="17BB4370" w14:textId="77777777" w:rsidR="002D21E6" w:rsidRPr="00295655" w:rsidRDefault="002D21E6" w:rsidP="00D61178">
            <w:pPr>
              <w:keepNext/>
              <w:rPr>
                <w:rFonts w:ascii="Calibri" w:hAnsi="Calibri"/>
                <w:sz w:val="18"/>
                <w:szCs w:val="18"/>
              </w:rPr>
            </w:pPr>
          </w:p>
        </w:tc>
        <w:tc>
          <w:tcPr>
            <w:tcW w:w="6262" w:type="dxa"/>
            <w:vAlign w:val="bottom"/>
          </w:tcPr>
          <w:p w14:paraId="0616E73F" w14:textId="77777777" w:rsidR="002D21E6" w:rsidRPr="00295655" w:rsidRDefault="002D21E6" w:rsidP="00D61178">
            <w:pPr>
              <w:keepNext/>
              <w:rPr>
                <w:rFonts w:ascii="Calibri" w:hAnsi="Calibri"/>
                <w:sz w:val="18"/>
                <w:szCs w:val="18"/>
              </w:rPr>
            </w:pPr>
          </w:p>
        </w:tc>
      </w:tr>
      <w:tr w:rsidR="00D51853" w:rsidRPr="00295655" w14:paraId="056B93A9" w14:textId="77777777" w:rsidTr="00B52DDC">
        <w:trPr>
          <w:cantSplit/>
        </w:trPr>
        <w:tc>
          <w:tcPr>
            <w:tcW w:w="10615" w:type="dxa"/>
            <w:gridSpan w:val="4"/>
          </w:tcPr>
          <w:p w14:paraId="48627D3E" w14:textId="77777777" w:rsidR="00D51853" w:rsidRPr="00295655" w:rsidRDefault="00D51853" w:rsidP="00D61178">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496E5" w14:textId="77777777" w:rsidR="00890396" w:rsidRDefault="00890396">
      <w:r>
        <w:separator/>
      </w:r>
    </w:p>
  </w:endnote>
  <w:endnote w:type="continuationSeparator" w:id="0">
    <w:p w14:paraId="3C14CAF2" w14:textId="77777777" w:rsidR="00890396" w:rsidRDefault="00890396">
      <w:r>
        <w:continuationSeparator/>
      </w:r>
    </w:p>
  </w:endnote>
  <w:endnote w:type="continuationNotice" w:id="1">
    <w:p w14:paraId="000EF472" w14:textId="77777777" w:rsidR="00890396" w:rsidRDefault="00890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5BD5" w14:textId="77777777" w:rsidR="00890396" w:rsidRDefault="00890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890396" w:rsidRPr="00EF13C4" w:rsidRDefault="00890396" w:rsidP="00EF13C4">
    <w:pPr>
      <w:pStyle w:val="Footer"/>
    </w:pPr>
    <w:r w:rsidRPr="00EF13C4">
      <w:t xml:space="preserve">Registration Number:                                                                                          Registration Date/Time:                                                                                                            HERS Provider:                       </w:t>
    </w:r>
  </w:p>
  <w:p w14:paraId="1F9B9B4A" w14:textId="4A7A14BE" w:rsidR="00890396" w:rsidRPr="00EF13C4" w:rsidRDefault="00890396"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D88A" w14:textId="77777777" w:rsidR="00890396" w:rsidRDefault="008903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7FB0D76E" w:rsidR="00890396" w:rsidRPr="00A51249" w:rsidRDefault="00890396" w:rsidP="00EF13C4">
    <w:pPr>
      <w:pStyle w:val="Footer"/>
    </w:pPr>
    <w:r w:rsidRPr="00EF13C4">
      <w:t xml:space="preserve">CA Building Energy Efficiency Standards - </w:t>
    </w:r>
    <w:r>
      <w:t>2019</w:t>
    </w:r>
    <w:r w:rsidRPr="00EF13C4">
      <w:t xml:space="preserve"> Residential Compliance</w:t>
    </w:r>
    <w:r w:rsidRPr="00EF13C4">
      <w:tab/>
    </w:r>
    <w:r>
      <w:tab/>
    </w:r>
    <w: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6766" w14:textId="77777777" w:rsidR="00890396" w:rsidRDefault="00890396">
      <w:r>
        <w:separator/>
      </w:r>
    </w:p>
  </w:footnote>
  <w:footnote w:type="continuationSeparator" w:id="0">
    <w:p w14:paraId="5F16AA7E" w14:textId="77777777" w:rsidR="00890396" w:rsidRDefault="00890396">
      <w:r>
        <w:continuationSeparator/>
      </w:r>
    </w:p>
  </w:footnote>
  <w:footnote w:type="continuationNotice" w:id="1">
    <w:p w14:paraId="67756DCA" w14:textId="77777777" w:rsidR="00890396" w:rsidRDefault="0089039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890396" w:rsidRDefault="003A20E9">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890396" w:rsidRPr="007770C5" w:rsidRDefault="00890396" w:rsidP="00587D54">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3A20E9">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890396" w:rsidRPr="007770C5" w:rsidRDefault="00890396"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6791AA46" w:rsidR="00890396" w:rsidRPr="007770C5" w:rsidRDefault="00890396"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890396" w:rsidRPr="00F85124" w14:paraId="1F9B9B3C" w14:textId="77777777" w:rsidTr="00587D54">
      <w:trPr>
        <w:cantSplit/>
        <w:trHeight w:val="288"/>
      </w:trPr>
      <w:tc>
        <w:tcPr>
          <w:tcW w:w="4155" w:type="pct"/>
          <w:gridSpan w:val="3"/>
          <w:tcBorders>
            <w:right w:val="nil"/>
          </w:tcBorders>
          <w:vAlign w:val="center"/>
        </w:tcPr>
        <w:p w14:paraId="1F9B9B3A" w14:textId="77777777" w:rsidR="00890396" w:rsidRPr="00F85124" w:rsidRDefault="00890396"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890396" w:rsidRPr="00F85124" w:rsidRDefault="00890396" w:rsidP="00196EEF">
          <w:pPr>
            <w:pStyle w:val="Heading1"/>
            <w:jc w:val="right"/>
            <w:rPr>
              <w:rFonts w:ascii="Calibri" w:hAnsi="Calibri"/>
              <w:b w:val="0"/>
              <w:bCs/>
              <w:sz w:val="20"/>
            </w:rPr>
          </w:pPr>
          <w:r>
            <w:rPr>
              <w:rFonts w:ascii="Calibri" w:hAnsi="Calibri"/>
              <w:b w:val="0"/>
              <w:bCs/>
              <w:sz w:val="20"/>
            </w:rPr>
            <w:t>CF2R-MCH-01-E</w:t>
          </w:r>
        </w:p>
      </w:tc>
    </w:tr>
    <w:tr w:rsidR="00890396" w:rsidRPr="00F85124" w14:paraId="1F9B9B3F" w14:textId="77777777" w:rsidTr="00A20629">
      <w:trPr>
        <w:cantSplit/>
        <w:trHeight w:val="288"/>
      </w:trPr>
      <w:tc>
        <w:tcPr>
          <w:tcW w:w="2500" w:type="pct"/>
          <w:gridSpan w:val="2"/>
          <w:tcBorders>
            <w:right w:val="nil"/>
          </w:tcBorders>
        </w:tcPr>
        <w:p w14:paraId="1F9B9B3D" w14:textId="77777777" w:rsidR="00890396" w:rsidRPr="00F85124" w:rsidRDefault="00890396"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16CAA678" w:rsidR="00890396" w:rsidRPr="00F85124" w:rsidRDefault="00890396"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A20E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A20E9">
            <w:rPr>
              <w:rFonts w:ascii="Calibri" w:hAnsi="Calibri"/>
              <w:bCs/>
              <w:noProof/>
            </w:rPr>
            <w:t>9</w:t>
          </w:r>
          <w:r>
            <w:rPr>
              <w:rFonts w:ascii="Calibri" w:hAnsi="Calibri"/>
              <w:bCs/>
              <w:noProof/>
            </w:rPr>
            <w:fldChar w:fldCharType="end"/>
          </w:r>
          <w:r w:rsidRPr="00F85124">
            <w:rPr>
              <w:rFonts w:ascii="Calibri" w:hAnsi="Calibri"/>
              <w:bCs/>
            </w:rPr>
            <w:t>)</w:t>
          </w:r>
        </w:p>
      </w:tc>
    </w:tr>
    <w:tr w:rsidR="00890396" w:rsidRPr="00F85124" w14:paraId="1F9B9B43" w14:textId="77777777" w:rsidTr="00587D54">
      <w:trPr>
        <w:cantSplit/>
        <w:trHeight w:val="288"/>
      </w:trPr>
      <w:tc>
        <w:tcPr>
          <w:tcW w:w="0" w:type="auto"/>
        </w:tcPr>
        <w:p w14:paraId="1F9B9B40" w14:textId="77777777" w:rsidR="00890396" w:rsidRPr="00F85124" w:rsidRDefault="00890396"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890396" w:rsidRPr="00F85124" w:rsidRDefault="00890396"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890396" w:rsidRPr="00F85124" w:rsidRDefault="00890396" w:rsidP="00A20629">
          <w:pPr>
            <w:rPr>
              <w:rFonts w:ascii="Calibri" w:hAnsi="Calibri"/>
              <w:sz w:val="12"/>
              <w:szCs w:val="12"/>
            </w:rPr>
          </w:pPr>
          <w:r w:rsidRPr="00F85124">
            <w:rPr>
              <w:rFonts w:ascii="Calibri" w:hAnsi="Calibri"/>
              <w:sz w:val="12"/>
              <w:szCs w:val="12"/>
            </w:rPr>
            <w:t>Permit Number:</w:t>
          </w:r>
        </w:p>
      </w:tc>
    </w:tr>
    <w:tr w:rsidR="00890396" w:rsidRPr="00F85124" w14:paraId="1F9B9B47" w14:textId="77777777" w:rsidTr="00587D54">
      <w:trPr>
        <w:cantSplit/>
        <w:trHeight w:val="288"/>
      </w:trPr>
      <w:tc>
        <w:tcPr>
          <w:tcW w:w="0" w:type="auto"/>
        </w:tcPr>
        <w:p w14:paraId="1F9B9B44" w14:textId="77777777" w:rsidR="00890396" w:rsidRPr="00F85124" w:rsidRDefault="00890396"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890396" w:rsidRPr="00F85124" w:rsidRDefault="00890396"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890396" w:rsidRPr="00F85124" w:rsidRDefault="00890396"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890396" w:rsidRDefault="008903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890396" w:rsidRDefault="003A20E9">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890396" w:rsidRDefault="003A20E9">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890396" w:rsidRPr="00F85124" w14:paraId="1F9B9B4F" w14:textId="77777777" w:rsidTr="001C1281">
      <w:trPr>
        <w:cantSplit/>
        <w:trHeight w:val="288"/>
      </w:trPr>
      <w:tc>
        <w:tcPr>
          <w:tcW w:w="4362" w:type="pct"/>
          <w:gridSpan w:val="2"/>
          <w:tcBorders>
            <w:right w:val="nil"/>
          </w:tcBorders>
          <w:vAlign w:val="center"/>
        </w:tcPr>
        <w:p w14:paraId="1F9B9B4D" w14:textId="6063B12F" w:rsidR="00890396" w:rsidRPr="00F85124" w:rsidRDefault="00890396"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890396" w:rsidRPr="00F85124" w:rsidRDefault="00890396" w:rsidP="00196EEF">
          <w:pPr>
            <w:pStyle w:val="Heading1"/>
            <w:jc w:val="right"/>
            <w:rPr>
              <w:rFonts w:ascii="Calibri" w:hAnsi="Calibri"/>
              <w:b w:val="0"/>
              <w:bCs/>
              <w:sz w:val="20"/>
            </w:rPr>
          </w:pPr>
          <w:r>
            <w:rPr>
              <w:rFonts w:ascii="Calibri" w:hAnsi="Calibri"/>
              <w:b w:val="0"/>
              <w:bCs/>
              <w:sz w:val="20"/>
            </w:rPr>
            <w:t>CF2R-MCH-01-E</w:t>
          </w:r>
        </w:p>
      </w:tc>
    </w:tr>
    <w:tr w:rsidR="00890396" w:rsidRPr="00F85124" w14:paraId="1F9B9B52" w14:textId="77777777" w:rsidTr="001C1281">
      <w:trPr>
        <w:cantSplit/>
        <w:trHeight w:val="288"/>
      </w:trPr>
      <w:tc>
        <w:tcPr>
          <w:tcW w:w="2843" w:type="pct"/>
          <w:tcBorders>
            <w:right w:val="nil"/>
          </w:tcBorders>
        </w:tcPr>
        <w:p w14:paraId="1F9B9B50" w14:textId="4A800E03" w:rsidR="00890396" w:rsidRPr="00F85124" w:rsidRDefault="00890396"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2EBFAC70" w:rsidR="00890396" w:rsidRPr="00F85124" w:rsidRDefault="00890396"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A20E9">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A20E9">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890396" w:rsidRDefault="003A20E9">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890396" w:rsidRDefault="003A20E9">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890396" w:rsidRDefault="003A20E9">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890396" w:rsidRPr="00F85124" w14:paraId="1F9B9B59" w14:textId="77777777" w:rsidTr="0035199F">
      <w:trPr>
        <w:cantSplit/>
        <w:trHeight w:val="288"/>
      </w:trPr>
      <w:tc>
        <w:tcPr>
          <w:tcW w:w="4016" w:type="pct"/>
          <w:gridSpan w:val="2"/>
          <w:tcBorders>
            <w:right w:val="nil"/>
          </w:tcBorders>
          <w:vAlign w:val="center"/>
        </w:tcPr>
        <w:p w14:paraId="1F9B9B57" w14:textId="7DFD44C2" w:rsidR="00890396" w:rsidRPr="00F85124" w:rsidRDefault="00890396"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890396" w:rsidRPr="00F85124" w:rsidRDefault="00890396" w:rsidP="00196EEF">
          <w:pPr>
            <w:pStyle w:val="Heading1"/>
            <w:jc w:val="right"/>
            <w:rPr>
              <w:rFonts w:ascii="Calibri" w:hAnsi="Calibri"/>
              <w:b w:val="0"/>
              <w:bCs/>
              <w:sz w:val="20"/>
            </w:rPr>
          </w:pPr>
          <w:r>
            <w:rPr>
              <w:rFonts w:ascii="Calibri" w:hAnsi="Calibri"/>
              <w:b w:val="0"/>
              <w:bCs/>
              <w:sz w:val="20"/>
            </w:rPr>
            <w:t>CF2R-MCH-01-E</w:t>
          </w:r>
        </w:p>
      </w:tc>
    </w:tr>
    <w:tr w:rsidR="00890396" w:rsidRPr="00F85124" w14:paraId="1F9B9B5C" w14:textId="77777777" w:rsidTr="0035199F">
      <w:trPr>
        <w:cantSplit/>
        <w:trHeight w:val="288"/>
      </w:trPr>
      <w:tc>
        <w:tcPr>
          <w:tcW w:w="3574" w:type="pct"/>
          <w:tcBorders>
            <w:right w:val="nil"/>
          </w:tcBorders>
        </w:tcPr>
        <w:p w14:paraId="1F9B9B5A" w14:textId="10B9B722" w:rsidR="00890396" w:rsidRPr="00F85124" w:rsidRDefault="00890396"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32F5A06F" w:rsidR="00890396" w:rsidRPr="00F85124" w:rsidRDefault="00890396"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3A20E9">
            <w:rPr>
              <w:rStyle w:val="PageNumber"/>
              <w:noProof/>
            </w:rPr>
            <w:t>16</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A20E9">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890396" w:rsidRDefault="003A20E9">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890396" w:rsidRDefault="003A20E9">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90228">
    <w15:presenceInfo w15:providerId="None" w15:userId="jmiller20190228"/>
  </w15:person>
  <w15:person w15:author="jmiller20190215">
    <w15:presenceInfo w15:providerId="None" w15:userId="jmiller20190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3076"/>
    <w:rsid w:val="000031F8"/>
    <w:rsid w:val="000036FF"/>
    <w:rsid w:val="000047E0"/>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3399"/>
    <w:rsid w:val="000C49AE"/>
    <w:rsid w:val="000C4C97"/>
    <w:rsid w:val="000C5E8E"/>
    <w:rsid w:val="000C6426"/>
    <w:rsid w:val="000C67CF"/>
    <w:rsid w:val="000C6B8F"/>
    <w:rsid w:val="000C6F83"/>
    <w:rsid w:val="000C7320"/>
    <w:rsid w:val="000C7849"/>
    <w:rsid w:val="000C7C34"/>
    <w:rsid w:val="000D12C7"/>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67E7"/>
    <w:rsid w:val="000F754C"/>
    <w:rsid w:val="00101201"/>
    <w:rsid w:val="00102302"/>
    <w:rsid w:val="00103243"/>
    <w:rsid w:val="001040D0"/>
    <w:rsid w:val="001045D0"/>
    <w:rsid w:val="001050B4"/>
    <w:rsid w:val="00105D47"/>
    <w:rsid w:val="001131A2"/>
    <w:rsid w:val="001139B2"/>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3A79"/>
    <w:rsid w:val="001552DF"/>
    <w:rsid w:val="00155ACD"/>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976"/>
    <w:rsid w:val="001D3EAA"/>
    <w:rsid w:val="001D42DF"/>
    <w:rsid w:val="001D6926"/>
    <w:rsid w:val="001D77D7"/>
    <w:rsid w:val="001D7E33"/>
    <w:rsid w:val="001E07BB"/>
    <w:rsid w:val="001E1ED7"/>
    <w:rsid w:val="001E22BC"/>
    <w:rsid w:val="001E3C26"/>
    <w:rsid w:val="001E3C52"/>
    <w:rsid w:val="001E47B4"/>
    <w:rsid w:val="001E628A"/>
    <w:rsid w:val="001E721C"/>
    <w:rsid w:val="001F0436"/>
    <w:rsid w:val="001F0E8D"/>
    <w:rsid w:val="001F20EE"/>
    <w:rsid w:val="001F4F0D"/>
    <w:rsid w:val="001F5077"/>
    <w:rsid w:val="001F5351"/>
    <w:rsid w:val="001F6EDB"/>
    <w:rsid w:val="00200E53"/>
    <w:rsid w:val="00202608"/>
    <w:rsid w:val="00206039"/>
    <w:rsid w:val="002072E1"/>
    <w:rsid w:val="00207768"/>
    <w:rsid w:val="002105DB"/>
    <w:rsid w:val="00211B1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2CFC"/>
    <w:rsid w:val="00233996"/>
    <w:rsid w:val="00233D5E"/>
    <w:rsid w:val="002353C0"/>
    <w:rsid w:val="0023666B"/>
    <w:rsid w:val="00237811"/>
    <w:rsid w:val="0024045F"/>
    <w:rsid w:val="00240D6F"/>
    <w:rsid w:val="002420D2"/>
    <w:rsid w:val="00243047"/>
    <w:rsid w:val="0024332B"/>
    <w:rsid w:val="00245AF0"/>
    <w:rsid w:val="0024765A"/>
    <w:rsid w:val="00251B09"/>
    <w:rsid w:val="00251CD4"/>
    <w:rsid w:val="002532A8"/>
    <w:rsid w:val="002540C6"/>
    <w:rsid w:val="002553A5"/>
    <w:rsid w:val="002558CC"/>
    <w:rsid w:val="00255E62"/>
    <w:rsid w:val="002562A4"/>
    <w:rsid w:val="00256B13"/>
    <w:rsid w:val="00256CA3"/>
    <w:rsid w:val="002615BC"/>
    <w:rsid w:val="00262721"/>
    <w:rsid w:val="002636A6"/>
    <w:rsid w:val="002641C7"/>
    <w:rsid w:val="002643C4"/>
    <w:rsid w:val="00265ACF"/>
    <w:rsid w:val="00265AD4"/>
    <w:rsid w:val="00267958"/>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219D"/>
    <w:rsid w:val="002B2393"/>
    <w:rsid w:val="002B3E7B"/>
    <w:rsid w:val="002B4B5F"/>
    <w:rsid w:val="002B4F6F"/>
    <w:rsid w:val="002B74A3"/>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D96"/>
    <w:rsid w:val="003119B5"/>
    <w:rsid w:val="00314979"/>
    <w:rsid w:val="00314D52"/>
    <w:rsid w:val="00314EC3"/>
    <w:rsid w:val="003164A8"/>
    <w:rsid w:val="00317EDB"/>
    <w:rsid w:val="0032018D"/>
    <w:rsid w:val="00320F01"/>
    <w:rsid w:val="00321039"/>
    <w:rsid w:val="0032194D"/>
    <w:rsid w:val="003247CA"/>
    <w:rsid w:val="003258F6"/>
    <w:rsid w:val="003268F3"/>
    <w:rsid w:val="0033027F"/>
    <w:rsid w:val="00330A46"/>
    <w:rsid w:val="00330F80"/>
    <w:rsid w:val="00332F00"/>
    <w:rsid w:val="00337397"/>
    <w:rsid w:val="003378E4"/>
    <w:rsid w:val="00340A61"/>
    <w:rsid w:val="00340CE9"/>
    <w:rsid w:val="003414F5"/>
    <w:rsid w:val="00341787"/>
    <w:rsid w:val="003428A1"/>
    <w:rsid w:val="00342DD4"/>
    <w:rsid w:val="00342F2C"/>
    <w:rsid w:val="00346A1A"/>
    <w:rsid w:val="003500C8"/>
    <w:rsid w:val="00350A8C"/>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20E9"/>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E09"/>
    <w:rsid w:val="003E22AB"/>
    <w:rsid w:val="003E238B"/>
    <w:rsid w:val="003E30C0"/>
    <w:rsid w:val="003E5536"/>
    <w:rsid w:val="003E5988"/>
    <w:rsid w:val="003E59C8"/>
    <w:rsid w:val="003E6867"/>
    <w:rsid w:val="003E6E1B"/>
    <w:rsid w:val="003F064C"/>
    <w:rsid w:val="003F1C6F"/>
    <w:rsid w:val="003F493D"/>
    <w:rsid w:val="003F49BD"/>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B33"/>
    <w:rsid w:val="00427FF6"/>
    <w:rsid w:val="00430476"/>
    <w:rsid w:val="00430650"/>
    <w:rsid w:val="00430CEA"/>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7C4"/>
    <w:rsid w:val="00473B38"/>
    <w:rsid w:val="00474509"/>
    <w:rsid w:val="00474A7A"/>
    <w:rsid w:val="004756F0"/>
    <w:rsid w:val="00475987"/>
    <w:rsid w:val="0047665B"/>
    <w:rsid w:val="004772ED"/>
    <w:rsid w:val="00477D56"/>
    <w:rsid w:val="0048031E"/>
    <w:rsid w:val="004809E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A54"/>
    <w:rsid w:val="00530F4C"/>
    <w:rsid w:val="00531044"/>
    <w:rsid w:val="00532124"/>
    <w:rsid w:val="00532B26"/>
    <w:rsid w:val="00532D71"/>
    <w:rsid w:val="005340A2"/>
    <w:rsid w:val="00534771"/>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3DA9"/>
    <w:rsid w:val="005A3E12"/>
    <w:rsid w:val="005A4DB0"/>
    <w:rsid w:val="005A527B"/>
    <w:rsid w:val="005A5C17"/>
    <w:rsid w:val="005A625E"/>
    <w:rsid w:val="005A70E9"/>
    <w:rsid w:val="005A7D36"/>
    <w:rsid w:val="005B239D"/>
    <w:rsid w:val="005B2D16"/>
    <w:rsid w:val="005B62AD"/>
    <w:rsid w:val="005B7507"/>
    <w:rsid w:val="005C2431"/>
    <w:rsid w:val="005C2B0E"/>
    <w:rsid w:val="005C3BB4"/>
    <w:rsid w:val="005C4233"/>
    <w:rsid w:val="005C5038"/>
    <w:rsid w:val="005C73C7"/>
    <w:rsid w:val="005D15B1"/>
    <w:rsid w:val="005D2752"/>
    <w:rsid w:val="005D30D4"/>
    <w:rsid w:val="005D3340"/>
    <w:rsid w:val="005D55BB"/>
    <w:rsid w:val="005D5A73"/>
    <w:rsid w:val="005D65ED"/>
    <w:rsid w:val="005E16B3"/>
    <w:rsid w:val="005E1CA1"/>
    <w:rsid w:val="005E23CD"/>
    <w:rsid w:val="005E2724"/>
    <w:rsid w:val="005E31D2"/>
    <w:rsid w:val="005E3E55"/>
    <w:rsid w:val="005E3EF6"/>
    <w:rsid w:val="005E68FF"/>
    <w:rsid w:val="005F178B"/>
    <w:rsid w:val="005F2373"/>
    <w:rsid w:val="005F3B2C"/>
    <w:rsid w:val="005F4CDC"/>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CED"/>
    <w:rsid w:val="00616C4D"/>
    <w:rsid w:val="00616FA8"/>
    <w:rsid w:val="00617B42"/>
    <w:rsid w:val="006200D7"/>
    <w:rsid w:val="006200E9"/>
    <w:rsid w:val="00620333"/>
    <w:rsid w:val="006203BE"/>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15F8"/>
    <w:rsid w:val="0065166F"/>
    <w:rsid w:val="0065306D"/>
    <w:rsid w:val="00654F37"/>
    <w:rsid w:val="006561AE"/>
    <w:rsid w:val="006562EF"/>
    <w:rsid w:val="006631E0"/>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D72"/>
    <w:rsid w:val="00686B8B"/>
    <w:rsid w:val="00691740"/>
    <w:rsid w:val="00691CED"/>
    <w:rsid w:val="00692EDF"/>
    <w:rsid w:val="006930E5"/>
    <w:rsid w:val="006938F7"/>
    <w:rsid w:val="00694366"/>
    <w:rsid w:val="00695B4E"/>
    <w:rsid w:val="00696376"/>
    <w:rsid w:val="006964FC"/>
    <w:rsid w:val="00697221"/>
    <w:rsid w:val="00697E29"/>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587B"/>
    <w:rsid w:val="006C58E2"/>
    <w:rsid w:val="006C7335"/>
    <w:rsid w:val="006C7406"/>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E17"/>
    <w:rsid w:val="007F4A99"/>
    <w:rsid w:val="007F4CEE"/>
    <w:rsid w:val="007F501D"/>
    <w:rsid w:val="007F57DC"/>
    <w:rsid w:val="007F61F6"/>
    <w:rsid w:val="007F6288"/>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375A"/>
    <w:rsid w:val="00814179"/>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FB4"/>
    <w:rsid w:val="00840B8D"/>
    <w:rsid w:val="00841165"/>
    <w:rsid w:val="00841186"/>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904"/>
    <w:rsid w:val="008558F4"/>
    <w:rsid w:val="00856DEE"/>
    <w:rsid w:val="00857939"/>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7A5B"/>
    <w:rsid w:val="00927E78"/>
    <w:rsid w:val="009317AC"/>
    <w:rsid w:val="0093207C"/>
    <w:rsid w:val="00933598"/>
    <w:rsid w:val="00933CDE"/>
    <w:rsid w:val="00933EFF"/>
    <w:rsid w:val="009345AD"/>
    <w:rsid w:val="00934C29"/>
    <w:rsid w:val="00934CF8"/>
    <w:rsid w:val="009379DB"/>
    <w:rsid w:val="00937D85"/>
    <w:rsid w:val="00941459"/>
    <w:rsid w:val="00941530"/>
    <w:rsid w:val="00941E17"/>
    <w:rsid w:val="009437C6"/>
    <w:rsid w:val="00943DB8"/>
    <w:rsid w:val="0094486F"/>
    <w:rsid w:val="00945329"/>
    <w:rsid w:val="00946688"/>
    <w:rsid w:val="009479D8"/>
    <w:rsid w:val="0095048D"/>
    <w:rsid w:val="00950539"/>
    <w:rsid w:val="009508FF"/>
    <w:rsid w:val="00950A89"/>
    <w:rsid w:val="00951856"/>
    <w:rsid w:val="00951A08"/>
    <w:rsid w:val="00951F8F"/>
    <w:rsid w:val="00955A9A"/>
    <w:rsid w:val="009564C7"/>
    <w:rsid w:val="009564E4"/>
    <w:rsid w:val="009572B7"/>
    <w:rsid w:val="009622D2"/>
    <w:rsid w:val="009706CE"/>
    <w:rsid w:val="00970D23"/>
    <w:rsid w:val="009720B2"/>
    <w:rsid w:val="00972766"/>
    <w:rsid w:val="009727B8"/>
    <w:rsid w:val="00973E29"/>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446F"/>
    <w:rsid w:val="009B4B1B"/>
    <w:rsid w:val="009B5FEF"/>
    <w:rsid w:val="009B6EE6"/>
    <w:rsid w:val="009B7687"/>
    <w:rsid w:val="009C1F4E"/>
    <w:rsid w:val="009C21C7"/>
    <w:rsid w:val="009C2577"/>
    <w:rsid w:val="009C3F92"/>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4BE2"/>
    <w:rsid w:val="00A24F9F"/>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1578"/>
    <w:rsid w:val="00AB189B"/>
    <w:rsid w:val="00AB19D4"/>
    <w:rsid w:val="00AB2BD9"/>
    <w:rsid w:val="00AB4166"/>
    <w:rsid w:val="00AB41E6"/>
    <w:rsid w:val="00AB542E"/>
    <w:rsid w:val="00AB659F"/>
    <w:rsid w:val="00AB703A"/>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3B8"/>
    <w:rsid w:val="00AF4004"/>
    <w:rsid w:val="00AF46BC"/>
    <w:rsid w:val="00AF4B12"/>
    <w:rsid w:val="00AF4D02"/>
    <w:rsid w:val="00AF58DE"/>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706"/>
    <w:rsid w:val="00B401EA"/>
    <w:rsid w:val="00B4146E"/>
    <w:rsid w:val="00B41DD8"/>
    <w:rsid w:val="00B4216F"/>
    <w:rsid w:val="00B42936"/>
    <w:rsid w:val="00B429F3"/>
    <w:rsid w:val="00B42D3E"/>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4AF"/>
    <w:rsid w:val="00B6647D"/>
    <w:rsid w:val="00B66FC2"/>
    <w:rsid w:val="00B70EAE"/>
    <w:rsid w:val="00B73E17"/>
    <w:rsid w:val="00B74B3D"/>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876"/>
    <w:rsid w:val="00BC0A2C"/>
    <w:rsid w:val="00BC4B6B"/>
    <w:rsid w:val="00BC6F83"/>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60365"/>
    <w:rsid w:val="00C6068F"/>
    <w:rsid w:val="00C62F43"/>
    <w:rsid w:val="00C65399"/>
    <w:rsid w:val="00C65957"/>
    <w:rsid w:val="00C65981"/>
    <w:rsid w:val="00C67305"/>
    <w:rsid w:val="00C7101E"/>
    <w:rsid w:val="00C71EA2"/>
    <w:rsid w:val="00C72093"/>
    <w:rsid w:val="00C72452"/>
    <w:rsid w:val="00C73D0E"/>
    <w:rsid w:val="00C73E32"/>
    <w:rsid w:val="00C77CB0"/>
    <w:rsid w:val="00C80497"/>
    <w:rsid w:val="00C81363"/>
    <w:rsid w:val="00C83539"/>
    <w:rsid w:val="00C84402"/>
    <w:rsid w:val="00C84BCE"/>
    <w:rsid w:val="00C84D21"/>
    <w:rsid w:val="00C86FBB"/>
    <w:rsid w:val="00C874DA"/>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4AF0"/>
    <w:rsid w:val="00CE4CCD"/>
    <w:rsid w:val="00CE52E9"/>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7B84"/>
    <w:rsid w:val="00D12054"/>
    <w:rsid w:val="00D12202"/>
    <w:rsid w:val="00D1366B"/>
    <w:rsid w:val="00D13AA7"/>
    <w:rsid w:val="00D13C00"/>
    <w:rsid w:val="00D1452A"/>
    <w:rsid w:val="00D14FC2"/>
    <w:rsid w:val="00D15DC3"/>
    <w:rsid w:val="00D162D7"/>
    <w:rsid w:val="00D165AA"/>
    <w:rsid w:val="00D16A0B"/>
    <w:rsid w:val="00D173A7"/>
    <w:rsid w:val="00D17E5B"/>
    <w:rsid w:val="00D207AF"/>
    <w:rsid w:val="00D217DF"/>
    <w:rsid w:val="00D220B5"/>
    <w:rsid w:val="00D22264"/>
    <w:rsid w:val="00D2254D"/>
    <w:rsid w:val="00D22B86"/>
    <w:rsid w:val="00D23C3A"/>
    <w:rsid w:val="00D24A5F"/>
    <w:rsid w:val="00D2616A"/>
    <w:rsid w:val="00D2673F"/>
    <w:rsid w:val="00D2716B"/>
    <w:rsid w:val="00D274BB"/>
    <w:rsid w:val="00D31BD1"/>
    <w:rsid w:val="00D32BE4"/>
    <w:rsid w:val="00D32E73"/>
    <w:rsid w:val="00D35026"/>
    <w:rsid w:val="00D35E50"/>
    <w:rsid w:val="00D362F4"/>
    <w:rsid w:val="00D3799E"/>
    <w:rsid w:val="00D37AB9"/>
    <w:rsid w:val="00D430F6"/>
    <w:rsid w:val="00D43B23"/>
    <w:rsid w:val="00D455DF"/>
    <w:rsid w:val="00D462C2"/>
    <w:rsid w:val="00D46D7C"/>
    <w:rsid w:val="00D475D3"/>
    <w:rsid w:val="00D47F2D"/>
    <w:rsid w:val="00D504C9"/>
    <w:rsid w:val="00D50B07"/>
    <w:rsid w:val="00D514D8"/>
    <w:rsid w:val="00D51853"/>
    <w:rsid w:val="00D51B00"/>
    <w:rsid w:val="00D53733"/>
    <w:rsid w:val="00D55CAB"/>
    <w:rsid w:val="00D56CD8"/>
    <w:rsid w:val="00D61178"/>
    <w:rsid w:val="00D61842"/>
    <w:rsid w:val="00D61CC4"/>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C48"/>
    <w:rsid w:val="00D83CD6"/>
    <w:rsid w:val="00D84532"/>
    <w:rsid w:val="00D84D7C"/>
    <w:rsid w:val="00D85AB5"/>
    <w:rsid w:val="00D85AE1"/>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93C"/>
    <w:rsid w:val="00E07B0F"/>
    <w:rsid w:val="00E10B9E"/>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3A7C"/>
    <w:rsid w:val="00E23FA5"/>
    <w:rsid w:val="00E242A0"/>
    <w:rsid w:val="00E25F01"/>
    <w:rsid w:val="00E3026D"/>
    <w:rsid w:val="00E311C0"/>
    <w:rsid w:val="00E31ABF"/>
    <w:rsid w:val="00E31E34"/>
    <w:rsid w:val="00E32371"/>
    <w:rsid w:val="00E336A6"/>
    <w:rsid w:val="00E33A3E"/>
    <w:rsid w:val="00E35A4D"/>
    <w:rsid w:val="00E36AEC"/>
    <w:rsid w:val="00E37871"/>
    <w:rsid w:val="00E40256"/>
    <w:rsid w:val="00E40A37"/>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4EF3"/>
    <w:rsid w:val="00E85E9E"/>
    <w:rsid w:val="00E8775B"/>
    <w:rsid w:val="00E910C4"/>
    <w:rsid w:val="00E91CEC"/>
    <w:rsid w:val="00E93D64"/>
    <w:rsid w:val="00E9472F"/>
    <w:rsid w:val="00E9540C"/>
    <w:rsid w:val="00E96222"/>
    <w:rsid w:val="00E97AEC"/>
    <w:rsid w:val="00EA0473"/>
    <w:rsid w:val="00EA4FE9"/>
    <w:rsid w:val="00EA7E99"/>
    <w:rsid w:val="00EB00C7"/>
    <w:rsid w:val="00EB1719"/>
    <w:rsid w:val="00EB19D1"/>
    <w:rsid w:val="00EB2B8D"/>
    <w:rsid w:val="00EB3265"/>
    <w:rsid w:val="00EB386F"/>
    <w:rsid w:val="00EB42BF"/>
    <w:rsid w:val="00EB54F1"/>
    <w:rsid w:val="00EB55EA"/>
    <w:rsid w:val="00EB607A"/>
    <w:rsid w:val="00EB6A58"/>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D1C"/>
    <w:rsid w:val="00F74FE8"/>
    <w:rsid w:val="00F75240"/>
    <w:rsid w:val="00F7587F"/>
    <w:rsid w:val="00F76642"/>
    <w:rsid w:val="00F76C55"/>
    <w:rsid w:val="00F77632"/>
    <w:rsid w:val="00F7772B"/>
    <w:rsid w:val="00F77BE4"/>
    <w:rsid w:val="00F81046"/>
    <w:rsid w:val="00F81498"/>
    <w:rsid w:val="00F818DB"/>
    <w:rsid w:val="00F82115"/>
    <w:rsid w:val="00F821B1"/>
    <w:rsid w:val="00F82310"/>
    <w:rsid w:val="00F840AC"/>
    <w:rsid w:val="00F840C6"/>
    <w:rsid w:val="00F84353"/>
    <w:rsid w:val="00F844C5"/>
    <w:rsid w:val="00F84AD5"/>
    <w:rsid w:val="00F85124"/>
    <w:rsid w:val="00F9046F"/>
    <w:rsid w:val="00F906D3"/>
    <w:rsid w:val="00F90728"/>
    <w:rsid w:val="00F907C7"/>
    <w:rsid w:val="00F9147E"/>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688F"/>
    <w:rsid w:val="00FE07CF"/>
    <w:rsid w:val="00FE153B"/>
    <w:rsid w:val="00FE241B"/>
    <w:rsid w:val="00FE277C"/>
    <w:rsid w:val="00FE2EE9"/>
    <w:rsid w:val="00FE3982"/>
    <w:rsid w:val="00FE553C"/>
    <w:rsid w:val="00FE5DED"/>
    <w:rsid w:val="00FF04CE"/>
    <w:rsid w:val="00FF53C0"/>
    <w:rsid w:val="00FF6C82"/>
    <w:rsid w:val="00FF73DA"/>
    <w:rsid w:val="00FF750E"/>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67"/>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0BCF65-6865-4282-A7ED-E3CDCBA0A142}">
  <ds:schemaRefs>
    <ds:schemaRef ds:uri="http://schemas.openxmlformats.org/officeDocument/2006/bibliography"/>
  </ds:schemaRefs>
</ds:datastoreItem>
</file>

<file path=customXml/itemProps2.xml><?xml version="1.0" encoding="utf-8"?>
<ds:datastoreItem xmlns:ds="http://schemas.openxmlformats.org/officeDocument/2006/customXml" ds:itemID="{43EC6E07-12CC-45F5-88B1-8E8748B2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13825</Words>
  <Characters>78807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Smith, Alexis@Energy</cp:lastModifiedBy>
  <cp:revision>2</cp:revision>
  <cp:lastPrinted>2018-10-24T21:58:00Z</cp:lastPrinted>
  <dcterms:created xsi:type="dcterms:W3CDTF">2019-05-17T15:30:00Z</dcterms:created>
  <dcterms:modified xsi:type="dcterms:W3CDTF">2019-05-17T15:30:00Z</dcterms:modified>
</cp:coreProperties>
</file>
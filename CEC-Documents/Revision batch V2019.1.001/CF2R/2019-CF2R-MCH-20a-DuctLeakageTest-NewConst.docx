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9"/>
        <w:gridCol w:w="5458"/>
        <w:gridCol w:w="4873"/>
      </w:tblGrid>
      <w:tr w:rsidR="00677517" w:rsidRPr="00151323" w14:paraId="1E52EB92" w14:textId="77777777" w:rsidTr="00677517">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B91" w14:textId="77777777" w:rsidR="00677517" w:rsidRPr="00151323" w:rsidRDefault="00677517" w:rsidP="006004F5">
            <w:pPr>
              <w:rPr>
                <w:rFonts w:asciiTheme="minorHAnsi" w:hAnsiTheme="minorHAnsi"/>
              </w:rPr>
            </w:pPr>
            <w:bookmarkStart w:id="0" w:name="_GoBack"/>
            <w:bookmarkEnd w:id="0"/>
            <w:r w:rsidRPr="001D2E44">
              <w:rPr>
                <w:rFonts w:asciiTheme="minorHAnsi" w:hAnsiTheme="minorHAnsi"/>
                <w:b/>
              </w:rPr>
              <w:t>A. System Informatio</w:t>
            </w:r>
            <w:r w:rsidR="005B7390">
              <w:rPr>
                <w:rFonts w:asciiTheme="minorHAnsi" w:hAnsiTheme="minorHAnsi"/>
                <w:b/>
              </w:rPr>
              <w:t>n</w:t>
            </w:r>
          </w:p>
        </w:tc>
      </w:tr>
      <w:tr w:rsidR="006004F5" w:rsidRPr="00151323" w14:paraId="1E52EB96"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3" w14:textId="77777777" w:rsidR="00323827" w:rsidRPr="00151323" w:rsidRDefault="00A45EB3" w:rsidP="006004F5">
            <w:pPr>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2529" w:type="pct"/>
            <w:tcBorders>
              <w:top w:val="single" w:sz="4" w:space="0" w:color="auto"/>
              <w:left w:val="single" w:sz="4" w:space="0" w:color="auto"/>
              <w:bottom w:val="single" w:sz="4" w:space="0" w:color="auto"/>
              <w:right w:val="single" w:sz="4" w:space="0" w:color="auto"/>
            </w:tcBorders>
            <w:vAlign w:val="center"/>
          </w:tcPr>
          <w:p w14:paraId="1E52EB94" w14:textId="7B978F06" w:rsidR="00323827" w:rsidRPr="00151323" w:rsidRDefault="00BD6BC5" w:rsidP="00871197">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Identification or Name</w:t>
            </w:r>
          </w:p>
        </w:tc>
        <w:tc>
          <w:tcPr>
            <w:tcW w:w="2258" w:type="pct"/>
            <w:tcBorders>
              <w:top w:val="single" w:sz="4" w:space="0" w:color="auto"/>
              <w:left w:val="single" w:sz="4" w:space="0" w:color="auto"/>
              <w:bottom w:val="single" w:sz="4" w:space="0" w:color="auto"/>
              <w:right w:val="single" w:sz="4" w:space="0" w:color="auto"/>
            </w:tcBorders>
            <w:vAlign w:val="center"/>
          </w:tcPr>
          <w:p w14:paraId="1E52EB95" w14:textId="77777777" w:rsidR="00323827" w:rsidRPr="00151323" w:rsidRDefault="00323827" w:rsidP="006004F5">
            <w:pPr>
              <w:rPr>
                <w:rFonts w:asciiTheme="minorHAnsi" w:hAnsiTheme="minorHAnsi"/>
              </w:rPr>
            </w:pPr>
          </w:p>
        </w:tc>
      </w:tr>
      <w:tr w:rsidR="006004F5" w:rsidRPr="00151323" w14:paraId="1E52EB9A"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7" w14:textId="77777777" w:rsidR="00323827" w:rsidRPr="00151323" w:rsidRDefault="00A45EB3" w:rsidP="006004F5">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1E52EB98" w14:textId="0056CCA6" w:rsidR="00323827" w:rsidRPr="00151323" w:rsidRDefault="00BD6BC5" w:rsidP="006004F5">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Location or Area Served</w:t>
            </w:r>
          </w:p>
        </w:tc>
        <w:tc>
          <w:tcPr>
            <w:tcW w:w="2258" w:type="pct"/>
            <w:tcBorders>
              <w:top w:val="single" w:sz="4" w:space="0" w:color="auto"/>
              <w:left w:val="single" w:sz="4" w:space="0" w:color="auto"/>
              <w:bottom w:val="single" w:sz="4" w:space="0" w:color="auto"/>
              <w:right w:val="single" w:sz="4" w:space="0" w:color="auto"/>
            </w:tcBorders>
            <w:vAlign w:val="center"/>
          </w:tcPr>
          <w:p w14:paraId="1E52EB99" w14:textId="77777777" w:rsidR="00323827" w:rsidRPr="00151323" w:rsidRDefault="00323827" w:rsidP="006004F5">
            <w:pPr>
              <w:rPr>
                <w:rFonts w:asciiTheme="minorHAnsi" w:hAnsiTheme="minorHAnsi"/>
              </w:rPr>
            </w:pPr>
          </w:p>
        </w:tc>
      </w:tr>
      <w:tr w:rsidR="002C6B41" w:rsidRPr="003F2ABE" w14:paraId="2DB1D877" w14:textId="77777777" w:rsidTr="00AD6C6C">
        <w:trPr>
          <w:trHeight w:val="233"/>
        </w:trPr>
        <w:tc>
          <w:tcPr>
            <w:tcW w:w="213" w:type="pct"/>
            <w:tcBorders>
              <w:top w:val="single" w:sz="4" w:space="0" w:color="auto"/>
              <w:left w:val="single" w:sz="4" w:space="0" w:color="auto"/>
              <w:bottom w:val="single" w:sz="4" w:space="0" w:color="auto"/>
              <w:right w:val="single" w:sz="4" w:space="0" w:color="auto"/>
            </w:tcBorders>
            <w:vAlign w:val="center"/>
          </w:tcPr>
          <w:p w14:paraId="4169B8DC" w14:textId="77777777" w:rsidR="002C6B41" w:rsidRPr="001808DA" w:rsidRDefault="002C6B41" w:rsidP="00E84958">
            <w:pPr>
              <w:jc w:val="center"/>
              <w:rPr>
                <w:rFonts w:asciiTheme="minorHAnsi" w:hAnsiTheme="minorHAnsi"/>
                <w:szCs w:val="18"/>
              </w:rPr>
            </w:pPr>
            <w:r w:rsidRPr="001808DA">
              <w:rPr>
                <w:rFonts w:asciiTheme="minorHAnsi" w:hAnsiTheme="minorHAnsi"/>
                <w:szCs w:val="18"/>
              </w:rPr>
              <w:t>03</w:t>
            </w:r>
          </w:p>
        </w:tc>
        <w:tc>
          <w:tcPr>
            <w:tcW w:w="2529" w:type="pct"/>
            <w:tcBorders>
              <w:top w:val="single" w:sz="4" w:space="0" w:color="auto"/>
              <w:left w:val="single" w:sz="4" w:space="0" w:color="auto"/>
              <w:bottom w:val="single" w:sz="4" w:space="0" w:color="auto"/>
              <w:right w:val="single" w:sz="4" w:space="0" w:color="auto"/>
            </w:tcBorders>
            <w:vAlign w:val="center"/>
          </w:tcPr>
          <w:p w14:paraId="0FE5A6B1" w14:textId="1A08712E" w:rsidR="002C6B41" w:rsidRPr="001808DA" w:rsidRDefault="002C6B41" w:rsidP="00E84958">
            <w:pPr>
              <w:rPr>
                <w:rFonts w:asciiTheme="minorHAnsi" w:hAnsiTheme="minorHAnsi"/>
                <w:szCs w:val="18"/>
              </w:rPr>
            </w:pPr>
            <w:r w:rsidRPr="001808DA">
              <w:rPr>
                <w:rFonts w:asciiTheme="minorHAnsi" w:hAnsiTheme="minorHAnsi"/>
                <w:szCs w:val="18"/>
              </w:rPr>
              <w:t>Indoor Unit Name</w:t>
            </w:r>
            <w:ins w:id="1" w:author="Smith, Alexis@Energy" w:date="2019-04-10T16:10:00Z">
              <w:r w:rsidR="00AD6C6C">
                <w:rPr>
                  <w:rFonts w:asciiTheme="minorHAnsi" w:hAnsiTheme="minorHAnsi"/>
                  <w:szCs w:val="18"/>
                </w:rPr>
                <w:t xml:space="preserve"> </w:t>
              </w:r>
              <w:r w:rsidR="00AD6C6C">
                <w:rPr>
                  <w:rFonts w:asciiTheme="minorHAnsi" w:hAnsiTheme="minorHAnsi"/>
                </w:rPr>
                <w:t>or Description of Area Served</w:t>
              </w:r>
            </w:ins>
          </w:p>
        </w:tc>
        <w:tc>
          <w:tcPr>
            <w:tcW w:w="2258" w:type="pct"/>
            <w:tcBorders>
              <w:top w:val="single" w:sz="4" w:space="0" w:color="auto"/>
              <w:left w:val="single" w:sz="4" w:space="0" w:color="auto"/>
              <w:bottom w:val="single" w:sz="4" w:space="0" w:color="auto"/>
              <w:right w:val="single" w:sz="4" w:space="0" w:color="auto"/>
            </w:tcBorders>
            <w:vAlign w:val="center"/>
          </w:tcPr>
          <w:p w14:paraId="783894D0" w14:textId="77777777" w:rsidR="002C6B41" w:rsidRPr="003F2ABE" w:rsidRDefault="002C6B41" w:rsidP="00E84958">
            <w:pPr>
              <w:rPr>
                <w:rFonts w:asciiTheme="minorHAnsi" w:hAnsiTheme="minorHAnsi"/>
                <w:sz w:val="18"/>
                <w:szCs w:val="18"/>
              </w:rPr>
            </w:pPr>
          </w:p>
        </w:tc>
      </w:tr>
      <w:tr w:rsidR="00115923" w:rsidRPr="00151323" w14:paraId="1E52EB9E"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B" w14:textId="728F3427"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4</w:t>
            </w:r>
          </w:p>
        </w:tc>
        <w:tc>
          <w:tcPr>
            <w:tcW w:w="2529" w:type="pct"/>
            <w:tcBorders>
              <w:top w:val="single" w:sz="4" w:space="0" w:color="auto"/>
              <w:left w:val="single" w:sz="4" w:space="0" w:color="auto"/>
              <w:bottom w:val="single" w:sz="4" w:space="0" w:color="auto"/>
              <w:right w:val="single" w:sz="4" w:space="0" w:color="auto"/>
            </w:tcBorders>
            <w:vAlign w:val="center"/>
          </w:tcPr>
          <w:p w14:paraId="1E52EB9C" w14:textId="1CF5AC56" w:rsidR="00115923" w:rsidRPr="00151323" w:rsidRDefault="001D2E44" w:rsidP="00115923">
            <w:pPr>
              <w:rPr>
                <w:rFonts w:asciiTheme="minorHAnsi" w:hAnsiTheme="minorHAnsi"/>
              </w:rPr>
            </w:pPr>
            <w:r w:rsidRPr="001D2E44">
              <w:rPr>
                <w:rFonts w:asciiTheme="minorHAnsi" w:hAnsiTheme="minorHAnsi"/>
              </w:rPr>
              <w:t xml:space="preserve">Building Type from </w:t>
            </w:r>
            <w:r w:rsidR="00782534">
              <w:rPr>
                <w:rFonts w:asciiTheme="minorHAnsi" w:hAnsiTheme="minorHAnsi"/>
              </w:rPr>
              <w:t>CF1R</w:t>
            </w:r>
          </w:p>
        </w:tc>
        <w:tc>
          <w:tcPr>
            <w:tcW w:w="2258" w:type="pct"/>
            <w:tcBorders>
              <w:top w:val="single" w:sz="4" w:space="0" w:color="auto"/>
              <w:left w:val="single" w:sz="4" w:space="0" w:color="auto"/>
              <w:bottom w:val="single" w:sz="4" w:space="0" w:color="auto"/>
              <w:right w:val="single" w:sz="4" w:space="0" w:color="auto"/>
            </w:tcBorders>
            <w:vAlign w:val="center"/>
          </w:tcPr>
          <w:p w14:paraId="1E52EB9D" w14:textId="77777777" w:rsidR="00115923" w:rsidRPr="00151323" w:rsidRDefault="00115923" w:rsidP="00C972BD">
            <w:pPr>
              <w:rPr>
                <w:rFonts w:asciiTheme="minorHAnsi" w:hAnsiTheme="minorHAnsi"/>
              </w:rPr>
            </w:pPr>
          </w:p>
        </w:tc>
      </w:tr>
      <w:tr w:rsidR="00115923" w:rsidRPr="00151323" w14:paraId="1E52EBA2"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9F" w14:textId="7AD09F86"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5</w:t>
            </w:r>
          </w:p>
        </w:tc>
        <w:tc>
          <w:tcPr>
            <w:tcW w:w="2529" w:type="pct"/>
            <w:tcBorders>
              <w:top w:val="single" w:sz="4" w:space="0" w:color="auto"/>
              <w:left w:val="single" w:sz="4" w:space="0" w:color="auto"/>
              <w:bottom w:val="single" w:sz="4" w:space="0" w:color="auto"/>
              <w:right w:val="single" w:sz="4" w:space="0" w:color="auto"/>
            </w:tcBorders>
            <w:vAlign w:val="center"/>
          </w:tcPr>
          <w:p w14:paraId="54FF154A" w14:textId="77777777" w:rsidR="00AF69B7" w:rsidRDefault="001D2E44" w:rsidP="006004F5">
            <w:pPr>
              <w:rPr>
                <w:rFonts w:asciiTheme="minorHAnsi" w:hAnsiTheme="minorHAnsi"/>
              </w:rPr>
            </w:pPr>
            <w:r w:rsidRPr="001D2E44">
              <w:rPr>
                <w:rFonts w:asciiTheme="minorHAnsi" w:hAnsiTheme="minorHAnsi"/>
              </w:rPr>
              <w:t xml:space="preserve">Verified Low Leakage Ducts in Conditioned Space (VLLDCS) </w:t>
            </w:r>
          </w:p>
          <w:p w14:paraId="1E52EBA0" w14:textId="58E092FF" w:rsidR="00115923" w:rsidRPr="00151323" w:rsidRDefault="001D2E44" w:rsidP="006004F5">
            <w:pPr>
              <w:rPr>
                <w:rFonts w:asciiTheme="minorHAnsi" w:hAnsiTheme="minorHAnsi"/>
              </w:rPr>
            </w:pPr>
            <w:r w:rsidRPr="001D2E44">
              <w:rPr>
                <w:rFonts w:asciiTheme="minorHAnsi" w:hAnsiTheme="minorHAnsi"/>
              </w:rPr>
              <w:t xml:space="preserve">Credit from </w:t>
            </w:r>
            <w:r w:rsidR="00782534">
              <w:rPr>
                <w:rFonts w:asciiTheme="minorHAnsi" w:hAnsiTheme="minorHAnsi"/>
              </w:rPr>
              <w:t>CF1R</w:t>
            </w:r>
            <w:r w:rsidRPr="001D2E44">
              <w:rPr>
                <w:rFonts w:asciiTheme="minorHAnsi" w:hAnsiTheme="minorHAnsi"/>
              </w:rPr>
              <w:t>?</w:t>
            </w:r>
          </w:p>
        </w:tc>
        <w:tc>
          <w:tcPr>
            <w:tcW w:w="2258" w:type="pct"/>
            <w:tcBorders>
              <w:top w:val="single" w:sz="4" w:space="0" w:color="auto"/>
              <w:left w:val="single" w:sz="4" w:space="0" w:color="auto"/>
              <w:bottom w:val="single" w:sz="4" w:space="0" w:color="auto"/>
              <w:right w:val="single" w:sz="4" w:space="0" w:color="auto"/>
            </w:tcBorders>
            <w:vAlign w:val="center"/>
          </w:tcPr>
          <w:p w14:paraId="1E52EBA1" w14:textId="77777777" w:rsidR="00D66B0C" w:rsidRPr="00151323" w:rsidRDefault="00D66B0C" w:rsidP="00706B5A">
            <w:pPr>
              <w:rPr>
                <w:rFonts w:asciiTheme="minorHAnsi" w:hAnsiTheme="minorHAnsi"/>
              </w:rPr>
            </w:pPr>
          </w:p>
        </w:tc>
      </w:tr>
      <w:tr w:rsidR="00115923" w:rsidRPr="00151323" w14:paraId="1E52EBA6"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A3" w14:textId="3084C30E"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6</w:t>
            </w:r>
          </w:p>
        </w:tc>
        <w:tc>
          <w:tcPr>
            <w:tcW w:w="2529" w:type="pct"/>
            <w:tcBorders>
              <w:top w:val="single" w:sz="4" w:space="0" w:color="auto"/>
              <w:left w:val="single" w:sz="4" w:space="0" w:color="auto"/>
              <w:bottom w:val="single" w:sz="4" w:space="0" w:color="auto"/>
              <w:right w:val="single" w:sz="4" w:space="0" w:color="auto"/>
            </w:tcBorders>
            <w:vAlign w:val="center"/>
          </w:tcPr>
          <w:p w14:paraId="1E52EBA4" w14:textId="77777777" w:rsidR="00115923" w:rsidRPr="00151323" w:rsidRDefault="001D2E44" w:rsidP="006004F5">
            <w:pPr>
              <w:rPr>
                <w:rFonts w:asciiTheme="minorHAnsi" w:hAnsiTheme="minorHAnsi"/>
              </w:rPr>
            </w:pPr>
            <w:r w:rsidRPr="001D2E44">
              <w:rPr>
                <w:rFonts w:asciiTheme="minorHAnsi" w:hAnsiTheme="minorHAnsi"/>
              </w:rPr>
              <w:t xml:space="preserve">Verified Low Leakage Air-handling Unit Credit from </w:t>
            </w:r>
            <w:r w:rsidR="00782534">
              <w:rPr>
                <w:rFonts w:asciiTheme="minorHAnsi" w:hAnsiTheme="minorHAnsi"/>
              </w:rPr>
              <w:t>CF1R</w:t>
            </w:r>
            <w:r w:rsidRPr="001D2E44">
              <w:rPr>
                <w:rFonts w:asciiTheme="minorHAnsi" w:hAnsiTheme="minorHAnsi"/>
              </w:rPr>
              <w:t>?</w:t>
            </w:r>
          </w:p>
        </w:tc>
        <w:tc>
          <w:tcPr>
            <w:tcW w:w="2258" w:type="pct"/>
            <w:tcBorders>
              <w:top w:val="single" w:sz="4" w:space="0" w:color="auto"/>
              <w:left w:val="single" w:sz="4" w:space="0" w:color="auto"/>
              <w:bottom w:val="single" w:sz="4" w:space="0" w:color="auto"/>
              <w:right w:val="single" w:sz="4" w:space="0" w:color="auto"/>
            </w:tcBorders>
            <w:vAlign w:val="center"/>
          </w:tcPr>
          <w:p w14:paraId="1E52EBA5" w14:textId="77777777" w:rsidR="00D66B0C" w:rsidRPr="00151323" w:rsidRDefault="00D66B0C" w:rsidP="000A44F4">
            <w:pPr>
              <w:rPr>
                <w:rFonts w:asciiTheme="minorHAnsi" w:hAnsiTheme="minorHAnsi"/>
              </w:rPr>
            </w:pPr>
          </w:p>
        </w:tc>
      </w:tr>
      <w:tr w:rsidR="00115923" w:rsidRPr="00151323" w14:paraId="1E52EBAA" w14:textId="77777777" w:rsidTr="001808D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A7" w14:textId="703BAECC" w:rsidR="00115923" w:rsidRPr="00151323" w:rsidRDefault="00A45EB3" w:rsidP="006004F5">
            <w:pPr>
              <w:jc w:val="center"/>
              <w:rPr>
                <w:rFonts w:asciiTheme="minorHAnsi" w:hAnsiTheme="minorHAnsi"/>
              </w:rPr>
            </w:pPr>
            <w:r>
              <w:rPr>
                <w:rFonts w:asciiTheme="minorHAnsi" w:hAnsiTheme="minorHAnsi"/>
              </w:rPr>
              <w:t>0</w:t>
            </w:r>
            <w:r w:rsidR="002C6B41">
              <w:rPr>
                <w:rFonts w:asciiTheme="minorHAnsi" w:hAnsiTheme="minorHAnsi"/>
              </w:rPr>
              <w:t>7</w:t>
            </w:r>
          </w:p>
        </w:tc>
        <w:tc>
          <w:tcPr>
            <w:tcW w:w="2529" w:type="pct"/>
            <w:tcBorders>
              <w:top w:val="single" w:sz="4" w:space="0" w:color="auto"/>
              <w:left w:val="single" w:sz="4" w:space="0" w:color="auto"/>
              <w:bottom w:val="single" w:sz="4" w:space="0" w:color="auto"/>
              <w:right w:val="single" w:sz="4" w:space="0" w:color="auto"/>
            </w:tcBorders>
            <w:vAlign w:val="center"/>
          </w:tcPr>
          <w:p w14:paraId="1E52EBA8" w14:textId="17E12348" w:rsidR="00115923" w:rsidRPr="00151323" w:rsidRDefault="001D2E44" w:rsidP="006004F5">
            <w:pPr>
              <w:rPr>
                <w:rFonts w:asciiTheme="minorHAnsi" w:hAnsiTheme="minorHAnsi"/>
              </w:rPr>
            </w:pPr>
            <w:r w:rsidRPr="001D2E44">
              <w:rPr>
                <w:rFonts w:asciiTheme="minorHAnsi" w:hAnsiTheme="minorHAnsi"/>
              </w:rPr>
              <w:t xml:space="preserve">Duct System </w:t>
            </w:r>
            <w:r w:rsidR="00183263">
              <w:rPr>
                <w:rFonts w:asciiTheme="minorHAnsi" w:hAnsiTheme="minorHAnsi"/>
              </w:rPr>
              <w:t>Compliance Category</w:t>
            </w:r>
          </w:p>
        </w:tc>
        <w:tc>
          <w:tcPr>
            <w:tcW w:w="2258" w:type="pct"/>
            <w:tcBorders>
              <w:top w:val="single" w:sz="4" w:space="0" w:color="auto"/>
              <w:left w:val="single" w:sz="4" w:space="0" w:color="auto"/>
              <w:bottom w:val="single" w:sz="4" w:space="0" w:color="auto"/>
              <w:right w:val="single" w:sz="4" w:space="0" w:color="auto"/>
            </w:tcBorders>
            <w:vAlign w:val="center"/>
          </w:tcPr>
          <w:p w14:paraId="1E52EBA9" w14:textId="77777777" w:rsidR="00D66B0C" w:rsidRPr="00151323" w:rsidRDefault="00D66B0C" w:rsidP="00FB1A17">
            <w:pPr>
              <w:rPr>
                <w:rFonts w:asciiTheme="minorHAnsi" w:hAnsiTheme="minorHAnsi"/>
              </w:rPr>
            </w:pPr>
          </w:p>
        </w:tc>
      </w:tr>
      <w:tr w:rsidR="002C6B41" w:rsidRPr="00151323" w14:paraId="1344D80C" w14:textId="77777777" w:rsidTr="002C6B41">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4B89E3CA" w14:textId="1F1F979E" w:rsidR="002C6B41" w:rsidRPr="003E2E4A" w:rsidRDefault="002C6B41" w:rsidP="002C6B41">
            <w:pPr>
              <w:jc w:val="center"/>
              <w:rPr>
                <w:rFonts w:asciiTheme="minorHAnsi" w:hAnsiTheme="minorHAnsi"/>
              </w:rPr>
            </w:pPr>
            <w:r w:rsidRPr="001808DA">
              <w:rPr>
                <w:rFonts w:asciiTheme="minorHAnsi" w:hAnsiTheme="minorHAnsi"/>
                <w:szCs w:val="18"/>
              </w:rPr>
              <w:t>08</w:t>
            </w:r>
          </w:p>
        </w:tc>
        <w:tc>
          <w:tcPr>
            <w:tcW w:w="2529" w:type="pct"/>
            <w:tcBorders>
              <w:top w:val="single" w:sz="4" w:space="0" w:color="auto"/>
              <w:left w:val="single" w:sz="4" w:space="0" w:color="auto"/>
              <w:bottom w:val="single" w:sz="4" w:space="0" w:color="auto"/>
              <w:right w:val="single" w:sz="4" w:space="0" w:color="auto"/>
            </w:tcBorders>
            <w:vAlign w:val="center"/>
          </w:tcPr>
          <w:p w14:paraId="03F4AC8E" w14:textId="1A0845D8" w:rsidR="002C6B41" w:rsidRPr="003E2E4A" w:rsidRDefault="002C6B41" w:rsidP="002C6B41">
            <w:pPr>
              <w:rPr>
                <w:rFonts w:asciiTheme="minorHAnsi" w:hAnsiTheme="minorHAnsi"/>
              </w:rPr>
            </w:pPr>
            <w:r w:rsidRPr="001808DA">
              <w:rPr>
                <w:rFonts w:asciiTheme="minorHAnsi" w:hAnsiTheme="minorHAnsi"/>
                <w:szCs w:val="18"/>
              </w:rPr>
              <w:t>Any portions of Duct Located in Garage?</w:t>
            </w:r>
          </w:p>
        </w:tc>
        <w:tc>
          <w:tcPr>
            <w:tcW w:w="2258" w:type="pct"/>
            <w:tcBorders>
              <w:top w:val="single" w:sz="4" w:space="0" w:color="auto"/>
              <w:left w:val="single" w:sz="4" w:space="0" w:color="auto"/>
              <w:bottom w:val="single" w:sz="4" w:space="0" w:color="auto"/>
              <w:right w:val="single" w:sz="4" w:space="0" w:color="auto"/>
            </w:tcBorders>
            <w:vAlign w:val="center"/>
          </w:tcPr>
          <w:p w14:paraId="5C8C73D7" w14:textId="77777777" w:rsidR="002C6B41" w:rsidRPr="00151323" w:rsidRDefault="002C6B41" w:rsidP="002C6B41">
            <w:pPr>
              <w:rPr>
                <w:rFonts w:asciiTheme="minorHAnsi" w:hAnsiTheme="minorHAnsi"/>
              </w:rPr>
            </w:pPr>
          </w:p>
        </w:tc>
      </w:tr>
      <w:tr w:rsidR="00AD6C6C" w:rsidRPr="00151323" w14:paraId="7903ACEA" w14:textId="77777777" w:rsidTr="002C6B41">
        <w:trPr>
          <w:trHeight w:val="288"/>
          <w:ins w:id="2" w:author="Smith, Alexis@Energy" w:date="2019-04-10T16:10:00Z"/>
        </w:trPr>
        <w:tc>
          <w:tcPr>
            <w:tcW w:w="213" w:type="pct"/>
            <w:tcBorders>
              <w:top w:val="single" w:sz="4" w:space="0" w:color="auto"/>
              <w:left w:val="single" w:sz="4" w:space="0" w:color="auto"/>
              <w:bottom w:val="single" w:sz="4" w:space="0" w:color="auto"/>
              <w:right w:val="single" w:sz="4" w:space="0" w:color="auto"/>
            </w:tcBorders>
            <w:vAlign w:val="center"/>
          </w:tcPr>
          <w:p w14:paraId="18E789AA" w14:textId="708EC867" w:rsidR="00AD6C6C" w:rsidRPr="001808DA" w:rsidRDefault="00AD6C6C" w:rsidP="00AD6C6C">
            <w:pPr>
              <w:jc w:val="center"/>
              <w:rPr>
                <w:ins w:id="3" w:author="Smith, Alexis@Energy" w:date="2019-04-10T16:10:00Z"/>
                <w:rFonts w:asciiTheme="minorHAnsi" w:hAnsiTheme="minorHAnsi"/>
                <w:szCs w:val="18"/>
              </w:rPr>
            </w:pPr>
            <w:ins w:id="4" w:author="Smith, Alexis@Energy" w:date="2019-04-10T16:10:00Z">
              <w:r>
                <w:rPr>
                  <w:rFonts w:asciiTheme="minorHAnsi" w:hAnsiTheme="minorHAnsi"/>
                </w:rPr>
                <w:t>09</w:t>
              </w:r>
            </w:ins>
          </w:p>
        </w:tc>
        <w:tc>
          <w:tcPr>
            <w:tcW w:w="2529" w:type="pct"/>
            <w:tcBorders>
              <w:top w:val="single" w:sz="4" w:space="0" w:color="auto"/>
              <w:left w:val="single" w:sz="4" w:space="0" w:color="auto"/>
              <w:bottom w:val="single" w:sz="4" w:space="0" w:color="auto"/>
              <w:right w:val="single" w:sz="4" w:space="0" w:color="auto"/>
            </w:tcBorders>
            <w:vAlign w:val="center"/>
          </w:tcPr>
          <w:p w14:paraId="0598EABF" w14:textId="30AB17EC" w:rsidR="00AD6C6C" w:rsidRPr="001808DA" w:rsidRDefault="00AD6C6C" w:rsidP="00AD6C6C">
            <w:pPr>
              <w:rPr>
                <w:ins w:id="5" w:author="Smith, Alexis@Energy" w:date="2019-04-10T16:10:00Z"/>
                <w:rFonts w:asciiTheme="minorHAnsi" w:hAnsiTheme="minorHAnsi"/>
                <w:szCs w:val="18"/>
              </w:rPr>
            </w:pPr>
            <w:ins w:id="6" w:author="Smith, Alexis@Energy" w:date="2019-04-10T16:10:00Z">
              <w:r>
                <w:rPr>
                  <w:rFonts w:asciiTheme="minorHAnsi" w:hAnsiTheme="minorHAnsi"/>
                </w:rPr>
                <w:t>Is the system type Small Duct High Velocity (SDHV)?</w:t>
              </w:r>
            </w:ins>
          </w:p>
        </w:tc>
        <w:tc>
          <w:tcPr>
            <w:tcW w:w="2258" w:type="pct"/>
            <w:tcBorders>
              <w:top w:val="single" w:sz="4" w:space="0" w:color="auto"/>
              <w:left w:val="single" w:sz="4" w:space="0" w:color="auto"/>
              <w:bottom w:val="single" w:sz="4" w:space="0" w:color="auto"/>
              <w:right w:val="single" w:sz="4" w:space="0" w:color="auto"/>
            </w:tcBorders>
            <w:vAlign w:val="center"/>
          </w:tcPr>
          <w:p w14:paraId="56724666" w14:textId="66E3805A" w:rsidR="00AD6C6C" w:rsidRPr="00151323" w:rsidRDefault="00AD6C6C" w:rsidP="00AD6C6C">
            <w:pPr>
              <w:rPr>
                <w:ins w:id="7" w:author="Smith, Alexis@Energy" w:date="2019-04-10T16:10:00Z"/>
                <w:rFonts w:asciiTheme="minorHAnsi" w:hAnsiTheme="minorHAnsi"/>
              </w:rPr>
            </w:pPr>
          </w:p>
        </w:tc>
      </w:tr>
    </w:tbl>
    <w:p w14:paraId="1E52EBAB" w14:textId="77777777" w:rsidR="004A3A24" w:rsidRPr="00151323" w:rsidRDefault="004A3A24">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0790"/>
      </w:tblGrid>
      <w:tr w:rsidR="004A3A24" w:rsidRPr="00151323" w14:paraId="1E52EBAF" w14:textId="77777777" w:rsidTr="005706AC">
        <w:trPr>
          <w:trHeight w:val="288"/>
        </w:trPr>
        <w:tc>
          <w:tcPr>
            <w:tcW w:w="5000" w:type="pct"/>
            <w:tcBorders>
              <w:top w:val="single" w:sz="4" w:space="0" w:color="auto"/>
              <w:left w:val="single" w:sz="4" w:space="0" w:color="auto"/>
              <w:bottom w:val="single" w:sz="4" w:space="0" w:color="auto"/>
              <w:right w:val="single" w:sz="4" w:space="0" w:color="auto"/>
            </w:tcBorders>
            <w:vAlign w:val="center"/>
          </w:tcPr>
          <w:p w14:paraId="1E52EBAE" w14:textId="38B632B1" w:rsidR="004A3A24" w:rsidRPr="001D2E44" w:rsidRDefault="004A3A24">
            <w:pPr>
              <w:keepNext/>
              <w:rPr>
                <w:rFonts w:asciiTheme="minorHAnsi" w:hAnsiTheme="minorHAnsi"/>
                <w:b/>
              </w:rPr>
            </w:pPr>
            <w:r w:rsidRPr="001D2E44">
              <w:rPr>
                <w:rFonts w:asciiTheme="minorHAnsi" w:hAnsiTheme="minorHAnsi"/>
                <w:b/>
              </w:rPr>
              <w:t>MCH-20a - Completely New Duct System</w:t>
            </w:r>
          </w:p>
        </w:tc>
      </w:tr>
    </w:tbl>
    <w:p w14:paraId="1E52EBB0" w14:textId="77777777" w:rsidR="004A3A24" w:rsidRDefault="004A3A2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59"/>
        <w:gridCol w:w="5458"/>
        <w:gridCol w:w="4845"/>
        <w:gridCol w:w="28"/>
      </w:tblGrid>
      <w:tr w:rsidR="00E422D3" w:rsidRPr="00151323" w14:paraId="1E52EBB2" w14:textId="77777777" w:rsidTr="003E2E4A">
        <w:trPr>
          <w:trHeight w:val="288"/>
        </w:trPr>
        <w:tc>
          <w:tcPr>
            <w:tcW w:w="5000" w:type="pct"/>
            <w:gridSpan w:val="4"/>
            <w:tcBorders>
              <w:top w:val="single" w:sz="4" w:space="0" w:color="auto"/>
              <w:left w:val="single" w:sz="4" w:space="0" w:color="auto"/>
              <w:bottom w:val="single" w:sz="4" w:space="0" w:color="auto"/>
              <w:right w:val="single" w:sz="4" w:space="0" w:color="auto"/>
            </w:tcBorders>
            <w:vAlign w:val="center"/>
          </w:tcPr>
          <w:p w14:paraId="1E52EBB1" w14:textId="77777777" w:rsidR="008D393A" w:rsidRDefault="001D2E44" w:rsidP="004A3A24">
            <w:pPr>
              <w:keepNext/>
              <w:rPr>
                <w:rFonts w:asciiTheme="minorHAnsi" w:hAnsiTheme="minorHAnsi"/>
                <w:b/>
              </w:rPr>
            </w:pPr>
            <w:r w:rsidRPr="001D2E44">
              <w:rPr>
                <w:rFonts w:asciiTheme="minorHAnsi" w:hAnsiTheme="minorHAnsi"/>
                <w:b/>
              </w:rPr>
              <w:t>B. Duct Leakage Diagnostic Test</w:t>
            </w:r>
          </w:p>
        </w:tc>
      </w:tr>
      <w:tr w:rsidR="003E2E4A" w:rsidRPr="00464DC8" w14:paraId="3199CE84" w14:textId="77777777" w:rsidTr="001808DA">
        <w:trPr>
          <w:gridAfter w:val="1"/>
          <w:wAfter w:w="13" w:type="pct"/>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6F9B774D" w14:textId="77777777" w:rsidR="003E2E4A" w:rsidRPr="001808DA" w:rsidRDefault="003E2E4A" w:rsidP="00E84958">
            <w:pPr>
              <w:keepNext/>
              <w:jc w:val="center"/>
              <w:rPr>
                <w:rFonts w:asciiTheme="minorHAnsi" w:hAnsiTheme="minorHAnsi"/>
              </w:rPr>
            </w:pPr>
            <w:r w:rsidRPr="001808DA">
              <w:rPr>
                <w:rFonts w:asciiTheme="minorHAnsi" w:hAnsiTheme="minorHAnsi"/>
              </w:rPr>
              <w:t>01</w:t>
            </w:r>
          </w:p>
        </w:tc>
        <w:tc>
          <w:tcPr>
            <w:tcW w:w="2529" w:type="pct"/>
            <w:tcBorders>
              <w:top w:val="single" w:sz="4" w:space="0" w:color="auto"/>
              <w:left w:val="single" w:sz="4" w:space="0" w:color="auto"/>
              <w:bottom w:val="single" w:sz="4" w:space="0" w:color="auto"/>
              <w:right w:val="single" w:sz="4" w:space="0" w:color="auto"/>
            </w:tcBorders>
            <w:vAlign w:val="center"/>
          </w:tcPr>
          <w:p w14:paraId="3A3CC4E0" w14:textId="77777777" w:rsidR="003E2E4A" w:rsidRPr="001808DA" w:rsidRDefault="003E2E4A" w:rsidP="00E84958">
            <w:pPr>
              <w:keepNext/>
              <w:rPr>
                <w:rFonts w:asciiTheme="minorHAnsi" w:hAnsiTheme="minorHAnsi"/>
              </w:rPr>
            </w:pPr>
            <w:r w:rsidRPr="001808DA">
              <w:rPr>
                <w:rFonts w:asciiTheme="minorHAnsi" w:hAnsiTheme="minorHAnsi"/>
              </w:rPr>
              <w:t>Air-Handling Unit Airflow (AHU Airflow) Determination Method</w:t>
            </w:r>
          </w:p>
        </w:tc>
        <w:tc>
          <w:tcPr>
            <w:tcW w:w="2245" w:type="pct"/>
            <w:tcBorders>
              <w:top w:val="single" w:sz="4" w:space="0" w:color="auto"/>
              <w:left w:val="single" w:sz="4" w:space="0" w:color="auto"/>
              <w:bottom w:val="single" w:sz="4" w:space="0" w:color="auto"/>
              <w:right w:val="single" w:sz="4" w:space="0" w:color="auto"/>
            </w:tcBorders>
            <w:vAlign w:val="center"/>
          </w:tcPr>
          <w:p w14:paraId="4859A19D" w14:textId="77777777" w:rsidR="003E2E4A" w:rsidRPr="00464DC8" w:rsidRDefault="003E2E4A" w:rsidP="00E84958">
            <w:pPr>
              <w:keepNext/>
              <w:rPr>
                <w:rFonts w:asciiTheme="minorHAnsi" w:hAnsiTheme="minorHAnsi"/>
                <w:sz w:val="18"/>
                <w:szCs w:val="18"/>
              </w:rPr>
            </w:pPr>
          </w:p>
        </w:tc>
      </w:tr>
      <w:tr w:rsidR="001F26D9" w:rsidRPr="00151323" w14:paraId="1E52EBB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3" w14:textId="3CADC996" w:rsidR="001F26D9" w:rsidRPr="000717C0" w:rsidRDefault="00A45EB3" w:rsidP="00510867">
            <w:pPr>
              <w:keepNext/>
              <w:jc w:val="center"/>
              <w:rPr>
                <w:rFonts w:asciiTheme="minorHAnsi" w:hAnsiTheme="minorHAnsi"/>
              </w:rPr>
            </w:pPr>
            <w:r w:rsidRPr="000717C0">
              <w:rPr>
                <w:rFonts w:asciiTheme="minorHAnsi" w:hAnsiTheme="minorHAnsi"/>
              </w:rPr>
              <w:t>0</w:t>
            </w:r>
            <w:r w:rsidR="003E2E4A" w:rsidRPr="000717C0">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1E52EBB4" w14:textId="119D0797" w:rsidR="001F26D9" w:rsidRPr="000717C0" w:rsidRDefault="001D2E44" w:rsidP="00510867">
            <w:pPr>
              <w:keepNext/>
              <w:rPr>
                <w:rFonts w:asciiTheme="minorHAnsi" w:hAnsiTheme="minorHAnsi"/>
              </w:rPr>
            </w:pPr>
            <w:r w:rsidRPr="000717C0">
              <w:rPr>
                <w:rFonts w:asciiTheme="minorHAnsi" w:hAnsiTheme="minorHAnsi"/>
              </w:rPr>
              <w:t>Condenser Nominal Cooling Capacity (ton)</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5" w14:textId="77777777" w:rsidR="001F26D9" w:rsidRPr="00151323" w:rsidRDefault="001F26D9" w:rsidP="00510867">
            <w:pPr>
              <w:keepNext/>
              <w:rPr>
                <w:rFonts w:asciiTheme="minorHAnsi" w:hAnsiTheme="minorHAnsi"/>
              </w:rPr>
            </w:pPr>
          </w:p>
        </w:tc>
      </w:tr>
      <w:tr w:rsidR="003E2E4A" w:rsidRPr="00151323" w14:paraId="382111B7"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0D2B2B77" w14:textId="775BF569" w:rsidR="003E2E4A" w:rsidRPr="000717C0" w:rsidRDefault="003E2E4A" w:rsidP="003E2E4A">
            <w:pPr>
              <w:keepNext/>
              <w:jc w:val="center"/>
              <w:rPr>
                <w:rFonts w:asciiTheme="minorHAnsi" w:hAnsiTheme="minorHAnsi"/>
              </w:rPr>
            </w:pPr>
            <w:r w:rsidRPr="001808DA">
              <w:rPr>
                <w:rFonts w:asciiTheme="minorHAnsi" w:hAnsiTheme="minorHAnsi"/>
              </w:rPr>
              <w:t>03</w:t>
            </w:r>
          </w:p>
        </w:tc>
        <w:tc>
          <w:tcPr>
            <w:tcW w:w="2529" w:type="pct"/>
            <w:tcBorders>
              <w:top w:val="single" w:sz="4" w:space="0" w:color="auto"/>
              <w:left w:val="single" w:sz="4" w:space="0" w:color="auto"/>
              <w:bottom w:val="single" w:sz="4" w:space="0" w:color="auto"/>
              <w:right w:val="single" w:sz="4" w:space="0" w:color="auto"/>
            </w:tcBorders>
            <w:vAlign w:val="center"/>
          </w:tcPr>
          <w:p w14:paraId="4C2F1C3E" w14:textId="1DE2BAA7" w:rsidR="003E2E4A" w:rsidRPr="000717C0" w:rsidRDefault="003E2E4A" w:rsidP="003E2E4A">
            <w:pPr>
              <w:keepNext/>
              <w:rPr>
                <w:rFonts w:asciiTheme="minorHAnsi" w:hAnsiTheme="minorHAnsi"/>
              </w:rPr>
            </w:pPr>
            <w:r w:rsidRPr="001808DA">
              <w:rPr>
                <w:rFonts w:asciiTheme="minorHAnsi" w:hAnsiTheme="minorHAnsi"/>
              </w:rPr>
              <w:t xml:space="preserve">Indoor Unit Nominal Cooling Capacity </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465B5036" w14:textId="77777777" w:rsidR="003E2E4A" w:rsidRPr="00151323" w:rsidRDefault="003E2E4A" w:rsidP="003E2E4A">
            <w:pPr>
              <w:keepNext/>
              <w:rPr>
                <w:rFonts w:asciiTheme="minorHAnsi" w:hAnsiTheme="minorHAnsi"/>
              </w:rPr>
            </w:pPr>
          </w:p>
        </w:tc>
      </w:tr>
      <w:tr w:rsidR="003E2E4A" w:rsidRPr="00151323" w14:paraId="1E52EBBA"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7" w14:textId="721B5488" w:rsidR="003E2E4A" w:rsidRPr="000717C0" w:rsidRDefault="003E2E4A" w:rsidP="003E2E4A">
            <w:pPr>
              <w:keepNext/>
              <w:jc w:val="center"/>
              <w:rPr>
                <w:rFonts w:asciiTheme="minorHAnsi" w:hAnsiTheme="minorHAnsi"/>
              </w:rPr>
            </w:pPr>
            <w:r w:rsidRPr="000717C0">
              <w:rPr>
                <w:rFonts w:asciiTheme="minorHAnsi" w:hAnsiTheme="minorHAnsi"/>
              </w:rPr>
              <w:t>04</w:t>
            </w:r>
          </w:p>
        </w:tc>
        <w:tc>
          <w:tcPr>
            <w:tcW w:w="2529" w:type="pct"/>
            <w:tcBorders>
              <w:top w:val="single" w:sz="4" w:space="0" w:color="auto"/>
              <w:left w:val="single" w:sz="4" w:space="0" w:color="auto"/>
              <w:bottom w:val="single" w:sz="4" w:space="0" w:color="auto"/>
              <w:right w:val="single" w:sz="4" w:space="0" w:color="auto"/>
            </w:tcBorders>
            <w:vAlign w:val="center"/>
          </w:tcPr>
          <w:p w14:paraId="1E52EBB8" w14:textId="70D6396A" w:rsidR="003E2E4A" w:rsidRPr="000717C0" w:rsidRDefault="003E2E4A" w:rsidP="003E2E4A">
            <w:pPr>
              <w:keepNext/>
              <w:rPr>
                <w:rFonts w:asciiTheme="minorHAnsi" w:hAnsiTheme="minorHAnsi"/>
              </w:rPr>
            </w:pPr>
            <w:r w:rsidRPr="000717C0">
              <w:rPr>
                <w:rFonts w:asciiTheme="minorHAnsi" w:hAnsiTheme="minorHAnsi"/>
              </w:rPr>
              <w:t>Heating Capacity (kBtu/h)</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9" w14:textId="77777777" w:rsidR="003E2E4A" w:rsidRPr="00151323" w:rsidRDefault="003E2E4A" w:rsidP="003E2E4A">
            <w:pPr>
              <w:keepNext/>
              <w:rPr>
                <w:rFonts w:asciiTheme="minorHAnsi" w:hAnsiTheme="minorHAnsi"/>
              </w:rPr>
            </w:pPr>
          </w:p>
        </w:tc>
      </w:tr>
      <w:tr w:rsidR="003E2E4A" w:rsidRPr="00151323" w14:paraId="1E52EBBE"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B" w14:textId="1D86EBD4" w:rsidR="003E2E4A" w:rsidRPr="000717C0" w:rsidRDefault="003E2E4A" w:rsidP="003E2E4A">
            <w:pPr>
              <w:keepNext/>
              <w:jc w:val="center"/>
              <w:rPr>
                <w:rFonts w:asciiTheme="minorHAnsi" w:hAnsiTheme="minorHAnsi"/>
              </w:rPr>
            </w:pPr>
            <w:r w:rsidRPr="000717C0">
              <w:rPr>
                <w:rFonts w:asciiTheme="minorHAnsi" w:hAnsiTheme="minorHAnsi"/>
              </w:rPr>
              <w:t>05</w:t>
            </w:r>
          </w:p>
        </w:tc>
        <w:tc>
          <w:tcPr>
            <w:tcW w:w="2529" w:type="pct"/>
            <w:tcBorders>
              <w:top w:val="single" w:sz="4" w:space="0" w:color="auto"/>
              <w:left w:val="single" w:sz="4" w:space="0" w:color="auto"/>
              <w:bottom w:val="single" w:sz="4" w:space="0" w:color="auto"/>
              <w:right w:val="single" w:sz="4" w:space="0" w:color="auto"/>
            </w:tcBorders>
            <w:vAlign w:val="center"/>
          </w:tcPr>
          <w:p w14:paraId="1E52EBBC" w14:textId="6565923D" w:rsidR="003E2E4A" w:rsidRPr="000717C0" w:rsidRDefault="003E2E4A" w:rsidP="003E2E4A">
            <w:pPr>
              <w:keepNext/>
              <w:rPr>
                <w:rFonts w:asciiTheme="minorHAnsi" w:hAnsiTheme="minorHAnsi"/>
              </w:rPr>
            </w:pPr>
            <w:r w:rsidRPr="000717C0">
              <w:rPr>
                <w:rFonts w:asciiTheme="minorHAnsi" w:hAnsiTheme="minorHAnsi"/>
              </w:rPr>
              <w:t>Conditioned Floor Area Served by this HVAC System (ft</w:t>
            </w:r>
            <w:r w:rsidRPr="000717C0">
              <w:rPr>
                <w:rFonts w:asciiTheme="minorHAnsi" w:hAnsiTheme="minorHAnsi"/>
                <w:vertAlign w:val="superscript"/>
              </w:rPr>
              <w:t>2</w:t>
            </w:r>
            <w:r w:rsidRPr="000717C0">
              <w:rPr>
                <w:rFonts w:asciiTheme="minorHAnsi" w:hAnsiTheme="minorHAnsi"/>
              </w:rPr>
              <w:t>)</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BD" w14:textId="77777777" w:rsidR="003E2E4A" w:rsidRPr="00151323" w:rsidRDefault="003E2E4A" w:rsidP="003E2E4A">
            <w:pPr>
              <w:keepNext/>
              <w:rPr>
                <w:rFonts w:asciiTheme="minorHAnsi" w:hAnsiTheme="minorHAnsi"/>
              </w:rPr>
            </w:pPr>
          </w:p>
        </w:tc>
      </w:tr>
      <w:tr w:rsidR="003E2E4A" w:rsidRPr="00151323" w14:paraId="29F9045E"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729C4C32" w14:textId="7EA6A932" w:rsidR="003E2E4A" w:rsidRPr="000717C0" w:rsidRDefault="003E2E4A" w:rsidP="003E2E4A">
            <w:pPr>
              <w:keepNext/>
              <w:jc w:val="center"/>
              <w:rPr>
                <w:rFonts w:asciiTheme="minorHAnsi" w:hAnsiTheme="minorHAnsi"/>
              </w:rPr>
            </w:pPr>
            <w:r w:rsidRPr="001808DA">
              <w:rPr>
                <w:rFonts w:asciiTheme="minorHAnsi" w:hAnsiTheme="minorHAnsi"/>
              </w:rPr>
              <w:t>06</w:t>
            </w:r>
          </w:p>
        </w:tc>
        <w:tc>
          <w:tcPr>
            <w:tcW w:w="2529" w:type="pct"/>
            <w:tcBorders>
              <w:top w:val="single" w:sz="4" w:space="0" w:color="auto"/>
              <w:left w:val="single" w:sz="4" w:space="0" w:color="auto"/>
              <w:bottom w:val="single" w:sz="4" w:space="0" w:color="auto"/>
              <w:right w:val="single" w:sz="4" w:space="0" w:color="auto"/>
            </w:tcBorders>
            <w:vAlign w:val="center"/>
          </w:tcPr>
          <w:p w14:paraId="712405FC" w14:textId="5AB5CC23" w:rsidR="003E2E4A" w:rsidRPr="000717C0" w:rsidRDefault="003E2E4A" w:rsidP="003E2E4A">
            <w:pPr>
              <w:keepNext/>
              <w:rPr>
                <w:rFonts w:asciiTheme="minorHAnsi" w:hAnsiTheme="minorHAnsi"/>
              </w:rPr>
            </w:pPr>
            <w:r w:rsidRPr="001808DA">
              <w:rPr>
                <w:rFonts w:asciiTheme="minorHAnsi" w:hAnsiTheme="minorHAnsi"/>
              </w:rPr>
              <w:t>Measured AHU Airflow (cfm)</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0E067D13" w14:textId="77777777" w:rsidR="003E2E4A" w:rsidRPr="00151323" w:rsidRDefault="003E2E4A" w:rsidP="003E2E4A">
            <w:pPr>
              <w:keepNext/>
              <w:rPr>
                <w:rFonts w:asciiTheme="minorHAnsi" w:hAnsiTheme="minorHAnsi"/>
              </w:rPr>
            </w:pPr>
          </w:p>
        </w:tc>
      </w:tr>
      <w:tr w:rsidR="003E2E4A" w:rsidRPr="00151323" w14:paraId="1E52EBC2"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BF" w14:textId="5C11F8C2" w:rsidR="003E2E4A" w:rsidRPr="00151323" w:rsidRDefault="003E2E4A" w:rsidP="003E2E4A">
            <w:pPr>
              <w:keepNext/>
              <w:jc w:val="center"/>
              <w:rPr>
                <w:rFonts w:asciiTheme="minorHAnsi" w:hAnsiTheme="minorHAnsi"/>
              </w:rPr>
            </w:pPr>
            <w:r>
              <w:rPr>
                <w:rFonts w:asciiTheme="minorHAnsi" w:hAnsiTheme="minorHAnsi"/>
              </w:rPr>
              <w:t>07</w:t>
            </w:r>
          </w:p>
        </w:tc>
        <w:tc>
          <w:tcPr>
            <w:tcW w:w="2529" w:type="pct"/>
            <w:tcBorders>
              <w:top w:val="single" w:sz="4" w:space="0" w:color="auto"/>
              <w:left w:val="single" w:sz="4" w:space="0" w:color="auto"/>
              <w:bottom w:val="single" w:sz="4" w:space="0" w:color="auto"/>
              <w:right w:val="single" w:sz="4" w:space="0" w:color="auto"/>
            </w:tcBorders>
            <w:vAlign w:val="center"/>
          </w:tcPr>
          <w:p w14:paraId="1E52EBC0" w14:textId="04A81C3C" w:rsidR="003E2E4A" w:rsidRPr="00151323" w:rsidRDefault="003E2E4A" w:rsidP="003E2E4A">
            <w:pPr>
              <w:keepNext/>
              <w:rPr>
                <w:rFonts w:asciiTheme="minorHAnsi" w:hAnsiTheme="minorHAnsi"/>
              </w:rPr>
            </w:pPr>
            <w:r>
              <w:rPr>
                <w:rFonts w:asciiTheme="minorHAnsi" w:hAnsiTheme="minorHAnsi"/>
              </w:rPr>
              <w:t>Duct Leakage Test Conditions</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1" w14:textId="77777777" w:rsidR="003E2E4A" w:rsidRPr="00151323" w:rsidRDefault="003E2E4A" w:rsidP="003E2E4A">
            <w:pPr>
              <w:keepNext/>
              <w:rPr>
                <w:rFonts w:asciiTheme="minorHAnsi" w:hAnsiTheme="minorHAnsi"/>
              </w:rPr>
            </w:pPr>
          </w:p>
        </w:tc>
      </w:tr>
      <w:tr w:rsidR="003E2E4A" w:rsidRPr="00151323" w14:paraId="1E52EBC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C3" w14:textId="38811506" w:rsidR="003E2E4A" w:rsidRPr="00151323" w:rsidRDefault="003E2E4A" w:rsidP="003E2E4A">
            <w:pPr>
              <w:keepNext/>
              <w:jc w:val="center"/>
              <w:rPr>
                <w:rFonts w:asciiTheme="minorHAnsi" w:hAnsiTheme="minorHAnsi"/>
              </w:rPr>
            </w:pPr>
            <w:r>
              <w:rPr>
                <w:rFonts w:asciiTheme="minorHAnsi" w:hAnsiTheme="minorHAnsi"/>
              </w:rPr>
              <w:t>08</w:t>
            </w:r>
          </w:p>
        </w:tc>
        <w:tc>
          <w:tcPr>
            <w:tcW w:w="2529" w:type="pct"/>
            <w:tcBorders>
              <w:top w:val="single" w:sz="4" w:space="0" w:color="auto"/>
              <w:left w:val="single" w:sz="4" w:space="0" w:color="auto"/>
              <w:bottom w:val="single" w:sz="4" w:space="0" w:color="auto"/>
              <w:right w:val="single" w:sz="4" w:space="0" w:color="auto"/>
            </w:tcBorders>
            <w:vAlign w:val="center"/>
          </w:tcPr>
          <w:p w14:paraId="1E52EBC4" w14:textId="33134052" w:rsidR="003E2E4A" w:rsidRPr="00151323" w:rsidRDefault="003E2E4A" w:rsidP="003E2E4A">
            <w:pPr>
              <w:keepNext/>
              <w:rPr>
                <w:rFonts w:asciiTheme="minorHAnsi" w:hAnsiTheme="minorHAnsi"/>
              </w:rPr>
            </w:pPr>
            <w:r w:rsidRPr="001D2E44">
              <w:rPr>
                <w:rFonts w:asciiTheme="minorHAnsi" w:hAnsiTheme="minorHAnsi"/>
              </w:rPr>
              <w:t>Duct Leakage Test Method</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5" w14:textId="77777777" w:rsidR="003E2E4A" w:rsidRPr="00151323" w:rsidRDefault="003E2E4A" w:rsidP="003E2E4A">
            <w:pPr>
              <w:keepNext/>
              <w:rPr>
                <w:rFonts w:asciiTheme="minorHAnsi" w:hAnsiTheme="minorHAnsi"/>
              </w:rPr>
            </w:pPr>
          </w:p>
        </w:tc>
      </w:tr>
      <w:tr w:rsidR="003E2E4A" w:rsidRPr="00151323" w14:paraId="1E52EBCA"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C7" w14:textId="4B106C42" w:rsidR="003E2E4A" w:rsidRPr="00151323" w:rsidRDefault="003E2E4A" w:rsidP="003E2E4A">
            <w:pPr>
              <w:keepNext/>
              <w:jc w:val="center"/>
              <w:rPr>
                <w:rFonts w:asciiTheme="minorHAnsi" w:hAnsiTheme="minorHAnsi"/>
              </w:rPr>
            </w:pPr>
            <w:r>
              <w:rPr>
                <w:rFonts w:asciiTheme="minorHAnsi" w:hAnsiTheme="minorHAnsi"/>
              </w:rPr>
              <w:t>09</w:t>
            </w:r>
          </w:p>
        </w:tc>
        <w:tc>
          <w:tcPr>
            <w:tcW w:w="2529" w:type="pct"/>
            <w:tcBorders>
              <w:top w:val="single" w:sz="4" w:space="0" w:color="auto"/>
              <w:left w:val="single" w:sz="4" w:space="0" w:color="auto"/>
              <w:bottom w:val="single" w:sz="4" w:space="0" w:color="auto"/>
              <w:right w:val="single" w:sz="4" w:space="0" w:color="auto"/>
            </w:tcBorders>
            <w:vAlign w:val="center"/>
          </w:tcPr>
          <w:p w14:paraId="1E52EBC8" w14:textId="0497685A" w:rsidR="003E2E4A" w:rsidRPr="00151323" w:rsidRDefault="003E2E4A" w:rsidP="003E2E4A">
            <w:pPr>
              <w:keepNext/>
              <w:rPr>
                <w:rFonts w:asciiTheme="minorHAnsi" w:hAnsiTheme="minorHAnsi"/>
              </w:rPr>
            </w:pPr>
            <w:r w:rsidRPr="001D2E44">
              <w:rPr>
                <w:rFonts w:asciiTheme="minorHAnsi" w:hAnsiTheme="minorHAnsi"/>
              </w:rPr>
              <w:t>Leakage</w:t>
            </w:r>
            <w:r>
              <w:rPr>
                <w:rFonts w:asciiTheme="minorHAnsi" w:hAnsiTheme="minorHAnsi"/>
              </w:rPr>
              <w:t xml:space="preserve"> </w:t>
            </w:r>
            <w:r w:rsidRPr="001D2E44">
              <w:rPr>
                <w:rFonts w:asciiTheme="minorHAnsi" w:hAnsiTheme="minorHAnsi"/>
              </w:rPr>
              <w:t>Factor</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C9" w14:textId="77777777" w:rsidR="003E2E4A" w:rsidRPr="00151323" w:rsidRDefault="003E2E4A" w:rsidP="003E2E4A">
            <w:pPr>
              <w:keepNext/>
              <w:rPr>
                <w:rFonts w:asciiTheme="minorHAnsi" w:hAnsiTheme="minorHAnsi"/>
              </w:rPr>
            </w:pPr>
          </w:p>
        </w:tc>
      </w:tr>
      <w:tr w:rsidR="003E2E4A" w:rsidRPr="00151323" w14:paraId="1E52EBD6" w14:textId="77777777" w:rsidTr="003E2E4A">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BD3" w14:textId="764E7665" w:rsidR="003E2E4A" w:rsidRPr="00151323" w:rsidRDefault="003E2E4A" w:rsidP="003E2E4A">
            <w:pPr>
              <w:keepNext/>
              <w:spacing w:line="240" w:lineRule="exact"/>
              <w:ind w:left="-14" w:firstLine="14"/>
              <w:jc w:val="center"/>
              <w:rPr>
                <w:rFonts w:asciiTheme="minorHAnsi" w:hAnsiTheme="minorHAnsi"/>
              </w:rPr>
            </w:pPr>
            <w:r>
              <w:rPr>
                <w:rFonts w:asciiTheme="minorHAnsi" w:hAnsiTheme="minorHAnsi"/>
              </w:rPr>
              <w:t>10</w:t>
            </w:r>
          </w:p>
        </w:tc>
        <w:tc>
          <w:tcPr>
            <w:tcW w:w="2529" w:type="pct"/>
            <w:tcBorders>
              <w:top w:val="single" w:sz="4" w:space="0" w:color="auto"/>
              <w:left w:val="single" w:sz="4" w:space="0" w:color="auto"/>
              <w:bottom w:val="single" w:sz="4" w:space="0" w:color="auto"/>
              <w:right w:val="single" w:sz="4" w:space="0" w:color="auto"/>
            </w:tcBorders>
            <w:vAlign w:val="center"/>
          </w:tcPr>
          <w:p w14:paraId="1E52EBD4" w14:textId="0804CFF2" w:rsidR="003E2E4A" w:rsidRPr="00151323" w:rsidRDefault="003E2E4A" w:rsidP="003E2E4A">
            <w:pPr>
              <w:keepNext/>
              <w:rPr>
                <w:rFonts w:asciiTheme="minorHAnsi" w:hAnsiTheme="minorHAnsi"/>
              </w:rPr>
            </w:pPr>
            <w:r w:rsidRPr="001D2E44">
              <w:rPr>
                <w:rFonts w:asciiTheme="minorHAnsi" w:hAnsiTheme="minorHAnsi"/>
              </w:rPr>
              <w:t>Calculated Target Allowable Duct Leakage Rate (cfm)</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5" w14:textId="77777777" w:rsidR="003E2E4A" w:rsidRPr="00151323" w:rsidRDefault="003E2E4A" w:rsidP="003E2E4A">
            <w:pPr>
              <w:keepNext/>
              <w:rPr>
                <w:rFonts w:asciiTheme="minorHAnsi" w:hAnsiTheme="minorHAnsi"/>
              </w:rPr>
            </w:pPr>
          </w:p>
        </w:tc>
      </w:tr>
      <w:tr w:rsidR="003E2E4A" w:rsidRPr="00151323" w14:paraId="1E52EBDA" w14:textId="77777777" w:rsidTr="003E2E4A">
        <w:trPr>
          <w:trHeight w:val="288"/>
        </w:trPr>
        <w:tc>
          <w:tcPr>
            <w:tcW w:w="213" w:type="pct"/>
            <w:tcBorders>
              <w:bottom w:val="single" w:sz="4" w:space="0" w:color="auto"/>
            </w:tcBorders>
            <w:vAlign w:val="center"/>
          </w:tcPr>
          <w:p w14:paraId="1E52EBD7" w14:textId="3B21071D" w:rsidR="003E2E4A" w:rsidRPr="00151323" w:rsidRDefault="003E2E4A" w:rsidP="003E2E4A">
            <w:pPr>
              <w:keepNext/>
              <w:spacing w:line="240" w:lineRule="exact"/>
              <w:ind w:left="-14" w:firstLine="14"/>
              <w:jc w:val="center"/>
              <w:rPr>
                <w:rFonts w:asciiTheme="minorHAnsi" w:hAnsiTheme="minorHAnsi"/>
              </w:rPr>
            </w:pPr>
            <w:r w:rsidRPr="001D2E44">
              <w:rPr>
                <w:rFonts w:asciiTheme="minorHAnsi" w:hAnsiTheme="minorHAnsi"/>
              </w:rPr>
              <w:t>1</w:t>
            </w:r>
            <w:r>
              <w:rPr>
                <w:rFonts w:asciiTheme="minorHAnsi" w:hAnsiTheme="minorHAnsi"/>
              </w:rPr>
              <w:t>1</w:t>
            </w:r>
          </w:p>
        </w:tc>
        <w:tc>
          <w:tcPr>
            <w:tcW w:w="2529" w:type="pct"/>
            <w:tcBorders>
              <w:bottom w:val="single" w:sz="4" w:space="0" w:color="auto"/>
            </w:tcBorders>
            <w:shd w:val="clear" w:color="auto" w:fill="auto"/>
            <w:vAlign w:val="center"/>
          </w:tcPr>
          <w:p w14:paraId="1E52EBD8" w14:textId="3BAA2B84" w:rsidR="003E2E4A" w:rsidRPr="00151323" w:rsidRDefault="003E2E4A" w:rsidP="003E2E4A">
            <w:pPr>
              <w:keepNext/>
              <w:rPr>
                <w:rFonts w:asciiTheme="minorHAnsi" w:hAnsiTheme="minorHAnsi"/>
                <w:b/>
              </w:rPr>
            </w:pPr>
            <w:r w:rsidRPr="001D2E44">
              <w:rPr>
                <w:rFonts w:asciiTheme="minorHAnsi" w:hAnsiTheme="minorHAnsi"/>
              </w:rPr>
              <w:t xml:space="preserve">Actual </w:t>
            </w:r>
            <w:r>
              <w:rPr>
                <w:rFonts w:asciiTheme="minorHAnsi" w:hAnsiTheme="minorHAnsi"/>
              </w:rPr>
              <w:t>D</w:t>
            </w:r>
            <w:r w:rsidRPr="001D2E44">
              <w:rPr>
                <w:rFonts w:asciiTheme="minorHAnsi" w:hAnsiTheme="minorHAnsi"/>
              </w:rPr>
              <w:t xml:space="preserve">uct </w:t>
            </w:r>
            <w:r>
              <w:rPr>
                <w:rFonts w:asciiTheme="minorHAnsi" w:hAnsiTheme="minorHAnsi"/>
              </w:rPr>
              <w:t>L</w:t>
            </w:r>
            <w:r w:rsidRPr="001D2E44">
              <w:rPr>
                <w:rFonts w:asciiTheme="minorHAnsi" w:hAnsiTheme="minorHAnsi"/>
              </w:rPr>
              <w:t xml:space="preserve">eakage </w:t>
            </w:r>
            <w:r>
              <w:rPr>
                <w:rFonts w:asciiTheme="minorHAnsi" w:hAnsiTheme="minorHAnsi"/>
              </w:rPr>
              <w:t>R</w:t>
            </w:r>
            <w:r w:rsidRPr="001D2E44">
              <w:rPr>
                <w:rFonts w:asciiTheme="minorHAnsi" w:hAnsiTheme="minorHAnsi"/>
              </w:rPr>
              <w:t xml:space="preserve">ate from </w:t>
            </w:r>
            <w:r>
              <w:rPr>
                <w:rFonts w:asciiTheme="minorHAnsi" w:hAnsiTheme="minorHAnsi"/>
              </w:rPr>
              <w:t>L</w:t>
            </w:r>
            <w:r w:rsidRPr="001D2E44">
              <w:rPr>
                <w:rFonts w:asciiTheme="minorHAnsi" w:hAnsiTheme="minorHAnsi"/>
              </w:rPr>
              <w:t xml:space="preserve">eakage </w:t>
            </w:r>
            <w:r>
              <w:rPr>
                <w:rFonts w:asciiTheme="minorHAnsi" w:hAnsiTheme="minorHAnsi"/>
              </w:rPr>
              <w:t>T</w:t>
            </w:r>
            <w:r w:rsidRPr="001D2E44">
              <w:rPr>
                <w:rFonts w:asciiTheme="minorHAnsi" w:hAnsiTheme="minorHAnsi"/>
              </w:rPr>
              <w:t xml:space="preserve">est </w:t>
            </w:r>
            <w:r>
              <w:rPr>
                <w:rFonts w:asciiTheme="minorHAnsi" w:hAnsiTheme="minorHAnsi"/>
              </w:rPr>
              <w:t>M</w:t>
            </w:r>
            <w:r w:rsidRPr="001D2E44">
              <w:rPr>
                <w:rFonts w:asciiTheme="minorHAnsi" w:hAnsiTheme="minorHAnsi"/>
              </w:rPr>
              <w:t>easurement (cfm)</w:t>
            </w:r>
          </w:p>
        </w:tc>
        <w:tc>
          <w:tcPr>
            <w:tcW w:w="2258" w:type="pct"/>
            <w:gridSpan w:val="2"/>
            <w:tcBorders>
              <w:bottom w:val="single" w:sz="4" w:space="0" w:color="auto"/>
            </w:tcBorders>
            <w:shd w:val="clear" w:color="auto" w:fill="auto"/>
          </w:tcPr>
          <w:p w14:paraId="1E52EBD9" w14:textId="77777777" w:rsidR="003E2E4A" w:rsidRPr="00151323" w:rsidRDefault="003E2E4A" w:rsidP="003E2E4A">
            <w:pPr>
              <w:keepNext/>
              <w:rPr>
                <w:rFonts w:asciiTheme="minorHAnsi" w:hAnsiTheme="minorHAnsi"/>
              </w:rPr>
            </w:pPr>
          </w:p>
        </w:tc>
      </w:tr>
      <w:tr w:rsidR="003E2E4A" w:rsidRPr="008946E2" w14:paraId="1E52EBDD" w14:textId="77777777" w:rsidTr="001808DA">
        <w:trPr>
          <w:trHeight w:val="332"/>
        </w:trPr>
        <w:tc>
          <w:tcPr>
            <w:tcW w:w="213" w:type="pct"/>
            <w:tcBorders>
              <w:top w:val="single" w:sz="4" w:space="0" w:color="auto"/>
              <w:left w:val="single" w:sz="4" w:space="0" w:color="auto"/>
              <w:bottom w:val="single" w:sz="4" w:space="0" w:color="auto"/>
              <w:right w:val="single" w:sz="4" w:space="0" w:color="auto"/>
            </w:tcBorders>
            <w:vAlign w:val="center"/>
          </w:tcPr>
          <w:p w14:paraId="1E52EBDB" w14:textId="7D1AB847" w:rsidR="003E2E4A" w:rsidRPr="00912EA3" w:rsidRDefault="003E2E4A" w:rsidP="001808DA">
            <w:pPr>
              <w:jc w:val="center"/>
              <w:rPr>
                <w:rFonts w:asciiTheme="minorHAnsi" w:hAnsiTheme="minorHAnsi"/>
              </w:rPr>
            </w:pPr>
            <w:r w:rsidRPr="00912EA3">
              <w:rPr>
                <w:rFonts w:asciiTheme="minorHAnsi" w:hAnsiTheme="minorHAnsi"/>
              </w:rPr>
              <w:t>1</w:t>
            </w:r>
            <w:r>
              <w:rPr>
                <w:rFonts w:asciiTheme="minorHAnsi" w:hAnsiTheme="minorHAnsi"/>
              </w:rPr>
              <w:t>2</w:t>
            </w:r>
          </w:p>
        </w:tc>
        <w:tc>
          <w:tcPr>
            <w:tcW w:w="2529" w:type="pct"/>
            <w:tcBorders>
              <w:top w:val="single" w:sz="4" w:space="0" w:color="auto"/>
              <w:left w:val="single" w:sz="4" w:space="0" w:color="auto"/>
              <w:bottom w:val="single" w:sz="4" w:space="0" w:color="auto"/>
              <w:right w:val="single" w:sz="4" w:space="0" w:color="auto"/>
            </w:tcBorders>
            <w:vAlign w:val="center"/>
          </w:tcPr>
          <w:p w14:paraId="7A3CAF55" w14:textId="77777777" w:rsidR="003E2E4A" w:rsidRPr="00912EA3" w:rsidRDefault="003E2E4A" w:rsidP="003E2E4A">
            <w:pPr>
              <w:rPr>
                <w:rFonts w:asciiTheme="minorHAnsi" w:hAnsiTheme="minorHAnsi"/>
              </w:rPr>
            </w:pPr>
            <w:r w:rsidRPr="00912EA3">
              <w:rPr>
                <w:rFonts w:asciiTheme="minorHAnsi" w:hAnsiTheme="minorHAnsi"/>
              </w:rPr>
              <w:t xml:space="preserve">Compliance </w:t>
            </w:r>
            <w:r>
              <w:rPr>
                <w:rFonts w:asciiTheme="minorHAnsi" w:hAnsiTheme="minorHAnsi"/>
              </w:rPr>
              <w:t>S</w:t>
            </w:r>
            <w:r w:rsidRPr="00912EA3">
              <w:rPr>
                <w:rFonts w:asciiTheme="minorHAnsi" w:hAnsiTheme="minorHAnsi"/>
              </w:rPr>
              <w:t>tatement:</w:t>
            </w:r>
          </w:p>
        </w:tc>
        <w:tc>
          <w:tcPr>
            <w:tcW w:w="2258" w:type="pct"/>
            <w:gridSpan w:val="2"/>
            <w:tcBorders>
              <w:top w:val="single" w:sz="4" w:space="0" w:color="auto"/>
              <w:left w:val="single" w:sz="4" w:space="0" w:color="auto"/>
              <w:bottom w:val="single" w:sz="4" w:space="0" w:color="auto"/>
              <w:right w:val="single" w:sz="4" w:space="0" w:color="auto"/>
            </w:tcBorders>
            <w:vAlign w:val="center"/>
          </w:tcPr>
          <w:p w14:paraId="1E52EBDC" w14:textId="3B7E602F" w:rsidR="003E2E4A" w:rsidRPr="00912EA3" w:rsidRDefault="003E2E4A" w:rsidP="003E2E4A">
            <w:pPr>
              <w:rPr>
                <w:rFonts w:asciiTheme="minorHAnsi" w:hAnsiTheme="minorHAnsi"/>
              </w:rPr>
            </w:pPr>
          </w:p>
        </w:tc>
      </w:tr>
    </w:tbl>
    <w:p w14:paraId="1E52EBDF" w14:textId="0EE910EF" w:rsidR="0054195B" w:rsidRPr="00151323" w:rsidRDefault="0054195B">
      <w:pPr>
        <w:rPr>
          <w:rFonts w:asciiTheme="minorHAnsi" w:hAnsiTheme="minorHAnsi"/>
        </w:rPr>
      </w:pPr>
    </w:p>
    <w:tbl>
      <w:tblPr>
        <w:tblW w:w="4986"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10302"/>
      </w:tblGrid>
      <w:tr w:rsidR="00E12B4E" w:rsidRPr="00151323" w14:paraId="1E52EBE1" w14:textId="77777777" w:rsidTr="005706AC">
        <w:trPr>
          <w:trHeight w:val="288"/>
        </w:trPr>
        <w:tc>
          <w:tcPr>
            <w:tcW w:w="5000" w:type="pct"/>
            <w:gridSpan w:val="2"/>
            <w:vAlign w:val="center"/>
          </w:tcPr>
          <w:p w14:paraId="1E52EBE0" w14:textId="799C9EFF" w:rsidR="00E12B4E" w:rsidRPr="00AF69B7" w:rsidRDefault="001D2E44" w:rsidP="00AF69B7">
            <w:pPr>
              <w:rPr>
                <w:rFonts w:asciiTheme="minorHAnsi" w:hAnsiTheme="minorHAnsi"/>
              </w:rPr>
            </w:pPr>
            <w:r w:rsidRPr="001D2E44">
              <w:rPr>
                <w:rFonts w:asciiTheme="minorHAnsi" w:hAnsiTheme="minorHAnsi"/>
                <w:b/>
                <w:caps/>
              </w:rPr>
              <w:t xml:space="preserve">C. </w:t>
            </w:r>
            <w:r w:rsidR="00AB5FC2" w:rsidRPr="00AF69B7">
              <w:rPr>
                <w:rFonts w:asciiTheme="minorHAnsi" w:hAnsiTheme="minorHAnsi"/>
                <w:b/>
              </w:rPr>
              <w:t>Additional Requirements for Compliance</w:t>
            </w:r>
          </w:p>
        </w:tc>
      </w:tr>
      <w:tr w:rsidR="00B24434" w:rsidRPr="00151323" w14:paraId="1E52EBE4" w14:textId="77777777" w:rsidTr="005706AC">
        <w:trPr>
          <w:trHeight w:val="288"/>
        </w:trPr>
        <w:tc>
          <w:tcPr>
            <w:tcW w:w="213" w:type="pct"/>
            <w:vAlign w:val="center"/>
          </w:tcPr>
          <w:p w14:paraId="1E52EBE2" w14:textId="5E5017FD"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4787" w:type="pct"/>
            <w:vAlign w:val="center"/>
          </w:tcPr>
          <w:p w14:paraId="1E52EBE3" w14:textId="2B8D619C" w:rsidR="00B24434" w:rsidRPr="00151323" w:rsidRDefault="001D2E44" w:rsidP="00510867">
            <w:pPr>
              <w:rPr>
                <w:rFonts w:asciiTheme="minorHAnsi" w:hAnsiTheme="minorHAnsi"/>
                <w:b/>
              </w:rPr>
            </w:pPr>
            <w:r w:rsidRPr="001D2E44">
              <w:rPr>
                <w:rFonts w:asciiTheme="minorHAnsi" w:hAnsiTheme="minorHAnsi"/>
              </w:rPr>
              <w:t>System was tested in its normal operation condition. No temporary taping allowed.</w:t>
            </w:r>
          </w:p>
        </w:tc>
      </w:tr>
      <w:tr w:rsidR="00B24434" w:rsidRPr="00151323" w14:paraId="1E52EBE7" w14:textId="77777777" w:rsidTr="005706AC">
        <w:trPr>
          <w:trHeight w:val="288"/>
        </w:trPr>
        <w:tc>
          <w:tcPr>
            <w:tcW w:w="213" w:type="pct"/>
            <w:vAlign w:val="center"/>
          </w:tcPr>
          <w:p w14:paraId="1E52EBE5" w14:textId="3575E15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4787" w:type="pct"/>
            <w:vAlign w:val="center"/>
          </w:tcPr>
          <w:p w14:paraId="1E52EBE6" w14:textId="4E2B9073" w:rsidR="00B24434" w:rsidRPr="00151323" w:rsidRDefault="001D2E44" w:rsidP="000F0CFB">
            <w:pPr>
              <w:rPr>
                <w:rFonts w:asciiTheme="minorHAnsi" w:hAnsiTheme="minorHAnsi"/>
                <w:b/>
              </w:rPr>
            </w:pPr>
            <w:r w:rsidRPr="001D2E44">
              <w:rPr>
                <w:rFonts w:asciiTheme="minorHAnsi" w:hAnsiTheme="minorHAnsi"/>
                <w:bCs/>
              </w:rPr>
              <w:t>Outside air (OA) duct</w:t>
            </w:r>
            <w:r w:rsidR="000F0CFB">
              <w:rPr>
                <w:rFonts w:asciiTheme="minorHAnsi" w:hAnsiTheme="minorHAnsi"/>
                <w:bCs/>
              </w:rPr>
              <w:t xml:space="preserve"> connections to the central forced air duct system shall not be sealed/taped off during duct leakage testing. OA ducts used</w:t>
            </w:r>
            <w:r w:rsidRPr="001D2E44">
              <w:rPr>
                <w:rFonts w:asciiTheme="minorHAnsi" w:hAnsiTheme="minorHAnsi"/>
                <w:bCs/>
              </w:rPr>
              <w:t xml:space="preserve"> for Central Fan Integrated (CFI) </w:t>
            </w:r>
            <w:r w:rsidR="000F0CFB">
              <w:rPr>
                <w:rFonts w:asciiTheme="minorHAnsi" w:hAnsiTheme="minorHAnsi"/>
                <w:bCs/>
              </w:rPr>
              <w:t xml:space="preserve">Indoor Air Quality </w:t>
            </w:r>
            <w:r w:rsidRPr="001D2E44">
              <w:rPr>
                <w:rFonts w:asciiTheme="minorHAnsi" w:hAnsiTheme="minorHAnsi"/>
                <w:bCs/>
              </w:rPr>
              <w:t>ventilation systems</w:t>
            </w:r>
            <w:r w:rsidR="000F0CFB">
              <w:rPr>
                <w:rFonts w:asciiTheme="minorHAnsi" w:hAnsiTheme="minorHAnsi"/>
                <w:bCs/>
              </w:rPr>
              <w:t>, or Central Fan Ventilation Cooling Systems, that utilize dampers that open only when OA is required and automatically close when OA is not required, may configure the OA damper to the closed position during duct leakage testing.</w:t>
            </w:r>
          </w:p>
        </w:tc>
      </w:tr>
      <w:tr w:rsidR="00B24434" w:rsidRPr="00151323" w14:paraId="1E52EBEA" w14:textId="77777777" w:rsidTr="005706AC">
        <w:trPr>
          <w:trHeight w:val="288"/>
        </w:trPr>
        <w:tc>
          <w:tcPr>
            <w:tcW w:w="213" w:type="pct"/>
            <w:vAlign w:val="center"/>
          </w:tcPr>
          <w:p w14:paraId="1E52EBE8" w14:textId="782DABE2"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3</w:t>
            </w:r>
          </w:p>
        </w:tc>
        <w:tc>
          <w:tcPr>
            <w:tcW w:w="4787" w:type="pct"/>
            <w:vAlign w:val="center"/>
          </w:tcPr>
          <w:p w14:paraId="1E52EBE9" w14:textId="77777777" w:rsidR="00B24434" w:rsidRPr="00151323" w:rsidRDefault="001D2E44" w:rsidP="00510867">
            <w:pPr>
              <w:rPr>
                <w:rFonts w:asciiTheme="minorHAnsi" w:hAnsiTheme="minorHAnsi"/>
                <w:b/>
              </w:rPr>
            </w:pPr>
            <w:r w:rsidRPr="001D2E44">
              <w:rPr>
                <w:rFonts w:asciiTheme="minorHAnsi" w:hAnsiTheme="minorHAnsi"/>
                <w:bCs/>
              </w:rPr>
              <w:t>All</w:t>
            </w:r>
            <w:r w:rsidRPr="001D2E44">
              <w:rPr>
                <w:rFonts w:asciiTheme="minorHAnsi" w:hAnsiTheme="minorHAnsi"/>
              </w:rPr>
              <w:t xml:space="preserve"> supply and return register boots were sealed to the drywall.</w:t>
            </w:r>
          </w:p>
        </w:tc>
      </w:tr>
      <w:tr w:rsidR="00B24434" w:rsidRPr="00151323" w14:paraId="1E52EBED" w14:textId="77777777" w:rsidTr="005706AC">
        <w:trPr>
          <w:trHeight w:val="288"/>
        </w:trPr>
        <w:tc>
          <w:tcPr>
            <w:tcW w:w="213" w:type="pct"/>
            <w:vAlign w:val="center"/>
          </w:tcPr>
          <w:p w14:paraId="1E52EBEB" w14:textId="706D43DB"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4</w:t>
            </w:r>
          </w:p>
        </w:tc>
        <w:tc>
          <w:tcPr>
            <w:tcW w:w="4787" w:type="pct"/>
            <w:vAlign w:val="center"/>
          </w:tcPr>
          <w:p w14:paraId="1E52EBEC" w14:textId="77777777" w:rsidR="00B24434" w:rsidRPr="00151323" w:rsidRDefault="001D2E44" w:rsidP="00510867">
            <w:pPr>
              <w:rPr>
                <w:rFonts w:asciiTheme="minorHAnsi" w:hAnsiTheme="minorHAnsi"/>
                <w:b/>
              </w:rPr>
            </w:pPr>
            <w:r w:rsidRPr="001D2E44">
              <w:rPr>
                <w:rFonts w:asciiTheme="minorHAnsi" w:hAnsiTheme="minorHAnsi"/>
              </w:rPr>
              <w:t>Building cavities were not used as plenums or platform returns in lieu of ducts.</w:t>
            </w:r>
          </w:p>
        </w:tc>
      </w:tr>
      <w:tr w:rsidR="00B24434" w:rsidRPr="00151323" w14:paraId="1E52EBF0" w14:textId="77777777" w:rsidTr="005706AC">
        <w:trPr>
          <w:trHeight w:val="288"/>
        </w:trPr>
        <w:tc>
          <w:tcPr>
            <w:tcW w:w="213" w:type="pct"/>
            <w:vAlign w:val="center"/>
          </w:tcPr>
          <w:p w14:paraId="1E52EBEE" w14:textId="01B7137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5</w:t>
            </w:r>
          </w:p>
        </w:tc>
        <w:tc>
          <w:tcPr>
            <w:tcW w:w="4787" w:type="pct"/>
            <w:vAlign w:val="center"/>
          </w:tcPr>
          <w:p w14:paraId="1E52EBEF" w14:textId="77777777" w:rsidR="00B24434" w:rsidRPr="00151323" w:rsidRDefault="001D2E44" w:rsidP="00510867">
            <w:pPr>
              <w:rPr>
                <w:rFonts w:asciiTheme="minorHAnsi" w:hAnsiTheme="minorHAnsi"/>
                <w:b/>
              </w:rPr>
            </w:pPr>
            <w:r w:rsidRPr="001D2E44">
              <w:rPr>
                <w:rFonts w:asciiTheme="minorHAnsi" w:hAnsiTheme="minorHAnsi"/>
              </w:rPr>
              <w:t>If cloth backed tape was used it was covered with Mastic and draw bands.</w:t>
            </w:r>
          </w:p>
        </w:tc>
      </w:tr>
      <w:tr w:rsidR="00B24434" w:rsidRPr="00151323" w14:paraId="1E52EBF3" w14:textId="77777777" w:rsidTr="005706AC">
        <w:trPr>
          <w:trHeight w:val="288"/>
        </w:trPr>
        <w:tc>
          <w:tcPr>
            <w:tcW w:w="213" w:type="pct"/>
            <w:vAlign w:val="center"/>
          </w:tcPr>
          <w:p w14:paraId="1E52EBF1" w14:textId="3863A213"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6</w:t>
            </w:r>
          </w:p>
        </w:tc>
        <w:tc>
          <w:tcPr>
            <w:tcW w:w="4787" w:type="pct"/>
            <w:vAlign w:val="center"/>
          </w:tcPr>
          <w:p w14:paraId="1E52EBF2" w14:textId="77777777" w:rsidR="00B24434" w:rsidRPr="00151323" w:rsidRDefault="001D2E44" w:rsidP="00510867">
            <w:pPr>
              <w:rPr>
                <w:rFonts w:asciiTheme="minorHAnsi" w:hAnsiTheme="minorHAnsi"/>
                <w:b/>
              </w:rPr>
            </w:pPr>
            <w:r w:rsidRPr="001D2E44">
              <w:rPr>
                <w:rFonts w:asciiTheme="minorHAnsi" w:hAnsiTheme="minorHAnsi"/>
              </w:rPr>
              <w:t>All connection points between the air handler and the supply and return plenums are completely sealed.</w:t>
            </w:r>
          </w:p>
        </w:tc>
      </w:tr>
      <w:tr w:rsidR="00B24434" w:rsidRPr="00151323" w14:paraId="1E52EBF6" w14:textId="77777777" w:rsidTr="005706AC">
        <w:trPr>
          <w:trHeight w:val="288"/>
        </w:trPr>
        <w:tc>
          <w:tcPr>
            <w:tcW w:w="5000" w:type="pct"/>
            <w:gridSpan w:val="2"/>
            <w:vAlign w:val="center"/>
          </w:tcPr>
          <w:p w14:paraId="1E52EBF4" w14:textId="77777777" w:rsidR="00B24434" w:rsidRPr="00151323" w:rsidRDefault="001D2E44" w:rsidP="00510867">
            <w:pPr>
              <w:ind w:left="-6"/>
              <w:rPr>
                <w:rFonts w:asciiTheme="minorHAnsi" w:hAnsiTheme="minorHAnsi"/>
                <w:b/>
              </w:rPr>
            </w:pPr>
            <w:r w:rsidRPr="001D2E44">
              <w:rPr>
                <w:rFonts w:asciiTheme="minorHAnsi" w:hAnsiTheme="minorHAnsi"/>
                <w:b/>
              </w:rPr>
              <w:t>Visual Inspection at Final Construction Stage (applicable if system was tested at rough-in)</w:t>
            </w:r>
          </w:p>
          <w:p w14:paraId="1E52EBF5" w14:textId="77777777" w:rsidR="00B24434" w:rsidRPr="00151323" w:rsidRDefault="001D2E44" w:rsidP="00510867">
            <w:pPr>
              <w:tabs>
                <w:tab w:val="right" w:pos="10080"/>
              </w:tabs>
              <w:rPr>
                <w:rFonts w:asciiTheme="minorHAnsi" w:hAnsiTheme="minorHAnsi"/>
                <w:b/>
              </w:rPr>
            </w:pPr>
            <w:r w:rsidRPr="001D2E44">
              <w:rPr>
                <w:rFonts w:asciiTheme="minorHAnsi" w:hAnsiTheme="minorHAnsi"/>
              </w:rPr>
              <w:t xml:space="preserve">After installing the interior finishing wall and verifying that the above rough-in tests was completed, the following procedure must be </w:t>
            </w:r>
            <w:r w:rsidR="008D393A" w:rsidRPr="001D2E44">
              <w:rPr>
                <w:rFonts w:asciiTheme="minorHAnsi" w:hAnsiTheme="minorHAnsi"/>
              </w:rPr>
              <w:t>performed</w:t>
            </w:r>
          </w:p>
        </w:tc>
      </w:tr>
      <w:tr w:rsidR="00B24434" w:rsidRPr="00151323" w14:paraId="1E52EBF9" w14:textId="77777777" w:rsidTr="005706AC">
        <w:trPr>
          <w:trHeight w:val="288"/>
        </w:trPr>
        <w:tc>
          <w:tcPr>
            <w:tcW w:w="213" w:type="pct"/>
            <w:vAlign w:val="center"/>
          </w:tcPr>
          <w:p w14:paraId="1E52EBF7" w14:textId="129F0458"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7</w:t>
            </w:r>
          </w:p>
        </w:tc>
        <w:tc>
          <w:tcPr>
            <w:tcW w:w="4787" w:type="pct"/>
            <w:vAlign w:val="center"/>
          </w:tcPr>
          <w:p w14:paraId="1E52EBF8" w14:textId="77777777" w:rsidR="00B24434" w:rsidRPr="00151323" w:rsidRDefault="001D2E44" w:rsidP="00510867">
            <w:pPr>
              <w:rPr>
                <w:rFonts w:asciiTheme="minorHAnsi" w:hAnsiTheme="minorHAnsi"/>
                <w:b/>
              </w:rPr>
            </w:pPr>
            <w:r w:rsidRPr="001D2E44">
              <w:rPr>
                <w:rFonts w:asciiTheme="minorHAnsi" w:hAnsiTheme="minorHAnsi"/>
              </w:rPr>
              <w:t>For all supply and return registers, verify that the spaces between the register boot and the interior finishing wall are properly sealed.</w:t>
            </w:r>
          </w:p>
        </w:tc>
      </w:tr>
      <w:tr w:rsidR="00B24434" w:rsidRPr="00151323" w14:paraId="1E52EBFC" w14:textId="77777777" w:rsidTr="005706AC">
        <w:trPr>
          <w:trHeight w:val="288"/>
        </w:trPr>
        <w:tc>
          <w:tcPr>
            <w:tcW w:w="213" w:type="pct"/>
            <w:vAlign w:val="center"/>
          </w:tcPr>
          <w:p w14:paraId="1E52EBFA" w14:textId="74F6E595" w:rsidR="00B24434" w:rsidRPr="00151323" w:rsidRDefault="00A45EB3" w:rsidP="00510867">
            <w:pPr>
              <w:jc w:val="center"/>
              <w:rPr>
                <w:rFonts w:asciiTheme="minorHAnsi" w:hAnsiTheme="minorHAnsi"/>
              </w:rPr>
            </w:pPr>
            <w:r>
              <w:rPr>
                <w:rFonts w:asciiTheme="minorHAnsi" w:hAnsiTheme="minorHAnsi"/>
              </w:rPr>
              <w:lastRenderedPageBreak/>
              <w:t>0</w:t>
            </w:r>
            <w:r w:rsidR="001D2E44" w:rsidRPr="001D2E44">
              <w:rPr>
                <w:rFonts w:asciiTheme="minorHAnsi" w:hAnsiTheme="minorHAnsi"/>
              </w:rPr>
              <w:t>8</w:t>
            </w:r>
          </w:p>
        </w:tc>
        <w:tc>
          <w:tcPr>
            <w:tcW w:w="4787" w:type="pct"/>
            <w:vAlign w:val="center"/>
          </w:tcPr>
          <w:p w14:paraId="1E52EBFB" w14:textId="77777777" w:rsidR="00B24434" w:rsidRPr="00151323" w:rsidRDefault="001D2E44" w:rsidP="00510867">
            <w:pPr>
              <w:rPr>
                <w:rFonts w:asciiTheme="minorHAnsi" w:hAnsiTheme="minorHAnsi"/>
                <w:b/>
              </w:rPr>
            </w:pPr>
            <w:r w:rsidRPr="001D2E44">
              <w:rPr>
                <w:rFonts w:asciiTheme="minorHAnsi" w:hAnsiTheme="minorHAnsi"/>
              </w:rPr>
              <w:t>If the house rough-in duct leakage test was conducted without an air handler installed, inspect the connection points between the air handler and the supply and return plenums to verify that the connection points are properly sealed.</w:t>
            </w:r>
          </w:p>
        </w:tc>
      </w:tr>
      <w:tr w:rsidR="00B24434" w:rsidRPr="00151323" w14:paraId="1E52EBFF" w14:textId="77777777" w:rsidTr="005706AC">
        <w:trPr>
          <w:trHeight w:val="288"/>
        </w:trPr>
        <w:tc>
          <w:tcPr>
            <w:tcW w:w="213" w:type="pct"/>
            <w:vAlign w:val="center"/>
          </w:tcPr>
          <w:p w14:paraId="1E52EBFD" w14:textId="548D7D47" w:rsidR="00B24434" w:rsidRPr="00151323" w:rsidRDefault="00A45EB3" w:rsidP="00510867">
            <w:pPr>
              <w:jc w:val="center"/>
              <w:rPr>
                <w:rFonts w:asciiTheme="minorHAnsi" w:hAnsiTheme="minorHAnsi"/>
              </w:rPr>
            </w:pPr>
            <w:r>
              <w:rPr>
                <w:rFonts w:asciiTheme="minorHAnsi" w:hAnsiTheme="minorHAnsi"/>
              </w:rPr>
              <w:t>0</w:t>
            </w:r>
            <w:r w:rsidR="001D2E44" w:rsidRPr="001D2E44">
              <w:rPr>
                <w:rFonts w:asciiTheme="minorHAnsi" w:hAnsiTheme="minorHAnsi"/>
              </w:rPr>
              <w:t>9</w:t>
            </w:r>
          </w:p>
        </w:tc>
        <w:tc>
          <w:tcPr>
            <w:tcW w:w="4787" w:type="pct"/>
            <w:vAlign w:val="center"/>
          </w:tcPr>
          <w:p w14:paraId="1E52EBFE" w14:textId="77777777" w:rsidR="00B24434" w:rsidRPr="00151323" w:rsidRDefault="001D2E44" w:rsidP="00510867">
            <w:pPr>
              <w:rPr>
                <w:rFonts w:asciiTheme="minorHAnsi" w:hAnsiTheme="minorHAnsi"/>
                <w:b/>
              </w:rPr>
            </w:pPr>
            <w:r w:rsidRPr="001D2E44">
              <w:rPr>
                <w:rFonts w:asciiTheme="minorHAnsi" w:hAnsiTheme="minorHAnsi"/>
              </w:rPr>
              <w:t>Inspect all joints to ensure that no cloth backed rubber adhesive duct tape is used.</w:t>
            </w:r>
          </w:p>
        </w:tc>
      </w:tr>
      <w:tr w:rsidR="00A45EB3" w:rsidRPr="00151323" w14:paraId="1E52EC01" w14:textId="77777777" w:rsidTr="00A45EB3">
        <w:trPr>
          <w:trHeight w:val="288"/>
        </w:trPr>
        <w:tc>
          <w:tcPr>
            <w:tcW w:w="5000" w:type="pct"/>
            <w:gridSpan w:val="2"/>
            <w:vAlign w:val="center"/>
          </w:tcPr>
          <w:p w14:paraId="1E52EC00" w14:textId="77777777" w:rsidR="00A45EB3" w:rsidRPr="00151323" w:rsidRDefault="00A45EB3" w:rsidP="00A45EB3">
            <w:pPr>
              <w:spacing w:line="276" w:lineRule="auto"/>
              <w:rPr>
                <w:rFonts w:asciiTheme="minorHAnsi" w:hAnsiTheme="minorHAnsi"/>
              </w:rPr>
            </w:pPr>
            <w:r w:rsidRPr="00A45EB3">
              <w:rPr>
                <w:rFonts w:ascii="Calibri" w:eastAsia="Calibri" w:hAnsi="Calibri"/>
                <w:b/>
                <w:sz w:val="18"/>
                <w:szCs w:val="18"/>
              </w:rPr>
              <w:t>The responsible person’s signature on this compliance document affirms that all applicable requirements in this table have been met.</w:t>
            </w:r>
          </w:p>
        </w:tc>
      </w:tr>
    </w:tbl>
    <w:p w14:paraId="1E52EC03" w14:textId="77777777" w:rsidR="008D393A" w:rsidRDefault="008D393A">
      <w:pPr>
        <w:rPr>
          <w:rFonts w:asciiTheme="minorHAnsi" w:hAnsiTheme="minorHAnsi"/>
        </w:rPr>
      </w:pPr>
      <w:r>
        <w:rPr>
          <w:rFonts w:asciiTheme="minorHAnsi" w:hAnsiTheme="minorHAnsi"/>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D1718" w:rsidRPr="009E2C1C" w14:paraId="1E52EC06" w14:textId="77777777" w:rsidTr="00AF69B7">
        <w:trPr>
          <w:trHeight w:val="296"/>
        </w:trPr>
        <w:tc>
          <w:tcPr>
            <w:tcW w:w="10950" w:type="dxa"/>
            <w:gridSpan w:val="4"/>
            <w:vAlign w:val="center"/>
          </w:tcPr>
          <w:p w14:paraId="1E52EC05" w14:textId="38C17E4F" w:rsidR="00FD1718" w:rsidRPr="009351D2" w:rsidRDefault="00FD529D" w:rsidP="00367C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Theme="minorHAnsi" w:hAnsiTheme="minorHAnsi" w:cs="Arial"/>
                <w:b/>
                <w:sz w:val="18"/>
                <w:szCs w:val="18"/>
              </w:rPr>
              <w:lastRenderedPageBreak/>
              <w:t>DOCUMENTATION AUTHOR’S DECLARATION STATEMENT</w:t>
            </w:r>
          </w:p>
        </w:tc>
      </w:tr>
      <w:tr w:rsidR="00FD1718" w:rsidRPr="001B14D6" w14:paraId="1E52EC08" w14:textId="77777777" w:rsidTr="00367CE0">
        <w:trPr>
          <w:trHeight w:val="206"/>
        </w:trPr>
        <w:tc>
          <w:tcPr>
            <w:tcW w:w="10950" w:type="dxa"/>
            <w:gridSpan w:val="4"/>
            <w:vAlign w:val="center"/>
          </w:tcPr>
          <w:p w14:paraId="1E52EC07" w14:textId="77777777" w:rsidR="00FD1718" w:rsidRPr="00E136A4" w:rsidRDefault="00FD1718" w:rsidP="00FD1718">
            <w:pPr>
              <w:keepNext/>
              <w:numPr>
                <w:ilvl w:val="0"/>
                <w:numId w:val="24"/>
              </w:numPr>
              <w:ind w:left="360" w:hanging="270"/>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FD1718" w:rsidRPr="00B272DC" w14:paraId="1E52EC0B" w14:textId="77777777" w:rsidTr="00367CE0">
        <w:trPr>
          <w:trHeight w:val="360"/>
        </w:trPr>
        <w:tc>
          <w:tcPr>
            <w:tcW w:w="5577" w:type="dxa"/>
            <w:gridSpan w:val="2"/>
          </w:tcPr>
          <w:p w14:paraId="1E52EC09"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1E52EC0A"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FD1718" w:rsidRPr="00B272DC" w14:paraId="1E52EC0E" w14:textId="77777777" w:rsidTr="00367CE0">
        <w:trPr>
          <w:trHeight w:val="360"/>
        </w:trPr>
        <w:tc>
          <w:tcPr>
            <w:tcW w:w="5577" w:type="dxa"/>
            <w:gridSpan w:val="2"/>
          </w:tcPr>
          <w:p w14:paraId="1E52EC0C" w14:textId="77777777" w:rsidR="00FD1718" w:rsidRPr="00B272DC" w:rsidRDefault="00FD1718" w:rsidP="00367CE0">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1E52EC0D"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FD1718" w:rsidRPr="00B272DC" w14:paraId="1E52EC11" w14:textId="77777777" w:rsidTr="00367CE0">
        <w:trPr>
          <w:trHeight w:val="360"/>
        </w:trPr>
        <w:tc>
          <w:tcPr>
            <w:tcW w:w="5577" w:type="dxa"/>
            <w:gridSpan w:val="2"/>
          </w:tcPr>
          <w:p w14:paraId="1E52EC0F"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1E52EC10" w14:textId="2257EC39"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AF69B7">
              <w:rPr>
                <w:rFonts w:asciiTheme="minorHAnsi" w:hAnsiTheme="minorHAnsi"/>
                <w:sz w:val="14"/>
                <w:szCs w:val="14"/>
              </w:rPr>
              <w:t>i</w:t>
            </w:r>
            <w:r w:rsidRPr="00B272DC">
              <w:rPr>
                <w:rFonts w:asciiTheme="minorHAnsi" w:hAnsiTheme="minorHAnsi"/>
                <w:sz w:val="14"/>
                <w:szCs w:val="14"/>
              </w:rPr>
              <w:t>f applicable):</w:t>
            </w:r>
          </w:p>
        </w:tc>
      </w:tr>
      <w:tr w:rsidR="00FD1718" w:rsidRPr="00B272DC" w14:paraId="1E52EC14" w14:textId="77777777" w:rsidTr="00367CE0">
        <w:trPr>
          <w:trHeight w:val="360"/>
        </w:trPr>
        <w:tc>
          <w:tcPr>
            <w:tcW w:w="5577" w:type="dxa"/>
            <w:gridSpan w:val="2"/>
          </w:tcPr>
          <w:p w14:paraId="1E52EC12"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1E52EC13" w14:textId="77777777" w:rsidR="00FD1718" w:rsidRPr="00B272DC" w:rsidRDefault="00FD1718" w:rsidP="00367CE0">
            <w:pPr>
              <w:keepNext/>
              <w:rPr>
                <w:rFonts w:asciiTheme="minorHAnsi" w:hAnsiTheme="minorHAnsi"/>
                <w:sz w:val="14"/>
                <w:szCs w:val="14"/>
              </w:rPr>
            </w:pPr>
            <w:r w:rsidRPr="00B272DC">
              <w:rPr>
                <w:rFonts w:asciiTheme="minorHAnsi" w:hAnsiTheme="minorHAnsi"/>
                <w:sz w:val="14"/>
                <w:szCs w:val="14"/>
              </w:rPr>
              <w:t>Phone:</w:t>
            </w:r>
          </w:p>
        </w:tc>
      </w:tr>
      <w:tr w:rsidR="00FD1718" w:rsidRPr="008E6C57" w14:paraId="1E52EC16" w14:textId="77777777" w:rsidTr="00367CE0">
        <w:tblPrEx>
          <w:tblCellMar>
            <w:left w:w="115" w:type="dxa"/>
            <w:right w:w="115" w:type="dxa"/>
          </w:tblCellMar>
        </w:tblPrEx>
        <w:trPr>
          <w:trHeight w:val="296"/>
        </w:trPr>
        <w:tc>
          <w:tcPr>
            <w:tcW w:w="10950" w:type="dxa"/>
            <w:gridSpan w:val="4"/>
            <w:vAlign w:val="center"/>
          </w:tcPr>
          <w:p w14:paraId="1E52EC15" w14:textId="77777777" w:rsidR="00FD1718" w:rsidRDefault="00FD1718" w:rsidP="00367CE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FD1718" w:rsidRPr="008E6C57" w14:paraId="1E52EC1E" w14:textId="77777777" w:rsidTr="00367CE0">
        <w:tblPrEx>
          <w:tblCellMar>
            <w:left w:w="115" w:type="dxa"/>
            <w:right w:w="115" w:type="dxa"/>
          </w:tblCellMar>
        </w:tblPrEx>
        <w:trPr>
          <w:trHeight w:val="504"/>
        </w:trPr>
        <w:tc>
          <w:tcPr>
            <w:tcW w:w="10950" w:type="dxa"/>
            <w:gridSpan w:val="4"/>
          </w:tcPr>
          <w:p w14:paraId="1E52EC17" w14:textId="5950FF61" w:rsidR="00FD1718" w:rsidRPr="003C44C6" w:rsidRDefault="00FD1718" w:rsidP="00AF69B7">
            <w:pPr>
              <w:pStyle w:val="Heading3"/>
              <w:numPr>
                <w:ilvl w:val="0"/>
                <w:numId w:val="0"/>
              </w:numPr>
              <w:spacing w:before="0"/>
              <w:ind w:right="86"/>
              <w:rPr>
                <w:rFonts w:asciiTheme="minorHAnsi" w:hAnsiTheme="minorHAnsi"/>
                <w:sz w:val="18"/>
                <w:szCs w:val="18"/>
              </w:rPr>
            </w:pPr>
            <w:r w:rsidRPr="003C44C6">
              <w:rPr>
                <w:rFonts w:asciiTheme="minorHAnsi" w:hAnsiTheme="minorHAnsi"/>
                <w:sz w:val="18"/>
                <w:szCs w:val="18"/>
              </w:rPr>
              <w:t xml:space="preserve">I certify the following under penalty of perjury, under the laws of the State of California: </w:t>
            </w:r>
          </w:p>
          <w:p w14:paraId="3E02D4FA" w14:textId="77777777" w:rsidR="00AC0899" w:rsidRPr="003C44C6" w:rsidRDefault="00AC0899" w:rsidP="00AC0899">
            <w:pPr>
              <w:pStyle w:val="Heading3"/>
              <w:numPr>
                <w:ilvl w:val="0"/>
                <w:numId w:val="31"/>
              </w:numPr>
              <w:spacing w:before="0"/>
              <w:ind w:right="90"/>
              <w:rPr>
                <w:rFonts w:asciiTheme="minorHAnsi" w:hAnsiTheme="minorHAnsi"/>
                <w:b/>
                <w:caps/>
                <w:sz w:val="18"/>
                <w:szCs w:val="18"/>
              </w:rPr>
            </w:pPr>
            <w:r w:rsidRPr="003C44C6">
              <w:rPr>
                <w:rFonts w:asciiTheme="minorHAnsi" w:hAnsiTheme="minorHAnsi"/>
                <w:sz w:val="18"/>
                <w:szCs w:val="18"/>
              </w:rPr>
              <w:t xml:space="preserve">The information provided on this Certificate of Installation is true and correct. </w:t>
            </w:r>
          </w:p>
          <w:p w14:paraId="0DB15A82" w14:textId="77777777" w:rsidR="00AC0899" w:rsidRPr="003C44C6" w:rsidRDefault="00AC0899" w:rsidP="00AC0899">
            <w:pPr>
              <w:pStyle w:val="Heading3"/>
              <w:numPr>
                <w:ilvl w:val="0"/>
                <w:numId w:val="31"/>
              </w:numPr>
              <w:spacing w:before="0"/>
              <w:ind w:right="90"/>
              <w:rPr>
                <w:rFonts w:asciiTheme="minorHAnsi" w:hAnsiTheme="minorHAnsi"/>
                <w:b/>
                <w:caps/>
                <w:sz w:val="18"/>
              </w:rPr>
            </w:pPr>
            <w:r w:rsidRPr="003C44C6">
              <w:rPr>
                <w:rFonts w:asciiTheme="minorHAnsi" w:hAnsiTheme="minorHAnsi"/>
                <w:snapToGrid w:val="0"/>
                <w:sz w:val="18"/>
                <w:szCs w:val="18"/>
              </w:rPr>
              <w:t xml:space="preserve">I am either: a) a responsible person eligible under Division 3 of the Business and Professions Code </w:t>
            </w:r>
            <w:r w:rsidRPr="003C44C6">
              <w:rPr>
                <w:rFonts w:asciiTheme="minorHAnsi" w:hAnsiTheme="minorHAnsi"/>
                <w:sz w:val="18"/>
                <w:szCs w:val="18"/>
              </w:rPr>
              <w:t xml:space="preserve">in the applicable classification to accept responsibility for the system design, construction, or installation </w:t>
            </w:r>
            <w:r w:rsidRPr="003C44C6">
              <w:rPr>
                <w:rFonts w:asciiTheme="minorHAnsi" w:hAnsiTheme="minorHAnsi"/>
                <w:snapToGrid w:val="0"/>
                <w:sz w:val="18"/>
                <w:szCs w:val="18"/>
              </w:rPr>
              <w:t xml:space="preserve">of features, materials, components, or manufactured devices </w:t>
            </w:r>
            <w:r w:rsidRPr="003C44C6">
              <w:rPr>
                <w:rFonts w:asciiTheme="minorHAnsi" w:hAnsiTheme="minorHAnsi"/>
                <w:sz w:val="18"/>
                <w:szCs w:val="18"/>
              </w:rPr>
              <w:t xml:space="preserve">for the scope of work identified on this Certificate of Installation </w:t>
            </w:r>
            <w:r w:rsidRPr="003C44C6">
              <w:rPr>
                <w:rFonts w:asciiTheme="minorHAnsi" w:hAnsiTheme="minorHAnsi"/>
                <w:snapToGrid w:val="0"/>
                <w:sz w:val="18"/>
                <w:szCs w:val="18"/>
              </w:rPr>
              <w:t>and attest to the declarations in this statement</w:t>
            </w:r>
            <w:r w:rsidRPr="003C44C6">
              <w:rPr>
                <w:rFonts w:asciiTheme="minorHAnsi" w:hAnsiTheme="minorHAnsi"/>
                <w:sz w:val="18"/>
                <w:szCs w:val="18"/>
              </w:rPr>
              <w:t>, or b) I am an authorized representative of the responsible person and attest to the declarations in this statement on the responsible person’s behalf</w:t>
            </w:r>
            <w:r w:rsidRPr="003C44C6">
              <w:rPr>
                <w:rFonts w:asciiTheme="minorHAnsi" w:eastAsia="Calibri" w:hAnsiTheme="minorHAnsi"/>
                <w:sz w:val="18"/>
                <w:szCs w:val="18"/>
              </w:rPr>
              <w:t>.</w:t>
            </w:r>
          </w:p>
          <w:p w14:paraId="67E9DEFA" w14:textId="77777777" w:rsidR="00AC0899" w:rsidRPr="003C44C6" w:rsidRDefault="00AC0899" w:rsidP="00AC0899">
            <w:pPr>
              <w:keepNext/>
              <w:numPr>
                <w:ilvl w:val="0"/>
                <w:numId w:val="31"/>
              </w:numPr>
              <w:autoSpaceDE w:val="0"/>
              <w:autoSpaceDN w:val="0"/>
              <w:adjustRightInd w:val="0"/>
              <w:ind w:right="90"/>
              <w:rPr>
                <w:rFonts w:asciiTheme="minorHAnsi" w:hAnsiTheme="minorHAnsi"/>
                <w:sz w:val="18"/>
                <w:szCs w:val="18"/>
              </w:rPr>
            </w:pPr>
            <w:r w:rsidRPr="003C44C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C44C6">
              <w:rPr>
                <w:rFonts w:asciiTheme="minorHAnsi" w:eastAsia="Calibri" w:hAnsiTheme="minorHAnsi" w:cs="TimesNewRomanPSMT"/>
                <w:sz w:val="18"/>
                <w:szCs w:val="18"/>
              </w:rPr>
              <w:t>.</w:t>
            </w:r>
          </w:p>
          <w:p w14:paraId="121C0E0A" w14:textId="77777777" w:rsidR="00AC0899" w:rsidRPr="003C44C6" w:rsidRDefault="00AC0899" w:rsidP="00AC0899">
            <w:pPr>
              <w:pStyle w:val="ListParagraph"/>
              <w:keepNext/>
              <w:numPr>
                <w:ilvl w:val="0"/>
                <w:numId w:val="31"/>
              </w:numPr>
              <w:autoSpaceDE w:val="0"/>
              <w:autoSpaceDN w:val="0"/>
              <w:adjustRightInd w:val="0"/>
              <w:rPr>
                <w:rFonts w:asciiTheme="minorHAnsi" w:hAnsiTheme="minorHAnsi"/>
                <w:sz w:val="18"/>
              </w:rPr>
            </w:pPr>
            <w:r w:rsidRPr="003C44C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E52EC1D" w14:textId="092A887A" w:rsidR="00FD1718" w:rsidRPr="003C44C6" w:rsidRDefault="00AC0899" w:rsidP="003C44C6">
            <w:pPr>
              <w:pStyle w:val="ListParagraph"/>
              <w:numPr>
                <w:ilvl w:val="0"/>
                <w:numId w:val="31"/>
              </w:numPr>
              <w:rPr>
                <w:rFonts w:asciiTheme="minorHAnsi" w:hAnsiTheme="minorHAnsi"/>
                <w:b/>
              </w:rPr>
            </w:pPr>
            <w:r w:rsidRPr="003C44C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D1718" w:rsidRPr="00B272DC" w14:paraId="1E52EC21" w14:textId="77777777" w:rsidTr="00367CE0">
        <w:tblPrEx>
          <w:tblCellMar>
            <w:left w:w="108" w:type="dxa"/>
            <w:right w:w="108" w:type="dxa"/>
          </w:tblCellMar>
        </w:tblPrEx>
        <w:trPr>
          <w:trHeight w:val="360"/>
        </w:trPr>
        <w:tc>
          <w:tcPr>
            <w:tcW w:w="5307" w:type="dxa"/>
          </w:tcPr>
          <w:p w14:paraId="1E52EC1F" w14:textId="77777777" w:rsidR="00FD1718" w:rsidRPr="00B272DC" w:rsidRDefault="00FD1718" w:rsidP="00367C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1E52EC20" w14:textId="77777777" w:rsidR="00FD1718" w:rsidRPr="00B272DC" w:rsidRDefault="00FD1718" w:rsidP="00367CE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FD1718" w:rsidRPr="00B272DC" w14:paraId="1E52EC24"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2" w14:textId="6E3D23BF"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E52EC23"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FD1718" w:rsidRPr="00B272DC" w14:paraId="1E52EC27"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5"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E52EC26"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FD1718" w:rsidRPr="00B272DC" w14:paraId="1E52EC2B"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8"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E52EC29" w14:textId="12EDD2F9"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AF69B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E52EC2A"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FD1718" w:rsidRPr="00B272DC" w14:paraId="1E52EC2E" w14:textId="77777777" w:rsidTr="00367CE0">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E52EC2C"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1E52EC2D" w14:textId="77777777" w:rsidR="00FD1718" w:rsidRPr="00B272DC" w:rsidRDefault="00FD1718" w:rsidP="00367CE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E52EC2F" w14:textId="77777777" w:rsidR="008D393A" w:rsidRDefault="008D393A">
      <w:pPr>
        <w:rPr>
          <w:rFonts w:asciiTheme="minorHAnsi" w:hAnsiTheme="minorHAnsi"/>
        </w:rPr>
      </w:pPr>
    </w:p>
    <w:p w14:paraId="1E52EC37" w14:textId="77777777" w:rsidR="008D393A" w:rsidRDefault="008D393A">
      <w:pPr>
        <w:rPr>
          <w:rFonts w:asciiTheme="minorHAnsi" w:hAnsiTheme="minorHAnsi"/>
        </w:rPr>
      </w:pPr>
    </w:p>
    <w:p w14:paraId="1E52EC38" w14:textId="77777777" w:rsidR="00E46253" w:rsidRPr="00151323" w:rsidRDefault="00E46253" w:rsidP="009D4CBD">
      <w:pPr>
        <w:rPr>
          <w:rFonts w:asciiTheme="minorHAnsi" w:hAnsiTheme="minorHAnsi"/>
          <w:b/>
        </w:rPr>
        <w:sectPr w:rsidR="00E46253" w:rsidRPr="00151323" w:rsidSect="00A32DEF">
          <w:headerReference w:type="even" r:id="rId8"/>
          <w:headerReference w:type="default" r:id="rId9"/>
          <w:footerReference w:type="default" r:id="rId10"/>
          <w:headerReference w:type="first" r:id="rId11"/>
          <w:pgSz w:w="12240" w:h="15840" w:code="1"/>
          <w:pgMar w:top="720" w:right="720" w:bottom="720" w:left="720" w:header="432" w:footer="432" w:gutter="0"/>
          <w:pgNumType w:start="1"/>
          <w:cols w:space="720"/>
          <w:docGrid w:linePitch="272"/>
        </w:sectPr>
      </w:pPr>
    </w:p>
    <w:p w14:paraId="1E52EC3A" w14:textId="6A3BB52D" w:rsidR="00FA601C" w:rsidRPr="008A6029" w:rsidRDefault="00AF69B7" w:rsidP="00AF69B7">
      <w:pPr>
        <w:pStyle w:val="BulletB1Number"/>
        <w:spacing w:before="0"/>
        <w:ind w:left="0" w:firstLine="0"/>
        <w:jc w:val="center"/>
        <w:rPr>
          <w:rFonts w:asciiTheme="minorHAnsi" w:hAnsiTheme="minorHAnsi"/>
          <w:b/>
          <w:szCs w:val="18"/>
        </w:rPr>
      </w:pPr>
      <w:r>
        <w:rPr>
          <w:rFonts w:asciiTheme="minorHAnsi" w:hAnsiTheme="minorHAnsi"/>
          <w:b/>
          <w:szCs w:val="18"/>
        </w:rPr>
        <w:lastRenderedPageBreak/>
        <w:t>CF2R-</w:t>
      </w:r>
      <w:r w:rsidR="00FA601C" w:rsidRPr="00AB752C">
        <w:rPr>
          <w:rFonts w:asciiTheme="minorHAnsi" w:hAnsiTheme="minorHAnsi"/>
          <w:b/>
          <w:szCs w:val="18"/>
        </w:rPr>
        <w:t>MCH-20</w:t>
      </w:r>
      <w:r>
        <w:rPr>
          <w:rFonts w:asciiTheme="minorHAnsi" w:hAnsiTheme="minorHAnsi"/>
          <w:b/>
          <w:szCs w:val="18"/>
        </w:rPr>
        <w:t>a-H User Instructions</w:t>
      </w:r>
    </w:p>
    <w:p w14:paraId="1E52EC3B" w14:textId="77777777" w:rsidR="00FA601C" w:rsidRDefault="00FA601C" w:rsidP="00FA601C">
      <w:pPr>
        <w:rPr>
          <w:rFonts w:asciiTheme="minorHAnsi" w:hAnsiTheme="minorHAnsi"/>
          <w:b/>
        </w:rPr>
      </w:pPr>
    </w:p>
    <w:p w14:paraId="1E52EC3C" w14:textId="77777777" w:rsidR="00FA601C" w:rsidRPr="00151323" w:rsidRDefault="00FA601C" w:rsidP="00FA601C">
      <w:pPr>
        <w:rPr>
          <w:rFonts w:asciiTheme="minorHAnsi" w:hAnsiTheme="minorHAnsi"/>
          <w:b/>
        </w:rPr>
      </w:pPr>
      <w:r w:rsidRPr="001D2E44">
        <w:rPr>
          <w:rFonts w:asciiTheme="minorHAnsi" w:hAnsiTheme="minorHAnsi"/>
          <w:b/>
        </w:rPr>
        <w:t>A. System Information</w:t>
      </w:r>
    </w:p>
    <w:p w14:paraId="1E52EC3E" w14:textId="3F8B0103" w:rsidR="00FA601C" w:rsidRDefault="00FA601C" w:rsidP="00FA601C">
      <w:pPr>
        <w:pStyle w:val="ListParagraph"/>
        <w:numPr>
          <w:ilvl w:val="0"/>
          <w:numId w:val="28"/>
        </w:numPr>
        <w:ind w:left="360" w:hanging="360"/>
        <w:rPr>
          <w:rFonts w:ascii="Calibri" w:hAnsi="Calibri"/>
          <w:szCs w:val="18"/>
        </w:rPr>
      </w:pPr>
      <w:r>
        <w:rPr>
          <w:rFonts w:asciiTheme="minorHAnsi" w:hAnsiTheme="minorHAnsi"/>
          <w:i/>
        </w:rPr>
        <w:t>HVAC System Identification or Name</w:t>
      </w:r>
      <w:r>
        <w:rPr>
          <w:rFonts w:asciiTheme="minorHAnsi" w:hAnsiTheme="minorHAnsi"/>
        </w:rPr>
        <w:t xml:space="preserve">: </w:t>
      </w:r>
      <w:r w:rsidRPr="00AB752C">
        <w:rPr>
          <w:rFonts w:ascii="Calibri" w:hAnsi="Calibri"/>
          <w:szCs w:val="18"/>
        </w:rPr>
        <w:t>This field is filled out automatically. It is referenced from the CF2R-MCH-01, which must be completed prior to this document.</w:t>
      </w:r>
    </w:p>
    <w:p w14:paraId="1E52EC3F" w14:textId="3A14D9A0" w:rsidR="00FA601C" w:rsidRPr="001808DA" w:rsidRDefault="00FA601C" w:rsidP="00FA601C">
      <w:pPr>
        <w:numPr>
          <w:ilvl w:val="0"/>
          <w:numId w:val="8"/>
        </w:numPr>
        <w:spacing w:line="276" w:lineRule="auto"/>
        <w:ind w:left="360"/>
        <w:rPr>
          <w:rFonts w:asciiTheme="minorHAnsi" w:hAnsiTheme="minorHAnsi"/>
        </w:rPr>
      </w:pPr>
      <w:r>
        <w:rPr>
          <w:rFonts w:asciiTheme="minorHAnsi" w:hAnsiTheme="minorHAnsi"/>
          <w:i/>
        </w:rPr>
        <w:t>HVAC System Location or Area Served</w:t>
      </w:r>
      <w:r>
        <w:rPr>
          <w:rFonts w:asciiTheme="minorHAnsi" w:hAnsiTheme="minorHAnsi"/>
        </w:rPr>
        <w:t xml:space="preserve">: </w:t>
      </w:r>
      <w:r w:rsidRPr="00AB752C">
        <w:rPr>
          <w:rFonts w:ascii="Calibri" w:hAnsi="Calibri"/>
          <w:szCs w:val="18"/>
        </w:rPr>
        <w:t>This field is filled out automatically. It is referenced from the CF2R-MCH-01, which must be completed prior to this document.</w:t>
      </w:r>
    </w:p>
    <w:p w14:paraId="4CED9DE0" w14:textId="6F56C17A" w:rsidR="00633AFC" w:rsidRPr="00633AFC" w:rsidRDefault="00633AFC" w:rsidP="00633AFC">
      <w:pPr>
        <w:numPr>
          <w:ilvl w:val="0"/>
          <w:numId w:val="8"/>
        </w:numPr>
        <w:spacing w:line="276" w:lineRule="auto"/>
        <w:ind w:left="360"/>
        <w:rPr>
          <w:rFonts w:asciiTheme="minorHAnsi" w:hAnsiTheme="minorHAnsi"/>
        </w:rPr>
      </w:pPr>
      <w:r w:rsidRPr="00633AFC">
        <w:rPr>
          <w:rFonts w:asciiTheme="minorHAnsi" w:hAnsiTheme="minorHAnsi"/>
          <w:i/>
        </w:rPr>
        <w:t xml:space="preserve">Indoor Unit Name: </w:t>
      </w:r>
      <w:r w:rsidRPr="00633AFC">
        <w:rPr>
          <w:rFonts w:ascii="Calibri" w:hAnsi="Calibri"/>
        </w:rPr>
        <w:t>This field is filled out automatically. It is referenced from the CF2R-MCH-01, which must be completed prior to this document.</w:t>
      </w:r>
    </w:p>
    <w:p w14:paraId="1E52EC40" w14:textId="2C72B285"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Building Type</w:t>
      </w:r>
      <w:r>
        <w:rPr>
          <w:rFonts w:asciiTheme="minorHAnsi" w:hAnsiTheme="minorHAnsi"/>
        </w:rPr>
        <w:t xml:space="preserve">: </w:t>
      </w:r>
      <w:r w:rsidRPr="00AB752C">
        <w:rPr>
          <w:rFonts w:ascii="Calibri" w:hAnsi="Calibri"/>
          <w:szCs w:val="18"/>
        </w:rPr>
        <w:t>This field is filled out automatically. It is referenced from the Certificate of Compliance (CF1R), which must be completed prior to this document.</w:t>
      </w:r>
    </w:p>
    <w:p w14:paraId="1E52EC41" w14:textId="47376C63"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Verified Low Leakage Ducts in Conditioned Space (VLLDCS)</w:t>
      </w:r>
      <w:r>
        <w:rPr>
          <w:rFonts w:asciiTheme="minorHAnsi" w:hAnsiTheme="minorHAnsi"/>
        </w:rPr>
        <w:t xml:space="preserve">: </w:t>
      </w:r>
      <w:r w:rsidRPr="00AB752C">
        <w:rPr>
          <w:rFonts w:ascii="Calibri" w:hAnsi="Calibri"/>
          <w:szCs w:val="18"/>
        </w:rPr>
        <w:t xml:space="preserve">This field is filled out automatically. It is referenced from the Certificate of Compliance (CF1R), which must be completed prior to this document. </w:t>
      </w:r>
    </w:p>
    <w:p w14:paraId="1E52EC42" w14:textId="3445E42A"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Verified Low Leakage Air-handling Unit (VLLAHU) Credit</w:t>
      </w:r>
      <w:r w:rsidRPr="00AB752C">
        <w:rPr>
          <w:rFonts w:ascii="Calibri" w:hAnsi="Calibri"/>
          <w:szCs w:val="18"/>
        </w:rPr>
        <w:t xml:space="preserve"> This field is filled out automatically. It is referenced from the Certificate of Compliance (CF1R), which must be completed prior to this document.</w:t>
      </w:r>
    </w:p>
    <w:p w14:paraId="1E52EC43" w14:textId="77777777" w:rsidR="00FA601C" w:rsidRPr="005D33CC" w:rsidRDefault="00FA601C" w:rsidP="00FA601C">
      <w:pPr>
        <w:numPr>
          <w:ilvl w:val="0"/>
          <w:numId w:val="8"/>
        </w:numPr>
        <w:spacing w:line="276" w:lineRule="auto"/>
        <w:ind w:left="360"/>
        <w:rPr>
          <w:rFonts w:asciiTheme="minorHAnsi" w:hAnsiTheme="minorHAnsi"/>
        </w:rPr>
      </w:pPr>
      <w:r>
        <w:rPr>
          <w:rFonts w:asciiTheme="minorHAnsi" w:hAnsiTheme="minorHAnsi"/>
          <w:i/>
        </w:rPr>
        <w:t>Duct System Compliance Category</w:t>
      </w:r>
      <w:r>
        <w:rPr>
          <w:rFonts w:asciiTheme="minorHAnsi" w:hAnsiTheme="minorHAnsi"/>
        </w:rPr>
        <w:t>: Choose from New, Replacement, Alteration, Replacement Using Smoke Test, Alteration Using Smoke Test.</w:t>
      </w:r>
    </w:p>
    <w:p w14:paraId="1E52EC44" w14:textId="047596C6"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New:</w:t>
      </w:r>
      <w:r>
        <w:rPr>
          <w:rFonts w:asciiTheme="minorHAnsi" w:hAnsiTheme="minorHAnsi"/>
        </w:rPr>
        <w:t xml:space="preserve"> Use this choice for newly constructed buildings, additions with all-new systems dedicated to the addition, or new systems installed in existing homes where the equipment is newly installed and the ducts are at least 75</w:t>
      </w:r>
      <w:r w:rsidR="00A1619D">
        <w:rPr>
          <w:rFonts w:asciiTheme="minorHAnsi" w:hAnsiTheme="minorHAnsi"/>
        </w:rPr>
        <w:t>%</w:t>
      </w:r>
      <w:r>
        <w:rPr>
          <w:rFonts w:asciiTheme="minorHAnsi" w:hAnsiTheme="minorHAnsi"/>
        </w:rPr>
        <w:t xml:space="preserve"> or more newly installed duct material (up to 25</w:t>
      </w:r>
      <w:r w:rsidR="00A1619D">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w:t>
      </w:r>
    </w:p>
    <w:p w14:paraId="1E52EC45" w14:textId="44CE4C26"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Replacement:</w:t>
      </w:r>
      <w:r>
        <w:rPr>
          <w:rFonts w:asciiTheme="minorHAnsi" w:hAnsiTheme="minorHAnsi"/>
        </w:rPr>
        <w:t xml:space="preserve"> For existing buildings where the equipment is not newly installed but the ducts are at least 75</w:t>
      </w:r>
      <w:r w:rsidR="00A1619D">
        <w:rPr>
          <w:rFonts w:asciiTheme="minorHAnsi" w:hAnsiTheme="minorHAnsi"/>
        </w:rPr>
        <w:t>%</w:t>
      </w:r>
      <w:r>
        <w:rPr>
          <w:rFonts w:asciiTheme="minorHAnsi" w:hAnsiTheme="minorHAnsi"/>
        </w:rPr>
        <w:t xml:space="preserve"> or more newly installed duct material (up to 25</w:t>
      </w:r>
      <w:r w:rsidR="00A1619D">
        <w:rPr>
          <w:rFonts w:asciiTheme="minorHAnsi" w:hAnsiTheme="minorHAnsi"/>
        </w:rPr>
        <w:t>%</w:t>
      </w:r>
      <w:r>
        <w:rPr>
          <w:rFonts w:asciiTheme="minorHAnsi" w:hAnsiTheme="minorHAnsi"/>
        </w:rPr>
        <w:t xml:space="preserve"> of the finished system may consist of reused parts from the dwelling unit’s previously existing duct system, such as registers, grilles, boots, air handler, coil, plenums, duct material). Sometimes referred to as a “re-ducted” system.</w:t>
      </w:r>
    </w:p>
    <w:p w14:paraId="1E52EC46" w14:textId="394C2FE3"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Alteration:</w:t>
      </w:r>
      <w:r>
        <w:rPr>
          <w:rFonts w:asciiTheme="minorHAnsi" w:hAnsiTheme="minorHAnsi"/>
        </w:rPr>
        <w:t xml:space="preserve"> For existing buildings where any of the following are newly installed or replaced as part of the project and the system does not meet one of the other compliance categories:</w:t>
      </w:r>
    </w:p>
    <w:p w14:paraId="1E52EC47"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40 feet of space-conditioning system ducts are installed in unconditioned space or indirectly conditioned space.</w:t>
      </w:r>
    </w:p>
    <w:p w14:paraId="1E52EC48"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Air conditioning or heat pump condenser</w:t>
      </w:r>
    </w:p>
    <w:p w14:paraId="1E52EC49" w14:textId="77777777" w:rsidR="00FA601C" w:rsidRPr="005D33CC" w:rsidRDefault="00FA601C" w:rsidP="00FA601C">
      <w:pPr>
        <w:numPr>
          <w:ilvl w:val="2"/>
          <w:numId w:val="8"/>
        </w:numPr>
        <w:spacing w:line="276" w:lineRule="auto"/>
        <w:ind w:left="1260"/>
        <w:rPr>
          <w:rFonts w:asciiTheme="minorHAnsi" w:hAnsiTheme="minorHAnsi"/>
        </w:rPr>
      </w:pPr>
      <w:r>
        <w:rPr>
          <w:rFonts w:asciiTheme="minorHAnsi" w:hAnsiTheme="minorHAnsi"/>
        </w:rPr>
        <w:t>Heating or cooling coil</w:t>
      </w:r>
    </w:p>
    <w:p w14:paraId="1E52EC4A" w14:textId="77777777" w:rsidR="00FA601C" w:rsidRDefault="00FA601C" w:rsidP="00FA601C">
      <w:pPr>
        <w:numPr>
          <w:ilvl w:val="2"/>
          <w:numId w:val="8"/>
        </w:numPr>
        <w:spacing w:line="276" w:lineRule="auto"/>
        <w:ind w:left="1260"/>
        <w:rPr>
          <w:rFonts w:asciiTheme="minorHAnsi" w:hAnsiTheme="minorHAnsi"/>
        </w:rPr>
      </w:pPr>
      <w:r>
        <w:rPr>
          <w:rFonts w:asciiTheme="minorHAnsi" w:hAnsiTheme="minorHAnsi"/>
        </w:rPr>
        <w:t>Air handler (e.g., furnace, fan coil, package unit)</w:t>
      </w:r>
    </w:p>
    <w:p w14:paraId="1E52EC4B" w14:textId="476C6021" w:rsidR="00FA601C" w:rsidRPr="005D33CC" w:rsidRDefault="00FA601C" w:rsidP="00FA601C">
      <w:pPr>
        <w:numPr>
          <w:ilvl w:val="1"/>
          <w:numId w:val="8"/>
        </w:numPr>
        <w:spacing w:line="276" w:lineRule="auto"/>
        <w:ind w:left="720"/>
        <w:rPr>
          <w:rFonts w:asciiTheme="minorHAnsi" w:hAnsiTheme="minorHAnsi"/>
        </w:rPr>
      </w:pPr>
      <w:r>
        <w:rPr>
          <w:rFonts w:asciiTheme="minorHAnsi" w:hAnsiTheme="minorHAnsi"/>
          <w:u w:val="single"/>
        </w:rPr>
        <w:t>Replacement using Smoke Test:</w:t>
      </w:r>
      <w:r>
        <w:rPr>
          <w:rFonts w:asciiTheme="minorHAnsi" w:hAnsiTheme="minorHAnsi"/>
        </w:rPr>
        <w:t xml:space="preserve"> Similar to “Replacement” but the target leakage could not be met due to the equipment not being new. Smoke is used to show that leaks are only coming from the previously existing equipment. All accessible leaks visible by smoke must be sealed.</w:t>
      </w:r>
    </w:p>
    <w:p w14:paraId="1E52EC4C" w14:textId="3BB52AF8" w:rsidR="00FA601C" w:rsidRDefault="00FA601C" w:rsidP="00FA601C">
      <w:pPr>
        <w:numPr>
          <w:ilvl w:val="1"/>
          <w:numId w:val="8"/>
        </w:numPr>
        <w:spacing w:line="276" w:lineRule="auto"/>
        <w:ind w:left="720"/>
        <w:rPr>
          <w:rFonts w:asciiTheme="minorHAnsi" w:hAnsiTheme="minorHAnsi"/>
        </w:rPr>
      </w:pPr>
      <w:r>
        <w:rPr>
          <w:rFonts w:asciiTheme="minorHAnsi" w:hAnsiTheme="minorHAnsi"/>
          <w:u w:val="single"/>
        </w:rPr>
        <w:t>Alteration using Smoke Test:</w:t>
      </w:r>
      <w:r>
        <w:rPr>
          <w:rFonts w:asciiTheme="minorHAnsi" w:hAnsiTheme="minorHAnsi"/>
        </w:rPr>
        <w:t xml:space="preserve"> Similar to “Alteration” but the target leakage could not be met due to the equipment not being new or due to inaccessible leaks. Smoke is used to show that leaks are only coming from the previously existing equipment or are inaccessible. All accessible leaks visible by smoke must be sealed.</w:t>
      </w:r>
    </w:p>
    <w:p w14:paraId="63AA8F12" w14:textId="77777777" w:rsidR="00633AFC" w:rsidRDefault="00633AFC" w:rsidP="00633AFC">
      <w:pPr>
        <w:numPr>
          <w:ilvl w:val="0"/>
          <w:numId w:val="8"/>
        </w:numPr>
        <w:spacing w:line="276" w:lineRule="auto"/>
        <w:ind w:left="360"/>
        <w:rPr>
          <w:rFonts w:asciiTheme="minorHAnsi" w:hAnsiTheme="minorHAnsi"/>
        </w:rPr>
      </w:pPr>
      <w:r w:rsidRPr="001916A0">
        <w:rPr>
          <w:rFonts w:asciiTheme="minorHAnsi" w:hAnsiTheme="minorHAnsi"/>
          <w:i/>
          <w:szCs w:val="18"/>
        </w:rPr>
        <w:t>Any portions of Duct Located in Garage</w:t>
      </w:r>
      <w:r>
        <w:rPr>
          <w:rFonts w:asciiTheme="minorHAnsi" w:hAnsiTheme="minorHAnsi"/>
          <w:szCs w:val="18"/>
        </w:rPr>
        <w:t>: User select from Yes or No.</w:t>
      </w:r>
    </w:p>
    <w:p w14:paraId="1E52EC4D" w14:textId="77777777" w:rsidR="00FA601C" w:rsidRDefault="00FA601C" w:rsidP="00FA601C">
      <w:pPr>
        <w:spacing w:line="276" w:lineRule="auto"/>
        <w:ind w:left="360"/>
        <w:rPr>
          <w:rFonts w:asciiTheme="minorHAnsi" w:hAnsiTheme="minorHAnsi"/>
        </w:rPr>
      </w:pPr>
    </w:p>
    <w:p w14:paraId="1E52EC4E" w14:textId="77777777" w:rsidR="00FA601C" w:rsidRPr="00EA0C9A" w:rsidRDefault="00FA601C" w:rsidP="00FA601C">
      <w:pPr>
        <w:rPr>
          <w:rFonts w:asciiTheme="minorHAnsi" w:hAnsiTheme="minorHAnsi"/>
          <w:b/>
        </w:rPr>
      </w:pPr>
      <w:r w:rsidRPr="001D2E44">
        <w:rPr>
          <w:rFonts w:asciiTheme="minorHAnsi" w:hAnsiTheme="minorHAnsi"/>
          <w:b/>
        </w:rPr>
        <w:t>B. Duct Leakage Diagnostic Test - MCH-20a - Completely New Duct System</w:t>
      </w:r>
    </w:p>
    <w:p w14:paraId="48EE4ACD" w14:textId="77777777" w:rsidR="0094150B" w:rsidRPr="00151323" w:rsidRDefault="0094150B"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Air-Handl</w:t>
      </w:r>
      <w:r>
        <w:rPr>
          <w:rFonts w:asciiTheme="minorHAnsi" w:hAnsiTheme="minorHAnsi"/>
          <w:i/>
        </w:rPr>
        <w:t>ing</w:t>
      </w:r>
      <w:r w:rsidRPr="001D2E44">
        <w:rPr>
          <w:rFonts w:asciiTheme="minorHAnsi" w:hAnsiTheme="minorHAnsi"/>
          <w:i/>
        </w:rPr>
        <w:t xml:space="preserve"> Unit Airflow (AHU</w:t>
      </w:r>
      <w:r>
        <w:rPr>
          <w:rFonts w:asciiTheme="minorHAnsi" w:hAnsiTheme="minorHAnsi"/>
          <w:i/>
        </w:rPr>
        <w:t xml:space="preserve"> </w:t>
      </w:r>
      <w:r w:rsidRPr="001D2E44">
        <w:rPr>
          <w:rFonts w:asciiTheme="minorHAnsi" w:hAnsiTheme="minorHAnsi"/>
          <w:i/>
        </w:rPr>
        <w:t>Airflow) Determination Method</w:t>
      </w:r>
      <w:r w:rsidRPr="001D2E44">
        <w:rPr>
          <w:rFonts w:asciiTheme="minorHAnsi" w:hAnsiTheme="minorHAnsi"/>
        </w:rPr>
        <w:t>: User will select from the following options:</w:t>
      </w:r>
    </w:p>
    <w:p w14:paraId="78B87F53" w14:textId="5FE5D9A1" w:rsidR="0094150B" w:rsidRPr="00151323"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Default Airflow Method:</w:t>
      </w:r>
      <w:r w:rsidRPr="001D2E44">
        <w:rPr>
          <w:rFonts w:asciiTheme="minorHAnsi" w:hAnsiTheme="minorHAnsi"/>
        </w:rPr>
        <w:t xml:space="preserve"> The Default Airflow Method may only be used for homes where the duct system is being tested before the conditioning and heating system is installed and the equipment specification is not known (See Section RA3.1.4.2.1 of the </w:t>
      </w:r>
      <w:r w:rsidR="00E84958">
        <w:rPr>
          <w:rFonts w:asciiTheme="minorHAnsi" w:hAnsiTheme="minorHAnsi"/>
        </w:rPr>
        <w:t>2019</w:t>
      </w:r>
      <w:r w:rsidRPr="001D2E44">
        <w:rPr>
          <w:rFonts w:asciiTheme="minorHAnsi" w:hAnsiTheme="minorHAnsi"/>
        </w:rPr>
        <w:t xml:space="preserve"> Reference Appendices).</w:t>
      </w:r>
    </w:p>
    <w:p w14:paraId="58F97FB9" w14:textId="77777777" w:rsidR="0094150B"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Cooling System Method:</w:t>
      </w:r>
      <w:r w:rsidRPr="001D2E44">
        <w:rPr>
          <w:rFonts w:asciiTheme="minorHAnsi" w:hAnsiTheme="minorHAnsi"/>
        </w:rPr>
        <w:t xml:space="preserve"> For systems with </w:t>
      </w:r>
      <w:r>
        <w:rPr>
          <w:rFonts w:asciiTheme="minorHAnsi" w:hAnsiTheme="minorHAnsi"/>
        </w:rPr>
        <w:t>air conditioning</w:t>
      </w:r>
      <w:r w:rsidRPr="001D2E44">
        <w:rPr>
          <w:rFonts w:asciiTheme="minorHAnsi" w:hAnsiTheme="minorHAnsi"/>
        </w:rPr>
        <w:t xml:space="preserve">, this selection must be made, and the nominal air handler airflow shall be 400 CFM per nominal ton of condensing unit cooling capacity as specified by the manufacturer </w:t>
      </w:r>
    </w:p>
    <w:p w14:paraId="76A5BDB0" w14:textId="77777777" w:rsidR="0094150B" w:rsidRPr="00151323" w:rsidRDefault="0094150B" w:rsidP="0094150B">
      <w:pPr>
        <w:pStyle w:val="ListParagraph"/>
        <w:numPr>
          <w:ilvl w:val="1"/>
          <w:numId w:val="33"/>
        </w:numPr>
        <w:spacing w:line="276" w:lineRule="auto"/>
        <w:ind w:left="720"/>
        <w:jc w:val="both"/>
        <w:rPr>
          <w:rFonts w:asciiTheme="minorHAnsi" w:hAnsiTheme="minorHAnsi"/>
        </w:rPr>
      </w:pPr>
      <w:r w:rsidRPr="001D2E44">
        <w:rPr>
          <w:rFonts w:asciiTheme="minorHAnsi" w:hAnsiTheme="minorHAnsi"/>
          <w:u w:val="single"/>
        </w:rPr>
        <w:t>Heating System Method:</w:t>
      </w:r>
      <w:r w:rsidRPr="001D2E44">
        <w:rPr>
          <w:rFonts w:asciiTheme="minorHAnsi" w:hAnsiTheme="minorHAnsi"/>
        </w:rPr>
        <w:t xml:space="preserve"> For heating only systems the nominal air</w:t>
      </w:r>
      <w:r>
        <w:rPr>
          <w:rFonts w:asciiTheme="minorHAnsi" w:hAnsiTheme="minorHAnsi"/>
        </w:rPr>
        <w:t>-</w:t>
      </w:r>
      <w:r w:rsidRPr="001D2E44">
        <w:rPr>
          <w:rFonts w:asciiTheme="minorHAnsi" w:hAnsiTheme="minorHAnsi"/>
        </w:rPr>
        <w:t>handler airflow shall be 21.7 CFM per kBtu/h of rated heating output capacity.</w:t>
      </w:r>
    </w:p>
    <w:p w14:paraId="4F6AEED7" w14:textId="3C633886" w:rsidR="0094150B" w:rsidRDefault="0094150B"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lastRenderedPageBreak/>
        <w:t>Measured Airflow Method:</w:t>
      </w:r>
      <w:r w:rsidRPr="001D2E44">
        <w:rPr>
          <w:rFonts w:asciiTheme="minorHAnsi" w:hAnsiTheme="minorHAnsi"/>
        </w:rPr>
        <w:t xml:space="preserve"> The </w:t>
      </w:r>
      <w:r>
        <w:rPr>
          <w:rFonts w:asciiTheme="minorHAnsi" w:hAnsiTheme="minorHAnsi"/>
        </w:rPr>
        <w:t xml:space="preserve">measured </w:t>
      </w:r>
      <w:r w:rsidRPr="001D2E44">
        <w:rPr>
          <w:rFonts w:asciiTheme="minorHAnsi" w:hAnsiTheme="minorHAnsi"/>
        </w:rPr>
        <w:t>system airflow can be used as the air</w:t>
      </w:r>
      <w:r>
        <w:rPr>
          <w:rFonts w:asciiTheme="minorHAnsi" w:hAnsiTheme="minorHAnsi"/>
        </w:rPr>
        <w:t>-</w:t>
      </w:r>
      <w:r w:rsidRPr="001D2E44">
        <w:rPr>
          <w:rFonts w:asciiTheme="minorHAnsi" w:hAnsiTheme="minorHAnsi"/>
        </w:rPr>
        <w:t xml:space="preserve">handler airflow for the purpose of establishing duct leakage percentage (See Section RA3.1.4.2.3 of the </w:t>
      </w:r>
      <w:r>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54598924" w14:textId="77777777" w:rsidR="0094150B" w:rsidRPr="00151323" w:rsidRDefault="0094150B" w:rsidP="0094150B">
      <w:pPr>
        <w:pStyle w:val="ListParagraph"/>
        <w:numPr>
          <w:ilvl w:val="1"/>
          <w:numId w:val="33"/>
        </w:numPr>
        <w:spacing w:line="276" w:lineRule="auto"/>
        <w:ind w:left="720"/>
        <w:rPr>
          <w:rFonts w:asciiTheme="minorHAnsi" w:hAnsiTheme="minorHAnsi"/>
        </w:rPr>
      </w:pPr>
      <w:r>
        <w:rPr>
          <w:rFonts w:asciiTheme="minorHAnsi" w:hAnsiTheme="minorHAnsi"/>
          <w:u w:val="single"/>
        </w:rPr>
        <w:t>Indoor Unit Method</w:t>
      </w:r>
    </w:p>
    <w:p w14:paraId="1E52EC4F" w14:textId="071E243D" w:rsidR="00FA601C"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Condenser Nominal Cooling Capacity (ton)</w:t>
      </w:r>
      <w:r>
        <w:rPr>
          <w:rFonts w:asciiTheme="minorHAnsi" w:hAnsiTheme="minorHAnsi"/>
        </w:rPr>
        <w:t>: Same data given on MCH-01.</w:t>
      </w:r>
    </w:p>
    <w:p w14:paraId="2A60F2C2" w14:textId="392F9C95" w:rsidR="0094150B" w:rsidRPr="00B52A5E" w:rsidRDefault="0094150B" w:rsidP="0094150B">
      <w:pPr>
        <w:pStyle w:val="ListParagraph"/>
        <w:numPr>
          <w:ilvl w:val="0"/>
          <w:numId w:val="33"/>
        </w:numPr>
        <w:spacing w:line="276" w:lineRule="auto"/>
        <w:ind w:left="360"/>
        <w:rPr>
          <w:rFonts w:asciiTheme="minorHAnsi" w:hAnsiTheme="minorHAnsi"/>
        </w:rPr>
      </w:pPr>
      <w:r w:rsidRPr="001916A0">
        <w:rPr>
          <w:rFonts w:asciiTheme="minorHAnsi" w:hAnsiTheme="minorHAnsi"/>
          <w:i/>
        </w:rPr>
        <w:t>Indoor Unit Nominal Cooling Capacity:</w:t>
      </w:r>
      <w:r>
        <w:rPr>
          <w:rFonts w:asciiTheme="minorHAnsi" w:hAnsiTheme="minorHAnsi"/>
          <w:i/>
        </w:rPr>
        <w:t xml:space="preserve"> </w:t>
      </w:r>
      <w:r w:rsidRPr="000171A8">
        <w:rPr>
          <w:rFonts w:asciiTheme="minorHAnsi" w:hAnsiTheme="minorHAnsi"/>
        </w:rPr>
        <w:t>Same data given on MCH-01.</w:t>
      </w:r>
    </w:p>
    <w:p w14:paraId="1E52EC50" w14:textId="77777777" w:rsidR="00FA601C" w:rsidRPr="00B52A5E"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Heating Capacity (kBtu/h)</w:t>
      </w:r>
      <w:r>
        <w:rPr>
          <w:rFonts w:asciiTheme="minorHAnsi" w:hAnsiTheme="minorHAnsi"/>
        </w:rPr>
        <w:t xml:space="preserve">: Same data given on MCH-01; </w:t>
      </w:r>
    </w:p>
    <w:p w14:paraId="1E52EC51" w14:textId="52ACA2A8" w:rsidR="00FA601C"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Conditioned Floor Area Served by this HVAC System</w:t>
      </w:r>
      <w:r w:rsidR="00AC6FDC">
        <w:rPr>
          <w:rFonts w:asciiTheme="minorHAnsi" w:hAnsiTheme="minorHAnsi"/>
          <w:i/>
        </w:rPr>
        <w:t xml:space="preserve"> </w:t>
      </w:r>
      <w:r>
        <w:rPr>
          <w:rFonts w:asciiTheme="minorHAnsi" w:hAnsiTheme="minorHAnsi"/>
          <w:i/>
        </w:rPr>
        <w:t>(ft</w:t>
      </w:r>
      <w:r>
        <w:rPr>
          <w:rFonts w:asciiTheme="minorHAnsi" w:hAnsiTheme="minorHAnsi"/>
          <w:i/>
          <w:vertAlign w:val="superscript"/>
        </w:rPr>
        <w:t>2</w:t>
      </w:r>
      <w:r>
        <w:rPr>
          <w:rFonts w:asciiTheme="minorHAnsi" w:hAnsiTheme="minorHAnsi"/>
          <w:i/>
        </w:rPr>
        <w:t>)</w:t>
      </w:r>
      <w:r>
        <w:rPr>
          <w:rFonts w:asciiTheme="minorHAnsi" w:hAnsiTheme="minorHAnsi"/>
        </w:rPr>
        <w:t>: User must input CFA for the space. Should be consistent with the CF1R input value.</w:t>
      </w:r>
    </w:p>
    <w:p w14:paraId="2A64124E" w14:textId="21DC07D0" w:rsidR="0094150B" w:rsidRPr="00151323" w:rsidRDefault="0094150B"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Measured AHU Airflow (CFM)</w:t>
      </w:r>
      <w:r w:rsidRPr="001D2E44">
        <w:rPr>
          <w:rFonts w:asciiTheme="minorHAnsi" w:hAnsiTheme="minorHAnsi"/>
        </w:rPr>
        <w:t>: If “Measured Airflow Method” is selected</w:t>
      </w:r>
      <w:r>
        <w:rPr>
          <w:rFonts w:asciiTheme="minorHAnsi" w:hAnsiTheme="minorHAnsi"/>
        </w:rPr>
        <w:t xml:space="preserve">, </w:t>
      </w:r>
      <w:r w:rsidRPr="001D2E44">
        <w:rPr>
          <w:rFonts w:asciiTheme="minorHAnsi" w:hAnsiTheme="minorHAnsi"/>
        </w:rPr>
        <w:t>user must input measured airflow.</w:t>
      </w:r>
    </w:p>
    <w:p w14:paraId="1E52EC52" w14:textId="77777777" w:rsidR="00FA601C" w:rsidRPr="00151323" w:rsidRDefault="00FA601C" w:rsidP="0094150B">
      <w:pPr>
        <w:pStyle w:val="ListParagraph"/>
        <w:numPr>
          <w:ilvl w:val="0"/>
          <w:numId w:val="33"/>
        </w:numPr>
        <w:spacing w:line="276" w:lineRule="auto"/>
        <w:ind w:left="360"/>
        <w:rPr>
          <w:rFonts w:asciiTheme="minorHAnsi" w:hAnsiTheme="minorHAnsi"/>
        </w:rPr>
      </w:pPr>
      <w:r>
        <w:rPr>
          <w:rFonts w:asciiTheme="minorHAnsi" w:hAnsiTheme="minorHAnsi"/>
          <w:i/>
        </w:rPr>
        <w:t>Duct Leakage Test Conditions</w:t>
      </w:r>
      <w:r w:rsidRPr="001D2E44">
        <w:rPr>
          <w:rFonts w:asciiTheme="minorHAnsi" w:hAnsiTheme="minorHAnsi"/>
        </w:rPr>
        <w:t xml:space="preserve">: </w:t>
      </w:r>
      <w:r>
        <w:rPr>
          <w:rFonts w:asciiTheme="minorHAnsi" w:hAnsiTheme="minorHAnsi"/>
        </w:rPr>
        <w:t>S</w:t>
      </w:r>
      <w:r w:rsidRPr="001D2E44">
        <w:rPr>
          <w:rFonts w:asciiTheme="minorHAnsi" w:hAnsiTheme="minorHAnsi"/>
        </w:rPr>
        <w:t>elect from the following options:</w:t>
      </w:r>
    </w:p>
    <w:p w14:paraId="1E52EC53" w14:textId="2D8EFCD6" w:rsidR="00FA601C" w:rsidRPr="00151323" w:rsidRDefault="00FA601C"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Test Rough-in AHU</w:t>
      </w:r>
      <w:r w:rsidRPr="001D2E44">
        <w:rPr>
          <w:rFonts w:asciiTheme="minorHAnsi" w:hAnsiTheme="minorHAnsi"/>
        </w:rPr>
        <w:t xml:space="preserve">: Installers may determine duct leakage in new construction by using diagnostic measurements at rough-in building construction stage prior to installation of interior finishing (See Section RA3.1.4.3.2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r>
        <w:rPr>
          <w:rFonts w:asciiTheme="minorHAnsi" w:hAnsiTheme="minorHAnsi"/>
        </w:rPr>
        <w:t xml:space="preserve"> In this case the air</w:t>
      </w:r>
      <w:r w:rsidR="00A1619D">
        <w:rPr>
          <w:rFonts w:asciiTheme="minorHAnsi" w:hAnsiTheme="minorHAnsi"/>
        </w:rPr>
        <w:t>-</w:t>
      </w:r>
      <w:r>
        <w:rPr>
          <w:rFonts w:asciiTheme="minorHAnsi" w:hAnsiTheme="minorHAnsi"/>
        </w:rPr>
        <w:t>handling unit (AHU) is installed at the time of test.</w:t>
      </w:r>
    </w:p>
    <w:p w14:paraId="1E52EC54" w14:textId="6186606D" w:rsidR="00FA601C" w:rsidRPr="00151323" w:rsidRDefault="00FA601C" w:rsidP="0094150B">
      <w:pPr>
        <w:pStyle w:val="ListParagraph"/>
        <w:numPr>
          <w:ilvl w:val="1"/>
          <w:numId w:val="33"/>
        </w:numPr>
        <w:spacing w:line="276" w:lineRule="auto"/>
        <w:ind w:left="720"/>
        <w:rPr>
          <w:rFonts w:asciiTheme="minorHAnsi" w:hAnsiTheme="minorHAnsi"/>
          <w:u w:val="single"/>
        </w:rPr>
      </w:pPr>
      <w:r w:rsidRPr="001D2E44">
        <w:rPr>
          <w:rFonts w:asciiTheme="minorHAnsi" w:hAnsiTheme="minorHAnsi"/>
          <w:u w:val="single"/>
        </w:rPr>
        <w:t>Test Rough-in No AHU</w:t>
      </w:r>
      <w:r w:rsidRPr="001D2E44">
        <w:rPr>
          <w:rFonts w:asciiTheme="minorHAnsi" w:hAnsiTheme="minorHAnsi"/>
        </w:rPr>
        <w:t xml:space="preserve">: Same as “Test Rough-in” except air handling unit is not yet installed (See Section RA3.1.4.3.2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1E52EC55" w14:textId="7B2E28C2" w:rsidR="00FA601C" w:rsidRPr="00151323" w:rsidRDefault="00FA601C" w:rsidP="0094150B">
      <w:pPr>
        <w:pStyle w:val="ListParagraph"/>
        <w:numPr>
          <w:ilvl w:val="1"/>
          <w:numId w:val="33"/>
        </w:numPr>
        <w:spacing w:line="276" w:lineRule="auto"/>
        <w:ind w:left="720"/>
        <w:rPr>
          <w:rFonts w:asciiTheme="minorHAnsi" w:hAnsiTheme="minorHAnsi"/>
        </w:rPr>
      </w:pPr>
      <w:r w:rsidRPr="001D2E44">
        <w:rPr>
          <w:rFonts w:asciiTheme="minorHAnsi" w:hAnsiTheme="minorHAnsi"/>
          <w:u w:val="single"/>
        </w:rPr>
        <w:t>Test Final</w:t>
      </w:r>
      <w:r w:rsidRPr="001D2E44">
        <w:rPr>
          <w:rFonts w:asciiTheme="minorHAnsi" w:hAnsiTheme="minorHAnsi"/>
        </w:rPr>
        <w:t xml:space="preserve">: Test conducted at </w:t>
      </w:r>
      <w:r>
        <w:rPr>
          <w:rFonts w:asciiTheme="minorHAnsi" w:hAnsiTheme="minorHAnsi"/>
        </w:rPr>
        <w:t>“</w:t>
      </w:r>
      <w:r w:rsidRPr="001D2E44">
        <w:rPr>
          <w:rFonts w:asciiTheme="minorHAnsi" w:hAnsiTheme="minorHAnsi"/>
        </w:rPr>
        <w:t>final</w:t>
      </w:r>
      <w:r>
        <w:rPr>
          <w:rFonts w:asciiTheme="minorHAnsi" w:hAnsiTheme="minorHAnsi"/>
        </w:rPr>
        <w:t xml:space="preserve">”, i.e. all equipment, ducts, and registers are installed and the system is essentially in its final operating condition. </w:t>
      </w:r>
      <w:r w:rsidRPr="001D2E44">
        <w:rPr>
          <w:rFonts w:asciiTheme="minorHAnsi" w:hAnsiTheme="minorHAnsi"/>
        </w:rPr>
        <w:t xml:space="preserve">(rough-in no longer an option. See Section RA3.1.4.3.1 of the </w:t>
      </w:r>
      <w:r w:rsidR="00074A1F">
        <w:rPr>
          <w:rFonts w:asciiTheme="minorHAnsi" w:hAnsiTheme="minorHAnsi"/>
        </w:rPr>
        <w:t>201</w:t>
      </w:r>
      <w:r w:rsidR="00E84958">
        <w:rPr>
          <w:rFonts w:asciiTheme="minorHAnsi" w:hAnsiTheme="minorHAnsi"/>
        </w:rPr>
        <w:t>9</w:t>
      </w:r>
      <w:r w:rsidRPr="001D2E44">
        <w:rPr>
          <w:rFonts w:asciiTheme="minorHAnsi" w:hAnsiTheme="minorHAnsi"/>
        </w:rPr>
        <w:t xml:space="preserve"> Reference Appendices).</w:t>
      </w:r>
    </w:p>
    <w:p w14:paraId="1E52EC56"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1635C">
        <w:rPr>
          <w:rFonts w:asciiTheme="minorHAnsi" w:hAnsiTheme="minorHAnsi"/>
          <w:i/>
        </w:rPr>
        <w:t>Duct Leakage Test Method</w:t>
      </w:r>
      <w:r w:rsidRPr="0011635C">
        <w:rPr>
          <w:rFonts w:asciiTheme="minorHAnsi" w:hAnsiTheme="minorHAnsi"/>
        </w:rPr>
        <w:t xml:space="preserve">: </w:t>
      </w:r>
      <w:r>
        <w:rPr>
          <w:rFonts w:asciiTheme="minorHAnsi" w:hAnsiTheme="minorHAnsi"/>
        </w:rPr>
        <w:t>S</w:t>
      </w:r>
      <w:r w:rsidRPr="0011635C">
        <w:rPr>
          <w:rFonts w:asciiTheme="minorHAnsi" w:hAnsiTheme="minorHAnsi"/>
        </w:rPr>
        <w:t>elect from the following options: Leakage to the Outside</w:t>
      </w:r>
      <w:r>
        <w:rPr>
          <w:rFonts w:asciiTheme="minorHAnsi" w:hAnsiTheme="minorHAnsi"/>
        </w:rPr>
        <w:t xml:space="preserve"> (house is pressurized simultaneously with the ducts such that only leakage going outside of the pressurized conditioned shell is measured, see RA3.2.4.3.4)</w:t>
      </w:r>
      <w:r w:rsidRPr="0011635C">
        <w:rPr>
          <w:rFonts w:asciiTheme="minorHAnsi" w:hAnsiTheme="minorHAnsi"/>
        </w:rPr>
        <w:t>, or Total Leakage.</w:t>
      </w:r>
    </w:p>
    <w:p w14:paraId="1E52EC57"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1635C">
        <w:rPr>
          <w:rFonts w:asciiTheme="minorHAnsi" w:hAnsiTheme="minorHAnsi"/>
          <w:i/>
        </w:rPr>
        <w:t>Leakage Factor</w:t>
      </w:r>
      <w:r w:rsidRPr="0011635C">
        <w:rPr>
          <w:rFonts w:asciiTheme="minorHAnsi" w:hAnsiTheme="minorHAnsi"/>
        </w:rPr>
        <w:t xml:space="preserve">: </w:t>
      </w:r>
      <w:r>
        <w:rPr>
          <w:rFonts w:asciiTheme="minorHAnsi" w:hAnsiTheme="minorHAnsi"/>
        </w:rPr>
        <w:t>This field is automatically filled out based on choices in previous fields.</w:t>
      </w:r>
    </w:p>
    <w:p w14:paraId="1E52EC5E"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Calculated Target Allowable Duct Leakage Rate (cfm)</w:t>
      </w:r>
      <w:r w:rsidRPr="001D2E44">
        <w:rPr>
          <w:rFonts w:asciiTheme="minorHAnsi" w:hAnsiTheme="minorHAnsi"/>
        </w:rPr>
        <w:t xml:space="preserve">: This value will be automatically </w:t>
      </w:r>
      <w:r>
        <w:rPr>
          <w:rFonts w:asciiTheme="minorHAnsi" w:hAnsiTheme="minorHAnsi"/>
        </w:rPr>
        <w:t>calculated</w:t>
      </w:r>
      <w:r w:rsidRPr="001D2E44">
        <w:rPr>
          <w:rFonts w:asciiTheme="minorHAnsi" w:hAnsiTheme="minorHAnsi"/>
        </w:rPr>
        <w:t xml:space="preserve"> </w:t>
      </w:r>
      <w:r>
        <w:rPr>
          <w:rFonts w:asciiTheme="minorHAnsi" w:hAnsiTheme="minorHAnsi"/>
        </w:rPr>
        <w:t>based</w:t>
      </w:r>
      <w:r w:rsidRPr="001D2E44">
        <w:rPr>
          <w:rFonts w:asciiTheme="minorHAnsi" w:hAnsiTheme="minorHAnsi"/>
        </w:rPr>
        <w:t xml:space="preserve"> on values </w:t>
      </w:r>
      <w:r>
        <w:rPr>
          <w:rFonts w:asciiTheme="minorHAnsi" w:hAnsiTheme="minorHAnsi"/>
        </w:rPr>
        <w:t>entered in previous fields.</w:t>
      </w:r>
    </w:p>
    <w:p w14:paraId="1E52EC5F" w14:textId="77777777" w:rsidR="00FA601C" w:rsidRPr="00151323"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Actual Duct Leakage Rate from Leakage Test Measurement (cfm)</w:t>
      </w:r>
      <w:r w:rsidRPr="001D2E44">
        <w:rPr>
          <w:rFonts w:asciiTheme="minorHAnsi" w:hAnsiTheme="minorHAnsi"/>
        </w:rPr>
        <w:t xml:space="preserve">: </w:t>
      </w:r>
      <w:r>
        <w:rPr>
          <w:rFonts w:asciiTheme="minorHAnsi" w:hAnsiTheme="minorHAnsi"/>
        </w:rPr>
        <w:t>I</w:t>
      </w:r>
      <w:r w:rsidRPr="001D2E44">
        <w:rPr>
          <w:rFonts w:asciiTheme="minorHAnsi" w:hAnsiTheme="minorHAnsi"/>
        </w:rPr>
        <w:t>nput th</w:t>
      </w:r>
      <w:r>
        <w:rPr>
          <w:rFonts w:asciiTheme="minorHAnsi" w:hAnsiTheme="minorHAnsi"/>
        </w:rPr>
        <w:t>e duct leakage rater taken</w:t>
      </w:r>
      <w:r w:rsidRPr="001D2E44">
        <w:rPr>
          <w:rFonts w:asciiTheme="minorHAnsi" w:hAnsiTheme="minorHAnsi"/>
        </w:rPr>
        <w:t xml:space="preserve"> from actual </w:t>
      </w:r>
      <w:r>
        <w:rPr>
          <w:rFonts w:asciiTheme="minorHAnsi" w:hAnsiTheme="minorHAnsi"/>
        </w:rPr>
        <w:t xml:space="preserve">test </w:t>
      </w:r>
      <w:r w:rsidRPr="001D2E44">
        <w:rPr>
          <w:rFonts w:asciiTheme="minorHAnsi" w:hAnsiTheme="minorHAnsi"/>
        </w:rPr>
        <w:t>measurements.</w:t>
      </w:r>
    </w:p>
    <w:p w14:paraId="1E52EC60" w14:textId="7E73621D" w:rsidR="00FA601C" w:rsidRDefault="00FA601C" w:rsidP="0094150B">
      <w:pPr>
        <w:pStyle w:val="ListParagraph"/>
        <w:numPr>
          <w:ilvl w:val="0"/>
          <w:numId w:val="33"/>
        </w:numPr>
        <w:spacing w:line="276" w:lineRule="auto"/>
        <w:ind w:left="360"/>
        <w:rPr>
          <w:rFonts w:asciiTheme="minorHAnsi" w:hAnsiTheme="minorHAnsi"/>
        </w:rPr>
      </w:pPr>
      <w:r w:rsidRPr="001D2E44">
        <w:rPr>
          <w:rFonts w:asciiTheme="minorHAnsi" w:hAnsiTheme="minorHAnsi"/>
          <w:i/>
        </w:rPr>
        <w:t>Compliance Statement</w:t>
      </w:r>
      <w:r w:rsidRPr="001D2E44">
        <w:rPr>
          <w:rFonts w:asciiTheme="minorHAnsi" w:hAnsiTheme="minorHAnsi"/>
        </w:rPr>
        <w:t>: If Actual Duct Leakage Rate from leakage test (B10) is less than or equal to Calculated Target Allowable Duct Leakage Rate, “System passes leakage test” will automatically populate. If not, “System fails leakage test</w:t>
      </w:r>
      <w:r>
        <w:rPr>
          <w:rFonts w:asciiTheme="minorHAnsi" w:hAnsiTheme="minorHAnsi"/>
        </w:rPr>
        <w:t>”</w:t>
      </w:r>
      <w:r w:rsidRPr="001D2E44">
        <w:rPr>
          <w:rFonts w:asciiTheme="minorHAnsi" w:hAnsiTheme="minorHAnsi"/>
        </w:rPr>
        <w:t xml:space="preserve"> will automatically populate.</w:t>
      </w:r>
    </w:p>
    <w:p w14:paraId="1E52EC61" w14:textId="77777777" w:rsidR="00FA601C" w:rsidRDefault="00FA601C" w:rsidP="00D400A6">
      <w:pPr>
        <w:rPr>
          <w:rFonts w:asciiTheme="minorHAnsi" w:hAnsiTheme="minorHAnsi"/>
          <w:b/>
        </w:rPr>
      </w:pPr>
    </w:p>
    <w:p w14:paraId="1E52EC84" w14:textId="77777777" w:rsidR="00250538" w:rsidRPr="00151323" w:rsidRDefault="00250538" w:rsidP="00250538">
      <w:pPr>
        <w:pStyle w:val="ListParagraph"/>
        <w:spacing w:line="276" w:lineRule="auto"/>
        <w:ind w:left="360"/>
        <w:rPr>
          <w:rFonts w:asciiTheme="minorHAnsi" w:hAnsiTheme="minorHAnsi"/>
        </w:rPr>
      </w:pPr>
    </w:p>
    <w:p w14:paraId="1E52EC85" w14:textId="77777777" w:rsidR="003D12CF" w:rsidRPr="00151323" w:rsidRDefault="003D12CF" w:rsidP="0000264A">
      <w:pPr>
        <w:spacing w:line="276" w:lineRule="auto"/>
        <w:rPr>
          <w:rFonts w:asciiTheme="minorHAnsi" w:hAnsiTheme="minorHAnsi"/>
        </w:rPr>
        <w:sectPr w:rsidR="003D12CF" w:rsidRPr="00151323" w:rsidSect="004C132B">
          <w:headerReference w:type="even" r:id="rId12"/>
          <w:headerReference w:type="default" r:id="rId13"/>
          <w:footerReference w:type="default" r:id="rId14"/>
          <w:headerReference w:type="first" r:id="rId15"/>
          <w:pgSz w:w="12240" w:h="15840" w:code="1"/>
          <w:pgMar w:top="720" w:right="720" w:bottom="720" w:left="720" w:header="576" w:footer="576" w:gutter="0"/>
          <w:pgNumType w:start="1"/>
          <w:cols w:space="720"/>
          <w:docGrid w:linePitch="272"/>
        </w:sect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0"/>
        <w:gridCol w:w="4187"/>
        <w:gridCol w:w="6373"/>
      </w:tblGrid>
      <w:tr w:rsidR="00677517" w:rsidRPr="00151323" w14:paraId="1E52EC88" w14:textId="77777777" w:rsidTr="00677517">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C87" w14:textId="77777777" w:rsidR="00677517" w:rsidRPr="001D2E44" w:rsidRDefault="00677517" w:rsidP="00FD529D">
            <w:pPr>
              <w:rPr>
                <w:rFonts w:asciiTheme="minorHAnsi" w:hAnsiTheme="minorHAnsi"/>
              </w:rPr>
            </w:pPr>
            <w:r w:rsidRPr="001D2E44">
              <w:rPr>
                <w:rFonts w:asciiTheme="minorHAnsi" w:hAnsiTheme="minorHAnsi"/>
                <w:b/>
              </w:rPr>
              <w:lastRenderedPageBreak/>
              <w:t>A. System Information</w:t>
            </w:r>
          </w:p>
        </w:tc>
      </w:tr>
      <w:tr w:rsidR="006C7319" w:rsidRPr="00151323" w14:paraId="1E52EC8C" w14:textId="77777777" w:rsidTr="001808DA">
        <w:trPr>
          <w:trHeight w:val="512"/>
        </w:trPr>
        <w:tc>
          <w:tcPr>
            <w:tcW w:w="213" w:type="pct"/>
            <w:tcBorders>
              <w:top w:val="single" w:sz="4" w:space="0" w:color="auto"/>
              <w:left w:val="single" w:sz="4" w:space="0" w:color="auto"/>
              <w:bottom w:val="single" w:sz="4" w:space="0" w:color="auto"/>
              <w:right w:val="single" w:sz="4" w:space="0" w:color="auto"/>
            </w:tcBorders>
            <w:vAlign w:val="center"/>
          </w:tcPr>
          <w:p w14:paraId="1E52EC89" w14:textId="689486BA" w:rsidR="006C7319" w:rsidRPr="00151323" w:rsidRDefault="00FD529D" w:rsidP="00146B84">
            <w:pPr>
              <w:spacing w:before="120"/>
              <w:jc w:val="center"/>
              <w:rPr>
                <w:rFonts w:asciiTheme="minorHAnsi" w:hAnsiTheme="minorHAnsi"/>
              </w:rPr>
            </w:pPr>
            <w:r>
              <w:rPr>
                <w:rFonts w:asciiTheme="minorHAnsi" w:hAnsiTheme="minorHAnsi"/>
              </w:rPr>
              <w:t>0</w:t>
            </w:r>
            <w:r w:rsidR="001D2E44" w:rsidRPr="001D2E44">
              <w:rPr>
                <w:rFonts w:asciiTheme="minorHAnsi" w:hAnsiTheme="minorHAnsi"/>
              </w:rPr>
              <w:t>1</w:t>
            </w:r>
          </w:p>
        </w:tc>
        <w:tc>
          <w:tcPr>
            <w:tcW w:w="1898" w:type="pct"/>
            <w:tcBorders>
              <w:top w:val="single" w:sz="4" w:space="0" w:color="auto"/>
              <w:left w:val="single" w:sz="4" w:space="0" w:color="auto"/>
              <w:bottom w:val="single" w:sz="4" w:space="0" w:color="auto"/>
              <w:right w:val="single" w:sz="4" w:space="0" w:color="auto"/>
            </w:tcBorders>
            <w:vAlign w:val="center"/>
          </w:tcPr>
          <w:p w14:paraId="1E52EC8A" w14:textId="2B87EBEC" w:rsidR="006C7319" w:rsidRPr="00151323" w:rsidRDefault="00BD6BC5" w:rsidP="001808DA">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Identification or Name</w:t>
            </w:r>
          </w:p>
        </w:tc>
        <w:tc>
          <w:tcPr>
            <w:tcW w:w="2889" w:type="pct"/>
            <w:tcBorders>
              <w:top w:val="single" w:sz="4" w:space="0" w:color="auto"/>
              <w:left w:val="single" w:sz="4" w:space="0" w:color="auto"/>
              <w:bottom w:val="single" w:sz="4" w:space="0" w:color="auto"/>
              <w:right w:val="single" w:sz="4" w:space="0" w:color="auto"/>
            </w:tcBorders>
            <w:vAlign w:val="center"/>
          </w:tcPr>
          <w:p w14:paraId="1E52EC8B" w14:textId="77777777" w:rsidR="006C7319" w:rsidRPr="00151323" w:rsidRDefault="001D2E44" w:rsidP="00146B84">
            <w:pPr>
              <w:spacing w:before="120"/>
              <w:rPr>
                <w:rFonts w:asciiTheme="minorHAnsi" w:hAnsiTheme="minorHAnsi"/>
              </w:rPr>
            </w:pPr>
            <w:r w:rsidRPr="001D2E44">
              <w:rPr>
                <w:rFonts w:asciiTheme="minorHAnsi" w:hAnsiTheme="minorHAnsi"/>
              </w:rPr>
              <w:t>&lt;&lt;text (data from MCH-01)&gt;&gt;</w:t>
            </w:r>
          </w:p>
        </w:tc>
      </w:tr>
      <w:tr w:rsidR="006C7319" w:rsidRPr="00151323" w14:paraId="1E52EC90"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8D" w14:textId="0E92FD95" w:rsidR="006C7319" w:rsidRPr="00151323" w:rsidRDefault="00FD529D" w:rsidP="00146B84">
            <w:pPr>
              <w:jc w:val="center"/>
              <w:rPr>
                <w:rFonts w:asciiTheme="minorHAnsi" w:hAnsiTheme="minorHAnsi"/>
              </w:rPr>
            </w:pPr>
            <w:r>
              <w:rPr>
                <w:rFonts w:asciiTheme="minorHAnsi" w:hAnsiTheme="minorHAnsi"/>
              </w:rPr>
              <w:t>0</w:t>
            </w:r>
            <w:r w:rsidR="001D2E44" w:rsidRPr="001D2E44">
              <w:rPr>
                <w:rFonts w:asciiTheme="minorHAnsi" w:hAnsiTheme="minorHAnsi"/>
              </w:rPr>
              <w:t>2</w:t>
            </w:r>
          </w:p>
        </w:tc>
        <w:tc>
          <w:tcPr>
            <w:tcW w:w="1898" w:type="pct"/>
            <w:tcBorders>
              <w:top w:val="single" w:sz="4" w:space="0" w:color="auto"/>
              <w:left w:val="single" w:sz="4" w:space="0" w:color="auto"/>
              <w:bottom w:val="single" w:sz="4" w:space="0" w:color="auto"/>
              <w:right w:val="single" w:sz="4" w:space="0" w:color="auto"/>
            </w:tcBorders>
            <w:vAlign w:val="center"/>
          </w:tcPr>
          <w:p w14:paraId="1E52EC8E" w14:textId="18727A1A" w:rsidR="006C7319" w:rsidRPr="00151323" w:rsidRDefault="00BD6BC5" w:rsidP="00146B84">
            <w:pPr>
              <w:rPr>
                <w:rFonts w:asciiTheme="minorHAnsi" w:hAnsiTheme="minorHAnsi"/>
              </w:rPr>
            </w:pPr>
            <w:r>
              <w:rPr>
                <w:rFonts w:asciiTheme="minorHAnsi" w:hAnsiTheme="minorHAnsi"/>
              </w:rPr>
              <w:t>Space Conditioning</w:t>
            </w:r>
            <w:r w:rsidRPr="001D2E44">
              <w:rPr>
                <w:rFonts w:asciiTheme="minorHAnsi" w:hAnsiTheme="minorHAnsi"/>
              </w:rPr>
              <w:t xml:space="preserve"> </w:t>
            </w:r>
            <w:r w:rsidR="001D2E44" w:rsidRPr="001D2E44">
              <w:rPr>
                <w:rFonts w:asciiTheme="minorHAnsi" w:hAnsiTheme="minorHAnsi"/>
              </w:rPr>
              <w:t>System Location or Area Served</w:t>
            </w:r>
          </w:p>
        </w:tc>
        <w:tc>
          <w:tcPr>
            <w:tcW w:w="2889" w:type="pct"/>
            <w:tcBorders>
              <w:top w:val="single" w:sz="4" w:space="0" w:color="auto"/>
              <w:left w:val="single" w:sz="4" w:space="0" w:color="auto"/>
              <w:bottom w:val="single" w:sz="4" w:space="0" w:color="auto"/>
              <w:right w:val="single" w:sz="4" w:space="0" w:color="auto"/>
            </w:tcBorders>
            <w:vAlign w:val="center"/>
          </w:tcPr>
          <w:p w14:paraId="1E52EC8F" w14:textId="77777777" w:rsidR="006C7319" w:rsidRPr="00151323" w:rsidRDefault="001D2E44" w:rsidP="003C7CCF">
            <w:pPr>
              <w:rPr>
                <w:rFonts w:asciiTheme="minorHAnsi" w:hAnsiTheme="minorHAnsi"/>
              </w:rPr>
            </w:pPr>
            <w:r w:rsidRPr="001D2E44">
              <w:rPr>
                <w:rFonts w:asciiTheme="minorHAnsi" w:hAnsiTheme="minorHAnsi"/>
              </w:rPr>
              <w:t>&lt;&lt;text (data from MCH-01)&gt;&gt;</w:t>
            </w:r>
          </w:p>
        </w:tc>
      </w:tr>
      <w:tr w:rsidR="00AD6DA2" w:rsidRPr="00151323" w14:paraId="5E45685B"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26E2CB72" w14:textId="48DDFCCC" w:rsidR="00AD6DA2" w:rsidRPr="00AD6DA2" w:rsidRDefault="00AD6DA2" w:rsidP="00AD6DA2">
            <w:pPr>
              <w:jc w:val="center"/>
              <w:rPr>
                <w:rFonts w:asciiTheme="minorHAnsi" w:hAnsiTheme="minorHAnsi"/>
              </w:rPr>
            </w:pPr>
            <w:r w:rsidRPr="001808DA">
              <w:rPr>
                <w:rFonts w:asciiTheme="minorHAnsi" w:hAnsiTheme="minorHAnsi"/>
              </w:rPr>
              <w:t>03</w:t>
            </w:r>
          </w:p>
        </w:tc>
        <w:tc>
          <w:tcPr>
            <w:tcW w:w="1898" w:type="pct"/>
            <w:tcBorders>
              <w:top w:val="single" w:sz="4" w:space="0" w:color="auto"/>
              <w:left w:val="single" w:sz="4" w:space="0" w:color="auto"/>
              <w:bottom w:val="single" w:sz="4" w:space="0" w:color="auto"/>
              <w:right w:val="single" w:sz="4" w:space="0" w:color="auto"/>
            </w:tcBorders>
            <w:vAlign w:val="center"/>
          </w:tcPr>
          <w:p w14:paraId="65A3A5BF" w14:textId="4AA54138" w:rsidR="00AD6DA2" w:rsidRPr="00AD6DA2" w:rsidRDefault="00AD6DA2" w:rsidP="00AD6DA2">
            <w:pPr>
              <w:rPr>
                <w:rFonts w:asciiTheme="minorHAnsi" w:hAnsiTheme="minorHAnsi"/>
              </w:rPr>
            </w:pPr>
            <w:r w:rsidRPr="001808DA">
              <w:rPr>
                <w:rFonts w:asciiTheme="minorHAnsi" w:hAnsiTheme="minorHAnsi"/>
              </w:rPr>
              <w:t>Indoor Unit Name</w:t>
            </w:r>
            <w:ins w:id="8" w:author="Smith, Alexis@Energy" w:date="2019-04-10T15:50:00Z">
              <w:r w:rsidR="0028071F">
                <w:rPr>
                  <w:rFonts w:asciiTheme="minorHAnsi" w:hAnsiTheme="minorHAnsi"/>
                </w:rPr>
                <w:t xml:space="preserve"> or Description of Area Served</w:t>
              </w:r>
            </w:ins>
          </w:p>
        </w:tc>
        <w:tc>
          <w:tcPr>
            <w:tcW w:w="2889" w:type="pct"/>
            <w:tcBorders>
              <w:top w:val="single" w:sz="4" w:space="0" w:color="auto"/>
              <w:left w:val="single" w:sz="4" w:space="0" w:color="auto"/>
              <w:bottom w:val="single" w:sz="4" w:space="0" w:color="auto"/>
              <w:right w:val="single" w:sz="4" w:space="0" w:color="auto"/>
            </w:tcBorders>
            <w:vAlign w:val="center"/>
          </w:tcPr>
          <w:p w14:paraId="521A83F6" w14:textId="07304DF9" w:rsidR="00AD6DA2" w:rsidRPr="00AD6DA2" w:rsidRDefault="00AD6DA2" w:rsidP="00AD6DA2">
            <w:pPr>
              <w:rPr>
                <w:rFonts w:asciiTheme="minorHAnsi" w:hAnsiTheme="minorHAnsi"/>
              </w:rPr>
            </w:pPr>
            <w:r w:rsidRPr="001808DA">
              <w:rPr>
                <w:rFonts w:asciiTheme="minorHAnsi" w:hAnsiTheme="minorHAnsi"/>
              </w:rPr>
              <w:t>&lt;&lt;text (data from MCH-01)&gt;&gt;</w:t>
            </w:r>
          </w:p>
        </w:tc>
      </w:tr>
      <w:tr w:rsidR="00AD6DA2" w:rsidRPr="00151323" w14:paraId="1E52EC94"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1" w14:textId="010FA909"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4</w:t>
            </w:r>
          </w:p>
        </w:tc>
        <w:tc>
          <w:tcPr>
            <w:tcW w:w="1898" w:type="pct"/>
            <w:tcBorders>
              <w:top w:val="single" w:sz="4" w:space="0" w:color="auto"/>
              <w:left w:val="single" w:sz="4" w:space="0" w:color="auto"/>
              <w:bottom w:val="single" w:sz="4" w:space="0" w:color="auto"/>
              <w:right w:val="single" w:sz="4" w:space="0" w:color="auto"/>
            </w:tcBorders>
            <w:vAlign w:val="center"/>
          </w:tcPr>
          <w:p w14:paraId="1E52EC92" w14:textId="6D5A718E" w:rsidR="00AD6DA2" w:rsidRPr="00AD6DA2" w:rsidRDefault="00AD6DA2" w:rsidP="00AD6DA2">
            <w:pPr>
              <w:rPr>
                <w:rFonts w:asciiTheme="minorHAnsi" w:hAnsiTheme="minorHAnsi"/>
              </w:rPr>
            </w:pPr>
            <w:r w:rsidRPr="00AD6DA2">
              <w:rPr>
                <w:rFonts w:asciiTheme="minorHAnsi" w:hAnsiTheme="minorHAnsi"/>
              </w:rPr>
              <w:t>Building Type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3" w14:textId="77777777" w:rsidR="00AD6DA2" w:rsidRPr="00AD6DA2" w:rsidRDefault="00AD6DA2" w:rsidP="00AD6DA2">
            <w:pPr>
              <w:rPr>
                <w:rFonts w:asciiTheme="minorHAnsi" w:hAnsiTheme="minorHAnsi"/>
              </w:rPr>
            </w:pPr>
            <w:r w:rsidRPr="00AD6DA2">
              <w:rPr>
                <w:rFonts w:asciiTheme="minorHAnsi" w:hAnsiTheme="minorHAnsi"/>
              </w:rPr>
              <w:t>&lt;&lt;text (data from CF1R)</w:t>
            </w:r>
          </w:p>
        </w:tc>
      </w:tr>
      <w:tr w:rsidR="00AD6DA2" w:rsidRPr="00151323" w14:paraId="1E52EC98"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5" w14:textId="50D460E3"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5</w:t>
            </w:r>
          </w:p>
        </w:tc>
        <w:tc>
          <w:tcPr>
            <w:tcW w:w="1898" w:type="pct"/>
            <w:tcBorders>
              <w:top w:val="single" w:sz="4" w:space="0" w:color="auto"/>
              <w:left w:val="single" w:sz="4" w:space="0" w:color="auto"/>
              <w:bottom w:val="single" w:sz="4" w:space="0" w:color="auto"/>
              <w:right w:val="single" w:sz="4" w:space="0" w:color="auto"/>
            </w:tcBorders>
            <w:vAlign w:val="center"/>
          </w:tcPr>
          <w:p w14:paraId="1E52EC96" w14:textId="77777777" w:rsidR="00AD6DA2" w:rsidRPr="00AD6DA2" w:rsidRDefault="00AD6DA2" w:rsidP="00AD6DA2">
            <w:pPr>
              <w:rPr>
                <w:rFonts w:asciiTheme="minorHAnsi" w:hAnsiTheme="minorHAnsi"/>
              </w:rPr>
            </w:pPr>
            <w:r w:rsidRPr="00AD6DA2">
              <w:rPr>
                <w:rFonts w:asciiTheme="minorHAnsi" w:hAnsiTheme="minorHAnsi"/>
              </w:rPr>
              <w:t>Verified Low Leakage Ducts in Conditioned Space (VLLDCS)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7" w14:textId="77777777" w:rsidR="00AD6DA2" w:rsidRPr="00AD6DA2" w:rsidRDefault="00AD6DA2" w:rsidP="00AD6DA2">
            <w:pPr>
              <w:rPr>
                <w:rFonts w:asciiTheme="minorHAnsi" w:hAnsiTheme="minorHAnsi"/>
              </w:rPr>
            </w:pPr>
            <w:r w:rsidRPr="00AD6DA2">
              <w:rPr>
                <w:rFonts w:asciiTheme="minorHAnsi" w:hAnsiTheme="minorHAnsi"/>
              </w:rPr>
              <w:t xml:space="preserve">&lt;&lt;calculated result:  (= true or false depending on CF1R data:  if true =&gt;display message directing use of </w:t>
            </w:r>
            <w:r w:rsidRPr="00AD6DA2">
              <w:rPr>
                <w:rFonts w:asciiTheme="minorHAnsi" w:hAnsiTheme="minorHAnsi"/>
                <w:u w:val="single"/>
              </w:rPr>
              <w:t>VLLDCS</w:t>
            </w:r>
            <w:r w:rsidRPr="00AD6DA2">
              <w:rPr>
                <w:rFonts w:asciiTheme="minorHAnsi" w:hAnsiTheme="minorHAnsi"/>
              </w:rPr>
              <w:t xml:space="preserve"> method 20b)&gt;&gt;</w:t>
            </w:r>
          </w:p>
        </w:tc>
      </w:tr>
      <w:tr w:rsidR="00AD6DA2" w:rsidRPr="00151323" w14:paraId="1E52EC9C"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9" w14:textId="7E95BB28"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6</w:t>
            </w:r>
          </w:p>
        </w:tc>
        <w:tc>
          <w:tcPr>
            <w:tcW w:w="1898" w:type="pct"/>
            <w:tcBorders>
              <w:top w:val="single" w:sz="4" w:space="0" w:color="auto"/>
              <w:left w:val="single" w:sz="4" w:space="0" w:color="auto"/>
              <w:bottom w:val="single" w:sz="4" w:space="0" w:color="auto"/>
              <w:right w:val="single" w:sz="4" w:space="0" w:color="auto"/>
            </w:tcBorders>
            <w:vAlign w:val="center"/>
          </w:tcPr>
          <w:p w14:paraId="1E52EC9A" w14:textId="77777777" w:rsidR="00AD6DA2" w:rsidRPr="00AD6DA2" w:rsidRDefault="00AD6DA2" w:rsidP="00AD6DA2">
            <w:pPr>
              <w:rPr>
                <w:rFonts w:asciiTheme="minorHAnsi" w:hAnsiTheme="minorHAnsi"/>
              </w:rPr>
            </w:pPr>
            <w:r w:rsidRPr="00AD6DA2">
              <w:rPr>
                <w:rFonts w:asciiTheme="minorHAnsi" w:hAnsiTheme="minorHAnsi"/>
              </w:rPr>
              <w:t>Verified Low Leakage Air-handling Unit Credit from CF1R?</w:t>
            </w:r>
          </w:p>
        </w:tc>
        <w:tc>
          <w:tcPr>
            <w:tcW w:w="2889" w:type="pct"/>
            <w:tcBorders>
              <w:top w:val="single" w:sz="4" w:space="0" w:color="auto"/>
              <w:left w:val="single" w:sz="4" w:space="0" w:color="auto"/>
              <w:bottom w:val="single" w:sz="4" w:space="0" w:color="auto"/>
              <w:right w:val="single" w:sz="4" w:space="0" w:color="auto"/>
            </w:tcBorders>
            <w:vAlign w:val="center"/>
          </w:tcPr>
          <w:p w14:paraId="1E52EC9B" w14:textId="77777777" w:rsidR="00AD6DA2" w:rsidRPr="00AD6DA2" w:rsidRDefault="00AD6DA2" w:rsidP="00AD6DA2">
            <w:pPr>
              <w:rPr>
                <w:rFonts w:asciiTheme="minorHAnsi" w:hAnsiTheme="minorHAnsi"/>
              </w:rPr>
            </w:pPr>
            <w:r w:rsidRPr="00AD6DA2">
              <w:rPr>
                <w:rFonts w:asciiTheme="minorHAnsi" w:hAnsiTheme="minorHAnsi"/>
              </w:rPr>
              <w:t xml:space="preserve">&lt;&lt;calculated result:  (= true or false depending on CF1R data:  if true =&gt;display message directing use of </w:t>
            </w:r>
            <w:r w:rsidRPr="00AD6DA2">
              <w:rPr>
                <w:rFonts w:asciiTheme="minorHAnsi" w:hAnsiTheme="minorHAnsi"/>
                <w:u w:val="single"/>
              </w:rPr>
              <w:t>VLLAHU</w:t>
            </w:r>
            <w:r w:rsidRPr="00AD6DA2">
              <w:rPr>
                <w:rFonts w:asciiTheme="minorHAnsi" w:hAnsiTheme="minorHAnsi"/>
              </w:rPr>
              <w:t xml:space="preserve"> method 20c)&gt;&gt;</w:t>
            </w:r>
          </w:p>
        </w:tc>
      </w:tr>
      <w:tr w:rsidR="00AD6DA2" w:rsidRPr="00151323" w14:paraId="1E52ECA0"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1E52EC9D" w14:textId="5139D8E7"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7</w:t>
            </w:r>
          </w:p>
        </w:tc>
        <w:tc>
          <w:tcPr>
            <w:tcW w:w="1898" w:type="pct"/>
            <w:tcBorders>
              <w:top w:val="single" w:sz="4" w:space="0" w:color="auto"/>
              <w:left w:val="single" w:sz="4" w:space="0" w:color="auto"/>
              <w:bottom w:val="single" w:sz="4" w:space="0" w:color="auto"/>
              <w:right w:val="single" w:sz="4" w:space="0" w:color="auto"/>
            </w:tcBorders>
            <w:vAlign w:val="center"/>
          </w:tcPr>
          <w:p w14:paraId="1E52EC9E" w14:textId="7AC30837" w:rsidR="00AD6DA2" w:rsidRPr="00AD6DA2" w:rsidRDefault="00AD6DA2" w:rsidP="00AD6DA2">
            <w:pPr>
              <w:rPr>
                <w:rFonts w:asciiTheme="minorHAnsi" w:hAnsiTheme="minorHAnsi"/>
              </w:rPr>
            </w:pPr>
            <w:r w:rsidRPr="00AD6DA2">
              <w:rPr>
                <w:rFonts w:asciiTheme="minorHAnsi" w:hAnsiTheme="minorHAnsi"/>
              </w:rPr>
              <w:t>Duct System Compliance Category</w:t>
            </w:r>
          </w:p>
        </w:tc>
        <w:tc>
          <w:tcPr>
            <w:tcW w:w="2889" w:type="pct"/>
            <w:tcBorders>
              <w:top w:val="single" w:sz="4" w:space="0" w:color="auto"/>
              <w:left w:val="single" w:sz="4" w:space="0" w:color="auto"/>
              <w:bottom w:val="single" w:sz="4" w:space="0" w:color="auto"/>
              <w:right w:val="single" w:sz="4" w:space="0" w:color="auto"/>
            </w:tcBorders>
            <w:vAlign w:val="center"/>
          </w:tcPr>
          <w:p w14:paraId="1E52EC9F" w14:textId="77777777" w:rsidR="00AD6DA2" w:rsidRPr="00AD6DA2" w:rsidRDefault="00AD6DA2" w:rsidP="00AD6DA2">
            <w:pPr>
              <w:rPr>
                <w:rFonts w:asciiTheme="minorHAnsi" w:hAnsiTheme="minorHAnsi"/>
              </w:rPr>
            </w:pPr>
            <w:r w:rsidRPr="00AD6DA2">
              <w:rPr>
                <w:rFonts w:asciiTheme="minorHAnsi" w:hAnsiTheme="minorHAnsi"/>
              </w:rPr>
              <w:t xml:space="preserve">&lt;&lt;user pick one from list: </w:t>
            </w:r>
            <w:r w:rsidRPr="00AD6DA2">
              <w:rPr>
                <w:rFonts w:asciiTheme="minorHAnsi" w:hAnsiTheme="minorHAnsi"/>
                <w:u w:val="single"/>
              </w:rPr>
              <w:t>New</w:t>
            </w:r>
            <w:r w:rsidRPr="00AD6DA2">
              <w:rPr>
                <w:rFonts w:asciiTheme="minorHAnsi" w:hAnsiTheme="minorHAnsi"/>
              </w:rPr>
              <w:t xml:space="preserve">; or </w:t>
            </w:r>
            <w:r w:rsidRPr="00AD6DA2">
              <w:rPr>
                <w:rFonts w:asciiTheme="minorHAnsi" w:hAnsiTheme="minorHAnsi"/>
                <w:u w:val="single"/>
              </w:rPr>
              <w:t>Replacement</w:t>
            </w:r>
            <w:r w:rsidRPr="00AD6DA2">
              <w:rPr>
                <w:rFonts w:asciiTheme="minorHAnsi" w:hAnsiTheme="minorHAnsi"/>
              </w:rPr>
              <w:t xml:space="preserve">; or </w:t>
            </w:r>
            <w:r w:rsidRPr="00AD6DA2">
              <w:rPr>
                <w:rFonts w:asciiTheme="minorHAnsi" w:hAnsiTheme="minorHAnsi"/>
                <w:u w:val="single"/>
              </w:rPr>
              <w:t>Alteration;</w:t>
            </w:r>
            <w:r w:rsidRPr="00AD6DA2">
              <w:rPr>
                <w:rFonts w:asciiTheme="minorHAnsi" w:hAnsiTheme="minorHAnsi"/>
              </w:rPr>
              <w:t xml:space="preserve"> or</w:t>
            </w:r>
            <w:r w:rsidRPr="00AD6DA2">
              <w:rPr>
                <w:rFonts w:asciiTheme="minorHAnsi" w:hAnsiTheme="minorHAnsi"/>
                <w:u w:val="single"/>
              </w:rPr>
              <w:t xml:space="preserve"> Replacement using Smoke Test;</w:t>
            </w:r>
            <w:r w:rsidRPr="00AD6DA2">
              <w:rPr>
                <w:rFonts w:asciiTheme="minorHAnsi" w:hAnsiTheme="minorHAnsi"/>
              </w:rPr>
              <w:t xml:space="preserve"> or</w:t>
            </w:r>
            <w:r w:rsidRPr="00AD6DA2">
              <w:rPr>
                <w:rFonts w:asciiTheme="minorHAnsi" w:hAnsiTheme="minorHAnsi"/>
                <w:u w:val="single"/>
              </w:rPr>
              <w:t xml:space="preserve"> Alteration using Smoke Test</w:t>
            </w:r>
            <w:r w:rsidRPr="00AD6DA2">
              <w:rPr>
                <w:rFonts w:asciiTheme="minorHAnsi" w:hAnsiTheme="minorHAnsi"/>
              </w:rPr>
              <w:t xml:space="preserve"> &gt;&gt;</w:t>
            </w:r>
          </w:p>
        </w:tc>
      </w:tr>
      <w:tr w:rsidR="00AD6DA2" w:rsidRPr="00151323" w14:paraId="2C245F42" w14:textId="77777777" w:rsidTr="00677517">
        <w:trPr>
          <w:trHeight w:val="288"/>
        </w:trPr>
        <w:tc>
          <w:tcPr>
            <w:tcW w:w="213" w:type="pct"/>
            <w:tcBorders>
              <w:top w:val="single" w:sz="4" w:space="0" w:color="auto"/>
              <w:left w:val="single" w:sz="4" w:space="0" w:color="auto"/>
              <w:bottom w:val="single" w:sz="4" w:space="0" w:color="auto"/>
              <w:right w:val="single" w:sz="4" w:space="0" w:color="auto"/>
            </w:tcBorders>
            <w:vAlign w:val="center"/>
          </w:tcPr>
          <w:p w14:paraId="66816409" w14:textId="3342FAFF" w:rsidR="00AD6DA2" w:rsidRPr="00AD6DA2" w:rsidRDefault="00AD6DA2" w:rsidP="00AD6DA2">
            <w:pPr>
              <w:jc w:val="center"/>
              <w:rPr>
                <w:rFonts w:asciiTheme="minorHAnsi" w:hAnsiTheme="minorHAnsi"/>
              </w:rPr>
            </w:pPr>
            <w:r w:rsidRPr="00AD6DA2">
              <w:rPr>
                <w:rFonts w:asciiTheme="minorHAnsi" w:hAnsiTheme="minorHAnsi"/>
              </w:rPr>
              <w:t>0</w:t>
            </w:r>
            <w:r>
              <w:rPr>
                <w:rFonts w:asciiTheme="minorHAnsi" w:hAnsiTheme="minorHAnsi"/>
              </w:rPr>
              <w:t>8</w:t>
            </w:r>
          </w:p>
        </w:tc>
        <w:tc>
          <w:tcPr>
            <w:tcW w:w="1898" w:type="pct"/>
            <w:tcBorders>
              <w:top w:val="single" w:sz="4" w:space="0" w:color="auto"/>
              <w:left w:val="single" w:sz="4" w:space="0" w:color="auto"/>
              <w:bottom w:val="single" w:sz="4" w:space="0" w:color="auto"/>
              <w:right w:val="single" w:sz="4" w:space="0" w:color="auto"/>
            </w:tcBorders>
            <w:vAlign w:val="center"/>
          </w:tcPr>
          <w:p w14:paraId="0CE797F9" w14:textId="7C112577" w:rsidR="00AD6DA2" w:rsidRPr="00AD6DA2" w:rsidRDefault="00AD6DA2" w:rsidP="00AD6DA2">
            <w:pPr>
              <w:rPr>
                <w:rFonts w:asciiTheme="minorHAnsi" w:hAnsiTheme="minorHAnsi"/>
              </w:rPr>
            </w:pPr>
            <w:r w:rsidRPr="00AD6DA2">
              <w:rPr>
                <w:rFonts w:asciiTheme="minorHAnsi" w:hAnsiTheme="minorHAnsi"/>
              </w:rPr>
              <w:t>Portions of Duct Located in Garage?</w:t>
            </w:r>
          </w:p>
        </w:tc>
        <w:tc>
          <w:tcPr>
            <w:tcW w:w="2889" w:type="pct"/>
            <w:tcBorders>
              <w:top w:val="single" w:sz="4" w:space="0" w:color="auto"/>
              <w:left w:val="single" w:sz="4" w:space="0" w:color="auto"/>
              <w:bottom w:val="single" w:sz="4" w:space="0" w:color="auto"/>
              <w:right w:val="single" w:sz="4" w:space="0" w:color="auto"/>
            </w:tcBorders>
            <w:vAlign w:val="center"/>
          </w:tcPr>
          <w:p w14:paraId="2BBDD1BF" w14:textId="325910EA" w:rsidR="00AD6DA2" w:rsidRPr="00AD6DA2" w:rsidRDefault="00AD6DA2" w:rsidP="00AD6DA2">
            <w:pPr>
              <w:rPr>
                <w:rFonts w:asciiTheme="minorHAnsi" w:hAnsiTheme="minorHAnsi"/>
              </w:rPr>
            </w:pPr>
            <w:r w:rsidRPr="001808DA">
              <w:rPr>
                <w:rFonts w:asciiTheme="minorHAnsi" w:hAnsiTheme="minorHAnsi"/>
              </w:rPr>
              <w:t xml:space="preserve">&lt;&lt;user entry, </w:t>
            </w:r>
            <w:r w:rsidRPr="001808DA">
              <w:rPr>
                <w:rFonts w:asciiTheme="minorHAnsi" w:hAnsiTheme="minorHAnsi"/>
              </w:rPr>
              <w:br/>
              <w:t>-Yes</w:t>
            </w:r>
            <w:r w:rsidRPr="001808DA">
              <w:rPr>
                <w:rFonts w:asciiTheme="minorHAnsi" w:hAnsiTheme="minorHAnsi"/>
              </w:rPr>
              <w:br/>
              <w:t>-No&gt;&gt;</w:t>
            </w:r>
          </w:p>
        </w:tc>
      </w:tr>
      <w:tr w:rsidR="0028071F" w:rsidRPr="00151323" w14:paraId="0DF6658C" w14:textId="77777777" w:rsidTr="00677517">
        <w:trPr>
          <w:trHeight w:val="288"/>
          <w:ins w:id="9" w:author="Smith, Alexis@Energy" w:date="2019-04-10T15:50:00Z"/>
        </w:trPr>
        <w:tc>
          <w:tcPr>
            <w:tcW w:w="213" w:type="pct"/>
            <w:tcBorders>
              <w:top w:val="single" w:sz="4" w:space="0" w:color="auto"/>
              <w:left w:val="single" w:sz="4" w:space="0" w:color="auto"/>
              <w:bottom w:val="single" w:sz="4" w:space="0" w:color="auto"/>
              <w:right w:val="single" w:sz="4" w:space="0" w:color="auto"/>
            </w:tcBorders>
            <w:vAlign w:val="center"/>
          </w:tcPr>
          <w:p w14:paraId="32A7C6AD" w14:textId="0C010BB3" w:rsidR="0028071F" w:rsidRPr="00AD6DA2" w:rsidRDefault="0028071F" w:rsidP="0028071F">
            <w:pPr>
              <w:jc w:val="center"/>
              <w:rPr>
                <w:ins w:id="10" w:author="Smith, Alexis@Energy" w:date="2019-04-10T15:50:00Z"/>
                <w:rFonts w:asciiTheme="minorHAnsi" w:hAnsiTheme="minorHAnsi"/>
              </w:rPr>
            </w:pPr>
            <w:ins w:id="11" w:author="Smith, Alexis@Energy" w:date="2019-04-10T15:50:00Z">
              <w:r>
                <w:rPr>
                  <w:rFonts w:asciiTheme="minorHAnsi" w:hAnsiTheme="minorHAnsi"/>
                </w:rPr>
                <w:t>09</w:t>
              </w:r>
            </w:ins>
          </w:p>
        </w:tc>
        <w:tc>
          <w:tcPr>
            <w:tcW w:w="1898" w:type="pct"/>
            <w:tcBorders>
              <w:top w:val="single" w:sz="4" w:space="0" w:color="auto"/>
              <w:left w:val="single" w:sz="4" w:space="0" w:color="auto"/>
              <w:bottom w:val="single" w:sz="4" w:space="0" w:color="auto"/>
              <w:right w:val="single" w:sz="4" w:space="0" w:color="auto"/>
            </w:tcBorders>
            <w:vAlign w:val="center"/>
          </w:tcPr>
          <w:p w14:paraId="697DB19D" w14:textId="1F2A8069" w:rsidR="0028071F" w:rsidRPr="00AD6DA2" w:rsidRDefault="0028071F" w:rsidP="0028071F">
            <w:pPr>
              <w:rPr>
                <w:ins w:id="12" w:author="Smith, Alexis@Energy" w:date="2019-04-10T15:50:00Z"/>
                <w:rFonts w:asciiTheme="minorHAnsi" w:hAnsiTheme="minorHAnsi"/>
              </w:rPr>
            </w:pPr>
            <w:ins w:id="13" w:author="Smith, Alexis@Energy" w:date="2019-04-10T15:50:00Z">
              <w:r>
                <w:rPr>
                  <w:rFonts w:asciiTheme="minorHAnsi" w:hAnsiTheme="minorHAnsi"/>
                </w:rPr>
                <w:t>Is the system type Small Duct High Velocity (SDHV)?</w:t>
              </w:r>
            </w:ins>
          </w:p>
        </w:tc>
        <w:tc>
          <w:tcPr>
            <w:tcW w:w="2889" w:type="pct"/>
            <w:tcBorders>
              <w:top w:val="single" w:sz="4" w:space="0" w:color="auto"/>
              <w:left w:val="single" w:sz="4" w:space="0" w:color="auto"/>
              <w:bottom w:val="single" w:sz="4" w:space="0" w:color="auto"/>
              <w:right w:val="single" w:sz="4" w:space="0" w:color="auto"/>
            </w:tcBorders>
            <w:vAlign w:val="center"/>
          </w:tcPr>
          <w:p w14:paraId="3C8D0054" w14:textId="77777777" w:rsidR="0028071F" w:rsidRPr="0028071F" w:rsidRDefault="0028071F" w:rsidP="0028071F">
            <w:pPr>
              <w:keepNext/>
              <w:rPr>
                <w:ins w:id="14" w:author="Smith, Alexis@Energy" w:date="2019-04-10T15:50:00Z"/>
                <w:rFonts w:asciiTheme="minorHAnsi" w:hAnsiTheme="minorHAnsi"/>
                <w:sz w:val="18"/>
                <w:szCs w:val="18"/>
              </w:rPr>
            </w:pPr>
            <w:ins w:id="15" w:author="Smith, Alexis@Energy" w:date="2019-04-10T15:50:00Z">
              <w:r w:rsidRPr="0028071F">
                <w:rPr>
                  <w:rFonts w:asciiTheme="minorHAnsi" w:hAnsiTheme="minorHAnsi"/>
                  <w:sz w:val="18"/>
                  <w:szCs w:val="18"/>
                </w:rPr>
                <w:t>&lt;&lt;if the system type on the MCH-01= one of the following two:</w:t>
              </w:r>
            </w:ins>
          </w:p>
          <w:p w14:paraId="08527B99" w14:textId="77777777" w:rsidR="0028071F" w:rsidRPr="0028071F" w:rsidRDefault="0028071F" w:rsidP="0028071F">
            <w:pPr>
              <w:keepNext/>
              <w:rPr>
                <w:ins w:id="16" w:author="Smith, Alexis@Energy" w:date="2019-04-10T15:50:00Z"/>
                <w:rFonts w:asciiTheme="minorHAnsi" w:hAnsiTheme="minorHAnsi"/>
                <w:sz w:val="18"/>
                <w:szCs w:val="18"/>
              </w:rPr>
            </w:pPr>
            <w:ins w:id="17" w:author="Smith, Alexis@Energy" w:date="2019-04-10T15:50:00Z">
              <w:r w:rsidRPr="0028071F">
                <w:rPr>
                  <w:rFonts w:asciiTheme="minorHAnsi" w:hAnsiTheme="minorHAnsi"/>
                  <w:sz w:val="18"/>
                  <w:szCs w:val="18"/>
                </w:rPr>
                <w:t>*small duct high velocity AC</w:t>
              </w:r>
            </w:ins>
          </w:p>
          <w:p w14:paraId="5F5C5154" w14:textId="77777777" w:rsidR="0028071F" w:rsidRPr="0028071F" w:rsidRDefault="0028071F" w:rsidP="0028071F">
            <w:pPr>
              <w:keepNext/>
              <w:rPr>
                <w:ins w:id="18" w:author="Smith, Alexis@Energy" w:date="2019-04-10T15:50:00Z"/>
                <w:rFonts w:asciiTheme="minorHAnsi" w:hAnsiTheme="minorHAnsi"/>
                <w:sz w:val="18"/>
                <w:szCs w:val="18"/>
              </w:rPr>
            </w:pPr>
            <w:ins w:id="19" w:author="Smith, Alexis@Energy" w:date="2019-04-10T15:50:00Z">
              <w:r w:rsidRPr="0028071F">
                <w:rPr>
                  <w:rFonts w:asciiTheme="minorHAnsi" w:hAnsiTheme="minorHAnsi"/>
                  <w:sz w:val="18"/>
                  <w:szCs w:val="18"/>
                </w:rPr>
                <w:t>*small duct high velocity HP</w:t>
              </w:r>
            </w:ins>
          </w:p>
          <w:p w14:paraId="73A8FEEB" w14:textId="77777777" w:rsidR="0028071F" w:rsidRPr="0028071F" w:rsidRDefault="0028071F" w:rsidP="0028071F">
            <w:pPr>
              <w:keepNext/>
              <w:rPr>
                <w:ins w:id="20" w:author="Smith, Alexis@Energy" w:date="2019-04-10T15:50:00Z"/>
                <w:rFonts w:asciiTheme="minorHAnsi" w:hAnsiTheme="minorHAnsi"/>
                <w:sz w:val="18"/>
                <w:szCs w:val="18"/>
              </w:rPr>
            </w:pPr>
            <w:ins w:id="21" w:author="Smith, Alexis@Energy" w:date="2019-04-10T15:50:00Z">
              <w:r w:rsidRPr="0028071F">
                <w:rPr>
                  <w:rFonts w:asciiTheme="minorHAnsi" w:hAnsiTheme="minorHAnsi"/>
                  <w:sz w:val="18"/>
                  <w:szCs w:val="18"/>
                </w:rPr>
                <w:t>then value=yes;</w:t>
              </w:r>
            </w:ins>
          </w:p>
          <w:p w14:paraId="1613BAEA" w14:textId="354883CB" w:rsidR="0028071F" w:rsidRPr="001808DA" w:rsidRDefault="0028071F" w:rsidP="0028071F">
            <w:pPr>
              <w:rPr>
                <w:ins w:id="22" w:author="Smith, Alexis@Energy" w:date="2019-04-10T15:50:00Z"/>
                <w:rFonts w:asciiTheme="minorHAnsi" w:hAnsiTheme="minorHAnsi"/>
              </w:rPr>
            </w:pPr>
            <w:ins w:id="23" w:author="Smith, Alexis@Energy" w:date="2019-04-10T15:50:00Z">
              <w:r w:rsidRPr="0028071F">
                <w:rPr>
                  <w:rFonts w:asciiTheme="minorHAnsi" w:hAnsiTheme="minorHAnsi"/>
                  <w:sz w:val="18"/>
                  <w:szCs w:val="18"/>
                </w:rPr>
                <w:t>else value=no</w:t>
              </w:r>
            </w:ins>
          </w:p>
        </w:tc>
      </w:tr>
      <w:tr w:rsidR="0028071F" w:rsidRPr="00151323" w14:paraId="1E52ECAF" w14:textId="77777777" w:rsidTr="00677517">
        <w:trPr>
          <w:trHeight w:val="288"/>
        </w:trPr>
        <w:tc>
          <w:tcPr>
            <w:tcW w:w="2111" w:type="pct"/>
            <w:gridSpan w:val="2"/>
            <w:tcBorders>
              <w:top w:val="single" w:sz="4" w:space="0" w:color="auto"/>
              <w:left w:val="single" w:sz="4" w:space="0" w:color="auto"/>
              <w:bottom w:val="single" w:sz="4" w:space="0" w:color="auto"/>
              <w:right w:val="single" w:sz="4" w:space="0" w:color="auto"/>
            </w:tcBorders>
            <w:vAlign w:val="center"/>
          </w:tcPr>
          <w:p w14:paraId="1E52ECA1" w14:textId="372C540C" w:rsidR="0028071F" w:rsidRPr="00151323" w:rsidRDefault="0028071F" w:rsidP="0028071F">
            <w:pPr>
              <w:rPr>
                <w:rFonts w:asciiTheme="minorHAnsi" w:hAnsiTheme="minorHAnsi"/>
              </w:rPr>
            </w:pPr>
            <w:ins w:id="24" w:author="Smith, Alexis@Energy" w:date="2019-04-10T15:50:00Z">
              <w:r>
                <w:rPr>
                  <w:rFonts w:asciiTheme="minorHAnsi" w:hAnsiTheme="minorHAnsi"/>
                </w:rPr>
                <w:t>10</w:t>
              </w:r>
            </w:ins>
            <w:del w:id="25" w:author="Smith, Alexis@Energy" w:date="2019-04-10T15:50:00Z">
              <w:r w:rsidDel="0028071F">
                <w:rPr>
                  <w:rFonts w:asciiTheme="minorHAnsi" w:hAnsiTheme="minorHAnsi"/>
                </w:rPr>
                <w:delText>09</w:delText>
              </w:r>
            </w:del>
            <w:r w:rsidRPr="001D2E44">
              <w:rPr>
                <w:rFonts w:asciiTheme="minorHAnsi" w:hAnsiTheme="minorHAnsi"/>
              </w:rPr>
              <w:t xml:space="preserve">.  </w:t>
            </w:r>
            <w:r>
              <w:rPr>
                <w:rFonts w:asciiTheme="minorHAnsi" w:hAnsiTheme="minorHAnsi"/>
              </w:rPr>
              <w:t>D</w:t>
            </w:r>
            <w:r w:rsidRPr="001D2E44">
              <w:rPr>
                <w:rFonts w:asciiTheme="minorHAnsi" w:hAnsiTheme="minorHAnsi"/>
              </w:rPr>
              <w:t>etermine compliance method for this document; display applicable tables below;</w:t>
            </w:r>
          </w:p>
          <w:p w14:paraId="1E52ECA2" w14:textId="77777777" w:rsidR="0028071F" w:rsidRPr="00151323" w:rsidRDefault="0028071F" w:rsidP="0028071F">
            <w:pPr>
              <w:rPr>
                <w:rFonts w:asciiTheme="minorHAnsi" w:hAnsiTheme="minorHAnsi"/>
              </w:rPr>
            </w:pPr>
            <w:r w:rsidRPr="001D2E44">
              <w:rPr>
                <w:rFonts w:asciiTheme="minorHAnsi" w:hAnsiTheme="minorHAnsi"/>
              </w:rPr>
              <w:t xml:space="preserve">(this row not visible to user) </w:t>
            </w:r>
          </w:p>
        </w:tc>
        <w:tc>
          <w:tcPr>
            <w:tcW w:w="2889" w:type="pct"/>
            <w:tcBorders>
              <w:top w:val="single" w:sz="4" w:space="0" w:color="auto"/>
              <w:left w:val="single" w:sz="4" w:space="0" w:color="auto"/>
              <w:bottom w:val="single" w:sz="4" w:space="0" w:color="auto"/>
              <w:right w:val="single" w:sz="4" w:space="0" w:color="auto"/>
            </w:tcBorders>
            <w:vAlign w:val="center"/>
          </w:tcPr>
          <w:p w14:paraId="1E52ECA3" w14:textId="77777777" w:rsidR="0028071F" w:rsidRDefault="0028071F" w:rsidP="0028071F">
            <w:pPr>
              <w:rPr>
                <w:rFonts w:asciiTheme="minorHAnsi" w:hAnsiTheme="minorHAnsi"/>
              </w:rPr>
            </w:pPr>
            <w:r w:rsidRPr="001D2E44">
              <w:rPr>
                <w:rFonts w:asciiTheme="minorHAnsi" w:hAnsiTheme="minorHAnsi"/>
              </w:rPr>
              <w:t xml:space="preserve">&lt;&lt;Calculated Result:  </w:t>
            </w:r>
          </w:p>
          <w:p w14:paraId="1E52ECA4" w14:textId="1E2D9793" w:rsidR="0028071F" w:rsidRDefault="0028071F" w:rsidP="0028071F">
            <w:pPr>
              <w:rPr>
                <w:rFonts w:asciiTheme="minorHAnsi" w:hAnsiTheme="minorHAnsi"/>
                <w:u w:val="single"/>
              </w:rPr>
            </w:pPr>
            <w:r w:rsidRPr="00E05304">
              <w:rPr>
                <w:rFonts w:asciiTheme="minorHAnsi" w:hAnsiTheme="minorHAnsi"/>
              </w:rPr>
              <w:t xml:space="preserve">if </w:t>
            </w:r>
            <w:r>
              <w:rPr>
                <w:rFonts w:asciiTheme="minorHAnsi" w:hAnsiTheme="minorHAnsi"/>
              </w:rPr>
              <w:t>07</w:t>
            </w:r>
            <w:r w:rsidRPr="00E05304">
              <w:rPr>
                <w:rFonts w:asciiTheme="minorHAnsi" w:hAnsiTheme="minorHAnsi"/>
              </w:rPr>
              <w:t>=</w:t>
            </w:r>
            <w:r w:rsidRPr="00E05304">
              <w:rPr>
                <w:rFonts w:asciiTheme="minorHAnsi" w:hAnsiTheme="minorHAnsi"/>
                <w:u w:val="single"/>
              </w:rPr>
              <w:t xml:space="preserve"> </w:t>
            </w:r>
            <w:r>
              <w:rPr>
                <w:rFonts w:asciiTheme="minorHAnsi" w:hAnsiTheme="minorHAnsi"/>
                <w:u w:val="single"/>
              </w:rPr>
              <w:t>Replacement using Smoke Test</w:t>
            </w:r>
            <w:r>
              <w:rPr>
                <w:rFonts w:asciiTheme="minorHAnsi" w:hAnsiTheme="minorHAnsi"/>
              </w:rPr>
              <w:t xml:space="preserve"> or </w:t>
            </w:r>
            <w:r>
              <w:rPr>
                <w:rFonts w:asciiTheme="minorHAnsi" w:hAnsiTheme="minorHAnsi"/>
                <w:u w:val="single"/>
              </w:rPr>
              <w:t>Alteration using Smoke Test</w:t>
            </w:r>
            <w:r w:rsidRPr="00324B0C">
              <w:rPr>
                <w:rFonts w:asciiTheme="minorHAnsi" w:hAnsiTheme="minorHAnsi"/>
              </w:rPr>
              <w:t>;  then display method:</w:t>
            </w:r>
          </w:p>
          <w:p w14:paraId="1E52ECA5" w14:textId="77777777" w:rsidR="0028071F" w:rsidRPr="00183263" w:rsidRDefault="0028071F" w:rsidP="0028071F">
            <w:pPr>
              <w:rPr>
                <w:rFonts w:asciiTheme="minorHAnsi" w:hAnsiTheme="minorHAnsi"/>
                <w:b/>
              </w:rPr>
            </w:pPr>
            <w:r>
              <w:rPr>
                <w:rFonts w:asciiTheme="minorHAnsi" w:hAnsiTheme="minorHAnsi"/>
                <w:b/>
              </w:rPr>
              <w:t>20e</w:t>
            </w:r>
            <w:r w:rsidRPr="00E05304">
              <w:rPr>
                <w:rFonts w:asciiTheme="minorHAnsi" w:hAnsiTheme="minorHAnsi"/>
                <w:b/>
              </w:rPr>
              <w:t>. Altered or Replacement Duct System</w:t>
            </w:r>
            <w:r>
              <w:rPr>
                <w:rFonts w:asciiTheme="minorHAnsi" w:hAnsiTheme="minorHAnsi"/>
                <w:b/>
              </w:rPr>
              <w:t xml:space="preserve"> using Smoke Test</w:t>
            </w:r>
          </w:p>
          <w:p w14:paraId="1E52ECA6" w14:textId="561CA95C" w:rsidR="0028071F" w:rsidRPr="00151323" w:rsidRDefault="0028071F" w:rsidP="0028071F">
            <w:pPr>
              <w:rPr>
                <w:rFonts w:asciiTheme="minorHAnsi" w:hAnsiTheme="minorHAnsi"/>
              </w:rPr>
            </w:pPr>
            <w:r w:rsidRPr="001D2E44">
              <w:rPr>
                <w:rFonts w:asciiTheme="minorHAnsi" w:hAnsiTheme="minorHAnsi"/>
              </w:rPr>
              <w:t xml:space="preserve">if </w:t>
            </w:r>
            <w:r>
              <w:rPr>
                <w:rFonts w:asciiTheme="minorHAnsi" w:hAnsiTheme="minorHAnsi"/>
              </w:rPr>
              <w:t>07</w:t>
            </w:r>
            <w:r w:rsidRPr="001D2E44">
              <w:rPr>
                <w:rFonts w:asciiTheme="minorHAnsi" w:hAnsiTheme="minorHAnsi"/>
              </w:rPr>
              <w:t>=</w:t>
            </w:r>
            <w:r w:rsidRPr="001D2E44">
              <w:rPr>
                <w:rFonts w:asciiTheme="minorHAnsi" w:hAnsiTheme="minorHAnsi"/>
                <w:u w:val="single"/>
              </w:rPr>
              <w:t xml:space="preserve"> Replacement </w:t>
            </w:r>
            <w:r w:rsidRPr="001D2E44">
              <w:rPr>
                <w:rFonts w:asciiTheme="minorHAnsi" w:hAnsiTheme="minorHAnsi"/>
              </w:rPr>
              <w:t xml:space="preserve">or </w:t>
            </w:r>
            <w:r w:rsidRPr="001D2E44">
              <w:rPr>
                <w:rFonts w:asciiTheme="minorHAnsi" w:hAnsiTheme="minorHAnsi"/>
                <w:u w:val="single"/>
              </w:rPr>
              <w:t>Alteration</w:t>
            </w:r>
            <w:r w:rsidRPr="001D2E44">
              <w:rPr>
                <w:rFonts w:asciiTheme="minorHAnsi" w:hAnsiTheme="minorHAnsi"/>
              </w:rPr>
              <w:t>; then display method:</w:t>
            </w:r>
          </w:p>
          <w:p w14:paraId="1E52ECA7" w14:textId="77777777" w:rsidR="0028071F" w:rsidRPr="00151323" w:rsidRDefault="0028071F" w:rsidP="0028071F">
            <w:pPr>
              <w:rPr>
                <w:rFonts w:asciiTheme="minorHAnsi" w:hAnsiTheme="minorHAnsi"/>
                <w:b/>
              </w:rPr>
            </w:pPr>
            <w:r w:rsidRPr="001D2E44">
              <w:rPr>
                <w:rFonts w:asciiTheme="minorHAnsi" w:hAnsiTheme="minorHAnsi"/>
                <w:b/>
              </w:rPr>
              <w:t>20d. Altered or Replacement Duct System</w:t>
            </w:r>
          </w:p>
          <w:p w14:paraId="1E52ECA8" w14:textId="444FE31B"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New</w:t>
            </w:r>
            <w:r w:rsidRPr="001D2E44">
              <w:rPr>
                <w:rFonts w:asciiTheme="minorHAnsi" w:hAnsiTheme="minorHAnsi"/>
              </w:rPr>
              <w:t xml:space="preserve"> and </w:t>
            </w:r>
            <w:r>
              <w:rPr>
                <w:rFonts w:asciiTheme="minorHAnsi" w:hAnsiTheme="minorHAnsi"/>
              </w:rPr>
              <w:t>05</w:t>
            </w:r>
            <w:r w:rsidRPr="001D2E44">
              <w:rPr>
                <w:rFonts w:asciiTheme="minorHAnsi" w:hAnsiTheme="minorHAnsi"/>
              </w:rPr>
              <w:t>=</w:t>
            </w:r>
            <w:r w:rsidRPr="001D2E44">
              <w:rPr>
                <w:rFonts w:asciiTheme="minorHAnsi" w:hAnsiTheme="minorHAnsi"/>
                <w:u w:val="single"/>
              </w:rPr>
              <w:t>VLLDCS (true)</w:t>
            </w:r>
            <w:r w:rsidRPr="001D2E44">
              <w:rPr>
                <w:rFonts w:asciiTheme="minorHAnsi" w:hAnsiTheme="minorHAnsi"/>
              </w:rPr>
              <w:t>; then display method:</w:t>
            </w:r>
          </w:p>
          <w:p w14:paraId="1E52ECA9" w14:textId="77777777" w:rsidR="0028071F" w:rsidRPr="00151323" w:rsidRDefault="0028071F" w:rsidP="0028071F">
            <w:pPr>
              <w:rPr>
                <w:rFonts w:asciiTheme="minorHAnsi" w:hAnsiTheme="minorHAnsi"/>
                <w:b/>
              </w:rPr>
            </w:pPr>
            <w:r w:rsidRPr="001D2E44">
              <w:rPr>
                <w:rFonts w:asciiTheme="minorHAnsi" w:hAnsiTheme="minorHAnsi"/>
                <w:b/>
              </w:rPr>
              <w:t>20b. Low Leakage Ducts in Conditioned Space</w:t>
            </w:r>
          </w:p>
          <w:p w14:paraId="1E52ECAA" w14:textId="6DF2EE53"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New</w:t>
            </w:r>
            <w:r w:rsidRPr="001D2E44">
              <w:rPr>
                <w:rFonts w:asciiTheme="minorHAnsi" w:hAnsiTheme="minorHAnsi"/>
              </w:rPr>
              <w:t xml:space="preserve"> and </w:t>
            </w:r>
            <w:r>
              <w:rPr>
                <w:rFonts w:asciiTheme="minorHAnsi" w:hAnsiTheme="minorHAnsi"/>
              </w:rPr>
              <w:t>06</w:t>
            </w:r>
            <w:r w:rsidRPr="001D2E44">
              <w:rPr>
                <w:rFonts w:asciiTheme="minorHAnsi" w:hAnsiTheme="minorHAnsi"/>
              </w:rPr>
              <w:t>=</w:t>
            </w:r>
            <w:r w:rsidRPr="001D2E44">
              <w:rPr>
                <w:rFonts w:asciiTheme="minorHAnsi" w:hAnsiTheme="minorHAnsi"/>
                <w:u w:val="single"/>
              </w:rPr>
              <w:t>VLLAHU (true)</w:t>
            </w:r>
            <w:r w:rsidRPr="001D2E44">
              <w:rPr>
                <w:rFonts w:asciiTheme="minorHAnsi" w:hAnsiTheme="minorHAnsi"/>
              </w:rPr>
              <w:t>; then display method:</w:t>
            </w:r>
          </w:p>
          <w:p w14:paraId="1E52ECAB" w14:textId="77777777" w:rsidR="0028071F" w:rsidRPr="00151323" w:rsidRDefault="0028071F" w:rsidP="0028071F">
            <w:pPr>
              <w:rPr>
                <w:rFonts w:asciiTheme="minorHAnsi" w:hAnsiTheme="minorHAnsi"/>
                <w:b/>
              </w:rPr>
            </w:pPr>
            <w:r w:rsidRPr="001D2E44">
              <w:rPr>
                <w:rFonts w:asciiTheme="minorHAnsi" w:hAnsiTheme="minorHAnsi"/>
                <w:b/>
              </w:rPr>
              <w:t>20c. Low Leakage Air-Handling Unit</w:t>
            </w:r>
          </w:p>
          <w:p w14:paraId="1E52ECAC" w14:textId="1BADE5FC" w:rsidR="0028071F" w:rsidRPr="00151323" w:rsidRDefault="0028071F" w:rsidP="0028071F">
            <w:pPr>
              <w:rPr>
                <w:rFonts w:asciiTheme="minorHAnsi" w:hAnsiTheme="minorHAnsi"/>
              </w:rPr>
            </w:pPr>
            <w:r w:rsidRPr="001D2E44">
              <w:rPr>
                <w:rFonts w:asciiTheme="minorHAnsi" w:hAnsiTheme="minorHAnsi"/>
              </w:rPr>
              <w:t xml:space="preserve">elseif </w:t>
            </w:r>
            <w:r>
              <w:rPr>
                <w:rFonts w:asciiTheme="minorHAnsi" w:hAnsiTheme="minorHAnsi"/>
              </w:rPr>
              <w:t>07</w:t>
            </w:r>
            <w:r w:rsidRPr="001D2E44">
              <w:rPr>
                <w:rFonts w:asciiTheme="minorHAnsi" w:hAnsiTheme="minorHAnsi"/>
              </w:rPr>
              <w:t>=</w:t>
            </w:r>
            <w:r w:rsidRPr="001D2E44">
              <w:rPr>
                <w:rFonts w:asciiTheme="minorHAnsi" w:hAnsiTheme="minorHAnsi"/>
                <w:u w:val="single"/>
              </w:rPr>
              <w:t xml:space="preserve">New then </w:t>
            </w:r>
            <w:r w:rsidRPr="001D2E44">
              <w:rPr>
                <w:rFonts w:asciiTheme="minorHAnsi" w:hAnsiTheme="minorHAnsi"/>
              </w:rPr>
              <w:t xml:space="preserve">display method: </w:t>
            </w:r>
          </w:p>
          <w:p w14:paraId="1E52ECAD" w14:textId="77777777" w:rsidR="0028071F" w:rsidRPr="00151323" w:rsidRDefault="0028071F" w:rsidP="0028071F">
            <w:pPr>
              <w:rPr>
                <w:rFonts w:asciiTheme="minorHAnsi" w:hAnsiTheme="minorHAnsi"/>
                <w:b/>
              </w:rPr>
            </w:pPr>
            <w:r w:rsidRPr="001D2E44">
              <w:rPr>
                <w:rFonts w:asciiTheme="minorHAnsi" w:hAnsiTheme="minorHAnsi"/>
                <w:b/>
              </w:rPr>
              <w:t>20a. Completely New Duct System</w:t>
            </w:r>
          </w:p>
          <w:p w14:paraId="1E52ECAE" w14:textId="77777777" w:rsidR="0028071F" w:rsidRPr="00151323" w:rsidRDefault="0028071F" w:rsidP="0028071F">
            <w:pPr>
              <w:rPr>
                <w:rFonts w:asciiTheme="minorHAnsi" w:hAnsiTheme="minorHAnsi"/>
                <w:u w:val="single"/>
              </w:rPr>
            </w:pPr>
            <w:r w:rsidRPr="001D2E44">
              <w:rPr>
                <w:rFonts w:asciiTheme="minorHAnsi" w:hAnsiTheme="minorHAnsi"/>
              </w:rPr>
              <w:t>&gt;&gt;</w:t>
            </w:r>
          </w:p>
        </w:tc>
      </w:tr>
    </w:tbl>
    <w:p w14:paraId="1E52ECB0" w14:textId="77777777" w:rsidR="006C7319" w:rsidRPr="00151323" w:rsidRDefault="006C7319" w:rsidP="006C7319">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1030"/>
      </w:tblGrid>
      <w:tr w:rsidR="004A3A24" w:rsidRPr="00151323" w14:paraId="1E52ECB4" w14:textId="77777777" w:rsidTr="00677517">
        <w:trPr>
          <w:trHeight w:val="144"/>
        </w:trPr>
        <w:tc>
          <w:tcPr>
            <w:tcW w:w="5000" w:type="pct"/>
            <w:tcBorders>
              <w:top w:val="single" w:sz="4" w:space="0" w:color="auto"/>
              <w:left w:val="single" w:sz="4" w:space="0" w:color="auto"/>
              <w:bottom w:val="single" w:sz="4" w:space="0" w:color="auto"/>
              <w:right w:val="single" w:sz="4" w:space="0" w:color="auto"/>
            </w:tcBorders>
            <w:vAlign w:val="center"/>
          </w:tcPr>
          <w:p w14:paraId="1E52ECB3" w14:textId="70165DA3" w:rsidR="004A3A24" w:rsidRPr="001D2E44" w:rsidRDefault="004A3A24" w:rsidP="00146B84">
            <w:pPr>
              <w:keepNext/>
              <w:rPr>
                <w:rFonts w:asciiTheme="minorHAnsi" w:hAnsiTheme="minorHAnsi"/>
                <w:b/>
              </w:rPr>
            </w:pPr>
            <w:r w:rsidRPr="001D2E44">
              <w:rPr>
                <w:rFonts w:asciiTheme="minorHAnsi" w:hAnsiTheme="minorHAnsi"/>
                <w:b/>
              </w:rPr>
              <w:t>MCH-20a - Completely New Duct System</w:t>
            </w:r>
          </w:p>
        </w:tc>
      </w:tr>
    </w:tbl>
    <w:p w14:paraId="1E52ECB5" w14:textId="77777777" w:rsidR="004A3A24" w:rsidRDefault="004A3A24"/>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2"/>
        <w:gridCol w:w="4136"/>
        <w:gridCol w:w="6422"/>
      </w:tblGrid>
      <w:tr w:rsidR="006C7319" w:rsidRPr="00151323" w14:paraId="1E52ECB7" w14:textId="77777777" w:rsidTr="005706AC">
        <w:trPr>
          <w:trHeight w:val="288"/>
        </w:trPr>
        <w:tc>
          <w:tcPr>
            <w:tcW w:w="5000" w:type="pct"/>
            <w:gridSpan w:val="3"/>
            <w:tcBorders>
              <w:top w:val="single" w:sz="4" w:space="0" w:color="auto"/>
              <w:left w:val="single" w:sz="4" w:space="0" w:color="auto"/>
              <w:bottom w:val="single" w:sz="4" w:space="0" w:color="auto"/>
              <w:right w:val="single" w:sz="4" w:space="0" w:color="auto"/>
            </w:tcBorders>
            <w:vAlign w:val="center"/>
          </w:tcPr>
          <w:p w14:paraId="1E52ECB6" w14:textId="77777777" w:rsidR="006C7319" w:rsidRPr="00151323" w:rsidRDefault="001D2E44" w:rsidP="005B7390">
            <w:pPr>
              <w:keepNext/>
              <w:rPr>
                <w:rFonts w:asciiTheme="minorHAnsi" w:hAnsiTheme="minorHAnsi"/>
                <w:b/>
              </w:rPr>
            </w:pPr>
            <w:r w:rsidRPr="001D2E44">
              <w:rPr>
                <w:rFonts w:asciiTheme="minorHAnsi" w:hAnsiTheme="minorHAnsi"/>
                <w:b/>
              </w:rPr>
              <w:t>B. Duct Leakage Diagnostic Test</w:t>
            </w:r>
          </w:p>
        </w:tc>
      </w:tr>
      <w:tr w:rsidR="000717C0" w:rsidRPr="000717C0" w14:paraId="7111E51E"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8020732" w14:textId="3B0B5295" w:rsidR="000717C0" w:rsidRPr="000717C0" w:rsidRDefault="000717C0">
            <w:pPr>
              <w:keepNext/>
              <w:jc w:val="center"/>
              <w:rPr>
                <w:rFonts w:asciiTheme="minorHAnsi" w:hAnsiTheme="minorHAnsi"/>
              </w:rPr>
            </w:pPr>
            <w:r w:rsidRPr="000717C0">
              <w:rPr>
                <w:rFonts w:asciiTheme="minorHAnsi" w:hAnsiTheme="minorHAnsi"/>
              </w:rPr>
              <w:t>01</w:t>
            </w:r>
          </w:p>
        </w:tc>
        <w:tc>
          <w:tcPr>
            <w:tcW w:w="1875" w:type="pct"/>
            <w:tcBorders>
              <w:top w:val="single" w:sz="4" w:space="0" w:color="auto"/>
              <w:left w:val="single" w:sz="4" w:space="0" w:color="auto"/>
              <w:bottom w:val="single" w:sz="4" w:space="0" w:color="auto"/>
              <w:right w:val="single" w:sz="4" w:space="0" w:color="auto"/>
            </w:tcBorders>
            <w:vAlign w:val="center"/>
          </w:tcPr>
          <w:p w14:paraId="20DAD5AB" w14:textId="77777777" w:rsidR="000717C0" w:rsidRPr="000717C0" w:rsidRDefault="000717C0" w:rsidP="00E84958">
            <w:pPr>
              <w:keepNext/>
              <w:rPr>
                <w:rFonts w:asciiTheme="minorHAnsi" w:hAnsiTheme="minorHAnsi"/>
              </w:rPr>
            </w:pPr>
            <w:r w:rsidRPr="000717C0">
              <w:rPr>
                <w:rFonts w:asciiTheme="minorHAnsi" w:hAnsiTheme="minorHAnsi"/>
              </w:rPr>
              <w:t>Air-Handling Unit Airflow (AHU Airflow) Determination Method</w:t>
            </w:r>
          </w:p>
        </w:tc>
        <w:tc>
          <w:tcPr>
            <w:tcW w:w="2911" w:type="pct"/>
            <w:tcBorders>
              <w:top w:val="single" w:sz="4" w:space="0" w:color="auto"/>
              <w:left w:val="single" w:sz="4" w:space="0" w:color="auto"/>
              <w:bottom w:val="single" w:sz="4" w:space="0" w:color="auto"/>
              <w:right w:val="single" w:sz="4" w:space="0" w:color="auto"/>
            </w:tcBorders>
            <w:vAlign w:val="center"/>
          </w:tcPr>
          <w:p w14:paraId="0643C60F" w14:textId="17EB9C93" w:rsidR="000717C0" w:rsidRPr="000717C0" w:rsidRDefault="000717C0" w:rsidP="00E84958">
            <w:pPr>
              <w:keepNext/>
              <w:rPr>
                <w:rFonts w:asciiTheme="minorHAnsi" w:hAnsiTheme="minorHAnsi"/>
              </w:rPr>
            </w:pPr>
            <w:r w:rsidRPr="000717C0">
              <w:rPr>
                <w:rFonts w:asciiTheme="minorHAnsi" w:hAnsiTheme="minorHAnsi"/>
              </w:rPr>
              <w:t xml:space="preserve">&lt;&lt;pick one from list:  </w:t>
            </w:r>
            <w:r w:rsidRPr="000717C0">
              <w:rPr>
                <w:rFonts w:asciiTheme="minorHAnsi" w:hAnsiTheme="minorHAnsi"/>
                <w:u w:val="single"/>
              </w:rPr>
              <w:t>DefaultAirflowMethod</w:t>
            </w:r>
            <w:r w:rsidRPr="000717C0">
              <w:rPr>
                <w:rFonts w:asciiTheme="minorHAnsi" w:hAnsiTheme="minorHAnsi"/>
              </w:rPr>
              <w:t xml:space="preserve">;  </w:t>
            </w:r>
            <w:r w:rsidRPr="000717C0">
              <w:rPr>
                <w:rFonts w:asciiTheme="minorHAnsi" w:hAnsiTheme="minorHAnsi"/>
                <w:u w:val="single"/>
              </w:rPr>
              <w:t>CoolingSystemMethod</w:t>
            </w:r>
            <w:r w:rsidRPr="000717C0">
              <w:rPr>
                <w:rFonts w:asciiTheme="minorHAnsi" w:hAnsiTheme="minorHAnsi"/>
              </w:rPr>
              <w:t xml:space="preserve">;  </w:t>
            </w:r>
            <w:r w:rsidRPr="000717C0">
              <w:rPr>
                <w:rFonts w:asciiTheme="minorHAnsi" w:hAnsiTheme="minorHAnsi"/>
                <w:u w:val="single"/>
              </w:rPr>
              <w:t>HeatingSystemMethod</w:t>
            </w:r>
            <w:r w:rsidRPr="000717C0">
              <w:rPr>
                <w:rFonts w:asciiTheme="minorHAnsi" w:hAnsiTheme="minorHAnsi"/>
              </w:rPr>
              <w:t xml:space="preserve">; </w:t>
            </w:r>
            <w:r w:rsidRPr="000717C0">
              <w:rPr>
                <w:rFonts w:asciiTheme="minorHAnsi" w:hAnsiTheme="minorHAnsi"/>
                <w:u w:val="single"/>
              </w:rPr>
              <w:t>MeasuredAirflowMethod</w:t>
            </w:r>
            <w:r w:rsidRPr="001808DA">
              <w:rPr>
                <w:rFonts w:asciiTheme="minorHAnsi" w:hAnsiTheme="minorHAnsi"/>
                <w:szCs w:val="18"/>
                <w:u w:val="single"/>
              </w:rPr>
              <w:t>; IndoorUnitMethod</w:t>
            </w:r>
            <w:r w:rsidRPr="000717C0">
              <w:rPr>
                <w:rFonts w:asciiTheme="minorHAnsi" w:hAnsiTheme="minorHAnsi"/>
              </w:rPr>
              <w:t>&gt;&gt;</w:t>
            </w:r>
          </w:p>
        </w:tc>
      </w:tr>
      <w:tr w:rsidR="006C7319" w:rsidRPr="000717C0" w14:paraId="1E52ECBB"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B8" w14:textId="795CA386" w:rsidR="006C7319" w:rsidRPr="000717C0" w:rsidRDefault="005D037B" w:rsidP="00146B84">
            <w:pPr>
              <w:keepNext/>
              <w:jc w:val="center"/>
              <w:rPr>
                <w:rFonts w:asciiTheme="minorHAnsi" w:hAnsiTheme="minorHAnsi"/>
              </w:rPr>
            </w:pPr>
            <w:r w:rsidRPr="000717C0">
              <w:rPr>
                <w:rFonts w:asciiTheme="minorHAnsi" w:hAnsiTheme="minorHAnsi"/>
              </w:rPr>
              <w:t>0</w:t>
            </w:r>
            <w:r w:rsidR="000717C0" w:rsidRPr="000717C0">
              <w:rPr>
                <w:rFonts w:asciiTheme="minorHAnsi" w:hAnsiTheme="minorHAnsi"/>
              </w:rPr>
              <w:t>2</w:t>
            </w:r>
          </w:p>
        </w:tc>
        <w:tc>
          <w:tcPr>
            <w:tcW w:w="1875" w:type="pct"/>
            <w:tcBorders>
              <w:top w:val="single" w:sz="4" w:space="0" w:color="auto"/>
              <w:left w:val="single" w:sz="4" w:space="0" w:color="auto"/>
              <w:bottom w:val="single" w:sz="4" w:space="0" w:color="auto"/>
              <w:right w:val="single" w:sz="4" w:space="0" w:color="auto"/>
            </w:tcBorders>
            <w:vAlign w:val="center"/>
          </w:tcPr>
          <w:p w14:paraId="1E52ECB9" w14:textId="678C8037" w:rsidR="006C7319" w:rsidRPr="000717C0" w:rsidRDefault="009B03A6" w:rsidP="00146B84">
            <w:pPr>
              <w:keepNext/>
              <w:rPr>
                <w:rFonts w:asciiTheme="minorHAnsi" w:hAnsiTheme="minorHAnsi"/>
              </w:rPr>
            </w:pPr>
            <w:r w:rsidRPr="000717C0">
              <w:rPr>
                <w:rFonts w:asciiTheme="minorHAnsi" w:hAnsiTheme="minorHAnsi"/>
              </w:rPr>
              <w:t>Condenser Nominal Cooling Capacity (ton)</w:t>
            </w:r>
          </w:p>
        </w:tc>
        <w:tc>
          <w:tcPr>
            <w:tcW w:w="2911" w:type="pct"/>
            <w:tcBorders>
              <w:top w:val="single" w:sz="4" w:space="0" w:color="auto"/>
              <w:left w:val="single" w:sz="4" w:space="0" w:color="auto"/>
              <w:bottom w:val="single" w:sz="4" w:space="0" w:color="auto"/>
              <w:right w:val="single" w:sz="4" w:space="0" w:color="auto"/>
            </w:tcBorders>
            <w:vAlign w:val="center"/>
          </w:tcPr>
          <w:p w14:paraId="1E52ECBA" w14:textId="7A834677" w:rsidR="008D393A" w:rsidRPr="000717C0" w:rsidRDefault="009B03A6" w:rsidP="001808DA">
            <w:pPr>
              <w:keepNext/>
              <w:rPr>
                <w:rFonts w:asciiTheme="minorHAnsi" w:hAnsiTheme="minorHAnsi"/>
              </w:rPr>
            </w:pPr>
            <w:r w:rsidRPr="000717C0">
              <w:rPr>
                <w:rFonts w:asciiTheme="minorHAnsi" w:hAnsiTheme="minorHAnsi"/>
              </w:rPr>
              <w:t>&lt;&lt;</w:t>
            </w:r>
            <w:r w:rsidR="000717C0" w:rsidRPr="001808DA">
              <w:rPr>
                <w:rFonts w:asciiTheme="minorHAnsi" w:hAnsiTheme="minorHAnsi"/>
                <w:szCs w:val="18"/>
              </w:rPr>
              <w:t xml:space="preserve"> if B01 = CoolingSystemMethod, then user input is numeric x.xx; else =N/A</w:t>
            </w:r>
            <w:r w:rsidR="000717C0" w:rsidRPr="000717C0" w:rsidDel="000717C0">
              <w:rPr>
                <w:rFonts w:asciiTheme="minorHAnsi" w:hAnsiTheme="minorHAnsi"/>
              </w:rPr>
              <w:t xml:space="preserve"> </w:t>
            </w:r>
            <w:r w:rsidR="006976EE" w:rsidRPr="000717C0">
              <w:rPr>
                <w:rFonts w:asciiTheme="minorHAnsi" w:hAnsiTheme="minorHAnsi"/>
              </w:rPr>
              <w:t>&gt;&gt;</w:t>
            </w:r>
          </w:p>
        </w:tc>
      </w:tr>
      <w:tr w:rsidR="000717C0" w:rsidRPr="000717C0" w14:paraId="1FB584F7" w14:textId="77777777" w:rsidTr="001808DA">
        <w:trPr>
          <w:trHeight w:val="548"/>
        </w:trPr>
        <w:tc>
          <w:tcPr>
            <w:tcW w:w="214" w:type="pct"/>
            <w:tcBorders>
              <w:top w:val="single" w:sz="4" w:space="0" w:color="auto"/>
              <w:left w:val="single" w:sz="4" w:space="0" w:color="auto"/>
              <w:bottom w:val="single" w:sz="4" w:space="0" w:color="auto"/>
              <w:right w:val="single" w:sz="4" w:space="0" w:color="auto"/>
            </w:tcBorders>
            <w:vAlign w:val="center"/>
          </w:tcPr>
          <w:p w14:paraId="3CE5A110" w14:textId="463122B3" w:rsidR="000717C0" w:rsidRPr="000717C0" w:rsidRDefault="000717C0" w:rsidP="000717C0">
            <w:pPr>
              <w:keepNext/>
              <w:jc w:val="center"/>
              <w:rPr>
                <w:rFonts w:asciiTheme="minorHAnsi" w:hAnsiTheme="minorHAnsi"/>
              </w:rPr>
            </w:pPr>
            <w:r w:rsidRPr="001808DA">
              <w:rPr>
                <w:rFonts w:asciiTheme="minorHAnsi" w:hAnsiTheme="minorHAnsi"/>
                <w:szCs w:val="18"/>
              </w:rPr>
              <w:t>03</w:t>
            </w:r>
          </w:p>
        </w:tc>
        <w:tc>
          <w:tcPr>
            <w:tcW w:w="1875" w:type="pct"/>
            <w:tcBorders>
              <w:top w:val="single" w:sz="4" w:space="0" w:color="auto"/>
              <w:left w:val="single" w:sz="4" w:space="0" w:color="auto"/>
              <w:bottom w:val="single" w:sz="4" w:space="0" w:color="auto"/>
              <w:right w:val="single" w:sz="4" w:space="0" w:color="auto"/>
            </w:tcBorders>
            <w:vAlign w:val="center"/>
          </w:tcPr>
          <w:p w14:paraId="5060BB4D" w14:textId="5F14904D" w:rsidR="000717C0" w:rsidRPr="000717C0" w:rsidRDefault="000717C0" w:rsidP="000717C0">
            <w:pPr>
              <w:keepNext/>
              <w:rPr>
                <w:rFonts w:asciiTheme="minorHAnsi" w:hAnsiTheme="minorHAnsi"/>
              </w:rPr>
            </w:pPr>
            <w:r w:rsidRPr="001808DA">
              <w:rPr>
                <w:rFonts w:asciiTheme="minorHAnsi" w:hAnsiTheme="minorHAnsi"/>
                <w:szCs w:val="18"/>
              </w:rPr>
              <w:t>Indoor Unit Nominal Cooling Capacity</w:t>
            </w:r>
            <w:r w:rsidR="00C7105D">
              <w:rPr>
                <w:rFonts w:asciiTheme="minorHAnsi" w:hAnsiTheme="minorHAnsi"/>
                <w:szCs w:val="18"/>
              </w:rPr>
              <w:t xml:space="preserve"> (ton)</w:t>
            </w:r>
          </w:p>
        </w:tc>
        <w:tc>
          <w:tcPr>
            <w:tcW w:w="2911" w:type="pct"/>
            <w:tcBorders>
              <w:top w:val="single" w:sz="4" w:space="0" w:color="auto"/>
              <w:left w:val="single" w:sz="4" w:space="0" w:color="auto"/>
              <w:bottom w:val="single" w:sz="4" w:space="0" w:color="auto"/>
              <w:right w:val="single" w:sz="4" w:space="0" w:color="auto"/>
            </w:tcBorders>
            <w:vAlign w:val="center"/>
          </w:tcPr>
          <w:p w14:paraId="29FE66AB" w14:textId="1F3D0842" w:rsidR="000717C0" w:rsidRPr="000717C0" w:rsidRDefault="000717C0" w:rsidP="001808DA">
            <w:pPr>
              <w:keepNext/>
              <w:rPr>
                <w:rFonts w:asciiTheme="minorHAnsi" w:hAnsiTheme="minorHAnsi"/>
              </w:rPr>
            </w:pPr>
            <w:r w:rsidRPr="001808DA">
              <w:rPr>
                <w:rFonts w:asciiTheme="minorHAnsi" w:hAnsiTheme="minorHAnsi"/>
                <w:szCs w:val="18"/>
              </w:rPr>
              <w:t>&lt;&lt; if B01 = IndoorUnitMethod, then user input is either numeric x.xx, else =N/A&gt;&gt;</w:t>
            </w:r>
          </w:p>
        </w:tc>
      </w:tr>
      <w:tr w:rsidR="000717C0" w:rsidRPr="000717C0" w14:paraId="1E52ECBF"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BC" w14:textId="19334682" w:rsidR="000717C0" w:rsidRPr="000717C0" w:rsidRDefault="000717C0" w:rsidP="000717C0">
            <w:pPr>
              <w:keepNext/>
              <w:jc w:val="center"/>
              <w:rPr>
                <w:rFonts w:asciiTheme="minorHAnsi" w:hAnsiTheme="minorHAnsi"/>
              </w:rPr>
            </w:pPr>
            <w:r w:rsidRPr="000717C0">
              <w:rPr>
                <w:rFonts w:asciiTheme="minorHAnsi" w:hAnsiTheme="minorHAnsi"/>
              </w:rPr>
              <w:t>0</w:t>
            </w:r>
            <w:r>
              <w:rPr>
                <w:rFonts w:asciiTheme="minorHAnsi" w:hAnsiTheme="minorHAnsi"/>
              </w:rPr>
              <w:t>4</w:t>
            </w:r>
          </w:p>
        </w:tc>
        <w:tc>
          <w:tcPr>
            <w:tcW w:w="1875" w:type="pct"/>
            <w:tcBorders>
              <w:top w:val="single" w:sz="4" w:space="0" w:color="auto"/>
              <w:left w:val="single" w:sz="4" w:space="0" w:color="auto"/>
              <w:bottom w:val="single" w:sz="4" w:space="0" w:color="auto"/>
              <w:right w:val="single" w:sz="4" w:space="0" w:color="auto"/>
            </w:tcBorders>
            <w:vAlign w:val="center"/>
          </w:tcPr>
          <w:p w14:paraId="1E52ECBD" w14:textId="141FA95B" w:rsidR="000717C0" w:rsidRPr="000717C0" w:rsidRDefault="000717C0" w:rsidP="000717C0">
            <w:pPr>
              <w:keepNext/>
              <w:rPr>
                <w:rFonts w:asciiTheme="minorHAnsi" w:hAnsiTheme="minorHAnsi"/>
              </w:rPr>
            </w:pPr>
            <w:r w:rsidRPr="000717C0">
              <w:rPr>
                <w:rFonts w:asciiTheme="minorHAnsi" w:hAnsiTheme="minorHAnsi"/>
              </w:rPr>
              <w:t>Heating Capacity (kBtu/h)</w:t>
            </w:r>
          </w:p>
        </w:tc>
        <w:tc>
          <w:tcPr>
            <w:tcW w:w="2911" w:type="pct"/>
            <w:tcBorders>
              <w:top w:val="single" w:sz="4" w:space="0" w:color="auto"/>
              <w:left w:val="single" w:sz="4" w:space="0" w:color="auto"/>
              <w:bottom w:val="single" w:sz="4" w:space="0" w:color="auto"/>
              <w:right w:val="single" w:sz="4" w:space="0" w:color="auto"/>
            </w:tcBorders>
            <w:vAlign w:val="center"/>
          </w:tcPr>
          <w:p w14:paraId="1E52ECBE" w14:textId="30921D15" w:rsidR="000717C0" w:rsidRPr="000717C0" w:rsidRDefault="000717C0" w:rsidP="000717C0">
            <w:pPr>
              <w:keepNext/>
              <w:rPr>
                <w:rFonts w:asciiTheme="minorHAnsi" w:hAnsiTheme="minorHAnsi"/>
              </w:rPr>
            </w:pPr>
            <w:r w:rsidRPr="001808DA">
              <w:rPr>
                <w:rFonts w:asciiTheme="minorHAnsi" w:hAnsiTheme="minorHAnsi"/>
                <w:szCs w:val="18"/>
              </w:rPr>
              <w:t>&lt;&lt; if B01 = HeatingSystemMethod, then user input is numeric xxx.x; else =N/A</w:t>
            </w:r>
            <w:r w:rsidRPr="001808DA" w:rsidDel="000C7A1E">
              <w:rPr>
                <w:rFonts w:asciiTheme="minorHAnsi" w:hAnsiTheme="minorHAnsi"/>
                <w:szCs w:val="18"/>
              </w:rPr>
              <w:t xml:space="preserve"> </w:t>
            </w:r>
            <w:r w:rsidRPr="001808DA">
              <w:rPr>
                <w:rFonts w:asciiTheme="minorHAnsi" w:hAnsiTheme="minorHAnsi"/>
                <w:szCs w:val="18"/>
              </w:rPr>
              <w:t>&gt;&gt;</w:t>
            </w:r>
          </w:p>
        </w:tc>
      </w:tr>
      <w:tr w:rsidR="000717C0" w:rsidRPr="00151323" w14:paraId="1E52ECC3"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0" w14:textId="70728372" w:rsidR="000717C0" w:rsidRPr="00151323" w:rsidRDefault="000717C0" w:rsidP="000717C0">
            <w:pPr>
              <w:keepNext/>
              <w:jc w:val="center"/>
              <w:rPr>
                <w:rFonts w:asciiTheme="minorHAnsi" w:hAnsiTheme="minorHAnsi"/>
              </w:rPr>
            </w:pPr>
            <w:r>
              <w:rPr>
                <w:rFonts w:asciiTheme="minorHAnsi" w:hAnsiTheme="minorHAnsi"/>
              </w:rPr>
              <w:t>05</w:t>
            </w:r>
          </w:p>
        </w:tc>
        <w:tc>
          <w:tcPr>
            <w:tcW w:w="1875" w:type="pct"/>
            <w:tcBorders>
              <w:top w:val="single" w:sz="4" w:space="0" w:color="auto"/>
              <w:left w:val="single" w:sz="4" w:space="0" w:color="auto"/>
              <w:bottom w:val="single" w:sz="4" w:space="0" w:color="auto"/>
              <w:right w:val="single" w:sz="4" w:space="0" w:color="auto"/>
            </w:tcBorders>
            <w:vAlign w:val="center"/>
          </w:tcPr>
          <w:p w14:paraId="1E52ECC1" w14:textId="1DB0C6B3" w:rsidR="000717C0" w:rsidRPr="00151323" w:rsidRDefault="000717C0" w:rsidP="000717C0">
            <w:pPr>
              <w:keepNext/>
              <w:rPr>
                <w:rFonts w:asciiTheme="minorHAnsi" w:hAnsiTheme="minorHAnsi"/>
              </w:rPr>
            </w:pPr>
            <w:r w:rsidRPr="001D2E44">
              <w:rPr>
                <w:rFonts w:asciiTheme="minorHAnsi" w:hAnsiTheme="minorHAnsi"/>
              </w:rPr>
              <w:t>Conditioned Floor Area Served by this HVAC System (ft</w:t>
            </w:r>
            <w:r w:rsidRPr="00A1619D">
              <w:rPr>
                <w:rFonts w:asciiTheme="minorHAnsi" w:hAnsiTheme="minorHAnsi"/>
                <w:vertAlign w:val="superscript"/>
              </w:rPr>
              <w:t>2</w:t>
            </w:r>
            <w:r w:rsidRPr="001D2E44">
              <w:rPr>
                <w:rFonts w:asciiTheme="minorHAnsi" w:hAnsiTheme="minorHAnsi"/>
              </w:rPr>
              <w:t>)</w:t>
            </w:r>
          </w:p>
        </w:tc>
        <w:tc>
          <w:tcPr>
            <w:tcW w:w="2911" w:type="pct"/>
            <w:tcBorders>
              <w:top w:val="single" w:sz="4" w:space="0" w:color="auto"/>
              <w:left w:val="single" w:sz="4" w:space="0" w:color="auto"/>
              <w:bottom w:val="single" w:sz="4" w:space="0" w:color="auto"/>
              <w:right w:val="single" w:sz="4" w:space="0" w:color="auto"/>
            </w:tcBorders>
            <w:vAlign w:val="center"/>
          </w:tcPr>
          <w:p w14:paraId="1E52ECC2" w14:textId="40F9884E" w:rsidR="000717C0" w:rsidRPr="000717C0" w:rsidRDefault="000717C0">
            <w:pPr>
              <w:keepNext/>
              <w:rPr>
                <w:rFonts w:asciiTheme="minorHAnsi" w:hAnsiTheme="minorHAnsi"/>
              </w:rPr>
            </w:pPr>
            <w:r w:rsidRPr="001808DA">
              <w:rPr>
                <w:rFonts w:asciiTheme="minorHAnsi" w:hAnsiTheme="minorHAnsi"/>
              </w:rPr>
              <w:t xml:space="preserve">&lt;&lt;if B01 = DefaultAirflowMethod, </w:t>
            </w:r>
            <w:r w:rsidR="00BF4847" w:rsidRPr="001808DA">
              <w:rPr>
                <w:rFonts w:asciiTheme="minorHAnsi" w:hAnsiTheme="minorHAnsi"/>
              </w:rPr>
              <w:t>user input is numeric xx,xxx</w:t>
            </w:r>
            <w:r w:rsidRPr="001808DA">
              <w:rPr>
                <w:rFonts w:asciiTheme="minorHAnsi" w:hAnsiTheme="minorHAnsi"/>
              </w:rPr>
              <w:t>;</w:t>
            </w:r>
            <w:r w:rsidR="007D771F">
              <w:rPr>
                <w:rFonts w:asciiTheme="minorHAnsi" w:hAnsiTheme="minorHAnsi"/>
              </w:rPr>
              <w:t xml:space="preserve"> else = N/A</w:t>
            </w:r>
            <w:r w:rsidRPr="000717C0">
              <w:rPr>
                <w:rFonts w:asciiTheme="minorHAnsi" w:hAnsiTheme="minorHAnsi"/>
              </w:rPr>
              <w:t>(should be consistent with CF1R zone CFA data</w:t>
            </w:r>
            <w:r w:rsidR="007D771F">
              <w:rPr>
                <w:rFonts w:asciiTheme="minorHAnsi" w:hAnsiTheme="minorHAnsi"/>
              </w:rPr>
              <w:t>)&gt;&gt;</w:t>
            </w:r>
          </w:p>
        </w:tc>
      </w:tr>
      <w:tr w:rsidR="000717C0" w:rsidRPr="006A7D77" w14:paraId="69EC19B4"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5D365B13" w14:textId="56D14830" w:rsidR="000717C0" w:rsidRDefault="000717C0" w:rsidP="000717C0">
            <w:pPr>
              <w:keepNext/>
              <w:jc w:val="center"/>
              <w:rPr>
                <w:rFonts w:asciiTheme="minorHAnsi" w:hAnsiTheme="minorHAnsi"/>
              </w:rPr>
            </w:pPr>
            <w:r>
              <w:rPr>
                <w:rFonts w:asciiTheme="minorHAnsi" w:hAnsiTheme="minorHAnsi"/>
              </w:rPr>
              <w:t>06</w:t>
            </w:r>
          </w:p>
        </w:tc>
        <w:tc>
          <w:tcPr>
            <w:tcW w:w="1875" w:type="pct"/>
            <w:tcBorders>
              <w:top w:val="single" w:sz="4" w:space="0" w:color="auto"/>
              <w:left w:val="single" w:sz="4" w:space="0" w:color="auto"/>
              <w:bottom w:val="single" w:sz="4" w:space="0" w:color="auto"/>
              <w:right w:val="single" w:sz="4" w:space="0" w:color="auto"/>
            </w:tcBorders>
            <w:vAlign w:val="center"/>
          </w:tcPr>
          <w:p w14:paraId="0950D899" w14:textId="149643FD" w:rsidR="000717C0" w:rsidRPr="001D2E44" w:rsidRDefault="000717C0" w:rsidP="000717C0">
            <w:pPr>
              <w:keepNext/>
              <w:rPr>
                <w:rFonts w:asciiTheme="minorHAnsi" w:hAnsiTheme="minorHAnsi"/>
              </w:rPr>
            </w:pPr>
            <w:r w:rsidRPr="001D2E44">
              <w:rPr>
                <w:rFonts w:asciiTheme="minorHAnsi" w:hAnsiTheme="minorHAnsi"/>
              </w:rPr>
              <w:t>Measured AHU</w:t>
            </w:r>
            <w:r>
              <w:rPr>
                <w:rFonts w:asciiTheme="minorHAnsi" w:hAnsiTheme="minorHAnsi"/>
              </w:rPr>
              <w:t xml:space="preserve"> </w:t>
            </w:r>
            <w:r w:rsidRPr="001D2E44">
              <w:rPr>
                <w:rFonts w:asciiTheme="minorHAnsi" w:hAnsiTheme="minorHAnsi"/>
              </w:rPr>
              <w:t>Airflow (cfm)</w:t>
            </w:r>
          </w:p>
        </w:tc>
        <w:tc>
          <w:tcPr>
            <w:tcW w:w="2911" w:type="pct"/>
            <w:tcBorders>
              <w:top w:val="single" w:sz="4" w:space="0" w:color="auto"/>
              <w:left w:val="single" w:sz="4" w:space="0" w:color="auto"/>
              <w:bottom w:val="single" w:sz="4" w:space="0" w:color="auto"/>
              <w:right w:val="single" w:sz="4" w:space="0" w:color="auto"/>
            </w:tcBorders>
            <w:vAlign w:val="center"/>
          </w:tcPr>
          <w:p w14:paraId="7D92203F" w14:textId="1ACE5C9C" w:rsidR="000717C0" w:rsidRPr="006A7D77" w:rsidRDefault="000717C0" w:rsidP="000717C0">
            <w:pPr>
              <w:keepNext/>
              <w:rPr>
                <w:rFonts w:asciiTheme="minorHAnsi" w:hAnsiTheme="minorHAnsi"/>
              </w:rPr>
            </w:pPr>
            <w:r w:rsidRPr="001808DA">
              <w:rPr>
                <w:rFonts w:asciiTheme="minorHAnsi" w:hAnsiTheme="minorHAnsi"/>
                <w:szCs w:val="18"/>
              </w:rPr>
              <w:t>&lt;&lt; if B01 = MeasuredAirflowMethod, then user enter numeric x,xxx, else =N/A&gt;&gt;</w:t>
            </w:r>
          </w:p>
        </w:tc>
      </w:tr>
      <w:tr w:rsidR="000717C0" w:rsidRPr="00151323" w14:paraId="1E52ECC7"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4" w14:textId="3FEEECC8" w:rsidR="000717C0" w:rsidRPr="00151323" w:rsidRDefault="000717C0" w:rsidP="000717C0">
            <w:pPr>
              <w:keepNext/>
              <w:jc w:val="center"/>
              <w:rPr>
                <w:rFonts w:asciiTheme="minorHAnsi" w:hAnsiTheme="minorHAnsi"/>
              </w:rPr>
            </w:pPr>
            <w:r>
              <w:rPr>
                <w:rFonts w:asciiTheme="minorHAnsi" w:hAnsiTheme="minorHAnsi"/>
              </w:rPr>
              <w:t>07</w:t>
            </w:r>
          </w:p>
        </w:tc>
        <w:tc>
          <w:tcPr>
            <w:tcW w:w="1875" w:type="pct"/>
            <w:tcBorders>
              <w:top w:val="single" w:sz="4" w:space="0" w:color="auto"/>
              <w:left w:val="single" w:sz="4" w:space="0" w:color="auto"/>
              <w:bottom w:val="single" w:sz="4" w:space="0" w:color="auto"/>
              <w:right w:val="single" w:sz="4" w:space="0" w:color="auto"/>
            </w:tcBorders>
            <w:vAlign w:val="center"/>
          </w:tcPr>
          <w:p w14:paraId="1E52ECC5" w14:textId="21C3952D" w:rsidR="000717C0" w:rsidRPr="00151323" w:rsidRDefault="000717C0" w:rsidP="000717C0">
            <w:pPr>
              <w:keepNext/>
              <w:rPr>
                <w:rFonts w:asciiTheme="minorHAnsi" w:hAnsiTheme="minorHAnsi"/>
              </w:rPr>
            </w:pPr>
            <w:r>
              <w:rPr>
                <w:rFonts w:asciiTheme="minorHAnsi" w:hAnsiTheme="minorHAnsi"/>
              </w:rPr>
              <w:t>Duct Leakage Test Conditions</w:t>
            </w:r>
          </w:p>
        </w:tc>
        <w:tc>
          <w:tcPr>
            <w:tcW w:w="2911" w:type="pct"/>
            <w:tcBorders>
              <w:top w:val="single" w:sz="4" w:space="0" w:color="auto"/>
              <w:left w:val="single" w:sz="4" w:space="0" w:color="auto"/>
              <w:bottom w:val="single" w:sz="4" w:space="0" w:color="auto"/>
              <w:right w:val="single" w:sz="4" w:space="0" w:color="auto"/>
            </w:tcBorders>
            <w:vAlign w:val="center"/>
          </w:tcPr>
          <w:p w14:paraId="1E52ECC6" w14:textId="77777777" w:rsidR="000717C0" w:rsidRPr="00151323" w:rsidRDefault="000717C0" w:rsidP="000717C0">
            <w:pPr>
              <w:keepNext/>
              <w:rPr>
                <w:rFonts w:asciiTheme="minorHAnsi" w:hAnsiTheme="minorHAnsi"/>
              </w:rPr>
            </w:pPr>
            <w:r w:rsidRPr="001D2E44">
              <w:rPr>
                <w:rFonts w:asciiTheme="minorHAnsi" w:hAnsiTheme="minorHAnsi"/>
              </w:rPr>
              <w:t>&lt;&lt;user pick one from list: TestRough-inAHU; TestRough-in NoAHU TestFinal&gt;&gt;</w:t>
            </w:r>
          </w:p>
        </w:tc>
      </w:tr>
      <w:tr w:rsidR="000717C0" w:rsidRPr="00151323" w14:paraId="1E52ECCB"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8" w14:textId="4BFE8355" w:rsidR="000717C0" w:rsidRPr="00151323" w:rsidRDefault="000717C0" w:rsidP="000717C0">
            <w:pPr>
              <w:keepNext/>
              <w:jc w:val="center"/>
              <w:rPr>
                <w:rFonts w:asciiTheme="minorHAnsi" w:hAnsiTheme="minorHAnsi"/>
              </w:rPr>
            </w:pPr>
            <w:r>
              <w:rPr>
                <w:rFonts w:asciiTheme="minorHAnsi" w:hAnsiTheme="minorHAnsi"/>
              </w:rPr>
              <w:t>08</w:t>
            </w:r>
          </w:p>
        </w:tc>
        <w:tc>
          <w:tcPr>
            <w:tcW w:w="1875" w:type="pct"/>
            <w:tcBorders>
              <w:top w:val="single" w:sz="4" w:space="0" w:color="auto"/>
              <w:left w:val="single" w:sz="4" w:space="0" w:color="auto"/>
              <w:bottom w:val="single" w:sz="4" w:space="0" w:color="auto"/>
              <w:right w:val="single" w:sz="4" w:space="0" w:color="auto"/>
            </w:tcBorders>
            <w:vAlign w:val="center"/>
          </w:tcPr>
          <w:p w14:paraId="1E52ECC9" w14:textId="271F1ED7" w:rsidR="000717C0" w:rsidRPr="00151323" w:rsidRDefault="000717C0" w:rsidP="000717C0">
            <w:pPr>
              <w:keepNext/>
              <w:rPr>
                <w:rFonts w:asciiTheme="minorHAnsi" w:hAnsiTheme="minorHAnsi"/>
              </w:rPr>
            </w:pPr>
            <w:r w:rsidRPr="001D2E44">
              <w:rPr>
                <w:rFonts w:asciiTheme="minorHAnsi" w:hAnsiTheme="minorHAnsi"/>
              </w:rPr>
              <w:t>Duct Leakage Test Method</w:t>
            </w:r>
          </w:p>
        </w:tc>
        <w:tc>
          <w:tcPr>
            <w:tcW w:w="2911" w:type="pct"/>
            <w:tcBorders>
              <w:top w:val="single" w:sz="4" w:space="0" w:color="auto"/>
              <w:left w:val="single" w:sz="4" w:space="0" w:color="auto"/>
              <w:bottom w:val="single" w:sz="4" w:space="0" w:color="auto"/>
              <w:right w:val="single" w:sz="4" w:space="0" w:color="auto"/>
            </w:tcBorders>
            <w:vAlign w:val="center"/>
          </w:tcPr>
          <w:p w14:paraId="1E52ECCA" w14:textId="77777777" w:rsidR="000717C0" w:rsidRPr="00151323" w:rsidRDefault="000717C0" w:rsidP="000717C0">
            <w:pPr>
              <w:keepNext/>
              <w:rPr>
                <w:rFonts w:asciiTheme="minorHAnsi" w:hAnsiTheme="minorHAnsi"/>
              </w:rPr>
            </w:pPr>
            <w:r w:rsidRPr="001D2E44">
              <w:rPr>
                <w:rFonts w:asciiTheme="minorHAnsi" w:hAnsiTheme="minorHAnsi"/>
              </w:rPr>
              <w:t>&lt;&lt;user pick one from list: LeakageToOutside; TotalLeakage&gt;&gt;</w:t>
            </w:r>
          </w:p>
        </w:tc>
      </w:tr>
      <w:tr w:rsidR="000717C0" w:rsidRPr="00151323" w14:paraId="1E52ECD5"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CC" w14:textId="7E012313" w:rsidR="000717C0" w:rsidRPr="00151323" w:rsidRDefault="000717C0">
            <w:pPr>
              <w:keepNext/>
              <w:jc w:val="center"/>
              <w:rPr>
                <w:rFonts w:asciiTheme="minorHAnsi" w:hAnsiTheme="minorHAnsi"/>
              </w:rPr>
            </w:pPr>
            <w:r>
              <w:rPr>
                <w:rFonts w:asciiTheme="minorHAnsi" w:hAnsiTheme="minorHAnsi"/>
              </w:rPr>
              <w:t>09</w:t>
            </w:r>
          </w:p>
        </w:tc>
        <w:tc>
          <w:tcPr>
            <w:tcW w:w="1875" w:type="pct"/>
            <w:tcBorders>
              <w:top w:val="single" w:sz="4" w:space="0" w:color="auto"/>
              <w:left w:val="single" w:sz="4" w:space="0" w:color="auto"/>
              <w:bottom w:val="single" w:sz="4" w:space="0" w:color="auto"/>
              <w:right w:val="single" w:sz="4" w:space="0" w:color="auto"/>
            </w:tcBorders>
            <w:vAlign w:val="center"/>
          </w:tcPr>
          <w:p w14:paraId="1E52ECCD" w14:textId="6FEEF77E" w:rsidR="000717C0" w:rsidRPr="00151323" w:rsidRDefault="000717C0" w:rsidP="000717C0">
            <w:pPr>
              <w:keepNext/>
              <w:rPr>
                <w:rFonts w:asciiTheme="minorHAnsi" w:hAnsiTheme="minorHAnsi"/>
              </w:rPr>
            </w:pPr>
            <w:r w:rsidRPr="001D2E44">
              <w:rPr>
                <w:rFonts w:asciiTheme="minorHAnsi" w:hAnsiTheme="minorHAnsi"/>
              </w:rPr>
              <w:t>Leakage</w:t>
            </w:r>
            <w:r>
              <w:rPr>
                <w:rFonts w:asciiTheme="minorHAnsi" w:hAnsiTheme="minorHAnsi"/>
              </w:rPr>
              <w:t xml:space="preserve"> </w:t>
            </w:r>
            <w:r w:rsidRPr="001D2E44">
              <w:rPr>
                <w:rFonts w:asciiTheme="minorHAnsi" w:hAnsiTheme="minorHAnsi"/>
              </w:rPr>
              <w:t xml:space="preserve">Factor </w:t>
            </w:r>
          </w:p>
        </w:tc>
        <w:tc>
          <w:tcPr>
            <w:tcW w:w="2911" w:type="pct"/>
            <w:tcBorders>
              <w:top w:val="single" w:sz="4" w:space="0" w:color="auto"/>
              <w:left w:val="single" w:sz="4" w:space="0" w:color="auto"/>
              <w:bottom w:val="single" w:sz="4" w:space="0" w:color="auto"/>
              <w:right w:val="single" w:sz="4" w:space="0" w:color="auto"/>
            </w:tcBorders>
            <w:vAlign w:val="center"/>
          </w:tcPr>
          <w:p w14:paraId="1E52ECCE" w14:textId="77777777" w:rsidR="000717C0" w:rsidRPr="00151323" w:rsidRDefault="000717C0" w:rsidP="000717C0">
            <w:pPr>
              <w:keepNext/>
              <w:rPr>
                <w:rFonts w:asciiTheme="minorHAnsi" w:hAnsiTheme="minorHAnsi"/>
              </w:rPr>
            </w:pPr>
            <w:r w:rsidRPr="001D2E44">
              <w:rPr>
                <w:rFonts w:asciiTheme="minorHAnsi" w:hAnsiTheme="minorHAnsi"/>
              </w:rPr>
              <w:t>&lt;&lt;calculated field:</w:t>
            </w:r>
          </w:p>
          <w:p w14:paraId="1E52ECCF" w14:textId="2FEFACD3" w:rsidR="000717C0" w:rsidRDefault="000717C0" w:rsidP="000717C0">
            <w:pPr>
              <w:keepNext/>
              <w:rPr>
                <w:rFonts w:asciiTheme="minorHAnsi" w:hAnsiTheme="minorHAnsi"/>
              </w:rPr>
            </w:pPr>
            <w:r w:rsidRPr="001D2E44">
              <w:rPr>
                <w:rFonts w:asciiTheme="minorHAnsi" w:hAnsiTheme="minorHAnsi"/>
              </w:rPr>
              <w:t>if TotalLeakage and SingleFamily and TestRough-in NoAHU then LeakageFactor=</w:t>
            </w:r>
            <w:r w:rsidRPr="00AC6FDC">
              <w:rPr>
                <w:rFonts w:asciiTheme="minorHAnsi" w:hAnsiTheme="minorHAnsi"/>
                <w:u w:val="single"/>
              </w:rPr>
              <w:t>0.04</w:t>
            </w:r>
            <w:r w:rsidRPr="001D2E44">
              <w:rPr>
                <w:rFonts w:asciiTheme="minorHAnsi" w:hAnsiTheme="minorHAnsi"/>
              </w:rPr>
              <w:t xml:space="preserve">;  </w:t>
            </w:r>
          </w:p>
          <w:p w14:paraId="18C5D77F" w14:textId="77777777" w:rsidR="00711831" w:rsidRPr="00151323" w:rsidRDefault="00711831" w:rsidP="000717C0">
            <w:pPr>
              <w:keepNext/>
              <w:rPr>
                <w:rFonts w:asciiTheme="minorHAnsi" w:hAnsiTheme="minorHAnsi"/>
              </w:rPr>
            </w:pPr>
          </w:p>
          <w:p w14:paraId="1E52ECD0" w14:textId="23512D30" w:rsidR="000717C0" w:rsidRDefault="000717C0" w:rsidP="000717C0">
            <w:pPr>
              <w:keepNext/>
              <w:rPr>
                <w:rFonts w:asciiTheme="minorHAnsi" w:hAnsiTheme="minorHAnsi"/>
              </w:rPr>
            </w:pPr>
            <w:r w:rsidRPr="001D2E44">
              <w:rPr>
                <w:rFonts w:asciiTheme="minorHAnsi" w:hAnsiTheme="minorHAnsi"/>
              </w:rPr>
              <w:t>elseif TotalLeakage and SingleFamily and TestRough-inAHU then LeakageFactor=</w:t>
            </w:r>
            <w:r w:rsidRPr="001D2E44">
              <w:rPr>
                <w:rFonts w:asciiTheme="minorHAnsi" w:hAnsiTheme="minorHAnsi"/>
                <w:u w:val="single"/>
              </w:rPr>
              <w:t>0.0</w:t>
            </w:r>
            <w:r>
              <w:rPr>
                <w:rFonts w:asciiTheme="minorHAnsi" w:hAnsiTheme="minorHAnsi"/>
                <w:u w:val="single"/>
              </w:rPr>
              <w:t>5</w:t>
            </w:r>
            <w:r w:rsidRPr="001D2E44">
              <w:rPr>
                <w:rFonts w:asciiTheme="minorHAnsi" w:hAnsiTheme="minorHAnsi"/>
              </w:rPr>
              <w:t xml:space="preserve">; </w:t>
            </w:r>
          </w:p>
          <w:p w14:paraId="7C3F3D76" w14:textId="77777777" w:rsidR="00711831" w:rsidRPr="00151323" w:rsidRDefault="00711831" w:rsidP="000717C0">
            <w:pPr>
              <w:keepNext/>
              <w:rPr>
                <w:rFonts w:asciiTheme="minorHAnsi" w:hAnsiTheme="minorHAnsi"/>
              </w:rPr>
            </w:pPr>
          </w:p>
          <w:p w14:paraId="1E52ECD1" w14:textId="6C99A164" w:rsidR="000717C0" w:rsidRDefault="000717C0" w:rsidP="000717C0">
            <w:pPr>
              <w:keepNext/>
              <w:rPr>
                <w:rFonts w:asciiTheme="minorHAnsi" w:hAnsiTheme="minorHAnsi"/>
              </w:rPr>
            </w:pPr>
            <w:r w:rsidRPr="001D2E44">
              <w:rPr>
                <w:rFonts w:asciiTheme="minorHAnsi" w:hAnsiTheme="minorHAnsi"/>
              </w:rPr>
              <w:t>elseif TotalLeakage and SingleFamily and TestFinal then LeakageFactor=</w:t>
            </w:r>
            <w:r w:rsidRPr="001D2E44">
              <w:rPr>
                <w:rFonts w:asciiTheme="minorHAnsi" w:hAnsiTheme="minorHAnsi"/>
                <w:u w:val="single"/>
              </w:rPr>
              <w:t>0.0</w:t>
            </w:r>
            <w:r>
              <w:rPr>
                <w:rFonts w:asciiTheme="minorHAnsi" w:hAnsiTheme="minorHAnsi"/>
                <w:u w:val="single"/>
              </w:rPr>
              <w:t>5</w:t>
            </w:r>
            <w:r w:rsidRPr="001D2E44">
              <w:rPr>
                <w:rFonts w:asciiTheme="minorHAnsi" w:hAnsiTheme="minorHAnsi"/>
              </w:rPr>
              <w:t xml:space="preserve">; </w:t>
            </w:r>
          </w:p>
          <w:p w14:paraId="5CD1752F" w14:textId="77777777" w:rsidR="00711831" w:rsidRPr="00151323" w:rsidRDefault="00711831" w:rsidP="000717C0">
            <w:pPr>
              <w:keepNext/>
              <w:rPr>
                <w:rFonts w:asciiTheme="minorHAnsi" w:hAnsiTheme="minorHAnsi"/>
              </w:rPr>
            </w:pPr>
          </w:p>
          <w:p w14:paraId="6728307B" w14:textId="77777777" w:rsidR="00711831" w:rsidRDefault="000717C0" w:rsidP="000717C0">
            <w:pPr>
              <w:keepNext/>
              <w:rPr>
                <w:rFonts w:asciiTheme="minorHAnsi" w:hAnsiTheme="minorHAnsi"/>
              </w:rPr>
            </w:pPr>
            <w:r w:rsidRPr="001D2E44">
              <w:rPr>
                <w:rFonts w:asciiTheme="minorHAnsi" w:hAnsiTheme="minorHAnsi"/>
              </w:rPr>
              <w:t>elseif TotalLeakage and MultiFamily and TestFinal then LeakageFactor=</w:t>
            </w:r>
            <w:r w:rsidRPr="001D2E44">
              <w:rPr>
                <w:rFonts w:asciiTheme="minorHAnsi" w:hAnsiTheme="minorHAnsi"/>
                <w:u w:val="single"/>
              </w:rPr>
              <w:t>0.12</w:t>
            </w:r>
            <w:r w:rsidRPr="001D2E44">
              <w:rPr>
                <w:rFonts w:asciiTheme="minorHAnsi" w:hAnsiTheme="minorHAnsi"/>
              </w:rPr>
              <w:t xml:space="preserve">; </w:t>
            </w:r>
          </w:p>
          <w:p w14:paraId="1E52ECD2" w14:textId="5DAA3E62" w:rsidR="000717C0" w:rsidRPr="00151323" w:rsidRDefault="000717C0" w:rsidP="000717C0">
            <w:pPr>
              <w:keepNext/>
              <w:rPr>
                <w:rFonts w:asciiTheme="minorHAnsi" w:hAnsiTheme="minorHAnsi"/>
              </w:rPr>
            </w:pPr>
            <w:r w:rsidRPr="001D2E44">
              <w:rPr>
                <w:rFonts w:asciiTheme="minorHAnsi" w:hAnsiTheme="minorHAnsi"/>
              </w:rPr>
              <w:t xml:space="preserve"> </w:t>
            </w:r>
          </w:p>
          <w:p w14:paraId="1E52ECD3" w14:textId="2CBB8DDF" w:rsidR="000717C0" w:rsidRPr="00151323" w:rsidRDefault="000717C0" w:rsidP="000717C0">
            <w:pPr>
              <w:keepNext/>
              <w:rPr>
                <w:rFonts w:asciiTheme="minorHAnsi" w:hAnsiTheme="minorHAnsi"/>
              </w:rPr>
            </w:pPr>
            <w:r w:rsidRPr="001D2E44">
              <w:rPr>
                <w:rFonts w:asciiTheme="minorHAnsi" w:hAnsiTheme="minorHAnsi"/>
              </w:rPr>
              <w:t>elseif LeakageToOutside and MultiFamily and TestFinal then LeakageFactor=</w:t>
            </w:r>
            <w:r>
              <w:rPr>
                <w:rFonts w:asciiTheme="minorHAnsi" w:hAnsiTheme="minorHAnsi"/>
                <w:u w:val="single"/>
              </w:rPr>
              <w:t>0.06</w:t>
            </w:r>
            <w:r w:rsidRPr="001D2E44">
              <w:rPr>
                <w:rFonts w:asciiTheme="minorHAnsi" w:hAnsiTheme="minorHAnsi"/>
              </w:rPr>
              <w:t xml:space="preserve">;  </w:t>
            </w:r>
          </w:p>
          <w:p w14:paraId="1E52ECD4" w14:textId="77777777" w:rsidR="000717C0" w:rsidRPr="00151323" w:rsidRDefault="000717C0" w:rsidP="000717C0">
            <w:pPr>
              <w:keepNext/>
              <w:rPr>
                <w:rFonts w:asciiTheme="minorHAnsi" w:hAnsiTheme="minorHAnsi"/>
              </w:rPr>
            </w:pPr>
            <w:r w:rsidRPr="001D2E44">
              <w:rPr>
                <w:rFonts w:asciiTheme="minorHAnsi" w:hAnsiTheme="minorHAnsi"/>
              </w:rPr>
              <w:t xml:space="preserve">else </w:t>
            </w:r>
            <w:r w:rsidRPr="001D2E44">
              <w:rPr>
                <w:rFonts w:asciiTheme="minorHAnsi" w:hAnsiTheme="minorHAnsi"/>
                <w:u w:val="single"/>
              </w:rPr>
              <w:t>error message</w:t>
            </w:r>
            <w:r w:rsidRPr="001D2E44">
              <w:rPr>
                <w:rFonts w:asciiTheme="minorHAnsi" w:hAnsiTheme="minorHAnsi"/>
              </w:rPr>
              <w:t xml:space="preserve"> if invalid entries for arguments&gt;&gt;</w:t>
            </w:r>
          </w:p>
        </w:tc>
      </w:tr>
      <w:tr w:rsidR="000717C0" w:rsidRPr="00151323" w14:paraId="1E52ECE9" w14:textId="77777777" w:rsidTr="001808DA">
        <w:trPr>
          <w:trHeight w:val="288"/>
        </w:trPr>
        <w:tc>
          <w:tcPr>
            <w:tcW w:w="214" w:type="pct"/>
            <w:tcBorders>
              <w:top w:val="single" w:sz="4" w:space="0" w:color="auto"/>
              <w:left w:val="single" w:sz="4" w:space="0" w:color="auto"/>
              <w:bottom w:val="single" w:sz="4" w:space="0" w:color="auto"/>
              <w:right w:val="single" w:sz="4" w:space="0" w:color="auto"/>
            </w:tcBorders>
            <w:vAlign w:val="center"/>
          </w:tcPr>
          <w:p w14:paraId="1E52ECDE" w14:textId="1E783386" w:rsidR="000717C0" w:rsidRPr="00151323" w:rsidRDefault="000717C0">
            <w:pPr>
              <w:keepNext/>
              <w:spacing w:line="240" w:lineRule="exact"/>
              <w:ind w:left="-14" w:firstLine="14"/>
              <w:jc w:val="center"/>
              <w:rPr>
                <w:rFonts w:asciiTheme="minorHAnsi" w:hAnsiTheme="minorHAnsi"/>
              </w:rPr>
            </w:pPr>
            <w:r>
              <w:rPr>
                <w:rFonts w:asciiTheme="minorHAnsi" w:hAnsiTheme="minorHAnsi"/>
              </w:rPr>
              <w:t>1</w:t>
            </w:r>
            <w:r w:rsidR="008A1F38">
              <w:rPr>
                <w:rFonts w:asciiTheme="minorHAnsi" w:hAnsiTheme="minorHAnsi"/>
              </w:rPr>
              <w:t>0</w:t>
            </w:r>
          </w:p>
        </w:tc>
        <w:tc>
          <w:tcPr>
            <w:tcW w:w="1875" w:type="pct"/>
            <w:tcBorders>
              <w:top w:val="single" w:sz="4" w:space="0" w:color="auto"/>
              <w:left w:val="single" w:sz="4" w:space="0" w:color="auto"/>
              <w:bottom w:val="single" w:sz="4" w:space="0" w:color="auto"/>
              <w:right w:val="single" w:sz="4" w:space="0" w:color="auto"/>
            </w:tcBorders>
            <w:vAlign w:val="center"/>
          </w:tcPr>
          <w:p w14:paraId="1E52ECDF" w14:textId="3C25AB53" w:rsidR="000717C0" w:rsidRPr="00151323" w:rsidRDefault="000717C0" w:rsidP="000717C0">
            <w:pPr>
              <w:keepNext/>
              <w:rPr>
                <w:rFonts w:asciiTheme="minorHAnsi" w:hAnsiTheme="minorHAnsi"/>
              </w:rPr>
            </w:pPr>
            <w:r w:rsidRPr="001D2E44">
              <w:rPr>
                <w:rFonts w:asciiTheme="minorHAnsi" w:hAnsiTheme="minorHAnsi"/>
              </w:rPr>
              <w:t>Calculated Target Allowable Duct Leakage Rate (cfm)</w:t>
            </w:r>
          </w:p>
        </w:tc>
        <w:tc>
          <w:tcPr>
            <w:tcW w:w="2911" w:type="pct"/>
            <w:tcBorders>
              <w:top w:val="single" w:sz="4" w:space="0" w:color="auto"/>
              <w:left w:val="single" w:sz="4" w:space="0" w:color="auto"/>
              <w:bottom w:val="single" w:sz="4" w:space="0" w:color="auto"/>
              <w:right w:val="single" w:sz="4" w:space="0" w:color="auto"/>
            </w:tcBorders>
            <w:vAlign w:val="center"/>
          </w:tcPr>
          <w:p w14:paraId="1E52ECE0" w14:textId="77777777" w:rsidR="000717C0" w:rsidRPr="00151323" w:rsidRDefault="000717C0" w:rsidP="000717C0">
            <w:pPr>
              <w:keepNext/>
              <w:rPr>
                <w:rFonts w:asciiTheme="minorHAnsi" w:hAnsiTheme="minorHAnsi"/>
              </w:rPr>
            </w:pPr>
            <w:r w:rsidRPr="001D2E44">
              <w:rPr>
                <w:rFonts w:asciiTheme="minorHAnsi" w:hAnsiTheme="minorHAnsi"/>
              </w:rPr>
              <w:t>&lt;&lt;calculated field: numeric xxx:</w:t>
            </w:r>
          </w:p>
          <w:p w14:paraId="1E52ECE1" w14:textId="77777777" w:rsidR="000717C0" w:rsidRPr="00151323" w:rsidRDefault="000717C0" w:rsidP="000717C0">
            <w:pPr>
              <w:keepNext/>
              <w:rPr>
                <w:rFonts w:asciiTheme="minorHAnsi" w:hAnsiTheme="minorHAnsi"/>
                <w:u w:val="single"/>
              </w:rPr>
            </w:pPr>
            <w:r w:rsidRPr="001D2E44">
              <w:rPr>
                <w:rFonts w:asciiTheme="minorHAnsi" w:hAnsiTheme="minorHAnsi"/>
              </w:rPr>
              <w:t xml:space="preserve">if </w:t>
            </w:r>
            <w:r w:rsidRPr="001D2E44">
              <w:rPr>
                <w:rFonts w:asciiTheme="minorHAnsi" w:hAnsiTheme="minorHAnsi"/>
                <w:u w:val="single"/>
              </w:rPr>
              <w:t xml:space="preserve">DefaultAirflowMethod then </w:t>
            </w:r>
          </w:p>
          <w:p w14:paraId="1E52ECE2" w14:textId="4BF42BDD" w:rsidR="000717C0" w:rsidRDefault="000717C0" w:rsidP="000717C0">
            <w:pPr>
              <w:keepNext/>
              <w:rPr>
                <w:rFonts w:asciiTheme="minorHAnsi" w:hAnsiTheme="minorHAnsi"/>
                <w:u w:val="single"/>
              </w:rPr>
            </w:pPr>
            <w:r w:rsidRPr="001D2E44">
              <w:rPr>
                <w:rFonts w:asciiTheme="minorHAnsi" w:hAnsiTheme="minorHAnsi"/>
                <w:u w:val="single"/>
              </w:rPr>
              <w:t>AHUAirflow=ZonedCondFloorArea*0.5*</w:t>
            </w:r>
            <w:r w:rsidRPr="001D2E44">
              <w:rPr>
                <w:rFonts w:asciiTheme="minorHAnsi" w:hAnsiTheme="minorHAnsi"/>
              </w:rPr>
              <w:t xml:space="preserve"> LeakageFactor</w:t>
            </w:r>
            <w:r w:rsidRPr="001D2E44">
              <w:rPr>
                <w:rFonts w:asciiTheme="minorHAnsi" w:hAnsiTheme="minorHAnsi"/>
                <w:u w:val="single"/>
              </w:rPr>
              <w:t>;</w:t>
            </w:r>
          </w:p>
          <w:p w14:paraId="71439F21" w14:textId="77777777" w:rsidR="00711831" w:rsidRPr="00151323" w:rsidRDefault="00711831" w:rsidP="000717C0">
            <w:pPr>
              <w:keepNext/>
              <w:rPr>
                <w:rFonts w:asciiTheme="minorHAnsi" w:hAnsiTheme="minorHAnsi"/>
                <w:u w:val="single"/>
              </w:rPr>
            </w:pPr>
          </w:p>
          <w:p w14:paraId="2620C0F2" w14:textId="77777777" w:rsidR="0028071F" w:rsidRDefault="000717C0" w:rsidP="000717C0">
            <w:pPr>
              <w:keepNext/>
              <w:rPr>
                <w:rFonts w:asciiTheme="minorHAnsi" w:hAnsiTheme="minorHAnsi"/>
                <w:u w:val="single"/>
              </w:rPr>
            </w:pPr>
            <w:r w:rsidRPr="001D2E44">
              <w:rPr>
                <w:rFonts w:asciiTheme="minorHAnsi" w:hAnsiTheme="minorHAnsi"/>
                <w:u w:val="single"/>
              </w:rPr>
              <w:t xml:space="preserve">elseif AHUAirflowMethod= CoolingSystemMethod </w:t>
            </w:r>
            <w:ins w:id="26" w:author="Smith, Alexis@Energy" w:date="2019-04-10T15:57:00Z">
              <w:r w:rsidR="0028071F">
                <w:rPr>
                  <w:rFonts w:asciiTheme="minorHAnsi" w:hAnsiTheme="minorHAnsi"/>
                  <w:u w:val="single"/>
                </w:rPr>
                <w:t>and A09 = no,</w:t>
              </w:r>
            </w:ins>
          </w:p>
          <w:p w14:paraId="1E52ECE4" w14:textId="3BC013CE" w:rsidR="000717C0" w:rsidRDefault="000717C0" w:rsidP="000717C0">
            <w:pPr>
              <w:keepNext/>
              <w:rPr>
                <w:rFonts w:asciiTheme="minorHAnsi" w:hAnsiTheme="minorHAnsi"/>
                <w:u w:val="single"/>
              </w:rPr>
            </w:pPr>
            <w:r w:rsidRPr="001D2E44">
              <w:rPr>
                <w:rFonts w:asciiTheme="minorHAnsi" w:hAnsiTheme="minorHAnsi"/>
                <w:u w:val="single"/>
              </w:rPr>
              <w:t>then AHUAirflow=CondenserNomCoolCapacityTon*400*</w:t>
            </w:r>
            <w:r w:rsidRPr="001D2E44">
              <w:rPr>
                <w:rFonts w:asciiTheme="minorHAnsi" w:hAnsiTheme="minorHAnsi"/>
              </w:rPr>
              <w:t xml:space="preserve"> LeakageFactor</w:t>
            </w:r>
            <w:r w:rsidRPr="001D2E44">
              <w:rPr>
                <w:rFonts w:asciiTheme="minorHAnsi" w:hAnsiTheme="minorHAnsi"/>
                <w:u w:val="single"/>
              </w:rPr>
              <w:t>;</w:t>
            </w:r>
          </w:p>
          <w:p w14:paraId="21A9D88B" w14:textId="78F4A47B" w:rsidR="00711831" w:rsidRDefault="00711831" w:rsidP="000717C0">
            <w:pPr>
              <w:keepNext/>
              <w:rPr>
                <w:ins w:id="27" w:author="Smith, Alexis@Energy" w:date="2019-04-10T15:58:00Z"/>
                <w:rFonts w:asciiTheme="minorHAnsi" w:hAnsiTheme="minorHAnsi"/>
                <w:u w:val="single"/>
              </w:rPr>
            </w:pPr>
          </w:p>
          <w:p w14:paraId="4784B97C" w14:textId="16E6A747" w:rsidR="0028071F" w:rsidRPr="000424AD" w:rsidRDefault="0028071F" w:rsidP="0028071F">
            <w:pPr>
              <w:keepNext/>
              <w:rPr>
                <w:ins w:id="28" w:author="Smith, Alexis@Energy" w:date="2019-04-10T15:58:00Z"/>
                <w:rFonts w:asciiTheme="minorHAnsi" w:hAnsiTheme="minorHAnsi"/>
                <w:u w:val="single"/>
              </w:rPr>
            </w:pPr>
            <w:ins w:id="29" w:author="Smith, Alexis@Energy" w:date="2019-04-10T15:58:00Z">
              <w:r>
                <w:rPr>
                  <w:rFonts w:asciiTheme="minorHAnsi" w:hAnsiTheme="minorHAnsi"/>
                  <w:u w:val="single"/>
                </w:rPr>
                <w:t xml:space="preserve">elseif </w:t>
              </w:r>
              <w:r w:rsidRPr="001D2E44">
                <w:rPr>
                  <w:rFonts w:asciiTheme="minorHAnsi" w:hAnsiTheme="minorHAnsi"/>
                  <w:u w:val="single"/>
                </w:rPr>
                <w:t>AHUAirflowMethod</w:t>
              </w:r>
              <w:r>
                <w:rPr>
                  <w:rFonts w:asciiTheme="minorHAnsi" w:hAnsiTheme="minorHAnsi"/>
                  <w:u w:val="single"/>
                </w:rPr>
                <w:t xml:space="preserve"> = CoolingSystemMethod and A09=yes</w:t>
              </w:r>
              <w:r w:rsidRPr="000424AD">
                <w:rPr>
                  <w:rFonts w:asciiTheme="minorHAnsi" w:hAnsiTheme="minorHAnsi"/>
                  <w:u w:val="single"/>
                </w:rPr>
                <w:t xml:space="preserve">, </w:t>
              </w:r>
            </w:ins>
          </w:p>
          <w:p w14:paraId="5C56F34D" w14:textId="6F9C32D9" w:rsidR="0028071F" w:rsidRDefault="0028071F" w:rsidP="0028071F">
            <w:pPr>
              <w:keepNext/>
              <w:rPr>
                <w:ins w:id="30" w:author="Smith, Alexis@Energy" w:date="2019-04-10T15:58:00Z"/>
                <w:rFonts w:asciiTheme="minorHAnsi" w:hAnsiTheme="minorHAnsi"/>
                <w:u w:val="single"/>
              </w:rPr>
            </w:pPr>
            <w:ins w:id="31" w:author="Smith, Alexis@Energy" w:date="2019-04-10T15:58:00Z">
              <w:r w:rsidRPr="000424AD">
                <w:rPr>
                  <w:rFonts w:asciiTheme="minorHAnsi" w:hAnsiTheme="minorHAnsi"/>
                  <w:u w:val="single"/>
                </w:rPr>
                <w:t>then value=CondenserNomCoolCapacityTon</w:t>
              </w:r>
              <w:r>
                <w:rPr>
                  <w:rFonts w:asciiTheme="minorHAnsi" w:hAnsiTheme="minorHAnsi"/>
                  <w:u w:val="single"/>
                </w:rPr>
                <w:t xml:space="preserve"> </w:t>
              </w:r>
              <w:r w:rsidRPr="000424AD">
                <w:rPr>
                  <w:rFonts w:asciiTheme="minorHAnsi" w:hAnsiTheme="minorHAnsi"/>
                  <w:u w:val="single"/>
                </w:rPr>
                <w:t>*</w:t>
              </w:r>
              <w:r>
                <w:rPr>
                  <w:rFonts w:asciiTheme="minorHAnsi" w:hAnsiTheme="minorHAnsi"/>
                  <w:u w:val="single"/>
                </w:rPr>
                <w:t>250*</w:t>
              </w:r>
              <w:r w:rsidRPr="000424AD">
                <w:rPr>
                  <w:rFonts w:asciiTheme="minorHAnsi" w:hAnsiTheme="minorHAnsi"/>
                  <w:u w:val="single"/>
                </w:rPr>
                <w:t>LeakageFactor</w:t>
              </w:r>
              <w:r>
                <w:rPr>
                  <w:rFonts w:asciiTheme="minorHAnsi" w:hAnsiTheme="minorHAnsi"/>
                  <w:u w:val="single"/>
                </w:rPr>
                <w:t>;</w:t>
              </w:r>
            </w:ins>
          </w:p>
          <w:p w14:paraId="6BC046A9" w14:textId="77777777" w:rsidR="0028071F" w:rsidRPr="00151323" w:rsidRDefault="0028071F" w:rsidP="000717C0">
            <w:pPr>
              <w:keepNext/>
              <w:rPr>
                <w:rFonts w:asciiTheme="minorHAnsi" w:hAnsiTheme="minorHAnsi"/>
                <w:u w:val="single"/>
              </w:rPr>
            </w:pPr>
          </w:p>
          <w:p w14:paraId="1E52ECE5" w14:textId="77777777" w:rsidR="000717C0" w:rsidRPr="00151323" w:rsidRDefault="000717C0" w:rsidP="000717C0">
            <w:pPr>
              <w:keepNext/>
              <w:rPr>
                <w:rFonts w:asciiTheme="minorHAnsi" w:hAnsiTheme="minorHAnsi"/>
                <w:u w:val="single"/>
              </w:rPr>
            </w:pPr>
            <w:r w:rsidRPr="001D2E44">
              <w:rPr>
                <w:rFonts w:asciiTheme="minorHAnsi" w:hAnsiTheme="minorHAnsi"/>
                <w:u w:val="single"/>
              </w:rPr>
              <w:t>elseif AHUAirflowMethod= HeatingSystemMethod</w:t>
            </w:r>
          </w:p>
          <w:p w14:paraId="1E52ECE6" w14:textId="3A6F25FF" w:rsidR="000717C0" w:rsidRDefault="000717C0" w:rsidP="000717C0">
            <w:pPr>
              <w:keepNext/>
              <w:rPr>
                <w:rFonts w:asciiTheme="minorHAnsi" w:hAnsiTheme="minorHAnsi"/>
                <w:u w:val="single"/>
              </w:rPr>
            </w:pPr>
            <w:r w:rsidRPr="001D2E44">
              <w:rPr>
                <w:rFonts w:asciiTheme="minorHAnsi" w:hAnsiTheme="minorHAnsi"/>
                <w:u w:val="single"/>
              </w:rPr>
              <w:t>then AHUAirflow=HeatingCapacityKbtuh*21.7*</w:t>
            </w:r>
            <w:r w:rsidRPr="001D2E44">
              <w:rPr>
                <w:rFonts w:asciiTheme="minorHAnsi" w:hAnsiTheme="minorHAnsi"/>
              </w:rPr>
              <w:t xml:space="preserve"> LeakageFactor</w:t>
            </w:r>
            <w:r w:rsidRPr="001D2E44">
              <w:rPr>
                <w:rFonts w:asciiTheme="minorHAnsi" w:hAnsiTheme="minorHAnsi"/>
                <w:u w:val="single"/>
              </w:rPr>
              <w:t>;</w:t>
            </w:r>
          </w:p>
          <w:p w14:paraId="1228BB6F" w14:textId="77777777" w:rsidR="00711831" w:rsidRPr="00151323" w:rsidRDefault="00711831" w:rsidP="000717C0">
            <w:pPr>
              <w:keepNext/>
              <w:rPr>
                <w:rFonts w:asciiTheme="minorHAnsi" w:hAnsiTheme="minorHAnsi"/>
                <w:u w:val="single"/>
              </w:rPr>
            </w:pPr>
          </w:p>
          <w:p w14:paraId="1E52ECE7" w14:textId="77777777" w:rsidR="000717C0" w:rsidRPr="00151323" w:rsidRDefault="000717C0" w:rsidP="000717C0">
            <w:pPr>
              <w:keepNext/>
              <w:rPr>
                <w:rFonts w:asciiTheme="minorHAnsi" w:hAnsiTheme="minorHAnsi"/>
              </w:rPr>
            </w:pPr>
            <w:r w:rsidRPr="001D2E44">
              <w:rPr>
                <w:rFonts w:asciiTheme="minorHAnsi" w:hAnsiTheme="minorHAnsi"/>
                <w:u w:val="single"/>
              </w:rPr>
              <w:t>elseif AHUAirflowMethod= MeasuredAirflowMethod</w:t>
            </w:r>
            <w:r w:rsidRPr="001D2E44">
              <w:rPr>
                <w:rFonts w:asciiTheme="minorHAnsi" w:hAnsiTheme="minorHAnsi"/>
              </w:rPr>
              <w:t xml:space="preserve"> then</w:t>
            </w:r>
          </w:p>
          <w:p w14:paraId="287F26F3" w14:textId="1B44798F" w:rsidR="00711831" w:rsidRDefault="000717C0" w:rsidP="000717C0">
            <w:pPr>
              <w:keepNext/>
              <w:rPr>
                <w:rFonts w:asciiTheme="minorHAnsi" w:hAnsiTheme="minorHAnsi"/>
              </w:rPr>
            </w:pPr>
            <w:r w:rsidRPr="001D2E44">
              <w:rPr>
                <w:rFonts w:asciiTheme="minorHAnsi" w:hAnsiTheme="minorHAnsi"/>
                <w:u w:val="single"/>
              </w:rPr>
              <w:t>AHUAirflow=</w:t>
            </w:r>
            <w:r w:rsidRPr="001D2E44">
              <w:rPr>
                <w:rFonts w:asciiTheme="minorHAnsi" w:hAnsiTheme="minorHAnsi"/>
              </w:rPr>
              <w:t xml:space="preserve"> Measured AHUAirflow * LeakageFactor</w:t>
            </w:r>
            <w:r w:rsidR="00711831">
              <w:rPr>
                <w:rFonts w:asciiTheme="minorHAnsi" w:hAnsiTheme="minorHAnsi"/>
              </w:rPr>
              <w:t>;</w:t>
            </w:r>
          </w:p>
          <w:p w14:paraId="3A384994" w14:textId="77777777" w:rsidR="00711831" w:rsidRPr="00711831" w:rsidRDefault="00711831" w:rsidP="000717C0">
            <w:pPr>
              <w:keepNext/>
              <w:rPr>
                <w:rFonts w:asciiTheme="minorHAnsi" w:hAnsiTheme="minorHAnsi"/>
              </w:rPr>
            </w:pPr>
          </w:p>
          <w:p w14:paraId="2B608CD4" w14:textId="77777777" w:rsidR="00711831" w:rsidRPr="001808DA" w:rsidRDefault="00711831" w:rsidP="00711831">
            <w:pPr>
              <w:keepNext/>
              <w:rPr>
                <w:rFonts w:asciiTheme="minorHAnsi" w:hAnsiTheme="minorHAnsi"/>
                <w:u w:val="single"/>
              </w:rPr>
            </w:pPr>
            <w:r w:rsidRPr="001808DA">
              <w:rPr>
                <w:rFonts w:asciiTheme="minorHAnsi" w:hAnsiTheme="minorHAnsi"/>
                <w:u w:val="single"/>
              </w:rPr>
              <w:t>elseif AHUAirflowMethod= IndoorUnitMethod then</w:t>
            </w:r>
          </w:p>
          <w:p w14:paraId="1E52ECE8" w14:textId="640C74B6" w:rsidR="000717C0" w:rsidRPr="00151323" w:rsidRDefault="00711831" w:rsidP="00711831">
            <w:pPr>
              <w:keepNext/>
              <w:rPr>
                <w:rFonts w:asciiTheme="minorHAnsi" w:hAnsiTheme="minorHAnsi"/>
              </w:rPr>
            </w:pPr>
            <w:r w:rsidRPr="001808DA">
              <w:rPr>
                <w:rFonts w:asciiTheme="minorHAnsi" w:hAnsiTheme="minorHAnsi"/>
                <w:u w:val="single"/>
              </w:rPr>
              <w:t>AHUAirflow=IndoorAirUnitCoolingCapacityton*400*LeakageFactor</w:t>
            </w:r>
            <w:r w:rsidRPr="00711831">
              <w:rPr>
                <w:rFonts w:asciiTheme="minorHAnsi" w:hAnsiTheme="minorHAnsi"/>
                <w:u w:val="single"/>
              </w:rPr>
              <w:t xml:space="preserve"> </w:t>
            </w:r>
            <w:r w:rsidR="000717C0" w:rsidRPr="00711831">
              <w:rPr>
                <w:rFonts w:asciiTheme="minorHAnsi" w:hAnsiTheme="minorHAnsi"/>
                <w:u w:val="single"/>
              </w:rPr>
              <w:t>&gt;&gt;</w:t>
            </w:r>
          </w:p>
        </w:tc>
      </w:tr>
      <w:tr w:rsidR="000717C0" w:rsidRPr="00151323" w14:paraId="1E52ECED" w14:textId="77777777" w:rsidTr="001808DA">
        <w:trPr>
          <w:trHeight w:val="288"/>
        </w:trPr>
        <w:tc>
          <w:tcPr>
            <w:tcW w:w="214" w:type="pct"/>
            <w:tcBorders>
              <w:bottom w:val="single" w:sz="4" w:space="0" w:color="auto"/>
            </w:tcBorders>
            <w:vAlign w:val="center"/>
          </w:tcPr>
          <w:p w14:paraId="1E52ECEA" w14:textId="045D4BA3" w:rsidR="000717C0" w:rsidRPr="00151323" w:rsidRDefault="008A1F38" w:rsidP="000717C0">
            <w:pPr>
              <w:keepNext/>
              <w:spacing w:line="240" w:lineRule="exact"/>
              <w:ind w:left="-14" w:firstLine="14"/>
              <w:jc w:val="center"/>
              <w:rPr>
                <w:rFonts w:asciiTheme="minorHAnsi" w:hAnsiTheme="minorHAnsi"/>
              </w:rPr>
            </w:pPr>
            <w:r>
              <w:rPr>
                <w:rFonts w:asciiTheme="minorHAnsi" w:hAnsiTheme="minorHAnsi"/>
              </w:rPr>
              <w:t>11</w:t>
            </w:r>
          </w:p>
        </w:tc>
        <w:tc>
          <w:tcPr>
            <w:tcW w:w="1875" w:type="pct"/>
            <w:tcBorders>
              <w:bottom w:val="single" w:sz="4" w:space="0" w:color="auto"/>
              <w:right w:val="single" w:sz="8" w:space="0" w:color="auto"/>
            </w:tcBorders>
            <w:shd w:val="clear" w:color="auto" w:fill="auto"/>
            <w:vAlign w:val="center"/>
          </w:tcPr>
          <w:p w14:paraId="1E52ECEB" w14:textId="60C44AFC" w:rsidR="000717C0" w:rsidRPr="00151323" w:rsidRDefault="000717C0" w:rsidP="000717C0">
            <w:pPr>
              <w:keepNext/>
              <w:rPr>
                <w:rFonts w:asciiTheme="minorHAnsi" w:hAnsiTheme="minorHAnsi"/>
                <w:b/>
              </w:rPr>
            </w:pPr>
            <w:r w:rsidRPr="001D2E44">
              <w:rPr>
                <w:rFonts w:asciiTheme="minorHAnsi" w:hAnsiTheme="minorHAnsi"/>
              </w:rPr>
              <w:t xml:space="preserve">Actual </w:t>
            </w:r>
            <w:r>
              <w:rPr>
                <w:rFonts w:asciiTheme="minorHAnsi" w:hAnsiTheme="minorHAnsi"/>
              </w:rPr>
              <w:t>D</w:t>
            </w:r>
            <w:r w:rsidRPr="001D2E44">
              <w:rPr>
                <w:rFonts w:asciiTheme="minorHAnsi" w:hAnsiTheme="minorHAnsi"/>
              </w:rPr>
              <w:t xml:space="preserve">uct </w:t>
            </w:r>
            <w:r>
              <w:rPr>
                <w:rFonts w:asciiTheme="minorHAnsi" w:hAnsiTheme="minorHAnsi"/>
              </w:rPr>
              <w:t>L</w:t>
            </w:r>
            <w:r w:rsidRPr="001D2E44">
              <w:rPr>
                <w:rFonts w:asciiTheme="minorHAnsi" w:hAnsiTheme="minorHAnsi"/>
              </w:rPr>
              <w:t xml:space="preserve">eakage </w:t>
            </w:r>
            <w:r>
              <w:rPr>
                <w:rFonts w:asciiTheme="minorHAnsi" w:hAnsiTheme="minorHAnsi"/>
              </w:rPr>
              <w:t>R</w:t>
            </w:r>
            <w:r w:rsidRPr="001D2E44">
              <w:rPr>
                <w:rFonts w:asciiTheme="minorHAnsi" w:hAnsiTheme="minorHAnsi"/>
              </w:rPr>
              <w:t xml:space="preserve">ate from </w:t>
            </w:r>
            <w:r>
              <w:rPr>
                <w:rFonts w:asciiTheme="minorHAnsi" w:hAnsiTheme="minorHAnsi"/>
              </w:rPr>
              <w:t>L</w:t>
            </w:r>
            <w:r w:rsidRPr="001D2E44">
              <w:rPr>
                <w:rFonts w:asciiTheme="minorHAnsi" w:hAnsiTheme="minorHAnsi"/>
              </w:rPr>
              <w:t xml:space="preserve">eakage </w:t>
            </w:r>
            <w:r>
              <w:rPr>
                <w:rFonts w:asciiTheme="minorHAnsi" w:hAnsiTheme="minorHAnsi"/>
              </w:rPr>
              <w:t>T</w:t>
            </w:r>
            <w:r w:rsidRPr="001D2E44">
              <w:rPr>
                <w:rFonts w:asciiTheme="minorHAnsi" w:hAnsiTheme="minorHAnsi"/>
              </w:rPr>
              <w:t xml:space="preserve">est </w:t>
            </w:r>
            <w:r>
              <w:rPr>
                <w:rFonts w:asciiTheme="minorHAnsi" w:hAnsiTheme="minorHAnsi"/>
              </w:rPr>
              <w:t>M</w:t>
            </w:r>
            <w:r w:rsidRPr="001D2E44">
              <w:rPr>
                <w:rFonts w:asciiTheme="minorHAnsi" w:hAnsiTheme="minorHAnsi"/>
              </w:rPr>
              <w:t>easurement (cfm)</w:t>
            </w:r>
          </w:p>
        </w:tc>
        <w:tc>
          <w:tcPr>
            <w:tcW w:w="2911" w:type="pct"/>
            <w:tcBorders>
              <w:left w:val="single" w:sz="8" w:space="0" w:color="auto"/>
              <w:bottom w:val="single" w:sz="4" w:space="0" w:color="auto"/>
            </w:tcBorders>
            <w:shd w:val="clear" w:color="auto" w:fill="auto"/>
          </w:tcPr>
          <w:p w14:paraId="1E52ECEC" w14:textId="77777777" w:rsidR="000717C0" w:rsidRPr="00151323" w:rsidRDefault="000717C0" w:rsidP="000717C0">
            <w:pPr>
              <w:keepNext/>
              <w:rPr>
                <w:rFonts w:asciiTheme="minorHAnsi" w:hAnsiTheme="minorHAnsi"/>
              </w:rPr>
            </w:pPr>
            <w:r w:rsidRPr="001D2E44">
              <w:rPr>
                <w:rFonts w:asciiTheme="minorHAnsi" w:hAnsiTheme="minorHAnsi"/>
              </w:rPr>
              <w:t>&lt;&lt;user input: numeric xxx.x&gt;&gt;</w:t>
            </w:r>
          </w:p>
        </w:tc>
      </w:tr>
      <w:tr w:rsidR="00371244" w:rsidRPr="00151323" w14:paraId="1E52ECF0" w14:textId="77777777" w:rsidTr="001808DA">
        <w:trPr>
          <w:trHeight w:val="586"/>
        </w:trPr>
        <w:tc>
          <w:tcPr>
            <w:tcW w:w="214" w:type="pct"/>
            <w:tcBorders>
              <w:top w:val="single" w:sz="4" w:space="0" w:color="auto"/>
              <w:left w:val="single" w:sz="4" w:space="0" w:color="auto"/>
              <w:right w:val="single" w:sz="4" w:space="0" w:color="auto"/>
            </w:tcBorders>
            <w:vAlign w:val="center"/>
          </w:tcPr>
          <w:p w14:paraId="7D6710EE" w14:textId="0A2B6949" w:rsidR="00371244" w:rsidRPr="00151323" w:rsidRDefault="00371244" w:rsidP="008A1F38">
            <w:pPr>
              <w:keepNext/>
              <w:spacing w:line="240" w:lineRule="exact"/>
              <w:ind w:left="-14" w:firstLine="14"/>
              <w:jc w:val="center"/>
              <w:rPr>
                <w:rFonts w:asciiTheme="minorHAnsi" w:hAnsiTheme="minorHAnsi"/>
              </w:rPr>
            </w:pPr>
            <w:r w:rsidRPr="001D2E44">
              <w:rPr>
                <w:rFonts w:asciiTheme="minorHAnsi" w:hAnsiTheme="minorHAnsi"/>
              </w:rPr>
              <w:t>1</w:t>
            </w:r>
            <w:r>
              <w:rPr>
                <w:rFonts w:asciiTheme="minorHAnsi" w:hAnsiTheme="minorHAnsi"/>
              </w:rPr>
              <w:t>2</w:t>
            </w:r>
          </w:p>
        </w:tc>
        <w:tc>
          <w:tcPr>
            <w:tcW w:w="1875" w:type="pct"/>
            <w:tcBorders>
              <w:top w:val="single" w:sz="4" w:space="0" w:color="auto"/>
              <w:left w:val="single" w:sz="4" w:space="0" w:color="auto"/>
              <w:right w:val="single" w:sz="4" w:space="0" w:color="auto"/>
            </w:tcBorders>
            <w:vAlign w:val="center"/>
          </w:tcPr>
          <w:p w14:paraId="6B83FAA7" w14:textId="4133DB0B" w:rsidR="00371244" w:rsidRPr="00151323" w:rsidRDefault="00371244" w:rsidP="000717C0">
            <w:pPr>
              <w:keepNext/>
              <w:rPr>
                <w:rFonts w:asciiTheme="minorHAnsi" w:hAnsiTheme="minorHAnsi"/>
              </w:rPr>
            </w:pPr>
            <w:r w:rsidRPr="001D2E44">
              <w:rPr>
                <w:rFonts w:asciiTheme="minorHAnsi" w:hAnsiTheme="minorHAnsi"/>
              </w:rPr>
              <w:t xml:space="preserve">Compliance </w:t>
            </w:r>
            <w:r>
              <w:rPr>
                <w:rFonts w:asciiTheme="minorHAnsi" w:hAnsiTheme="minorHAnsi"/>
              </w:rPr>
              <w:t>S</w:t>
            </w:r>
            <w:r w:rsidRPr="001D2E44">
              <w:rPr>
                <w:rFonts w:asciiTheme="minorHAnsi" w:hAnsiTheme="minorHAnsi"/>
              </w:rPr>
              <w:t>tatement:</w:t>
            </w:r>
          </w:p>
        </w:tc>
        <w:tc>
          <w:tcPr>
            <w:tcW w:w="2911" w:type="pct"/>
            <w:tcBorders>
              <w:top w:val="single" w:sz="4" w:space="0" w:color="auto"/>
              <w:left w:val="single" w:sz="4" w:space="0" w:color="auto"/>
              <w:right w:val="single" w:sz="4" w:space="0" w:color="auto"/>
            </w:tcBorders>
            <w:vAlign w:val="center"/>
          </w:tcPr>
          <w:p w14:paraId="57D6830B" w14:textId="2032D033" w:rsidR="00711831" w:rsidRDefault="00371244" w:rsidP="000717C0">
            <w:pPr>
              <w:keepNext/>
              <w:rPr>
                <w:rFonts w:asciiTheme="minorHAnsi" w:hAnsiTheme="minorHAnsi"/>
              </w:rPr>
            </w:pPr>
            <w:r w:rsidRPr="00371244">
              <w:rPr>
                <w:rFonts w:asciiTheme="minorHAnsi" w:hAnsiTheme="minorHAnsi"/>
              </w:rPr>
              <w:t>&lt;&lt;if measured leakage</w:t>
            </w:r>
            <w:r w:rsidR="00711831">
              <w:rPr>
                <w:rFonts w:asciiTheme="minorHAnsi" w:hAnsiTheme="minorHAnsi"/>
              </w:rPr>
              <w:t xml:space="preserve"> rate</w:t>
            </w:r>
            <w:r w:rsidRPr="00371244">
              <w:rPr>
                <w:rFonts w:asciiTheme="minorHAnsi" w:hAnsiTheme="minorHAnsi"/>
              </w:rPr>
              <w:t xml:space="preserve"> is </w:t>
            </w:r>
            <w:r w:rsidR="00E61F73" w:rsidRPr="001808DA">
              <w:rPr>
                <w:rFonts w:asciiTheme="minorHAnsi" w:hAnsiTheme="minorHAnsi"/>
                <w:szCs w:val="18"/>
              </w:rPr>
              <w:t>≤</w:t>
            </w:r>
            <w:r w:rsidR="00E61F73">
              <w:rPr>
                <w:rFonts w:asciiTheme="minorHAnsi" w:hAnsiTheme="minorHAnsi"/>
                <w:sz w:val="18"/>
                <w:szCs w:val="18"/>
              </w:rPr>
              <w:t xml:space="preserve"> </w:t>
            </w:r>
            <w:r w:rsidRPr="00371244">
              <w:rPr>
                <w:rFonts w:asciiTheme="minorHAnsi" w:hAnsiTheme="minorHAnsi"/>
              </w:rPr>
              <w:t>to</w:t>
            </w:r>
            <w:r w:rsidR="00711831">
              <w:rPr>
                <w:rFonts w:asciiTheme="minorHAnsi" w:hAnsiTheme="minorHAnsi"/>
              </w:rPr>
              <w:t xml:space="preserve"> target allowable leakage rate: "system passes leakage test"; </w:t>
            </w:r>
          </w:p>
          <w:p w14:paraId="1E52ECEF" w14:textId="5BC9B7B3" w:rsidR="00371244" w:rsidRPr="00151323" w:rsidRDefault="00371244">
            <w:pPr>
              <w:keepNext/>
              <w:rPr>
                <w:rFonts w:asciiTheme="minorHAnsi" w:hAnsiTheme="minorHAnsi"/>
              </w:rPr>
            </w:pPr>
            <w:r w:rsidRPr="00371244">
              <w:rPr>
                <w:rFonts w:asciiTheme="minorHAnsi" w:hAnsiTheme="minorHAnsi"/>
              </w:rPr>
              <w:t>else if measur</w:t>
            </w:r>
            <w:r w:rsidR="00711831">
              <w:rPr>
                <w:rFonts w:asciiTheme="minorHAnsi" w:hAnsiTheme="minorHAnsi"/>
              </w:rPr>
              <w:t>ed leakage rate is &gt; target allowable leakage rate:</w:t>
            </w:r>
            <w:r w:rsidRPr="00371244">
              <w:rPr>
                <w:rFonts w:asciiTheme="minorHAnsi" w:hAnsiTheme="minorHAnsi"/>
              </w:rPr>
              <w:t xml:space="preserve"> "system fails leakage test"&gt;&gt;</w:t>
            </w:r>
          </w:p>
        </w:tc>
      </w:tr>
    </w:tbl>
    <w:p w14:paraId="1E52ECF3" w14:textId="1024A351" w:rsidR="006C7319" w:rsidRPr="00151323" w:rsidRDefault="006C7319" w:rsidP="006C7319">
      <w:pPr>
        <w:rPr>
          <w:rFonts w:asciiTheme="minorHAnsi" w:hAnsiTheme="minorHAnsi"/>
        </w:rPr>
      </w:pPr>
    </w:p>
    <w:tbl>
      <w:tblPr>
        <w:tblW w:w="5000" w:type="pct"/>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88"/>
        <w:gridCol w:w="10542"/>
      </w:tblGrid>
      <w:tr w:rsidR="006C7319" w:rsidRPr="00151323" w14:paraId="1E52ECF5" w14:textId="77777777" w:rsidTr="00234594">
        <w:trPr>
          <w:trHeight w:val="288"/>
        </w:trPr>
        <w:tc>
          <w:tcPr>
            <w:tcW w:w="5000" w:type="pct"/>
            <w:gridSpan w:val="2"/>
            <w:vAlign w:val="center"/>
          </w:tcPr>
          <w:p w14:paraId="1E52ECF4" w14:textId="77777777" w:rsidR="006C7319" w:rsidRPr="00151323" w:rsidRDefault="0011635C" w:rsidP="00146B84">
            <w:pPr>
              <w:pStyle w:val="Heading3"/>
              <w:numPr>
                <w:ilvl w:val="0"/>
                <w:numId w:val="0"/>
              </w:numPr>
              <w:spacing w:before="60"/>
              <w:ind w:right="86"/>
              <w:rPr>
                <w:rFonts w:asciiTheme="minorHAnsi" w:hAnsiTheme="minorHAnsi"/>
                <w:b/>
                <w:caps/>
                <w:sz w:val="20"/>
              </w:rPr>
            </w:pPr>
            <w:r w:rsidRPr="0011635C">
              <w:rPr>
                <w:rFonts w:asciiTheme="minorHAnsi" w:hAnsiTheme="minorHAnsi"/>
                <w:b/>
                <w:caps/>
                <w:sz w:val="20"/>
              </w:rPr>
              <w:t>C. Additional Requirements for compliance</w:t>
            </w:r>
          </w:p>
        </w:tc>
      </w:tr>
      <w:tr w:rsidR="008A2A71" w:rsidRPr="00151323" w14:paraId="1E52ECF8" w14:textId="77777777" w:rsidTr="00234594">
        <w:trPr>
          <w:trHeight w:val="288"/>
        </w:trPr>
        <w:tc>
          <w:tcPr>
            <w:tcW w:w="221" w:type="pct"/>
            <w:vAlign w:val="center"/>
          </w:tcPr>
          <w:p w14:paraId="1E52ECF6" w14:textId="6EC288BE"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1</w:t>
            </w:r>
          </w:p>
        </w:tc>
        <w:tc>
          <w:tcPr>
            <w:tcW w:w="4779" w:type="pct"/>
            <w:vAlign w:val="center"/>
          </w:tcPr>
          <w:p w14:paraId="1E52ECF7" w14:textId="678593C5" w:rsidR="008A2A71" w:rsidRPr="00151323" w:rsidRDefault="0011635C" w:rsidP="00FD529D">
            <w:pPr>
              <w:rPr>
                <w:rFonts w:asciiTheme="minorHAnsi" w:hAnsiTheme="minorHAnsi"/>
              </w:rPr>
            </w:pPr>
            <w:r>
              <w:rPr>
                <w:rFonts w:asciiTheme="minorHAnsi" w:hAnsiTheme="minorHAnsi"/>
              </w:rPr>
              <w:t>System was tested in its normal operation condition. No temporary taping allowed.</w:t>
            </w:r>
          </w:p>
        </w:tc>
      </w:tr>
      <w:tr w:rsidR="008A2A71" w:rsidRPr="00151323" w14:paraId="1E52ECFB" w14:textId="77777777" w:rsidTr="00234594">
        <w:trPr>
          <w:trHeight w:val="288"/>
        </w:trPr>
        <w:tc>
          <w:tcPr>
            <w:tcW w:w="221" w:type="pct"/>
            <w:vAlign w:val="center"/>
          </w:tcPr>
          <w:p w14:paraId="1E52ECF9" w14:textId="2C83701D" w:rsidR="008A2A71" w:rsidRPr="00151323" w:rsidRDefault="00A45EB3" w:rsidP="00FD529D">
            <w:pPr>
              <w:rPr>
                <w:rFonts w:asciiTheme="minorHAnsi" w:hAnsiTheme="minorHAnsi"/>
              </w:rPr>
            </w:pPr>
            <w:r>
              <w:rPr>
                <w:rFonts w:asciiTheme="minorHAnsi" w:hAnsiTheme="minorHAnsi"/>
              </w:rPr>
              <w:t>0</w:t>
            </w:r>
            <w:r w:rsidR="00D9091E">
              <w:rPr>
                <w:rFonts w:asciiTheme="minorHAnsi" w:hAnsiTheme="minorHAnsi"/>
              </w:rPr>
              <w:t>2</w:t>
            </w:r>
          </w:p>
        </w:tc>
        <w:tc>
          <w:tcPr>
            <w:tcW w:w="4779" w:type="pct"/>
            <w:vAlign w:val="center"/>
          </w:tcPr>
          <w:p w14:paraId="1E52ECFA" w14:textId="3F5DF3E4" w:rsidR="008A2A71" w:rsidRPr="00151323" w:rsidRDefault="00D22F84" w:rsidP="00FD529D">
            <w:pPr>
              <w:rPr>
                <w:rFonts w:asciiTheme="minorHAnsi" w:hAnsiTheme="minorHAnsi"/>
              </w:rPr>
            </w:pPr>
            <w:r w:rsidRPr="001D2E44">
              <w:rPr>
                <w:rFonts w:asciiTheme="minorHAnsi" w:hAnsiTheme="minorHAnsi"/>
                <w:bCs/>
              </w:rPr>
              <w:t>Outside air (OA) duct</w:t>
            </w:r>
            <w:r>
              <w:rPr>
                <w:rFonts w:asciiTheme="minorHAnsi" w:hAnsiTheme="minorHAnsi"/>
                <w:bCs/>
              </w:rPr>
              <w:t xml:space="preserve"> connections to the central forced air duct system shall not be sealed/taped off during duct leakage testing. OA ducts used</w:t>
            </w:r>
            <w:r w:rsidRPr="001D2E44">
              <w:rPr>
                <w:rFonts w:asciiTheme="minorHAnsi" w:hAnsiTheme="minorHAnsi"/>
                <w:bCs/>
              </w:rPr>
              <w:t xml:space="preserve"> for Central Fan Integrated (CFI) </w:t>
            </w:r>
            <w:r>
              <w:rPr>
                <w:rFonts w:asciiTheme="minorHAnsi" w:hAnsiTheme="minorHAnsi"/>
                <w:bCs/>
              </w:rPr>
              <w:t xml:space="preserve">Indoor Air Quality </w:t>
            </w:r>
            <w:r w:rsidRPr="001D2E44">
              <w:rPr>
                <w:rFonts w:asciiTheme="minorHAnsi" w:hAnsiTheme="minorHAnsi"/>
                <w:bCs/>
              </w:rPr>
              <w:t>ventilation systems</w:t>
            </w:r>
            <w:r>
              <w:rPr>
                <w:rFonts w:asciiTheme="minorHAnsi" w:hAnsiTheme="minorHAnsi"/>
                <w:bCs/>
              </w:rPr>
              <w:t>, or Central Fan Ventilation Cooling Systems, that utilize dampers that open only when OA is required and automatically close when OA is not required, may configure the OA damper to the closed position during duct leakage testing.</w:t>
            </w:r>
          </w:p>
        </w:tc>
      </w:tr>
      <w:tr w:rsidR="008A2A71" w:rsidRPr="00151323" w14:paraId="1E52ECFE" w14:textId="77777777" w:rsidTr="00234594">
        <w:trPr>
          <w:trHeight w:val="288"/>
        </w:trPr>
        <w:tc>
          <w:tcPr>
            <w:tcW w:w="221" w:type="pct"/>
            <w:vAlign w:val="center"/>
          </w:tcPr>
          <w:p w14:paraId="1E52ECFC" w14:textId="136C6BEA"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3</w:t>
            </w:r>
          </w:p>
        </w:tc>
        <w:tc>
          <w:tcPr>
            <w:tcW w:w="4779" w:type="pct"/>
            <w:vAlign w:val="center"/>
          </w:tcPr>
          <w:p w14:paraId="1E52ECFD" w14:textId="77777777" w:rsidR="008A2A71" w:rsidRPr="00151323" w:rsidRDefault="0011635C" w:rsidP="00FD529D">
            <w:pPr>
              <w:rPr>
                <w:rFonts w:asciiTheme="minorHAnsi" w:hAnsiTheme="minorHAnsi"/>
              </w:rPr>
            </w:pPr>
            <w:r>
              <w:rPr>
                <w:rFonts w:asciiTheme="minorHAnsi" w:hAnsiTheme="minorHAnsi"/>
                <w:bCs/>
              </w:rPr>
              <w:t>All</w:t>
            </w:r>
            <w:r>
              <w:rPr>
                <w:rFonts w:asciiTheme="minorHAnsi" w:hAnsiTheme="minorHAnsi"/>
              </w:rPr>
              <w:t xml:space="preserve"> supply and return register boots were sealed to the drywall.</w:t>
            </w:r>
          </w:p>
        </w:tc>
      </w:tr>
      <w:tr w:rsidR="008A2A71" w:rsidRPr="00151323" w14:paraId="1E52ED01" w14:textId="77777777" w:rsidTr="00234594">
        <w:trPr>
          <w:trHeight w:val="288"/>
        </w:trPr>
        <w:tc>
          <w:tcPr>
            <w:tcW w:w="221" w:type="pct"/>
            <w:vAlign w:val="center"/>
          </w:tcPr>
          <w:p w14:paraId="1E52ECFF" w14:textId="14BDEC12"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4</w:t>
            </w:r>
          </w:p>
        </w:tc>
        <w:tc>
          <w:tcPr>
            <w:tcW w:w="4779" w:type="pct"/>
            <w:vAlign w:val="center"/>
          </w:tcPr>
          <w:p w14:paraId="1E52ED00" w14:textId="77777777" w:rsidR="008A2A71" w:rsidRPr="00151323" w:rsidRDefault="0011635C" w:rsidP="00FD529D">
            <w:pPr>
              <w:rPr>
                <w:rFonts w:asciiTheme="minorHAnsi" w:hAnsiTheme="minorHAnsi"/>
              </w:rPr>
            </w:pPr>
            <w:r>
              <w:rPr>
                <w:rFonts w:asciiTheme="minorHAnsi" w:hAnsiTheme="minorHAnsi"/>
              </w:rPr>
              <w:t>Building cavities were not used as plenums or platform returns in lieu of ducts.</w:t>
            </w:r>
          </w:p>
        </w:tc>
      </w:tr>
      <w:tr w:rsidR="008A2A71" w:rsidRPr="00151323" w14:paraId="1E52ED04" w14:textId="77777777" w:rsidTr="00234594">
        <w:trPr>
          <w:trHeight w:val="288"/>
        </w:trPr>
        <w:tc>
          <w:tcPr>
            <w:tcW w:w="221" w:type="pct"/>
            <w:vAlign w:val="center"/>
          </w:tcPr>
          <w:p w14:paraId="1E52ED02" w14:textId="7DF0ABB9"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5</w:t>
            </w:r>
          </w:p>
        </w:tc>
        <w:tc>
          <w:tcPr>
            <w:tcW w:w="4779" w:type="pct"/>
            <w:vAlign w:val="center"/>
          </w:tcPr>
          <w:p w14:paraId="1E52ED03" w14:textId="77777777" w:rsidR="008A2A71" w:rsidRPr="00151323" w:rsidRDefault="0011635C" w:rsidP="00FD529D">
            <w:pPr>
              <w:rPr>
                <w:rFonts w:asciiTheme="minorHAnsi" w:hAnsiTheme="minorHAnsi"/>
              </w:rPr>
            </w:pPr>
            <w:r>
              <w:rPr>
                <w:rFonts w:asciiTheme="minorHAnsi" w:hAnsiTheme="minorHAnsi"/>
              </w:rPr>
              <w:t>If cloth backed tape was used it was covered with Mastic and draw bands.</w:t>
            </w:r>
          </w:p>
        </w:tc>
      </w:tr>
      <w:tr w:rsidR="008A2A71" w:rsidRPr="00151323" w14:paraId="1E52ED07" w14:textId="77777777" w:rsidTr="00234594">
        <w:trPr>
          <w:trHeight w:val="288"/>
        </w:trPr>
        <w:tc>
          <w:tcPr>
            <w:tcW w:w="221" w:type="pct"/>
            <w:vAlign w:val="center"/>
          </w:tcPr>
          <w:p w14:paraId="1E52ED05" w14:textId="1B715349"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6</w:t>
            </w:r>
          </w:p>
        </w:tc>
        <w:tc>
          <w:tcPr>
            <w:tcW w:w="4779" w:type="pct"/>
            <w:vAlign w:val="center"/>
          </w:tcPr>
          <w:p w14:paraId="1E52ED06" w14:textId="77777777" w:rsidR="008A2A71" w:rsidRPr="00151323" w:rsidRDefault="0011635C" w:rsidP="00FD529D">
            <w:pPr>
              <w:rPr>
                <w:rFonts w:asciiTheme="minorHAnsi" w:hAnsiTheme="minorHAnsi"/>
              </w:rPr>
            </w:pPr>
            <w:r>
              <w:rPr>
                <w:rFonts w:asciiTheme="minorHAnsi" w:hAnsiTheme="minorHAnsi"/>
              </w:rPr>
              <w:t>All connection points between the air handler and the supply and return plenums are completely sealed.</w:t>
            </w:r>
          </w:p>
        </w:tc>
      </w:tr>
      <w:tr w:rsidR="008A2A71" w:rsidRPr="00151323" w14:paraId="1E52ED0A" w14:textId="77777777" w:rsidTr="00234594">
        <w:trPr>
          <w:trHeight w:val="288"/>
        </w:trPr>
        <w:tc>
          <w:tcPr>
            <w:tcW w:w="5000" w:type="pct"/>
            <w:gridSpan w:val="2"/>
            <w:vAlign w:val="center"/>
          </w:tcPr>
          <w:p w14:paraId="1E52ED08" w14:textId="77777777" w:rsidR="00D9091E" w:rsidRDefault="0011635C" w:rsidP="00FD529D">
            <w:pPr>
              <w:ind w:left="-6"/>
              <w:rPr>
                <w:rFonts w:asciiTheme="minorHAnsi" w:hAnsiTheme="minorHAnsi"/>
                <w:b/>
              </w:rPr>
            </w:pPr>
            <w:r>
              <w:rPr>
                <w:rFonts w:asciiTheme="minorHAnsi" w:hAnsiTheme="minorHAnsi"/>
                <w:b/>
              </w:rPr>
              <w:t>Visual Inspection at Final Construction Stage (applicable if system was tested at rough-in)</w:t>
            </w:r>
          </w:p>
          <w:p w14:paraId="1E52ED09" w14:textId="77777777" w:rsidR="00D9091E" w:rsidRDefault="0011635C" w:rsidP="00FD529D">
            <w:pPr>
              <w:tabs>
                <w:tab w:val="right" w:pos="10080"/>
              </w:tabs>
              <w:rPr>
                <w:rFonts w:asciiTheme="minorHAnsi" w:hAnsiTheme="minorHAnsi"/>
              </w:rPr>
            </w:pPr>
            <w:r>
              <w:rPr>
                <w:rFonts w:asciiTheme="minorHAnsi" w:hAnsiTheme="minorHAnsi"/>
              </w:rPr>
              <w:t>After installing the interior finishing wall and verifying that the above rough-in tests was completed, the following procedure must be performed:</w:t>
            </w:r>
          </w:p>
        </w:tc>
      </w:tr>
      <w:tr w:rsidR="008A2A71" w:rsidRPr="00151323" w14:paraId="1E52ED0D" w14:textId="77777777" w:rsidTr="00234594">
        <w:trPr>
          <w:trHeight w:val="288"/>
        </w:trPr>
        <w:tc>
          <w:tcPr>
            <w:tcW w:w="221" w:type="pct"/>
            <w:vAlign w:val="center"/>
          </w:tcPr>
          <w:p w14:paraId="1E52ED0B" w14:textId="5CF2104D"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7</w:t>
            </w:r>
          </w:p>
        </w:tc>
        <w:tc>
          <w:tcPr>
            <w:tcW w:w="4779" w:type="pct"/>
            <w:vAlign w:val="center"/>
          </w:tcPr>
          <w:p w14:paraId="1E52ED0C" w14:textId="77777777" w:rsidR="008A2A71" w:rsidRPr="00151323" w:rsidRDefault="0011635C" w:rsidP="00FD529D">
            <w:pPr>
              <w:rPr>
                <w:rFonts w:asciiTheme="minorHAnsi" w:hAnsiTheme="minorHAnsi"/>
              </w:rPr>
            </w:pPr>
            <w:r>
              <w:rPr>
                <w:rFonts w:asciiTheme="minorHAnsi" w:hAnsiTheme="minorHAnsi"/>
              </w:rPr>
              <w:t>For all supply and return registers, verify that the spaces between the register boot and the interior finishing wall are properly sealed.</w:t>
            </w:r>
          </w:p>
        </w:tc>
      </w:tr>
      <w:tr w:rsidR="008A2A71" w:rsidRPr="00151323" w14:paraId="1E52ED10" w14:textId="77777777" w:rsidTr="00234594">
        <w:trPr>
          <w:trHeight w:val="288"/>
        </w:trPr>
        <w:tc>
          <w:tcPr>
            <w:tcW w:w="221" w:type="pct"/>
            <w:vAlign w:val="center"/>
          </w:tcPr>
          <w:p w14:paraId="1E52ED0E" w14:textId="160DA0C4"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8</w:t>
            </w:r>
          </w:p>
        </w:tc>
        <w:tc>
          <w:tcPr>
            <w:tcW w:w="4779" w:type="pct"/>
            <w:vAlign w:val="center"/>
          </w:tcPr>
          <w:p w14:paraId="1E52ED0F" w14:textId="77777777" w:rsidR="008A2A71" w:rsidRPr="00151323" w:rsidRDefault="0011635C" w:rsidP="00FD529D">
            <w:pPr>
              <w:rPr>
                <w:rFonts w:asciiTheme="minorHAnsi" w:hAnsiTheme="minorHAnsi"/>
              </w:rPr>
            </w:pPr>
            <w:r>
              <w:rPr>
                <w:rFonts w:asciiTheme="minorHAnsi" w:hAnsiTheme="minorHAnsi"/>
              </w:rPr>
              <w:t>If the house rough-in duct leakage test was conducted without an air handler installed, inspect the connection points between the air handler and the supply and return plenums to verify that the connection points are properly sealed.</w:t>
            </w:r>
          </w:p>
        </w:tc>
      </w:tr>
      <w:tr w:rsidR="008A2A71" w:rsidRPr="00151323" w14:paraId="1E52ED13" w14:textId="77777777" w:rsidTr="00234594">
        <w:trPr>
          <w:trHeight w:val="288"/>
        </w:trPr>
        <w:tc>
          <w:tcPr>
            <w:tcW w:w="221" w:type="pct"/>
            <w:vAlign w:val="center"/>
          </w:tcPr>
          <w:p w14:paraId="1E52ED11" w14:textId="4DAE3B33" w:rsidR="008A2A71" w:rsidRPr="00151323" w:rsidRDefault="00A45EB3" w:rsidP="00FD529D">
            <w:pPr>
              <w:rPr>
                <w:rFonts w:asciiTheme="minorHAnsi" w:hAnsiTheme="minorHAnsi"/>
              </w:rPr>
            </w:pPr>
            <w:r>
              <w:rPr>
                <w:rFonts w:asciiTheme="minorHAnsi" w:hAnsiTheme="minorHAnsi"/>
              </w:rPr>
              <w:t>0</w:t>
            </w:r>
            <w:r w:rsidR="0011635C">
              <w:rPr>
                <w:rFonts w:asciiTheme="minorHAnsi" w:hAnsiTheme="minorHAnsi"/>
              </w:rPr>
              <w:t>9</w:t>
            </w:r>
          </w:p>
        </w:tc>
        <w:tc>
          <w:tcPr>
            <w:tcW w:w="4779" w:type="pct"/>
            <w:vAlign w:val="center"/>
          </w:tcPr>
          <w:p w14:paraId="1E52ED12" w14:textId="77777777" w:rsidR="008A2A71" w:rsidRPr="00151323" w:rsidRDefault="0011635C" w:rsidP="00FD529D">
            <w:pPr>
              <w:rPr>
                <w:rFonts w:asciiTheme="minorHAnsi" w:hAnsiTheme="minorHAnsi"/>
              </w:rPr>
            </w:pPr>
            <w:r>
              <w:rPr>
                <w:rFonts w:asciiTheme="minorHAnsi" w:hAnsiTheme="minorHAnsi"/>
              </w:rPr>
              <w:t>Inspect all joints to ensure that no cloth backed rubber adhesive duct tape is used.</w:t>
            </w:r>
          </w:p>
        </w:tc>
      </w:tr>
      <w:tr w:rsidR="0058737C" w:rsidRPr="00151323" w14:paraId="1E52ED15" w14:textId="77777777" w:rsidTr="00234594">
        <w:trPr>
          <w:trHeight w:val="288"/>
        </w:trPr>
        <w:tc>
          <w:tcPr>
            <w:tcW w:w="5000" w:type="pct"/>
            <w:gridSpan w:val="2"/>
            <w:vAlign w:val="center"/>
          </w:tcPr>
          <w:p w14:paraId="1E52ED14" w14:textId="77777777" w:rsidR="0058737C" w:rsidRPr="00151323" w:rsidRDefault="0058737C" w:rsidP="004A3A24">
            <w:pPr>
              <w:spacing w:line="276" w:lineRule="auto"/>
              <w:rPr>
                <w:rFonts w:asciiTheme="minorHAnsi" w:hAnsiTheme="minorHAnsi"/>
              </w:rPr>
            </w:pPr>
            <w:r w:rsidRPr="00A45EB3">
              <w:rPr>
                <w:rFonts w:ascii="Calibri" w:eastAsia="Calibri" w:hAnsi="Calibri"/>
                <w:b/>
                <w:sz w:val="18"/>
                <w:szCs w:val="18"/>
              </w:rPr>
              <w:t>The responsible person’s signature on this compliance document affirms that all applicable requirements in this table have been met.</w:t>
            </w:r>
          </w:p>
        </w:tc>
      </w:tr>
    </w:tbl>
    <w:p w14:paraId="1E52ED16" w14:textId="047A1C8E" w:rsidR="00D260A2" w:rsidRDefault="00D260A2"/>
    <w:p w14:paraId="5BA61C32" w14:textId="77777777" w:rsidR="00D260A2" w:rsidRDefault="00D260A2">
      <w:r>
        <w:br w:type="page"/>
      </w:r>
    </w:p>
    <w:p w14:paraId="6A381492" w14:textId="77777777" w:rsidR="008C2EFC" w:rsidRDefault="008C2EFC"/>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
        <w:gridCol w:w="5331"/>
        <w:gridCol w:w="269"/>
        <w:gridCol w:w="2552"/>
        <w:gridCol w:w="2872"/>
        <w:gridCol w:w="7"/>
      </w:tblGrid>
      <w:tr w:rsidR="00234594" w:rsidRPr="008C2EFC" w14:paraId="1E52ED18" w14:textId="77777777" w:rsidTr="008C2EFC">
        <w:trPr>
          <w:gridBefore w:val="1"/>
          <w:wBefore w:w="3" w:type="pct"/>
          <w:trHeight w:val="288"/>
        </w:trPr>
        <w:tc>
          <w:tcPr>
            <w:tcW w:w="4997" w:type="pct"/>
            <w:gridSpan w:val="5"/>
            <w:tcBorders>
              <w:top w:val="single" w:sz="4" w:space="0" w:color="auto"/>
              <w:left w:val="single" w:sz="4" w:space="0" w:color="auto"/>
              <w:bottom w:val="single" w:sz="4" w:space="0" w:color="auto"/>
              <w:right w:val="single" w:sz="4" w:space="0" w:color="auto"/>
            </w:tcBorders>
            <w:vAlign w:val="center"/>
          </w:tcPr>
          <w:p w14:paraId="1E52ED17" w14:textId="5FD98D03" w:rsidR="00234594" w:rsidRPr="008C2EFC" w:rsidRDefault="00FD529D" w:rsidP="008C2EFC">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sz w:val="18"/>
                <w:szCs w:val="18"/>
              </w:rPr>
            </w:pPr>
            <w:r>
              <w:rPr>
                <w:rFonts w:asciiTheme="minorHAnsi" w:hAnsiTheme="minorHAnsi" w:cs="Arial"/>
                <w:b/>
                <w:sz w:val="18"/>
                <w:szCs w:val="18"/>
              </w:rPr>
              <w:t>DOCUMENTATION AUTHOR’S DECLARATION STATEMENT</w:t>
            </w:r>
          </w:p>
        </w:tc>
      </w:tr>
      <w:tr w:rsidR="00234594" w:rsidRPr="001B14D6" w14:paraId="1E52ED1A" w14:textId="77777777" w:rsidTr="008C2EFC">
        <w:trPr>
          <w:gridAfter w:val="1"/>
          <w:wAfter w:w="3" w:type="pct"/>
          <w:trHeight w:val="288"/>
        </w:trPr>
        <w:tc>
          <w:tcPr>
            <w:tcW w:w="4997" w:type="pct"/>
            <w:gridSpan w:val="5"/>
            <w:tcBorders>
              <w:top w:val="single" w:sz="4" w:space="0" w:color="auto"/>
              <w:left w:val="single" w:sz="4" w:space="0" w:color="auto"/>
              <w:bottom w:val="single" w:sz="4" w:space="0" w:color="auto"/>
              <w:right w:val="single" w:sz="4" w:space="0" w:color="auto"/>
            </w:tcBorders>
            <w:vAlign w:val="center"/>
          </w:tcPr>
          <w:p w14:paraId="1E52ED19" w14:textId="77777777" w:rsidR="00234594" w:rsidRPr="008C2EFC" w:rsidRDefault="00234594" w:rsidP="00FD529D">
            <w:pPr>
              <w:pStyle w:val="Heading3"/>
              <w:numPr>
                <w:ilvl w:val="0"/>
                <w:numId w:val="29"/>
              </w:numPr>
              <w:spacing w:before="60" w:after="60"/>
              <w:ind w:left="360" w:right="86"/>
              <w:rPr>
                <w:rFonts w:asciiTheme="minorHAnsi" w:hAnsiTheme="minorHAnsi"/>
                <w:sz w:val="18"/>
                <w:szCs w:val="18"/>
              </w:rPr>
            </w:pPr>
            <w:r w:rsidRPr="008C2EFC">
              <w:rPr>
                <w:rFonts w:asciiTheme="minorHAnsi" w:hAnsiTheme="minorHAnsi"/>
                <w:sz w:val="18"/>
                <w:szCs w:val="18"/>
              </w:rPr>
              <w:t>I certify that this Certificate of Installation documentation is accurate and complete.</w:t>
            </w:r>
          </w:p>
        </w:tc>
      </w:tr>
      <w:tr w:rsidR="00234594" w:rsidRPr="00B272DC" w14:paraId="1E52ED1D" w14:textId="77777777" w:rsidTr="008C2EFC">
        <w:tblPrEx>
          <w:tblCellMar>
            <w:left w:w="86" w:type="dxa"/>
            <w:right w:w="86" w:type="dxa"/>
          </w:tblCellMar>
        </w:tblPrEx>
        <w:trPr>
          <w:gridBefore w:val="1"/>
          <w:wBefore w:w="3" w:type="pct"/>
          <w:trHeight w:val="360"/>
        </w:trPr>
        <w:tc>
          <w:tcPr>
            <w:tcW w:w="2537" w:type="pct"/>
            <w:gridSpan w:val="2"/>
          </w:tcPr>
          <w:p w14:paraId="1E52ED1B"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2460" w:type="pct"/>
            <w:gridSpan w:val="3"/>
          </w:tcPr>
          <w:p w14:paraId="1E52ED1C"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234594" w:rsidRPr="00B272DC" w14:paraId="1E52ED20" w14:textId="77777777" w:rsidTr="008C2EFC">
        <w:tblPrEx>
          <w:tblCellMar>
            <w:left w:w="86" w:type="dxa"/>
            <w:right w:w="86" w:type="dxa"/>
          </w:tblCellMar>
        </w:tblPrEx>
        <w:trPr>
          <w:gridBefore w:val="1"/>
          <w:wBefore w:w="3" w:type="pct"/>
          <w:trHeight w:val="360"/>
        </w:trPr>
        <w:tc>
          <w:tcPr>
            <w:tcW w:w="2537" w:type="pct"/>
            <w:gridSpan w:val="2"/>
          </w:tcPr>
          <w:p w14:paraId="1E52ED1E" w14:textId="77777777" w:rsidR="00234594" w:rsidRPr="00B272DC" w:rsidRDefault="00234594" w:rsidP="004A3A24">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2460" w:type="pct"/>
            <w:gridSpan w:val="3"/>
          </w:tcPr>
          <w:p w14:paraId="1E52ED1F"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234594" w:rsidRPr="00B272DC" w14:paraId="1E52ED23" w14:textId="77777777" w:rsidTr="008C2EFC">
        <w:tblPrEx>
          <w:tblCellMar>
            <w:left w:w="86" w:type="dxa"/>
            <w:right w:w="86" w:type="dxa"/>
          </w:tblCellMar>
        </w:tblPrEx>
        <w:trPr>
          <w:gridBefore w:val="1"/>
          <w:wBefore w:w="3" w:type="pct"/>
          <w:trHeight w:val="360"/>
        </w:trPr>
        <w:tc>
          <w:tcPr>
            <w:tcW w:w="2537" w:type="pct"/>
            <w:gridSpan w:val="2"/>
          </w:tcPr>
          <w:p w14:paraId="1E52ED21"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Address:</w:t>
            </w:r>
          </w:p>
        </w:tc>
        <w:tc>
          <w:tcPr>
            <w:tcW w:w="2460" w:type="pct"/>
            <w:gridSpan w:val="3"/>
          </w:tcPr>
          <w:p w14:paraId="1E52ED22" w14:textId="57D3EE9B"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FD529D">
              <w:rPr>
                <w:rFonts w:asciiTheme="minorHAnsi" w:hAnsiTheme="minorHAnsi"/>
                <w:sz w:val="14"/>
                <w:szCs w:val="14"/>
              </w:rPr>
              <w:t>i</w:t>
            </w:r>
            <w:r w:rsidRPr="00B272DC">
              <w:rPr>
                <w:rFonts w:asciiTheme="minorHAnsi" w:hAnsiTheme="minorHAnsi"/>
                <w:sz w:val="14"/>
                <w:szCs w:val="14"/>
              </w:rPr>
              <w:t>f applicable):</w:t>
            </w:r>
          </w:p>
        </w:tc>
      </w:tr>
      <w:tr w:rsidR="00234594" w:rsidRPr="00B272DC" w14:paraId="1E52ED26" w14:textId="77777777" w:rsidTr="008C2EFC">
        <w:tblPrEx>
          <w:tblCellMar>
            <w:left w:w="86" w:type="dxa"/>
            <w:right w:w="86" w:type="dxa"/>
          </w:tblCellMar>
        </w:tblPrEx>
        <w:trPr>
          <w:gridBefore w:val="1"/>
          <w:wBefore w:w="3" w:type="pct"/>
          <w:trHeight w:val="360"/>
        </w:trPr>
        <w:tc>
          <w:tcPr>
            <w:tcW w:w="2537" w:type="pct"/>
            <w:gridSpan w:val="2"/>
          </w:tcPr>
          <w:p w14:paraId="1E52ED24"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City/State/Zip:</w:t>
            </w:r>
          </w:p>
        </w:tc>
        <w:tc>
          <w:tcPr>
            <w:tcW w:w="2460" w:type="pct"/>
            <w:gridSpan w:val="3"/>
          </w:tcPr>
          <w:p w14:paraId="1E52ED25" w14:textId="77777777" w:rsidR="00234594" w:rsidRPr="00B272DC" w:rsidRDefault="00234594" w:rsidP="004A3A24">
            <w:pPr>
              <w:keepNext/>
              <w:rPr>
                <w:rFonts w:asciiTheme="minorHAnsi" w:hAnsiTheme="minorHAnsi"/>
                <w:sz w:val="14"/>
                <w:szCs w:val="14"/>
              </w:rPr>
            </w:pPr>
            <w:r w:rsidRPr="00B272DC">
              <w:rPr>
                <w:rFonts w:asciiTheme="minorHAnsi" w:hAnsiTheme="minorHAnsi"/>
                <w:sz w:val="14"/>
                <w:szCs w:val="14"/>
              </w:rPr>
              <w:t>Phone:</w:t>
            </w:r>
          </w:p>
        </w:tc>
      </w:tr>
      <w:tr w:rsidR="00234594" w:rsidRPr="008E6C57" w14:paraId="1E52ED28" w14:textId="77777777" w:rsidTr="008C2EFC">
        <w:trPr>
          <w:gridBefore w:val="1"/>
          <w:wBefore w:w="3" w:type="pct"/>
          <w:trHeight w:val="296"/>
        </w:trPr>
        <w:tc>
          <w:tcPr>
            <w:tcW w:w="4997" w:type="pct"/>
            <w:gridSpan w:val="5"/>
            <w:vAlign w:val="center"/>
          </w:tcPr>
          <w:p w14:paraId="1E52ED27" w14:textId="77777777" w:rsidR="00234594" w:rsidRDefault="008C2EFC" w:rsidP="004A3A2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sz w:val="18"/>
                <w:szCs w:val="18"/>
              </w:rPr>
              <w:t xml:space="preserve">Responsible Person's </w:t>
            </w:r>
            <w:r w:rsidRPr="008E6C57">
              <w:rPr>
                <w:rFonts w:asciiTheme="minorHAnsi" w:hAnsiTheme="minorHAnsi" w:cs="Arial"/>
                <w:b/>
                <w:sz w:val="18"/>
                <w:szCs w:val="18"/>
              </w:rPr>
              <w:t>Declaration Statement</w:t>
            </w:r>
            <w:r>
              <w:rPr>
                <w:rFonts w:asciiTheme="minorHAnsi" w:hAnsiTheme="minorHAnsi" w:cs="Arial"/>
                <w:b/>
                <w:sz w:val="18"/>
                <w:szCs w:val="18"/>
              </w:rPr>
              <w:t xml:space="preserve">  </w:t>
            </w:r>
          </w:p>
        </w:tc>
      </w:tr>
      <w:tr w:rsidR="00234594" w:rsidRPr="008E6C57" w14:paraId="1E52ED30" w14:textId="77777777" w:rsidTr="008C2EFC">
        <w:trPr>
          <w:gridBefore w:val="1"/>
          <w:wBefore w:w="3" w:type="pct"/>
          <w:trHeight w:val="504"/>
        </w:trPr>
        <w:tc>
          <w:tcPr>
            <w:tcW w:w="4997" w:type="pct"/>
            <w:gridSpan w:val="5"/>
          </w:tcPr>
          <w:p w14:paraId="50BE39D4" w14:textId="77777777" w:rsidR="000C76E2" w:rsidRPr="003C44C6" w:rsidRDefault="00234594" w:rsidP="003C44C6">
            <w:pPr>
              <w:pStyle w:val="Heading3"/>
              <w:numPr>
                <w:ilvl w:val="0"/>
                <w:numId w:val="0"/>
              </w:numPr>
              <w:spacing w:before="0"/>
              <w:ind w:right="86"/>
              <w:rPr>
                <w:rFonts w:asciiTheme="minorHAnsi" w:hAnsiTheme="minorHAnsi"/>
                <w:sz w:val="18"/>
                <w:szCs w:val="18"/>
              </w:rPr>
            </w:pPr>
            <w:r w:rsidRPr="003C44C6">
              <w:rPr>
                <w:rFonts w:asciiTheme="minorHAnsi" w:hAnsiTheme="minorHAnsi"/>
                <w:sz w:val="18"/>
                <w:szCs w:val="18"/>
              </w:rPr>
              <w:t xml:space="preserve">I certify the following under penalty of perjury, under the laws of the State of California: </w:t>
            </w:r>
          </w:p>
          <w:p w14:paraId="2264B024" w14:textId="109DF361" w:rsidR="000C76E2" w:rsidRPr="003C44C6" w:rsidRDefault="000C76E2" w:rsidP="003C44C6">
            <w:pPr>
              <w:pStyle w:val="Heading3"/>
              <w:numPr>
                <w:ilvl w:val="0"/>
                <w:numId w:val="32"/>
              </w:numPr>
              <w:spacing w:before="0"/>
              <w:ind w:right="86"/>
              <w:rPr>
                <w:rFonts w:asciiTheme="minorHAnsi" w:hAnsiTheme="minorHAnsi"/>
                <w:sz w:val="18"/>
                <w:szCs w:val="18"/>
              </w:rPr>
            </w:pPr>
            <w:r w:rsidRPr="003C44C6">
              <w:rPr>
                <w:rFonts w:asciiTheme="minorHAnsi" w:hAnsiTheme="minorHAnsi"/>
                <w:sz w:val="18"/>
                <w:szCs w:val="18"/>
              </w:rPr>
              <w:t xml:space="preserve">The information provided on this Certificate of Installation is true and correct. </w:t>
            </w:r>
          </w:p>
          <w:p w14:paraId="0BC6185E" w14:textId="44A6A17D" w:rsidR="000C76E2" w:rsidRPr="003C44C6" w:rsidRDefault="000C76E2" w:rsidP="003C44C6">
            <w:pPr>
              <w:pStyle w:val="Heading3"/>
              <w:numPr>
                <w:ilvl w:val="0"/>
                <w:numId w:val="32"/>
              </w:numPr>
              <w:spacing w:before="0"/>
              <w:ind w:right="90"/>
              <w:rPr>
                <w:rFonts w:asciiTheme="minorHAnsi" w:hAnsiTheme="minorHAnsi"/>
                <w:b/>
                <w:caps/>
                <w:sz w:val="18"/>
              </w:rPr>
            </w:pPr>
            <w:r w:rsidRPr="003C44C6">
              <w:rPr>
                <w:rFonts w:asciiTheme="minorHAnsi" w:hAnsiTheme="minorHAnsi"/>
                <w:snapToGrid w:val="0"/>
                <w:sz w:val="18"/>
                <w:szCs w:val="18"/>
              </w:rPr>
              <w:t xml:space="preserve">I am either: a) a responsible person eligible under Division 3 of the Business and Professions Code </w:t>
            </w:r>
            <w:r w:rsidRPr="003C44C6">
              <w:rPr>
                <w:rFonts w:asciiTheme="minorHAnsi" w:hAnsiTheme="minorHAnsi"/>
                <w:sz w:val="18"/>
                <w:szCs w:val="18"/>
              </w:rPr>
              <w:t xml:space="preserve">in the applicable classification to accept responsibility for the system design, construction, or installation </w:t>
            </w:r>
            <w:r w:rsidRPr="003C44C6">
              <w:rPr>
                <w:rFonts w:asciiTheme="minorHAnsi" w:hAnsiTheme="minorHAnsi"/>
                <w:snapToGrid w:val="0"/>
                <w:sz w:val="18"/>
                <w:szCs w:val="18"/>
              </w:rPr>
              <w:t xml:space="preserve">of features, materials, components, or manufactured devices </w:t>
            </w:r>
            <w:r w:rsidRPr="003C44C6">
              <w:rPr>
                <w:rFonts w:asciiTheme="minorHAnsi" w:hAnsiTheme="minorHAnsi"/>
                <w:sz w:val="18"/>
                <w:szCs w:val="18"/>
              </w:rPr>
              <w:t xml:space="preserve">for the scope of work identified on this Certificate of Installation </w:t>
            </w:r>
            <w:r w:rsidRPr="003C44C6">
              <w:rPr>
                <w:rFonts w:asciiTheme="minorHAnsi" w:hAnsiTheme="minorHAnsi"/>
                <w:snapToGrid w:val="0"/>
                <w:sz w:val="18"/>
                <w:szCs w:val="18"/>
              </w:rPr>
              <w:t>and attest to the declarations in this statement</w:t>
            </w:r>
            <w:r w:rsidRPr="003C44C6">
              <w:rPr>
                <w:rFonts w:asciiTheme="minorHAnsi" w:hAnsiTheme="minorHAnsi"/>
                <w:sz w:val="18"/>
                <w:szCs w:val="18"/>
              </w:rPr>
              <w:t>, or b) I am an authorized representative of the responsible person and attest to the declarations in this statement on the responsible person’s behalf</w:t>
            </w:r>
            <w:r w:rsidRPr="003C44C6">
              <w:rPr>
                <w:rFonts w:asciiTheme="minorHAnsi" w:eastAsia="Calibri" w:hAnsiTheme="minorHAnsi"/>
                <w:sz w:val="18"/>
                <w:szCs w:val="18"/>
              </w:rPr>
              <w:t>.</w:t>
            </w:r>
          </w:p>
          <w:p w14:paraId="49A185F8" w14:textId="77777777" w:rsidR="000C76E2" w:rsidRPr="003C44C6" w:rsidRDefault="000C76E2" w:rsidP="003C44C6">
            <w:pPr>
              <w:keepNext/>
              <w:numPr>
                <w:ilvl w:val="0"/>
                <w:numId w:val="32"/>
              </w:numPr>
              <w:autoSpaceDE w:val="0"/>
              <w:autoSpaceDN w:val="0"/>
              <w:adjustRightInd w:val="0"/>
              <w:ind w:right="90"/>
              <w:rPr>
                <w:rFonts w:asciiTheme="minorHAnsi" w:hAnsiTheme="minorHAnsi"/>
                <w:sz w:val="18"/>
                <w:szCs w:val="18"/>
              </w:rPr>
            </w:pPr>
            <w:r w:rsidRPr="003C44C6">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C44C6">
              <w:rPr>
                <w:rFonts w:asciiTheme="minorHAnsi" w:eastAsia="Calibri" w:hAnsiTheme="minorHAnsi" w:cs="TimesNewRomanPSMT"/>
                <w:sz w:val="18"/>
                <w:szCs w:val="18"/>
              </w:rPr>
              <w:t>.</w:t>
            </w:r>
          </w:p>
          <w:p w14:paraId="549D614C" w14:textId="77777777" w:rsidR="000C76E2" w:rsidRPr="003C44C6" w:rsidRDefault="000C76E2" w:rsidP="003C44C6">
            <w:pPr>
              <w:pStyle w:val="ListParagraph"/>
              <w:keepNext/>
              <w:numPr>
                <w:ilvl w:val="0"/>
                <w:numId w:val="32"/>
              </w:numPr>
              <w:autoSpaceDE w:val="0"/>
              <w:autoSpaceDN w:val="0"/>
              <w:adjustRightInd w:val="0"/>
              <w:rPr>
                <w:rFonts w:asciiTheme="minorHAnsi" w:hAnsiTheme="minorHAnsi"/>
                <w:sz w:val="18"/>
              </w:rPr>
            </w:pPr>
            <w:r w:rsidRPr="003C44C6">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E52ED2F" w14:textId="62639851" w:rsidR="00234594" w:rsidRPr="003C44C6" w:rsidRDefault="000C76E2" w:rsidP="003C44C6">
            <w:pPr>
              <w:pStyle w:val="ListParagraph"/>
              <w:numPr>
                <w:ilvl w:val="0"/>
                <w:numId w:val="32"/>
              </w:numPr>
              <w:rPr>
                <w:b/>
              </w:rPr>
            </w:pPr>
            <w:r w:rsidRPr="003C44C6">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r w:rsidR="00234594" w:rsidRPr="003C44C6">
              <w:t xml:space="preserve"> </w:t>
            </w:r>
          </w:p>
        </w:tc>
      </w:tr>
      <w:tr w:rsidR="00234594" w:rsidRPr="00B272DC" w14:paraId="1E52ED33" w14:textId="77777777" w:rsidTr="008C2EFC">
        <w:tblPrEx>
          <w:tblCellMar>
            <w:left w:w="108" w:type="dxa"/>
            <w:right w:w="108" w:type="dxa"/>
          </w:tblCellMar>
        </w:tblPrEx>
        <w:trPr>
          <w:gridBefore w:val="1"/>
          <w:wBefore w:w="3" w:type="pct"/>
          <w:trHeight w:val="360"/>
        </w:trPr>
        <w:tc>
          <w:tcPr>
            <w:tcW w:w="2415" w:type="pct"/>
          </w:tcPr>
          <w:p w14:paraId="1E52ED31" w14:textId="77777777" w:rsidR="00234594" w:rsidRPr="00B272DC" w:rsidRDefault="00234594" w:rsidP="004A3A2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2582" w:type="pct"/>
            <w:gridSpan w:val="4"/>
          </w:tcPr>
          <w:p w14:paraId="1E52ED32" w14:textId="77777777" w:rsidR="00234594" w:rsidRPr="00B272DC" w:rsidRDefault="00234594" w:rsidP="004A3A2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234594" w:rsidRPr="00B272DC" w14:paraId="1E52ED36"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4" w14:textId="40639DD4"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2582" w:type="pct"/>
            <w:gridSpan w:val="4"/>
            <w:tcBorders>
              <w:top w:val="single" w:sz="4" w:space="0" w:color="auto"/>
              <w:left w:val="single" w:sz="4" w:space="0" w:color="auto"/>
              <w:bottom w:val="single" w:sz="4" w:space="0" w:color="auto"/>
              <w:right w:val="single" w:sz="4" w:space="0" w:color="auto"/>
            </w:tcBorders>
          </w:tcPr>
          <w:p w14:paraId="1E52ED35"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234594" w:rsidRPr="00B272DC" w14:paraId="1E52ED39"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7"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2582" w:type="pct"/>
            <w:gridSpan w:val="4"/>
            <w:tcBorders>
              <w:top w:val="single" w:sz="4" w:space="0" w:color="auto"/>
              <w:left w:val="single" w:sz="4" w:space="0" w:color="auto"/>
              <w:bottom w:val="single" w:sz="4" w:space="0" w:color="auto"/>
              <w:right w:val="single" w:sz="4" w:space="0" w:color="auto"/>
            </w:tcBorders>
          </w:tcPr>
          <w:p w14:paraId="1E52ED38"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234594" w:rsidRPr="00B272DC" w14:paraId="1E52ED3D"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A"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1278" w:type="pct"/>
            <w:gridSpan w:val="2"/>
            <w:tcBorders>
              <w:top w:val="single" w:sz="4" w:space="0" w:color="auto"/>
              <w:left w:val="single" w:sz="4" w:space="0" w:color="auto"/>
              <w:bottom w:val="single" w:sz="4" w:space="0" w:color="auto"/>
              <w:right w:val="single" w:sz="4" w:space="0" w:color="auto"/>
            </w:tcBorders>
          </w:tcPr>
          <w:p w14:paraId="1E52ED3B" w14:textId="5621CCF9"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FD529D">
              <w:rPr>
                <w:rFonts w:asciiTheme="minorHAnsi" w:hAnsiTheme="minorHAnsi"/>
                <w:sz w:val="14"/>
                <w:szCs w:val="14"/>
              </w:rPr>
              <w:t>:</w:t>
            </w:r>
          </w:p>
        </w:tc>
        <w:tc>
          <w:tcPr>
            <w:tcW w:w="1304" w:type="pct"/>
            <w:gridSpan w:val="2"/>
            <w:tcBorders>
              <w:top w:val="single" w:sz="4" w:space="0" w:color="auto"/>
              <w:left w:val="single" w:sz="4" w:space="0" w:color="auto"/>
              <w:bottom w:val="single" w:sz="4" w:space="0" w:color="auto"/>
              <w:right w:val="single" w:sz="4" w:space="0" w:color="auto"/>
            </w:tcBorders>
          </w:tcPr>
          <w:p w14:paraId="1E52ED3C"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234594" w:rsidRPr="00B272DC" w14:paraId="1E52ED40" w14:textId="77777777" w:rsidTr="008C2EFC">
        <w:tblPrEx>
          <w:tblCellMar>
            <w:left w:w="108" w:type="dxa"/>
            <w:right w:w="108" w:type="dxa"/>
          </w:tblCellMar>
        </w:tblPrEx>
        <w:trPr>
          <w:gridBefore w:val="1"/>
          <w:wBefore w:w="3" w:type="pct"/>
          <w:trHeight w:val="360"/>
        </w:trPr>
        <w:tc>
          <w:tcPr>
            <w:tcW w:w="2415" w:type="pct"/>
            <w:tcBorders>
              <w:top w:val="single" w:sz="4" w:space="0" w:color="auto"/>
              <w:left w:val="single" w:sz="4" w:space="0" w:color="auto"/>
              <w:bottom w:val="single" w:sz="4" w:space="0" w:color="auto"/>
              <w:right w:val="single" w:sz="4" w:space="0" w:color="auto"/>
            </w:tcBorders>
          </w:tcPr>
          <w:p w14:paraId="1E52ED3E"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2582" w:type="pct"/>
            <w:gridSpan w:val="4"/>
            <w:tcBorders>
              <w:top w:val="single" w:sz="4" w:space="0" w:color="auto"/>
              <w:left w:val="single" w:sz="4" w:space="0" w:color="auto"/>
              <w:bottom w:val="single" w:sz="4" w:space="0" w:color="auto"/>
              <w:right w:val="single" w:sz="4" w:space="0" w:color="auto"/>
            </w:tcBorders>
          </w:tcPr>
          <w:p w14:paraId="1E52ED3F" w14:textId="77777777" w:rsidR="00234594" w:rsidRPr="00B272DC" w:rsidRDefault="00234594" w:rsidP="004A3A2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1E52ED41" w14:textId="77777777" w:rsidR="00B63B27" w:rsidRPr="00151323" w:rsidRDefault="00B63B27" w:rsidP="008964DF">
      <w:pPr>
        <w:rPr>
          <w:rFonts w:asciiTheme="minorHAnsi" w:hAnsiTheme="minorHAnsi"/>
        </w:rPr>
      </w:pPr>
    </w:p>
    <w:sectPr w:rsidR="00B63B27" w:rsidRPr="00151323" w:rsidSect="00C56F6B">
      <w:headerReference w:type="even" r:id="rId16"/>
      <w:headerReference w:type="default" r:id="rId17"/>
      <w:headerReference w:type="first" r:id="rId18"/>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F3B069" w14:textId="77777777" w:rsidR="00E84958" w:rsidRDefault="00E84958">
      <w:r>
        <w:separator/>
      </w:r>
    </w:p>
  </w:endnote>
  <w:endnote w:type="continuationSeparator" w:id="0">
    <w:p w14:paraId="221B953D" w14:textId="77777777" w:rsidR="00E84958" w:rsidRDefault="00E84958">
      <w:r>
        <w:continuationSeparator/>
      </w:r>
    </w:p>
  </w:endnote>
  <w:endnote w:type="continuationNotice" w:id="1">
    <w:p w14:paraId="033C4DA3" w14:textId="77777777" w:rsidR="00E84958" w:rsidRDefault="00E84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9" w14:textId="77777777" w:rsidR="00E84958" w:rsidRPr="00844CD2" w:rsidRDefault="00E84958" w:rsidP="00C56F6B">
    <w:pPr>
      <w:pStyle w:val="Footer"/>
      <w:rPr>
        <w:rFonts w:asciiTheme="minorHAnsi" w:hAnsiTheme="minorHAnsi"/>
        <w:i w:val="0"/>
      </w:rPr>
    </w:pPr>
    <w:r w:rsidRPr="00844CD2">
      <w:rPr>
        <w:rFonts w:asciiTheme="minorHAnsi" w:hAnsiTheme="minorHAnsi"/>
        <w:i w:val="0"/>
      </w:rPr>
      <w:t xml:space="preserve">Registration Number:                                                           Registration Date/Time:                                           HERS Provider:                       </w:t>
    </w:r>
  </w:p>
  <w:p w14:paraId="1E52ED5A" w14:textId="3524444D" w:rsidR="00E84958" w:rsidRPr="00844CD2" w:rsidRDefault="00E84958">
    <w:pPr>
      <w:pStyle w:val="Footer"/>
      <w:tabs>
        <w:tab w:val="clear" w:pos="10620"/>
        <w:tab w:val="right" w:pos="10800"/>
      </w:tabs>
      <w:rPr>
        <w:i w:val="0"/>
      </w:rPr>
    </w:pPr>
    <w:r w:rsidRPr="00844CD2">
      <w:rPr>
        <w:rFonts w:asciiTheme="minorHAnsi" w:hAnsiTheme="minorHAnsi"/>
        <w:i w:val="0"/>
      </w:rPr>
      <w:t>CA Building Energy Efficiency Standards - 201</w:t>
    </w:r>
    <w:r>
      <w:rPr>
        <w:rFonts w:asciiTheme="minorHAnsi" w:hAnsiTheme="minorHAnsi"/>
        <w:i w:val="0"/>
      </w:rPr>
      <w:t>9</w:t>
    </w:r>
    <w:r w:rsidRPr="00844CD2">
      <w:rPr>
        <w:rFonts w:asciiTheme="minorHAnsi" w:hAnsiTheme="minorHAnsi"/>
        <w:i w:val="0"/>
      </w:rPr>
      <w:t xml:space="preserve"> Residential Compliance</w:t>
    </w:r>
    <w:r w:rsidRPr="00844CD2">
      <w:rPr>
        <w:rFonts w:asciiTheme="minorHAnsi" w:hAnsiTheme="minorHAnsi"/>
        <w:i w:val="0"/>
      </w:rPr>
      <w:tab/>
    </w:r>
    <w:r>
      <w:rPr>
        <w:rFonts w:asciiTheme="minorHAnsi" w:hAnsiTheme="minorHAnsi"/>
        <w:i w:val="0"/>
      </w:rPr>
      <w:t>January 2019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4" w14:textId="1E5E62F5" w:rsidR="00E84958" w:rsidRPr="0011635C" w:rsidRDefault="00E84958" w:rsidP="0011635C">
    <w:pPr>
      <w:pStyle w:val="Footer"/>
      <w:tabs>
        <w:tab w:val="clear" w:pos="10620"/>
        <w:tab w:val="right" w:pos="10800"/>
      </w:tabs>
      <w:rPr>
        <w:rFonts w:asciiTheme="minorHAnsi" w:hAnsiTheme="minorHAnsi"/>
      </w:rPr>
    </w:pPr>
    <w:r>
      <w:rPr>
        <w:rFonts w:asciiTheme="minorHAnsi" w:hAnsiTheme="minorHAnsi"/>
        <w:i w:val="0"/>
      </w:rPr>
      <w:t>CA Building Energy Efficiency Standards - 2019 Residential Compliance</w:t>
    </w:r>
    <w:r>
      <w:rPr>
        <w:rFonts w:asciiTheme="minorHAnsi" w:hAnsiTheme="minorHAnsi"/>
        <w:i w:val="0"/>
      </w:rPr>
      <w:tab/>
      <w:t>January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FDDAE7" w14:textId="77777777" w:rsidR="00E84958" w:rsidRDefault="00E84958">
      <w:r>
        <w:separator/>
      </w:r>
    </w:p>
  </w:footnote>
  <w:footnote w:type="continuationSeparator" w:id="0">
    <w:p w14:paraId="67B68747" w14:textId="77777777" w:rsidR="00E84958" w:rsidRDefault="00E84958">
      <w:r>
        <w:continuationSeparator/>
      </w:r>
    </w:p>
  </w:footnote>
  <w:footnote w:type="continuationNotice" w:id="1">
    <w:p w14:paraId="5E101D25" w14:textId="77777777" w:rsidR="00E84958" w:rsidRDefault="00E849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46" w14:textId="77777777" w:rsidR="00E84958" w:rsidRDefault="00C36D0E">
    <w:pPr>
      <w:pStyle w:val="Header"/>
    </w:pPr>
    <w:r>
      <w:rPr>
        <w:noProof/>
      </w:rPr>
      <w:pict w14:anchorId="1E52ED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8"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47" w14:textId="5599481D" w:rsidR="00E84958" w:rsidRPr="007770C5" w:rsidRDefault="00E84958" w:rsidP="00FD1718">
    <w:pPr>
      <w:suppressAutoHyphens/>
      <w:ind w:left="-90"/>
      <w:rPr>
        <w:rFonts w:ascii="Arial" w:hAnsi="Arial" w:cs="Arial"/>
        <w:sz w:val="14"/>
        <w:szCs w:val="14"/>
      </w:rPr>
    </w:pPr>
    <w:r w:rsidRPr="00AB5FC2">
      <w:rPr>
        <w:rFonts w:ascii="Arial" w:hAnsi="Arial" w:cs="Arial"/>
        <w:noProof/>
        <w:sz w:val="14"/>
        <w:szCs w:val="14"/>
      </w:rPr>
      <w:drawing>
        <wp:anchor distT="0" distB="0" distL="114300" distR="114300" simplePos="0" relativeHeight="251658249" behindDoc="0" locked="0" layoutInCell="1" allowOverlap="1" wp14:anchorId="1E52ED70" wp14:editId="0557C3BE">
          <wp:simplePos x="0" y="0"/>
          <wp:positionH relativeFrom="margin">
            <wp:posOffset>6600190</wp:posOffset>
          </wp:positionH>
          <wp:positionV relativeFrom="margin">
            <wp:posOffset>-1209675</wp:posOffset>
          </wp:positionV>
          <wp:extent cx="314960" cy="276225"/>
          <wp:effectExtent l="0" t="0" r="0" b="0"/>
          <wp:wrapSquare wrapText="bothSides"/>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4960" cy="276225"/>
                  </a:xfrm>
                  <a:prstGeom prst="rect">
                    <a:avLst/>
                  </a:prstGeom>
                  <a:noFill/>
                </pic:spPr>
              </pic:pic>
            </a:graphicData>
          </a:graphic>
          <wp14:sizeRelV relativeFrom="margin">
            <wp14:pctHeight>0</wp14:pctHeight>
          </wp14:sizeRelV>
        </wp:anchor>
      </w:drawing>
    </w:r>
    <w:r w:rsidRPr="007770C5">
      <w:rPr>
        <w:rFonts w:ascii="Arial" w:hAnsi="Arial" w:cs="Arial"/>
        <w:sz w:val="14"/>
        <w:szCs w:val="14"/>
      </w:rPr>
      <w:t>STATE OF CALIFORNIA</w:t>
    </w:r>
  </w:p>
  <w:p w14:paraId="1E52ED48" w14:textId="093D9FD5" w:rsidR="00E84958" w:rsidRPr="007770C5" w:rsidRDefault="00E84958" w:rsidP="00FD1718">
    <w:pPr>
      <w:suppressAutoHyphens/>
      <w:ind w:left="-90"/>
      <w:rPr>
        <w:rFonts w:ascii="Arial" w:hAnsi="Arial" w:cs="Arial"/>
        <w:b/>
        <w:sz w:val="24"/>
        <w:szCs w:val="24"/>
      </w:rPr>
    </w:pPr>
    <w:r>
      <w:rPr>
        <w:rFonts w:ascii="Arial" w:hAnsi="Arial" w:cs="Arial"/>
        <w:b/>
        <w:sz w:val="24"/>
        <w:szCs w:val="24"/>
      </w:rPr>
      <w:t>DUCT LEAKAGE DIAGNOSTIC TEST</w:t>
    </w:r>
  </w:p>
  <w:p w14:paraId="1E52ED49" w14:textId="3CD37C03" w:rsidR="00E84958" w:rsidRPr="007770C5" w:rsidRDefault="00E84958" w:rsidP="00FD1718">
    <w:pPr>
      <w:suppressAutoHyphens/>
      <w:ind w:left="-90"/>
      <w:rPr>
        <w:rFonts w:ascii="Arial" w:hAnsi="Arial" w:cs="Arial"/>
        <w:sz w:val="14"/>
        <w:szCs w:val="14"/>
      </w:rPr>
    </w:pPr>
    <w:r>
      <w:rPr>
        <w:rFonts w:ascii="Arial" w:hAnsi="Arial" w:cs="Arial"/>
        <w:sz w:val="14"/>
        <w:szCs w:val="14"/>
      </w:rPr>
      <w:t>CEC-CF2R-MCH-20-H</w:t>
    </w:r>
    <w:r w:rsidRPr="007770C5">
      <w:rPr>
        <w:rFonts w:ascii="Arial" w:hAnsi="Arial" w:cs="Arial"/>
        <w:sz w:val="14"/>
        <w:szCs w:val="14"/>
      </w:rPr>
      <w:t xml:space="preserve"> (Revised </w:t>
    </w:r>
    <w:r>
      <w:rPr>
        <w:rFonts w:ascii="Arial" w:hAnsi="Arial" w:cs="Arial"/>
        <w:sz w:val="14"/>
        <w:szCs w:val="14"/>
      </w:rPr>
      <w:t>01/19</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95"/>
      <w:gridCol w:w="300"/>
      <w:gridCol w:w="3571"/>
      <w:gridCol w:w="1824"/>
    </w:tblGrid>
    <w:tr w:rsidR="00E84958" w:rsidRPr="00F85124" w14:paraId="1E52ED4C" w14:textId="77777777" w:rsidTr="00FD1718">
      <w:trPr>
        <w:cantSplit/>
        <w:trHeight w:val="288"/>
      </w:trPr>
      <w:tc>
        <w:tcPr>
          <w:tcW w:w="4016" w:type="pct"/>
          <w:gridSpan w:val="3"/>
          <w:tcBorders>
            <w:bottom w:val="single" w:sz="4" w:space="0" w:color="auto"/>
            <w:right w:val="nil"/>
          </w:tcBorders>
          <w:vAlign w:val="center"/>
        </w:tcPr>
        <w:p w14:paraId="1E52ED4A" w14:textId="4A1A885A" w:rsidR="00E84958" w:rsidRPr="00F85124" w:rsidRDefault="00E84958" w:rsidP="00FD4B29">
          <w:pPr>
            <w:pStyle w:val="Heading1"/>
            <w:rPr>
              <w:rFonts w:asciiTheme="minorHAnsi" w:hAnsiTheme="minorHAnsi"/>
              <w:b w:val="0"/>
              <w:bCs/>
              <w:sz w:val="20"/>
            </w:rPr>
          </w:pPr>
          <w:r>
            <w:rPr>
              <w:rFonts w:asciiTheme="minorHAnsi" w:hAnsiTheme="minorHAnsi"/>
              <w:b w:val="0"/>
              <w:bCs/>
              <w:sz w:val="20"/>
            </w:rPr>
            <w:t>CERTIFICATE OF INSTALLATION</w:t>
          </w:r>
        </w:p>
      </w:tc>
      <w:tc>
        <w:tcPr>
          <w:tcW w:w="984" w:type="pct"/>
          <w:tcBorders>
            <w:left w:val="nil"/>
            <w:bottom w:val="single" w:sz="4" w:space="0" w:color="auto"/>
          </w:tcBorders>
          <w:tcMar>
            <w:left w:w="115" w:type="dxa"/>
            <w:right w:w="115" w:type="dxa"/>
          </w:tcMar>
          <w:vAlign w:val="center"/>
        </w:tcPr>
        <w:p w14:paraId="1E52ED4B" w14:textId="77777777" w:rsidR="00E84958" w:rsidRDefault="00E84958">
          <w:pPr>
            <w:pStyle w:val="Heading1"/>
            <w:jc w:val="right"/>
            <w:rPr>
              <w:rFonts w:asciiTheme="minorHAnsi" w:hAnsiTheme="minorHAnsi"/>
              <w:b w:val="0"/>
              <w:bCs/>
              <w:sz w:val="20"/>
            </w:rPr>
          </w:pPr>
          <w:r>
            <w:rPr>
              <w:rFonts w:asciiTheme="minorHAnsi" w:hAnsiTheme="minorHAnsi"/>
              <w:b w:val="0"/>
              <w:bCs/>
              <w:sz w:val="20"/>
            </w:rPr>
            <w:t>CF2R-MCH-20-H</w:t>
          </w:r>
        </w:p>
      </w:tc>
    </w:tr>
    <w:tr w:rsidR="00E84958" w:rsidRPr="00F85124" w14:paraId="1E52ED4F" w14:textId="77777777" w:rsidTr="0057121B">
      <w:trPr>
        <w:cantSplit/>
        <w:trHeight w:val="288"/>
      </w:trPr>
      <w:tc>
        <w:tcPr>
          <w:tcW w:w="2500" w:type="pct"/>
          <w:gridSpan w:val="2"/>
          <w:tcBorders>
            <w:right w:val="nil"/>
          </w:tcBorders>
        </w:tcPr>
        <w:p w14:paraId="1E52ED4D" w14:textId="77777777" w:rsidR="00E84958" w:rsidRPr="00F85124" w:rsidRDefault="00E84958" w:rsidP="00FD4B29">
          <w:pPr>
            <w:tabs>
              <w:tab w:val="right" w:pos="10543"/>
            </w:tabs>
            <w:rPr>
              <w:rFonts w:asciiTheme="minorHAnsi" w:hAnsiTheme="minorHAnsi"/>
              <w:sz w:val="12"/>
              <w:szCs w:val="12"/>
            </w:rPr>
          </w:pPr>
          <w:r w:rsidRPr="00F85124">
            <w:rPr>
              <w:rFonts w:asciiTheme="minorHAnsi" w:hAnsiTheme="minorHAnsi"/>
              <w:bCs/>
            </w:rPr>
            <w:t>Duct Leakage Diagnostic Test</w:t>
          </w:r>
        </w:p>
      </w:tc>
      <w:tc>
        <w:tcPr>
          <w:tcW w:w="2500" w:type="pct"/>
          <w:gridSpan w:val="2"/>
          <w:tcBorders>
            <w:left w:val="nil"/>
          </w:tcBorders>
        </w:tcPr>
        <w:p w14:paraId="1E52ED4E" w14:textId="6C2F5773" w:rsidR="00E84958" w:rsidRPr="00F85124" w:rsidRDefault="00E84958" w:rsidP="00FD4B29">
          <w:pPr>
            <w:tabs>
              <w:tab w:val="right" w:pos="10543"/>
            </w:tabs>
            <w:jc w:val="right"/>
            <w:rPr>
              <w:rFonts w:asciiTheme="minorHAnsi" w:hAnsiTheme="minorHAnsi"/>
              <w:sz w:val="12"/>
              <w:szCs w:val="12"/>
            </w:rPr>
          </w:pPr>
          <w:r w:rsidRPr="00F85124">
            <w:rPr>
              <w:rFonts w:asciiTheme="minorHAnsi" w:hAnsiTheme="minorHAnsi"/>
              <w:bCs/>
            </w:rPr>
            <w:t xml:space="preserve">(Page </w:t>
          </w:r>
          <w:r w:rsidRPr="00E32371">
            <w:rPr>
              <w:rFonts w:asciiTheme="minorHAnsi" w:hAnsiTheme="minorHAnsi"/>
              <w:bCs/>
            </w:rPr>
            <w:fldChar w:fldCharType="begin"/>
          </w:r>
          <w:r w:rsidRPr="00E32371">
            <w:rPr>
              <w:rFonts w:asciiTheme="minorHAnsi" w:hAnsiTheme="minorHAnsi"/>
              <w:bCs/>
            </w:rPr>
            <w:instrText xml:space="preserve"> PAGE   \* MERGEFORMAT </w:instrText>
          </w:r>
          <w:r w:rsidRPr="00E32371">
            <w:rPr>
              <w:rFonts w:asciiTheme="minorHAnsi" w:hAnsiTheme="minorHAnsi"/>
              <w:bCs/>
            </w:rPr>
            <w:fldChar w:fldCharType="separate"/>
          </w:r>
          <w:r w:rsidR="00C36D0E">
            <w:rPr>
              <w:rFonts w:asciiTheme="minorHAnsi" w:hAnsiTheme="minorHAnsi"/>
              <w:bCs/>
              <w:noProof/>
            </w:rPr>
            <w:t>1</w:t>
          </w:r>
          <w:r w:rsidRPr="00E32371">
            <w:rPr>
              <w:rFonts w:asciiTheme="minorHAnsi" w:hAnsiTheme="minorHAnsi"/>
              <w:bCs/>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36D0E">
            <w:rPr>
              <w:rFonts w:asciiTheme="minorHAnsi" w:hAnsiTheme="minorHAnsi"/>
              <w:bCs/>
              <w:noProof/>
            </w:rPr>
            <w:t>3</w:t>
          </w:r>
          <w:r>
            <w:rPr>
              <w:rFonts w:asciiTheme="minorHAnsi" w:hAnsiTheme="minorHAnsi"/>
              <w:bCs/>
              <w:noProof/>
            </w:rPr>
            <w:fldChar w:fldCharType="end"/>
          </w:r>
          <w:r w:rsidRPr="00F85124">
            <w:rPr>
              <w:rFonts w:asciiTheme="minorHAnsi" w:hAnsiTheme="minorHAnsi"/>
              <w:bCs/>
            </w:rPr>
            <w:t>)</w:t>
          </w:r>
        </w:p>
      </w:tc>
    </w:tr>
    <w:tr w:rsidR="00E84958" w:rsidRPr="00F85124" w14:paraId="1E52ED53" w14:textId="77777777" w:rsidTr="00FD1718">
      <w:trPr>
        <w:cantSplit/>
        <w:trHeight w:val="288"/>
      </w:trPr>
      <w:tc>
        <w:tcPr>
          <w:tcW w:w="0" w:type="auto"/>
        </w:tcPr>
        <w:p w14:paraId="1E52ED50" w14:textId="77777777" w:rsidR="00E84958" w:rsidRPr="00F85124" w:rsidRDefault="00E84958" w:rsidP="00FD4B29">
          <w:pPr>
            <w:rPr>
              <w:rFonts w:asciiTheme="minorHAnsi" w:hAnsiTheme="minorHAnsi"/>
              <w:sz w:val="12"/>
              <w:szCs w:val="12"/>
            </w:rPr>
          </w:pPr>
          <w:r w:rsidRPr="00F85124">
            <w:rPr>
              <w:rFonts w:asciiTheme="minorHAnsi" w:hAnsiTheme="minorHAnsi"/>
              <w:sz w:val="12"/>
              <w:szCs w:val="12"/>
            </w:rPr>
            <w:t>Project Name:</w:t>
          </w:r>
        </w:p>
      </w:tc>
      <w:tc>
        <w:tcPr>
          <w:tcW w:w="1655" w:type="pct"/>
          <w:gridSpan w:val="2"/>
        </w:tcPr>
        <w:p w14:paraId="1E52ED51" w14:textId="77777777" w:rsidR="00E84958" w:rsidRPr="00F85124" w:rsidRDefault="00E84958" w:rsidP="00FD4B29">
          <w:pPr>
            <w:rPr>
              <w:rFonts w:asciiTheme="minorHAnsi" w:hAnsiTheme="minorHAnsi"/>
              <w:sz w:val="12"/>
              <w:szCs w:val="12"/>
            </w:rPr>
          </w:pPr>
          <w:r w:rsidRPr="00F85124">
            <w:rPr>
              <w:rFonts w:asciiTheme="minorHAnsi" w:hAnsiTheme="minorHAnsi"/>
              <w:sz w:val="12"/>
              <w:szCs w:val="12"/>
            </w:rPr>
            <w:t>Enforcement Agency:</w:t>
          </w:r>
        </w:p>
      </w:tc>
      <w:tc>
        <w:tcPr>
          <w:tcW w:w="984" w:type="pct"/>
        </w:tcPr>
        <w:p w14:paraId="1E52ED52" w14:textId="77777777" w:rsidR="00E84958" w:rsidRPr="00F85124" w:rsidRDefault="00E84958" w:rsidP="00FD4B29">
          <w:pPr>
            <w:rPr>
              <w:rFonts w:asciiTheme="minorHAnsi" w:hAnsiTheme="minorHAnsi"/>
              <w:sz w:val="12"/>
              <w:szCs w:val="12"/>
            </w:rPr>
          </w:pPr>
          <w:r w:rsidRPr="00F85124">
            <w:rPr>
              <w:rFonts w:asciiTheme="minorHAnsi" w:hAnsiTheme="minorHAnsi"/>
              <w:sz w:val="12"/>
              <w:szCs w:val="12"/>
            </w:rPr>
            <w:t>Permit Number:</w:t>
          </w:r>
        </w:p>
      </w:tc>
    </w:tr>
    <w:tr w:rsidR="00E84958" w:rsidRPr="00F85124" w14:paraId="1E52ED57" w14:textId="77777777" w:rsidTr="00FD1718">
      <w:trPr>
        <w:cantSplit/>
        <w:trHeight w:val="288"/>
      </w:trPr>
      <w:tc>
        <w:tcPr>
          <w:tcW w:w="0" w:type="auto"/>
        </w:tcPr>
        <w:p w14:paraId="1E52ED54" w14:textId="77777777" w:rsidR="00E84958" w:rsidRPr="00F85124" w:rsidRDefault="00E84958" w:rsidP="00FD4B29">
          <w:pPr>
            <w:rPr>
              <w:rFonts w:asciiTheme="minorHAnsi" w:hAnsiTheme="minorHAnsi"/>
              <w:sz w:val="12"/>
              <w:szCs w:val="12"/>
              <w:vertAlign w:val="superscript"/>
            </w:rPr>
          </w:pPr>
          <w:r w:rsidRPr="00F85124">
            <w:rPr>
              <w:rFonts w:asciiTheme="minorHAnsi" w:hAnsiTheme="minorHAnsi"/>
              <w:sz w:val="12"/>
              <w:szCs w:val="12"/>
            </w:rPr>
            <w:t>Dwelling Address:</w:t>
          </w:r>
        </w:p>
      </w:tc>
      <w:tc>
        <w:tcPr>
          <w:tcW w:w="1655" w:type="pct"/>
          <w:gridSpan w:val="2"/>
        </w:tcPr>
        <w:p w14:paraId="1E52ED55" w14:textId="3353F400" w:rsidR="00E84958" w:rsidRPr="00F85124" w:rsidRDefault="00E84958" w:rsidP="00FD4B29">
          <w:pPr>
            <w:rPr>
              <w:rFonts w:asciiTheme="minorHAnsi" w:hAnsiTheme="minorHAnsi"/>
              <w:sz w:val="12"/>
              <w:szCs w:val="12"/>
              <w:vertAlign w:val="superscript"/>
            </w:rPr>
          </w:pPr>
          <w:r w:rsidRPr="00F85124">
            <w:rPr>
              <w:rFonts w:asciiTheme="minorHAnsi" w:hAnsiTheme="minorHAnsi"/>
              <w:sz w:val="12"/>
              <w:szCs w:val="12"/>
            </w:rPr>
            <w:t>City</w:t>
          </w:r>
          <w:r>
            <w:rPr>
              <w:rFonts w:asciiTheme="minorHAnsi" w:hAnsiTheme="minorHAnsi"/>
              <w:sz w:val="12"/>
              <w:szCs w:val="12"/>
            </w:rPr>
            <w:t>:</w:t>
          </w:r>
        </w:p>
      </w:tc>
      <w:tc>
        <w:tcPr>
          <w:tcW w:w="984" w:type="pct"/>
        </w:tcPr>
        <w:p w14:paraId="1E52ED56" w14:textId="36C473F3" w:rsidR="00E84958" w:rsidRPr="00F85124" w:rsidRDefault="00E84958" w:rsidP="00FD4B29">
          <w:pPr>
            <w:rPr>
              <w:rFonts w:asciiTheme="minorHAnsi" w:hAnsiTheme="minorHAnsi"/>
              <w:sz w:val="12"/>
              <w:szCs w:val="12"/>
              <w:vertAlign w:val="superscript"/>
            </w:rPr>
          </w:pPr>
          <w:r w:rsidRPr="00F85124">
            <w:rPr>
              <w:rFonts w:asciiTheme="minorHAnsi" w:hAnsiTheme="minorHAnsi"/>
              <w:sz w:val="12"/>
              <w:szCs w:val="12"/>
            </w:rPr>
            <w:t>Zip Code</w:t>
          </w:r>
          <w:r>
            <w:rPr>
              <w:rFonts w:asciiTheme="minorHAnsi" w:hAnsiTheme="minorHAnsi"/>
              <w:sz w:val="12"/>
              <w:szCs w:val="12"/>
            </w:rPr>
            <w:t>:</w:t>
          </w:r>
        </w:p>
      </w:tc>
    </w:tr>
  </w:tbl>
  <w:p w14:paraId="1E52ED58" w14:textId="76EDC0EE" w:rsidR="00E84958" w:rsidRPr="00AB5FC2" w:rsidRDefault="00C36D0E" w:rsidP="000713DC">
    <w:pPr>
      <w:pStyle w:val="Header"/>
      <w:rPr>
        <w:szCs w:val="4"/>
      </w:rPr>
    </w:pPr>
    <w:r>
      <w:rPr>
        <w:rFonts w:asciiTheme="minorHAnsi" w:hAnsiTheme="minorHAnsi"/>
        <w:b/>
        <w:bCs/>
        <w:noProof/>
      </w:rPr>
      <w:pict w14:anchorId="1E52ED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9" o:spid="_x0000_s2060"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B" w14:textId="77777777" w:rsidR="00E84958" w:rsidRDefault="00C36D0E">
    <w:pPr>
      <w:pStyle w:val="Header"/>
    </w:pPr>
    <w:r>
      <w:rPr>
        <w:noProof/>
      </w:rPr>
      <w:pict w14:anchorId="1E52ED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87"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5C" w14:textId="77777777" w:rsidR="00E84958" w:rsidRDefault="00C36D0E">
    <w:pPr>
      <w:pStyle w:val="Header"/>
    </w:pPr>
    <w:r>
      <w:rPr>
        <w:noProof/>
      </w:rPr>
      <w:pict w14:anchorId="1E52E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1"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E84958" w:rsidRPr="0057121B" w14:paraId="1E52ED5F" w14:textId="77777777" w:rsidTr="0057121B">
      <w:trPr>
        <w:cantSplit/>
        <w:trHeight w:val="288"/>
      </w:trPr>
      <w:tc>
        <w:tcPr>
          <w:tcW w:w="3644" w:type="pct"/>
          <w:tcBorders>
            <w:bottom w:val="single" w:sz="4" w:space="0" w:color="auto"/>
          </w:tcBorders>
        </w:tcPr>
        <w:p w14:paraId="1E52ED5D" w14:textId="0411C7E1" w:rsidR="00E84958" w:rsidRPr="0057121B" w:rsidRDefault="00E84958" w:rsidP="00E46253">
          <w:pPr>
            <w:pStyle w:val="Heading1"/>
            <w:rPr>
              <w:rFonts w:asciiTheme="minorHAnsi" w:hAnsiTheme="minorHAnsi"/>
              <w:b w:val="0"/>
              <w:bCs/>
              <w:sz w:val="20"/>
            </w:rPr>
          </w:pPr>
          <w:r w:rsidRPr="00167924">
            <w:rPr>
              <w:rFonts w:asciiTheme="minorHAnsi" w:hAnsiTheme="minorHAnsi"/>
              <w:b w:val="0"/>
              <w:bCs/>
              <w:sz w:val="20"/>
            </w:rPr>
            <w:t>CERTIFICATE OF INSTALLATION</w:t>
          </w:r>
          <w:r>
            <w:rPr>
              <w:rFonts w:asciiTheme="minorHAnsi" w:hAnsiTheme="minorHAnsi"/>
              <w:b w:val="0"/>
              <w:bCs/>
              <w:sz w:val="20"/>
            </w:rPr>
            <w:t xml:space="preserve"> - </w:t>
          </w:r>
          <w:r w:rsidRPr="006A3095">
            <w:rPr>
              <w:rFonts w:asciiTheme="minorHAnsi" w:hAnsiTheme="minorHAnsi"/>
              <w:b w:val="0"/>
              <w:bCs/>
              <w:sz w:val="20"/>
            </w:rPr>
            <w:t>USER INSTRUCTIONS</w:t>
          </w:r>
        </w:p>
      </w:tc>
      <w:tc>
        <w:tcPr>
          <w:tcW w:w="0" w:type="auto"/>
          <w:gridSpan w:val="2"/>
          <w:tcBorders>
            <w:bottom w:val="single" w:sz="4" w:space="0" w:color="auto"/>
          </w:tcBorders>
          <w:tcMar>
            <w:left w:w="115" w:type="dxa"/>
            <w:right w:w="115" w:type="dxa"/>
          </w:tcMar>
          <w:vAlign w:val="center"/>
        </w:tcPr>
        <w:p w14:paraId="1E52ED5E" w14:textId="77777777" w:rsidR="00E84958" w:rsidRDefault="00E84958">
          <w:pPr>
            <w:pStyle w:val="Heading1"/>
            <w:jc w:val="right"/>
            <w:rPr>
              <w:rFonts w:asciiTheme="minorHAnsi" w:hAnsiTheme="minorHAnsi"/>
              <w:b w:val="0"/>
              <w:bCs/>
              <w:sz w:val="20"/>
            </w:rPr>
          </w:pPr>
          <w:r w:rsidRPr="00167924">
            <w:rPr>
              <w:rFonts w:asciiTheme="minorHAnsi" w:hAnsiTheme="minorHAnsi"/>
              <w:b w:val="0"/>
              <w:bCs/>
              <w:sz w:val="20"/>
            </w:rPr>
            <w:t>CF-2R</w:t>
          </w:r>
          <w:r w:rsidRPr="00167924">
            <w:rPr>
              <w:rFonts w:asciiTheme="minorHAnsi" w:hAnsiTheme="minorHAnsi"/>
              <w:b w:val="0"/>
              <w:sz w:val="20"/>
            </w:rPr>
            <w:t>-MCH-20-H</w:t>
          </w:r>
        </w:p>
      </w:tc>
    </w:tr>
    <w:tr w:rsidR="00E84958" w:rsidRPr="0057121B" w14:paraId="1E52ED62" w14:textId="77777777" w:rsidTr="00183263">
      <w:trPr>
        <w:cantSplit/>
        <w:trHeight w:val="288"/>
      </w:trPr>
      <w:tc>
        <w:tcPr>
          <w:tcW w:w="3772" w:type="pct"/>
          <w:gridSpan w:val="2"/>
          <w:tcBorders>
            <w:top w:val="single" w:sz="4" w:space="0" w:color="auto"/>
            <w:bottom w:val="single" w:sz="4" w:space="0" w:color="auto"/>
          </w:tcBorders>
        </w:tcPr>
        <w:p w14:paraId="1E52ED60" w14:textId="77777777" w:rsidR="00E84958" w:rsidRPr="00F85124" w:rsidRDefault="00E84958" w:rsidP="00183263">
          <w:pPr>
            <w:tabs>
              <w:tab w:val="right" w:pos="10543"/>
            </w:tabs>
            <w:rPr>
              <w:rFonts w:asciiTheme="minorHAnsi" w:hAnsiTheme="minorHAnsi"/>
              <w:sz w:val="12"/>
              <w:szCs w:val="12"/>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1E52ED61" w14:textId="4275EB37" w:rsidR="00E84958" w:rsidRPr="0057121B" w:rsidRDefault="00E84958" w:rsidP="00C8641C">
          <w:pPr>
            <w:pStyle w:val="ListParagraph"/>
            <w:keepNext/>
            <w:ind w:left="602" w:right="-108"/>
            <w:jc w:val="right"/>
            <w:outlineLvl w:val="0"/>
            <w:rPr>
              <w:rFonts w:asciiTheme="minorHAnsi" w:hAnsiTheme="minorHAnsi"/>
              <w:bCs/>
            </w:rPr>
          </w:pPr>
          <w:r w:rsidRPr="00167924">
            <w:rPr>
              <w:rFonts w:asciiTheme="minorHAnsi" w:hAnsiTheme="minorHAnsi"/>
              <w:bCs/>
            </w:rPr>
            <w:t xml:space="preserve">Page </w:t>
          </w:r>
          <w:r w:rsidRPr="00167924">
            <w:rPr>
              <w:rFonts w:asciiTheme="minorHAnsi" w:hAnsiTheme="minorHAnsi"/>
              <w:bCs/>
            </w:rPr>
            <w:fldChar w:fldCharType="begin"/>
          </w:r>
          <w:r w:rsidRPr="00167924">
            <w:rPr>
              <w:rFonts w:asciiTheme="minorHAnsi" w:hAnsiTheme="minorHAnsi"/>
              <w:bCs/>
            </w:rPr>
            <w:instrText xml:space="preserve"> PAGE   \* MERGEFORMAT </w:instrText>
          </w:r>
          <w:r w:rsidRPr="00167924">
            <w:rPr>
              <w:rFonts w:asciiTheme="minorHAnsi" w:hAnsiTheme="minorHAnsi"/>
              <w:bCs/>
            </w:rPr>
            <w:fldChar w:fldCharType="separate"/>
          </w:r>
          <w:r w:rsidR="00C36D0E">
            <w:rPr>
              <w:rFonts w:asciiTheme="minorHAnsi" w:hAnsiTheme="minorHAnsi"/>
              <w:bCs/>
              <w:noProof/>
            </w:rPr>
            <w:t>2</w:t>
          </w:r>
          <w:r w:rsidRPr="00167924">
            <w:rPr>
              <w:rFonts w:asciiTheme="minorHAnsi" w:hAnsiTheme="minorHAnsi"/>
              <w:bCs/>
            </w:rPr>
            <w:fldChar w:fldCharType="end"/>
          </w:r>
          <w:r w:rsidRPr="00167924">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36D0E">
            <w:rPr>
              <w:rFonts w:asciiTheme="minorHAnsi" w:hAnsiTheme="minorHAnsi"/>
              <w:bCs/>
              <w:noProof/>
            </w:rPr>
            <w:t>2</w:t>
          </w:r>
          <w:r>
            <w:rPr>
              <w:rFonts w:asciiTheme="minorHAnsi" w:hAnsiTheme="minorHAnsi"/>
              <w:bCs/>
              <w:noProof/>
            </w:rPr>
            <w:fldChar w:fldCharType="end"/>
          </w:r>
        </w:p>
      </w:tc>
    </w:tr>
  </w:tbl>
  <w:p w14:paraId="1E52ED63" w14:textId="392DB850" w:rsidR="00E84958" w:rsidRPr="00AF69B7" w:rsidRDefault="00C36D0E" w:rsidP="000713DC">
    <w:pPr>
      <w:pStyle w:val="Header"/>
      <w:rPr>
        <w:rFonts w:asciiTheme="minorHAnsi" w:hAnsiTheme="minorHAnsi"/>
        <w:szCs w:val="4"/>
      </w:rPr>
    </w:pPr>
    <w:r>
      <w:rPr>
        <w:rFonts w:asciiTheme="minorHAnsi" w:hAnsiTheme="minorHAnsi"/>
        <w:b/>
        <w:bCs/>
        <w:noProof/>
      </w:rPr>
      <w:pict w14:anchorId="1E52E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2"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5" w14:textId="77777777" w:rsidR="00E84958" w:rsidRDefault="00C36D0E">
    <w:pPr>
      <w:pStyle w:val="Header"/>
    </w:pPr>
    <w:r>
      <w:rPr>
        <w:noProof/>
      </w:rPr>
      <w:pict w14:anchorId="1E52ED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0"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6" w14:textId="77777777" w:rsidR="00E84958" w:rsidRDefault="00C36D0E">
    <w:pPr>
      <w:pStyle w:val="Header"/>
    </w:pPr>
    <w:r>
      <w:rPr>
        <w:noProof/>
      </w:rPr>
      <w:pict w14:anchorId="1E52ED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4"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12" w:space="0" w:color="auto"/>
      </w:tblBorders>
      <w:tblCellMar>
        <w:left w:w="115" w:type="dxa"/>
        <w:right w:w="115" w:type="dxa"/>
      </w:tblCellMar>
      <w:tblLook w:val="0000" w:firstRow="0" w:lastRow="0" w:firstColumn="0" w:lastColumn="0" w:noHBand="0" w:noVBand="0"/>
    </w:tblPr>
    <w:tblGrid>
      <w:gridCol w:w="8045"/>
      <w:gridCol w:w="283"/>
      <w:gridCol w:w="2711"/>
    </w:tblGrid>
    <w:tr w:rsidR="00E84958" w:rsidRPr="0057121B" w14:paraId="1E52ED69" w14:textId="77777777" w:rsidTr="0057121B">
      <w:trPr>
        <w:cantSplit/>
        <w:trHeight w:val="288"/>
      </w:trPr>
      <w:tc>
        <w:tcPr>
          <w:tcW w:w="3644" w:type="pct"/>
          <w:tcBorders>
            <w:bottom w:val="single" w:sz="4" w:space="0" w:color="auto"/>
          </w:tcBorders>
          <w:vAlign w:val="center"/>
        </w:tcPr>
        <w:p w14:paraId="1E52ED67" w14:textId="657CE062" w:rsidR="00E84958" w:rsidRPr="002D34BF" w:rsidRDefault="00E84958">
          <w:pPr>
            <w:pStyle w:val="Heading1"/>
            <w:rPr>
              <w:rFonts w:asciiTheme="minorHAnsi" w:hAnsiTheme="minorHAnsi"/>
              <w:b w:val="0"/>
              <w:bCs/>
              <w:sz w:val="20"/>
            </w:rPr>
          </w:pPr>
          <w:r w:rsidRPr="0011635C">
            <w:rPr>
              <w:rFonts w:asciiTheme="minorHAnsi" w:hAnsiTheme="minorHAnsi"/>
              <w:b w:val="0"/>
              <w:bCs/>
              <w:sz w:val="20"/>
            </w:rPr>
            <w:t>CERTIFICATE OF INSTALLATION</w:t>
          </w:r>
          <w:r>
            <w:rPr>
              <w:rFonts w:asciiTheme="minorHAnsi" w:hAnsiTheme="minorHAnsi"/>
              <w:b w:val="0"/>
              <w:bCs/>
              <w:sz w:val="20"/>
            </w:rPr>
            <w:t xml:space="preserve"> - </w:t>
          </w:r>
          <w:r w:rsidRPr="00A23007">
            <w:rPr>
              <w:rFonts w:asciiTheme="minorHAnsi" w:hAnsiTheme="minorHAnsi"/>
              <w:b w:val="0"/>
              <w:bCs/>
              <w:sz w:val="20"/>
            </w:rPr>
            <w:t>DATA FIELD DEFINITIONS AND CALCULATIONS</w:t>
          </w:r>
        </w:p>
      </w:tc>
      <w:tc>
        <w:tcPr>
          <w:tcW w:w="0" w:type="auto"/>
          <w:gridSpan w:val="2"/>
          <w:tcBorders>
            <w:bottom w:val="single" w:sz="4" w:space="0" w:color="auto"/>
          </w:tcBorders>
          <w:tcMar>
            <w:left w:w="115" w:type="dxa"/>
            <w:right w:w="115" w:type="dxa"/>
          </w:tcMar>
          <w:vAlign w:val="center"/>
        </w:tcPr>
        <w:p w14:paraId="1E52ED68" w14:textId="3B32754F" w:rsidR="00E84958" w:rsidRPr="002D34BF" w:rsidRDefault="00E84958">
          <w:pPr>
            <w:pStyle w:val="Heading1"/>
            <w:jc w:val="right"/>
            <w:rPr>
              <w:rFonts w:asciiTheme="minorHAnsi" w:hAnsiTheme="minorHAnsi"/>
              <w:b w:val="0"/>
              <w:bCs/>
              <w:sz w:val="20"/>
            </w:rPr>
          </w:pPr>
          <w:r w:rsidRPr="0011635C">
            <w:rPr>
              <w:rFonts w:asciiTheme="minorHAnsi" w:hAnsiTheme="minorHAnsi"/>
              <w:b w:val="0"/>
              <w:bCs/>
              <w:sz w:val="20"/>
            </w:rPr>
            <w:t>CF2R</w:t>
          </w:r>
          <w:r w:rsidRPr="0011635C">
            <w:rPr>
              <w:rFonts w:asciiTheme="minorHAnsi" w:hAnsiTheme="minorHAnsi"/>
              <w:b w:val="0"/>
              <w:sz w:val="20"/>
            </w:rPr>
            <w:t>-MCH-20-H</w:t>
          </w:r>
        </w:p>
      </w:tc>
    </w:tr>
    <w:tr w:rsidR="00E84958" w:rsidRPr="0057121B" w14:paraId="1E52ED6C" w14:textId="77777777" w:rsidTr="0057121B">
      <w:trPr>
        <w:cantSplit/>
        <w:trHeight w:val="288"/>
      </w:trPr>
      <w:tc>
        <w:tcPr>
          <w:tcW w:w="3772" w:type="pct"/>
          <w:gridSpan w:val="2"/>
          <w:tcBorders>
            <w:top w:val="single" w:sz="4" w:space="0" w:color="auto"/>
            <w:bottom w:val="single" w:sz="4" w:space="0" w:color="auto"/>
          </w:tcBorders>
          <w:vAlign w:val="center"/>
        </w:tcPr>
        <w:p w14:paraId="1E52ED6A" w14:textId="77777777" w:rsidR="00E84958" w:rsidRPr="0011635C" w:rsidRDefault="00E84958" w:rsidP="0011635C">
          <w:pPr>
            <w:rPr>
              <w:rFonts w:asciiTheme="minorHAnsi" w:hAnsiTheme="minorHAnsi"/>
              <w:bCs/>
            </w:rPr>
          </w:pPr>
          <w:r w:rsidRPr="00F85124">
            <w:rPr>
              <w:rFonts w:asciiTheme="minorHAnsi" w:hAnsiTheme="minorHAnsi"/>
              <w:bCs/>
            </w:rPr>
            <w:t>Duct Leakage Diagnostic Test</w:t>
          </w:r>
          <w:r>
            <w:rPr>
              <w:rFonts w:asciiTheme="minorHAnsi" w:hAnsiTheme="minorHAnsi"/>
              <w:bCs/>
            </w:rPr>
            <w:t xml:space="preserve"> - MCH-20a</w:t>
          </w:r>
        </w:p>
      </w:tc>
      <w:tc>
        <w:tcPr>
          <w:tcW w:w="1228" w:type="pct"/>
          <w:tcBorders>
            <w:top w:val="single" w:sz="4" w:space="0" w:color="auto"/>
            <w:bottom w:val="single" w:sz="4" w:space="0" w:color="auto"/>
          </w:tcBorders>
          <w:tcMar>
            <w:left w:w="115" w:type="dxa"/>
            <w:right w:w="202" w:type="dxa"/>
          </w:tcMar>
          <w:vAlign w:val="center"/>
        </w:tcPr>
        <w:p w14:paraId="1E52ED6B" w14:textId="5EE60496" w:rsidR="00E84958" w:rsidRPr="0057121B" w:rsidRDefault="00E84958" w:rsidP="00C8641C">
          <w:pPr>
            <w:pStyle w:val="ListParagraph"/>
            <w:keepNext/>
            <w:ind w:left="602" w:right="-108"/>
            <w:jc w:val="right"/>
            <w:outlineLvl w:val="0"/>
            <w:rPr>
              <w:rFonts w:asciiTheme="minorHAnsi" w:hAnsiTheme="minorHAnsi"/>
              <w:bCs/>
            </w:rPr>
          </w:pPr>
          <w:r>
            <w:rPr>
              <w:rFonts w:asciiTheme="minorHAnsi" w:hAnsiTheme="minorHAnsi"/>
              <w:bCs/>
            </w:rPr>
            <w:t>(</w:t>
          </w:r>
          <w:r w:rsidRPr="0011635C">
            <w:rPr>
              <w:rFonts w:asciiTheme="minorHAnsi" w:hAnsiTheme="minorHAnsi"/>
              <w:bCs/>
            </w:rPr>
            <w:t xml:space="preserve">Page </w:t>
          </w:r>
          <w:r w:rsidRPr="0011635C">
            <w:rPr>
              <w:rFonts w:asciiTheme="minorHAnsi" w:hAnsiTheme="minorHAnsi"/>
              <w:bCs/>
            </w:rPr>
            <w:fldChar w:fldCharType="begin"/>
          </w:r>
          <w:r w:rsidRPr="0011635C">
            <w:rPr>
              <w:rFonts w:asciiTheme="minorHAnsi" w:hAnsiTheme="minorHAnsi"/>
              <w:bCs/>
            </w:rPr>
            <w:instrText xml:space="preserve"> PAGE   \* MERGEFORMAT </w:instrText>
          </w:r>
          <w:r w:rsidRPr="0011635C">
            <w:rPr>
              <w:rFonts w:asciiTheme="minorHAnsi" w:hAnsiTheme="minorHAnsi"/>
              <w:bCs/>
            </w:rPr>
            <w:fldChar w:fldCharType="separate"/>
          </w:r>
          <w:r w:rsidR="00C36D0E">
            <w:rPr>
              <w:rFonts w:asciiTheme="minorHAnsi" w:hAnsiTheme="minorHAnsi"/>
              <w:bCs/>
              <w:noProof/>
            </w:rPr>
            <w:t>4</w:t>
          </w:r>
          <w:r w:rsidRPr="0011635C">
            <w:rPr>
              <w:rFonts w:asciiTheme="minorHAnsi" w:hAnsiTheme="minorHAnsi"/>
              <w:bCs/>
            </w:rPr>
            <w:fldChar w:fldCharType="end"/>
          </w:r>
          <w:r>
            <w:rPr>
              <w:rFonts w:asciiTheme="minorHAnsi" w:hAnsiTheme="minorHAnsi"/>
              <w:bCs/>
            </w:rPr>
            <w:t xml:space="preserve"> </w:t>
          </w:r>
          <w:r w:rsidRPr="0011635C">
            <w:rPr>
              <w:rFonts w:asciiTheme="minorHAnsi" w:hAnsiTheme="minorHAnsi"/>
              <w:bCs/>
            </w:rPr>
            <w:t xml:space="preserve">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C36D0E">
            <w:rPr>
              <w:rFonts w:asciiTheme="minorHAnsi" w:hAnsiTheme="minorHAnsi"/>
              <w:bCs/>
              <w:noProof/>
            </w:rPr>
            <w:t>4</w:t>
          </w:r>
          <w:r>
            <w:rPr>
              <w:rFonts w:asciiTheme="minorHAnsi" w:hAnsiTheme="minorHAnsi"/>
              <w:bCs/>
              <w:noProof/>
            </w:rPr>
            <w:fldChar w:fldCharType="end"/>
          </w:r>
          <w:r>
            <w:rPr>
              <w:rFonts w:asciiTheme="minorHAnsi" w:hAnsiTheme="minorHAnsi"/>
              <w:bCs/>
              <w:noProof/>
            </w:rPr>
            <w:t>)</w:t>
          </w:r>
        </w:p>
      </w:tc>
    </w:tr>
  </w:tbl>
  <w:p w14:paraId="1E52ED6D" w14:textId="02B9064B" w:rsidR="00E84958" w:rsidRPr="00FD529D" w:rsidRDefault="00C36D0E" w:rsidP="000713DC">
    <w:pPr>
      <w:pStyle w:val="Header"/>
      <w:rPr>
        <w:rFonts w:asciiTheme="minorHAnsi" w:hAnsiTheme="minorHAnsi"/>
        <w:szCs w:val="4"/>
      </w:rPr>
    </w:pPr>
    <w:r>
      <w:rPr>
        <w:rFonts w:asciiTheme="minorHAnsi" w:hAnsiTheme="minorHAnsi"/>
        <w:b/>
        <w:bCs/>
        <w:noProof/>
      </w:rPr>
      <w:pict w14:anchorId="1E52ED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5"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52ED6E" w14:textId="77777777" w:rsidR="00E84958" w:rsidRDefault="00C36D0E">
    <w:pPr>
      <w:pStyle w:val="Header"/>
    </w:pPr>
    <w:r>
      <w:rPr>
        <w:noProof/>
      </w:rPr>
      <w:pict w14:anchorId="1E52ED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605193"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3631EE8"/>
    <w:multiLevelType w:val="hybridMultilevel"/>
    <w:tmpl w:val="2D1CE792"/>
    <w:lvl w:ilvl="0" w:tplc="6A662C62">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E64A0B"/>
    <w:multiLevelType w:val="hybridMultilevel"/>
    <w:tmpl w:val="921CD13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EF3572"/>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0DF80D7B"/>
    <w:multiLevelType w:val="hybridMultilevel"/>
    <w:tmpl w:val="0E5C250E"/>
    <w:lvl w:ilvl="0" w:tplc="660E8300">
      <w:start w:val="2"/>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11616517"/>
    <w:multiLevelType w:val="hybridMultilevel"/>
    <w:tmpl w:val="717ABC5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D72DE3"/>
    <w:multiLevelType w:val="hybridMultilevel"/>
    <w:tmpl w:val="DFD2406E"/>
    <w:lvl w:ilvl="0" w:tplc="4BE866EE">
      <w:start w:val="1"/>
      <w:numFmt w:val="decimal"/>
      <w:lvlText w:val="%1."/>
      <w:lvlJc w:val="left"/>
      <w:pPr>
        <w:ind w:left="360" w:hanging="360"/>
      </w:pPr>
      <w:rPr>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0" w15:restartNumberingAfterBreak="0">
    <w:nsid w:val="26D03FC9"/>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DFD1021"/>
    <w:multiLevelType w:val="hybridMultilevel"/>
    <w:tmpl w:val="E6C48EAE"/>
    <w:lvl w:ilvl="0" w:tplc="07A0FE32">
      <w:start w:val="4"/>
      <w:numFmt w:val="upperLetter"/>
      <w:lvlText w:val="%1."/>
      <w:lvlJc w:val="left"/>
      <w:pPr>
        <w:ind w:left="237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BAA1BAF"/>
    <w:multiLevelType w:val="hybridMultilevel"/>
    <w:tmpl w:val="1728B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13C6091"/>
    <w:multiLevelType w:val="hybridMultilevel"/>
    <w:tmpl w:val="C6705FDE"/>
    <w:lvl w:ilvl="0" w:tplc="04090015">
      <w:start w:val="1"/>
      <w:numFmt w:val="upperLetter"/>
      <w:lvlText w:val="%1."/>
      <w:lvlJc w:val="left"/>
      <w:pPr>
        <w:ind w:left="2379" w:hanging="360"/>
      </w:pPr>
    </w:lvl>
    <w:lvl w:ilvl="1" w:tplc="04090019" w:tentative="1">
      <w:start w:val="1"/>
      <w:numFmt w:val="lowerLetter"/>
      <w:lvlText w:val="%2."/>
      <w:lvlJc w:val="left"/>
      <w:pPr>
        <w:ind w:left="3099" w:hanging="360"/>
      </w:pPr>
    </w:lvl>
    <w:lvl w:ilvl="2" w:tplc="0409001B" w:tentative="1">
      <w:start w:val="1"/>
      <w:numFmt w:val="lowerRoman"/>
      <w:lvlText w:val="%3."/>
      <w:lvlJc w:val="right"/>
      <w:pPr>
        <w:ind w:left="3819" w:hanging="180"/>
      </w:pPr>
    </w:lvl>
    <w:lvl w:ilvl="3" w:tplc="0409000F" w:tentative="1">
      <w:start w:val="1"/>
      <w:numFmt w:val="decimal"/>
      <w:lvlText w:val="%4."/>
      <w:lvlJc w:val="left"/>
      <w:pPr>
        <w:ind w:left="4539" w:hanging="360"/>
      </w:pPr>
    </w:lvl>
    <w:lvl w:ilvl="4" w:tplc="04090019" w:tentative="1">
      <w:start w:val="1"/>
      <w:numFmt w:val="lowerLetter"/>
      <w:lvlText w:val="%5."/>
      <w:lvlJc w:val="left"/>
      <w:pPr>
        <w:ind w:left="5259" w:hanging="360"/>
      </w:pPr>
    </w:lvl>
    <w:lvl w:ilvl="5" w:tplc="0409001B" w:tentative="1">
      <w:start w:val="1"/>
      <w:numFmt w:val="lowerRoman"/>
      <w:lvlText w:val="%6."/>
      <w:lvlJc w:val="right"/>
      <w:pPr>
        <w:ind w:left="5979" w:hanging="180"/>
      </w:pPr>
    </w:lvl>
    <w:lvl w:ilvl="6" w:tplc="0409000F" w:tentative="1">
      <w:start w:val="1"/>
      <w:numFmt w:val="decimal"/>
      <w:lvlText w:val="%7."/>
      <w:lvlJc w:val="left"/>
      <w:pPr>
        <w:ind w:left="6699" w:hanging="360"/>
      </w:pPr>
    </w:lvl>
    <w:lvl w:ilvl="7" w:tplc="04090019" w:tentative="1">
      <w:start w:val="1"/>
      <w:numFmt w:val="lowerLetter"/>
      <w:lvlText w:val="%8."/>
      <w:lvlJc w:val="left"/>
      <w:pPr>
        <w:ind w:left="7419" w:hanging="360"/>
      </w:pPr>
    </w:lvl>
    <w:lvl w:ilvl="8" w:tplc="0409001B" w:tentative="1">
      <w:start w:val="1"/>
      <w:numFmt w:val="lowerRoman"/>
      <w:lvlText w:val="%9."/>
      <w:lvlJc w:val="right"/>
      <w:pPr>
        <w:ind w:left="8139" w:hanging="180"/>
      </w:pPr>
    </w:lvl>
  </w:abstractNum>
  <w:abstractNum w:abstractNumId="15" w15:restartNumberingAfterBreak="0">
    <w:nsid w:val="42882BF8"/>
    <w:multiLevelType w:val="hybridMultilevel"/>
    <w:tmpl w:val="B3A2E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6049C"/>
    <w:multiLevelType w:val="hybridMultilevel"/>
    <w:tmpl w:val="153872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D24F82"/>
    <w:multiLevelType w:val="hybridMultilevel"/>
    <w:tmpl w:val="F3828DEA"/>
    <w:lvl w:ilvl="0" w:tplc="3400583E">
      <w:start w:val="2"/>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BB1A94"/>
    <w:multiLevelType w:val="hybridMultilevel"/>
    <w:tmpl w:val="C33A1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30383B78"/>
    <w:lvl w:ilvl="0" w:tplc="DAD00B54">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52EA1553"/>
    <w:multiLevelType w:val="hybridMultilevel"/>
    <w:tmpl w:val="8AEC2796"/>
    <w:lvl w:ilvl="0" w:tplc="EB1885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04A51EC"/>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DE659A"/>
    <w:multiLevelType w:val="hybridMultilevel"/>
    <w:tmpl w:val="1BCCE4B6"/>
    <w:lvl w:ilvl="0" w:tplc="9C34277C">
      <w:start w:val="1"/>
      <w:numFmt w:val="decimal"/>
      <w:lvlText w:val="%1."/>
      <w:lvlJc w:val="left"/>
      <w:pPr>
        <w:ind w:left="962"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08152D0"/>
    <w:multiLevelType w:val="hybridMultilevel"/>
    <w:tmpl w:val="655026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10C35EC"/>
    <w:multiLevelType w:val="hybridMultilevel"/>
    <w:tmpl w:val="CE9CB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614972"/>
    <w:multiLevelType w:val="hybridMultilevel"/>
    <w:tmpl w:val="79705A2A"/>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753C4D85"/>
    <w:multiLevelType w:val="hybridMultilevel"/>
    <w:tmpl w:val="6CE4D0FE"/>
    <w:lvl w:ilvl="0" w:tplc="9C34277C">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68D3DDE"/>
    <w:multiLevelType w:val="hybridMultilevel"/>
    <w:tmpl w:val="475271A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B6D48CB"/>
    <w:multiLevelType w:val="hybridMultilevel"/>
    <w:tmpl w:val="7C345920"/>
    <w:lvl w:ilvl="0" w:tplc="7090C1A4">
      <w:start w:val="1"/>
      <w:numFmt w:val="decimal"/>
      <w:lvlText w:val="%1."/>
      <w:lvlJc w:val="left"/>
      <w:pPr>
        <w:tabs>
          <w:tab w:val="num" w:pos="360"/>
        </w:tabs>
        <w:ind w:left="360" w:hanging="360"/>
      </w:pPr>
      <w:rPr>
        <w:b w:val="0"/>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9"/>
  </w:num>
  <w:num w:numId="2">
    <w:abstractNumId w:val="5"/>
  </w:num>
  <w:num w:numId="3">
    <w:abstractNumId w:val="19"/>
  </w:num>
  <w:num w:numId="4">
    <w:abstractNumId w:val="1"/>
  </w:num>
  <w:num w:numId="5">
    <w:abstractNumId w:val="0"/>
  </w:num>
  <w:num w:numId="6">
    <w:abstractNumId w:val="12"/>
  </w:num>
  <w:num w:numId="7">
    <w:abstractNumId w:val="29"/>
  </w:num>
  <w:num w:numId="8">
    <w:abstractNumId w:val="6"/>
  </w:num>
  <w:num w:numId="9">
    <w:abstractNumId w:val="14"/>
  </w:num>
  <w:num w:numId="10">
    <w:abstractNumId w:val="17"/>
  </w:num>
  <w:num w:numId="11">
    <w:abstractNumId w:val="11"/>
  </w:num>
  <w:num w:numId="12">
    <w:abstractNumId w:val="7"/>
  </w:num>
  <w:num w:numId="13">
    <w:abstractNumId w:val="13"/>
  </w:num>
  <w:num w:numId="14">
    <w:abstractNumId w:val="22"/>
  </w:num>
  <w:num w:numId="15">
    <w:abstractNumId w:val="27"/>
  </w:num>
  <w:num w:numId="16">
    <w:abstractNumId w:val="16"/>
  </w:num>
  <w:num w:numId="17">
    <w:abstractNumId w:val="25"/>
  </w:num>
  <w:num w:numId="18">
    <w:abstractNumId w:val="3"/>
  </w:num>
  <w:num w:numId="19">
    <w:abstractNumId w:val="24"/>
  </w:num>
  <w:num w:numId="20">
    <w:abstractNumId w:val="28"/>
  </w:num>
  <w:num w:numId="21">
    <w:abstractNumId w:val="15"/>
  </w:num>
  <w:num w:numId="22">
    <w:abstractNumId w:val="23"/>
  </w:num>
  <w:num w:numId="23">
    <w:abstractNumId w:val="8"/>
  </w:num>
  <w:num w:numId="24">
    <w:abstractNumId w:val="20"/>
  </w:num>
  <w:num w:numId="25">
    <w:abstractNumId w:val="26"/>
  </w:num>
  <w:num w:numId="26">
    <w:abstractNumId w:val="21"/>
  </w:num>
  <w:num w:numId="27">
    <w:abstractNumId w:val="5"/>
  </w:num>
  <w:num w:numId="28">
    <w:abstractNumId w:val="10"/>
  </w:num>
  <w:num w:numId="29">
    <w:abstractNumId w:val="18"/>
  </w:num>
  <w:num w:numId="30">
    <w:abstractNumId w:val="5"/>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31">
    <w:abstractNumId w:val="8"/>
    <w:lvlOverride w:ilvl="0">
      <w:startOverride w:val="1"/>
    </w:lvlOverride>
    <w:lvlOverride w:ilvl="1"/>
    <w:lvlOverride w:ilvl="2"/>
    <w:lvlOverride w:ilvl="3"/>
    <w:lvlOverride w:ilvl="4"/>
    <w:lvlOverride w:ilvl="5"/>
    <w:lvlOverride w:ilvl="6"/>
    <w:lvlOverride w:ilvl="7"/>
    <w:lvlOverride w:ilvl="8"/>
  </w:num>
  <w:num w:numId="32">
    <w:abstractNumId w:val="2"/>
  </w:num>
  <w:num w:numId="33">
    <w:abstractNumId w:val="4"/>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16CE"/>
    <w:rsid w:val="0000264A"/>
    <w:rsid w:val="00003076"/>
    <w:rsid w:val="000036FF"/>
    <w:rsid w:val="00021214"/>
    <w:rsid w:val="00024B83"/>
    <w:rsid w:val="00024D03"/>
    <w:rsid w:val="000252CC"/>
    <w:rsid w:val="00026750"/>
    <w:rsid w:val="0003438F"/>
    <w:rsid w:val="00034F28"/>
    <w:rsid w:val="00035468"/>
    <w:rsid w:val="000356B2"/>
    <w:rsid w:val="00035A79"/>
    <w:rsid w:val="00035FA3"/>
    <w:rsid w:val="00037926"/>
    <w:rsid w:val="000470D7"/>
    <w:rsid w:val="000471F6"/>
    <w:rsid w:val="0005009A"/>
    <w:rsid w:val="00050F15"/>
    <w:rsid w:val="00051F14"/>
    <w:rsid w:val="00053A0E"/>
    <w:rsid w:val="0006016B"/>
    <w:rsid w:val="0006271F"/>
    <w:rsid w:val="000631C6"/>
    <w:rsid w:val="000644B7"/>
    <w:rsid w:val="00071136"/>
    <w:rsid w:val="000713DC"/>
    <w:rsid w:val="000717C0"/>
    <w:rsid w:val="00072AE7"/>
    <w:rsid w:val="00074A1F"/>
    <w:rsid w:val="00076F08"/>
    <w:rsid w:val="00080A37"/>
    <w:rsid w:val="00080EEE"/>
    <w:rsid w:val="000861F1"/>
    <w:rsid w:val="00091941"/>
    <w:rsid w:val="00091D81"/>
    <w:rsid w:val="00094E31"/>
    <w:rsid w:val="00094EF2"/>
    <w:rsid w:val="000A0D18"/>
    <w:rsid w:val="000A105B"/>
    <w:rsid w:val="000A1F02"/>
    <w:rsid w:val="000A22A1"/>
    <w:rsid w:val="000A35C7"/>
    <w:rsid w:val="000A361B"/>
    <w:rsid w:val="000A37E1"/>
    <w:rsid w:val="000A44F4"/>
    <w:rsid w:val="000A4A99"/>
    <w:rsid w:val="000A4AE0"/>
    <w:rsid w:val="000A583E"/>
    <w:rsid w:val="000B1DBB"/>
    <w:rsid w:val="000B3479"/>
    <w:rsid w:val="000B42AA"/>
    <w:rsid w:val="000B43D7"/>
    <w:rsid w:val="000B4491"/>
    <w:rsid w:val="000B6E5C"/>
    <w:rsid w:val="000B7F1D"/>
    <w:rsid w:val="000C1A4A"/>
    <w:rsid w:val="000C4C97"/>
    <w:rsid w:val="000C6426"/>
    <w:rsid w:val="000C6B8F"/>
    <w:rsid w:val="000C7320"/>
    <w:rsid w:val="000C76E2"/>
    <w:rsid w:val="000C7A1E"/>
    <w:rsid w:val="000D1DBE"/>
    <w:rsid w:val="000D25DB"/>
    <w:rsid w:val="000D7DA8"/>
    <w:rsid w:val="000E0BE1"/>
    <w:rsid w:val="000E0CAE"/>
    <w:rsid w:val="000E2EB0"/>
    <w:rsid w:val="000E53E9"/>
    <w:rsid w:val="000E5FE0"/>
    <w:rsid w:val="000E6F0F"/>
    <w:rsid w:val="000E7ABD"/>
    <w:rsid w:val="000F070F"/>
    <w:rsid w:val="000F0BA7"/>
    <w:rsid w:val="000F0CFB"/>
    <w:rsid w:val="000F4BD2"/>
    <w:rsid w:val="000F67E7"/>
    <w:rsid w:val="000F754C"/>
    <w:rsid w:val="000F7B12"/>
    <w:rsid w:val="0010692F"/>
    <w:rsid w:val="0011319B"/>
    <w:rsid w:val="001131A2"/>
    <w:rsid w:val="00115923"/>
    <w:rsid w:val="0011635C"/>
    <w:rsid w:val="00122E42"/>
    <w:rsid w:val="00125089"/>
    <w:rsid w:val="00126F26"/>
    <w:rsid w:val="00127ACC"/>
    <w:rsid w:val="00130056"/>
    <w:rsid w:val="001305CE"/>
    <w:rsid w:val="001315EE"/>
    <w:rsid w:val="00135763"/>
    <w:rsid w:val="00137AA4"/>
    <w:rsid w:val="00140611"/>
    <w:rsid w:val="00141834"/>
    <w:rsid w:val="00142FD3"/>
    <w:rsid w:val="00144690"/>
    <w:rsid w:val="00146716"/>
    <w:rsid w:val="00146B84"/>
    <w:rsid w:val="00151323"/>
    <w:rsid w:val="0015283A"/>
    <w:rsid w:val="00155ACD"/>
    <w:rsid w:val="001566BB"/>
    <w:rsid w:val="00156D64"/>
    <w:rsid w:val="001577AB"/>
    <w:rsid w:val="0016065D"/>
    <w:rsid w:val="001615D7"/>
    <w:rsid w:val="00162081"/>
    <w:rsid w:val="001658FF"/>
    <w:rsid w:val="00167924"/>
    <w:rsid w:val="00171597"/>
    <w:rsid w:val="001739FA"/>
    <w:rsid w:val="00174BD1"/>
    <w:rsid w:val="00175D42"/>
    <w:rsid w:val="00175E69"/>
    <w:rsid w:val="001808DA"/>
    <w:rsid w:val="00181190"/>
    <w:rsid w:val="00183263"/>
    <w:rsid w:val="00187390"/>
    <w:rsid w:val="0019238B"/>
    <w:rsid w:val="001923BF"/>
    <w:rsid w:val="0019624F"/>
    <w:rsid w:val="001A5583"/>
    <w:rsid w:val="001B21F5"/>
    <w:rsid w:val="001B5BA4"/>
    <w:rsid w:val="001D10CC"/>
    <w:rsid w:val="001D1A80"/>
    <w:rsid w:val="001D1A9A"/>
    <w:rsid w:val="001D2E44"/>
    <w:rsid w:val="001D5C0F"/>
    <w:rsid w:val="001E35C4"/>
    <w:rsid w:val="001E3C52"/>
    <w:rsid w:val="001E6728"/>
    <w:rsid w:val="001E6F45"/>
    <w:rsid w:val="001F0E8D"/>
    <w:rsid w:val="001F20EE"/>
    <w:rsid w:val="001F26D9"/>
    <w:rsid w:val="001F5597"/>
    <w:rsid w:val="00200E53"/>
    <w:rsid w:val="0020199D"/>
    <w:rsid w:val="0020213B"/>
    <w:rsid w:val="00202608"/>
    <w:rsid w:val="00206039"/>
    <w:rsid w:val="00211B05"/>
    <w:rsid w:val="00211E22"/>
    <w:rsid w:val="00213E8E"/>
    <w:rsid w:val="00216C55"/>
    <w:rsid w:val="00222C64"/>
    <w:rsid w:val="00222F6D"/>
    <w:rsid w:val="002241A5"/>
    <w:rsid w:val="00234594"/>
    <w:rsid w:val="00234D45"/>
    <w:rsid w:val="00237567"/>
    <w:rsid w:val="0024187D"/>
    <w:rsid w:val="0024197A"/>
    <w:rsid w:val="002420D2"/>
    <w:rsid w:val="00243047"/>
    <w:rsid w:val="00243611"/>
    <w:rsid w:val="00244548"/>
    <w:rsid w:val="002455DC"/>
    <w:rsid w:val="00245AF0"/>
    <w:rsid w:val="002461A5"/>
    <w:rsid w:val="002471BC"/>
    <w:rsid w:val="00247A96"/>
    <w:rsid w:val="00250538"/>
    <w:rsid w:val="002514A1"/>
    <w:rsid w:val="00251869"/>
    <w:rsid w:val="00251B09"/>
    <w:rsid w:val="00252638"/>
    <w:rsid w:val="002532A8"/>
    <w:rsid w:val="00254AAE"/>
    <w:rsid w:val="00254F08"/>
    <w:rsid w:val="002552EE"/>
    <w:rsid w:val="00255F5A"/>
    <w:rsid w:val="002562A4"/>
    <w:rsid w:val="002566EA"/>
    <w:rsid w:val="002615BC"/>
    <w:rsid w:val="00262438"/>
    <w:rsid w:val="00262721"/>
    <w:rsid w:val="002641C7"/>
    <w:rsid w:val="002672B2"/>
    <w:rsid w:val="002701EE"/>
    <w:rsid w:val="002710BB"/>
    <w:rsid w:val="002712AE"/>
    <w:rsid w:val="002719D2"/>
    <w:rsid w:val="00271E1D"/>
    <w:rsid w:val="00272DDE"/>
    <w:rsid w:val="00274618"/>
    <w:rsid w:val="00277212"/>
    <w:rsid w:val="0028071F"/>
    <w:rsid w:val="00282725"/>
    <w:rsid w:val="0028466E"/>
    <w:rsid w:val="00284AFC"/>
    <w:rsid w:val="00284C8F"/>
    <w:rsid w:val="00285A7C"/>
    <w:rsid w:val="00287436"/>
    <w:rsid w:val="00287573"/>
    <w:rsid w:val="00291F72"/>
    <w:rsid w:val="00293DDD"/>
    <w:rsid w:val="00295DBB"/>
    <w:rsid w:val="00295ED5"/>
    <w:rsid w:val="00296586"/>
    <w:rsid w:val="00296BA8"/>
    <w:rsid w:val="002A0196"/>
    <w:rsid w:val="002A1004"/>
    <w:rsid w:val="002A199B"/>
    <w:rsid w:val="002A2D66"/>
    <w:rsid w:val="002A31C6"/>
    <w:rsid w:val="002A3F41"/>
    <w:rsid w:val="002A51EE"/>
    <w:rsid w:val="002A6399"/>
    <w:rsid w:val="002A6A1F"/>
    <w:rsid w:val="002A6C51"/>
    <w:rsid w:val="002A76CC"/>
    <w:rsid w:val="002B2393"/>
    <w:rsid w:val="002B3A7D"/>
    <w:rsid w:val="002B4924"/>
    <w:rsid w:val="002B4F6F"/>
    <w:rsid w:val="002B642C"/>
    <w:rsid w:val="002C131A"/>
    <w:rsid w:val="002C4893"/>
    <w:rsid w:val="002C586B"/>
    <w:rsid w:val="002C6B41"/>
    <w:rsid w:val="002D1475"/>
    <w:rsid w:val="002D2B11"/>
    <w:rsid w:val="002D34BF"/>
    <w:rsid w:val="002D3BA6"/>
    <w:rsid w:val="002D4E1C"/>
    <w:rsid w:val="002D5A85"/>
    <w:rsid w:val="002D680A"/>
    <w:rsid w:val="002D7DB8"/>
    <w:rsid w:val="002D7DC5"/>
    <w:rsid w:val="002E1C34"/>
    <w:rsid w:val="002E3676"/>
    <w:rsid w:val="002E7941"/>
    <w:rsid w:val="002F0B2F"/>
    <w:rsid w:val="002F19A0"/>
    <w:rsid w:val="002F40A7"/>
    <w:rsid w:val="002F6775"/>
    <w:rsid w:val="002F79F6"/>
    <w:rsid w:val="002F7F5C"/>
    <w:rsid w:val="00303FBA"/>
    <w:rsid w:val="00304E93"/>
    <w:rsid w:val="003051D0"/>
    <w:rsid w:val="00306026"/>
    <w:rsid w:val="00307081"/>
    <w:rsid w:val="0030770D"/>
    <w:rsid w:val="00311BBB"/>
    <w:rsid w:val="00312FF4"/>
    <w:rsid w:val="00314D52"/>
    <w:rsid w:val="00314EC3"/>
    <w:rsid w:val="00317442"/>
    <w:rsid w:val="0032018D"/>
    <w:rsid w:val="00320F01"/>
    <w:rsid w:val="00323827"/>
    <w:rsid w:val="003247CA"/>
    <w:rsid w:val="003254A2"/>
    <w:rsid w:val="00337397"/>
    <w:rsid w:val="00340CE9"/>
    <w:rsid w:val="00346303"/>
    <w:rsid w:val="003500C8"/>
    <w:rsid w:val="00350A8C"/>
    <w:rsid w:val="00353C3B"/>
    <w:rsid w:val="0035603C"/>
    <w:rsid w:val="00357343"/>
    <w:rsid w:val="00367CE0"/>
    <w:rsid w:val="00371157"/>
    <w:rsid w:val="00371244"/>
    <w:rsid w:val="0037209F"/>
    <w:rsid w:val="00372700"/>
    <w:rsid w:val="0037357B"/>
    <w:rsid w:val="00376EAA"/>
    <w:rsid w:val="003809C0"/>
    <w:rsid w:val="003813FE"/>
    <w:rsid w:val="00383E72"/>
    <w:rsid w:val="003850E9"/>
    <w:rsid w:val="00385CE0"/>
    <w:rsid w:val="00386209"/>
    <w:rsid w:val="0038684E"/>
    <w:rsid w:val="003904C5"/>
    <w:rsid w:val="0039142A"/>
    <w:rsid w:val="00393566"/>
    <w:rsid w:val="00394C8C"/>
    <w:rsid w:val="0039625B"/>
    <w:rsid w:val="003A1FF7"/>
    <w:rsid w:val="003A2B6A"/>
    <w:rsid w:val="003A32E8"/>
    <w:rsid w:val="003A4497"/>
    <w:rsid w:val="003A63F9"/>
    <w:rsid w:val="003B3641"/>
    <w:rsid w:val="003B456E"/>
    <w:rsid w:val="003B5B3C"/>
    <w:rsid w:val="003C0766"/>
    <w:rsid w:val="003C3DF9"/>
    <w:rsid w:val="003C44C6"/>
    <w:rsid w:val="003C6036"/>
    <w:rsid w:val="003C7B7A"/>
    <w:rsid w:val="003C7CCF"/>
    <w:rsid w:val="003D12CF"/>
    <w:rsid w:val="003D349A"/>
    <w:rsid w:val="003D3D29"/>
    <w:rsid w:val="003D5183"/>
    <w:rsid w:val="003D5345"/>
    <w:rsid w:val="003D5350"/>
    <w:rsid w:val="003D5EAA"/>
    <w:rsid w:val="003D7CAC"/>
    <w:rsid w:val="003E0651"/>
    <w:rsid w:val="003E1E09"/>
    <w:rsid w:val="003E22AB"/>
    <w:rsid w:val="003E2E4A"/>
    <w:rsid w:val="003E3AA5"/>
    <w:rsid w:val="003E3BFD"/>
    <w:rsid w:val="003F064C"/>
    <w:rsid w:val="003F1C6F"/>
    <w:rsid w:val="003F23F8"/>
    <w:rsid w:val="003F3015"/>
    <w:rsid w:val="003F49BD"/>
    <w:rsid w:val="003F6A76"/>
    <w:rsid w:val="003F711C"/>
    <w:rsid w:val="00400942"/>
    <w:rsid w:val="00405CD9"/>
    <w:rsid w:val="00413DE1"/>
    <w:rsid w:val="00415FD0"/>
    <w:rsid w:val="00420F56"/>
    <w:rsid w:val="0042394E"/>
    <w:rsid w:val="00423B07"/>
    <w:rsid w:val="0042664B"/>
    <w:rsid w:val="00430CEA"/>
    <w:rsid w:val="00432098"/>
    <w:rsid w:val="0043390E"/>
    <w:rsid w:val="0043422C"/>
    <w:rsid w:val="00434A60"/>
    <w:rsid w:val="00435279"/>
    <w:rsid w:val="00440841"/>
    <w:rsid w:val="00440B86"/>
    <w:rsid w:val="0044439E"/>
    <w:rsid w:val="00446843"/>
    <w:rsid w:val="004507D3"/>
    <w:rsid w:val="004510F5"/>
    <w:rsid w:val="00454C3D"/>
    <w:rsid w:val="00457A32"/>
    <w:rsid w:val="0046141F"/>
    <w:rsid w:val="00462AC1"/>
    <w:rsid w:val="0046705B"/>
    <w:rsid w:val="00470951"/>
    <w:rsid w:val="004737C4"/>
    <w:rsid w:val="00473E9F"/>
    <w:rsid w:val="00474509"/>
    <w:rsid w:val="00474A7A"/>
    <w:rsid w:val="00475987"/>
    <w:rsid w:val="00475E37"/>
    <w:rsid w:val="00477D56"/>
    <w:rsid w:val="0048031E"/>
    <w:rsid w:val="004809EE"/>
    <w:rsid w:val="00481D18"/>
    <w:rsid w:val="00484764"/>
    <w:rsid w:val="00485D3B"/>
    <w:rsid w:val="00486F0B"/>
    <w:rsid w:val="00487F1C"/>
    <w:rsid w:val="004944D6"/>
    <w:rsid w:val="004948E2"/>
    <w:rsid w:val="00497469"/>
    <w:rsid w:val="004A032F"/>
    <w:rsid w:val="004A174B"/>
    <w:rsid w:val="004A1BEB"/>
    <w:rsid w:val="004A264A"/>
    <w:rsid w:val="004A3A24"/>
    <w:rsid w:val="004A5C7F"/>
    <w:rsid w:val="004A6E7F"/>
    <w:rsid w:val="004B1012"/>
    <w:rsid w:val="004B30F5"/>
    <w:rsid w:val="004B4582"/>
    <w:rsid w:val="004B71AC"/>
    <w:rsid w:val="004B7BD2"/>
    <w:rsid w:val="004C132B"/>
    <w:rsid w:val="004C23D9"/>
    <w:rsid w:val="004C2A96"/>
    <w:rsid w:val="004C2C61"/>
    <w:rsid w:val="004C5798"/>
    <w:rsid w:val="004C5F07"/>
    <w:rsid w:val="004D17C3"/>
    <w:rsid w:val="004D1CE3"/>
    <w:rsid w:val="004D287C"/>
    <w:rsid w:val="004E112A"/>
    <w:rsid w:val="004E230B"/>
    <w:rsid w:val="004E5CB5"/>
    <w:rsid w:val="004F0A7F"/>
    <w:rsid w:val="004F385A"/>
    <w:rsid w:val="004F40C1"/>
    <w:rsid w:val="0050571A"/>
    <w:rsid w:val="005077F3"/>
    <w:rsid w:val="00510867"/>
    <w:rsid w:val="005113E4"/>
    <w:rsid w:val="00513D83"/>
    <w:rsid w:val="005140E3"/>
    <w:rsid w:val="00514ADB"/>
    <w:rsid w:val="005153FC"/>
    <w:rsid w:val="00517D3C"/>
    <w:rsid w:val="00520412"/>
    <w:rsid w:val="00520C9B"/>
    <w:rsid w:val="005222CB"/>
    <w:rsid w:val="005266F9"/>
    <w:rsid w:val="005276F7"/>
    <w:rsid w:val="00527ACC"/>
    <w:rsid w:val="005308B2"/>
    <w:rsid w:val="00530F4C"/>
    <w:rsid w:val="00530FB5"/>
    <w:rsid w:val="00531044"/>
    <w:rsid w:val="005318AF"/>
    <w:rsid w:val="005333D6"/>
    <w:rsid w:val="00533765"/>
    <w:rsid w:val="0053409C"/>
    <w:rsid w:val="005340A2"/>
    <w:rsid w:val="00535EF1"/>
    <w:rsid w:val="00536AA4"/>
    <w:rsid w:val="00541293"/>
    <w:rsid w:val="0054195B"/>
    <w:rsid w:val="005437EB"/>
    <w:rsid w:val="00543CB4"/>
    <w:rsid w:val="00543FC5"/>
    <w:rsid w:val="005449AF"/>
    <w:rsid w:val="005455FB"/>
    <w:rsid w:val="00547D60"/>
    <w:rsid w:val="00551563"/>
    <w:rsid w:val="00551599"/>
    <w:rsid w:val="00551712"/>
    <w:rsid w:val="00552A3E"/>
    <w:rsid w:val="00555884"/>
    <w:rsid w:val="00562461"/>
    <w:rsid w:val="00562BA8"/>
    <w:rsid w:val="00564177"/>
    <w:rsid w:val="005678C7"/>
    <w:rsid w:val="005706AC"/>
    <w:rsid w:val="0057121B"/>
    <w:rsid w:val="00572B72"/>
    <w:rsid w:val="00572D5D"/>
    <w:rsid w:val="00573417"/>
    <w:rsid w:val="0057425A"/>
    <w:rsid w:val="00574E6A"/>
    <w:rsid w:val="00575E09"/>
    <w:rsid w:val="005813CE"/>
    <w:rsid w:val="005821CB"/>
    <w:rsid w:val="0058737C"/>
    <w:rsid w:val="005877FC"/>
    <w:rsid w:val="0059070E"/>
    <w:rsid w:val="005923B3"/>
    <w:rsid w:val="00594C36"/>
    <w:rsid w:val="005A0CC1"/>
    <w:rsid w:val="005A2233"/>
    <w:rsid w:val="005A4070"/>
    <w:rsid w:val="005A7B40"/>
    <w:rsid w:val="005B0BAD"/>
    <w:rsid w:val="005B7390"/>
    <w:rsid w:val="005C4233"/>
    <w:rsid w:val="005C5038"/>
    <w:rsid w:val="005C73C7"/>
    <w:rsid w:val="005C7CB4"/>
    <w:rsid w:val="005D037B"/>
    <w:rsid w:val="005D0E28"/>
    <w:rsid w:val="005D2752"/>
    <w:rsid w:val="005D27FD"/>
    <w:rsid w:val="005D2DC1"/>
    <w:rsid w:val="005D30D4"/>
    <w:rsid w:val="005D3D7C"/>
    <w:rsid w:val="005D55BB"/>
    <w:rsid w:val="005D688A"/>
    <w:rsid w:val="005D7B43"/>
    <w:rsid w:val="005D7D0C"/>
    <w:rsid w:val="005E083C"/>
    <w:rsid w:val="005E09A6"/>
    <w:rsid w:val="005E1D9E"/>
    <w:rsid w:val="005E23CD"/>
    <w:rsid w:val="005E2724"/>
    <w:rsid w:val="005E3E55"/>
    <w:rsid w:val="005E68FF"/>
    <w:rsid w:val="005F178B"/>
    <w:rsid w:val="005F3569"/>
    <w:rsid w:val="005F4CDC"/>
    <w:rsid w:val="005F4F0C"/>
    <w:rsid w:val="005F72BA"/>
    <w:rsid w:val="006004F5"/>
    <w:rsid w:val="006016EB"/>
    <w:rsid w:val="006019F9"/>
    <w:rsid w:val="00601C19"/>
    <w:rsid w:val="006048BD"/>
    <w:rsid w:val="00605944"/>
    <w:rsid w:val="00610FFA"/>
    <w:rsid w:val="00611781"/>
    <w:rsid w:val="00611910"/>
    <w:rsid w:val="00613F4A"/>
    <w:rsid w:val="00614268"/>
    <w:rsid w:val="00615FFB"/>
    <w:rsid w:val="00616C4D"/>
    <w:rsid w:val="00617B42"/>
    <w:rsid w:val="006200D7"/>
    <w:rsid w:val="006227B1"/>
    <w:rsid w:val="00622990"/>
    <w:rsid w:val="006229A6"/>
    <w:rsid w:val="00623566"/>
    <w:rsid w:val="00623DB1"/>
    <w:rsid w:val="00631115"/>
    <w:rsid w:val="006317DB"/>
    <w:rsid w:val="0063250A"/>
    <w:rsid w:val="0063291D"/>
    <w:rsid w:val="00632F51"/>
    <w:rsid w:val="00632F73"/>
    <w:rsid w:val="00633AFC"/>
    <w:rsid w:val="00637775"/>
    <w:rsid w:val="00640279"/>
    <w:rsid w:val="006411CF"/>
    <w:rsid w:val="00641C71"/>
    <w:rsid w:val="0064300C"/>
    <w:rsid w:val="0064347F"/>
    <w:rsid w:val="00643B45"/>
    <w:rsid w:val="00644585"/>
    <w:rsid w:val="00654F37"/>
    <w:rsid w:val="0066058F"/>
    <w:rsid w:val="00660EAB"/>
    <w:rsid w:val="00663AF7"/>
    <w:rsid w:val="00666501"/>
    <w:rsid w:val="00667362"/>
    <w:rsid w:val="00667D83"/>
    <w:rsid w:val="00673D5A"/>
    <w:rsid w:val="00674FED"/>
    <w:rsid w:val="00677517"/>
    <w:rsid w:val="0068136A"/>
    <w:rsid w:val="0068226F"/>
    <w:rsid w:val="00682CBA"/>
    <w:rsid w:val="00682F28"/>
    <w:rsid w:val="00684934"/>
    <w:rsid w:val="00685D72"/>
    <w:rsid w:val="00686B8B"/>
    <w:rsid w:val="00692A28"/>
    <w:rsid w:val="00692EDF"/>
    <w:rsid w:val="006930E5"/>
    <w:rsid w:val="006976EE"/>
    <w:rsid w:val="00697E29"/>
    <w:rsid w:val="006A07EB"/>
    <w:rsid w:val="006A156C"/>
    <w:rsid w:val="006A3095"/>
    <w:rsid w:val="006A57F1"/>
    <w:rsid w:val="006A722E"/>
    <w:rsid w:val="006A7D77"/>
    <w:rsid w:val="006B2166"/>
    <w:rsid w:val="006B4081"/>
    <w:rsid w:val="006C0044"/>
    <w:rsid w:val="006C0E98"/>
    <w:rsid w:val="006C50CD"/>
    <w:rsid w:val="006C528B"/>
    <w:rsid w:val="006C7319"/>
    <w:rsid w:val="006C7335"/>
    <w:rsid w:val="006C7406"/>
    <w:rsid w:val="006D054B"/>
    <w:rsid w:val="006D1A7E"/>
    <w:rsid w:val="006D21DC"/>
    <w:rsid w:val="006D4D01"/>
    <w:rsid w:val="006D7492"/>
    <w:rsid w:val="006D7B92"/>
    <w:rsid w:val="006E1FC1"/>
    <w:rsid w:val="006E24F2"/>
    <w:rsid w:val="006E6C5C"/>
    <w:rsid w:val="006E7733"/>
    <w:rsid w:val="006F0652"/>
    <w:rsid w:val="006F0F36"/>
    <w:rsid w:val="006F1BAF"/>
    <w:rsid w:val="006F2C70"/>
    <w:rsid w:val="006F6081"/>
    <w:rsid w:val="006F7A85"/>
    <w:rsid w:val="00701354"/>
    <w:rsid w:val="00702161"/>
    <w:rsid w:val="00702E97"/>
    <w:rsid w:val="0070354F"/>
    <w:rsid w:val="0070366D"/>
    <w:rsid w:val="00706B5A"/>
    <w:rsid w:val="007108CC"/>
    <w:rsid w:val="00711831"/>
    <w:rsid w:val="0071395F"/>
    <w:rsid w:val="00714442"/>
    <w:rsid w:val="00714CBC"/>
    <w:rsid w:val="00714DAD"/>
    <w:rsid w:val="0071544A"/>
    <w:rsid w:val="0071761E"/>
    <w:rsid w:val="00717DEA"/>
    <w:rsid w:val="00720306"/>
    <w:rsid w:val="00722A18"/>
    <w:rsid w:val="00723136"/>
    <w:rsid w:val="00724C26"/>
    <w:rsid w:val="007253A7"/>
    <w:rsid w:val="00726041"/>
    <w:rsid w:val="00727E2E"/>
    <w:rsid w:val="00735269"/>
    <w:rsid w:val="0073586D"/>
    <w:rsid w:val="0073667B"/>
    <w:rsid w:val="007415CD"/>
    <w:rsid w:val="00741697"/>
    <w:rsid w:val="00743217"/>
    <w:rsid w:val="0074424A"/>
    <w:rsid w:val="00745195"/>
    <w:rsid w:val="00746528"/>
    <w:rsid w:val="00751673"/>
    <w:rsid w:val="00751B6C"/>
    <w:rsid w:val="00753CFA"/>
    <w:rsid w:val="007551EC"/>
    <w:rsid w:val="00762026"/>
    <w:rsid w:val="007635A5"/>
    <w:rsid w:val="0076441C"/>
    <w:rsid w:val="00765F67"/>
    <w:rsid w:val="0076742B"/>
    <w:rsid w:val="00767DE4"/>
    <w:rsid w:val="007738B3"/>
    <w:rsid w:val="007755D6"/>
    <w:rsid w:val="007756F6"/>
    <w:rsid w:val="00775BB3"/>
    <w:rsid w:val="00776799"/>
    <w:rsid w:val="00777B2F"/>
    <w:rsid w:val="00782534"/>
    <w:rsid w:val="00785B34"/>
    <w:rsid w:val="00792420"/>
    <w:rsid w:val="00793E1C"/>
    <w:rsid w:val="00794AF1"/>
    <w:rsid w:val="00795EB8"/>
    <w:rsid w:val="00796128"/>
    <w:rsid w:val="00797224"/>
    <w:rsid w:val="00797290"/>
    <w:rsid w:val="00797860"/>
    <w:rsid w:val="007A3A98"/>
    <w:rsid w:val="007A4603"/>
    <w:rsid w:val="007B3F36"/>
    <w:rsid w:val="007B4BEA"/>
    <w:rsid w:val="007B645E"/>
    <w:rsid w:val="007B7FAA"/>
    <w:rsid w:val="007C12FC"/>
    <w:rsid w:val="007C24A3"/>
    <w:rsid w:val="007C27CB"/>
    <w:rsid w:val="007D060B"/>
    <w:rsid w:val="007D0D8F"/>
    <w:rsid w:val="007D19B2"/>
    <w:rsid w:val="007D22C7"/>
    <w:rsid w:val="007D2402"/>
    <w:rsid w:val="007D2DD3"/>
    <w:rsid w:val="007D726A"/>
    <w:rsid w:val="007D771F"/>
    <w:rsid w:val="007E26E9"/>
    <w:rsid w:val="007E32B3"/>
    <w:rsid w:val="007E3498"/>
    <w:rsid w:val="007E5437"/>
    <w:rsid w:val="007E5608"/>
    <w:rsid w:val="007F3A88"/>
    <w:rsid w:val="007F3E17"/>
    <w:rsid w:val="007F4611"/>
    <w:rsid w:val="007F56F7"/>
    <w:rsid w:val="007F57DC"/>
    <w:rsid w:val="00800083"/>
    <w:rsid w:val="00801E0E"/>
    <w:rsid w:val="00804C36"/>
    <w:rsid w:val="00807045"/>
    <w:rsid w:val="0080748A"/>
    <w:rsid w:val="0080795A"/>
    <w:rsid w:val="00811221"/>
    <w:rsid w:val="00812D30"/>
    <w:rsid w:val="00815AA1"/>
    <w:rsid w:val="0081628C"/>
    <w:rsid w:val="008163F4"/>
    <w:rsid w:val="00821F42"/>
    <w:rsid w:val="0082448D"/>
    <w:rsid w:val="00825BAB"/>
    <w:rsid w:val="008353B6"/>
    <w:rsid w:val="00841186"/>
    <w:rsid w:val="008418AE"/>
    <w:rsid w:val="00844CD2"/>
    <w:rsid w:val="008459F6"/>
    <w:rsid w:val="00847E91"/>
    <w:rsid w:val="00847EF3"/>
    <w:rsid w:val="00850072"/>
    <w:rsid w:val="00851104"/>
    <w:rsid w:val="0085224E"/>
    <w:rsid w:val="0085268F"/>
    <w:rsid w:val="00852725"/>
    <w:rsid w:val="00853177"/>
    <w:rsid w:val="008540F3"/>
    <w:rsid w:val="008541F0"/>
    <w:rsid w:val="00854C4C"/>
    <w:rsid w:val="00857939"/>
    <w:rsid w:val="00860E60"/>
    <w:rsid w:val="00861B2F"/>
    <w:rsid w:val="00861BF8"/>
    <w:rsid w:val="008622C0"/>
    <w:rsid w:val="008627F3"/>
    <w:rsid w:val="00864215"/>
    <w:rsid w:val="00864A66"/>
    <w:rsid w:val="00865861"/>
    <w:rsid w:val="0086686B"/>
    <w:rsid w:val="00871197"/>
    <w:rsid w:val="00872784"/>
    <w:rsid w:val="00872B8B"/>
    <w:rsid w:val="00873A16"/>
    <w:rsid w:val="0087450C"/>
    <w:rsid w:val="008767D7"/>
    <w:rsid w:val="00877C0E"/>
    <w:rsid w:val="0088147F"/>
    <w:rsid w:val="0088221D"/>
    <w:rsid w:val="0088564F"/>
    <w:rsid w:val="00886660"/>
    <w:rsid w:val="00886D7A"/>
    <w:rsid w:val="00887159"/>
    <w:rsid w:val="00890DB2"/>
    <w:rsid w:val="0089169A"/>
    <w:rsid w:val="00891A59"/>
    <w:rsid w:val="008946E2"/>
    <w:rsid w:val="00894E3E"/>
    <w:rsid w:val="008964DF"/>
    <w:rsid w:val="008A044C"/>
    <w:rsid w:val="008A12DF"/>
    <w:rsid w:val="008A1F38"/>
    <w:rsid w:val="008A2A71"/>
    <w:rsid w:val="008A421F"/>
    <w:rsid w:val="008A4C65"/>
    <w:rsid w:val="008A5B91"/>
    <w:rsid w:val="008A77A3"/>
    <w:rsid w:val="008A7891"/>
    <w:rsid w:val="008A7F5C"/>
    <w:rsid w:val="008B05CC"/>
    <w:rsid w:val="008B6CA6"/>
    <w:rsid w:val="008C10F1"/>
    <w:rsid w:val="008C23D7"/>
    <w:rsid w:val="008C2EFC"/>
    <w:rsid w:val="008D0B8D"/>
    <w:rsid w:val="008D3743"/>
    <w:rsid w:val="008D3813"/>
    <w:rsid w:val="008D393A"/>
    <w:rsid w:val="008D545B"/>
    <w:rsid w:val="008E429B"/>
    <w:rsid w:val="008E4542"/>
    <w:rsid w:val="008F1900"/>
    <w:rsid w:val="008F68CE"/>
    <w:rsid w:val="00900C86"/>
    <w:rsid w:val="0090281A"/>
    <w:rsid w:val="00903B63"/>
    <w:rsid w:val="00903F60"/>
    <w:rsid w:val="00910674"/>
    <w:rsid w:val="00911826"/>
    <w:rsid w:val="009119ED"/>
    <w:rsid w:val="0091281C"/>
    <w:rsid w:val="00912EA3"/>
    <w:rsid w:val="00914C02"/>
    <w:rsid w:val="00915BCF"/>
    <w:rsid w:val="00920C7E"/>
    <w:rsid w:val="00921010"/>
    <w:rsid w:val="00922848"/>
    <w:rsid w:val="00922DCB"/>
    <w:rsid w:val="00926340"/>
    <w:rsid w:val="00927712"/>
    <w:rsid w:val="00927A9F"/>
    <w:rsid w:val="009379DB"/>
    <w:rsid w:val="009405A5"/>
    <w:rsid w:val="0094150B"/>
    <w:rsid w:val="00941530"/>
    <w:rsid w:val="00941E17"/>
    <w:rsid w:val="009437C6"/>
    <w:rsid w:val="00946688"/>
    <w:rsid w:val="009534FB"/>
    <w:rsid w:val="00955A9A"/>
    <w:rsid w:val="009564C7"/>
    <w:rsid w:val="00960678"/>
    <w:rsid w:val="00962003"/>
    <w:rsid w:val="00972766"/>
    <w:rsid w:val="009727B8"/>
    <w:rsid w:val="00973A48"/>
    <w:rsid w:val="00974521"/>
    <w:rsid w:val="00975037"/>
    <w:rsid w:val="0097558E"/>
    <w:rsid w:val="009764A9"/>
    <w:rsid w:val="00976594"/>
    <w:rsid w:val="00976637"/>
    <w:rsid w:val="0097679E"/>
    <w:rsid w:val="009774B4"/>
    <w:rsid w:val="00977E58"/>
    <w:rsid w:val="00980FB6"/>
    <w:rsid w:val="00981EC8"/>
    <w:rsid w:val="00982535"/>
    <w:rsid w:val="00982584"/>
    <w:rsid w:val="0098293E"/>
    <w:rsid w:val="00984D3A"/>
    <w:rsid w:val="00986EC8"/>
    <w:rsid w:val="00990414"/>
    <w:rsid w:val="00992035"/>
    <w:rsid w:val="009925F4"/>
    <w:rsid w:val="00992EF8"/>
    <w:rsid w:val="0099381F"/>
    <w:rsid w:val="009A059F"/>
    <w:rsid w:val="009A1F14"/>
    <w:rsid w:val="009A3318"/>
    <w:rsid w:val="009A3FB0"/>
    <w:rsid w:val="009A40A4"/>
    <w:rsid w:val="009A441C"/>
    <w:rsid w:val="009A462A"/>
    <w:rsid w:val="009A4B00"/>
    <w:rsid w:val="009A698F"/>
    <w:rsid w:val="009A6F10"/>
    <w:rsid w:val="009B03A6"/>
    <w:rsid w:val="009B649C"/>
    <w:rsid w:val="009B6754"/>
    <w:rsid w:val="009B7C81"/>
    <w:rsid w:val="009C1B0D"/>
    <w:rsid w:val="009C1F4E"/>
    <w:rsid w:val="009C362C"/>
    <w:rsid w:val="009C42C4"/>
    <w:rsid w:val="009C44C2"/>
    <w:rsid w:val="009C4B49"/>
    <w:rsid w:val="009C4F9A"/>
    <w:rsid w:val="009C521A"/>
    <w:rsid w:val="009D0F10"/>
    <w:rsid w:val="009D4CBD"/>
    <w:rsid w:val="009E2E57"/>
    <w:rsid w:val="009E3BB5"/>
    <w:rsid w:val="009E6B59"/>
    <w:rsid w:val="009F09DB"/>
    <w:rsid w:val="009F2090"/>
    <w:rsid w:val="009F4588"/>
    <w:rsid w:val="00A0027A"/>
    <w:rsid w:val="00A00AE7"/>
    <w:rsid w:val="00A02090"/>
    <w:rsid w:val="00A039CE"/>
    <w:rsid w:val="00A04BF7"/>
    <w:rsid w:val="00A05591"/>
    <w:rsid w:val="00A055FD"/>
    <w:rsid w:val="00A05D8F"/>
    <w:rsid w:val="00A07D19"/>
    <w:rsid w:val="00A11087"/>
    <w:rsid w:val="00A12015"/>
    <w:rsid w:val="00A1507A"/>
    <w:rsid w:val="00A1619D"/>
    <w:rsid w:val="00A16546"/>
    <w:rsid w:val="00A21ECB"/>
    <w:rsid w:val="00A23007"/>
    <w:rsid w:val="00A2340D"/>
    <w:rsid w:val="00A24BE2"/>
    <w:rsid w:val="00A24F9F"/>
    <w:rsid w:val="00A25AB2"/>
    <w:rsid w:val="00A267BD"/>
    <w:rsid w:val="00A27B88"/>
    <w:rsid w:val="00A32B49"/>
    <w:rsid w:val="00A32DEF"/>
    <w:rsid w:val="00A33A50"/>
    <w:rsid w:val="00A3438B"/>
    <w:rsid w:val="00A36296"/>
    <w:rsid w:val="00A42C60"/>
    <w:rsid w:val="00A434B9"/>
    <w:rsid w:val="00A44A18"/>
    <w:rsid w:val="00A45EB3"/>
    <w:rsid w:val="00A46AEC"/>
    <w:rsid w:val="00A471D4"/>
    <w:rsid w:val="00A47EFA"/>
    <w:rsid w:val="00A51851"/>
    <w:rsid w:val="00A52733"/>
    <w:rsid w:val="00A55365"/>
    <w:rsid w:val="00A55444"/>
    <w:rsid w:val="00A579FA"/>
    <w:rsid w:val="00A613C9"/>
    <w:rsid w:val="00A615CC"/>
    <w:rsid w:val="00A655A2"/>
    <w:rsid w:val="00A66898"/>
    <w:rsid w:val="00A677BB"/>
    <w:rsid w:val="00A702F0"/>
    <w:rsid w:val="00A70722"/>
    <w:rsid w:val="00A742B3"/>
    <w:rsid w:val="00A75B9B"/>
    <w:rsid w:val="00A76E04"/>
    <w:rsid w:val="00A77236"/>
    <w:rsid w:val="00A81137"/>
    <w:rsid w:val="00A817CB"/>
    <w:rsid w:val="00A81D0E"/>
    <w:rsid w:val="00A82362"/>
    <w:rsid w:val="00A8355F"/>
    <w:rsid w:val="00A86E45"/>
    <w:rsid w:val="00A87572"/>
    <w:rsid w:val="00A92550"/>
    <w:rsid w:val="00A958A9"/>
    <w:rsid w:val="00A970DE"/>
    <w:rsid w:val="00AA01C1"/>
    <w:rsid w:val="00AA18EC"/>
    <w:rsid w:val="00AA54DA"/>
    <w:rsid w:val="00AA5C65"/>
    <w:rsid w:val="00AA767E"/>
    <w:rsid w:val="00AB11CC"/>
    <w:rsid w:val="00AB1578"/>
    <w:rsid w:val="00AB24D0"/>
    <w:rsid w:val="00AB3A7E"/>
    <w:rsid w:val="00AB3DB0"/>
    <w:rsid w:val="00AB4166"/>
    <w:rsid w:val="00AB4912"/>
    <w:rsid w:val="00AB4CFD"/>
    <w:rsid w:val="00AB5FC2"/>
    <w:rsid w:val="00AB7DDD"/>
    <w:rsid w:val="00AC0899"/>
    <w:rsid w:val="00AC2C0E"/>
    <w:rsid w:val="00AC348D"/>
    <w:rsid w:val="00AC4755"/>
    <w:rsid w:val="00AC5DE9"/>
    <w:rsid w:val="00AC65B1"/>
    <w:rsid w:val="00AC6C09"/>
    <w:rsid w:val="00AC6FDC"/>
    <w:rsid w:val="00AD08EA"/>
    <w:rsid w:val="00AD2247"/>
    <w:rsid w:val="00AD4FAE"/>
    <w:rsid w:val="00AD5A7C"/>
    <w:rsid w:val="00AD6018"/>
    <w:rsid w:val="00AD67BC"/>
    <w:rsid w:val="00AD6C6C"/>
    <w:rsid w:val="00AD6DA2"/>
    <w:rsid w:val="00AD7D68"/>
    <w:rsid w:val="00AE39CC"/>
    <w:rsid w:val="00AE59CC"/>
    <w:rsid w:val="00AF4004"/>
    <w:rsid w:val="00AF4294"/>
    <w:rsid w:val="00AF69B7"/>
    <w:rsid w:val="00B002FE"/>
    <w:rsid w:val="00B025F7"/>
    <w:rsid w:val="00B02E79"/>
    <w:rsid w:val="00B034BF"/>
    <w:rsid w:val="00B034C5"/>
    <w:rsid w:val="00B04AA4"/>
    <w:rsid w:val="00B0623E"/>
    <w:rsid w:val="00B078C6"/>
    <w:rsid w:val="00B105D9"/>
    <w:rsid w:val="00B11C50"/>
    <w:rsid w:val="00B1252A"/>
    <w:rsid w:val="00B1334D"/>
    <w:rsid w:val="00B17F24"/>
    <w:rsid w:val="00B20BD4"/>
    <w:rsid w:val="00B23304"/>
    <w:rsid w:val="00B23C60"/>
    <w:rsid w:val="00B24434"/>
    <w:rsid w:val="00B24F28"/>
    <w:rsid w:val="00B273D8"/>
    <w:rsid w:val="00B27891"/>
    <w:rsid w:val="00B27A2A"/>
    <w:rsid w:val="00B322B3"/>
    <w:rsid w:val="00B33471"/>
    <w:rsid w:val="00B34290"/>
    <w:rsid w:val="00B34D49"/>
    <w:rsid w:val="00B35C45"/>
    <w:rsid w:val="00B37EEE"/>
    <w:rsid w:val="00B401EA"/>
    <w:rsid w:val="00B4146E"/>
    <w:rsid w:val="00B4216F"/>
    <w:rsid w:val="00B429F3"/>
    <w:rsid w:val="00B446FE"/>
    <w:rsid w:val="00B46C1B"/>
    <w:rsid w:val="00B47B99"/>
    <w:rsid w:val="00B51352"/>
    <w:rsid w:val="00B524FA"/>
    <w:rsid w:val="00B55F60"/>
    <w:rsid w:val="00B56CBA"/>
    <w:rsid w:val="00B6238C"/>
    <w:rsid w:val="00B639F6"/>
    <w:rsid w:val="00B63B27"/>
    <w:rsid w:val="00B64C3A"/>
    <w:rsid w:val="00B6647D"/>
    <w:rsid w:val="00B6666C"/>
    <w:rsid w:val="00B77604"/>
    <w:rsid w:val="00B778B9"/>
    <w:rsid w:val="00B82CAC"/>
    <w:rsid w:val="00B82F48"/>
    <w:rsid w:val="00B83530"/>
    <w:rsid w:val="00B867D6"/>
    <w:rsid w:val="00B9005D"/>
    <w:rsid w:val="00B92531"/>
    <w:rsid w:val="00B9258B"/>
    <w:rsid w:val="00B93829"/>
    <w:rsid w:val="00B948AD"/>
    <w:rsid w:val="00B97365"/>
    <w:rsid w:val="00B97BE6"/>
    <w:rsid w:val="00BA0B87"/>
    <w:rsid w:val="00BA161A"/>
    <w:rsid w:val="00BA2927"/>
    <w:rsid w:val="00BA3419"/>
    <w:rsid w:val="00BA4E2A"/>
    <w:rsid w:val="00BA6FA0"/>
    <w:rsid w:val="00BA7A7F"/>
    <w:rsid w:val="00BB4A90"/>
    <w:rsid w:val="00BB70D1"/>
    <w:rsid w:val="00BC0714"/>
    <w:rsid w:val="00BC199A"/>
    <w:rsid w:val="00BC1A6B"/>
    <w:rsid w:val="00BC6F83"/>
    <w:rsid w:val="00BD2FEF"/>
    <w:rsid w:val="00BD3582"/>
    <w:rsid w:val="00BD5345"/>
    <w:rsid w:val="00BD66AD"/>
    <w:rsid w:val="00BD6BC5"/>
    <w:rsid w:val="00BD71C5"/>
    <w:rsid w:val="00BD7DA4"/>
    <w:rsid w:val="00BE1447"/>
    <w:rsid w:val="00BE183B"/>
    <w:rsid w:val="00BE607D"/>
    <w:rsid w:val="00BE61EC"/>
    <w:rsid w:val="00BE798B"/>
    <w:rsid w:val="00BE7F99"/>
    <w:rsid w:val="00BF2635"/>
    <w:rsid w:val="00BF4847"/>
    <w:rsid w:val="00BF530C"/>
    <w:rsid w:val="00BF7EC0"/>
    <w:rsid w:val="00C0082F"/>
    <w:rsid w:val="00C044EB"/>
    <w:rsid w:val="00C04A66"/>
    <w:rsid w:val="00C04EA8"/>
    <w:rsid w:val="00C06085"/>
    <w:rsid w:val="00C060F0"/>
    <w:rsid w:val="00C06AE0"/>
    <w:rsid w:val="00C072DB"/>
    <w:rsid w:val="00C107D2"/>
    <w:rsid w:val="00C13757"/>
    <w:rsid w:val="00C14210"/>
    <w:rsid w:val="00C173DB"/>
    <w:rsid w:val="00C211FD"/>
    <w:rsid w:val="00C2497D"/>
    <w:rsid w:val="00C30FB6"/>
    <w:rsid w:val="00C30FDD"/>
    <w:rsid w:val="00C32EF7"/>
    <w:rsid w:val="00C348D5"/>
    <w:rsid w:val="00C35471"/>
    <w:rsid w:val="00C367B7"/>
    <w:rsid w:val="00C36879"/>
    <w:rsid w:val="00C36D0E"/>
    <w:rsid w:val="00C41857"/>
    <w:rsid w:val="00C425A5"/>
    <w:rsid w:val="00C449D5"/>
    <w:rsid w:val="00C477A7"/>
    <w:rsid w:val="00C47BF8"/>
    <w:rsid w:val="00C50E08"/>
    <w:rsid w:val="00C51448"/>
    <w:rsid w:val="00C51617"/>
    <w:rsid w:val="00C5369A"/>
    <w:rsid w:val="00C53F2A"/>
    <w:rsid w:val="00C56F6B"/>
    <w:rsid w:val="00C5702B"/>
    <w:rsid w:val="00C60365"/>
    <w:rsid w:val="00C6068F"/>
    <w:rsid w:val="00C632B8"/>
    <w:rsid w:val="00C633C8"/>
    <w:rsid w:val="00C65399"/>
    <w:rsid w:val="00C65957"/>
    <w:rsid w:val="00C67305"/>
    <w:rsid w:val="00C7039D"/>
    <w:rsid w:val="00C7105D"/>
    <w:rsid w:val="00C71EA2"/>
    <w:rsid w:val="00C724D3"/>
    <w:rsid w:val="00C73E32"/>
    <w:rsid w:val="00C76892"/>
    <w:rsid w:val="00C84772"/>
    <w:rsid w:val="00C8641C"/>
    <w:rsid w:val="00C874DA"/>
    <w:rsid w:val="00C902DD"/>
    <w:rsid w:val="00C9111E"/>
    <w:rsid w:val="00C92741"/>
    <w:rsid w:val="00C929C6"/>
    <w:rsid w:val="00C947CD"/>
    <w:rsid w:val="00C96EE0"/>
    <w:rsid w:val="00C972BD"/>
    <w:rsid w:val="00CA129C"/>
    <w:rsid w:val="00CA1A3D"/>
    <w:rsid w:val="00CA1FA3"/>
    <w:rsid w:val="00CA2CCA"/>
    <w:rsid w:val="00CB3CD7"/>
    <w:rsid w:val="00CB3D99"/>
    <w:rsid w:val="00CB5CC2"/>
    <w:rsid w:val="00CB5FEF"/>
    <w:rsid w:val="00CB7159"/>
    <w:rsid w:val="00CC211E"/>
    <w:rsid w:val="00CC2F36"/>
    <w:rsid w:val="00CC3614"/>
    <w:rsid w:val="00CC6E96"/>
    <w:rsid w:val="00CD0EB6"/>
    <w:rsid w:val="00CD2D7B"/>
    <w:rsid w:val="00CD394A"/>
    <w:rsid w:val="00CD3EBD"/>
    <w:rsid w:val="00CD7D13"/>
    <w:rsid w:val="00CE2183"/>
    <w:rsid w:val="00CE2409"/>
    <w:rsid w:val="00CE33A8"/>
    <w:rsid w:val="00CE4AF0"/>
    <w:rsid w:val="00CE4CC6"/>
    <w:rsid w:val="00CE5A1C"/>
    <w:rsid w:val="00CE6EA5"/>
    <w:rsid w:val="00CF08C1"/>
    <w:rsid w:val="00CF3A03"/>
    <w:rsid w:val="00CF6791"/>
    <w:rsid w:val="00D01766"/>
    <w:rsid w:val="00D02CEF"/>
    <w:rsid w:val="00D032CB"/>
    <w:rsid w:val="00D044FC"/>
    <w:rsid w:val="00D0545C"/>
    <w:rsid w:val="00D05A28"/>
    <w:rsid w:val="00D06E4B"/>
    <w:rsid w:val="00D10C5B"/>
    <w:rsid w:val="00D112CF"/>
    <w:rsid w:val="00D115A2"/>
    <w:rsid w:val="00D13D86"/>
    <w:rsid w:val="00D165AA"/>
    <w:rsid w:val="00D16FA8"/>
    <w:rsid w:val="00D17E5B"/>
    <w:rsid w:val="00D22F84"/>
    <w:rsid w:val="00D260A2"/>
    <w:rsid w:val="00D2673F"/>
    <w:rsid w:val="00D270F0"/>
    <w:rsid w:val="00D31DD9"/>
    <w:rsid w:val="00D32BE4"/>
    <w:rsid w:val="00D35026"/>
    <w:rsid w:val="00D36494"/>
    <w:rsid w:val="00D36E80"/>
    <w:rsid w:val="00D400A6"/>
    <w:rsid w:val="00D408E6"/>
    <w:rsid w:val="00D430F6"/>
    <w:rsid w:val="00D437F2"/>
    <w:rsid w:val="00D44E23"/>
    <w:rsid w:val="00D4504F"/>
    <w:rsid w:val="00D462C2"/>
    <w:rsid w:val="00D47F2D"/>
    <w:rsid w:val="00D50B07"/>
    <w:rsid w:val="00D51984"/>
    <w:rsid w:val="00D53733"/>
    <w:rsid w:val="00D560A3"/>
    <w:rsid w:val="00D56CD8"/>
    <w:rsid w:val="00D62DB5"/>
    <w:rsid w:val="00D65431"/>
    <w:rsid w:val="00D6634A"/>
    <w:rsid w:val="00D66B0C"/>
    <w:rsid w:val="00D66BDC"/>
    <w:rsid w:val="00D67071"/>
    <w:rsid w:val="00D70A70"/>
    <w:rsid w:val="00D71DEF"/>
    <w:rsid w:val="00D72F9B"/>
    <w:rsid w:val="00D73725"/>
    <w:rsid w:val="00D739B3"/>
    <w:rsid w:val="00D74628"/>
    <w:rsid w:val="00D75246"/>
    <w:rsid w:val="00D76CC4"/>
    <w:rsid w:val="00D77E2E"/>
    <w:rsid w:val="00D8165C"/>
    <w:rsid w:val="00D81ED4"/>
    <w:rsid w:val="00D82516"/>
    <w:rsid w:val="00D83CD6"/>
    <w:rsid w:val="00D84532"/>
    <w:rsid w:val="00D84BC2"/>
    <w:rsid w:val="00D87559"/>
    <w:rsid w:val="00D9091E"/>
    <w:rsid w:val="00D916A4"/>
    <w:rsid w:val="00D93D99"/>
    <w:rsid w:val="00D95CBC"/>
    <w:rsid w:val="00DA0D48"/>
    <w:rsid w:val="00DA0D9F"/>
    <w:rsid w:val="00DA14A0"/>
    <w:rsid w:val="00DA23E0"/>
    <w:rsid w:val="00DA2407"/>
    <w:rsid w:val="00DA380A"/>
    <w:rsid w:val="00DA3D14"/>
    <w:rsid w:val="00DA41D8"/>
    <w:rsid w:val="00DA7914"/>
    <w:rsid w:val="00DB17CA"/>
    <w:rsid w:val="00DB44FE"/>
    <w:rsid w:val="00DB49D1"/>
    <w:rsid w:val="00DB5125"/>
    <w:rsid w:val="00DB5953"/>
    <w:rsid w:val="00DC0505"/>
    <w:rsid w:val="00DC20F2"/>
    <w:rsid w:val="00DC242D"/>
    <w:rsid w:val="00DC57B2"/>
    <w:rsid w:val="00DC5826"/>
    <w:rsid w:val="00DC6C43"/>
    <w:rsid w:val="00DC7484"/>
    <w:rsid w:val="00DC7A32"/>
    <w:rsid w:val="00DD08FE"/>
    <w:rsid w:val="00DD2B0C"/>
    <w:rsid w:val="00DE0768"/>
    <w:rsid w:val="00DE0AD3"/>
    <w:rsid w:val="00DE0D49"/>
    <w:rsid w:val="00DE1803"/>
    <w:rsid w:val="00DE286B"/>
    <w:rsid w:val="00DE4647"/>
    <w:rsid w:val="00DE63DD"/>
    <w:rsid w:val="00DF0984"/>
    <w:rsid w:val="00DF1740"/>
    <w:rsid w:val="00DF32BE"/>
    <w:rsid w:val="00DF4DD2"/>
    <w:rsid w:val="00DF6ADD"/>
    <w:rsid w:val="00E00AC8"/>
    <w:rsid w:val="00E00E2C"/>
    <w:rsid w:val="00E00F00"/>
    <w:rsid w:val="00E03F1F"/>
    <w:rsid w:val="00E067AB"/>
    <w:rsid w:val="00E074BC"/>
    <w:rsid w:val="00E07F9E"/>
    <w:rsid w:val="00E12B4E"/>
    <w:rsid w:val="00E12FCC"/>
    <w:rsid w:val="00E13D0F"/>
    <w:rsid w:val="00E1414A"/>
    <w:rsid w:val="00E224A4"/>
    <w:rsid w:val="00E22798"/>
    <w:rsid w:val="00E228A2"/>
    <w:rsid w:val="00E235AF"/>
    <w:rsid w:val="00E23A7C"/>
    <w:rsid w:val="00E25F01"/>
    <w:rsid w:val="00E27DE0"/>
    <w:rsid w:val="00E326C0"/>
    <w:rsid w:val="00E32E06"/>
    <w:rsid w:val="00E336A6"/>
    <w:rsid w:val="00E34182"/>
    <w:rsid w:val="00E36AEC"/>
    <w:rsid w:val="00E37695"/>
    <w:rsid w:val="00E40256"/>
    <w:rsid w:val="00E419F7"/>
    <w:rsid w:val="00E422D3"/>
    <w:rsid w:val="00E46253"/>
    <w:rsid w:val="00E47FB6"/>
    <w:rsid w:val="00E510FF"/>
    <w:rsid w:val="00E51916"/>
    <w:rsid w:val="00E570A4"/>
    <w:rsid w:val="00E6093A"/>
    <w:rsid w:val="00E614CE"/>
    <w:rsid w:val="00E61ADA"/>
    <w:rsid w:val="00E61F73"/>
    <w:rsid w:val="00E62040"/>
    <w:rsid w:val="00E62E74"/>
    <w:rsid w:val="00E638B7"/>
    <w:rsid w:val="00E719F4"/>
    <w:rsid w:val="00E72340"/>
    <w:rsid w:val="00E72366"/>
    <w:rsid w:val="00E756C6"/>
    <w:rsid w:val="00E76912"/>
    <w:rsid w:val="00E779B8"/>
    <w:rsid w:val="00E80D5B"/>
    <w:rsid w:val="00E829EB"/>
    <w:rsid w:val="00E83999"/>
    <w:rsid w:val="00E84958"/>
    <w:rsid w:val="00E84EAE"/>
    <w:rsid w:val="00E947F8"/>
    <w:rsid w:val="00E9540C"/>
    <w:rsid w:val="00E967C7"/>
    <w:rsid w:val="00EA00B6"/>
    <w:rsid w:val="00EA0C9A"/>
    <w:rsid w:val="00EA11B8"/>
    <w:rsid w:val="00EA147F"/>
    <w:rsid w:val="00EB1719"/>
    <w:rsid w:val="00EB19D1"/>
    <w:rsid w:val="00EB42BF"/>
    <w:rsid w:val="00EB6A58"/>
    <w:rsid w:val="00EC0BCD"/>
    <w:rsid w:val="00EC1201"/>
    <w:rsid w:val="00EC1363"/>
    <w:rsid w:val="00EC22F5"/>
    <w:rsid w:val="00EC430E"/>
    <w:rsid w:val="00EC4B11"/>
    <w:rsid w:val="00ED0EBB"/>
    <w:rsid w:val="00ED4574"/>
    <w:rsid w:val="00ED68E2"/>
    <w:rsid w:val="00EE19D8"/>
    <w:rsid w:val="00EE2A79"/>
    <w:rsid w:val="00EE35D0"/>
    <w:rsid w:val="00EE3718"/>
    <w:rsid w:val="00EE7347"/>
    <w:rsid w:val="00EE77ED"/>
    <w:rsid w:val="00EE7DD8"/>
    <w:rsid w:val="00EF00B4"/>
    <w:rsid w:val="00EF1254"/>
    <w:rsid w:val="00EF366E"/>
    <w:rsid w:val="00F00493"/>
    <w:rsid w:val="00F00B7C"/>
    <w:rsid w:val="00F03153"/>
    <w:rsid w:val="00F03C64"/>
    <w:rsid w:val="00F0589C"/>
    <w:rsid w:val="00F1235E"/>
    <w:rsid w:val="00F12A13"/>
    <w:rsid w:val="00F153B8"/>
    <w:rsid w:val="00F230AF"/>
    <w:rsid w:val="00F2327A"/>
    <w:rsid w:val="00F23B4A"/>
    <w:rsid w:val="00F25625"/>
    <w:rsid w:val="00F25D56"/>
    <w:rsid w:val="00F276B3"/>
    <w:rsid w:val="00F277E5"/>
    <w:rsid w:val="00F30BE8"/>
    <w:rsid w:val="00F33FA7"/>
    <w:rsid w:val="00F37A26"/>
    <w:rsid w:val="00F43A17"/>
    <w:rsid w:val="00F45CAA"/>
    <w:rsid w:val="00F50177"/>
    <w:rsid w:val="00F512AC"/>
    <w:rsid w:val="00F52FDB"/>
    <w:rsid w:val="00F53F9A"/>
    <w:rsid w:val="00F5614E"/>
    <w:rsid w:val="00F60828"/>
    <w:rsid w:val="00F6376C"/>
    <w:rsid w:val="00F7061A"/>
    <w:rsid w:val="00F725F3"/>
    <w:rsid w:val="00F735F6"/>
    <w:rsid w:val="00F739C8"/>
    <w:rsid w:val="00F74FE8"/>
    <w:rsid w:val="00F81046"/>
    <w:rsid w:val="00F819DF"/>
    <w:rsid w:val="00F821B1"/>
    <w:rsid w:val="00F867E6"/>
    <w:rsid w:val="00F9060B"/>
    <w:rsid w:val="00F91410"/>
    <w:rsid w:val="00F92D0F"/>
    <w:rsid w:val="00F968BB"/>
    <w:rsid w:val="00F9722C"/>
    <w:rsid w:val="00FA1346"/>
    <w:rsid w:val="00FA2F41"/>
    <w:rsid w:val="00FA601C"/>
    <w:rsid w:val="00FA7872"/>
    <w:rsid w:val="00FB052D"/>
    <w:rsid w:val="00FB1A17"/>
    <w:rsid w:val="00FB2FA7"/>
    <w:rsid w:val="00FB3189"/>
    <w:rsid w:val="00FB3217"/>
    <w:rsid w:val="00FB4A39"/>
    <w:rsid w:val="00FB562E"/>
    <w:rsid w:val="00FB5D35"/>
    <w:rsid w:val="00FC0300"/>
    <w:rsid w:val="00FC1C16"/>
    <w:rsid w:val="00FC25BE"/>
    <w:rsid w:val="00FC2A0E"/>
    <w:rsid w:val="00FC376F"/>
    <w:rsid w:val="00FC471F"/>
    <w:rsid w:val="00FC61A0"/>
    <w:rsid w:val="00FD04E9"/>
    <w:rsid w:val="00FD11D6"/>
    <w:rsid w:val="00FD1218"/>
    <w:rsid w:val="00FD1718"/>
    <w:rsid w:val="00FD1F75"/>
    <w:rsid w:val="00FD3283"/>
    <w:rsid w:val="00FD3686"/>
    <w:rsid w:val="00FD380D"/>
    <w:rsid w:val="00FD3F8A"/>
    <w:rsid w:val="00FD4B29"/>
    <w:rsid w:val="00FD529D"/>
    <w:rsid w:val="00FD6669"/>
    <w:rsid w:val="00FE029D"/>
    <w:rsid w:val="00FE153B"/>
    <w:rsid w:val="00FE25D9"/>
    <w:rsid w:val="00FE3982"/>
    <w:rsid w:val="00FE774E"/>
    <w:rsid w:val="00FF2023"/>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1E52EB91"/>
  <w15:docId w15:val="{5C49690B-DDD5-4CB0-A426-AB723CF71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481D18"/>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uiPriority w:val="99"/>
    <w:qFormat/>
    <w:rsid w:val="00481D18"/>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371157"/>
    <w:pPr>
      <w:pBdr>
        <w:top w:val="single" w:sz="4" w:space="1" w:color="auto"/>
      </w:pBdr>
      <w:tabs>
        <w:tab w:val="center" w:pos="4320"/>
        <w:tab w:val="right" w:pos="10620"/>
      </w:tabs>
    </w:pPr>
    <w:rPr>
      <w: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rsid w:val="00777B2F"/>
  </w:style>
  <w:style w:type="paragraph" w:styleId="CommentSubject">
    <w:name w:val="annotation subject"/>
    <w:basedOn w:val="CommentText"/>
    <w:next w:val="CommentText"/>
    <w:link w:val="CommentSubjectChar"/>
    <w:semiHidden/>
    <w:rsid w:val="00777B2F"/>
    <w:rPr>
      <w:b/>
      <w:bCs/>
    </w:rPr>
  </w:style>
  <w:style w:type="paragraph" w:styleId="Header">
    <w:name w:val="header"/>
    <w:basedOn w:val="Normal"/>
    <w:link w:val="HeaderChar"/>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6E7733"/>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semiHidden/>
    <w:rsid w:val="00262721"/>
    <w:rPr>
      <w:sz w:val="16"/>
      <w:szCs w:val="16"/>
    </w:rPr>
  </w:style>
  <w:style w:type="paragraph" w:styleId="Revision">
    <w:name w:val="Revision"/>
    <w:hidden/>
    <w:uiPriority w:val="99"/>
    <w:semiHidden/>
    <w:rsid w:val="000470D7"/>
  </w:style>
  <w:style w:type="table" w:styleId="TableGrid">
    <w:name w:val="Table Grid"/>
    <w:basedOn w:val="TableNormal"/>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F5614E"/>
    <w:rPr>
      <w:i/>
      <w:iCs/>
    </w:rPr>
  </w:style>
  <w:style w:type="character" w:customStyle="1" w:styleId="FooterChar">
    <w:name w:val="Footer Char"/>
    <w:basedOn w:val="DefaultParagraphFont"/>
    <w:link w:val="Footer"/>
    <w:uiPriority w:val="99"/>
    <w:rsid w:val="00371157"/>
    <w:rPr>
      <w:i/>
    </w:rPr>
  </w:style>
  <w:style w:type="paragraph" w:customStyle="1" w:styleId="Style1">
    <w:name w:val="Style1"/>
    <w:link w:val="Style1Char"/>
    <w:qFormat/>
    <w:rsid w:val="00080A37"/>
    <w:rPr>
      <w:b/>
      <w:szCs w:val="24"/>
    </w:rPr>
  </w:style>
  <w:style w:type="character" w:customStyle="1" w:styleId="Heading3Char">
    <w:name w:val="Heading 3 Char"/>
    <w:aliases w:val="h3 Char,h31 Char,h32 Char"/>
    <w:basedOn w:val="DefaultParagraphFont"/>
    <w:link w:val="Heading3"/>
    <w:uiPriority w:val="99"/>
    <w:rsid w:val="00B4146E"/>
    <w:rPr>
      <w:rFonts w:ascii="Arial Black" w:hAnsi="Arial Black"/>
      <w:sz w:val="22"/>
    </w:rPr>
  </w:style>
  <w:style w:type="character" w:customStyle="1" w:styleId="Style1Char">
    <w:name w:val="Style1 Char"/>
    <w:basedOn w:val="DefaultParagraphFont"/>
    <w:link w:val="Style1"/>
    <w:rsid w:val="00080A37"/>
    <w:rPr>
      <w:b/>
      <w:szCs w:val="24"/>
      <w:lang w:val="en-US" w:eastAsia="en-US" w:bidi="ar-SA"/>
    </w:rPr>
  </w:style>
  <w:style w:type="character" w:customStyle="1" w:styleId="CommentSubjectChar">
    <w:name w:val="Comment Subject Char"/>
    <w:basedOn w:val="DefaultParagraphFont"/>
    <w:link w:val="CommentSubject"/>
    <w:semiHidden/>
    <w:rsid w:val="007635A5"/>
    <w:rPr>
      <w:b/>
      <w:bCs/>
    </w:rPr>
  </w:style>
  <w:style w:type="character" w:customStyle="1" w:styleId="CommentTextChar">
    <w:name w:val="Comment Text Char"/>
    <w:basedOn w:val="DefaultParagraphFont"/>
    <w:link w:val="CommentText"/>
    <w:uiPriority w:val="99"/>
    <w:rsid w:val="007635A5"/>
  </w:style>
  <w:style w:type="character" w:customStyle="1" w:styleId="HeaderChar">
    <w:name w:val="Header Char"/>
    <w:basedOn w:val="DefaultParagraphFont"/>
    <w:link w:val="Header"/>
    <w:rsid w:val="007635A5"/>
  </w:style>
  <w:style w:type="character" w:customStyle="1" w:styleId="Heading1Char">
    <w:name w:val="Heading 1 Char"/>
    <w:basedOn w:val="DefaultParagraphFont"/>
    <w:link w:val="Heading1"/>
    <w:rsid w:val="00B322B3"/>
    <w:rPr>
      <w:b/>
      <w:sz w:val="30"/>
    </w:rPr>
  </w:style>
  <w:style w:type="paragraph" w:styleId="ListParagraph">
    <w:name w:val="List Paragraph"/>
    <w:basedOn w:val="Normal"/>
    <w:uiPriority w:val="34"/>
    <w:qFormat/>
    <w:rsid w:val="002A31C6"/>
    <w:pPr>
      <w:ind w:left="720"/>
      <w:contextualSpacing/>
    </w:pPr>
  </w:style>
  <w:style w:type="numbering" w:customStyle="1" w:styleId="Numbered">
    <w:name w:val="Numbered"/>
    <w:basedOn w:val="NoList"/>
    <w:rsid w:val="00BB4A90"/>
    <w:pPr>
      <w:numPr>
        <w:numId w:val="6"/>
      </w:numPr>
    </w:pPr>
  </w:style>
  <w:style w:type="paragraph" w:customStyle="1" w:styleId="BulletEaRoman">
    <w:name w:val="Bullet E (a. Roman)"/>
    <w:basedOn w:val="Normal"/>
    <w:rsid w:val="00B34D49"/>
    <w:pPr>
      <w:suppressAutoHyphens/>
      <w:spacing w:before="120"/>
      <w:ind w:left="1800" w:hanging="360"/>
    </w:pPr>
  </w:style>
  <w:style w:type="paragraph" w:customStyle="1" w:styleId="Char-CapsandBold">
    <w:name w:val="Char - Caps and Bold"/>
    <w:basedOn w:val="Normal"/>
    <w:link w:val="Char-CapsandBoldChar"/>
    <w:rsid w:val="00EC1201"/>
    <w:pPr>
      <w:suppressAutoHyphens/>
      <w:spacing w:before="120"/>
    </w:pPr>
    <w:rPr>
      <w:b/>
      <w:caps/>
    </w:rPr>
  </w:style>
  <w:style w:type="character" w:customStyle="1" w:styleId="Char-CapsandBoldChar">
    <w:name w:val="Char - Caps and Bold Char"/>
    <w:link w:val="Char-CapsandBold"/>
    <w:rsid w:val="00EC1201"/>
    <w:rPr>
      <w:b/>
      <w:caps/>
    </w:rPr>
  </w:style>
  <w:style w:type="paragraph" w:customStyle="1" w:styleId="BulletB1Number">
    <w:name w:val="Bullet B (1. Number)"/>
    <w:basedOn w:val="Normal"/>
    <w:rsid w:val="00FA601C"/>
    <w:pPr>
      <w:suppressAutoHyphens/>
      <w:spacing w:before="12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670544">
      <w:bodyDiv w:val="1"/>
      <w:marLeft w:val="0"/>
      <w:marRight w:val="0"/>
      <w:marTop w:val="0"/>
      <w:marBottom w:val="0"/>
      <w:divBdr>
        <w:top w:val="none" w:sz="0" w:space="0" w:color="auto"/>
        <w:left w:val="none" w:sz="0" w:space="0" w:color="auto"/>
        <w:bottom w:val="none" w:sz="0" w:space="0" w:color="auto"/>
        <w:right w:val="none" w:sz="0" w:space="0" w:color="auto"/>
      </w:divBdr>
    </w:div>
    <w:div w:id="722946700">
      <w:bodyDiv w:val="1"/>
      <w:marLeft w:val="53"/>
      <w:marRight w:val="53"/>
      <w:marTop w:val="53"/>
      <w:marBottom w:val="13"/>
      <w:divBdr>
        <w:top w:val="none" w:sz="0" w:space="0" w:color="auto"/>
        <w:left w:val="none" w:sz="0" w:space="0" w:color="auto"/>
        <w:bottom w:val="none" w:sz="0" w:space="0" w:color="auto"/>
        <w:right w:val="none" w:sz="0" w:space="0" w:color="auto"/>
      </w:divBdr>
      <w:divsChild>
        <w:div w:id="1905605947">
          <w:marLeft w:val="0"/>
          <w:marRight w:val="0"/>
          <w:marTop w:val="0"/>
          <w:marBottom w:val="0"/>
          <w:divBdr>
            <w:top w:val="none" w:sz="0" w:space="0" w:color="auto"/>
            <w:left w:val="none" w:sz="0" w:space="0" w:color="auto"/>
            <w:bottom w:val="none" w:sz="0" w:space="0" w:color="auto"/>
            <w:right w:val="none" w:sz="0" w:space="0" w:color="auto"/>
          </w:divBdr>
        </w:div>
      </w:divsChild>
    </w:div>
    <w:div w:id="745033259">
      <w:bodyDiv w:val="1"/>
      <w:marLeft w:val="0"/>
      <w:marRight w:val="0"/>
      <w:marTop w:val="0"/>
      <w:marBottom w:val="0"/>
      <w:divBdr>
        <w:top w:val="none" w:sz="0" w:space="0" w:color="auto"/>
        <w:left w:val="none" w:sz="0" w:space="0" w:color="auto"/>
        <w:bottom w:val="none" w:sz="0" w:space="0" w:color="auto"/>
        <w:right w:val="none" w:sz="0" w:space="0" w:color="auto"/>
      </w:divBdr>
    </w:div>
    <w:div w:id="790977581">
      <w:bodyDiv w:val="1"/>
      <w:marLeft w:val="0"/>
      <w:marRight w:val="0"/>
      <w:marTop w:val="0"/>
      <w:marBottom w:val="0"/>
      <w:divBdr>
        <w:top w:val="none" w:sz="0" w:space="0" w:color="auto"/>
        <w:left w:val="none" w:sz="0" w:space="0" w:color="auto"/>
        <w:bottom w:val="none" w:sz="0" w:space="0" w:color="auto"/>
        <w:right w:val="none" w:sz="0" w:space="0" w:color="auto"/>
      </w:divBdr>
    </w:div>
    <w:div w:id="854265397">
      <w:bodyDiv w:val="1"/>
      <w:marLeft w:val="0"/>
      <w:marRight w:val="0"/>
      <w:marTop w:val="0"/>
      <w:marBottom w:val="0"/>
      <w:divBdr>
        <w:top w:val="none" w:sz="0" w:space="0" w:color="auto"/>
        <w:left w:val="none" w:sz="0" w:space="0" w:color="auto"/>
        <w:bottom w:val="none" w:sz="0" w:space="0" w:color="auto"/>
        <w:right w:val="none" w:sz="0" w:space="0" w:color="auto"/>
      </w:divBdr>
    </w:div>
    <w:div w:id="140217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eader" Target="header7.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C1A31-B2EE-4DFB-AA8B-D940BEF7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3030</Words>
  <Characters>17275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20265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2</cp:revision>
  <cp:lastPrinted>2015-06-10T16:55:00Z</cp:lastPrinted>
  <dcterms:created xsi:type="dcterms:W3CDTF">2019-05-17T15:32:00Z</dcterms:created>
  <dcterms:modified xsi:type="dcterms:W3CDTF">2019-05-17T15:32:00Z</dcterms:modified>
</cp:coreProperties>
</file>
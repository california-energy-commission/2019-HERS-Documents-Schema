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7"/>
        <w:tblW w:w="10885" w:type="dxa"/>
        <w:tblLook w:val="04A0" w:firstRow="1" w:lastRow="0" w:firstColumn="1" w:lastColumn="0" w:noHBand="0" w:noVBand="1"/>
      </w:tblPr>
      <w:tblGrid>
        <w:gridCol w:w="849"/>
        <w:gridCol w:w="881"/>
        <w:gridCol w:w="1603"/>
        <w:gridCol w:w="884"/>
        <w:gridCol w:w="1160"/>
        <w:gridCol w:w="1256"/>
        <w:gridCol w:w="1685"/>
        <w:gridCol w:w="1428"/>
        <w:gridCol w:w="1139"/>
      </w:tblGrid>
      <w:tr w:rsidR="008B2C5E" w:rsidRPr="00C048CC" w14:paraId="40159579" w14:textId="50C3A6DF" w:rsidTr="008B2C5E">
        <w:tc>
          <w:tcPr>
            <w:tcW w:w="10885" w:type="dxa"/>
            <w:gridSpan w:val="9"/>
          </w:tcPr>
          <w:p w14:paraId="08E86FAB" w14:textId="669015F8" w:rsidR="008B2C5E" w:rsidRPr="00C048CC" w:rsidRDefault="008B2C5E" w:rsidP="00C048CC">
            <w:pPr>
              <w:rPr>
                <w:rFonts w:cstheme="minorHAnsi"/>
                <w:b/>
                <w:sz w:val="20"/>
                <w:szCs w:val="20"/>
              </w:rPr>
            </w:pPr>
            <w:bookmarkStart w:id="0" w:name="_GoBack"/>
            <w:bookmarkEnd w:id="0"/>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8B2C5E" w:rsidRPr="00C048CC" w:rsidRDefault="008B2C5E" w:rsidP="00C048CC">
            <w:pPr>
              <w:rPr>
                <w:rFonts w:cstheme="minorHAnsi"/>
                <w:b/>
                <w:sz w:val="20"/>
                <w:szCs w:val="20"/>
              </w:rPr>
            </w:pPr>
            <w:r w:rsidRPr="00C048CC">
              <w:rPr>
                <w:rFonts w:cstheme="minorHAnsi"/>
                <w:sz w:val="20"/>
                <w:szCs w:val="20"/>
              </w:rPr>
              <w:t>This table reports the water heating system(s) features specified on the registered CF1R compliance document for this project.</w:t>
            </w:r>
          </w:p>
        </w:tc>
      </w:tr>
      <w:tr w:rsidR="008B2C5E" w:rsidRPr="00C048CC" w14:paraId="5721E0EA" w14:textId="0CB5B897" w:rsidTr="008B2C5E">
        <w:tc>
          <w:tcPr>
            <w:tcW w:w="849" w:type="dxa"/>
            <w:tcBorders>
              <w:top w:val="single" w:sz="4" w:space="0" w:color="auto"/>
              <w:left w:val="single" w:sz="4" w:space="0" w:color="auto"/>
              <w:bottom w:val="single" w:sz="4" w:space="0" w:color="auto"/>
              <w:right w:val="single" w:sz="4" w:space="0" w:color="auto"/>
            </w:tcBorders>
          </w:tcPr>
          <w:p w14:paraId="45EC9731" w14:textId="7BB91125" w:rsidR="008B2C5E" w:rsidRPr="00C048CC" w:rsidRDefault="008B2C5E" w:rsidP="008B2C5E">
            <w:pPr>
              <w:jc w:val="center"/>
              <w:rPr>
                <w:rFonts w:eastAsia="Times New Roman" w:cstheme="minorHAnsi"/>
                <w:sz w:val="20"/>
                <w:szCs w:val="20"/>
              </w:rPr>
            </w:pPr>
            <w:ins w:id="1" w:author="Smith, Alexis@Energy" w:date="2019-05-10T11:05:00Z">
              <w:r>
                <w:rPr>
                  <w:rFonts w:eastAsia="Times New Roman" w:cstheme="minorHAnsi"/>
                  <w:sz w:val="18"/>
                  <w:szCs w:val="20"/>
                </w:rPr>
                <w:t>01</w:t>
              </w:r>
            </w:ins>
          </w:p>
        </w:tc>
        <w:tc>
          <w:tcPr>
            <w:tcW w:w="881" w:type="dxa"/>
            <w:vAlign w:val="bottom"/>
          </w:tcPr>
          <w:p w14:paraId="17141C59" w14:textId="192DCB0B" w:rsidR="008B2C5E" w:rsidRPr="00C048CC" w:rsidRDefault="008B2C5E" w:rsidP="008B2C5E">
            <w:pPr>
              <w:jc w:val="center"/>
              <w:rPr>
                <w:rFonts w:cstheme="minorHAnsi"/>
                <w:sz w:val="20"/>
                <w:szCs w:val="20"/>
              </w:rPr>
            </w:pPr>
            <w:r w:rsidRPr="00C048CC">
              <w:rPr>
                <w:rFonts w:eastAsia="Times New Roman" w:cstheme="minorHAnsi"/>
                <w:sz w:val="20"/>
                <w:szCs w:val="20"/>
              </w:rPr>
              <w:t>0</w:t>
            </w:r>
            <w:del w:id="2" w:author="Smith, Alexis@Energy" w:date="2019-05-10T11:06:00Z">
              <w:r w:rsidRPr="00C048CC" w:rsidDel="008B2C5E">
                <w:rPr>
                  <w:rFonts w:eastAsia="Times New Roman" w:cstheme="minorHAnsi"/>
                  <w:sz w:val="20"/>
                  <w:szCs w:val="20"/>
                </w:rPr>
                <w:delText>1</w:delText>
              </w:r>
            </w:del>
            <w:ins w:id="3" w:author="Smith, Alexis@Energy" w:date="2019-05-10T11:06:00Z">
              <w:r>
                <w:rPr>
                  <w:rFonts w:eastAsia="Times New Roman" w:cstheme="minorHAnsi"/>
                  <w:sz w:val="20"/>
                  <w:szCs w:val="20"/>
                </w:rPr>
                <w:t>2</w:t>
              </w:r>
            </w:ins>
          </w:p>
        </w:tc>
        <w:tc>
          <w:tcPr>
            <w:tcW w:w="1603" w:type="dxa"/>
            <w:vAlign w:val="bottom"/>
          </w:tcPr>
          <w:p w14:paraId="7990508E" w14:textId="61A451F3" w:rsidR="008B2C5E" w:rsidRPr="00C048CC" w:rsidRDefault="008B2C5E" w:rsidP="008B2C5E">
            <w:pPr>
              <w:jc w:val="center"/>
              <w:rPr>
                <w:rFonts w:cstheme="minorHAnsi"/>
                <w:sz w:val="20"/>
                <w:szCs w:val="20"/>
              </w:rPr>
            </w:pPr>
            <w:r w:rsidRPr="00C048CC">
              <w:rPr>
                <w:rFonts w:eastAsia="Times New Roman" w:cstheme="minorHAnsi"/>
                <w:sz w:val="20"/>
                <w:szCs w:val="20"/>
              </w:rPr>
              <w:t>0</w:t>
            </w:r>
            <w:ins w:id="4" w:author="Smith, Alexis@Energy" w:date="2019-05-10T11:06:00Z">
              <w:r>
                <w:rPr>
                  <w:rFonts w:eastAsia="Times New Roman" w:cstheme="minorHAnsi"/>
                  <w:sz w:val="20"/>
                  <w:szCs w:val="20"/>
                </w:rPr>
                <w:t>3</w:t>
              </w:r>
            </w:ins>
            <w:del w:id="5" w:author="Smith, Alexis@Energy" w:date="2019-05-10T11:06:00Z">
              <w:r w:rsidRPr="00C048CC" w:rsidDel="008B2C5E">
                <w:rPr>
                  <w:rFonts w:eastAsia="Times New Roman" w:cstheme="minorHAnsi"/>
                  <w:sz w:val="20"/>
                  <w:szCs w:val="20"/>
                </w:rPr>
                <w:delText>2</w:delText>
              </w:r>
            </w:del>
          </w:p>
        </w:tc>
        <w:tc>
          <w:tcPr>
            <w:tcW w:w="884" w:type="dxa"/>
          </w:tcPr>
          <w:p w14:paraId="306F49B4" w14:textId="16F5E2F3"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6" w:author="Smith, Alexis@Energy" w:date="2019-05-10T11:07:00Z">
              <w:r>
                <w:rPr>
                  <w:rFonts w:eastAsia="Times New Roman" w:cstheme="minorHAnsi"/>
                  <w:sz w:val="20"/>
                  <w:szCs w:val="20"/>
                </w:rPr>
                <w:t>4</w:t>
              </w:r>
            </w:ins>
            <w:del w:id="7" w:author="Smith, Alexis@Energy" w:date="2019-05-10T11:07:00Z">
              <w:r w:rsidRPr="00C048CC" w:rsidDel="008B2C5E">
                <w:rPr>
                  <w:rFonts w:eastAsia="Times New Roman" w:cstheme="minorHAnsi"/>
                  <w:sz w:val="20"/>
                  <w:szCs w:val="20"/>
                </w:rPr>
                <w:delText>3</w:delText>
              </w:r>
            </w:del>
          </w:p>
        </w:tc>
        <w:tc>
          <w:tcPr>
            <w:tcW w:w="1160" w:type="dxa"/>
          </w:tcPr>
          <w:p w14:paraId="386B4A72" w14:textId="6B305CA7"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8" w:author="Smith, Alexis@Energy" w:date="2019-05-10T11:07:00Z">
              <w:r>
                <w:rPr>
                  <w:rFonts w:eastAsia="Times New Roman" w:cstheme="minorHAnsi"/>
                  <w:sz w:val="20"/>
                  <w:szCs w:val="20"/>
                </w:rPr>
                <w:t>5</w:t>
              </w:r>
            </w:ins>
            <w:del w:id="9" w:author="Smith, Alexis@Energy" w:date="2019-05-10T11:07:00Z">
              <w:r w:rsidRPr="00C048CC" w:rsidDel="008B2C5E">
                <w:rPr>
                  <w:rFonts w:eastAsia="Times New Roman" w:cstheme="minorHAnsi"/>
                  <w:sz w:val="20"/>
                  <w:szCs w:val="20"/>
                </w:rPr>
                <w:delText>4</w:delText>
              </w:r>
            </w:del>
          </w:p>
        </w:tc>
        <w:tc>
          <w:tcPr>
            <w:tcW w:w="1256" w:type="dxa"/>
          </w:tcPr>
          <w:p w14:paraId="0713B8E8" w14:textId="32A2A324"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10" w:author="Smith, Alexis@Energy" w:date="2019-05-10T11:07:00Z">
              <w:r>
                <w:rPr>
                  <w:rFonts w:eastAsia="Times New Roman" w:cstheme="minorHAnsi"/>
                  <w:sz w:val="20"/>
                  <w:szCs w:val="20"/>
                </w:rPr>
                <w:t>6</w:t>
              </w:r>
            </w:ins>
            <w:del w:id="11" w:author="Smith, Alexis@Energy" w:date="2019-05-10T11:07:00Z">
              <w:r w:rsidRPr="00C048CC" w:rsidDel="008B2C5E">
                <w:rPr>
                  <w:rFonts w:eastAsia="Times New Roman" w:cstheme="minorHAnsi"/>
                  <w:sz w:val="20"/>
                  <w:szCs w:val="20"/>
                </w:rPr>
                <w:delText>5</w:delText>
              </w:r>
            </w:del>
          </w:p>
        </w:tc>
        <w:tc>
          <w:tcPr>
            <w:tcW w:w="1685" w:type="dxa"/>
          </w:tcPr>
          <w:p w14:paraId="6AFB6771" w14:textId="1C0B0B27" w:rsidR="008B2C5E" w:rsidRPr="00C048CC" w:rsidRDefault="008B2C5E" w:rsidP="008B2C5E">
            <w:pPr>
              <w:jc w:val="center"/>
              <w:rPr>
                <w:rFonts w:eastAsia="Times New Roman" w:cstheme="minorHAnsi"/>
                <w:sz w:val="20"/>
                <w:szCs w:val="20"/>
              </w:rPr>
            </w:pPr>
            <w:r>
              <w:rPr>
                <w:rFonts w:eastAsia="Times New Roman" w:cstheme="minorHAnsi"/>
                <w:sz w:val="20"/>
                <w:szCs w:val="20"/>
              </w:rPr>
              <w:t>0</w:t>
            </w:r>
            <w:ins w:id="12" w:author="Smith, Alexis@Energy" w:date="2019-05-10T11:07:00Z">
              <w:r>
                <w:rPr>
                  <w:rFonts w:eastAsia="Times New Roman" w:cstheme="minorHAnsi"/>
                  <w:sz w:val="20"/>
                  <w:szCs w:val="20"/>
                </w:rPr>
                <w:t>7</w:t>
              </w:r>
            </w:ins>
            <w:del w:id="13" w:author="Smith, Alexis@Energy" w:date="2019-05-10T11:07:00Z">
              <w:r w:rsidDel="008B2C5E">
                <w:rPr>
                  <w:rFonts w:eastAsia="Times New Roman" w:cstheme="minorHAnsi"/>
                  <w:sz w:val="20"/>
                  <w:szCs w:val="20"/>
                </w:rPr>
                <w:delText>6</w:delText>
              </w:r>
            </w:del>
          </w:p>
        </w:tc>
        <w:tc>
          <w:tcPr>
            <w:tcW w:w="1428" w:type="dxa"/>
          </w:tcPr>
          <w:p w14:paraId="49BC47F8" w14:textId="25295670" w:rsidR="008B2C5E" w:rsidRPr="00C048CC" w:rsidRDefault="008B2C5E" w:rsidP="008B2C5E">
            <w:pPr>
              <w:jc w:val="center"/>
              <w:rPr>
                <w:rFonts w:eastAsia="Times New Roman" w:cstheme="minorHAnsi"/>
                <w:sz w:val="20"/>
                <w:szCs w:val="20"/>
              </w:rPr>
            </w:pPr>
            <w:r>
              <w:rPr>
                <w:rFonts w:eastAsia="Times New Roman" w:cstheme="minorHAnsi"/>
                <w:sz w:val="20"/>
                <w:szCs w:val="20"/>
              </w:rPr>
              <w:t>0</w:t>
            </w:r>
            <w:ins w:id="14" w:author="Smith, Alexis@Energy" w:date="2019-05-10T11:07:00Z">
              <w:r>
                <w:rPr>
                  <w:rFonts w:eastAsia="Times New Roman" w:cstheme="minorHAnsi"/>
                  <w:sz w:val="20"/>
                  <w:szCs w:val="20"/>
                </w:rPr>
                <w:t>8</w:t>
              </w:r>
            </w:ins>
            <w:del w:id="15" w:author="Smith, Alexis@Energy" w:date="2019-05-10T11:07:00Z">
              <w:r w:rsidDel="008B2C5E">
                <w:rPr>
                  <w:rFonts w:eastAsia="Times New Roman" w:cstheme="minorHAnsi"/>
                  <w:sz w:val="20"/>
                  <w:szCs w:val="20"/>
                </w:rPr>
                <w:delText>7</w:delText>
              </w:r>
            </w:del>
          </w:p>
        </w:tc>
        <w:tc>
          <w:tcPr>
            <w:tcW w:w="1139" w:type="dxa"/>
          </w:tcPr>
          <w:p w14:paraId="32772118" w14:textId="61DCAB8A" w:rsidR="008B2C5E" w:rsidRPr="00C048CC" w:rsidRDefault="008B2C5E" w:rsidP="008B2C5E">
            <w:pPr>
              <w:jc w:val="center"/>
              <w:rPr>
                <w:rFonts w:eastAsia="Times New Roman" w:cstheme="minorHAnsi"/>
                <w:sz w:val="20"/>
                <w:szCs w:val="20"/>
              </w:rPr>
            </w:pPr>
            <w:r>
              <w:rPr>
                <w:rFonts w:eastAsia="Times New Roman" w:cstheme="minorHAnsi"/>
                <w:sz w:val="20"/>
                <w:szCs w:val="20"/>
              </w:rPr>
              <w:t>0</w:t>
            </w:r>
            <w:ins w:id="16" w:author="Smith, Alexis@Energy" w:date="2019-05-10T11:07:00Z">
              <w:r>
                <w:rPr>
                  <w:rFonts w:eastAsia="Times New Roman" w:cstheme="minorHAnsi"/>
                  <w:sz w:val="20"/>
                  <w:szCs w:val="20"/>
                </w:rPr>
                <w:t>9</w:t>
              </w:r>
            </w:ins>
            <w:del w:id="17" w:author="Smith, Alexis@Energy" w:date="2019-05-10T11:07:00Z">
              <w:r w:rsidDel="008B2C5E">
                <w:rPr>
                  <w:rFonts w:eastAsia="Times New Roman" w:cstheme="minorHAnsi"/>
                  <w:sz w:val="20"/>
                  <w:szCs w:val="20"/>
                </w:rPr>
                <w:delText>8</w:delText>
              </w:r>
            </w:del>
          </w:p>
        </w:tc>
      </w:tr>
      <w:tr w:rsidR="008B2C5E" w:rsidRPr="00C048CC" w14:paraId="7D10B45C" w14:textId="1F3D5DF4" w:rsidTr="008B2C5E">
        <w:tc>
          <w:tcPr>
            <w:tcW w:w="849" w:type="dxa"/>
            <w:tcBorders>
              <w:top w:val="single" w:sz="4" w:space="0" w:color="auto"/>
              <w:left w:val="single" w:sz="4" w:space="0" w:color="auto"/>
              <w:bottom w:val="single" w:sz="4" w:space="0" w:color="auto"/>
              <w:right w:val="single" w:sz="4" w:space="0" w:color="auto"/>
            </w:tcBorders>
            <w:vAlign w:val="bottom"/>
          </w:tcPr>
          <w:p w14:paraId="2A835253" w14:textId="05D3A4A4"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18" w:author="Smith, Alexis@Energy" w:date="2019-05-10T11:05:00Z">
              <w:r>
                <w:rPr>
                  <w:rFonts w:eastAsia="Times New Roman" w:cstheme="minorHAnsi"/>
                  <w:sz w:val="18"/>
                  <w:szCs w:val="20"/>
                </w:rPr>
                <w:t>Dwelling Unit Name</w:t>
              </w:r>
            </w:ins>
          </w:p>
        </w:tc>
        <w:tc>
          <w:tcPr>
            <w:tcW w:w="881" w:type="dxa"/>
            <w:vAlign w:val="bottom"/>
          </w:tcPr>
          <w:p w14:paraId="49BE5975" w14:textId="207102C0"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267ABF4A"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or Name</w:t>
            </w:r>
          </w:p>
        </w:tc>
        <w:tc>
          <w:tcPr>
            <w:tcW w:w="1603" w:type="dxa"/>
            <w:vAlign w:val="bottom"/>
          </w:tcPr>
          <w:p w14:paraId="4E092EEE"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15A5161"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Make and Model</w:t>
            </w:r>
          </w:p>
        </w:tc>
        <w:tc>
          <w:tcPr>
            <w:tcW w:w="884" w:type="dxa"/>
            <w:vAlign w:val="bottom"/>
          </w:tcPr>
          <w:p w14:paraId="10F0C5D1" w14:textId="39EE0B5A"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C048CC">
              <w:rPr>
                <w:rFonts w:eastAsia="Times New Roman" w:cstheme="minorHAnsi"/>
                <w:sz w:val="20"/>
                <w:szCs w:val="20"/>
              </w:rPr>
              <w:t xml:space="preserve"> of Water Heaters</w:t>
            </w:r>
            <w:r>
              <w:rPr>
                <w:rFonts w:eastAsia="Times New Roman" w:cstheme="minorHAnsi"/>
                <w:sz w:val="20"/>
                <w:szCs w:val="20"/>
              </w:rPr>
              <w:t xml:space="preserve"> in System</w:t>
            </w:r>
          </w:p>
        </w:tc>
        <w:tc>
          <w:tcPr>
            <w:tcW w:w="1160" w:type="dxa"/>
            <w:vAlign w:val="bottom"/>
          </w:tcPr>
          <w:p w14:paraId="7FE192A7"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256" w:type="dxa"/>
            <w:vAlign w:val="bottom"/>
          </w:tcPr>
          <w:p w14:paraId="0BC4058F"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685" w:type="dxa"/>
            <w:vAlign w:val="bottom"/>
          </w:tcPr>
          <w:p w14:paraId="27F9797D"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428" w:type="dxa"/>
            <w:vAlign w:val="bottom"/>
          </w:tcPr>
          <w:p w14:paraId="28B684C8" w14:textId="3CA8C176"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Compact Distrib.</w:t>
            </w:r>
          </w:p>
        </w:tc>
        <w:tc>
          <w:tcPr>
            <w:tcW w:w="1139" w:type="dxa"/>
            <w:vAlign w:val="bottom"/>
          </w:tcPr>
          <w:p w14:paraId="104A1104" w14:textId="3B980FB6"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Drain Water Heat Recovery</w:t>
            </w:r>
          </w:p>
        </w:tc>
      </w:tr>
      <w:tr w:rsidR="008B2C5E" w:rsidRPr="00C048CC" w14:paraId="7D1E1D73" w14:textId="047B82D9" w:rsidTr="008B2C5E">
        <w:tc>
          <w:tcPr>
            <w:tcW w:w="849" w:type="dxa"/>
          </w:tcPr>
          <w:p w14:paraId="3215400A" w14:textId="77777777" w:rsidR="008B2C5E" w:rsidRPr="00C048CC" w:rsidRDefault="008B2C5E" w:rsidP="008B2C5E">
            <w:pPr>
              <w:jc w:val="center"/>
              <w:rPr>
                <w:rFonts w:cstheme="minorHAnsi"/>
                <w:sz w:val="20"/>
                <w:szCs w:val="20"/>
              </w:rPr>
            </w:pPr>
          </w:p>
        </w:tc>
        <w:tc>
          <w:tcPr>
            <w:tcW w:w="881" w:type="dxa"/>
          </w:tcPr>
          <w:p w14:paraId="04E4271C" w14:textId="0AF9F413" w:rsidR="008B2C5E" w:rsidRPr="00C048CC" w:rsidRDefault="008B2C5E" w:rsidP="008B2C5E">
            <w:pPr>
              <w:jc w:val="center"/>
              <w:rPr>
                <w:rFonts w:cstheme="minorHAnsi"/>
                <w:sz w:val="20"/>
                <w:szCs w:val="20"/>
              </w:rPr>
            </w:pPr>
          </w:p>
        </w:tc>
        <w:tc>
          <w:tcPr>
            <w:tcW w:w="1603" w:type="dxa"/>
          </w:tcPr>
          <w:p w14:paraId="3FBD100C" w14:textId="77777777" w:rsidR="008B2C5E" w:rsidRPr="00C048CC" w:rsidRDefault="008B2C5E" w:rsidP="008B2C5E">
            <w:pPr>
              <w:jc w:val="center"/>
              <w:rPr>
                <w:rFonts w:cstheme="minorHAnsi"/>
                <w:sz w:val="20"/>
                <w:szCs w:val="20"/>
              </w:rPr>
            </w:pPr>
          </w:p>
        </w:tc>
        <w:tc>
          <w:tcPr>
            <w:tcW w:w="884" w:type="dxa"/>
          </w:tcPr>
          <w:p w14:paraId="531D8303" w14:textId="77777777" w:rsidR="008B2C5E" w:rsidRPr="00C048CC" w:rsidRDefault="008B2C5E" w:rsidP="008B2C5E">
            <w:pPr>
              <w:jc w:val="center"/>
              <w:rPr>
                <w:rFonts w:eastAsia="Times New Roman" w:cstheme="minorHAnsi"/>
                <w:b/>
                <w:i/>
                <w:color w:val="FF0000"/>
                <w:sz w:val="20"/>
                <w:szCs w:val="20"/>
              </w:rPr>
            </w:pPr>
          </w:p>
        </w:tc>
        <w:tc>
          <w:tcPr>
            <w:tcW w:w="1160" w:type="dxa"/>
          </w:tcPr>
          <w:p w14:paraId="2E37DE16" w14:textId="77777777" w:rsidR="008B2C5E" w:rsidRPr="00C048CC" w:rsidRDefault="008B2C5E" w:rsidP="008B2C5E">
            <w:pPr>
              <w:jc w:val="center"/>
              <w:rPr>
                <w:rFonts w:eastAsia="Times New Roman" w:cstheme="minorHAnsi"/>
                <w:b/>
                <w:i/>
                <w:color w:val="FF0000"/>
                <w:sz w:val="20"/>
                <w:szCs w:val="20"/>
              </w:rPr>
            </w:pPr>
          </w:p>
        </w:tc>
        <w:tc>
          <w:tcPr>
            <w:tcW w:w="1256" w:type="dxa"/>
          </w:tcPr>
          <w:p w14:paraId="304FBD39" w14:textId="77777777" w:rsidR="008B2C5E" w:rsidRPr="00C048CC" w:rsidRDefault="008B2C5E" w:rsidP="008B2C5E">
            <w:pPr>
              <w:jc w:val="center"/>
              <w:rPr>
                <w:rFonts w:cstheme="minorHAnsi"/>
                <w:sz w:val="20"/>
                <w:szCs w:val="20"/>
              </w:rPr>
            </w:pPr>
          </w:p>
        </w:tc>
        <w:tc>
          <w:tcPr>
            <w:tcW w:w="1685" w:type="dxa"/>
          </w:tcPr>
          <w:p w14:paraId="6B402F6E" w14:textId="77777777" w:rsidR="008B2C5E" w:rsidRPr="00C048CC" w:rsidRDefault="008B2C5E" w:rsidP="008B2C5E">
            <w:pPr>
              <w:jc w:val="center"/>
              <w:rPr>
                <w:rFonts w:cstheme="minorHAnsi"/>
                <w:sz w:val="20"/>
                <w:szCs w:val="20"/>
              </w:rPr>
            </w:pPr>
          </w:p>
        </w:tc>
        <w:tc>
          <w:tcPr>
            <w:tcW w:w="1428" w:type="dxa"/>
          </w:tcPr>
          <w:p w14:paraId="18688760" w14:textId="77777777" w:rsidR="008B2C5E" w:rsidRPr="00C048CC" w:rsidRDefault="008B2C5E" w:rsidP="008B2C5E">
            <w:pPr>
              <w:jc w:val="center"/>
              <w:rPr>
                <w:rFonts w:cstheme="minorHAnsi"/>
                <w:sz w:val="20"/>
                <w:szCs w:val="20"/>
              </w:rPr>
            </w:pPr>
          </w:p>
        </w:tc>
        <w:tc>
          <w:tcPr>
            <w:tcW w:w="1139" w:type="dxa"/>
          </w:tcPr>
          <w:p w14:paraId="115781BF" w14:textId="77777777" w:rsidR="008B2C5E" w:rsidRPr="00C048CC" w:rsidRDefault="008B2C5E" w:rsidP="008B2C5E">
            <w:pPr>
              <w:jc w:val="center"/>
              <w:rPr>
                <w:rFonts w:cstheme="minorHAnsi"/>
                <w:sz w:val="20"/>
                <w:szCs w:val="20"/>
              </w:rPr>
            </w:pPr>
          </w:p>
        </w:tc>
      </w:tr>
      <w:tr w:rsidR="008B2C5E" w:rsidRPr="00C048CC" w14:paraId="737F9E7C" w14:textId="651937BA" w:rsidTr="008B2C5E">
        <w:tc>
          <w:tcPr>
            <w:tcW w:w="849" w:type="dxa"/>
          </w:tcPr>
          <w:p w14:paraId="520A992F" w14:textId="77777777" w:rsidR="008B2C5E" w:rsidRPr="00C048CC" w:rsidRDefault="008B2C5E" w:rsidP="008B2C5E">
            <w:pPr>
              <w:jc w:val="center"/>
              <w:rPr>
                <w:rFonts w:cstheme="minorHAnsi"/>
                <w:sz w:val="20"/>
                <w:szCs w:val="20"/>
              </w:rPr>
            </w:pPr>
          </w:p>
        </w:tc>
        <w:tc>
          <w:tcPr>
            <w:tcW w:w="881" w:type="dxa"/>
          </w:tcPr>
          <w:p w14:paraId="075CD219" w14:textId="74468FE1" w:rsidR="008B2C5E" w:rsidRPr="00C048CC" w:rsidRDefault="008B2C5E" w:rsidP="008B2C5E">
            <w:pPr>
              <w:jc w:val="center"/>
              <w:rPr>
                <w:rFonts w:cstheme="minorHAnsi"/>
                <w:sz w:val="20"/>
                <w:szCs w:val="20"/>
              </w:rPr>
            </w:pPr>
          </w:p>
        </w:tc>
        <w:tc>
          <w:tcPr>
            <w:tcW w:w="1603" w:type="dxa"/>
          </w:tcPr>
          <w:p w14:paraId="0EF4AC60" w14:textId="77777777" w:rsidR="008B2C5E" w:rsidRPr="00C048CC" w:rsidRDefault="008B2C5E" w:rsidP="008B2C5E">
            <w:pPr>
              <w:jc w:val="center"/>
              <w:rPr>
                <w:rFonts w:cstheme="minorHAnsi"/>
                <w:sz w:val="20"/>
                <w:szCs w:val="20"/>
              </w:rPr>
            </w:pPr>
          </w:p>
        </w:tc>
        <w:tc>
          <w:tcPr>
            <w:tcW w:w="884" w:type="dxa"/>
          </w:tcPr>
          <w:p w14:paraId="5B85A78E" w14:textId="77777777" w:rsidR="008B2C5E" w:rsidRPr="00C048CC" w:rsidRDefault="008B2C5E" w:rsidP="008B2C5E">
            <w:pPr>
              <w:jc w:val="center"/>
              <w:rPr>
                <w:rFonts w:cstheme="minorHAnsi"/>
                <w:sz w:val="20"/>
                <w:szCs w:val="20"/>
              </w:rPr>
            </w:pPr>
          </w:p>
        </w:tc>
        <w:tc>
          <w:tcPr>
            <w:tcW w:w="1160" w:type="dxa"/>
          </w:tcPr>
          <w:p w14:paraId="3179D3C5" w14:textId="77777777" w:rsidR="008B2C5E" w:rsidRPr="00C048CC" w:rsidRDefault="008B2C5E" w:rsidP="008B2C5E">
            <w:pPr>
              <w:jc w:val="center"/>
              <w:rPr>
                <w:rFonts w:cstheme="minorHAnsi"/>
                <w:sz w:val="20"/>
                <w:szCs w:val="20"/>
              </w:rPr>
            </w:pPr>
          </w:p>
        </w:tc>
        <w:tc>
          <w:tcPr>
            <w:tcW w:w="1256" w:type="dxa"/>
          </w:tcPr>
          <w:p w14:paraId="29BDF699" w14:textId="77777777" w:rsidR="008B2C5E" w:rsidRPr="00C048CC" w:rsidRDefault="008B2C5E" w:rsidP="008B2C5E">
            <w:pPr>
              <w:jc w:val="center"/>
              <w:rPr>
                <w:rFonts w:cstheme="minorHAnsi"/>
                <w:sz w:val="20"/>
                <w:szCs w:val="20"/>
              </w:rPr>
            </w:pPr>
          </w:p>
        </w:tc>
        <w:tc>
          <w:tcPr>
            <w:tcW w:w="1685" w:type="dxa"/>
          </w:tcPr>
          <w:p w14:paraId="52511599" w14:textId="77777777" w:rsidR="008B2C5E" w:rsidRPr="00C048CC" w:rsidRDefault="008B2C5E" w:rsidP="008B2C5E">
            <w:pPr>
              <w:jc w:val="center"/>
              <w:rPr>
                <w:rFonts w:cstheme="minorHAnsi"/>
                <w:sz w:val="20"/>
                <w:szCs w:val="20"/>
              </w:rPr>
            </w:pPr>
          </w:p>
        </w:tc>
        <w:tc>
          <w:tcPr>
            <w:tcW w:w="1428" w:type="dxa"/>
          </w:tcPr>
          <w:p w14:paraId="0BB68100" w14:textId="77777777" w:rsidR="008B2C5E" w:rsidRPr="00C048CC" w:rsidRDefault="008B2C5E" w:rsidP="008B2C5E">
            <w:pPr>
              <w:jc w:val="center"/>
              <w:rPr>
                <w:rFonts w:cstheme="minorHAnsi"/>
                <w:sz w:val="20"/>
                <w:szCs w:val="20"/>
              </w:rPr>
            </w:pPr>
          </w:p>
        </w:tc>
        <w:tc>
          <w:tcPr>
            <w:tcW w:w="1139" w:type="dxa"/>
          </w:tcPr>
          <w:p w14:paraId="137BD561" w14:textId="77777777" w:rsidR="008B2C5E" w:rsidRPr="00C048CC" w:rsidRDefault="008B2C5E" w:rsidP="008B2C5E">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885" w:type="dxa"/>
        <w:tblLook w:val="04A0" w:firstRow="1" w:lastRow="0" w:firstColumn="1" w:lastColumn="0" w:noHBand="0" w:noVBand="1"/>
      </w:tblPr>
      <w:tblGrid>
        <w:gridCol w:w="912"/>
        <w:gridCol w:w="912"/>
        <w:gridCol w:w="1501"/>
        <w:gridCol w:w="900"/>
        <w:gridCol w:w="1170"/>
        <w:gridCol w:w="1170"/>
        <w:gridCol w:w="1710"/>
        <w:gridCol w:w="1440"/>
        <w:gridCol w:w="1170"/>
      </w:tblGrid>
      <w:tr w:rsidR="008B2C5E" w:rsidRPr="00C048CC" w14:paraId="1E8C3A85" w14:textId="17FA6734" w:rsidTr="008B2C5E">
        <w:tc>
          <w:tcPr>
            <w:tcW w:w="10885" w:type="dxa"/>
            <w:gridSpan w:val="9"/>
          </w:tcPr>
          <w:p w14:paraId="7EB6E0F6" w14:textId="4389CF5B" w:rsidR="008B2C5E" w:rsidRPr="00C048CC" w:rsidRDefault="008B2C5E" w:rsidP="00C048CC">
            <w:pPr>
              <w:rPr>
                <w:rFonts w:cstheme="minorHAnsi"/>
                <w:b/>
                <w:sz w:val="20"/>
                <w:szCs w:val="20"/>
              </w:rPr>
            </w:pPr>
            <w:r>
              <w:rPr>
                <w:rFonts w:cstheme="minorHAnsi"/>
                <w:b/>
                <w:sz w:val="20"/>
                <w:szCs w:val="20"/>
              </w:rPr>
              <w:t>B</w:t>
            </w:r>
            <w:r w:rsidRPr="00C048CC">
              <w:rPr>
                <w:rFonts w:cstheme="minorHAnsi"/>
                <w:b/>
                <w:sz w:val="20"/>
                <w:szCs w:val="20"/>
              </w:rPr>
              <w:t>. Installed</w:t>
            </w:r>
            <w:r>
              <w:rPr>
                <w:rFonts w:cstheme="minorHAnsi"/>
                <w:b/>
                <w:sz w:val="20"/>
                <w:szCs w:val="20"/>
              </w:rPr>
              <w:t xml:space="preserve"> HERS Verified</w:t>
            </w:r>
            <w:r w:rsidRPr="00C048CC">
              <w:rPr>
                <w:rFonts w:cstheme="minorHAnsi"/>
                <w:b/>
                <w:sz w:val="20"/>
                <w:szCs w:val="20"/>
              </w:rPr>
              <w:t xml:space="preserve"> Dwelling Unit Water Heater System Information</w:t>
            </w:r>
          </w:p>
          <w:p w14:paraId="7C55E804" w14:textId="48E12AFD" w:rsidR="008B2C5E" w:rsidRPr="00C048CC" w:rsidRDefault="008B2C5E" w:rsidP="00C048CC">
            <w:pPr>
              <w:rPr>
                <w:rFonts w:cstheme="minorHAnsi"/>
                <w:b/>
                <w:sz w:val="20"/>
                <w:szCs w:val="20"/>
              </w:rPr>
            </w:pPr>
            <w:r w:rsidRPr="00C048CC">
              <w:rPr>
                <w:rFonts w:eastAsia="Times New Roman" w:cstheme="minorHAnsi"/>
                <w:sz w:val="20"/>
                <w:szCs w:val="20"/>
              </w:rPr>
              <w:t>This table reports the water heating system features installed in this project</w:t>
            </w:r>
            <w:r w:rsidRPr="00C048CC">
              <w:rPr>
                <w:rFonts w:cstheme="minorHAnsi"/>
                <w:sz w:val="20"/>
                <w:szCs w:val="20"/>
              </w:rPr>
              <w:t>.</w:t>
            </w:r>
          </w:p>
        </w:tc>
      </w:tr>
      <w:tr w:rsidR="008B2C5E" w:rsidRPr="00C048CC" w14:paraId="0E30C35E" w14:textId="06B2CF27" w:rsidTr="008B2C5E">
        <w:tc>
          <w:tcPr>
            <w:tcW w:w="912" w:type="dxa"/>
            <w:tcBorders>
              <w:top w:val="single" w:sz="4" w:space="0" w:color="auto"/>
              <w:left w:val="single" w:sz="4" w:space="0" w:color="auto"/>
              <w:bottom w:val="single" w:sz="4" w:space="0" w:color="auto"/>
              <w:right w:val="single" w:sz="4" w:space="0" w:color="auto"/>
            </w:tcBorders>
          </w:tcPr>
          <w:p w14:paraId="0BAB1141" w14:textId="5AFC1F61" w:rsidR="008B2C5E" w:rsidRPr="00C048CC" w:rsidRDefault="008B2C5E" w:rsidP="008B2C5E">
            <w:pPr>
              <w:jc w:val="center"/>
              <w:rPr>
                <w:rFonts w:eastAsia="Times New Roman" w:cstheme="minorHAnsi"/>
                <w:sz w:val="20"/>
                <w:szCs w:val="20"/>
              </w:rPr>
            </w:pPr>
            <w:ins w:id="19" w:author="Smith, Alexis@Energy" w:date="2019-05-10T11:06:00Z">
              <w:r>
                <w:rPr>
                  <w:rFonts w:eastAsia="Times New Roman" w:cstheme="minorHAnsi"/>
                  <w:sz w:val="18"/>
                  <w:szCs w:val="20"/>
                </w:rPr>
                <w:t>01</w:t>
              </w:r>
            </w:ins>
          </w:p>
        </w:tc>
        <w:tc>
          <w:tcPr>
            <w:tcW w:w="912" w:type="dxa"/>
            <w:vAlign w:val="bottom"/>
          </w:tcPr>
          <w:p w14:paraId="04ADB299" w14:textId="52916D22" w:rsidR="008B2C5E" w:rsidRPr="00C048CC" w:rsidRDefault="008B2C5E" w:rsidP="008B2C5E">
            <w:pPr>
              <w:jc w:val="center"/>
              <w:rPr>
                <w:rFonts w:cstheme="minorHAnsi"/>
                <w:sz w:val="20"/>
                <w:szCs w:val="20"/>
              </w:rPr>
            </w:pPr>
            <w:r w:rsidRPr="00C048CC">
              <w:rPr>
                <w:rFonts w:eastAsia="Times New Roman" w:cstheme="minorHAnsi"/>
                <w:sz w:val="20"/>
                <w:szCs w:val="20"/>
              </w:rPr>
              <w:t>0</w:t>
            </w:r>
            <w:ins w:id="20" w:author="Smith, Alexis@Energy" w:date="2019-05-10T11:07:00Z">
              <w:r>
                <w:rPr>
                  <w:rFonts w:eastAsia="Times New Roman" w:cstheme="minorHAnsi"/>
                  <w:sz w:val="20"/>
                  <w:szCs w:val="20"/>
                </w:rPr>
                <w:t>2</w:t>
              </w:r>
            </w:ins>
            <w:del w:id="21" w:author="Smith, Alexis@Energy" w:date="2019-05-10T11:07:00Z">
              <w:r w:rsidRPr="00C048CC" w:rsidDel="008B2C5E">
                <w:rPr>
                  <w:rFonts w:eastAsia="Times New Roman" w:cstheme="minorHAnsi"/>
                  <w:sz w:val="20"/>
                  <w:szCs w:val="20"/>
                </w:rPr>
                <w:delText>1</w:delText>
              </w:r>
            </w:del>
          </w:p>
        </w:tc>
        <w:tc>
          <w:tcPr>
            <w:tcW w:w="1501" w:type="dxa"/>
            <w:vAlign w:val="bottom"/>
          </w:tcPr>
          <w:p w14:paraId="16A9467D" w14:textId="39F11DF6" w:rsidR="008B2C5E" w:rsidRPr="00C048CC" w:rsidRDefault="008B2C5E" w:rsidP="008B2C5E">
            <w:pPr>
              <w:jc w:val="center"/>
              <w:rPr>
                <w:rFonts w:cstheme="minorHAnsi"/>
                <w:sz w:val="20"/>
                <w:szCs w:val="20"/>
              </w:rPr>
            </w:pPr>
            <w:r w:rsidRPr="00C048CC">
              <w:rPr>
                <w:rFonts w:eastAsia="Times New Roman" w:cstheme="minorHAnsi"/>
                <w:sz w:val="20"/>
                <w:szCs w:val="20"/>
              </w:rPr>
              <w:t>0</w:t>
            </w:r>
            <w:ins w:id="22" w:author="Smith, Alexis@Energy" w:date="2019-05-10T11:07:00Z">
              <w:r>
                <w:rPr>
                  <w:rFonts w:eastAsia="Times New Roman" w:cstheme="minorHAnsi"/>
                  <w:sz w:val="20"/>
                  <w:szCs w:val="20"/>
                </w:rPr>
                <w:t>3</w:t>
              </w:r>
            </w:ins>
            <w:del w:id="23" w:author="Smith, Alexis@Energy" w:date="2019-05-10T11:07:00Z">
              <w:r w:rsidRPr="00C048CC" w:rsidDel="008B2C5E">
                <w:rPr>
                  <w:rFonts w:eastAsia="Times New Roman" w:cstheme="minorHAnsi"/>
                  <w:sz w:val="20"/>
                  <w:szCs w:val="20"/>
                </w:rPr>
                <w:delText>2</w:delText>
              </w:r>
            </w:del>
          </w:p>
        </w:tc>
        <w:tc>
          <w:tcPr>
            <w:tcW w:w="900" w:type="dxa"/>
          </w:tcPr>
          <w:p w14:paraId="7701F802" w14:textId="2B6EED6A"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24" w:author="Smith, Alexis@Energy" w:date="2019-05-10T11:07:00Z">
              <w:r>
                <w:rPr>
                  <w:rFonts w:eastAsia="Times New Roman" w:cstheme="minorHAnsi"/>
                  <w:sz w:val="20"/>
                  <w:szCs w:val="20"/>
                </w:rPr>
                <w:t>4</w:t>
              </w:r>
            </w:ins>
            <w:del w:id="25" w:author="Smith, Alexis@Energy" w:date="2019-05-10T11:07:00Z">
              <w:r w:rsidRPr="00C048CC" w:rsidDel="008B2C5E">
                <w:rPr>
                  <w:rFonts w:eastAsia="Times New Roman" w:cstheme="minorHAnsi"/>
                  <w:sz w:val="20"/>
                  <w:szCs w:val="20"/>
                </w:rPr>
                <w:delText>3</w:delText>
              </w:r>
            </w:del>
          </w:p>
        </w:tc>
        <w:tc>
          <w:tcPr>
            <w:tcW w:w="1170" w:type="dxa"/>
          </w:tcPr>
          <w:p w14:paraId="21945353" w14:textId="100C25AE"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26" w:author="Smith, Alexis@Energy" w:date="2019-05-10T11:07:00Z">
              <w:r>
                <w:rPr>
                  <w:rFonts w:eastAsia="Times New Roman" w:cstheme="minorHAnsi"/>
                  <w:sz w:val="20"/>
                  <w:szCs w:val="20"/>
                </w:rPr>
                <w:t>5</w:t>
              </w:r>
            </w:ins>
            <w:del w:id="27" w:author="Smith, Alexis@Energy" w:date="2019-05-10T11:07:00Z">
              <w:r w:rsidRPr="00C048CC" w:rsidDel="008B2C5E">
                <w:rPr>
                  <w:rFonts w:eastAsia="Times New Roman" w:cstheme="minorHAnsi"/>
                  <w:sz w:val="20"/>
                  <w:szCs w:val="20"/>
                </w:rPr>
                <w:delText>4</w:delText>
              </w:r>
            </w:del>
          </w:p>
        </w:tc>
        <w:tc>
          <w:tcPr>
            <w:tcW w:w="1170" w:type="dxa"/>
          </w:tcPr>
          <w:p w14:paraId="524D4E86" w14:textId="4FAFC253"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28" w:author="Smith, Alexis@Energy" w:date="2019-05-10T11:07:00Z">
              <w:r>
                <w:rPr>
                  <w:rFonts w:eastAsia="Times New Roman" w:cstheme="minorHAnsi"/>
                  <w:sz w:val="20"/>
                  <w:szCs w:val="20"/>
                </w:rPr>
                <w:t>6</w:t>
              </w:r>
            </w:ins>
            <w:del w:id="29" w:author="Smith, Alexis@Energy" w:date="2019-05-10T11:07:00Z">
              <w:r w:rsidRPr="00C048CC" w:rsidDel="008B2C5E">
                <w:rPr>
                  <w:rFonts w:eastAsia="Times New Roman" w:cstheme="minorHAnsi"/>
                  <w:sz w:val="20"/>
                  <w:szCs w:val="20"/>
                </w:rPr>
                <w:delText>5</w:delText>
              </w:r>
            </w:del>
          </w:p>
        </w:tc>
        <w:tc>
          <w:tcPr>
            <w:tcW w:w="1710" w:type="dxa"/>
          </w:tcPr>
          <w:p w14:paraId="7ACA4D6F" w14:textId="6215581B"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30" w:author="Smith, Alexis@Energy" w:date="2019-05-10T11:07:00Z">
              <w:r>
                <w:rPr>
                  <w:rFonts w:eastAsia="Times New Roman" w:cstheme="minorHAnsi"/>
                  <w:sz w:val="20"/>
                  <w:szCs w:val="20"/>
                </w:rPr>
                <w:t>7</w:t>
              </w:r>
            </w:ins>
            <w:del w:id="31" w:author="Smith, Alexis@Energy" w:date="2019-05-10T11:07:00Z">
              <w:r w:rsidRPr="00C048CC" w:rsidDel="008B2C5E">
                <w:rPr>
                  <w:rFonts w:eastAsia="Times New Roman" w:cstheme="minorHAnsi"/>
                  <w:sz w:val="20"/>
                  <w:szCs w:val="20"/>
                </w:rPr>
                <w:delText>6</w:delText>
              </w:r>
            </w:del>
          </w:p>
        </w:tc>
        <w:tc>
          <w:tcPr>
            <w:tcW w:w="1440" w:type="dxa"/>
          </w:tcPr>
          <w:p w14:paraId="3E098499" w14:textId="4C3DA036" w:rsidR="008B2C5E" w:rsidRPr="00C048CC" w:rsidRDefault="008B2C5E" w:rsidP="008B2C5E">
            <w:pPr>
              <w:jc w:val="center"/>
              <w:rPr>
                <w:rFonts w:eastAsia="Times New Roman" w:cstheme="minorHAnsi"/>
                <w:sz w:val="20"/>
                <w:szCs w:val="20"/>
              </w:rPr>
            </w:pPr>
            <w:r w:rsidRPr="00C048CC">
              <w:rPr>
                <w:rFonts w:eastAsia="Times New Roman" w:cstheme="minorHAnsi"/>
                <w:sz w:val="20"/>
                <w:szCs w:val="20"/>
              </w:rPr>
              <w:t>0</w:t>
            </w:r>
            <w:ins w:id="32" w:author="Smith, Alexis@Energy" w:date="2019-05-10T11:07:00Z">
              <w:r>
                <w:rPr>
                  <w:rFonts w:eastAsia="Times New Roman" w:cstheme="minorHAnsi"/>
                  <w:sz w:val="20"/>
                  <w:szCs w:val="20"/>
                </w:rPr>
                <w:t>8</w:t>
              </w:r>
            </w:ins>
            <w:del w:id="33" w:author="Smith, Alexis@Energy" w:date="2019-05-10T11:07:00Z">
              <w:r w:rsidRPr="00C048CC" w:rsidDel="008B2C5E">
                <w:rPr>
                  <w:rFonts w:eastAsia="Times New Roman" w:cstheme="minorHAnsi"/>
                  <w:sz w:val="20"/>
                  <w:szCs w:val="20"/>
                </w:rPr>
                <w:delText>7</w:delText>
              </w:r>
            </w:del>
          </w:p>
        </w:tc>
        <w:tc>
          <w:tcPr>
            <w:tcW w:w="1170" w:type="dxa"/>
          </w:tcPr>
          <w:p w14:paraId="14C1BBA6" w14:textId="5E8B6449" w:rsidR="008B2C5E" w:rsidRPr="00C048CC" w:rsidRDefault="008B2C5E" w:rsidP="008B2C5E">
            <w:pPr>
              <w:jc w:val="center"/>
              <w:rPr>
                <w:rFonts w:eastAsia="Times New Roman" w:cstheme="minorHAnsi"/>
                <w:sz w:val="20"/>
                <w:szCs w:val="20"/>
              </w:rPr>
            </w:pPr>
            <w:r>
              <w:rPr>
                <w:rFonts w:eastAsia="Times New Roman" w:cstheme="minorHAnsi"/>
                <w:sz w:val="20"/>
                <w:szCs w:val="20"/>
              </w:rPr>
              <w:t>0</w:t>
            </w:r>
            <w:ins w:id="34" w:author="Smith, Alexis@Energy" w:date="2019-05-10T11:07:00Z">
              <w:r>
                <w:rPr>
                  <w:rFonts w:eastAsia="Times New Roman" w:cstheme="minorHAnsi"/>
                  <w:sz w:val="20"/>
                  <w:szCs w:val="20"/>
                </w:rPr>
                <w:t>9</w:t>
              </w:r>
            </w:ins>
            <w:del w:id="35" w:author="Smith, Alexis@Energy" w:date="2019-05-10T11:07:00Z">
              <w:r w:rsidDel="008B2C5E">
                <w:rPr>
                  <w:rFonts w:eastAsia="Times New Roman" w:cstheme="minorHAnsi"/>
                  <w:sz w:val="20"/>
                  <w:szCs w:val="20"/>
                </w:rPr>
                <w:delText>8</w:delText>
              </w:r>
            </w:del>
          </w:p>
        </w:tc>
      </w:tr>
      <w:tr w:rsidR="008B2C5E" w:rsidRPr="00C048CC" w14:paraId="316B3224" w14:textId="674896C9" w:rsidTr="008B2C5E">
        <w:tc>
          <w:tcPr>
            <w:tcW w:w="912" w:type="dxa"/>
            <w:tcBorders>
              <w:top w:val="single" w:sz="4" w:space="0" w:color="auto"/>
              <w:left w:val="single" w:sz="4" w:space="0" w:color="auto"/>
              <w:bottom w:val="single" w:sz="4" w:space="0" w:color="auto"/>
              <w:right w:val="single" w:sz="4" w:space="0" w:color="auto"/>
            </w:tcBorders>
            <w:vAlign w:val="bottom"/>
          </w:tcPr>
          <w:p w14:paraId="6E0B054C" w14:textId="154CA46F"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36" w:author="Smith, Alexis@Energy" w:date="2019-05-10T11:06:00Z">
              <w:r>
                <w:rPr>
                  <w:rFonts w:eastAsia="Times New Roman" w:cstheme="minorHAnsi"/>
                  <w:sz w:val="18"/>
                  <w:szCs w:val="20"/>
                </w:rPr>
                <w:t>Dwelling Unit Name</w:t>
              </w:r>
            </w:ins>
          </w:p>
        </w:tc>
        <w:tc>
          <w:tcPr>
            <w:tcW w:w="912" w:type="dxa"/>
            <w:vAlign w:val="bottom"/>
          </w:tcPr>
          <w:p w14:paraId="7FC3A232" w14:textId="3CC1B35F"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0F324916"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or Name</w:t>
            </w:r>
          </w:p>
        </w:tc>
        <w:tc>
          <w:tcPr>
            <w:tcW w:w="1501" w:type="dxa"/>
            <w:vAlign w:val="bottom"/>
          </w:tcPr>
          <w:p w14:paraId="172A7A48"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3A1D2DA" w14:textId="77777777" w:rsidR="008B2C5E" w:rsidRPr="00C048CC" w:rsidRDefault="008B2C5E" w:rsidP="008B2C5E">
            <w:pPr>
              <w:jc w:val="center"/>
              <w:rPr>
                <w:rFonts w:cstheme="minorHAnsi"/>
                <w:sz w:val="20"/>
                <w:szCs w:val="20"/>
              </w:rPr>
            </w:pPr>
            <w:r w:rsidRPr="00C048CC">
              <w:rPr>
                <w:rFonts w:eastAsia="Times New Roman" w:cstheme="minorHAnsi"/>
                <w:sz w:val="20"/>
                <w:szCs w:val="20"/>
              </w:rPr>
              <w:t>Make and Model</w:t>
            </w:r>
          </w:p>
        </w:tc>
        <w:tc>
          <w:tcPr>
            <w:tcW w:w="900" w:type="dxa"/>
            <w:vAlign w:val="bottom"/>
          </w:tcPr>
          <w:p w14:paraId="0222E5F7" w14:textId="48E3DC4E"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C048CC">
              <w:rPr>
                <w:rFonts w:eastAsia="Times New Roman" w:cstheme="minorHAnsi"/>
                <w:sz w:val="20"/>
                <w:szCs w:val="20"/>
              </w:rPr>
              <w:t xml:space="preserve"> of Water Heaters</w:t>
            </w:r>
            <w:r>
              <w:rPr>
                <w:rFonts w:eastAsia="Times New Roman" w:cstheme="minorHAnsi"/>
                <w:sz w:val="20"/>
                <w:szCs w:val="20"/>
              </w:rPr>
              <w:t xml:space="preserve"> in System</w:t>
            </w:r>
          </w:p>
        </w:tc>
        <w:tc>
          <w:tcPr>
            <w:tcW w:w="1170" w:type="dxa"/>
            <w:vAlign w:val="bottom"/>
          </w:tcPr>
          <w:p w14:paraId="0FDCF65F"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170" w:type="dxa"/>
            <w:vAlign w:val="bottom"/>
          </w:tcPr>
          <w:p w14:paraId="2AE4527D"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710" w:type="dxa"/>
            <w:vAlign w:val="bottom"/>
          </w:tcPr>
          <w:p w14:paraId="143D43D4" w14:textId="77777777"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440" w:type="dxa"/>
            <w:vAlign w:val="bottom"/>
          </w:tcPr>
          <w:p w14:paraId="0D5FDB42" w14:textId="7CF22FBC" w:rsidR="008B2C5E" w:rsidRPr="00C048CC"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Compact Dist</w:t>
            </w:r>
            <w:r>
              <w:rPr>
                <w:rFonts w:eastAsia="Times New Roman" w:cstheme="minorHAnsi"/>
                <w:sz w:val="20"/>
                <w:szCs w:val="20"/>
              </w:rPr>
              <w:t>rib.</w:t>
            </w:r>
          </w:p>
        </w:tc>
        <w:tc>
          <w:tcPr>
            <w:tcW w:w="1170" w:type="dxa"/>
            <w:vAlign w:val="bottom"/>
          </w:tcPr>
          <w:p w14:paraId="66CD81CC" w14:textId="7B855888" w:rsidR="008B2C5E"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20"/>
                <w:szCs w:val="20"/>
              </w:rPr>
            </w:pPr>
          </w:p>
          <w:p w14:paraId="45A243A8" w14:textId="3B187CB2" w:rsidR="008B2C5E" w:rsidRDefault="008B2C5E" w:rsidP="008B2C5E">
            <w:pPr>
              <w:jc w:val="center"/>
              <w:rPr>
                <w:rFonts w:eastAsia="Times New Roman" w:cstheme="minorHAnsi"/>
                <w:sz w:val="20"/>
                <w:szCs w:val="20"/>
              </w:rPr>
            </w:pPr>
          </w:p>
          <w:p w14:paraId="35749F51" w14:textId="5E0890D3" w:rsidR="008B2C5E" w:rsidRDefault="008B2C5E" w:rsidP="008B2C5E">
            <w:pPr>
              <w:jc w:val="center"/>
              <w:rPr>
                <w:rFonts w:eastAsia="Times New Roman" w:cstheme="minorHAnsi"/>
                <w:sz w:val="20"/>
                <w:szCs w:val="20"/>
              </w:rPr>
            </w:pPr>
          </w:p>
          <w:p w14:paraId="09A8D11D" w14:textId="6121A824" w:rsidR="008B2C5E" w:rsidRPr="00236FB5" w:rsidRDefault="008B2C5E" w:rsidP="008B2C5E">
            <w:pPr>
              <w:jc w:val="center"/>
              <w:rPr>
                <w:rFonts w:eastAsia="Times New Roman" w:cstheme="minorHAnsi"/>
                <w:sz w:val="20"/>
                <w:szCs w:val="20"/>
              </w:rPr>
            </w:pPr>
            <w:r>
              <w:rPr>
                <w:rFonts w:eastAsia="Times New Roman" w:cstheme="minorHAnsi"/>
                <w:sz w:val="20"/>
                <w:szCs w:val="20"/>
              </w:rPr>
              <w:t>Drain Water Heat Recovery</w:t>
            </w:r>
          </w:p>
        </w:tc>
      </w:tr>
      <w:tr w:rsidR="008B2C5E" w:rsidRPr="00C048CC" w14:paraId="763BDE8F" w14:textId="74F954B6" w:rsidTr="008B2C5E">
        <w:tc>
          <w:tcPr>
            <w:tcW w:w="912" w:type="dxa"/>
          </w:tcPr>
          <w:p w14:paraId="531543B6" w14:textId="77777777" w:rsidR="008B2C5E" w:rsidRPr="00C048CC" w:rsidRDefault="008B2C5E" w:rsidP="008B2C5E">
            <w:pPr>
              <w:jc w:val="center"/>
              <w:rPr>
                <w:rFonts w:cstheme="minorHAnsi"/>
                <w:sz w:val="20"/>
                <w:szCs w:val="20"/>
              </w:rPr>
            </w:pPr>
          </w:p>
        </w:tc>
        <w:tc>
          <w:tcPr>
            <w:tcW w:w="912" w:type="dxa"/>
          </w:tcPr>
          <w:p w14:paraId="786F6DA2" w14:textId="37D720E2" w:rsidR="008B2C5E" w:rsidRPr="00C048CC" w:rsidRDefault="008B2C5E" w:rsidP="008B2C5E">
            <w:pPr>
              <w:jc w:val="center"/>
              <w:rPr>
                <w:rFonts w:cstheme="minorHAnsi"/>
                <w:sz w:val="20"/>
                <w:szCs w:val="20"/>
              </w:rPr>
            </w:pPr>
          </w:p>
        </w:tc>
        <w:tc>
          <w:tcPr>
            <w:tcW w:w="1501" w:type="dxa"/>
          </w:tcPr>
          <w:p w14:paraId="65CDE8E5" w14:textId="77777777" w:rsidR="008B2C5E" w:rsidRPr="00C048CC" w:rsidRDefault="008B2C5E" w:rsidP="008B2C5E">
            <w:pPr>
              <w:jc w:val="center"/>
              <w:rPr>
                <w:rFonts w:cstheme="minorHAnsi"/>
                <w:sz w:val="20"/>
                <w:szCs w:val="20"/>
              </w:rPr>
            </w:pPr>
          </w:p>
        </w:tc>
        <w:tc>
          <w:tcPr>
            <w:tcW w:w="900" w:type="dxa"/>
          </w:tcPr>
          <w:p w14:paraId="276C7B93" w14:textId="77777777" w:rsidR="008B2C5E" w:rsidRPr="00C048CC" w:rsidRDefault="008B2C5E" w:rsidP="008B2C5E">
            <w:pPr>
              <w:jc w:val="center"/>
              <w:rPr>
                <w:rFonts w:eastAsia="Times New Roman" w:cstheme="minorHAnsi"/>
                <w:b/>
                <w:i/>
                <w:color w:val="FF0000"/>
                <w:sz w:val="20"/>
                <w:szCs w:val="20"/>
              </w:rPr>
            </w:pPr>
          </w:p>
        </w:tc>
        <w:tc>
          <w:tcPr>
            <w:tcW w:w="1170" w:type="dxa"/>
          </w:tcPr>
          <w:p w14:paraId="07CD7CD7" w14:textId="77777777" w:rsidR="008B2C5E" w:rsidRPr="00C048CC" w:rsidRDefault="008B2C5E" w:rsidP="008B2C5E">
            <w:pPr>
              <w:jc w:val="center"/>
              <w:rPr>
                <w:rFonts w:eastAsia="Times New Roman" w:cstheme="minorHAnsi"/>
                <w:b/>
                <w:i/>
                <w:color w:val="FF0000"/>
                <w:sz w:val="20"/>
                <w:szCs w:val="20"/>
              </w:rPr>
            </w:pPr>
          </w:p>
        </w:tc>
        <w:tc>
          <w:tcPr>
            <w:tcW w:w="1170" w:type="dxa"/>
          </w:tcPr>
          <w:p w14:paraId="713AEDB0" w14:textId="77777777" w:rsidR="008B2C5E" w:rsidRPr="00C048CC" w:rsidRDefault="008B2C5E" w:rsidP="008B2C5E">
            <w:pPr>
              <w:jc w:val="center"/>
              <w:rPr>
                <w:rFonts w:cstheme="minorHAnsi"/>
                <w:sz w:val="20"/>
                <w:szCs w:val="20"/>
              </w:rPr>
            </w:pPr>
          </w:p>
        </w:tc>
        <w:tc>
          <w:tcPr>
            <w:tcW w:w="1710" w:type="dxa"/>
          </w:tcPr>
          <w:p w14:paraId="7CBD71DE" w14:textId="77777777" w:rsidR="008B2C5E" w:rsidRPr="00C048CC" w:rsidRDefault="008B2C5E" w:rsidP="008B2C5E">
            <w:pPr>
              <w:jc w:val="center"/>
              <w:rPr>
                <w:rFonts w:cstheme="minorHAnsi"/>
                <w:sz w:val="20"/>
                <w:szCs w:val="20"/>
              </w:rPr>
            </w:pPr>
          </w:p>
        </w:tc>
        <w:tc>
          <w:tcPr>
            <w:tcW w:w="1440" w:type="dxa"/>
          </w:tcPr>
          <w:p w14:paraId="0AC65873" w14:textId="77777777" w:rsidR="008B2C5E" w:rsidRPr="00C048CC" w:rsidRDefault="008B2C5E" w:rsidP="008B2C5E">
            <w:pPr>
              <w:jc w:val="center"/>
              <w:rPr>
                <w:rFonts w:cstheme="minorHAnsi"/>
                <w:sz w:val="20"/>
                <w:szCs w:val="20"/>
              </w:rPr>
            </w:pPr>
          </w:p>
        </w:tc>
        <w:tc>
          <w:tcPr>
            <w:tcW w:w="1170" w:type="dxa"/>
          </w:tcPr>
          <w:p w14:paraId="1C33AFA6" w14:textId="77777777" w:rsidR="008B2C5E" w:rsidRPr="00C048CC" w:rsidRDefault="008B2C5E" w:rsidP="008B2C5E">
            <w:pPr>
              <w:jc w:val="center"/>
              <w:rPr>
                <w:rFonts w:cstheme="minorHAnsi"/>
                <w:sz w:val="20"/>
                <w:szCs w:val="20"/>
              </w:rPr>
            </w:pPr>
          </w:p>
        </w:tc>
      </w:tr>
      <w:tr w:rsidR="008B2C5E" w:rsidRPr="00C048CC" w14:paraId="4DE6AEF8" w14:textId="05E62B94" w:rsidTr="008B2C5E">
        <w:tc>
          <w:tcPr>
            <w:tcW w:w="912" w:type="dxa"/>
          </w:tcPr>
          <w:p w14:paraId="570ED79E" w14:textId="77777777" w:rsidR="008B2C5E" w:rsidRPr="00C048CC" w:rsidRDefault="008B2C5E" w:rsidP="008B2C5E">
            <w:pPr>
              <w:jc w:val="center"/>
              <w:rPr>
                <w:rFonts w:cstheme="minorHAnsi"/>
                <w:sz w:val="20"/>
                <w:szCs w:val="20"/>
              </w:rPr>
            </w:pPr>
          </w:p>
        </w:tc>
        <w:tc>
          <w:tcPr>
            <w:tcW w:w="912" w:type="dxa"/>
          </w:tcPr>
          <w:p w14:paraId="71D60949" w14:textId="71D36D23" w:rsidR="008B2C5E" w:rsidRPr="00C048CC" w:rsidRDefault="008B2C5E" w:rsidP="008B2C5E">
            <w:pPr>
              <w:jc w:val="center"/>
              <w:rPr>
                <w:rFonts w:cstheme="minorHAnsi"/>
                <w:sz w:val="20"/>
                <w:szCs w:val="20"/>
              </w:rPr>
            </w:pPr>
          </w:p>
        </w:tc>
        <w:tc>
          <w:tcPr>
            <w:tcW w:w="1501" w:type="dxa"/>
          </w:tcPr>
          <w:p w14:paraId="3B2F20BE" w14:textId="77777777" w:rsidR="008B2C5E" w:rsidRPr="00C048CC" w:rsidRDefault="008B2C5E" w:rsidP="008B2C5E">
            <w:pPr>
              <w:jc w:val="center"/>
              <w:rPr>
                <w:rFonts w:cstheme="minorHAnsi"/>
                <w:sz w:val="20"/>
                <w:szCs w:val="20"/>
              </w:rPr>
            </w:pPr>
          </w:p>
        </w:tc>
        <w:tc>
          <w:tcPr>
            <w:tcW w:w="900" w:type="dxa"/>
          </w:tcPr>
          <w:p w14:paraId="1A07F02B" w14:textId="77777777" w:rsidR="008B2C5E" w:rsidRPr="00C048CC" w:rsidRDefault="008B2C5E" w:rsidP="008B2C5E">
            <w:pPr>
              <w:jc w:val="center"/>
              <w:rPr>
                <w:rFonts w:cstheme="minorHAnsi"/>
                <w:sz w:val="20"/>
                <w:szCs w:val="20"/>
              </w:rPr>
            </w:pPr>
          </w:p>
        </w:tc>
        <w:tc>
          <w:tcPr>
            <w:tcW w:w="1170" w:type="dxa"/>
          </w:tcPr>
          <w:p w14:paraId="3D955E9D" w14:textId="77777777" w:rsidR="008B2C5E" w:rsidRPr="00C048CC" w:rsidRDefault="008B2C5E" w:rsidP="008B2C5E">
            <w:pPr>
              <w:jc w:val="center"/>
              <w:rPr>
                <w:rFonts w:cstheme="minorHAnsi"/>
                <w:sz w:val="20"/>
                <w:szCs w:val="20"/>
              </w:rPr>
            </w:pPr>
          </w:p>
        </w:tc>
        <w:tc>
          <w:tcPr>
            <w:tcW w:w="1170" w:type="dxa"/>
          </w:tcPr>
          <w:p w14:paraId="265B8155" w14:textId="77777777" w:rsidR="008B2C5E" w:rsidRPr="00C048CC" w:rsidRDefault="008B2C5E" w:rsidP="008B2C5E">
            <w:pPr>
              <w:jc w:val="center"/>
              <w:rPr>
                <w:rFonts w:cstheme="minorHAnsi"/>
                <w:sz w:val="20"/>
                <w:szCs w:val="20"/>
              </w:rPr>
            </w:pPr>
          </w:p>
        </w:tc>
        <w:tc>
          <w:tcPr>
            <w:tcW w:w="1710" w:type="dxa"/>
          </w:tcPr>
          <w:p w14:paraId="1F7D5A9F" w14:textId="77777777" w:rsidR="008B2C5E" w:rsidRPr="00C048CC" w:rsidRDefault="008B2C5E" w:rsidP="008B2C5E">
            <w:pPr>
              <w:jc w:val="center"/>
              <w:rPr>
                <w:rFonts w:cstheme="minorHAnsi"/>
                <w:sz w:val="20"/>
                <w:szCs w:val="20"/>
              </w:rPr>
            </w:pPr>
          </w:p>
        </w:tc>
        <w:tc>
          <w:tcPr>
            <w:tcW w:w="1440" w:type="dxa"/>
          </w:tcPr>
          <w:p w14:paraId="270A36D7" w14:textId="77777777" w:rsidR="008B2C5E" w:rsidRPr="00C048CC" w:rsidRDefault="008B2C5E" w:rsidP="008B2C5E">
            <w:pPr>
              <w:jc w:val="center"/>
              <w:rPr>
                <w:rFonts w:cstheme="minorHAnsi"/>
                <w:sz w:val="20"/>
                <w:szCs w:val="20"/>
              </w:rPr>
            </w:pPr>
          </w:p>
        </w:tc>
        <w:tc>
          <w:tcPr>
            <w:tcW w:w="1170" w:type="dxa"/>
          </w:tcPr>
          <w:p w14:paraId="6A22900D" w14:textId="77777777" w:rsidR="008B2C5E" w:rsidRPr="00C048CC" w:rsidRDefault="008B2C5E" w:rsidP="008B2C5E">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B66EDB">
        <w:trPr>
          <w:trHeight w:val="144"/>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B7750C">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B66EDB">
        <w:trPr>
          <w:trHeight w:val="144"/>
          <w:tblHeader/>
        </w:trPr>
        <w:tc>
          <w:tcPr>
            <w:tcW w:w="610" w:type="dxa"/>
            <w:vAlign w:val="center"/>
          </w:tcPr>
          <w:p w14:paraId="373B7D2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vAlign w:val="center"/>
          </w:tcPr>
          <w:p w14:paraId="003D45DF"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B66EDB">
        <w:trPr>
          <w:trHeight w:val="144"/>
          <w:tblHeader/>
        </w:trPr>
        <w:tc>
          <w:tcPr>
            <w:tcW w:w="610" w:type="dxa"/>
            <w:vAlign w:val="center"/>
          </w:tcPr>
          <w:p w14:paraId="3891D4E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vAlign w:val="center"/>
          </w:tcPr>
          <w:p w14:paraId="4DA19502" w14:textId="2E5D7E93"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 xml:space="preserve">Unfired </w:t>
            </w:r>
            <w:r w:rsidR="00FB6A41">
              <w:rPr>
                <w:rFonts w:cstheme="minorHAnsi"/>
                <w:sz w:val="18"/>
                <w:szCs w:val="18"/>
              </w:rPr>
              <w:t>s</w:t>
            </w:r>
            <w:r w:rsidRPr="006E1584">
              <w:rPr>
                <w:rFonts w:cstheme="minorHAnsi"/>
                <w:sz w:val="18"/>
                <w:szCs w:val="18"/>
              </w:rPr>
              <w:t xml:space="preserve">torage </w:t>
            </w:r>
            <w:r w:rsidR="00FB6A41">
              <w:rPr>
                <w:rFonts w:cstheme="minorHAnsi"/>
                <w:sz w:val="18"/>
                <w:szCs w:val="18"/>
              </w:rPr>
              <w:t>t</w:t>
            </w:r>
            <w:r w:rsidRPr="006E1584">
              <w:rPr>
                <w:rFonts w:cstheme="minorHAnsi"/>
                <w:sz w:val="18"/>
                <w:szCs w:val="18"/>
              </w:rPr>
              <w:t>anks are insulated with an external R-12 or combination of R-16 internal and external Insulation. (Section 110.3(c)4).</w:t>
            </w:r>
          </w:p>
        </w:tc>
      </w:tr>
      <w:tr w:rsidR="006E1584" w:rsidRPr="006E1584" w14:paraId="6243CD43" w14:textId="77777777" w:rsidTr="00B66EDB">
        <w:trPr>
          <w:trHeight w:val="144"/>
        </w:trPr>
        <w:tc>
          <w:tcPr>
            <w:tcW w:w="610" w:type="dxa"/>
            <w:vAlign w:val="center"/>
          </w:tcPr>
          <w:p w14:paraId="4C6C5759" w14:textId="77777777" w:rsidR="006E1584" w:rsidRPr="006E1584" w:rsidRDefault="006E1584" w:rsidP="00B7750C">
            <w:pPr>
              <w:keepNext/>
              <w:spacing w:after="0" w:line="240" w:lineRule="auto"/>
              <w:jc w:val="center"/>
              <w:rPr>
                <w:rFonts w:cstheme="minorHAnsi"/>
                <w:sz w:val="20"/>
                <w:szCs w:val="18"/>
              </w:rPr>
            </w:pPr>
            <w:r w:rsidRPr="006E1584">
              <w:rPr>
                <w:rFonts w:cstheme="minorHAnsi"/>
                <w:sz w:val="20"/>
                <w:szCs w:val="18"/>
              </w:rPr>
              <w:t>03</w:t>
            </w:r>
          </w:p>
        </w:tc>
        <w:tc>
          <w:tcPr>
            <w:tcW w:w="10275" w:type="dxa"/>
            <w:vAlign w:val="center"/>
          </w:tcPr>
          <w:p w14:paraId="735FCAB8" w14:textId="53CD9D33" w:rsidR="006E1584" w:rsidRPr="006E1584" w:rsidRDefault="006E1584" w:rsidP="00B7750C">
            <w:pPr>
              <w:keepNext/>
              <w:autoSpaceDE w:val="0"/>
              <w:autoSpaceDN w:val="0"/>
              <w:adjustRightInd w:val="0"/>
              <w:spacing w:after="0" w:line="240" w:lineRule="auto"/>
              <w:rPr>
                <w:rFonts w:cstheme="minorHAnsi"/>
                <w:b/>
                <w:bCs/>
                <w:sz w:val="18"/>
                <w:szCs w:val="18"/>
              </w:rPr>
            </w:pPr>
            <w:r w:rsidRPr="006E1584">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The first 5 feet (1.5 meters) of cold water pipes from the storage tank.</w:t>
            </w:r>
          </w:p>
          <w:p w14:paraId="01381315"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All hot water piping from the heating source to the kitchen fixtures.</w:t>
            </w:r>
          </w:p>
          <w:p w14:paraId="5394C5C2" w14:textId="2DD5652E"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Piping from the heating source to storage tank or between tanks</w:t>
            </w:r>
          </w:p>
          <w:p w14:paraId="6E9751CD" w14:textId="5D628DB5"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sz w:val="18"/>
                <w:szCs w:val="18"/>
              </w:rPr>
            </w:pPr>
            <w:r w:rsidRPr="00271EDE">
              <w:rPr>
                <w:rFonts w:eastAsia="Times New Roman" w:cstheme="minorHAnsi"/>
                <w:sz w:val="18"/>
                <w:szCs w:val="18"/>
              </w:rPr>
              <w:t>All piping associated with a recirculation system.</w:t>
            </w:r>
          </w:p>
          <w:p w14:paraId="5002D568"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DE1B1E">
            <w:pPr>
              <w:keepNext/>
              <w:numPr>
                <w:ilvl w:val="1"/>
                <w:numId w:val="6"/>
              </w:numPr>
              <w:autoSpaceDE w:val="0"/>
              <w:autoSpaceDN w:val="0"/>
              <w:adjustRightInd w:val="0"/>
              <w:spacing w:after="0" w:line="240" w:lineRule="auto"/>
              <w:ind w:left="271"/>
              <w:contextualSpacing/>
              <w:rPr>
                <w:rFonts w:eastAsia="Times New Roman" w:cstheme="minorHAnsi"/>
                <w:bCs/>
                <w:sz w:val="18"/>
                <w:szCs w:val="18"/>
              </w:rPr>
            </w:pPr>
            <w:r w:rsidRPr="006E1584">
              <w:rPr>
                <w:rFonts w:eastAsia="Times New Roman" w:cstheme="minorHAnsi"/>
                <w:bCs/>
                <w:sz w:val="18"/>
                <w:szCs w:val="18"/>
              </w:rPr>
              <w:t>Insulation buried below grade must be installed in a water proof and non-crushable casing or sleeve.</w:t>
            </w:r>
          </w:p>
          <w:p w14:paraId="2835A7C0" w14:textId="1214988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4BA03BCB"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6E1584">
              <w:rPr>
                <w:rFonts w:eastAsia="Times New Roman" w:cstheme="minorHAnsi"/>
                <w:bCs/>
                <w:sz w:val="18"/>
                <w:szCs w:val="18"/>
              </w:rPr>
              <w:t>5 cm) of insulation.</w:t>
            </w:r>
          </w:p>
          <w:p w14:paraId="6B64ACC4" w14:textId="5014216F"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C091329"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r w:rsidR="00FB6A41">
              <w:rPr>
                <w:rFonts w:eastAsia="Times New Roman" w:cstheme="minorHAnsi"/>
                <w:bCs/>
                <w:sz w:val="18"/>
                <w:szCs w:val="18"/>
              </w:rPr>
              <w:t>.</w:t>
            </w:r>
          </w:p>
          <w:p w14:paraId="38F320F3"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Pipe insulation shall fit tightly and all elbows and tees shall be fully insulated.</w:t>
            </w:r>
          </w:p>
        </w:tc>
      </w:tr>
      <w:tr w:rsidR="006E1584" w:rsidRPr="006E1584" w14:paraId="4484309B" w14:textId="77777777" w:rsidTr="00B66EDB">
        <w:trPr>
          <w:trHeight w:val="144"/>
          <w:tblHeader/>
        </w:trPr>
        <w:tc>
          <w:tcPr>
            <w:tcW w:w="610" w:type="dxa"/>
            <w:vAlign w:val="center"/>
          </w:tcPr>
          <w:p w14:paraId="5E266C03"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vAlign w:val="center"/>
          </w:tcPr>
          <w:p w14:paraId="030AA5C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393CF4E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1" w:hanging="270"/>
              <w:contextualSpacing/>
              <w:rPr>
                <w:rFonts w:eastAsia="Times New Roman" w:cstheme="minorHAnsi"/>
                <w:sz w:val="18"/>
                <w:szCs w:val="18"/>
              </w:rPr>
            </w:pPr>
            <w:r w:rsidRPr="006E1584">
              <w:rPr>
                <w:rFonts w:eastAsia="Times New Roman" w:cstheme="minorHAnsi"/>
                <w:sz w:val="18"/>
                <w:szCs w:val="18"/>
              </w:rPr>
              <w:t xml:space="preserve">A dedicated 125V, 20A electrical receptacle connected to the electric panel with a 120/240V 3 conductor, 10 AWG copper branch circuit, within 3 feet from the water heater and </w:t>
            </w:r>
            <w:r w:rsidR="00FB6A41">
              <w:rPr>
                <w:rFonts w:eastAsia="Times New Roman" w:cstheme="minorHAnsi"/>
                <w:sz w:val="18"/>
                <w:szCs w:val="18"/>
              </w:rPr>
              <w:t xml:space="preserve">is </w:t>
            </w:r>
            <w:r w:rsidRPr="006E1584">
              <w:rPr>
                <w:rFonts w:eastAsia="Times New Roman" w:cstheme="minorHAnsi"/>
                <w:sz w:val="18"/>
                <w:szCs w:val="18"/>
              </w:rPr>
              <w:t>accessible with no obstructions;</w:t>
            </w:r>
          </w:p>
          <w:p w14:paraId="27A905A7" w14:textId="3B2C3535"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t xml:space="preserve">The conductor shall be labeled with the </w:t>
            </w:r>
            <w:r w:rsidR="00FB6A41">
              <w:rPr>
                <w:rFonts w:eastAsia="Times New Roman" w:cstheme="minorHAnsi"/>
                <w:sz w:val="18"/>
                <w:szCs w:val="18"/>
              </w:rPr>
              <w:t>word</w:t>
            </w:r>
            <w:r w:rsidRPr="006E1584">
              <w:rPr>
                <w:rFonts w:eastAsia="Times New Roman" w:cstheme="minorHAnsi"/>
                <w:sz w:val="18"/>
                <w:szCs w:val="18"/>
              </w:rPr>
              <w:t xml:space="preserve"> “Spare” on both ends; and</w:t>
            </w:r>
          </w:p>
          <w:p w14:paraId="1A4A8D52" w14:textId="2A01F4A4"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t>A reserved single pole circuit breaker space next to the circuit breaker next to the branch circuit labeled “Future” 240V shall be provided.</w:t>
            </w:r>
          </w:p>
          <w:p w14:paraId="391C385D" w14:textId="7B63A1CA"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lastRenderedPageBreak/>
              <w:t>A Category III or IV vent, or a Type B vent with straight pipe between outside and water heater</w:t>
            </w:r>
            <w:r w:rsidR="00FB6A41">
              <w:rPr>
                <w:rFonts w:eastAsia="Times New Roman" w:cstheme="minorHAnsi"/>
                <w:sz w:val="18"/>
                <w:szCs w:val="18"/>
              </w:rPr>
              <w:t>.</w:t>
            </w:r>
          </w:p>
          <w:p w14:paraId="0AAB1CC2" w14:textId="064957A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condensate drain no more than 2 inches higher than the base on water heater for natural draining</w:t>
            </w:r>
            <w:r w:rsidR="00FB6A41">
              <w:rPr>
                <w:rFonts w:eastAsia="Times New Roman" w:cstheme="minorHAnsi"/>
                <w:sz w:val="18"/>
                <w:szCs w:val="18"/>
              </w:rPr>
              <w:t>.</w:t>
            </w:r>
          </w:p>
          <w:p w14:paraId="617AF134" w14:textId="419D021F"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gas supply line with capacity of at least 200,000 Btu/hr</w:t>
            </w:r>
            <w:r w:rsidR="00FB6A41">
              <w:rPr>
                <w:rFonts w:eastAsia="Times New Roman" w:cstheme="minorHAnsi"/>
                <w:sz w:val="18"/>
                <w:szCs w:val="18"/>
              </w:rPr>
              <w:t>.</w:t>
            </w:r>
          </w:p>
        </w:tc>
      </w:tr>
      <w:tr w:rsidR="006E1584" w:rsidRPr="006E1584" w14:paraId="05BB7358" w14:textId="77777777" w:rsidTr="00B66EDB">
        <w:trPr>
          <w:trHeight w:val="144"/>
          <w:tblHeader/>
        </w:trPr>
        <w:tc>
          <w:tcPr>
            <w:tcW w:w="10885" w:type="dxa"/>
            <w:gridSpan w:val="2"/>
            <w:vAlign w:val="center"/>
          </w:tcPr>
          <w:p w14:paraId="1E49868C"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6E1584">
              <w:rPr>
                <w:rFonts w:cstheme="minorHAnsi"/>
                <w:b/>
                <w:sz w:val="18"/>
                <w:szCs w:val="18"/>
              </w:rPr>
              <w:lastRenderedPageBreak/>
              <w:t>The responsible person’s signature on this compliance document affirms that all applicable requirements in this table have been met.</w:t>
            </w:r>
          </w:p>
        </w:tc>
      </w:tr>
    </w:tbl>
    <w:p w14:paraId="68F2262D" w14:textId="77777777" w:rsidR="006E1584" w:rsidRPr="00423815" w:rsidRDefault="006E1584" w:rsidP="006530E0">
      <w:pPr>
        <w:spacing w:after="0"/>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4D325A" w:rsidRPr="008D6F63" w14:paraId="2E3A5EA4" w14:textId="77777777" w:rsidTr="00630CF4">
        <w:tc>
          <w:tcPr>
            <w:tcW w:w="10795" w:type="dxa"/>
            <w:gridSpan w:val="8"/>
          </w:tcPr>
          <w:p w14:paraId="12B26C13" w14:textId="77777777" w:rsidR="004D325A" w:rsidRPr="00C26650" w:rsidRDefault="004D325A" w:rsidP="00630CF4">
            <w:pPr>
              <w:rPr>
                <w:rFonts w:cstheme="minorHAnsi"/>
                <w:b/>
                <w:szCs w:val="18"/>
              </w:rPr>
            </w:pPr>
            <w:r w:rsidRPr="00C26650">
              <w:rPr>
                <w:rFonts w:cstheme="minorHAnsi"/>
                <w:b/>
                <w:szCs w:val="18"/>
              </w:rPr>
              <w:t>D. HERS-Verified Compact Hot Water Distribution Expanded Credit (CHWDS-H-EX) (RA3.6.5)</w:t>
            </w:r>
          </w:p>
          <w:p w14:paraId="39452F75" w14:textId="5C56A06E" w:rsidR="004D325A" w:rsidRPr="008D6F63" w:rsidRDefault="00A10E56" w:rsidP="00A10E56">
            <w:pPr>
              <w:rPr>
                <w:rFonts w:cstheme="minorHAnsi"/>
                <w:sz w:val="18"/>
                <w:szCs w:val="18"/>
              </w:rPr>
            </w:pPr>
            <w:ins w:id="37" w:author="Tam, Danny@Energy" w:date="2019-03-26T09:30:00Z">
              <w:r>
                <w:rPr>
                  <w:rFonts w:cstheme="minorHAnsi"/>
                </w:rPr>
                <w:t>For dwelling units with multiple systems, enter the master bath distance and kitchen distance to the closest water heater, and enter the average of the furthest fixture to each water heater.</w:t>
              </w:r>
            </w:ins>
            <w:del w:id="38" w:author="Tam, Danny@Energy" w:date="2019-03-26T09:30:00Z">
              <w:r w:rsidR="004D325A" w:rsidDel="00A10E56">
                <w:rPr>
                  <w:rFonts w:cstheme="minorHAnsi"/>
                </w:rPr>
                <w:delText>F</w:delText>
              </w:r>
              <w:r w:rsidR="004D325A" w:rsidRPr="00622A76" w:rsidDel="00A10E56">
                <w:rPr>
                  <w:rFonts w:cstheme="minorHAnsi"/>
                </w:rPr>
                <w:delText>or dwelling units with multiple systems, only allow one value to be entered for both master bath distance and kitchen distance.</w:delText>
              </w:r>
            </w:del>
            <w:r w:rsidR="004D325A" w:rsidRPr="00622A76">
              <w:rPr>
                <w:rFonts w:cstheme="minorHAnsi"/>
              </w:rPr>
              <w:t xml:space="preserve"> </w:t>
            </w:r>
          </w:p>
        </w:tc>
      </w:tr>
      <w:tr w:rsidR="004D325A" w:rsidRPr="00AC2387" w14:paraId="7174DF86" w14:textId="77777777" w:rsidTr="00630CF4">
        <w:tc>
          <w:tcPr>
            <w:tcW w:w="980" w:type="dxa"/>
            <w:gridSpan w:val="2"/>
          </w:tcPr>
          <w:p w14:paraId="104D89D4" w14:textId="77777777" w:rsidR="004D325A" w:rsidRDefault="004D325A" w:rsidP="00630CF4">
            <w:pPr>
              <w:jc w:val="center"/>
              <w:rPr>
                <w:rFonts w:cstheme="minorHAnsi"/>
              </w:rPr>
            </w:pPr>
            <w:r>
              <w:rPr>
                <w:rFonts w:cstheme="minorHAnsi"/>
              </w:rPr>
              <w:t>01</w:t>
            </w:r>
          </w:p>
        </w:tc>
        <w:tc>
          <w:tcPr>
            <w:tcW w:w="1445" w:type="dxa"/>
          </w:tcPr>
          <w:p w14:paraId="09AD521A" w14:textId="77777777" w:rsidR="004D325A" w:rsidRDefault="004D325A" w:rsidP="00630CF4">
            <w:pPr>
              <w:jc w:val="center"/>
              <w:rPr>
                <w:rFonts w:cstheme="minorHAnsi"/>
              </w:rPr>
            </w:pPr>
            <w:r>
              <w:rPr>
                <w:rFonts w:cstheme="minorHAnsi"/>
              </w:rPr>
              <w:t>02</w:t>
            </w:r>
          </w:p>
        </w:tc>
        <w:tc>
          <w:tcPr>
            <w:tcW w:w="1343" w:type="dxa"/>
            <w:vAlign w:val="bottom"/>
          </w:tcPr>
          <w:p w14:paraId="593358E1" w14:textId="77777777" w:rsidR="004D325A" w:rsidRDefault="004D325A" w:rsidP="00630CF4">
            <w:pPr>
              <w:jc w:val="center"/>
              <w:rPr>
                <w:rFonts w:cstheme="minorHAnsi"/>
              </w:rPr>
            </w:pPr>
            <w:r>
              <w:rPr>
                <w:rFonts w:cstheme="minorHAnsi"/>
              </w:rPr>
              <w:t>03</w:t>
            </w:r>
          </w:p>
        </w:tc>
        <w:tc>
          <w:tcPr>
            <w:tcW w:w="1447" w:type="dxa"/>
          </w:tcPr>
          <w:p w14:paraId="21E59ABD" w14:textId="77777777" w:rsidR="004D325A" w:rsidRDefault="004D325A" w:rsidP="00630CF4">
            <w:pPr>
              <w:jc w:val="center"/>
              <w:rPr>
                <w:rFonts w:cstheme="minorHAnsi"/>
              </w:rPr>
            </w:pPr>
            <w:r>
              <w:rPr>
                <w:rFonts w:cstheme="minorHAnsi"/>
              </w:rPr>
              <w:t>04</w:t>
            </w:r>
          </w:p>
        </w:tc>
        <w:tc>
          <w:tcPr>
            <w:tcW w:w="1620" w:type="dxa"/>
          </w:tcPr>
          <w:p w14:paraId="006E06D3" w14:textId="77777777" w:rsidR="004D325A" w:rsidRDefault="004D325A" w:rsidP="00630CF4">
            <w:pPr>
              <w:jc w:val="center"/>
              <w:rPr>
                <w:rFonts w:cstheme="minorHAnsi"/>
              </w:rPr>
            </w:pPr>
            <w:r>
              <w:rPr>
                <w:rFonts w:cstheme="minorHAnsi"/>
              </w:rPr>
              <w:t>05</w:t>
            </w:r>
          </w:p>
        </w:tc>
        <w:tc>
          <w:tcPr>
            <w:tcW w:w="2610" w:type="dxa"/>
          </w:tcPr>
          <w:p w14:paraId="18088F0B" w14:textId="77777777" w:rsidR="004D325A" w:rsidRDefault="004D325A" w:rsidP="00630CF4">
            <w:pPr>
              <w:jc w:val="center"/>
              <w:rPr>
                <w:rFonts w:cstheme="minorHAnsi"/>
              </w:rPr>
            </w:pPr>
            <w:r>
              <w:rPr>
                <w:rFonts w:cstheme="minorHAnsi"/>
              </w:rPr>
              <w:t>06</w:t>
            </w:r>
          </w:p>
        </w:tc>
        <w:tc>
          <w:tcPr>
            <w:tcW w:w="1350" w:type="dxa"/>
          </w:tcPr>
          <w:p w14:paraId="1B6449EE" w14:textId="77777777" w:rsidR="004D325A" w:rsidRDefault="004D325A" w:rsidP="00630CF4">
            <w:pPr>
              <w:jc w:val="center"/>
              <w:rPr>
                <w:rFonts w:cstheme="minorHAnsi"/>
              </w:rPr>
            </w:pPr>
            <w:r>
              <w:rPr>
                <w:rFonts w:cstheme="minorHAnsi"/>
              </w:rPr>
              <w:t>07</w:t>
            </w:r>
          </w:p>
        </w:tc>
      </w:tr>
      <w:tr w:rsidR="004D325A" w:rsidRPr="00AB4500" w14:paraId="419445CB" w14:textId="77777777" w:rsidTr="00630CF4">
        <w:tc>
          <w:tcPr>
            <w:tcW w:w="980" w:type="dxa"/>
            <w:gridSpan w:val="2"/>
            <w:vAlign w:val="bottom"/>
          </w:tcPr>
          <w:p w14:paraId="2BB018BF" w14:textId="52CCCA06" w:rsidR="004D325A" w:rsidRPr="00AB4500" w:rsidRDefault="004D325A" w:rsidP="00630CF4">
            <w:pPr>
              <w:jc w:val="center"/>
              <w:rPr>
                <w:rFonts w:cstheme="minorHAnsi"/>
                <w:sz w:val="18"/>
              </w:rPr>
            </w:pPr>
            <w:del w:id="39" w:author="Tam, Danny@Energy" w:date="2019-03-26T09:30:00Z">
              <w:r w:rsidRPr="00AB4500" w:rsidDel="00A10E56">
                <w:rPr>
                  <w:rFonts w:cstheme="minorHAnsi"/>
                  <w:sz w:val="18"/>
                </w:rPr>
                <w:delText xml:space="preserve">System </w:delText>
              </w:r>
            </w:del>
            <w:ins w:id="40" w:author="Tam, Danny@Energy" w:date="2019-03-26T09:30:00Z">
              <w:r w:rsidR="00A10E56">
                <w:rPr>
                  <w:rFonts w:cstheme="minorHAnsi"/>
                  <w:sz w:val="18"/>
                </w:rPr>
                <w:t xml:space="preserve">Dwelling </w:t>
              </w:r>
            </w:ins>
            <w:r w:rsidRPr="00AB4500">
              <w:rPr>
                <w:rFonts w:cstheme="minorHAnsi"/>
                <w:sz w:val="18"/>
              </w:rPr>
              <w:t>Name</w:t>
            </w:r>
          </w:p>
        </w:tc>
        <w:tc>
          <w:tcPr>
            <w:tcW w:w="1445" w:type="dxa"/>
            <w:vAlign w:val="bottom"/>
          </w:tcPr>
          <w:p w14:paraId="1DB21967"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548538DE"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15E37C2F"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31FE141" w14:textId="2D634006" w:rsidR="004D325A" w:rsidRPr="00AB4500" w:rsidRDefault="004D325A" w:rsidP="00630CF4">
            <w:pPr>
              <w:jc w:val="center"/>
              <w:rPr>
                <w:sz w:val="18"/>
              </w:rPr>
            </w:pPr>
            <w:r w:rsidRPr="00AB4500">
              <w:rPr>
                <w:rFonts w:cstheme="minorHAnsi"/>
                <w:sz w:val="18"/>
              </w:rPr>
              <w:t>Furthest Third furthest fixture to Water Heater in feet</w:t>
            </w:r>
            <w:ins w:id="41" w:author="Tam, Danny@Energy" w:date="2019-03-26T09:30:00Z">
              <w:r w:rsidR="00A10E56">
                <w:rPr>
                  <w:rFonts w:cstheme="minorHAnsi"/>
                  <w:sz w:val="18"/>
                </w:rPr>
                <w:t xml:space="preserve"> (Avg for multiple water heaters)</w:t>
              </w:r>
            </w:ins>
          </w:p>
        </w:tc>
        <w:tc>
          <w:tcPr>
            <w:tcW w:w="2610" w:type="dxa"/>
            <w:vAlign w:val="bottom"/>
          </w:tcPr>
          <w:p w14:paraId="09114DB6"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77DF0373" w14:textId="77777777" w:rsidR="004D325A" w:rsidRPr="00AB4500" w:rsidRDefault="004D325A" w:rsidP="00630CF4">
            <w:pPr>
              <w:jc w:val="center"/>
              <w:rPr>
                <w:sz w:val="18"/>
              </w:rPr>
            </w:pPr>
            <w:r w:rsidRPr="00AB4500">
              <w:rPr>
                <w:rFonts w:cstheme="minorHAnsi"/>
                <w:sz w:val="18"/>
              </w:rPr>
              <w:t>Qualification Distance</w:t>
            </w:r>
          </w:p>
        </w:tc>
      </w:tr>
      <w:tr w:rsidR="004D325A" w:rsidRPr="00AB4500" w14:paraId="45BE80D0" w14:textId="77777777" w:rsidTr="00630CF4">
        <w:trPr>
          <w:trHeight w:val="305"/>
        </w:trPr>
        <w:tc>
          <w:tcPr>
            <w:tcW w:w="980" w:type="dxa"/>
            <w:gridSpan w:val="2"/>
          </w:tcPr>
          <w:p w14:paraId="70464FB0" w14:textId="1297E88B" w:rsidR="004D325A" w:rsidRPr="00AB4500" w:rsidRDefault="004D325A" w:rsidP="00630CF4">
            <w:pPr>
              <w:rPr>
                <w:sz w:val="18"/>
                <w:szCs w:val="18"/>
              </w:rPr>
            </w:pPr>
          </w:p>
        </w:tc>
        <w:tc>
          <w:tcPr>
            <w:tcW w:w="1445" w:type="dxa"/>
          </w:tcPr>
          <w:p w14:paraId="519738DB" w14:textId="748BCBA2" w:rsidR="004D325A" w:rsidRPr="00AB4500" w:rsidRDefault="004D325A" w:rsidP="00630CF4">
            <w:pPr>
              <w:rPr>
                <w:sz w:val="18"/>
                <w:szCs w:val="18"/>
              </w:rPr>
            </w:pPr>
          </w:p>
        </w:tc>
        <w:tc>
          <w:tcPr>
            <w:tcW w:w="1343" w:type="dxa"/>
          </w:tcPr>
          <w:p w14:paraId="3F16C6FE" w14:textId="070348D8" w:rsidR="004D325A" w:rsidRPr="00AB4500" w:rsidRDefault="004D325A" w:rsidP="00630CF4">
            <w:pPr>
              <w:rPr>
                <w:sz w:val="18"/>
                <w:szCs w:val="18"/>
              </w:rPr>
            </w:pPr>
          </w:p>
        </w:tc>
        <w:tc>
          <w:tcPr>
            <w:tcW w:w="1447" w:type="dxa"/>
          </w:tcPr>
          <w:p w14:paraId="1EC5FD6D" w14:textId="72BC995F" w:rsidR="004D325A" w:rsidRPr="00AB4500" w:rsidRDefault="004D325A" w:rsidP="00630CF4">
            <w:pPr>
              <w:rPr>
                <w:sz w:val="18"/>
                <w:szCs w:val="18"/>
              </w:rPr>
            </w:pPr>
          </w:p>
        </w:tc>
        <w:tc>
          <w:tcPr>
            <w:tcW w:w="1620" w:type="dxa"/>
          </w:tcPr>
          <w:p w14:paraId="5C42B3AB" w14:textId="2599C344" w:rsidR="004D325A" w:rsidRPr="00AB4500" w:rsidRDefault="004D325A" w:rsidP="00630CF4">
            <w:pPr>
              <w:rPr>
                <w:sz w:val="18"/>
                <w:szCs w:val="18"/>
              </w:rPr>
            </w:pPr>
          </w:p>
        </w:tc>
        <w:tc>
          <w:tcPr>
            <w:tcW w:w="2610" w:type="dxa"/>
          </w:tcPr>
          <w:p w14:paraId="6D0C78CA" w14:textId="130846E1" w:rsidR="004D325A" w:rsidRPr="00AB4500" w:rsidRDefault="004D325A" w:rsidP="00630CF4">
            <w:pPr>
              <w:rPr>
                <w:sz w:val="18"/>
                <w:szCs w:val="18"/>
              </w:rPr>
            </w:pPr>
          </w:p>
        </w:tc>
        <w:tc>
          <w:tcPr>
            <w:tcW w:w="1350" w:type="dxa"/>
          </w:tcPr>
          <w:p w14:paraId="7575DD7A" w14:textId="086F3A70" w:rsidR="004D325A" w:rsidRPr="00AB4500" w:rsidRDefault="004D325A" w:rsidP="00630CF4">
            <w:pPr>
              <w:rPr>
                <w:sz w:val="18"/>
                <w:szCs w:val="18"/>
              </w:rPr>
            </w:pPr>
          </w:p>
        </w:tc>
      </w:tr>
      <w:tr w:rsidR="004D325A" w:rsidRPr="00D37C06" w14:paraId="268ABE3F" w14:textId="77777777" w:rsidTr="00630CF4">
        <w:tc>
          <w:tcPr>
            <w:tcW w:w="980" w:type="dxa"/>
            <w:gridSpan w:val="2"/>
            <w:tcBorders>
              <w:bottom w:val="single" w:sz="4" w:space="0" w:color="000000"/>
            </w:tcBorders>
          </w:tcPr>
          <w:p w14:paraId="38609031" w14:textId="77777777" w:rsidR="004D325A" w:rsidRPr="00D37C06" w:rsidRDefault="004D325A" w:rsidP="00630CF4"/>
        </w:tc>
        <w:tc>
          <w:tcPr>
            <w:tcW w:w="1445" w:type="dxa"/>
            <w:tcBorders>
              <w:bottom w:val="single" w:sz="4" w:space="0" w:color="000000"/>
            </w:tcBorders>
          </w:tcPr>
          <w:p w14:paraId="6B887F77" w14:textId="77777777" w:rsidR="004D325A" w:rsidRPr="00D37C06" w:rsidRDefault="004D325A" w:rsidP="00630CF4"/>
        </w:tc>
        <w:tc>
          <w:tcPr>
            <w:tcW w:w="1343" w:type="dxa"/>
            <w:tcBorders>
              <w:bottom w:val="single" w:sz="4" w:space="0" w:color="000000"/>
            </w:tcBorders>
          </w:tcPr>
          <w:p w14:paraId="6E8EE5FF" w14:textId="77777777" w:rsidR="004D325A" w:rsidRPr="00D37C06" w:rsidRDefault="004D325A" w:rsidP="00630CF4"/>
        </w:tc>
        <w:tc>
          <w:tcPr>
            <w:tcW w:w="1447" w:type="dxa"/>
            <w:tcBorders>
              <w:bottom w:val="single" w:sz="4" w:space="0" w:color="000000"/>
            </w:tcBorders>
          </w:tcPr>
          <w:p w14:paraId="7B1A6BE2" w14:textId="77777777" w:rsidR="004D325A" w:rsidRPr="00D37C06" w:rsidRDefault="004D325A" w:rsidP="00630CF4"/>
        </w:tc>
        <w:tc>
          <w:tcPr>
            <w:tcW w:w="1620" w:type="dxa"/>
            <w:tcBorders>
              <w:bottom w:val="single" w:sz="4" w:space="0" w:color="000000"/>
            </w:tcBorders>
          </w:tcPr>
          <w:p w14:paraId="3FA9ADDE" w14:textId="77777777" w:rsidR="004D325A" w:rsidRPr="00D37C06" w:rsidRDefault="004D325A" w:rsidP="00630CF4"/>
        </w:tc>
        <w:tc>
          <w:tcPr>
            <w:tcW w:w="2610" w:type="dxa"/>
            <w:tcBorders>
              <w:bottom w:val="single" w:sz="4" w:space="0" w:color="000000"/>
            </w:tcBorders>
          </w:tcPr>
          <w:p w14:paraId="6B8005B9" w14:textId="77777777" w:rsidR="004D325A" w:rsidRPr="00D37C06" w:rsidRDefault="004D325A" w:rsidP="00630CF4"/>
        </w:tc>
        <w:tc>
          <w:tcPr>
            <w:tcW w:w="1350" w:type="dxa"/>
            <w:tcBorders>
              <w:bottom w:val="single" w:sz="4" w:space="0" w:color="000000"/>
            </w:tcBorders>
          </w:tcPr>
          <w:p w14:paraId="29686F83" w14:textId="77777777" w:rsidR="004D325A" w:rsidRPr="00D37C06" w:rsidRDefault="004D325A" w:rsidP="00630CF4"/>
        </w:tc>
      </w:tr>
      <w:tr w:rsidR="004D325A" w14:paraId="0C6F87F4" w14:textId="77777777" w:rsidTr="00630CF4">
        <w:trPr>
          <w:trHeight w:val="291"/>
        </w:trPr>
        <w:tc>
          <w:tcPr>
            <w:tcW w:w="445" w:type="dxa"/>
            <w:tcBorders>
              <w:top w:val="single" w:sz="4" w:space="0" w:color="auto"/>
            </w:tcBorders>
          </w:tcPr>
          <w:p w14:paraId="33B13F91" w14:textId="77777777" w:rsidR="004D325A" w:rsidRPr="00AC2387" w:rsidRDefault="004D325A" w:rsidP="00630CF4">
            <w:pPr>
              <w:rPr>
                <w:rFonts w:cstheme="minorHAnsi"/>
                <w:b/>
              </w:rPr>
            </w:pPr>
            <w:r>
              <w:rPr>
                <w:rFonts w:cstheme="minorHAnsi"/>
                <w:szCs w:val="18"/>
              </w:rPr>
              <w:t>08</w:t>
            </w:r>
          </w:p>
        </w:tc>
        <w:tc>
          <w:tcPr>
            <w:tcW w:w="10350" w:type="dxa"/>
            <w:gridSpan w:val="7"/>
            <w:tcBorders>
              <w:top w:val="single" w:sz="4" w:space="0" w:color="auto"/>
            </w:tcBorders>
          </w:tcPr>
          <w:p w14:paraId="31E07EDC" w14:textId="77777777" w:rsidR="004D325A" w:rsidRPr="00AC2387" w:rsidRDefault="004D325A" w:rsidP="00630CF4">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4D325A" w14:paraId="44BE6FA0" w14:textId="77777777" w:rsidTr="00630CF4">
        <w:trPr>
          <w:trHeight w:val="288"/>
        </w:trPr>
        <w:tc>
          <w:tcPr>
            <w:tcW w:w="445" w:type="dxa"/>
          </w:tcPr>
          <w:p w14:paraId="2DBF60CD" w14:textId="77777777" w:rsidR="004D325A" w:rsidRPr="00AC2387" w:rsidRDefault="004D325A" w:rsidP="00630CF4">
            <w:pPr>
              <w:rPr>
                <w:rFonts w:cstheme="minorHAnsi"/>
                <w:b/>
              </w:rPr>
            </w:pPr>
            <w:r>
              <w:rPr>
                <w:rFonts w:cstheme="minorHAnsi"/>
                <w:szCs w:val="18"/>
              </w:rPr>
              <w:t>09</w:t>
            </w:r>
          </w:p>
        </w:tc>
        <w:tc>
          <w:tcPr>
            <w:tcW w:w="10350" w:type="dxa"/>
            <w:gridSpan w:val="7"/>
          </w:tcPr>
          <w:p w14:paraId="21F1650D" w14:textId="77777777" w:rsidR="004D325A" w:rsidRPr="00AC2387" w:rsidRDefault="004D325A" w:rsidP="00630CF4">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4D325A" w14:paraId="583BE9B2" w14:textId="77777777" w:rsidTr="00630CF4">
        <w:trPr>
          <w:trHeight w:val="288"/>
        </w:trPr>
        <w:tc>
          <w:tcPr>
            <w:tcW w:w="445" w:type="dxa"/>
          </w:tcPr>
          <w:p w14:paraId="58CD270A" w14:textId="77777777" w:rsidR="004D325A" w:rsidRPr="00AC2387" w:rsidRDefault="004D325A" w:rsidP="00630CF4">
            <w:pPr>
              <w:rPr>
                <w:rFonts w:cstheme="minorHAnsi"/>
                <w:b/>
              </w:rPr>
            </w:pPr>
            <w:r>
              <w:rPr>
                <w:rFonts w:cstheme="minorHAnsi"/>
                <w:szCs w:val="18"/>
              </w:rPr>
              <w:t>10</w:t>
            </w:r>
          </w:p>
        </w:tc>
        <w:tc>
          <w:tcPr>
            <w:tcW w:w="10350" w:type="dxa"/>
            <w:gridSpan w:val="7"/>
          </w:tcPr>
          <w:p w14:paraId="515F8346" w14:textId="77777777" w:rsidR="004D325A" w:rsidRPr="00AC2387" w:rsidRDefault="004D325A" w:rsidP="00630CF4">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4D325A" w14:paraId="372EAE94" w14:textId="77777777" w:rsidTr="00630CF4">
        <w:trPr>
          <w:trHeight w:val="288"/>
        </w:trPr>
        <w:tc>
          <w:tcPr>
            <w:tcW w:w="445" w:type="dxa"/>
          </w:tcPr>
          <w:p w14:paraId="0D8146A1" w14:textId="77777777" w:rsidR="004D325A" w:rsidRPr="00AC2387" w:rsidRDefault="004D325A" w:rsidP="00630CF4">
            <w:pPr>
              <w:rPr>
                <w:rFonts w:cstheme="minorHAnsi"/>
                <w:b/>
              </w:rPr>
            </w:pPr>
            <w:r>
              <w:rPr>
                <w:rFonts w:cstheme="minorHAnsi"/>
                <w:szCs w:val="18"/>
              </w:rPr>
              <w:t>11</w:t>
            </w:r>
          </w:p>
        </w:tc>
        <w:tc>
          <w:tcPr>
            <w:tcW w:w="10350" w:type="dxa"/>
            <w:gridSpan w:val="7"/>
          </w:tcPr>
          <w:p w14:paraId="337F56B8" w14:textId="77777777" w:rsidR="004D325A" w:rsidRPr="00AC2387" w:rsidRDefault="004D325A" w:rsidP="00630CF4">
            <w:pPr>
              <w:rPr>
                <w:rFonts w:cstheme="minorHAnsi"/>
                <w:b/>
              </w:rPr>
            </w:pPr>
            <w:r w:rsidRPr="004B5988">
              <w:rPr>
                <w:rFonts w:cstheme="minorHAnsi"/>
                <w:sz w:val="18"/>
                <w:szCs w:val="18"/>
              </w:rPr>
              <w:t>Eligible recirculating systems must be HERS-Verified Demand Recirculation: Manual Control conforming to RA4.4.17.</w:t>
            </w:r>
          </w:p>
        </w:tc>
      </w:tr>
      <w:tr w:rsidR="004D325A" w14:paraId="475A4597" w14:textId="77777777" w:rsidTr="00630CF4">
        <w:tc>
          <w:tcPr>
            <w:tcW w:w="10795" w:type="dxa"/>
            <w:gridSpan w:val="8"/>
          </w:tcPr>
          <w:p w14:paraId="14EC4686" w14:textId="77777777" w:rsidR="004D325A" w:rsidRPr="00AC2387" w:rsidRDefault="004D325A" w:rsidP="00630CF4">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34CD25D2" w14:textId="12AFEA1A"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4D325A" w14:paraId="7B487916" w14:textId="77777777" w:rsidTr="00630CF4">
        <w:tc>
          <w:tcPr>
            <w:tcW w:w="10795" w:type="dxa"/>
            <w:gridSpan w:val="7"/>
          </w:tcPr>
          <w:p w14:paraId="51DB66E1" w14:textId="77777777" w:rsidR="004D325A" w:rsidRPr="00C26650" w:rsidRDefault="004D325A" w:rsidP="00630CF4">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1BC990E" w14:textId="2D6E64CB" w:rsidR="004D325A" w:rsidRPr="00AC2387" w:rsidRDefault="00A10E56" w:rsidP="00A10E56">
            <w:pPr>
              <w:rPr>
                <w:rFonts w:cstheme="minorHAnsi"/>
              </w:rPr>
            </w:pPr>
            <w:ins w:id="42" w:author="Tam, Danny@Energy" w:date="2019-03-26T09:30:00Z">
              <w:r w:rsidRPr="00A10E56">
                <w:rPr>
                  <w:rFonts w:cstheme="minorHAnsi"/>
                  <w:sz w:val="20"/>
                  <w:szCs w:val="18"/>
                </w:rPr>
                <w:t>For dwelling units with multiple systems, enter the master bath distance and kitchen distance to the closest water heater, and enter the average of the furthest fixture to each water heater.</w:t>
              </w:r>
            </w:ins>
            <w:del w:id="43" w:author="Tam, Danny@Energy" w:date="2019-03-26T09:30:00Z">
              <w:r w:rsidR="004D325A" w:rsidRPr="00C26650" w:rsidDel="00A10E56">
                <w:rPr>
                  <w:rFonts w:cstheme="minorHAnsi"/>
                  <w:sz w:val="20"/>
                  <w:szCs w:val="18"/>
                </w:rPr>
                <w:delText>For dwelling units with multiple systems, only allow one value to be entered for both master bath distance and kitchen distance.</w:delText>
              </w:r>
            </w:del>
            <w:r w:rsidR="004D325A" w:rsidRPr="00C26650">
              <w:rPr>
                <w:rFonts w:cstheme="minorHAnsi"/>
                <w:sz w:val="20"/>
                <w:szCs w:val="18"/>
              </w:rPr>
              <w:t xml:space="preserve"> </w:t>
            </w:r>
          </w:p>
        </w:tc>
      </w:tr>
      <w:tr w:rsidR="004D325A" w14:paraId="7500708D" w14:textId="77777777" w:rsidTr="00630CF4">
        <w:tc>
          <w:tcPr>
            <w:tcW w:w="980" w:type="dxa"/>
          </w:tcPr>
          <w:p w14:paraId="265A3A61" w14:textId="77777777" w:rsidR="004D325A" w:rsidRPr="00C26650" w:rsidRDefault="004D325A" w:rsidP="00630CF4">
            <w:pPr>
              <w:jc w:val="center"/>
              <w:rPr>
                <w:rFonts w:cstheme="minorHAnsi"/>
                <w:sz w:val="20"/>
              </w:rPr>
            </w:pPr>
            <w:r w:rsidRPr="00C26650">
              <w:rPr>
                <w:rFonts w:cstheme="minorHAnsi"/>
                <w:sz w:val="20"/>
              </w:rPr>
              <w:t>01</w:t>
            </w:r>
          </w:p>
        </w:tc>
        <w:tc>
          <w:tcPr>
            <w:tcW w:w="1445" w:type="dxa"/>
          </w:tcPr>
          <w:p w14:paraId="6E7E589A" w14:textId="77777777" w:rsidR="004D325A" w:rsidRPr="00C26650" w:rsidRDefault="004D325A" w:rsidP="00630CF4">
            <w:pPr>
              <w:jc w:val="center"/>
              <w:rPr>
                <w:rFonts w:cstheme="minorHAnsi"/>
                <w:sz w:val="20"/>
              </w:rPr>
            </w:pPr>
            <w:r w:rsidRPr="00C26650">
              <w:rPr>
                <w:rFonts w:cstheme="minorHAnsi"/>
                <w:sz w:val="20"/>
              </w:rPr>
              <w:t>02</w:t>
            </w:r>
          </w:p>
        </w:tc>
        <w:tc>
          <w:tcPr>
            <w:tcW w:w="1343" w:type="dxa"/>
            <w:vAlign w:val="bottom"/>
          </w:tcPr>
          <w:p w14:paraId="001A0316" w14:textId="77777777" w:rsidR="004D325A" w:rsidRPr="00C26650" w:rsidRDefault="004D325A" w:rsidP="00630CF4">
            <w:pPr>
              <w:jc w:val="center"/>
              <w:rPr>
                <w:rFonts w:cstheme="minorHAnsi"/>
                <w:sz w:val="20"/>
              </w:rPr>
            </w:pPr>
            <w:r w:rsidRPr="00C26650">
              <w:rPr>
                <w:rFonts w:cstheme="minorHAnsi"/>
                <w:sz w:val="20"/>
              </w:rPr>
              <w:t>03</w:t>
            </w:r>
          </w:p>
        </w:tc>
        <w:tc>
          <w:tcPr>
            <w:tcW w:w="1447" w:type="dxa"/>
          </w:tcPr>
          <w:p w14:paraId="00F50F47" w14:textId="77777777" w:rsidR="004D325A" w:rsidRPr="00C26650" w:rsidRDefault="004D325A" w:rsidP="00630CF4">
            <w:pPr>
              <w:jc w:val="center"/>
              <w:rPr>
                <w:rFonts w:cstheme="minorHAnsi"/>
                <w:sz w:val="20"/>
              </w:rPr>
            </w:pPr>
            <w:r w:rsidRPr="00C26650">
              <w:rPr>
                <w:rFonts w:cstheme="minorHAnsi"/>
                <w:sz w:val="20"/>
              </w:rPr>
              <w:t>04</w:t>
            </w:r>
          </w:p>
        </w:tc>
        <w:tc>
          <w:tcPr>
            <w:tcW w:w="1620" w:type="dxa"/>
          </w:tcPr>
          <w:p w14:paraId="5457D7AE" w14:textId="77777777" w:rsidR="004D325A" w:rsidRPr="00C26650" w:rsidRDefault="004D325A" w:rsidP="00630CF4">
            <w:pPr>
              <w:jc w:val="center"/>
              <w:rPr>
                <w:rFonts w:cstheme="minorHAnsi"/>
                <w:sz w:val="20"/>
              </w:rPr>
            </w:pPr>
            <w:r w:rsidRPr="00C26650">
              <w:rPr>
                <w:rFonts w:cstheme="minorHAnsi"/>
                <w:sz w:val="20"/>
              </w:rPr>
              <w:t>05</w:t>
            </w:r>
          </w:p>
        </w:tc>
        <w:tc>
          <w:tcPr>
            <w:tcW w:w="2610" w:type="dxa"/>
          </w:tcPr>
          <w:p w14:paraId="48FA21F6" w14:textId="77777777" w:rsidR="004D325A" w:rsidRPr="00C26650" w:rsidRDefault="004D325A" w:rsidP="00630CF4">
            <w:pPr>
              <w:jc w:val="center"/>
              <w:rPr>
                <w:rFonts w:cstheme="minorHAnsi"/>
                <w:sz w:val="20"/>
              </w:rPr>
            </w:pPr>
            <w:r w:rsidRPr="00C26650">
              <w:rPr>
                <w:rFonts w:cstheme="minorHAnsi"/>
                <w:sz w:val="20"/>
              </w:rPr>
              <w:t>06</w:t>
            </w:r>
          </w:p>
        </w:tc>
        <w:tc>
          <w:tcPr>
            <w:tcW w:w="1350" w:type="dxa"/>
          </w:tcPr>
          <w:p w14:paraId="3EF5C12B" w14:textId="77777777" w:rsidR="004D325A" w:rsidRPr="00C26650" w:rsidRDefault="004D325A" w:rsidP="00630CF4">
            <w:pPr>
              <w:jc w:val="center"/>
              <w:rPr>
                <w:rFonts w:cstheme="minorHAnsi"/>
                <w:sz w:val="20"/>
              </w:rPr>
            </w:pPr>
            <w:r w:rsidRPr="00C26650">
              <w:rPr>
                <w:rFonts w:cstheme="minorHAnsi"/>
                <w:sz w:val="20"/>
              </w:rPr>
              <w:t>07</w:t>
            </w:r>
          </w:p>
        </w:tc>
      </w:tr>
      <w:tr w:rsidR="004D325A" w14:paraId="371CC950" w14:textId="77777777" w:rsidTr="00630CF4">
        <w:tc>
          <w:tcPr>
            <w:tcW w:w="980" w:type="dxa"/>
            <w:vAlign w:val="bottom"/>
          </w:tcPr>
          <w:p w14:paraId="2CEABA93" w14:textId="13B66D01" w:rsidR="004D325A" w:rsidRPr="00AB4500" w:rsidRDefault="004D325A" w:rsidP="00630CF4">
            <w:pPr>
              <w:jc w:val="center"/>
              <w:rPr>
                <w:rFonts w:cstheme="minorHAnsi"/>
                <w:sz w:val="18"/>
              </w:rPr>
            </w:pPr>
            <w:del w:id="44" w:author="Tam, Danny@Energy" w:date="2019-03-26T09:30:00Z">
              <w:r w:rsidRPr="00AB4500" w:rsidDel="00A10E56">
                <w:rPr>
                  <w:rFonts w:cstheme="minorHAnsi"/>
                  <w:sz w:val="18"/>
                </w:rPr>
                <w:delText xml:space="preserve">System </w:delText>
              </w:r>
            </w:del>
            <w:ins w:id="45" w:author="Tam, Danny@Energy" w:date="2019-03-26T09:30:00Z">
              <w:r w:rsidR="00A10E56">
                <w:rPr>
                  <w:rFonts w:cstheme="minorHAnsi"/>
                  <w:sz w:val="18"/>
                </w:rPr>
                <w:t>Dwelling</w:t>
              </w:r>
            </w:ins>
            <w:r w:rsidRPr="00AB4500">
              <w:rPr>
                <w:rFonts w:cstheme="minorHAnsi"/>
                <w:sz w:val="18"/>
              </w:rPr>
              <w:t>Name</w:t>
            </w:r>
          </w:p>
        </w:tc>
        <w:tc>
          <w:tcPr>
            <w:tcW w:w="1445" w:type="dxa"/>
            <w:vAlign w:val="bottom"/>
          </w:tcPr>
          <w:p w14:paraId="44045BDD"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76450B8B"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51D8C0AA"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03642CA0" w14:textId="02D3127A" w:rsidR="004D325A" w:rsidRPr="00AB4500" w:rsidRDefault="004D325A" w:rsidP="00630CF4">
            <w:pPr>
              <w:jc w:val="center"/>
              <w:rPr>
                <w:sz w:val="18"/>
              </w:rPr>
            </w:pPr>
            <w:r w:rsidRPr="00AB4500">
              <w:rPr>
                <w:rFonts w:cstheme="minorHAnsi"/>
                <w:sz w:val="18"/>
              </w:rPr>
              <w:t>Furthest Third furthest fixture to Water Heater in feet</w:t>
            </w:r>
            <w:ins w:id="46" w:author="Tam, Danny@Energy" w:date="2019-03-26T09:30:00Z">
              <w:r w:rsidR="00A10E56">
                <w:rPr>
                  <w:rFonts w:cstheme="minorHAnsi"/>
                  <w:sz w:val="18"/>
                </w:rPr>
                <w:t xml:space="preserve"> </w:t>
              </w:r>
            </w:ins>
            <w:ins w:id="47" w:author="Tam, Danny@Energy" w:date="2019-03-26T09:31:00Z">
              <w:r w:rsidR="00A10E56">
                <w:rPr>
                  <w:rFonts w:cstheme="minorHAnsi"/>
                  <w:sz w:val="18"/>
                  <w:szCs w:val="20"/>
                </w:rPr>
                <w:t>(Avg for multiple water heaters)</w:t>
              </w:r>
            </w:ins>
          </w:p>
        </w:tc>
        <w:tc>
          <w:tcPr>
            <w:tcW w:w="2610" w:type="dxa"/>
            <w:vAlign w:val="bottom"/>
          </w:tcPr>
          <w:p w14:paraId="3510BB0F"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5DE50C7C" w14:textId="77777777" w:rsidR="004D325A" w:rsidRPr="00AB4500" w:rsidRDefault="004D325A" w:rsidP="00630CF4">
            <w:pPr>
              <w:jc w:val="center"/>
              <w:rPr>
                <w:sz w:val="18"/>
              </w:rPr>
            </w:pPr>
            <w:r w:rsidRPr="00AB4500">
              <w:rPr>
                <w:rFonts w:cstheme="minorHAnsi"/>
                <w:sz w:val="18"/>
              </w:rPr>
              <w:t>Qualification Distance</w:t>
            </w:r>
          </w:p>
        </w:tc>
      </w:tr>
      <w:tr w:rsidR="004D325A" w14:paraId="778FACF5" w14:textId="77777777" w:rsidTr="00630CF4">
        <w:trPr>
          <w:trHeight w:val="305"/>
        </w:trPr>
        <w:tc>
          <w:tcPr>
            <w:tcW w:w="980" w:type="dxa"/>
          </w:tcPr>
          <w:p w14:paraId="6663DADA" w14:textId="258A3E42" w:rsidR="004D325A" w:rsidRPr="00AB4500" w:rsidRDefault="004D325A" w:rsidP="00630CF4">
            <w:pPr>
              <w:rPr>
                <w:sz w:val="18"/>
                <w:szCs w:val="18"/>
              </w:rPr>
            </w:pPr>
          </w:p>
        </w:tc>
        <w:tc>
          <w:tcPr>
            <w:tcW w:w="1445" w:type="dxa"/>
          </w:tcPr>
          <w:p w14:paraId="0014F5C8" w14:textId="11AE68F9" w:rsidR="004D325A" w:rsidRPr="00AB4500" w:rsidRDefault="004D325A" w:rsidP="00630CF4">
            <w:pPr>
              <w:rPr>
                <w:sz w:val="18"/>
                <w:szCs w:val="18"/>
              </w:rPr>
            </w:pPr>
          </w:p>
        </w:tc>
        <w:tc>
          <w:tcPr>
            <w:tcW w:w="1343" w:type="dxa"/>
          </w:tcPr>
          <w:p w14:paraId="20E90020" w14:textId="12084272" w:rsidR="004D325A" w:rsidRPr="00AB4500" w:rsidRDefault="004D325A" w:rsidP="00630CF4">
            <w:pPr>
              <w:rPr>
                <w:sz w:val="18"/>
                <w:szCs w:val="18"/>
              </w:rPr>
            </w:pPr>
          </w:p>
        </w:tc>
        <w:tc>
          <w:tcPr>
            <w:tcW w:w="1447" w:type="dxa"/>
          </w:tcPr>
          <w:p w14:paraId="682AD81A" w14:textId="539ADCF6" w:rsidR="004D325A" w:rsidRPr="00AB4500" w:rsidRDefault="004D325A" w:rsidP="00630CF4">
            <w:pPr>
              <w:rPr>
                <w:sz w:val="18"/>
                <w:szCs w:val="18"/>
              </w:rPr>
            </w:pPr>
          </w:p>
        </w:tc>
        <w:tc>
          <w:tcPr>
            <w:tcW w:w="1620" w:type="dxa"/>
          </w:tcPr>
          <w:p w14:paraId="03DE6C71" w14:textId="574BBEAB" w:rsidR="004D325A" w:rsidRPr="00AB4500" w:rsidRDefault="004D325A" w:rsidP="00630CF4">
            <w:pPr>
              <w:rPr>
                <w:sz w:val="18"/>
                <w:szCs w:val="18"/>
              </w:rPr>
            </w:pPr>
          </w:p>
        </w:tc>
        <w:tc>
          <w:tcPr>
            <w:tcW w:w="2610" w:type="dxa"/>
          </w:tcPr>
          <w:p w14:paraId="54BDFA68" w14:textId="3D513475" w:rsidR="004D325A" w:rsidRPr="00AB4500" w:rsidRDefault="004D325A" w:rsidP="00630CF4">
            <w:pPr>
              <w:rPr>
                <w:sz w:val="18"/>
                <w:szCs w:val="18"/>
              </w:rPr>
            </w:pPr>
          </w:p>
        </w:tc>
        <w:tc>
          <w:tcPr>
            <w:tcW w:w="1350" w:type="dxa"/>
          </w:tcPr>
          <w:p w14:paraId="6FE9CDF9" w14:textId="77777777" w:rsidR="004D325A" w:rsidRPr="00AB4500" w:rsidRDefault="004D325A" w:rsidP="00630CF4">
            <w:pPr>
              <w:rPr>
                <w:sz w:val="18"/>
                <w:szCs w:val="18"/>
              </w:rPr>
            </w:pPr>
            <w:r w:rsidRPr="00AB4500">
              <w:rPr>
                <w:rFonts w:cstheme="minorHAnsi"/>
                <w:sz w:val="18"/>
                <w:szCs w:val="18"/>
                <w:highlight w:val="yellow"/>
              </w:rPr>
              <w:t xml:space="preserve"> </w:t>
            </w:r>
          </w:p>
        </w:tc>
      </w:tr>
      <w:tr w:rsidR="004D325A" w14:paraId="0C79234D" w14:textId="77777777" w:rsidTr="00630CF4">
        <w:tc>
          <w:tcPr>
            <w:tcW w:w="980" w:type="dxa"/>
          </w:tcPr>
          <w:p w14:paraId="5DEB3B99" w14:textId="77777777" w:rsidR="004D325A" w:rsidRPr="00D37C06" w:rsidRDefault="004D325A" w:rsidP="00630CF4"/>
        </w:tc>
        <w:tc>
          <w:tcPr>
            <w:tcW w:w="1445" w:type="dxa"/>
          </w:tcPr>
          <w:p w14:paraId="245A3B85" w14:textId="77777777" w:rsidR="004D325A" w:rsidRPr="00D37C06" w:rsidRDefault="004D325A" w:rsidP="00630CF4"/>
        </w:tc>
        <w:tc>
          <w:tcPr>
            <w:tcW w:w="1343" w:type="dxa"/>
          </w:tcPr>
          <w:p w14:paraId="34AA161D" w14:textId="77777777" w:rsidR="004D325A" w:rsidRPr="00D37C06" w:rsidRDefault="004D325A" w:rsidP="00630CF4"/>
        </w:tc>
        <w:tc>
          <w:tcPr>
            <w:tcW w:w="1447" w:type="dxa"/>
          </w:tcPr>
          <w:p w14:paraId="7C1F243C" w14:textId="77777777" w:rsidR="004D325A" w:rsidRPr="00D37C06" w:rsidRDefault="004D325A" w:rsidP="00630CF4"/>
        </w:tc>
        <w:tc>
          <w:tcPr>
            <w:tcW w:w="1620" w:type="dxa"/>
          </w:tcPr>
          <w:p w14:paraId="51BDF97F" w14:textId="77777777" w:rsidR="004D325A" w:rsidRPr="00D37C06" w:rsidRDefault="004D325A" w:rsidP="00630CF4"/>
        </w:tc>
        <w:tc>
          <w:tcPr>
            <w:tcW w:w="2610" w:type="dxa"/>
          </w:tcPr>
          <w:p w14:paraId="001965F7" w14:textId="77777777" w:rsidR="004D325A" w:rsidRPr="00D37C06" w:rsidRDefault="004D325A" w:rsidP="00630CF4"/>
        </w:tc>
        <w:tc>
          <w:tcPr>
            <w:tcW w:w="1350" w:type="dxa"/>
          </w:tcPr>
          <w:p w14:paraId="69696CA0" w14:textId="77777777" w:rsidR="004D325A" w:rsidRPr="00D37C06" w:rsidRDefault="004D325A" w:rsidP="00630CF4"/>
        </w:tc>
      </w:tr>
      <w:tr w:rsidR="004D325A" w14:paraId="62F6510F" w14:textId="77777777" w:rsidTr="00630CF4">
        <w:tc>
          <w:tcPr>
            <w:tcW w:w="10795" w:type="dxa"/>
            <w:gridSpan w:val="7"/>
          </w:tcPr>
          <w:p w14:paraId="1E4BF4AD" w14:textId="77777777" w:rsidR="004D325A" w:rsidRDefault="004D325A" w:rsidP="00630CF4">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810"/>
        <w:gridCol w:w="720"/>
        <w:gridCol w:w="1530"/>
        <w:gridCol w:w="90"/>
        <w:gridCol w:w="1260"/>
        <w:gridCol w:w="1530"/>
        <w:gridCol w:w="1980"/>
        <w:gridCol w:w="1800"/>
      </w:tblGrid>
      <w:tr w:rsidR="00D42786" w:rsidRPr="006B07A9" w14:paraId="4AE1F146" w14:textId="77777777" w:rsidTr="00D42786">
        <w:trPr>
          <w:trHeight w:val="242"/>
        </w:trPr>
        <w:tc>
          <w:tcPr>
            <w:tcW w:w="10867" w:type="dxa"/>
            <w:gridSpan w:val="9"/>
          </w:tcPr>
          <w:p w14:paraId="225ADA38" w14:textId="4F5BC252" w:rsidR="00D42786" w:rsidRPr="006B07A9" w:rsidRDefault="00D42786"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Pr>
                <w:rFonts w:cstheme="minorHAnsi"/>
                <w:b/>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12726D90" w14:textId="77777777" w:rsidR="00D42786" w:rsidRPr="006B07A9" w:rsidRDefault="00D42786" w:rsidP="006B07A9">
            <w:pPr>
              <w:keepNext/>
              <w:rPr>
                <w:rFonts w:cstheme="minorHAnsi"/>
                <w:szCs w:val="18"/>
              </w:rPr>
            </w:pPr>
            <w:r w:rsidRPr="00B66EDB">
              <w:rPr>
                <w:rFonts w:cstheme="minorHAnsi"/>
                <w:sz w:val="18"/>
                <w:szCs w:val="18"/>
              </w:rPr>
              <w:t>DWHR devices shall comply with these requirements.</w:t>
            </w:r>
          </w:p>
        </w:tc>
      </w:tr>
      <w:tr w:rsidR="002972D2" w:rsidRPr="006B07A9" w14:paraId="1492FCDA" w14:textId="77777777" w:rsidTr="009D3F0C">
        <w:trPr>
          <w:trHeight w:val="144"/>
          <w:ins w:id="48" w:author="Tam, Danny@Energy" w:date="2019-03-26T09:40:00Z"/>
        </w:trPr>
        <w:tc>
          <w:tcPr>
            <w:tcW w:w="10867" w:type="dxa"/>
            <w:gridSpan w:val="9"/>
          </w:tcPr>
          <w:p w14:paraId="63E64932" w14:textId="72C9692E" w:rsidR="002972D2" w:rsidRDefault="002972D2" w:rsidP="009D3F0C">
            <w:pPr>
              <w:keepNext/>
              <w:tabs>
                <w:tab w:val="left" w:pos="2160"/>
                <w:tab w:val="left" w:pos="2700"/>
                <w:tab w:val="left" w:pos="3420"/>
                <w:tab w:val="left" w:pos="3780"/>
                <w:tab w:val="left" w:pos="5760"/>
                <w:tab w:val="left" w:pos="7212"/>
              </w:tabs>
              <w:rPr>
                <w:ins w:id="49" w:author="Tam, Danny@Energy" w:date="2019-03-26T09:40:00Z"/>
                <w:rFonts w:cstheme="minorHAnsi"/>
                <w:sz w:val="18"/>
                <w:szCs w:val="18"/>
              </w:rPr>
            </w:pPr>
            <w:ins w:id="50" w:author="Tam, Danny@Energy" w:date="2019-03-26T09:40:00Z">
              <w:r w:rsidRPr="002A1FF1">
                <w:rPr>
                  <w:rFonts w:asciiTheme="minorHAnsi" w:hAnsiTheme="minorHAnsi" w:cstheme="minorHAnsi"/>
                  <w:b/>
                  <w:sz w:val="18"/>
                  <w:szCs w:val="18"/>
                </w:rPr>
                <w:t>Design DWHR System Information</w:t>
              </w:r>
            </w:ins>
          </w:p>
        </w:tc>
      </w:tr>
      <w:tr w:rsidR="00AA2739" w:rsidRPr="006B07A9" w14:paraId="6BD82692" w14:textId="77777777" w:rsidTr="009D3F0C">
        <w:trPr>
          <w:trHeight w:val="144"/>
          <w:ins w:id="51" w:author="Tam, Danny@Energy" w:date="2019-03-26T09:40:00Z"/>
        </w:trPr>
        <w:tc>
          <w:tcPr>
            <w:tcW w:w="1957" w:type="dxa"/>
            <w:gridSpan w:val="2"/>
          </w:tcPr>
          <w:p w14:paraId="4ABBA180" w14:textId="03FF9A73" w:rsidR="00AA2739" w:rsidRDefault="00AA2739" w:rsidP="00AA2739">
            <w:pPr>
              <w:keepNext/>
              <w:tabs>
                <w:tab w:val="left" w:pos="2160"/>
                <w:tab w:val="left" w:pos="2700"/>
                <w:tab w:val="left" w:pos="3420"/>
                <w:tab w:val="left" w:pos="3780"/>
                <w:tab w:val="left" w:pos="5760"/>
                <w:tab w:val="left" w:pos="7212"/>
              </w:tabs>
              <w:jc w:val="center"/>
              <w:rPr>
                <w:ins w:id="52" w:author="Tam, Danny@Energy" w:date="2019-03-26T09:40:00Z"/>
                <w:rFonts w:cstheme="minorHAnsi"/>
                <w:sz w:val="18"/>
                <w:szCs w:val="18"/>
              </w:rPr>
            </w:pPr>
            <w:ins w:id="53" w:author="Tam, Danny@Energy" w:date="2019-03-26T09:44:00Z">
              <w:r>
                <w:rPr>
                  <w:rFonts w:asciiTheme="minorHAnsi" w:hAnsiTheme="minorHAnsi" w:cstheme="minorHAnsi"/>
                  <w:sz w:val="18"/>
                  <w:szCs w:val="18"/>
                </w:rPr>
                <w:t>01</w:t>
              </w:r>
            </w:ins>
          </w:p>
        </w:tc>
        <w:tc>
          <w:tcPr>
            <w:tcW w:w="2250" w:type="dxa"/>
            <w:gridSpan w:val="2"/>
          </w:tcPr>
          <w:p w14:paraId="1B2F7A1A" w14:textId="7FD4D915" w:rsidR="00AA2739" w:rsidRPr="00107484" w:rsidRDefault="00AA2739" w:rsidP="00AA2739">
            <w:pPr>
              <w:keepNext/>
              <w:tabs>
                <w:tab w:val="left" w:pos="2160"/>
                <w:tab w:val="left" w:pos="2700"/>
                <w:tab w:val="left" w:pos="3420"/>
                <w:tab w:val="left" w:pos="3780"/>
                <w:tab w:val="left" w:pos="5760"/>
                <w:tab w:val="left" w:pos="7212"/>
              </w:tabs>
              <w:jc w:val="center"/>
              <w:rPr>
                <w:ins w:id="54" w:author="Tam, Danny@Energy" w:date="2019-03-26T09:40:00Z"/>
                <w:rFonts w:cstheme="minorHAnsi"/>
                <w:sz w:val="18"/>
                <w:szCs w:val="18"/>
              </w:rPr>
            </w:pPr>
            <w:ins w:id="55" w:author="Tam, Danny@Energy" w:date="2019-03-26T09:44:00Z">
              <w:r>
                <w:rPr>
                  <w:rFonts w:asciiTheme="minorHAnsi" w:hAnsiTheme="minorHAnsi" w:cstheme="minorHAnsi"/>
                  <w:sz w:val="18"/>
                  <w:szCs w:val="18"/>
                </w:rPr>
                <w:t>02</w:t>
              </w:r>
            </w:ins>
          </w:p>
        </w:tc>
        <w:tc>
          <w:tcPr>
            <w:tcW w:w="2880" w:type="dxa"/>
            <w:gridSpan w:val="3"/>
          </w:tcPr>
          <w:p w14:paraId="076BFFAE" w14:textId="2398FA62" w:rsidR="00AA2739" w:rsidRPr="00107484" w:rsidRDefault="00AA2739" w:rsidP="00AA2739">
            <w:pPr>
              <w:keepNext/>
              <w:tabs>
                <w:tab w:val="left" w:pos="2160"/>
                <w:tab w:val="left" w:pos="2700"/>
                <w:tab w:val="left" w:pos="3420"/>
                <w:tab w:val="left" w:pos="3780"/>
                <w:tab w:val="left" w:pos="5760"/>
                <w:tab w:val="left" w:pos="7212"/>
              </w:tabs>
              <w:jc w:val="center"/>
              <w:rPr>
                <w:ins w:id="56" w:author="Tam, Danny@Energy" w:date="2019-03-26T09:40:00Z"/>
                <w:rFonts w:cstheme="minorHAnsi"/>
                <w:sz w:val="18"/>
                <w:szCs w:val="18"/>
              </w:rPr>
            </w:pPr>
            <w:ins w:id="57" w:author="Tam, Danny@Energy" w:date="2019-03-26T09:44:00Z">
              <w:r w:rsidRPr="009D79A7">
                <w:rPr>
                  <w:rFonts w:asciiTheme="minorHAnsi" w:hAnsiTheme="minorHAnsi" w:cstheme="minorHAnsi"/>
                  <w:sz w:val="18"/>
                  <w:szCs w:val="18"/>
                </w:rPr>
                <w:t>0</w:t>
              </w:r>
              <w:r>
                <w:rPr>
                  <w:rFonts w:asciiTheme="minorHAnsi" w:hAnsiTheme="minorHAnsi" w:cstheme="minorHAnsi"/>
                  <w:sz w:val="18"/>
                  <w:szCs w:val="18"/>
                </w:rPr>
                <w:t>3</w:t>
              </w:r>
            </w:ins>
          </w:p>
        </w:tc>
        <w:tc>
          <w:tcPr>
            <w:tcW w:w="3780" w:type="dxa"/>
            <w:gridSpan w:val="2"/>
          </w:tcPr>
          <w:p w14:paraId="3A7D1695" w14:textId="3ECA4FE7" w:rsidR="00AA2739" w:rsidRDefault="00AA2739" w:rsidP="00AA2739">
            <w:pPr>
              <w:keepNext/>
              <w:tabs>
                <w:tab w:val="left" w:pos="2160"/>
                <w:tab w:val="left" w:pos="2700"/>
                <w:tab w:val="left" w:pos="3420"/>
                <w:tab w:val="left" w:pos="3780"/>
                <w:tab w:val="left" w:pos="5760"/>
                <w:tab w:val="left" w:pos="7212"/>
              </w:tabs>
              <w:jc w:val="center"/>
              <w:rPr>
                <w:ins w:id="58" w:author="Tam, Danny@Energy" w:date="2019-03-26T09:40:00Z"/>
                <w:rFonts w:cstheme="minorHAnsi"/>
                <w:sz w:val="18"/>
                <w:szCs w:val="18"/>
              </w:rPr>
            </w:pPr>
            <w:ins w:id="59" w:author="Tam, Danny@Energy" w:date="2019-03-26T09:44:00Z">
              <w:r w:rsidRPr="009D79A7">
                <w:rPr>
                  <w:rFonts w:asciiTheme="minorHAnsi" w:hAnsiTheme="minorHAnsi" w:cstheme="minorHAnsi"/>
                  <w:sz w:val="18"/>
                  <w:szCs w:val="18"/>
                </w:rPr>
                <w:t>0</w:t>
              </w:r>
              <w:r>
                <w:rPr>
                  <w:rFonts w:asciiTheme="minorHAnsi" w:hAnsiTheme="minorHAnsi" w:cstheme="minorHAnsi"/>
                  <w:sz w:val="18"/>
                  <w:szCs w:val="18"/>
                </w:rPr>
                <w:t>4</w:t>
              </w:r>
            </w:ins>
          </w:p>
        </w:tc>
      </w:tr>
      <w:tr w:rsidR="00AA2739" w:rsidRPr="006B07A9" w14:paraId="135B6A22" w14:textId="77777777" w:rsidTr="009D3F0C">
        <w:trPr>
          <w:trHeight w:val="242"/>
          <w:ins w:id="60" w:author="Tam, Danny@Energy" w:date="2019-03-26T09:40:00Z"/>
        </w:trPr>
        <w:tc>
          <w:tcPr>
            <w:tcW w:w="1957" w:type="dxa"/>
            <w:gridSpan w:val="2"/>
          </w:tcPr>
          <w:p w14:paraId="5E4CA413" w14:textId="726823A3" w:rsidR="00AA2739" w:rsidRDefault="00AA2739" w:rsidP="00AA2739">
            <w:pPr>
              <w:keepNext/>
              <w:tabs>
                <w:tab w:val="left" w:pos="2160"/>
                <w:tab w:val="left" w:pos="2700"/>
                <w:tab w:val="left" w:pos="3420"/>
                <w:tab w:val="left" w:pos="3780"/>
                <w:tab w:val="left" w:pos="5760"/>
                <w:tab w:val="left" w:pos="7212"/>
              </w:tabs>
              <w:jc w:val="center"/>
              <w:rPr>
                <w:ins w:id="61" w:author="Tam, Danny@Energy" w:date="2019-03-26T09:40:00Z"/>
                <w:rFonts w:cstheme="minorHAnsi"/>
                <w:sz w:val="18"/>
                <w:szCs w:val="18"/>
              </w:rPr>
            </w:pPr>
            <w:ins w:id="62" w:author="Tam, Danny@Energy" w:date="2019-03-26T09:44:00Z">
              <w:r>
                <w:rPr>
                  <w:rFonts w:asciiTheme="minorHAnsi" w:hAnsiTheme="minorHAnsi" w:cstheme="minorHAnsi"/>
                  <w:sz w:val="18"/>
                  <w:szCs w:val="18"/>
                </w:rPr>
                <w:t>System ID/Name</w:t>
              </w:r>
            </w:ins>
          </w:p>
        </w:tc>
        <w:tc>
          <w:tcPr>
            <w:tcW w:w="2250" w:type="dxa"/>
            <w:gridSpan w:val="2"/>
          </w:tcPr>
          <w:p w14:paraId="3D3F629D" w14:textId="202C1270" w:rsidR="00AA2739" w:rsidRPr="00107484" w:rsidRDefault="00AA2739" w:rsidP="009940CB">
            <w:pPr>
              <w:keepNext/>
              <w:tabs>
                <w:tab w:val="left" w:pos="2160"/>
                <w:tab w:val="left" w:pos="2700"/>
                <w:tab w:val="left" w:pos="3420"/>
                <w:tab w:val="left" w:pos="3780"/>
                <w:tab w:val="left" w:pos="5760"/>
                <w:tab w:val="left" w:pos="7212"/>
              </w:tabs>
              <w:jc w:val="center"/>
              <w:rPr>
                <w:ins w:id="63" w:author="Tam, Danny@Energy" w:date="2019-03-26T09:40:00Z"/>
                <w:rFonts w:cstheme="minorHAnsi"/>
                <w:sz w:val="18"/>
                <w:szCs w:val="18"/>
              </w:rPr>
            </w:pPr>
            <w:ins w:id="64" w:author="Tam, Danny@Energy" w:date="2019-03-26T09:44: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2880" w:type="dxa"/>
            <w:gridSpan w:val="3"/>
          </w:tcPr>
          <w:p w14:paraId="43B70896" w14:textId="55CC0DA8" w:rsidR="00AA2739" w:rsidRPr="00107484" w:rsidRDefault="00AA2739">
            <w:pPr>
              <w:keepNext/>
              <w:tabs>
                <w:tab w:val="left" w:pos="2160"/>
                <w:tab w:val="left" w:pos="2700"/>
                <w:tab w:val="left" w:pos="3420"/>
                <w:tab w:val="left" w:pos="3780"/>
                <w:tab w:val="left" w:pos="5760"/>
                <w:tab w:val="left" w:pos="7212"/>
              </w:tabs>
              <w:jc w:val="center"/>
              <w:rPr>
                <w:ins w:id="65" w:author="Tam, Danny@Energy" w:date="2019-03-26T09:40:00Z"/>
                <w:rFonts w:cstheme="minorHAnsi"/>
                <w:sz w:val="18"/>
                <w:szCs w:val="18"/>
              </w:rPr>
            </w:pPr>
            <w:ins w:id="66" w:author="Tam, Danny@Energy" w:date="2019-03-26T09:44:00Z">
              <w:r w:rsidRPr="009D79A7">
                <w:rPr>
                  <w:rFonts w:asciiTheme="minorHAnsi" w:hAnsiTheme="minorHAnsi" w:cstheme="minorHAnsi"/>
                  <w:sz w:val="18"/>
                  <w:szCs w:val="18"/>
                </w:rPr>
                <w:t>Installation Configuration</w:t>
              </w:r>
            </w:ins>
          </w:p>
        </w:tc>
        <w:tc>
          <w:tcPr>
            <w:tcW w:w="3780" w:type="dxa"/>
            <w:gridSpan w:val="2"/>
          </w:tcPr>
          <w:p w14:paraId="10A1342D" w14:textId="1034BE00" w:rsidR="00AA2739" w:rsidRDefault="00AA2739">
            <w:pPr>
              <w:keepNext/>
              <w:tabs>
                <w:tab w:val="left" w:pos="2160"/>
                <w:tab w:val="left" w:pos="2700"/>
                <w:tab w:val="left" w:pos="3420"/>
                <w:tab w:val="left" w:pos="3780"/>
                <w:tab w:val="left" w:pos="5760"/>
                <w:tab w:val="left" w:pos="7212"/>
              </w:tabs>
              <w:jc w:val="center"/>
              <w:rPr>
                <w:ins w:id="67" w:author="Tam, Danny@Energy" w:date="2019-03-26T09:40:00Z"/>
                <w:rFonts w:cstheme="minorHAnsi"/>
                <w:sz w:val="18"/>
                <w:szCs w:val="18"/>
              </w:rPr>
            </w:pPr>
            <w:ins w:id="68" w:author="Tam, Danny@Energy" w:date="2019-03-26T09:44:00Z">
              <w:r w:rsidRPr="009D79A7">
                <w:rPr>
                  <w:rFonts w:asciiTheme="minorHAnsi" w:hAnsiTheme="minorHAnsi" w:cstheme="minorHAnsi"/>
                  <w:sz w:val="18"/>
                  <w:szCs w:val="18"/>
                </w:rPr>
                <w:t>Percent of shower served by the DWHR device</w:t>
              </w:r>
            </w:ins>
          </w:p>
        </w:tc>
      </w:tr>
      <w:tr w:rsidR="00AA2739" w:rsidRPr="006B07A9" w14:paraId="2F78D9F3" w14:textId="77777777" w:rsidTr="009D3F0C">
        <w:trPr>
          <w:trHeight w:val="144"/>
          <w:ins w:id="69" w:author="Tam, Danny@Energy" w:date="2019-03-26T09:40:00Z"/>
        </w:trPr>
        <w:tc>
          <w:tcPr>
            <w:tcW w:w="1957" w:type="dxa"/>
            <w:gridSpan w:val="2"/>
          </w:tcPr>
          <w:p w14:paraId="65FAEA12" w14:textId="77777777" w:rsidR="00AA2739" w:rsidRDefault="00AA2739" w:rsidP="00AA2739">
            <w:pPr>
              <w:keepNext/>
              <w:tabs>
                <w:tab w:val="left" w:pos="2160"/>
                <w:tab w:val="left" w:pos="2700"/>
                <w:tab w:val="left" w:pos="3420"/>
                <w:tab w:val="left" w:pos="3780"/>
                <w:tab w:val="left" w:pos="5760"/>
                <w:tab w:val="left" w:pos="7212"/>
              </w:tabs>
              <w:jc w:val="center"/>
              <w:rPr>
                <w:ins w:id="70" w:author="Tam, Danny@Energy" w:date="2019-03-26T09:40:00Z"/>
                <w:rFonts w:cstheme="minorHAnsi"/>
                <w:sz w:val="18"/>
                <w:szCs w:val="18"/>
              </w:rPr>
            </w:pPr>
          </w:p>
        </w:tc>
        <w:tc>
          <w:tcPr>
            <w:tcW w:w="2250" w:type="dxa"/>
            <w:gridSpan w:val="2"/>
          </w:tcPr>
          <w:p w14:paraId="65F29B30" w14:textId="77777777" w:rsidR="00AA2739" w:rsidRPr="00107484" w:rsidRDefault="00AA2739" w:rsidP="00AA2739">
            <w:pPr>
              <w:keepNext/>
              <w:tabs>
                <w:tab w:val="left" w:pos="2160"/>
                <w:tab w:val="left" w:pos="2700"/>
                <w:tab w:val="left" w:pos="3420"/>
                <w:tab w:val="left" w:pos="3780"/>
                <w:tab w:val="left" w:pos="5760"/>
                <w:tab w:val="left" w:pos="7212"/>
              </w:tabs>
              <w:jc w:val="center"/>
              <w:rPr>
                <w:ins w:id="71" w:author="Tam, Danny@Energy" w:date="2019-03-26T09:40:00Z"/>
                <w:rFonts w:cstheme="minorHAnsi"/>
                <w:sz w:val="18"/>
                <w:szCs w:val="18"/>
              </w:rPr>
            </w:pPr>
          </w:p>
        </w:tc>
        <w:tc>
          <w:tcPr>
            <w:tcW w:w="2880" w:type="dxa"/>
            <w:gridSpan w:val="3"/>
          </w:tcPr>
          <w:p w14:paraId="27387ACC" w14:textId="77777777" w:rsidR="00AA2739" w:rsidRPr="00107484" w:rsidRDefault="00AA2739" w:rsidP="00AA2739">
            <w:pPr>
              <w:keepNext/>
              <w:tabs>
                <w:tab w:val="left" w:pos="2160"/>
                <w:tab w:val="left" w:pos="2700"/>
                <w:tab w:val="left" w:pos="3420"/>
                <w:tab w:val="left" w:pos="3780"/>
                <w:tab w:val="left" w:pos="5760"/>
                <w:tab w:val="left" w:pos="7212"/>
              </w:tabs>
              <w:jc w:val="center"/>
              <w:rPr>
                <w:ins w:id="72" w:author="Tam, Danny@Energy" w:date="2019-03-26T09:40:00Z"/>
                <w:rFonts w:cstheme="minorHAnsi"/>
                <w:sz w:val="18"/>
                <w:szCs w:val="18"/>
              </w:rPr>
            </w:pPr>
          </w:p>
        </w:tc>
        <w:tc>
          <w:tcPr>
            <w:tcW w:w="3780" w:type="dxa"/>
            <w:gridSpan w:val="2"/>
          </w:tcPr>
          <w:p w14:paraId="22B5B1F5" w14:textId="77777777" w:rsidR="00AA2739" w:rsidRDefault="00AA2739" w:rsidP="00AA2739">
            <w:pPr>
              <w:keepNext/>
              <w:tabs>
                <w:tab w:val="left" w:pos="2160"/>
                <w:tab w:val="left" w:pos="2700"/>
                <w:tab w:val="left" w:pos="3420"/>
                <w:tab w:val="left" w:pos="3780"/>
                <w:tab w:val="left" w:pos="5760"/>
                <w:tab w:val="left" w:pos="7212"/>
              </w:tabs>
              <w:jc w:val="center"/>
              <w:rPr>
                <w:ins w:id="73" w:author="Tam, Danny@Energy" w:date="2019-03-26T09:40:00Z"/>
                <w:rFonts w:cstheme="minorHAnsi"/>
                <w:sz w:val="18"/>
                <w:szCs w:val="18"/>
              </w:rPr>
            </w:pPr>
          </w:p>
        </w:tc>
      </w:tr>
      <w:tr w:rsidR="00AA2739" w:rsidRPr="006B07A9" w14:paraId="5F99B7FA" w14:textId="77777777" w:rsidTr="00AA2739">
        <w:trPr>
          <w:trHeight w:val="144"/>
          <w:ins w:id="74" w:author="Tam, Danny@Energy" w:date="2019-03-26T09:45:00Z"/>
        </w:trPr>
        <w:tc>
          <w:tcPr>
            <w:tcW w:w="1957" w:type="dxa"/>
            <w:gridSpan w:val="2"/>
          </w:tcPr>
          <w:p w14:paraId="50EF69CE" w14:textId="77777777" w:rsidR="00AA2739" w:rsidRDefault="00AA2739" w:rsidP="00AA2739">
            <w:pPr>
              <w:keepNext/>
              <w:tabs>
                <w:tab w:val="left" w:pos="2160"/>
                <w:tab w:val="left" w:pos="2700"/>
                <w:tab w:val="left" w:pos="3420"/>
                <w:tab w:val="left" w:pos="3780"/>
                <w:tab w:val="left" w:pos="5760"/>
                <w:tab w:val="left" w:pos="7212"/>
              </w:tabs>
              <w:jc w:val="center"/>
              <w:rPr>
                <w:ins w:id="75" w:author="Tam, Danny@Energy" w:date="2019-03-26T09:45:00Z"/>
                <w:rFonts w:cstheme="minorHAnsi"/>
                <w:sz w:val="18"/>
                <w:szCs w:val="18"/>
              </w:rPr>
            </w:pPr>
          </w:p>
        </w:tc>
        <w:tc>
          <w:tcPr>
            <w:tcW w:w="2250" w:type="dxa"/>
            <w:gridSpan w:val="2"/>
          </w:tcPr>
          <w:p w14:paraId="0BBADDAE" w14:textId="77777777" w:rsidR="00AA2739" w:rsidRPr="00107484" w:rsidRDefault="00AA2739" w:rsidP="00AA2739">
            <w:pPr>
              <w:keepNext/>
              <w:tabs>
                <w:tab w:val="left" w:pos="2160"/>
                <w:tab w:val="left" w:pos="2700"/>
                <w:tab w:val="left" w:pos="3420"/>
                <w:tab w:val="left" w:pos="3780"/>
                <w:tab w:val="left" w:pos="5760"/>
                <w:tab w:val="left" w:pos="7212"/>
              </w:tabs>
              <w:jc w:val="center"/>
              <w:rPr>
                <w:ins w:id="76" w:author="Tam, Danny@Energy" w:date="2019-03-26T09:45:00Z"/>
                <w:rFonts w:cstheme="minorHAnsi"/>
                <w:sz w:val="18"/>
                <w:szCs w:val="18"/>
              </w:rPr>
            </w:pPr>
          </w:p>
        </w:tc>
        <w:tc>
          <w:tcPr>
            <w:tcW w:w="2880" w:type="dxa"/>
            <w:gridSpan w:val="3"/>
          </w:tcPr>
          <w:p w14:paraId="1AD70786" w14:textId="77777777" w:rsidR="00AA2739" w:rsidRPr="00107484" w:rsidRDefault="00AA2739" w:rsidP="00AA2739">
            <w:pPr>
              <w:keepNext/>
              <w:tabs>
                <w:tab w:val="left" w:pos="2160"/>
                <w:tab w:val="left" w:pos="2700"/>
                <w:tab w:val="left" w:pos="3420"/>
                <w:tab w:val="left" w:pos="3780"/>
                <w:tab w:val="left" w:pos="5760"/>
                <w:tab w:val="left" w:pos="7212"/>
              </w:tabs>
              <w:jc w:val="center"/>
              <w:rPr>
                <w:ins w:id="77" w:author="Tam, Danny@Energy" w:date="2019-03-26T09:45:00Z"/>
                <w:rFonts w:cstheme="minorHAnsi"/>
                <w:sz w:val="18"/>
                <w:szCs w:val="18"/>
              </w:rPr>
            </w:pPr>
          </w:p>
        </w:tc>
        <w:tc>
          <w:tcPr>
            <w:tcW w:w="3780" w:type="dxa"/>
            <w:gridSpan w:val="2"/>
          </w:tcPr>
          <w:p w14:paraId="464852B5" w14:textId="77777777" w:rsidR="00AA2739" w:rsidRDefault="00AA2739" w:rsidP="00AA2739">
            <w:pPr>
              <w:keepNext/>
              <w:tabs>
                <w:tab w:val="left" w:pos="2160"/>
                <w:tab w:val="left" w:pos="2700"/>
                <w:tab w:val="left" w:pos="3420"/>
                <w:tab w:val="left" w:pos="3780"/>
                <w:tab w:val="left" w:pos="5760"/>
                <w:tab w:val="left" w:pos="7212"/>
              </w:tabs>
              <w:jc w:val="center"/>
              <w:rPr>
                <w:ins w:id="78" w:author="Tam, Danny@Energy" w:date="2019-03-26T09:45:00Z"/>
                <w:rFonts w:cstheme="minorHAnsi"/>
                <w:sz w:val="18"/>
                <w:szCs w:val="18"/>
              </w:rPr>
            </w:pPr>
          </w:p>
        </w:tc>
      </w:tr>
      <w:tr w:rsidR="00AA2739" w:rsidRPr="006B07A9" w14:paraId="515EC326" w14:textId="77777777" w:rsidTr="009D3F0C">
        <w:trPr>
          <w:trHeight w:val="144"/>
          <w:ins w:id="79" w:author="Tam, Danny@Energy" w:date="2019-03-26T09:40:00Z"/>
        </w:trPr>
        <w:tc>
          <w:tcPr>
            <w:tcW w:w="10867" w:type="dxa"/>
            <w:gridSpan w:val="9"/>
          </w:tcPr>
          <w:p w14:paraId="2B86119F" w14:textId="4BCB8B30" w:rsidR="00AA2739" w:rsidRDefault="00AA2739" w:rsidP="009D3F0C">
            <w:pPr>
              <w:keepNext/>
              <w:tabs>
                <w:tab w:val="left" w:pos="2160"/>
                <w:tab w:val="left" w:pos="2700"/>
                <w:tab w:val="left" w:pos="3420"/>
                <w:tab w:val="left" w:pos="3780"/>
                <w:tab w:val="left" w:pos="5760"/>
                <w:tab w:val="left" w:pos="7212"/>
              </w:tabs>
              <w:rPr>
                <w:ins w:id="80" w:author="Tam, Danny@Energy" w:date="2019-03-26T09:40:00Z"/>
                <w:rFonts w:cstheme="minorHAnsi"/>
                <w:sz w:val="18"/>
                <w:szCs w:val="18"/>
              </w:rPr>
            </w:pPr>
            <w:ins w:id="81" w:author="Tam, Danny@Energy" w:date="2019-03-26T09:41:00Z">
              <w:r w:rsidRPr="002A1FF1">
                <w:rPr>
                  <w:rFonts w:asciiTheme="minorHAnsi" w:hAnsiTheme="minorHAnsi" w:cstheme="minorHAnsi"/>
                  <w:b/>
                  <w:sz w:val="18"/>
                  <w:szCs w:val="18"/>
                </w:rPr>
                <w:t>Installed DWHR System Information</w:t>
              </w:r>
            </w:ins>
          </w:p>
        </w:tc>
      </w:tr>
      <w:tr w:rsidR="00AA2739" w:rsidRPr="006B07A9" w14:paraId="27D30EFD" w14:textId="77777777" w:rsidTr="009D3F0C">
        <w:trPr>
          <w:trHeight w:val="144"/>
        </w:trPr>
        <w:tc>
          <w:tcPr>
            <w:tcW w:w="1147" w:type="dxa"/>
          </w:tcPr>
          <w:p w14:paraId="7A8C7C68" w14:textId="7DC8390D"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ins w:id="82" w:author="Smith, Alexis@Energy" w:date="2019-03-21T13:52:00Z">
              <w:del w:id="83" w:author="Tam, Danny@Energy" w:date="2019-03-26T09:41:00Z">
                <w:r w:rsidDel="002972D2">
                  <w:rPr>
                    <w:rFonts w:asciiTheme="minorHAnsi" w:hAnsiTheme="minorHAnsi" w:cstheme="minorHAnsi"/>
                    <w:sz w:val="18"/>
                    <w:szCs w:val="18"/>
                  </w:rPr>
                  <w:delText>01</w:delText>
                </w:r>
              </w:del>
            </w:ins>
            <w:ins w:id="84" w:author="Tam, Danny@Energy" w:date="2019-03-26T09:41:00Z">
              <w:r>
                <w:rPr>
                  <w:rFonts w:asciiTheme="minorHAnsi" w:hAnsiTheme="minorHAnsi" w:cstheme="minorHAnsi"/>
                  <w:sz w:val="18"/>
                  <w:szCs w:val="18"/>
                </w:rPr>
                <w:t>05</w:t>
              </w:r>
            </w:ins>
          </w:p>
        </w:tc>
        <w:tc>
          <w:tcPr>
            <w:tcW w:w="1530" w:type="dxa"/>
            <w:gridSpan w:val="2"/>
          </w:tcPr>
          <w:p w14:paraId="58F1DA9A" w14:textId="4C7286D8"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del w:id="85" w:author="Tam, Danny@Energy" w:date="2019-03-26T09:41:00Z">
              <w:r w:rsidRPr="00107484" w:rsidDel="002972D2">
                <w:rPr>
                  <w:rFonts w:cstheme="minorHAnsi"/>
                  <w:sz w:val="18"/>
                  <w:szCs w:val="18"/>
                </w:rPr>
                <w:delText>0</w:delText>
              </w:r>
            </w:del>
            <w:ins w:id="86" w:author="Smith, Alexis@Energy" w:date="2019-03-21T13:53:00Z">
              <w:del w:id="87" w:author="Tam, Danny@Energy" w:date="2019-03-26T09:41:00Z">
                <w:r w:rsidDel="002972D2">
                  <w:rPr>
                    <w:rFonts w:cstheme="minorHAnsi"/>
                    <w:sz w:val="18"/>
                    <w:szCs w:val="18"/>
                  </w:rPr>
                  <w:delText>2</w:delText>
                </w:r>
              </w:del>
            </w:ins>
            <w:del w:id="88" w:author="Tam, Danny@Energy" w:date="2019-03-26T09:41:00Z">
              <w:r w:rsidRPr="00107484" w:rsidDel="002972D2">
                <w:rPr>
                  <w:rFonts w:cstheme="minorHAnsi"/>
                  <w:sz w:val="18"/>
                  <w:szCs w:val="18"/>
                </w:rPr>
                <w:delText>1</w:delText>
              </w:r>
            </w:del>
            <w:ins w:id="89" w:author="Tam, Danny@Energy" w:date="2019-03-26T09:41:00Z">
              <w:r>
                <w:rPr>
                  <w:rFonts w:cstheme="minorHAnsi"/>
                  <w:sz w:val="18"/>
                  <w:szCs w:val="18"/>
                </w:rPr>
                <w:t>06</w:t>
              </w:r>
            </w:ins>
          </w:p>
        </w:tc>
        <w:tc>
          <w:tcPr>
            <w:tcW w:w="1620" w:type="dxa"/>
            <w:gridSpan w:val="2"/>
          </w:tcPr>
          <w:p w14:paraId="515C2D6C" w14:textId="2E5EDEA3"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del w:id="90" w:author="Tam, Danny@Energy" w:date="2019-03-26T09:41:00Z">
              <w:r w:rsidRPr="00107484" w:rsidDel="002972D2">
                <w:rPr>
                  <w:rFonts w:cstheme="minorHAnsi"/>
                  <w:sz w:val="18"/>
                  <w:szCs w:val="18"/>
                </w:rPr>
                <w:delText>0</w:delText>
              </w:r>
            </w:del>
            <w:ins w:id="91" w:author="Smith, Alexis@Energy" w:date="2019-03-21T13:53:00Z">
              <w:del w:id="92" w:author="Tam, Danny@Energy" w:date="2019-03-26T09:41:00Z">
                <w:r w:rsidDel="002972D2">
                  <w:rPr>
                    <w:rFonts w:cstheme="minorHAnsi"/>
                    <w:sz w:val="18"/>
                    <w:szCs w:val="18"/>
                  </w:rPr>
                  <w:delText>3</w:delText>
                </w:r>
              </w:del>
            </w:ins>
            <w:del w:id="93" w:author="Tam, Danny@Energy" w:date="2019-03-26T09:41:00Z">
              <w:r w:rsidRPr="00107484" w:rsidDel="002972D2">
                <w:rPr>
                  <w:rFonts w:cstheme="minorHAnsi"/>
                  <w:sz w:val="18"/>
                  <w:szCs w:val="18"/>
                </w:rPr>
                <w:delText>2</w:delText>
              </w:r>
            </w:del>
            <w:ins w:id="94" w:author="Tam, Danny@Energy" w:date="2019-03-26T09:41:00Z">
              <w:r>
                <w:rPr>
                  <w:rFonts w:cstheme="minorHAnsi"/>
                  <w:sz w:val="18"/>
                  <w:szCs w:val="18"/>
                </w:rPr>
                <w:t>07</w:t>
              </w:r>
            </w:ins>
          </w:p>
        </w:tc>
        <w:tc>
          <w:tcPr>
            <w:tcW w:w="1260" w:type="dxa"/>
          </w:tcPr>
          <w:p w14:paraId="58475C27" w14:textId="02DFC351"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del w:id="95" w:author="Tam, Danny@Energy" w:date="2019-03-26T09:41:00Z">
              <w:r w:rsidRPr="00B66EDB" w:rsidDel="002972D2">
                <w:rPr>
                  <w:rFonts w:cstheme="minorHAnsi"/>
                  <w:sz w:val="18"/>
                  <w:szCs w:val="18"/>
                </w:rPr>
                <w:delText>0</w:delText>
              </w:r>
            </w:del>
            <w:ins w:id="96" w:author="Smith, Alexis@Energy" w:date="2019-03-21T13:53:00Z">
              <w:del w:id="97" w:author="Tam, Danny@Energy" w:date="2019-03-26T09:41:00Z">
                <w:r w:rsidDel="002972D2">
                  <w:rPr>
                    <w:rFonts w:cstheme="minorHAnsi"/>
                    <w:sz w:val="18"/>
                    <w:szCs w:val="18"/>
                  </w:rPr>
                  <w:delText>4</w:delText>
                </w:r>
              </w:del>
            </w:ins>
            <w:del w:id="98" w:author="Tam, Danny@Energy" w:date="2019-03-26T09:41:00Z">
              <w:r w:rsidRPr="00B66EDB" w:rsidDel="002972D2">
                <w:rPr>
                  <w:rFonts w:cstheme="minorHAnsi"/>
                  <w:sz w:val="18"/>
                  <w:szCs w:val="18"/>
                </w:rPr>
                <w:delText>3</w:delText>
              </w:r>
            </w:del>
            <w:ins w:id="99" w:author="Tam, Danny@Energy" w:date="2019-03-26T09:41:00Z">
              <w:r>
                <w:rPr>
                  <w:rFonts w:cstheme="minorHAnsi"/>
                  <w:sz w:val="18"/>
                  <w:szCs w:val="18"/>
                </w:rPr>
                <w:t>08</w:t>
              </w:r>
            </w:ins>
          </w:p>
        </w:tc>
        <w:tc>
          <w:tcPr>
            <w:tcW w:w="1530" w:type="dxa"/>
          </w:tcPr>
          <w:p w14:paraId="5CBAE76E" w14:textId="6B2F0BE4"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del w:id="100" w:author="Tam, Danny@Energy" w:date="2019-03-26T09:41:00Z">
              <w:r w:rsidDel="002972D2">
                <w:rPr>
                  <w:rFonts w:cstheme="minorHAnsi"/>
                  <w:sz w:val="18"/>
                  <w:szCs w:val="18"/>
                </w:rPr>
                <w:delText>0</w:delText>
              </w:r>
            </w:del>
            <w:ins w:id="101" w:author="Smith, Alexis@Energy" w:date="2019-03-21T13:53:00Z">
              <w:del w:id="102" w:author="Tam, Danny@Energy" w:date="2019-03-26T09:41:00Z">
                <w:r w:rsidDel="002972D2">
                  <w:rPr>
                    <w:rFonts w:cstheme="minorHAnsi"/>
                    <w:sz w:val="18"/>
                    <w:szCs w:val="18"/>
                  </w:rPr>
                  <w:delText>5</w:delText>
                </w:r>
              </w:del>
            </w:ins>
            <w:del w:id="103" w:author="Tam, Danny@Energy" w:date="2019-03-26T09:41:00Z">
              <w:r w:rsidDel="002972D2">
                <w:rPr>
                  <w:rFonts w:cstheme="minorHAnsi"/>
                  <w:sz w:val="18"/>
                  <w:szCs w:val="18"/>
                </w:rPr>
                <w:delText>4</w:delText>
              </w:r>
            </w:del>
            <w:ins w:id="104" w:author="Tam, Danny@Energy" w:date="2019-03-26T09:41:00Z">
              <w:r>
                <w:rPr>
                  <w:rFonts w:cstheme="minorHAnsi"/>
                  <w:sz w:val="18"/>
                  <w:szCs w:val="18"/>
                </w:rPr>
                <w:t>09</w:t>
              </w:r>
            </w:ins>
          </w:p>
        </w:tc>
        <w:tc>
          <w:tcPr>
            <w:tcW w:w="1980" w:type="dxa"/>
          </w:tcPr>
          <w:p w14:paraId="094D3DF5" w14:textId="572096E6"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del w:id="105" w:author="Tam, Danny@Energy" w:date="2019-03-26T09:41:00Z">
              <w:r w:rsidDel="002972D2">
                <w:rPr>
                  <w:rFonts w:cstheme="minorHAnsi"/>
                  <w:sz w:val="18"/>
                  <w:szCs w:val="18"/>
                </w:rPr>
                <w:delText>0</w:delText>
              </w:r>
            </w:del>
            <w:ins w:id="106" w:author="Smith, Alexis@Energy" w:date="2019-03-21T13:53:00Z">
              <w:del w:id="107" w:author="Tam, Danny@Energy" w:date="2019-03-26T09:41:00Z">
                <w:r w:rsidDel="002972D2">
                  <w:rPr>
                    <w:rFonts w:cstheme="minorHAnsi"/>
                    <w:sz w:val="18"/>
                    <w:szCs w:val="18"/>
                  </w:rPr>
                  <w:delText>6</w:delText>
                </w:r>
              </w:del>
            </w:ins>
            <w:del w:id="108" w:author="Tam, Danny@Energy" w:date="2019-03-26T09:41:00Z">
              <w:r w:rsidDel="002972D2">
                <w:rPr>
                  <w:rFonts w:cstheme="minorHAnsi"/>
                  <w:sz w:val="18"/>
                  <w:szCs w:val="18"/>
                </w:rPr>
                <w:delText>5</w:delText>
              </w:r>
            </w:del>
            <w:ins w:id="109" w:author="Tam, Danny@Energy" w:date="2019-03-26T09:41:00Z">
              <w:r>
                <w:rPr>
                  <w:rFonts w:cstheme="minorHAnsi"/>
                  <w:sz w:val="18"/>
                  <w:szCs w:val="18"/>
                </w:rPr>
                <w:t>10</w:t>
              </w:r>
            </w:ins>
          </w:p>
        </w:tc>
        <w:tc>
          <w:tcPr>
            <w:tcW w:w="1800" w:type="dxa"/>
          </w:tcPr>
          <w:p w14:paraId="734E8F0E" w14:textId="7B3AF42B"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del w:id="110" w:author="Tam, Danny@Energy" w:date="2019-03-26T09:41:00Z">
              <w:r w:rsidDel="002972D2">
                <w:rPr>
                  <w:rFonts w:cstheme="minorHAnsi"/>
                  <w:sz w:val="18"/>
                  <w:szCs w:val="18"/>
                </w:rPr>
                <w:delText>0</w:delText>
              </w:r>
            </w:del>
            <w:ins w:id="111" w:author="Smith, Alexis@Energy" w:date="2019-03-21T13:53:00Z">
              <w:del w:id="112" w:author="Tam, Danny@Energy" w:date="2019-03-26T09:41:00Z">
                <w:r w:rsidDel="002972D2">
                  <w:rPr>
                    <w:rFonts w:cstheme="minorHAnsi"/>
                    <w:sz w:val="18"/>
                    <w:szCs w:val="18"/>
                  </w:rPr>
                  <w:delText>7</w:delText>
                </w:r>
              </w:del>
            </w:ins>
            <w:del w:id="113" w:author="Tam, Danny@Energy" w:date="2019-03-26T09:41:00Z">
              <w:r w:rsidDel="002972D2">
                <w:rPr>
                  <w:rFonts w:cstheme="minorHAnsi"/>
                  <w:sz w:val="18"/>
                  <w:szCs w:val="18"/>
                </w:rPr>
                <w:delText>6</w:delText>
              </w:r>
            </w:del>
            <w:ins w:id="114" w:author="Tam, Danny@Energy" w:date="2019-03-26T09:41:00Z">
              <w:r>
                <w:rPr>
                  <w:rFonts w:cstheme="minorHAnsi"/>
                  <w:sz w:val="18"/>
                  <w:szCs w:val="18"/>
                </w:rPr>
                <w:t>11</w:t>
              </w:r>
            </w:ins>
          </w:p>
        </w:tc>
      </w:tr>
      <w:tr w:rsidR="00AA2739" w:rsidRPr="006B07A9" w14:paraId="7FFDECAE" w14:textId="77777777" w:rsidTr="009D3F0C">
        <w:trPr>
          <w:trHeight w:val="144"/>
        </w:trPr>
        <w:tc>
          <w:tcPr>
            <w:tcW w:w="1147" w:type="dxa"/>
            <w:vAlign w:val="bottom"/>
          </w:tcPr>
          <w:p w14:paraId="2544610A" w14:textId="55323DF6" w:rsidR="00AA2739" w:rsidRPr="00107484" w:rsidRDefault="00AA2739" w:rsidP="00AA2739">
            <w:pPr>
              <w:keepNext/>
              <w:tabs>
                <w:tab w:val="left" w:pos="2160"/>
                <w:tab w:val="left" w:pos="2700"/>
                <w:tab w:val="left" w:pos="3420"/>
                <w:tab w:val="left" w:pos="3780"/>
                <w:tab w:val="left" w:pos="5760"/>
                <w:tab w:val="left" w:pos="7212"/>
              </w:tabs>
              <w:jc w:val="center"/>
              <w:rPr>
                <w:ins w:id="115" w:author="Smith, Alexis@Energy" w:date="2019-03-21T13:52:00Z"/>
                <w:rFonts w:cstheme="minorHAnsi"/>
                <w:sz w:val="18"/>
                <w:szCs w:val="18"/>
              </w:rPr>
            </w:pPr>
            <w:ins w:id="116" w:author="Smith, Alexis@Energy" w:date="2019-03-21T13:52:00Z">
              <w:r>
                <w:rPr>
                  <w:rFonts w:asciiTheme="minorHAnsi" w:hAnsiTheme="minorHAnsi" w:cstheme="minorHAnsi"/>
                  <w:sz w:val="18"/>
                  <w:szCs w:val="18"/>
                </w:rPr>
                <w:t>System ID/Name</w:t>
              </w:r>
            </w:ins>
          </w:p>
        </w:tc>
        <w:tc>
          <w:tcPr>
            <w:tcW w:w="1530" w:type="dxa"/>
            <w:gridSpan w:val="2"/>
            <w:vAlign w:val="bottom"/>
          </w:tcPr>
          <w:p w14:paraId="66F2BFF9" w14:textId="7A8D997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620" w:type="dxa"/>
            <w:gridSpan w:val="2"/>
            <w:vAlign w:val="bottom"/>
          </w:tcPr>
          <w:p w14:paraId="09BB98EA" w14:textId="7E2E4BF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Model </w:t>
            </w:r>
            <w:r>
              <w:rPr>
                <w:rFonts w:cstheme="minorHAnsi"/>
                <w:sz w:val="18"/>
                <w:szCs w:val="18"/>
              </w:rPr>
              <w:t>Number</w:t>
            </w:r>
          </w:p>
        </w:tc>
        <w:tc>
          <w:tcPr>
            <w:tcW w:w="1260" w:type="dxa"/>
            <w:vAlign w:val="bottom"/>
          </w:tcPr>
          <w:p w14:paraId="7CE5FA3B" w14:textId="5124289A"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 xml:space="preserve">Rated </w:t>
            </w:r>
            <w:r>
              <w:rPr>
                <w:rFonts w:cstheme="minorHAnsi"/>
                <w:sz w:val="18"/>
                <w:szCs w:val="18"/>
              </w:rPr>
              <w:t>E</w:t>
            </w:r>
            <w:r w:rsidRPr="00B66EDB">
              <w:rPr>
                <w:rFonts w:cstheme="minorHAnsi"/>
                <w:sz w:val="18"/>
                <w:szCs w:val="18"/>
              </w:rPr>
              <w:t>ffectiveness</w:t>
            </w:r>
          </w:p>
        </w:tc>
        <w:tc>
          <w:tcPr>
            <w:tcW w:w="1530" w:type="dxa"/>
            <w:vAlign w:val="bottom"/>
          </w:tcPr>
          <w:p w14:paraId="1212ED84" w14:textId="74C0DA0F"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980" w:type="dxa"/>
            <w:vAlign w:val="bottom"/>
          </w:tcPr>
          <w:p w14:paraId="7B2EA3F0"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68558BED"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15B67379"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AA2739" w:rsidRPr="006B07A9" w14:paraId="2B20C43A" w14:textId="77777777" w:rsidTr="009D3F0C">
        <w:trPr>
          <w:trHeight w:val="188"/>
        </w:trPr>
        <w:tc>
          <w:tcPr>
            <w:tcW w:w="1147" w:type="dxa"/>
          </w:tcPr>
          <w:p w14:paraId="2A7FD82B" w14:textId="77777777" w:rsidR="00AA2739" w:rsidRPr="00107484" w:rsidRDefault="00AA2739" w:rsidP="00AA2739">
            <w:pPr>
              <w:keepNext/>
              <w:tabs>
                <w:tab w:val="left" w:pos="2160"/>
                <w:tab w:val="left" w:pos="2700"/>
                <w:tab w:val="left" w:pos="3420"/>
                <w:tab w:val="left" w:pos="3780"/>
                <w:tab w:val="left" w:pos="5760"/>
                <w:tab w:val="left" w:pos="7212"/>
              </w:tabs>
              <w:jc w:val="center"/>
              <w:rPr>
                <w:ins w:id="117" w:author="Smith, Alexis@Energy" w:date="2019-03-21T13:52:00Z"/>
                <w:rFonts w:cstheme="minorHAnsi"/>
                <w:sz w:val="18"/>
                <w:szCs w:val="18"/>
              </w:rPr>
            </w:pPr>
          </w:p>
        </w:tc>
        <w:tc>
          <w:tcPr>
            <w:tcW w:w="1530" w:type="dxa"/>
            <w:gridSpan w:val="2"/>
          </w:tcPr>
          <w:p w14:paraId="4B6DCB97" w14:textId="4B4B802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4E284DC6"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7B3C90AC" w14:textId="77777777"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tcPr>
          <w:p w14:paraId="23A3627F"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4E065DC7"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733683DE"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4C30034" w14:textId="77777777" w:rsidTr="009D3F0C">
        <w:trPr>
          <w:trHeight w:val="188"/>
        </w:trPr>
        <w:tc>
          <w:tcPr>
            <w:tcW w:w="1147" w:type="dxa"/>
          </w:tcPr>
          <w:p w14:paraId="371B578A" w14:textId="77777777" w:rsidR="00AA2739" w:rsidRPr="006B07A9" w:rsidRDefault="00AA2739" w:rsidP="00AA2739">
            <w:pPr>
              <w:keepNext/>
              <w:tabs>
                <w:tab w:val="left" w:pos="2160"/>
                <w:tab w:val="left" w:pos="2700"/>
                <w:tab w:val="left" w:pos="3420"/>
                <w:tab w:val="left" w:pos="3780"/>
                <w:tab w:val="left" w:pos="5760"/>
                <w:tab w:val="left" w:pos="7212"/>
              </w:tabs>
              <w:jc w:val="center"/>
              <w:rPr>
                <w:ins w:id="118" w:author="Smith, Alexis@Energy" w:date="2019-03-21T13:52:00Z"/>
                <w:rFonts w:cstheme="minorHAnsi"/>
                <w:sz w:val="18"/>
                <w:szCs w:val="18"/>
              </w:rPr>
            </w:pPr>
          </w:p>
        </w:tc>
        <w:tc>
          <w:tcPr>
            <w:tcW w:w="1530" w:type="dxa"/>
            <w:gridSpan w:val="2"/>
          </w:tcPr>
          <w:p w14:paraId="2314B5C5" w14:textId="0594C3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6C8E121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21590028"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Cs w:val="18"/>
              </w:rPr>
            </w:pPr>
          </w:p>
        </w:tc>
        <w:tc>
          <w:tcPr>
            <w:tcW w:w="1530" w:type="dxa"/>
          </w:tcPr>
          <w:p w14:paraId="1E1026C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6CAC562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EB12BCC" w14:textId="77777777" w:rsidTr="00D42786">
        <w:trPr>
          <w:trHeight w:val="188"/>
        </w:trPr>
        <w:tc>
          <w:tcPr>
            <w:tcW w:w="1147" w:type="dxa"/>
          </w:tcPr>
          <w:p w14:paraId="4D0B3CE8" w14:textId="5EF7FB50" w:rsidR="00AA2739" w:rsidRPr="00107484" w:rsidRDefault="00AA2739" w:rsidP="00AA2739">
            <w:pPr>
              <w:keepNext/>
              <w:tabs>
                <w:tab w:val="left" w:pos="2160"/>
                <w:tab w:val="left" w:pos="2700"/>
                <w:tab w:val="left" w:pos="3420"/>
                <w:tab w:val="left" w:pos="3780"/>
                <w:tab w:val="left" w:pos="5760"/>
                <w:tab w:val="left" w:pos="7212"/>
              </w:tabs>
              <w:jc w:val="center"/>
              <w:rPr>
                <w:ins w:id="119" w:author="Smith, Alexis@Energy" w:date="2019-03-21T13:52:00Z"/>
                <w:rFonts w:cstheme="minorHAnsi"/>
                <w:sz w:val="18"/>
                <w:szCs w:val="18"/>
              </w:rPr>
            </w:pPr>
            <w:ins w:id="120" w:author="Smith, Alexis@Energy" w:date="2019-03-21T13:52:00Z">
              <w:del w:id="121" w:author="Tam, Danny@Energy" w:date="2019-03-26T09:41:00Z">
                <w:r w:rsidRPr="00107484" w:rsidDel="002972D2">
                  <w:rPr>
                    <w:rFonts w:cstheme="minorHAnsi"/>
                    <w:sz w:val="18"/>
                    <w:szCs w:val="18"/>
                  </w:rPr>
                  <w:delText>08</w:delText>
                </w:r>
              </w:del>
            </w:ins>
            <w:ins w:id="122" w:author="Tam, Danny@Energy" w:date="2019-03-26T09:41:00Z">
              <w:r>
                <w:rPr>
                  <w:rFonts w:cstheme="minorHAnsi"/>
                  <w:sz w:val="18"/>
                  <w:szCs w:val="18"/>
                </w:rPr>
                <w:t>12</w:t>
              </w:r>
            </w:ins>
          </w:p>
        </w:tc>
        <w:tc>
          <w:tcPr>
            <w:tcW w:w="9720" w:type="dxa"/>
            <w:gridSpan w:val="8"/>
          </w:tcPr>
          <w:p w14:paraId="3280B51F" w14:textId="4A393049"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water heating system serving a single dwelling, the DWHR system shall, at the minimum, recover heat from the master bathroom shower and must transfer that heat either back to the respective shower</w:t>
            </w:r>
            <w:r>
              <w:rPr>
                <w:rFonts w:cstheme="minorHAnsi"/>
                <w:sz w:val="18"/>
                <w:szCs w:val="18"/>
              </w:rPr>
              <w:t>(</w:t>
            </w:r>
            <w:r w:rsidRPr="00B66EDB">
              <w:rPr>
                <w:rFonts w:cstheme="minorHAnsi"/>
                <w:sz w:val="18"/>
                <w:szCs w:val="18"/>
              </w:rPr>
              <w:t>s</w:t>
            </w:r>
            <w:r>
              <w:rPr>
                <w:rFonts w:cstheme="minorHAnsi"/>
                <w:sz w:val="18"/>
                <w:szCs w:val="18"/>
              </w:rPr>
              <w:t>)</w:t>
            </w:r>
            <w:r w:rsidRPr="00B66EDB">
              <w:rPr>
                <w:rFonts w:cstheme="minorHAnsi"/>
                <w:sz w:val="18"/>
                <w:szCs w:val="18"/>
              </w:rPr>
              <w:t xml:space="preserve"> or the water heater.</w:t>
            </w:r>
          </w:p>
        </w:tc>
      </w:tr>
      <w:tr w:rsidR="00AA2739" w:rsidRPr="006B07A9" w14:paraId="295CE529" w14:textId="77777777" w:rsidTr="00D42786">
        <w:trPr>
          <w:trHeight w:val="188"/>
        </w:trPr>
        <w:tc>
          <w:tcPr>
            <w:tcW w:w="1147" w:type="dxa"/>
          </w:tcPr>
          <w:p w14:paraId="17D39140" w14:textId="02E57A1D" w:rsidR="00AA2739" w:rsidRPr="00107484" w:rsidRDefault="00AA2739" w:rsidP="00AA2739">
            <w:pPr>
              <w:keepNext/>
              <w:tabs>
                <w:tab w:val="left" w:pos="2160"/>
                <w:tab w:val="left" w:pos="2700"/>
                <w:tab w:val="left" w:pos="3420"/>
                <w:tab w:val="left" w:pos="3780"/>
                <w:tab w:val="left" w:pos="5760"/>
                <w:tab w:val="left" w:pos="7212"/>
              </w:tabs>
              <w:jc w:val="center"/>
              <w:rPr>
                <w:ins w:id="123" w:author="Smith, Alexis@Energy" w:date="2019-03-21T13:52:00Z"/>
                <w:rFonts w:cstheme="minorHAnsi"/>
                <w:sz w:val="18"/>
                <w:szCs w:val="18"/>
              </w:rPr>
            </w:pPr>
            <w:ins w:id="124" w:author="Smith, Alexis@Energy" w:date="2019-03-21T13:52:00Z">
              <w:del w:id="125" w:author="Tam, Danny@Energy" w:date="2019-03-26T09:41:00Z">
                <w:r w:rsidRPr="00107484" w:rsidDel="002972D2">
                  <w:rPr>
                    <w:rFonts w:cstheme="minorHAnsi"/>
                    <w:sz w:val="18"/>
                    <w:szCs w:val="18"/>
                  </w:rPr>
                  <w:delText>09</w:delText>
                </w:r>
              </w:del>
            </w:ins>
            <w:ins w:id="126" w:author="Tam, Danny@Energy" w:date="2019-03-26T09:42:00Z">
              <w:r>
                <w:rPr>
                  <w:rFonts w:cstheme="minorHAnsi"/>
                  <w:sz w:val="18"/>
                  <w:szCs w:val="18"/>
                </w:rPr>
                <w:t>13</w:t>
              </w:r>
            </w:ins>
          </w:p>
        </w:tc>
        <w:tc>
          <w:tcPr>
            <w:tcW w:w="9720" w:type="dxa"/>
            <w:gridSpan w:val="8"/>
          </w:tcPr>
          <w:p w14:paraId="542EFAEB" w14:textId="0EFE3664"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AA2739" w:rsidRPr="006B07A9" w14:paraId="59C20100" w14:textId="77777777" w:rsidTr="00D42786">
        <w:trPr>
          <w:trHeight w:val="188"/>
        </w:trPr>
        <w:tc>
          <w:tcPr>
            <w:tcW w:w="1147" w:type="dxa"/>
          </w:tcPr>
          <w:p w14:paraId="5875A016" w14:textId="01163597" w:rsidR="00AA2739" w:rsidRPr="00107484" w:rsidRDefault="00AA2739" w:rsidP="00AA2739">
            <w:pPr>
              <w:keepNext/>
              <w:tabs>
                <w:tab w:val="left" w:pos="2160"/>
                <w:tab w:val="left" w:pos="2700"/>
                <w:tab w:val="left" w:pos="3420"/>
                <w:tab w:val="left" w:pos="3780"/>
                <w:tab w:val="left" w:pos="5760"/>
                <w:tab w:val="left" w:pos="7212"/>
              </w:tabs>
              <w:jc w:val="center"/>
              <w:rPr>
                <w:ins w:id="127" w:author="Smith, Alexis@Energy" w:date="2019-03-21T13:52:00Z"/>
                <w:rFonts w:cstheme="minorHAnsi"/>
                <w:sz w:val="18"/>
                <w:szCs w:val="18"/>
              </w:rPr>
            </w:pPr>
            <w:ins w:id="128" w:author="Smith, Alexis@Energy" w:date="2019-03-21T13:52:00Z">
              <w:del w:id="129" w:author="Tam, Danny@Energy" w:date="2019-03-26T09:42:00Z">
                <w:r w:rsidRPr="00107484" w:rsidDel="002972D2">
                  <w:rPr>
                    <w:rFonts w:cstheme="minorHAnsi"/>
                    <w:sz w:val="18"/>
                    <w:szCs w:val="18"/>
                  </w:rPr>
                  <w:delText>10</w:delText>
                </w:r>
              </w:del>
            </w:ins>
            <w:ins w:id="130" w:author="Tam, Danny@Energy" w:date="2019-03-26T09:42:00Z">
              <w:r>
                <w:rPr>
                  <w:rFonts w:cstheme="minorHAnsi"/>
                  <w:sz w:val="18"/>
                  <w:szCs w:val="18"/>
                </w:rPr>
                <w:t>14</w:t>
              </w:r>
            </w:ins>
          </w:p>
        </w:tc>
        <w:tc>
          <w:tcPr>
            <w:tcW w:w="9720" w:type="dxa"/>
            <w:gridSpan w:val="8"/>
          </w:tcPr>
          <w:p w14:paraId="29F2916E" w14:textId="497953F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The DWHR unit(s) shall be installed within 1 degree of the rated slope.  Sloped DWHR shall have a minimum lengthwise slope of 1 degree.  The lateral level tolerance shall be within plus or minus 1 degree.</w:t>
            </w:r>
          </w:p>
        </w:tc>
      </w:tr>
      <w:tr w:rsidR="00AA2739" w:rsidRPr="006B07A9" w14:paraId="4C932B74" w14:textId="77777777" w:rsidTr="00D42786">
        <w:trPr>
          <w:trHeight w:val="260"/>
        </w:trPr>
        <w:tc>
          <w:tcPr>
            <w:tcW w:w="10867" w:type="dxa"/>
            <w:gridSpan w:val="9"/>
          </w:tcPr>
          <w:p w14:paraId="02AD4741" w14:textId="338B41A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b/>
                <w:sz w:val="18"/>
                <w:szCs w:val="18"/>
              </w:rPr>
              <w:t xml:space="preserve">The responsible person’s signature on this compliance document affirms that all applicable requirements in this table have been met.  </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96"/>
      </w:tblGrid>
      <w:tr w:rsidR="00FC48ED" w:rsidRPr="00423815" w14:paraId="2DB2C417" w14:textId="77777777" w:rsidTr="00B66EDB">
        <w:trPr>
          <w:trHeight w:val="144"/>
          <w:tblHeader/>
        </w:trPr>
        <w:tc>
          <w:tcPr>
            <w:tcW w:w="10885" w:type="dxa"/>
            <w:gridSpan w:val="2"/>
            <w:tcBorders>
              <w:bottom w:val="single" w:sz="4" w:space="0" w:color="000000"/>
            </w:tcBorders>
            <w:vAlign w:val="center"/>
          </w:tcPr>
          <w:p w14:paraId="2521FF26" w14:textId="4E965EE7"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w:t>
            </w:r>
            <w:r w:rsidR="00D00F06" w:rsidRPr="00B66EDB">
              <w:rPr>
                <w:rFonts w:cstheme="minorHAnsi"/>
                <w:sz w:val="20"/>
                <w:szCs w:val="20"/>
              </w:rPr>
              <w:t>(RA3.6.3)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4A945ABE" w14:textId="77777777" w:rsidTr="00B66EDB">
        <w:trPr>
          <w:trHeight w:val="144"/>
          <w:tblHeader/>
        </w:trPr>
        <w:tc>
          <w:tcPr>
            <w:tcW w:w="589" w:type="dxa"/>
            <w:vAlign w:val="center"/>
          </w:tcPr>
          <w:p w14:paraId="3E1961A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296" w:type="dxa"/>
            <w:vAlign w:val="center"/>
          </w:tcPr>
          <w:p w14:paraId="6EC30499" w14:textId="7AEFB248" w:rsidR="00FC48ED" w:rsidRPr="00B66EDB" w:rsidRDefault="00B07F5E"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 xml:space="preserve">ll hot water piping </w:t>
            </w:r>
            <w:r w:rsidR="00FB6A41">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FC48ED" w:rsidRPr="00423815" w14:paraId="54A5B6D6" w14:textId="77777777" w:rsidTr="00B66EDB">
        <w:trPr>
          <w:trHeight w:val="144"/>
          <w:tblHeader/>
        </w:trPr>
        <w:tc>
          <w:tcPr>
            <w:tcW w:w="10885" w:type="dxa"/>
            <w:gridSpan w:val="2"/>
            <w:vAlign w:val="center"/>
          </w:tcPr>
          <w:p w14:paraId="3869F9EC"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350"/>
      </w:tblGrid>
      <w:tr w:rsidR="00FC48ED" w:rsidRPr="00423815" w14:paraId="13FE5902" w14:textId="77777777" w:rsidTr="00B66EDB">
        <w:trPr>
          <w:trHeight w:val="144"/>
          <w:tblHeader/>
        </w:trPr>
        <w:tc>
          <w:tcPr>
            <w:tcW w:w="10885" w:type="dxa"/>
            <w:gridSpan w:val="2"/>
            <w:tcBorders>
              <w:bottom w:val="single" w:sz="4" w:space="0" w:color="auto"/>
            </w:tcBorders>
          </w:tcPr>
          <w:p w14:paraId="40AD3E50" w14:textId="589772C9"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(PP-H)</w:t>
            </w:r>
            <w:r w:rsidR="00984FAD" w:rsidRPr="00B66EDB">
              <w:rPr>
                <w:rFonts w:cstheme="minorHAnsi"/>
                <w:sz w:val="20"/>
                <w:szCs w:val="20"/>
              </w:rPr>
              <w:t xml:space="preserve"> </w:t>
            </w:r>
            <w:r w:rsidR="007F5858" w:rsidRPr="00B66EDB">
              <w:rPr>
                <w:rFonts w:cstheme="minorHAnsi"/>
                <w:sz w:val="20"/>
                <w:szCs w:val="20"/>
              </w:rPr>
              <w:t>(</w:t>
            </w:r>
            <w:r w:rsidR="00D00F06" w:rsidRPr="00B66EDB">
              <w:rPr>
                <w:rFonts w:cstheme="minorHAnsi"/>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78EDEBAA" w14:textId="77777777" w:rsidTr="00B66EDB">
        <w:trPr>
          <w:trHeight w:val="144"/>
          <w:tblHeader/>
        </w:trPr>
        <w:tc>
          <w:tcPr>
            <w:tcW w:w="535" w:type="dxa"/>
            <w:vAlign w:val="center"/>
          </w:tcPr>
          <w:p w14:paraId="1FA94F0F"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350" w:type="dxa"/>
            <w:vAlign w:val="center"/>
          </w:tcPr>
          <w:p w14:paraId="3D4AC82B" w14:textId="6C75172E"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Each central manifold has 5 feet or less of pipe between manifo</w:t>
            </w:r>
            <w:r w:rsidR="00D00F06" w:rsidRPr="00B66EDB">
              <w:rPr>
                <w:rFonts w:cstheme="minorHAnsi"/>
                <w:sz w:val="18"/>
                <w:szCs w:val="20"/>
              </w:rPr>
              <w:t>ld and water heater.</w:t>
            </w:r>
          </w:p>
        </w:tc>
      </w:tr>
      <w:tr w:rsidR="00FC48ED" w:rsidRPr="00423815" w14:paraId="744E578E" w14:textId="77777777" w:rsidTr="00B66EDB">
        <w:trPr>
          <w:trHeight w:val="144"/>
          <w:tblHeader/>
        </w:trPr>
        <w:tc>
          <w:tcPr>
            <w:tcW w:w="535" w:type="dxa"/>
            <w:vAlign w:val="center"/>
          </w:tcPr>
          <w:p w14:paraId="5A76D4FD"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02</w:t>
            </w:r>
          </w:p>
        </w:tc>
        <w:tc>
          <w:tcPr>
            <w:tcW w:w="10350" w:type="dxa"/>
            <w:vAlign w:val="center"/>
          </w:tcPr>
          <w:p w14:paraId="1BD5CE0C" w14:textId="68D5213A"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For manifolds that include valves, the manifold must be readily accessible in accorda</w:t>
            </w:r>
            <w:r w:rsidR="00C048CC" w:rsidRPr="00B66EDB">
              <w:rPr>
                <w:rFonts w:cstheme="minorHAnsi"/>
                <w:sz w:val="18"/>
                <w:szCs w:val="20"/>
              </w:rPr>
              <w:t>nce with the plumbing code. (RA</w:t>
            </w:r>
            <w:r w:rsidRPr="00B66EDB">
              <w:rPr>
                <w:rFonts w:cstheme="minorHAnsi"/>
                <w:sz w:val="18"/>
                <w:szCs w:val="20"/>
              </w:rPr>
              <w:t>4.4.4)</w:t>
            </w:r>
          </w:p>
        </w:tc>
      </w:tr>
      <w:tr w:rsidR="00FC48ED" w:rsidRPr="00423815" w14:paraId="62042D63" w14:textId="77777777" w:rsidTr="00B66EDB">
        <w:trPr>
          <w:trHeight w:val="144"/>
          <w:tblHeader/>
        </w:trPr>
        <w:tc>
          <w:tcPr>
            <w:tcW w:w="535" w:type="dxa"/>
            <w:vAlign w:val="center"/>
          </w:tcPr>
          <w:p w14:paraId="7C81E17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03</w:t>
            </w:r>
          </w:p>
        </w:tc>
        <w:tc>
          <w:tcPr>
            <w:tcW w:w="10350" w:type="dxa"/>
            <w:vAlign w:val="center"/>
          </w:tcPr>
          <w:p w14:paraId="1DB27376" w14:textId="1FD8DE28"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Hot water distribution system piping from the manifold to the fixtures and appliances must take the most direct path.  For example, piping from a second story manifold cannot sup</w:t>
            </w:r>
            <w:r w:rsidR="00D00F06" w:rsidRPr="00B66EDB">
              <w:rPr>
                <w:rFonts w:cstheme="minorHAnsi"/>
                <w:sz w:val="18"/>
                <w:szCs w:val="20"/>
              </w:rPr>
              <w:t xml:space="preserve">ply the first floor. </w:t>
            </w:r>
          </w:p>
        </w:tc>
      </w:tr>
      <w:tr w:rsidR="00FC48ED" w:rsidRPr="00423815" w14:paraId="662FB544" w14:textId="77777777" w:rsidTr="00B66EDB">
        <w:trPr>
          <w:trHeight w:val="144"/>
          <w:tblHeader/>
        </w:trPr>
        <w:tc>
          <w:tcPr>
            <w:tcW w:w="535" w:type="dxa"/>
            <w:vAlign w:val="center"/>
          </w:tcPr>
          <w:p w14:paraId="554E1FA8"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04</w:t>
            </w:r>
          </w:p>
        </w:tc>
        <w:tc>
          <w:tcPr>
            <w:tcW w:w="10350" w:type="dxa"/>
            <w:vAlign w:val="center"/>
          </w:tcPr>
          <w:p w14:paraId="31215111" w14:textId="52C95A67" w:rsidR="00FC48ED" w:rsidRPr="00B66EDB" w:rsidRDefault="00FC48ED" w:rsidP="009A3EC7">
            <w:pPr>
              <w:keepNext/>
              <w:autoSpaceDE w:val="0"/>
              <w:autoSpaceDN w:val="0"/>
              <w:adjustRightInd w:val="0"/>
              <w:spacing w:after="0" w:line="240" w:lineRule="auto"/>
              <w:rPr>
                <w:rFonts w:cstheme="minorHAnsi"/>
                <w:sz w:val="18"/>
                <w:szCs w:val="20"/>
              </w:rPr>
            </w:pPr>
            <w:r w:rsidRPr="00B66EDB">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B66EDB">
              <w:rPr>
                <w:rFonts w:cstheme="minorHAnsi"/>
                <w:sz w:val="18"/>
                <w:szCs w:val="20"/>
              </w:rPr>
              <w:t xml:space="preserve">LE 120.3-A. </w:t>
            </w:r>
          </w:p>
        </w:tc>
      </w:tr>
      <w:tr w:rsidR="00FC48ED" w:rsidRPr="00423815" w14:paraId="60F4F86B" w14:textId="77777777" w:rsidTr="00B66EDB">
        <w:trPr>
          <w:trHeight w:val="144"/>
          <w:tblHeader/>
        </w:trPr>
        <w:tc>
          <w:tcPr>
            <w:tcW w:w="10885" w:type="dxa"/>
            <w:gridSpan w:val="2"/>
            <w:vAlign w:val="center"/>
          </w:tcPr>
          <w:p w14:paraId="4F49E577"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38B1DFE0" w14:textId="77777777" w:rsidTr="00B66ED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w:t>
            </w:r>
            <w:r w:rsidR="006B010C" w:rsidRPr="00B66EDB">
              <w:rPr>
                <w:rFonts w:eastAsia="Calibri" w:cstheme="minorHAnsi"/>
                <w:sz w:val="20"/>
                <w:szCs w:val="20"/>
              </w:rPr>
              <w:t xml:space="preserve">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B66EDB">
        <w:trPr>
          <w:cantSplit/>
          <w:trHeight w:val="288"/>
          <w:tblHeader/>
        </w:trPr>
        <w:tc>
          <w:tcPr>
            <w:tcW w:w="648" w:type="dxa"/>
            <w:tcBorders>
              <w:top w:val="single" w:sz="4" w:space="0" w:color="auto"/>
            </w:tcBorders>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368" w:type="dxa"/>
            <w:tcBorders>
              <w:top w:val="single" w:sz="4" w:space="0" w:color="auto"/>
            </w:tcBorders>
            <w:vAlign w:val="center"/>
          </w:tcPr>
          <w:p w14:paraId="161BFA46" w14:textId="451B61F6"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Each central manifold has 15 feet or less of pipe between manifold and water heater</w:t>
            </w:r>
            <w:r w:rsidR="00FB6A41">
              <w:rPr>
                <w:rFonts w:eastAsia="Calibri" w:cstheme="minorHAnsi"/>
                <w:sz w:val="18"/>
                <w:szCs w:val="20"/>
              </w:rPr>
              <w:t>.</w:t>
            </w:r>
          </w:p>
        </w:tc>
      </w:tr>
      <w:tr w:rsidR="006B010C" w:rsidRPr="006B010C" w14:paraId="412961C4" w14:textId="77777777" w:rsidTr="00B07F5E">
        <w:trPr>
          <w:cantSplit/>
          <w:trHeight w:val="288"/>
          <w:tblHeader/>
        </w:trPr>
        <w:tc>
          <w:tcPr>
            <w:tcW w:w="648"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368"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B07F5E">
        <w:trPr>
          <w:cantSplit/>
          <w:trHeight w:val="288"/>
          <w:tblHeader/>
        </w:trPr>
        <w:tc>
          <w:tcPr>
            <w:tcW w:w="648"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368" w:type="dxa"/>
            <w:vAlign w:val="center"/>
          </w:tcPr>
          <w:p w14:paraId="51040C0A" w14:textId="466BE4A9"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FB6A41">
              <w:rPr>
                <w:rFonts w:eastAsia="Calibri" w:cstheme="minorHAnsi"/>
                <w:sz w:val="18"/>
                <w:szCs w:val="20"/>
              </w:rPr>
              <w:t>.</w:t>
            </w:r>
          </w:p>
        </w:tc>
      </w:tr>
      <w:tr w:rsidR="006B010C" w:rsidRPr="006B010C" w14:paraId="0CDC6A95" w14:textId="77777777" w:rsidTr="00B07F5E">
        <w:trPr>
          <w:cantSplit/>
          <w:trHeight w:val="288"/>
          <w:tblHeader/>
        </w:trPr>
        <w:tc>
          <w:tcPr>
            <w:tcW w:w="648"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368" w:type="dxa"/>
            <w:vAlign w:val="center"/>
          </w:tcPr>
          <w:p w14:paraId="11BFF9BC" w14:textId="4689E525"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FB6A41">
              <w:rPr>
                <w:rFonts w:eastAsia="Calibri" w:cstheme="minorHAnsi"/>
                <w:sz w:val="18"/>
                <w:szCs w:val="20"/>
              </w:rPr>
              <w:t>Table</w:t>
            </w:r>
            <w:r w:rsidRPr="006B010C">
              <w:rPr>
                <w:rFonts w:eastAsia="Calibri" w:cstheme="minorHAnsi"/>
                <w:sz w:val="18"/>
                <w:szCs w:val="20"/>
              </w:rPr>
              <w:t xml:space="preserve"> 120.3-A. </w:t>
            </w:r>
          </w:p>
        </w:tc>
      </w:tr>
      <w:tr w:rsidR="006B010C" w:rsidRPr="006B010C" w14:paraId="1FA6BE7A" w14:textId="77777777" w:rsidTr="00B07F5E">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lastRenderedPageBreak/>
              <w:t>J</w:t>
            </w:r>
            <w:r w:rsidR="006B010C" w:rsidRPr="006B010C">
              <w:rPr>
                <w:rFonts w:eastAsia="Calibri" w:cstheme="minorHAnsi"/>
                <w:b/>
                <w:sz w:val="20"/>
                <w:szCs w:val="20"/>
              </w:rPr>
              <w:t xml:space="preserve">. Point of Use Requirements (POU) </w:t>
            </w:r>
            <w:r w:rsidR="006B010C" w:rsidRPr="00B66EDB">
              <w:rPr>
                <w:rFonts w:eastAsia="Calibri" w:cstheme="minorHAnsi"/>
                <w:sz w:val="20"/>
                <w:szCs w:val="20"/>
              </w:rPr>
              <w:t>(RA4.4.5)</w:t>
            </w:r>
          </w:p>
          <w:p w14:paraId="017ED46F" w14:textId="3BD9F8CC"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r w:rsidR="00FB6A41">
              <w:rPr>
                <w:rFonts w:eastAsia="Calibri" w:cstheme="minorHAnsi"/>
                <w:sz w:val="20"/>
                <w:szCs w:val="20"/>
              </w:rPr>
              <w:t>.</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2A6C6FE2" w:rsidR="006B010C" w:rsidRPr="006B010C" w:rsidRDefault="006B010C" w:rsidP="00FB6A41">
            <w:pPr>
              <w:keepNext/>
              <w:spacing w:after="0" w:line="240" w:lineRule="auto"/>
              <w:ind w:left="1156" w:hanging="184"/>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w:t>
            </w:r>
            <w:r w:rsidR="00FB6A41">
              <w:rPr>
                <w:rFonts w:eastAsia="Calibri" w:cstheme="minorHAnsi"/>
                <w:sz w:val="18"/>
                <w:szCs w:val="20"/>
              </w:rPr>
              <w:t>1/2</w:t>
            </w:r>
            <w:r w:rsidRPr="006B010C">
              <w:rPr>
                <w:rFonts w:eastAsia="Calibri" w:cstheme="minorHAnsi"/>
                <w:sz w:val="18"/>
                <w:szCs w:val="20"/>
              </w:rPr>
              <w:t xml:space="preserve"> 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1D0CE7CD" w:rsidR="006B010C" w:rsidRPr="006B010C" w:rsidRDefault="00FB6A41" w:rsidP="006B010C">
            <w:pPr>
              <w:keepNext/>
              <w:spacing w:after="0" w:line="240" w:lineRule="auto"/>
              <w:ind w:firstLine="432"/>
              <w:rPr>
                <w:rFonts w:eastAsia="Calibri" w:cstheme="minorHAnsi"/>
                <w:sz w:val="18"/>
                <w:szCs w:val="20"/>
              </w:rPr>
            </w:pPr>
            <w:r>
              <w:rPr>
                <w:rFonts w:eastAsia="Calibri" w:cstheme="minorHAnsi"/>
                <w:sz w:val="18"/>
                <w:szCs w:val="20"/>
              </w:rPr>
              <w:t>1/2</w:t>
            </w:r>
            <w:r w:rsidR="006B010C" w:rsidRPr="006B010C">
              <w:rPr>
                <w:rFonts w:eastAsia="Calibri" w:cstheme="minorHAnsi"/>
                <w:sz w:val="18"/>
                <w:szCs w:val="20"/>
              </w:rPr>
              <w:t xml:space="preserve"> inch - For only one pipe size – max length allowed is 10 feet</w:t>
            </w:r>
          </w:p>
          <w:p w14:paraId="7EB1068B" w14:textId="1DF51261"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w:t>
            </w:r>
            <w:r w:rsidR="00FB6A41">
              <w:rPr>
                <w:rFonts w:eastAsia="Calibri" w:cstheme="minorHAnsi"/>
                <w:sz w:val="18"/>
                <w:szCs w:val="20"/>
              </w:rPr>
              <w:t xml:space="preserve">  </w:t>
            </w:r>
            <w:r w:rsidRPr="006B010C">
              <w:rPr>
                <w:rFonts w:eastAsia="Calibri" w:cstheme="minorHAnsi"/>
                <w:sz w:val="18"/>
                <w:szCs w:val="20"/>
              </w:rPr>
              <w:t xml:space="preserve">  For combination pipe sizes the allowed length of </w:t>
            </w:r>
            <w:r w:rsidR="00FB6A41">
              <w:rPr>
                <w:rFonts w:eastAsia="Calibri" w:cstheme="minorHAnsi"/>
                <w:sz w:val="18"/>
                <w:szCs w:val="20"/>
              </w:rPr>
              <w:t>1/2</w:t>
            </w:r>
            <w:r w:rsidRPr="006B010C">
              <w:rPr>
                <w:rFonts w:eastAsia="Calibri" w:cstheme="minorHAnsi"/>
                <w:sz w:val="18"/>
                <w:szCs w:val="20"/>
              </w:rPr>
              <w:t xml:space="preserve">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5DCECB35" w:rsidR="006B010C" w:rsidRPr="006B010C" w:rsidRDefault="00FB6A41" w:rsidP="006B010C">
            <w:pPr>
              <w:keepNext/>
              <w:spacing w:after="0" w:line="240" w:lineRule="auto"/>
              <w:ind w:firstLine="432"/>
              <w:rPr>
                <w:rFonts w:eastAsia="Times New Roman" w:cstheme="minorHAnsi"/>
                <w:i/>
                <w:sz w:val="20"/>
                <w:szCs w:val="20"/>
              </w:rPr>
            </w:pPr>
            <w:r>
              <w:rPr>
                <w:rFonts w:eastAsia="Times New Roman" w:cstheme="minorHAnsi"/>
                <w:sz w:val="18"/>
                <w:szCs w:val="20"/>
              </w:rPr>
              <w:t>3/4</w:t>
            </w:r>
            <w:r w:rsidR="006B010C" w:rsidRPr="006B010C">
              <w:rPr>
                <w:rFonts w:eastAsia="Times New Roman" w:cstheme="minorHAnsi"/>
                <w:sz w:val="18"/>
                <w:szCs w:val="20"/>
              </w:rPr>
              <w:t xml:space="preserve">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w:t>
            </w:r>
            <w:r w:rsidR="006B010C" w:rsidRPr="00B66EDB">
              <w:rPr>
                <w:rFonts w:eastAsia="Calibri" w:cstheme="minorHAnsi"/>
                <w:sz w:val="20"/>
                <w:szCs w:val="20"/>
              </w:rPr>
              <w:t xml:space="preserve"> (RA4.4.7)</w:t>
            </w:r>
          </w:p>
          <w:p w14:paraId="09D18F1A" w14:textId="6156A464"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 xml:space="preserve">Systems that utilize </w:t>
            </w:r>
            <w:r w:rsidR="00FB6A41">
              <w:rPr>
                <w:rFonts w:eastAsia="Calibri" w:cstheme="minorHAnsi"/>
                <w:sz w:val="20"/>
                <w:szCs w:val="20"/>
              </w:rPr>
              <w:t>a recirculation system</w:t>
            </w:r>
            <w:r w:rsidRPr="006B010C">
              <w:rPr>
                <w:rFonts w:eastAsia="Calibri" w:cstheme="minorHAnsi"/>
                <w:sz w:val="20"/>
                <w:szCs w:val="20"/>
              </w:rPr>
              <w:t xml:space="preserv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2C6DCE74"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Piping must take </w:t>
            </w:r>
            <w:r w:rsidR="00FB6A41">
              <w:rPr>
                <w:rFonts w:eastAsia="Calibri" w:cstheme="minorHAnsi"/>
                <w:sz w:val="20"/>
                <w:szCs w:val="20"/>
              </w:rPr>
              <w:t xml:space="preserve">the </w:t>
            </w:r>
            <w:r w:rsidRPr="006B010C">
              <w:rPr>
                <w:rFonts w:eastAsia="Calibri" w:cstheme="minorHAnsi"/>
                <w:sz w:val="20"/>
                <w:szCs w:val="20"/>
              </w:rPr>
              <w:t>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Insulation is not required on the cold water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0A68A4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If more than one loop </w:t>
            </w:r>
            <w:r w:rsidR="00FB6A41">
              <w:rPr>
                <w:rFonts w:eastAsia="Calibri" w:cstheme="minorHAnsi"/>
                <w:sz w:val="20"/>
                <w:szCs w:val="20"/>
              </w:rPr>
              <w:t xml:space="preserve">is </w:t>
            </w:r>
            <w:r w:rsidRPr="006B010C">
              <w:rPr>
                <w:rFonts w:eastAsia="Calibri" w:cstheme="minorHAnsi"/>
                <w:sz w:val="20"/>
                <w:szCs w:val="20"/>
              </w:rPr>
              <w:t>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006B010C" w:rsidRPr="006B010C">
              <w:rPr>
                <w:rFonts w:eastAsia="Calibri" w:cstheme="minorHAnsi"/>
                <w:b/>
                <w:sz w:val="20"/>
                <w:szCs w:val="20"/>
              </w:rPr>
              <w:t xml:space="preserve">. Recirculation Non-Demand Controls Requirements (R-ND) </w:t>
            </w:r>
            <w:r w:rsidR="006B010C" w:rsidRPr="00B66EDB">
              <w:rPr>
                <w:rFonts w:eastAsia="Calibri" w:cstheme="minorHAnsi"/>
                <w:sz w:val="20"/>
                <w:szCs w:val="20"/>
              </w:rPr>
              <w:t>(RA4.4.8)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Demand Recirculation Manual Control (R-DRmc)</w:t>
            </w:r>
            <w:r w:rsidR="006B010C" w:rsidRPr="00B66EDB">
              <w:rPr>
                <w:rFonts w:cstheme="minorHAnsi"/>
                <w:sz w:val="20"/>
                <w:szCs w:val="20"/>
              </w:rPr>
              <w:t xml:space="preserve"> (RA4.4.9)</w:t>
            </w:r>
            <w:r w:rsidR="006B010C" w:rsidRPr="006B010C">
              <w:rPr>
                <w:rFonts w:cstheme="minorHAnsi"/>
                <w:b/>
                <w:sz w:val="20"/>
                <w:szCs w:val="20"/>
              </w:rPr>
              <w:t xml:space="preserve">/Sensor Control </w:t>
            </w:r>
            <w:r w:rsidR="006B010C" w:rsidRPr="006B010C">
              <w:rPr>
                <w:rFonts w:eastAsia="Calibri" w:cstheme="minorHAnsi"/>
                <w:b/>
                <w:sz w:val="20"/>
                <w:szCs w:val="20"/>
              </w:rPr>
              <w:t xml:space="preserve">(RDRsc) </w:t>
            </w:r>
            <w:r w:rsidR="006B010C" w:rsidRPr="00B66EDB">
              <w:rPr>
                <w:rFonts w:eastAsia="Calibri" w:cstheme="minorHAnsi"/>
                <w:sz w:val="20"/>
                <w:szCs w:val="20"/>
              </w:rPr>
              <w:t>(RA4.4.10)</w:t>
            </w:r>
            <w:r w:rsidR="006B010C" w:rsidRPr="006B010C">
              <w:rPr>
                <w:rFonts w:eastAsia="Calibri" w:cstheme="minorHAnsi"/>
                <w:b/>
                <w:sz w:val="20"/>
                <w:szCs w:val="20"/>
              </w:rPr>
              <w:t xml:space="preserve"> </w:t>
            </w:r>
            <w:r w:rsidR="006B010C" w:rsidRPr="006B010C">
              <w:rPr>
                <w:rFonts w:cstheme="minorHAnsi"/>
                <w:b/>
                <w:sz w:val="20"/>
                <w:szCs w:val="20"/>
              </w:rPr>
              <w:t>Requirements</w:t>
            </w:r>
          </w:p>
          <w:p w14:paraId="19F65E7D" w14:textId="53ED7EFF"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 xml:space="preserve">Systems that utilize </w:t>
            </w:r>
            <w:r w:rsidR="00716B70">
              <w:rPr>
                <w:rFonts w:cstheme="minorHAnsi"/>
                <w:sz w:val="18"/>
                <w:szCs w:val="20"/>
              </w:rPr>
              <w:t>either of these</w:t>
            </w:r>
            <w:r w:rsidRPr="006B010C">
              <w:rPr>
                <w:rFonts w:cstheme="minorHAnsi"/>
                <w:sz w:val="18"/>
                <w:szCs w:val="20"/>
              </w:rPr>
              <w:t xml:space="preserve"> distribution type</w:t>
            </w:r>
            <w:r w:rsidR="00716B70">
              <w:rPr>
                <w:rFonts w:cstheme="minorHAnsi"/>
                <w:sz w:val="18"/>
                <w:szCs w:val="20"/>
              </w:rPr>
              <w:t>s</w:t>
            </w:r>
            <w:r w:rsidRPr="006B010C">
              <w:rPr>
                <w:rFonts w:cstheme="minorHAnsi"/>
                <w:sz w:val="18"/>
                <w:szCs w:val="20"/>
              </w:rPr>
              <w:t xml:space="preserv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502AA53D"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be located in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5318C115"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r w:rsidR="00716B70">
              <w:rPr>
                <w:rFonts w:eastAsia="Times New Roman" w:cstheme="minorHAnsi"/>
                <w:sz w:val="18"/>
                <w:szCs w:val="20"/>
              </w:rPr>
              <w:t>; or</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1142E531" w14:textId="77777777" w:rsidTr="00B07F5E">
        <w:trPr>
          <w:trHeight w:val="144"/>
          <w:tblHeader/>
        </w:trPr>
        <w:tc>
          <w:tcPr>
            <w:tcW w:w="11016" w:type="dxa"/>
            <w:gridSpan w:val="2"/>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lastRenderedPageBreak/>
              <w:t>N</w:t>
            </w:r>
            <w:r w:rsidR="006B010C" w:rsidRPr="006B010C">
              <w:rPr>
                <w:rFonts w:eastAsia="Calibri" w:cstheme="minorHAnsi"/>
                <w:b/>
                <w:sz w:val="20"/>
                <w:szCs w:val="18"/>
              </w:rPr>
              <w:t xml:space="preserve">. HERS-Verified Demand Recirculation Manual Control (RDRmc-H) </w:t>
            </w:r>
            <w:r w:rsidR="006B010C" w:rsidRPr="00B66EDB">
              <w:rPr>
                <w:rFonts w:eastAsia="Calibri" w:cstheme="minorHAnsi"/>
                <w:sz w:val="20"/>
                <w:szCs w:val="18"/>
              </w:rPr>
              <w:t>(RA3.6.6)/</w:t>
            </w:r>
            <w:r w:rsidR="006B010C" w:rsidRPr="006B010C">
              <w:rPr>
                <w:rFonts w:eastAsia="Calibri" w:cstheme="minorHAnsi"/>
                <w:b/>
                <w:sz w:val="20"/>
                <w:szCs w:val="18"/>
              </w:rPr>
              <w:t xml:space="preserve">Sensor Control </w:t>
            </w:r>
            <w:r w:rsidR="006B010C" w:rsidRPr="00B66EDB">
              <w:rPr>
                <w:rFonts w:eastAsia="Calibri" w:cstheme="minorHAnsi"/>
                <w:b/>
                <w:sz w:val="20"/>
                <w:szCs w:val="18"/>
              </w:rPr>
              <w:t xml:space="preserve">(RDRsc-H) </w:t>
            </w:r>
            <w:r w:rsidR="006B010C" w:rsidRPr="00B66EDB">
              <w:rPr>
                <w:rFonts w:eastAsia="Calibri" w:cstheme="minorHAnsi"/>
                <w:sz w:val="20"/>
                <w:szCs w:val="18"/>
              </w:rPr>
              <w:t>(RA3.6.7)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B07F5E">
        <w:trPr>
          <w:trHeight w:val="144"/>
          <w:tblHeader/>
        </w:trPr>
        <w:tc>
          <w:tcPr>
            <w:tcW w:w="648" w:type="dxa"/>
            <w:tcBorders>
              <w:bottom w:val="single" w:sz="4" w:space="0" w:color="auto"/>
            </w:tcBorders>
          </w:tcPr>
          <w:p w14:paraId="4E5F47AA"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6B010C">
              <w:rPr>
                <w:rFonts w:eastAsia="Calibri" w:cstheme="minorHAnsi"/>
                <w:sz w:val="20"/>
                <w:szCs w:val="18"/>
              </w:rPr>
              <w:t>01</w:t>
            </w:r>
          </w:p>
        </w:tc>
        <w:tc>
          <w:tcPr>
            <w:tcW w:w="10368" w:type="dxa"/>
            <w:tcBorders>
              <w:bottom w:val="single" w:sz="4" w:space="0" w:color="auto"/>
            </w:tcBorders>
          </w:tcPr>
          <w:p w14:paraId="384D2DCF"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6B010C" w:rsidRPr="006B010C" w14:paraId="3134F5C0" w14:textId="77777777" w:rsidTr="00B07F5E">
        <w:trPr>
          <w:trHeight w:val="144"/>
          <w:tblHeader/>
        </w:trPr>
        <w:tc>
          <w:tcPr>
            <w:tcW w:w="11016" w:type="dxa"/>
            <w:gridSpan w:val="2"/>
            <w:vAlign w:val="center"/>
          </w:tcPr>
          <w:p w14:paraId="3CF57F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6B010C">
              <w:rPr>
                <w:rFonts w:cstheme="minorHAnsi"/>
                <w:b/>
                <w:sz w:val="18"/>
                <w:szCs w:val="18"/>
              </w:rPr>
              <w:t>The responsible person’s signature on this compliance document affirms that all applicable requirements in this table have been met.</w:t>
            </w:r>
            <w:r w:rsidRPr="006B010C">
              <w:rPr>
                <w:rFonts w:eastAsia="Calibri" w:cstheme="minorHAnsi"/>
                <w:b/>
                <w:sz w:val="18"/>
                <w:szCs w:val="18"/>
              </w:rPr>
              <w:t xml:space="preserve">  </w:t>
            </w:r>
          </w:p>
        </w:tc>
      </w:tr>
    </w:tbl>
    <w:p w14:paraId="3DD83F32" w14:textId="61122006" w:rsidR="00162DD4" w:rsidRPr="00423815" w:rsidRDefault="00162DD4" w:rsidP="00FC48ED">
      <w:pPr>
        <w:spacing w:after="0" w:line="240" w:lineRule="auto"/>
        <w:rPr>
          <w:rFonts w:cstheme="minorHAnsi"/>
          <w:b/>
          <w:sz w:val="20"/>
          <w:szCs w:val="20"/>
        </w:rPr>
      </w:pPr>
    </w:p>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tbl>
      <w:tblPr>
        <w:tblW w:w="5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8"/>
        <w:gridCol w:w="263"/>
        <w:gridCol w:w="2482"/>
        <w:gridCol w:w="2972"/>
      </w:tblGrid>
      <w:tr w:rsidR="006B1CAD" w:rsidRPr="00423815" w14:paraId="4FCB042F" w14:textId="77777777" w:rsidTr="00B66EDB">
        <w:trPr>
          <w:trHeight w:val="206"/>
          <w:jc w:val="center"/>
        </w:trPr>
        <w:tc>
          <w:tcPr>
            <w:tcW w:w="10885" w:type="dxa"/>
            <w:gridSpan w:val="4"/>
            <w:vAlign w:val="center"/>
          </w:tcPr>
          <w:p w14:paraId="4FCB042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2555D">
              <w:rPr>
                <w:rFonts w:cstheme="minorHAnsi"/>
                <w:b/>
                <w:caps/>
                <w:sz w:val="18"/>
                <w:szCs w:val="18"/>
              </w:rPr>
              <w:lastRenderedPageBreak/>
              <w:t>Documentation Author's Declaration Statement</w:t>
            </w:r>
          </w:p>
        </w:tc>
      </w:tr>
      <w:tr w:rsidR="006B1CAD" w:rsidRPr="00423815" w14:paraId="4FCB0431" w14:textId="77777777" w:rsidTr="00B66EDB">
        <w:trPr>
          <w:trHeight w:hRule="exact" w:val="360"/>
          <w:jc w:val="center"/>
        </w:trPr>
        <w:tc>
          <w:tcPr>
            <w:tcW w:w="10885" w:type="dxa"/>
            <w:gridSpan w:val="4"/>
            <w:vAlign w:val="center"/>
          </w:tcPr>
          <w:p w14:paraId="4FCB0430" w14:textId="77777777" w:rsidR="006B1CAD" w:rsidRPr="0002555D"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I certify that this Certificate of Installation documentation is accurate and complete.</w:t>
            </w:r>
          </w:p>
        </w:tc>
      </w:tr>
      <w:tr w:rsidR="006B1CAD" w:rsidRPr="00423815" w14:paraId="4FCB0434" w14:textId="77777777" w:rsidTr="00B66EDB">
        <w:trPr>
          <w:trHeight w:val="360"/>
          <w:jc w:val="center"/>
        </w:trPr>
        <w:tc>
          <w:tcPr>
            <w:tcW w:w="5431" w:type="dxa"/>
            <w:gridSpan w:val="2"/>
          </w:tcPr>
          <w:p w14:paraId="4FCB0432"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Name:</w:t>
            </w:r>
          </w:p>
        </w:tc>
        <w:tc>
          <w:tcPr>
            <w:tcW w:w="5454" w:type="dxa"/>
            <w:gridSpan w:val="2"/>
          </w:tcPr>
          <w:p w14:paraId="4FCB0433"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Signature:</w:t>
            </w:r>
          </w:p>
        </w:tc>
      </w:tr>
      <w:tr w:rsidR="006B1CAD" w:rsidRPr="00423815" w14:paraId="4FCB0437" w14:textId="77777777" w:rsidTr="00B66EDB">
        <w:trPr>
          <w:trHeight w:val="360"/>
          <w:jc w:val="center"/>
        </w:trPr>
        <w:tc>
          <w:tcPr>
            <w:tcW w:w="5431" w:type="dxa"/>
            <w:gridSpan w:val="2"/>
          </w:tcPr>
          <w:p w14:paraId="4FCB0435"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Company Name:</w:t>
            </w:r>
          </w:p>
        </w:tc>
        <w:tc>
          <w:tcPr>
            <w:tcW w:w="5454" w:type="dxa"/>
            <w:gridSpan w:val="2"/>
          </w:tcPr>
          <w:p w14:paraId="4FCB0436" w14:textId="77777777" w:rsidR="006B1CAD" w:rsidRPr="00725B7D" w:rsidRDefault="006B1CAD" w:rsidP="006530E0">
            <w:pPr>
              <w:keepNext/>
              <w:spacing w:after="0"/>
              <w:rPr>
                <w:rFonts w:cstheme="minorHAnsi"/>
                <w:sz w:val="14"/>
                <w:szCs w:val="14"/>
              </w:rPr>
            </w:pPr>
            <w:r w:rsidRPr="00725B7D">
              <w:rPr>
                <w:rFonts w:cstheme="minorHAnsi"/>
                <w:sz w:val="14"/>
                <w:szCs w:val="14"/>
              </w:rPr>
              <w:t>Date Signed:</w:t>
            </w:r>
          </w:p>
        </w:tc>
      </w:tr>
      <w:tr w:rsidR="006B1CAD" w:rsidRPr="00423815" w14:paraId="4FCB043A" w14:textId="77777777" w:rsidTr="00B66EDB">
        <w:trPr>
          <w:trHeight w:val="360"/>
          <w:jc w:val="center"/>
        </w:trPr>
        <w:tc>
          <w:tcPr>
            <w:tcW w:w="5431" w:type="dxa"/>
            <w:gridSpan w:val="2"/>
          </w:tcPr>
          <w:p w14:paraId="4FCB0438" w14:textId="77777777" w:rsidR="006B1CAD" w:rsidRPr="00725B7D" w:rsidRDefault="006B1CAD" w:rsidP="006530E0">
            <w:pPr>
              <w:keepNext/>
              <w:spacing w:after="0"/>
              <w:rPr>
                <w:rFonts w:cstheme="minorHAnsi"/>
                <w:sz w:val="14"/>
                <w:szCs w:val="14"/>
              </w:rPr>
            </w:pPr>
            <w:r w:rsidRPr="00725B7D">
              <w:rPr>
                <w:rFonts w:cstheme="minorHAnsi"/>
                <w:sz w:val="14"/>
                <w:szCs w:val="14"/>
              </w:rPr>
              <w:t>Address:</w:t>
            </w:r>
          </w:p>
        </w:tc>
        <w:tc>
          <w:tcPr>
            <w:tcW w:w="5454" w:type="dxa"/>
            <w:gridSpan w:val="2"/>
          </w:tcPr>
          <w:p w14:paraId="4FCB0439" w14:textId="77777777" w:rsidR="006B1CAD" w:rsidRPr="00725B7D" w:rsidRDefault="006B1CAD" w:rsidP="006530E0">
            <w:pPr>
              <w:keepNext/>
              <w:spacing w:after="0"/>
              <w:rPr>
                <w:rFonts w:cstheme="minorHAnsi"/>
                <w:sz w:val="14"/>
                <w:szCs w:val="14"/>
              </w:rPr>
            </w:pPr>
            <w:r w:rsidRPr="00725B7D">
              <w:rPr>
                <w:rFonts w:cstheme="minorHAnsi"/>
                <w:sz w:val="14"/>
                <w:szCs w:val="14"/>
              </w:rPr>
              <w:t>CEA/HERS Certification I</w:t>
            </w:r>
            <w:r w:rsidR="00F1204F" w:rsidRPr="00725B7D">
              <w:rPr>
                <w:rFonts w:cstheme="minorHAnsi"/>
                <w:sz w:val="14"/>
                <w:szCs w:val="14"/>
              </w:rPr>
              <w:t>dentification (i</w:t>
            </w:r>
            <w:r w:rsidRPr="00725B7D">
              <w:rPr>
                <w:rFonts w:cstheme="minorHAnsi"/>
                <w:sz w:val="14"/>
                <w:szCs w:val="14"/>
              </w:rPr>
              <w:t>f applicable):</w:t>
            </w:r>
          </w:p>
        </w:tc>
      </w:tr>
      <w:tr w:rsidR="006B1CAD" w:rsidRPr="00423815" w14:paraId="4FCB043D" w14:textId="77777777" w:rsidTr="00B66EDB">
        <w:trPr>
          <w:trHeight w:val="360"/>
          <w:jc w:val="center"/>
        </w:trPr>
        <w:tc>
          <w:tcPr>
            <w:tcW w:w="5431" w:type="dxa"/>
            <w:gridSpan w:val="2"/>
          </w:tcPr>
          <w:p w14:paraId="4FCB043B" w14:textId="77777777" w:rsidR="006B1CAD" w:rsidRPr="00725B7D" w:rsidRDefault="006B1CAD" w:rsidP="006530E0">
            <w:pPr>
              <w:keepNext/>
              <w:spacing w:after="0"/>
              <w:rPr>
                <w:rFonts w:cstheme="minorHAnsi"/>
                <w:sz w:val="14"/>
                <w:szCs w:val="14"/>
              </w:rPr>
            </w:pPr>
            <w:r w:rsidRPr="00725B7D">
              <w:rPr>
                <w:rFonts w:cstheme="minorHAnsi"/>
                <w:sz w:val="14"/>
                <w:szCs w:val="14"/>
              </w:rPr>
              <w:t>City/State/Zip:</w:t>
            </w:r>
          </w:p>
        </w:tc>
        <w:tc>
          <w:tcPr>
            <w:tcW w:w="5454" w:type="dxa"/>
            <w:gridSpan w:val="2"/>
          </w:tcPr>
          <w:p w14:paraId="4FCB043C" w14:textId="77777777" w:rsidR="006B1CAD" w:rsidRPr="00725B7D" w:rsidRDefault="006B1CAD" w:rsidP="006530E0">
            <w:pPr>
              <w:keepNext/>
              <w:spacing w:after="0"/>
              <w:rPr>
                <w:rFonts w:cstheme="minorHAnsi"/>
                <w:sz w:val="14"/>
                <w:szCs w:val="14"/>
              </w:rPr>
            </w:pPr>
            <w:r w:rsidRPr="00725B7D">
              <w:rPr>
                <w:rFonts w:cstheme="minorHAnsi"/>
                <w:sz w:val="14"/>
                <w:szCs w:val="14"/>
              </w:rPr>
              <w:t>Phone:</w:t>
            </w:r>
          </w:p>
        </w:tc>
      </w:tr>
      <w:tr w:rsidR="006B1CAD" w:rsidRPr="00423815" w14:paraId="4FCB043F" w14:textId="77777777" w:rsidTr="00B66EDB">
        <w:tblPrEx>
          <w:tblCellMar>
            <w:left w:w="115" w:type="dxa"/>
            <w:right w:w="115" w:type="dxa"/>
          </w:tblCellMar>
        </w:tblPrEx>
        <w:trPr>
          <w:trHeight w:val="269"/>
          <w:jc w:val="center"/>
        </w:trPr>
        <w:tc>
          <w:tcPr>
            <w:tcW w:w="10885" w:type="dxa"/>
            <w:gridSpan w:val="4"/>
            <w:vAlign w:val="center"/>
          </w:tcPr>
          <w:p w14:paraId="4FCB043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2555D">
              <w:rPr>
                <w:rFonts w:cstheme="minorHAnsi"/>
                <w:b/>
                <w:caps/>
                <w:sz w:val="18"/>
                <w:szCs w:val="18"/>
              </w:rPr>
              <w:t>Responsible Person's Declaration statement</w:t>
            </w:r>
          </w:p>
        </w:tc>
      </w:tr>
      <w:tr w:rsidR="006B1CAD" w:rsidRPr="00423815" w14:paraId="4FCB0446" w14:textId="77777777" w:rsidTr="00B66EDB">
        <w:tblPrEx>
          <w:tblCellMar>
            <w:left w:w="115" w:type="dxa"/>
            <w:right w:w="115" w:type="dxa"/>
          </w:tblCellMar>
        </w:tblPrEx>
        <w:trPr>
          <w:trHeight w:val="504"/>
          <w:jc w:val="center"/>
        </w:trPr>
        <w:tc>
          <w:tcPr>
            <w:tcW w:w="10885" w:type="dxa"/>
            <w:gridSpan w:val="4"/>
          </w:tcPr>
          <w:p w14:paraId="5382A2D3" w14:textId="77777777" w:rsidR="007C5F5D" w:rsidRPr="0002555D" w:rsidRDefault="007C5F5D" w:rsidP="006530E0">
            <w:pPr>
              <w:pStyle w:val="Heading3"/>
              <w:spacing w:before="60"/>
              <w:ind w:right="86"/>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02555D"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02555D">
              <w:rPr>
                <w:rFonts w:asciiTheme="minorHAnsi" w:hAnsiTheme="minorHAnsi" w:cstheme="minorHAnsi"/>
                <w:b w:val="0"/>
                <w:color w:val="auto"/>
                <w:sz w:val="18"/>
                <w:szCs w:val="18"/>
              </w:rPr>
              <w:t>The information provided on this Certificate of Installation is true and correct.</w:t>
            </w:r>
            <w:r w:rsidRPr="0002555D">
              <w:rPr>
                <w:rFonts w:asciiTheme="minorHAnsi" w:hAnsiTheme="minorHAnsi" w:cstheme="minorHAnsi"/>
                <w:b w:val="0"/>
                <w:sz w:val="18"/>
                <w:szCs w:val="18"/>
              </w:rPr>
              <w:t xml:space="preserve"> </w:t>
            </w:r>
          </w:p>
          <w:p w14:paraId="761FD37C" w14:textId="71140934" w:rsidR="007C5F5D" w:rsidRPr="0002555D" w:rsidRDefault="007C5F5D" w:rsidP="006530E0">
            <w:pPr>
              <w:keepNext/>
              <w:widowControl w:val="0"/>
              <w:numPr>
                <w:ilvl w:val="0"/>
                <w:numId w:val="2"/>
              </w:numPr>
              <w:spacing w:after="0" w:line="240" w:lineRule="auto"/>
              <w:ind w:right="90"/>
              <w:rPr>
                <w:rFonts w:cstheme="minorHAnsi"/>
                <w:sz w:val="18"/>
                <w:szCs w:val="18"/>
              </w:rPr>
            </w:pPr>
            <w:r w:rsidRPr="0002555D">
              <w:rPr>
                <w:rFonts w:cstheme="minorHAnsi"/>
                <w:snapToGrid w:val="0"/>
                <w:sz w:val="18"/>
                <w:szCs w:val="18"/>
              </w:rPr>
              <w:t xml:space="preserve">I am either: a) a responsible person eligible under Division 3 of the Business and Professions Code </w:t>
            </w:r>
            <w:r w:rsidRPr="0002555D">
              <w:rPr>
                <w:rFonts w:cstheme="minorHAnsi"/>
                <w:sz w:val="18"/>
                <w:szCs w:val="18"/>
              </w:rPr>
              <w:t xml:space="preserve">in the applicable classification to accept responsibility for the system design, construction, or installation </w:t>
            </w:r>
            <w:r w:rsidRPr="0002555D">
              <w:rPr>
                <w:rFonts w:cstheme="minorHAnsi"/>
                <w:snapToGrid w:val="0"/>
                <w:sz w:val="18"/>
                <w:szCs w:val="18"/>
              </w:rPr>
              <w:t xml:space="preserve">of features, materials, components, or manufactured devices </w:t>
            </w:r>
            <w:r w:rsidRPr="0002555D">
              <w:rPr>
                <w:rFonts w:cstheme="minorHAnsi"/>
                <w:sz w:val="18"/>
                <w:szCs w:val="18"/>
              </w:rPr>
              <w:t xml:space="preserve">for the scope of work identified on this Certificate of Installation, </w:t>
            </w:r>
            <w:r w:rsidRPr="0002555D">
              <w:rPr>
                <w:rFonts w:cstheme="minorHAnsi"/>
                <w:snapToGrid w:val="0"/>
                <w:sz w:val="18"/>
                <w:szCs w:val="18"/>
              </w:rPr>
              <w:t>and attest to the declarations in this statement</w:t>
            </w:r>
            <w:r w:rsidRPr="0002555D">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02555D"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02555D">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02555D" w:rsidRDefault="007C5F5D" w:rsidP="006530E0">
            <w:pPr>
              <w:pStyle w:val="ListParagraph"/>
              <w:keepNext/>
              <w:numPr>
                <w:ilvl w:val="0"/>
                <w:numId w:val="2"/>
              </w:numPr>
              <w:rPr>
                <w:rFonts w:asciiTheme="minorHAnsi" w:hAnsiTheme="minorHAnsi" w:cstheme="minorHAnsi"/>
                <w:sz w:val="18"/>
                <w:szCs w:val="18"/>
              </w:rPr>
            </w:pPr>
            <w:r w:rsidRPr="0002555D">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3815" w14:paraId="4FCB0449" w14:textId="77777777" w:rsidTr="00B66EDB">
        <w:tblPrEx>
          <w:tblCellMar>
            <w:left w:w="108" w:type="dxa"/>
            <w:right w:w="108" w:type="dxa"/>
          </w:tblCellMar>
        </w:tblPrEx>
        <w:trPr>
          <w:trHeight w:val="360"/>
          <w:jc w:val="center"/>
        </w:trPr>
        <w:tc>
          <w:tcPr>
            <w:tcW w:w="5168" w:type="dxa"/>
          </w:tcPr>
          <w:p w14:paraId="4FCB0447"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Name:</w:t>
            </w:r>
          </w:p>
        </w:tc>
        <w:tc>
          <w:tcPr>
            <w:tcW w:w="5717" w:type="dxa"/>
            <w:gridSpan w:val="3"/>
          </w:tcPr>
          <w:p w14:paraId="4FCB0448"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Signature:</w:t>
            </w:r>
          </w:p>
        </w:tc>
      </w:tr>
      <w:tr w:rsidR="006B1CAD" w:rsidRPr="00423815" w14:paraId="4FCB044C"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A" w14:textId="77777777" w:rsidR="006B1CAD" w:rsidRPr="00725B7D"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 xml:space="preserve">Company Name: </w:t>
            </w:r>
            <w:r w:rsidR="006B1CAD" w:rsidRPr="00725B7D">
              <w:rPr>
                <w:rFonts w:cstheme="minorHAnsi"/>
                <w:sz w:val="14"/>
                <w:szCs w:val="14"/>
              </w:rPr>
              <w:t>(Installing Subcontractor or General Contractor or Builder/Owner)</w:t>
            </w:r>
          </w:p>
        </w:tc>
        <w:tc>
          <w:tcPr>
            <w:tcW w:w="5717"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Position With Company (Title):</w:t>
            </w:r>
          </w:p>
        </w:tc>
      </w:tr>
      <w:tr w:rsidR="006B1CAD" w:rsidRPr="00423815" w14:paraId="4FCB044F"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D"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Address:</w:t>
            </w:r>
          </w:p>
        </w:tc>
        <w:tc>
          <w:tcPr>
            <w:tcW w:w="5717"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CSLB License:</w:t>
            </w:r>
          </w:p>
        </w:tc>
      </w:tr>
      <w:tr w:rsidR="006B1CAD" w:rsidRPr="00423815" w14:paraId="4FCB0453"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50"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City/State/Zip:</w:t>
            </w:r>
          </w:p>
        </w:tc>
        <w:tc>
          <w:tcPr>
            <w:tcW w:w="2745"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Phone</w:t>
            </w:r>
          </w:p>
        </w:tc>
        <w:tc>
          <w:tcPr>
            <w:tcW w:w="2972" w:type="dxa"/>
            <w:tcBorders>
              <w:top w:val="single" w:sz="4" w:space="0" w:color="auto"/>
              <w:left w:val="single" w:sz="4" w:space="0" w:color="auto"/>
              <w:bottom w:val="single" w:sz="4" w:space="0" w:color="auto"/>
              <w:right w:val="single" w:sz="4" w:space="0" w:color="auto"/>
            </w:tcBorders>
          </w:tcPr>
          <w:p w14:paraId="4FCB0452"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Date Signed:</w:t>
            </w:r>
          </w:p>
        </w:tc>
      </w:tr>
    </w:tbl>
    <w:p w14:paraId="4FCB0454" w14:textId="77777777" w:rsidR="006B1CAD" w:rsidRPr="00423815" w:rsidRDefault="006B1CAD" w:rsidP="006530E0">
      <w:pPr>
        <w:spacing w:after="0"/>
        <w:rPr>
          <w:rFonts w:cstheme="minorHAnsi"/>
          <w:sz w:val="20"/>
          <w:szCs w:val="20"/>
        </w:rPr>
      </w:pPr>
    </w:p>
    <w:p w14:paraId="4FCB0455" w14:textId="77777777" w:rsidR="006B1CAD" w:rsidRPr="00423815" w:rsidRDefault="006B1CAD" w:rsidP="006530E0">
      <w:pPr>
        <w:spacing w:after="0"/>
        <w:rPr>
          <w:rFonts w:cstheme="minorHAnsi"/>
          <w:sz w:val="20"/>
          <w:szCs w:val="20"/>
        </w:rPr>
      </w:pPr>
    </w:p>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77777777" w:rsidR="006A7B42" w:rsidRPr="00063E68" w:rsidRDefault="006A7B42" w:rsidP="006A7B42">
      <w:pPr>
        <w:spacing w:after="0" w:line="240" w:lineRule="auto"/>
        <w:jc w:val="center"/>
        <w:rPr>
          <w:rFonts w:ascii="Calibri" w:eastAsia="Calibri" w:hAnsi="Calibri" w:cs="Times New Roman"/>
          <w:b/>
          <w:sz w:val="18"/>
          <w:szCs w:val="18"/>
        </w:rPr>
      </w:pPr>
      <w:r w:rsidRPr="00063E68">
        <w:rPr>
          <w:rFonts w:ascii="Calibri" w:eastAsia="Calibri" w:hAnsi="Calibri" w:cs="Times New Roman"/>
          <w:b/>
          <w:sz w:val="18"/>
          <w:szCs w:val="18"/>
        </w:rPr>
        <w:t>CF2R-PLB-22-H User Instructions</w:t>
      </w:r>
    </w:p>
    <w:p w14:paraId="184BB0E1" w14:textId="047A16C9" w:rsidR="006A7B42" w:rsidRPr="00063E68"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2ACD7571" w14:textId="59250162" w:rsidR="006A7B42" w:rsidRPr="00063E68"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063E68">
        <w:rPr>
          <w:rFonts w:eastAsia="Calibri" w:cstheme="minorHAnsi"/>
          <w:b/>
          <w:sz w:val="18"/>
          <w:szCs w:val="18"/>
        </w:rPr>
        <w:t>A</w:t>
      </w:r>
      <w:r w:rsidR="006A7B42" w:rsidRPr="00063E68">
        <w:rPr>
          <w:rFonts w:eastAsia="Calibri" w:cstheme="minorHAnsi"/>
          <w:b/>
          <w:sz w:val="18"/>
          <w:szCs w:val="18"/>
        </w:rPr>
        <w:t xml:space="preserve">. Design Dwelling Unit Water Heating Systems Information </w:t>
      </w:r>
    </w:p>
    <w:p w14:paraId="271F3164" w14:textId="7BB2F08D" w:rsidR="006A7B42" w:rsidRPr="00063E68" w:rsidRDefault="006A7B42" w:rsidP="00123CE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 xml:space="preserve">This table reports the water heating system features that were specified on the registered CF1R compliance document for this project. </w:t>
      </w:r>
      <w:r w:rsidR="00716B70" w:rsidRPr="00063E68">
        <w:rPr>
          <w:rFonts w:eastAsia="Calibri" w:cstheme="minorHAnsi"/>
          <w:sz w:val="18"/>
          <w:szCs w:val="18"/>
        </w:rPr>
        <w:t>This section is f</w:t>
      </w:r>
      <w:r w:rsidRPr="00063E68">
        <w:rPr>
          <w:rFonts w:eastAsia="Calibri" w:cstheme="minorHAnsi"/>
          <w:sz w:val="18"/>
          <w:szCs w:val="18"/>
        </w:rPr>
        <w:t>or information</w:t>
      </w:r>
      <w:r w:rsidR="00716B70" w:rsidRPr="00063E68">
        <w:rPr>
          <w:rFonts w:eastAsia="Calibri" w:cstheme="minorHAnsi"/>
          <w:sz w:val="18"/>
          <w:szCs w:val="18"/>
        </w:rPr>
        <w:t>/verification purposes</w:t>
      </w:r>
      <w:r w:rsidRPr="00063E68">
        <w:rPr>
          <w:rFonts w:eastAsia="Calibri" w:cstheme="minorHAnsi"/>
          <w:sz w:val="18"/>
          <w:szCs w:val="18"/>
        </w:rPr>
        <w:t xml:space="preserve"> only and requires no user input.</w:t>
      </w:r>
    </w:p>
    <w:p w14:paraId="72B68BC9"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1AC35D44" w:rsidR="006A7B42" w:rsidRPr="00063E68" w:rsidRDefault="0032746E" w:rsidP="006A7B42">
      <w:pPr>
        <w:keepNext/>
        <w:spacing w:after="0" w:line="240" w:lineRule="auto"/>
        <w:rPr>
          <w:rFonts w:eastAsia="Calibri" w:cstheme="minorHAnsi"/>
          <w:sz w:val="18"/>
          <w:szCs w:val="18"/>
        </w:rPr>
      </w:pPr>
      <w:r w:rsidRPr="00063E68">
        <w:rPr>
          <w:rFonts w:eastAsia="Calibri" w:cstheme="minorHAnsi"/>
          <w:b/>
          <w:sz w:val="18"/>
          <w:szCs w:val="18"/>
        </w:rPr>
        <w:t>B</w:t>
      </w:r>
      <w:r w:rsidR="006A7B42" w:rsidRPr="00063E68">
        <w:rPr>
          <w:rFonts w:eastAsia="Calibri" w:cstheme="minorHAnsi"/>
          <w:b/>
          <w:sz w:val="18"/>
          <w:szCs w:val="18"/>
        </w:rPr>
        <w:t>. Installed Dwelling Unit Water Heating Systems Information</w:t>
      </w:r>
    </w:p>
    <w:p w14:paraId="6BF55AE5" w14:textId="77777777" w:rsidR="006A7B42" w:rsidRPr="00063E68" w:rsidRDefault="006A7B42" w:rsidP="006A7B42">
      <w:pPr>
        <w:keepNext/>
        <w:spacing w:after="0" w:line="240" w:lineRule="auto"/>
        <w:rPr>
          <w:rFonts w:eastAsia="Calibri" w:cstheme="minorHAnsi"/>
          <w:sz w:val="18"/>
          <w:szCs w:val="18"/>
        </w:rPr>
      </w:pPr>
      <w:r w:rsidRPr="00063E68">
        <w:rPr>
          <w:rFonts w:eastAsia="Calibri" w:cstheme="minorHAnsi"/>
          <w:sz w:val="18"/>
          <w:szCs w:val="18"/>
        </w:rPr>
        <w:t>This table reports the water heating system information that is being installed. Require one line for each system.</w:t>
      </w:r>
    </w:p>
    <w:p w14:paraId="3EAD03EB" w14:textId="53DDBFE9"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01 Water Heating System ID or Name –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0E7C2A9C" w14:textId="23D1E4A9" w:rsidR="006A7B42" w:rsidRPr="00063E68"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 xml:space="preserve">02 </w:t>
      </w:r>
      <w:r w:rsidR="00123CE1" w:rsidRPr="00063E68">
        <w:rPr>
          <w:rFonts w:eastAsia="Calibri" w:cstheme="minorHAnsi"/>
          <w:sz w:val="18"/>
          <w:szCs w:val="18"/>
        </w:rPr>
        <w:t xml:space="preserve">Modeled Equipment Make </w:t>
      </w:r>
      <w:r w:rsidRPr="00063E68">
        <w:rPr>
          <w:rFonts w:eastAsia="Calibri" w:cstheme="minorHAnsi"/>
          <w:sz w:val="18"/>
          <w:szCs w:val="18"/>
        </w:rPr>
        <w:t>and Model number – User input. Enter the name and model number of the water heater manufacturer.</w:t>
      </w:r>
    </w:p>
    <w:p w14:paraId="4C7B6D26" w14:textId="522AD117"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03 # of Water Heaters in system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361739C6" w14:textId="6C804A52"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04 Tank Location – User input must equal </w:t>
      </w:r>
      <w:r w:rsidR="00123CE1" w:rsidRPr="00063E68">
        <w:rPr>
          <w:rFonts w:eastAsia="Calibri" w:cstheme="minorHAnsi"/>
          <w:sz w:val="18"/>
          <w:szCs w:val="18"/>
        </w:rPr>
        <w:t>r</w:t>
      </w:r>
      <w:r w:rsidRPr="00063E68">
        <w:rPr>
          <w:rFonts w:eastAsia="Calibri" w:cstheme="minorHAnsi"/>
          <w:sz w:val="18"/>
          <w:szCs w:val="18"/>
        </w:rPr>
        <w:t xml:space="preserve">eference information on </w:t>
      </w:r>
      <w:r w:rsidR="00123CE1" w:rsidRPr="00063E68">
        <w:rPr>
          <w:rFonts w:eastAsia="Calibri" w:cstheme="minorHAnsi"/>
          <w:sz w:val="18"/>
          <w:szCs w:val="18"/>
        </w:rPr>
        <w:t>Table A</w:t>
      </w:r>
      <w:r w:rsidRPr="00063E68">
        <w:rPr>
          <w:rFonts w:eastAsia="Calibri" w:cstheme="minorHAnsi"/>
          <w:sz w:val="18"/>
          <w:szCs w:val="18"/>
        </w:rPr>
        <w:t>.</w:t>
      </w:r>
    </w:p>
    <w:p w14:paraId="34103B25" w14:textId="5163A34B"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 xml:space="preserve">05 Exterior Tank Insulation – User Input must be equal to or greater than </w:t>
      </w:r>
      <w:r w:rsidR="00123CE1" w:rsidRPr="00063E68">
        <w:rPr>
          <w:rFonts w:eastAsia="Calibri" w:cstheme="minorHAnsi"/>
          <w:sz w:val="18"/>
          <w:szCs w:val="18"/>
        </w:rPr>
        <w:t>r</w:t>
      </w:r>
      <w:r w:rsidRPr="00063E68">
        <w:rPr>
          <w:rFonts w:eastAsia="Calibri" w:cstheme="minorHAnsi"/>
          <w:sz w:val="18"/>
          <w:szCs w:val="18"/>
        </w:rPr>
        <w:t xml:space="preserve">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4ACAE23B" w14:textId="0685BE47" w:rsidR="006A7B42" w:rsidRPr="00063E68"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063E68">
        <w:rPr>
          <w:rFonts w:eastAsia="Calibri" w:cstheme="minorHAnsi"/>
          <w:sz w:val="18"/>
          <w:szCs w:val="18"/>
        </w:rPr>
        <w:t xml:space="preserve">06 Dwelling Unit DHW System Distribution Type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5EB05852" w14:textId="53E1545A" w:rsidR="0006542B" w:rsidRPr="00063E68" w:rsidRDefault="0006542B" w:rsidP="0006542B">
      <w:pPr>
        <w:keepNext/>
        <w:spacing w:after="0" w:line="240" w:lineRule="auto"/>
        <w:ind w:left="720" w:hanging="450"/>
        <w:rPr>
          <w:rFonts w:cstheme="minorHAnsi"/>
          <w:sz w:val="18"/>
          <w:szCs w:val="18"/>
        </w:rPr>
      </w:pPr>
      <w:r w:rsidRPr="00063E68">
        <w:rPr>
          <w:rFonts w:cstheme="minorHAnsi"/>
          <w:sz w:val="18"/>
          <w:szCs w:val="18"/>
        </w:rPr>
        <w:t xml:space="preserve">07 Compact Distribution - Reference information from </w:t>
      </w:r>
      <w:r w:rsidR="00123CE1" w:rsidRPr="00063E68">
        <w:rPr>
          <w:rFonts w:cstheme="minorHAnsi"/>
          <w:sz w:val="18"/>
          <w:szCs w:val="18"/>
        </w:rPr>
        <w:t>Table A</w:t>
      </w:r>
      <w:r w:rsidRPr="00063E68">
        <w:rPr>
          <w:rFonts w:cstheme="minorHAnsi"/>
          <w:sz w:val="18"/>
          <w:szCs w:val="18"/>
        </w:rPr>
        <w:t>.</w:t>
      </w:r>
    </w:p>
    <w:p w14:paraId="210547A2" w14:textId="066DE122" w:rsidR="004F6D3D" w:rsidRPr="00063E68" w:rsidRDefault="004F6D3D" w:rsidP="004F6D3D">
      <w:pPr>
        <w:keepNext/>
        <w:spacing w:after="0" w:line="240" w:lineRule="auto"/>
        <w:ind w:firstLine="270"/>
        <w:rPr>
          <w:rFonts w:cstheme="minorHAnsi"/>
          <w:sz w:val="18"/>
          <w:szCs w:val="18"/>
        </w:rPr>
      </w:pPr>
      <w:r w:rsidRPr="00063E68">
        <w:rPr>
          <w:rFonts w:eastAsia="Calibri" w:cs="Times New Roman"/>
          <w:sz w:val="18"/>
          <w:szCs w:val="18"/>
        </w:rPr>
        <w:t xml:space="preserve">08 </w:t>
      </w:r>
      <w:r w:rsidRPr="00063E68">
        <w:rPr>
          <w:rFonts w:cstheme="minorHAnsi"/>
          <w:sz w:val="18"/>
          <w:szCs w:val="18"/>
        </w:rPr>
        <w:t xml:space="preserve">Drain Water Heat Recovery - Reference information from </w:t>
      </w:r>
      <w:r w:rsidR="00123CE1" w:rsidRPr="00063E68">
        <w:rPr>
          <w:rFonts w:cstheme="minorHAnsi"/>
          <w:sz w:val="18"/>
          <w:szCs w:val="18"/>
        </w:rPr>
        <w:t>Table A</w:t>
      </w:r>
      <w:r w:rsidRPr="00063E68">
        <w:rPr>
          <w:rFonts w:cstheme="minorHAnsi"/>
          <w:sz w:val="18"/>
          <w:szCs w:val="18"/>
        </w:rPr>
        <w:t>.</w:t>
      </w:r>
    </w:p>
    <w:p w14:paraId="345E5AFB" w14:textId="650CF79A" w:rsidR="004F6D3D" w:rsidRPr="00063E68"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063E68" w:rsidRDefault="0032746E" w:rsidP="004B7504">
      <w:pPr>
        <w:spacing w:after="0" w:line="240" w:lineRule="auto"/>
        <w:rPr>
          <w:rFonts w:cs="Arial"/>
          <w:b/>
          <w:sz w:val="18"/>
          <w:szCs w:val="18"/>
        </w:rPr>
      </w:pPr>
      <w:r w:rsidRPr="00063E68">
        <w:rPr>
          <w:rFonts w:cs="Arial"/>
          <w:b/>
          <w:sz w:val="18"/>
          <w:szCs w:val="18"/>
        </w:rPr>
        <w:t>C</w:t>
      </w:r>
      <w:r w:rsidR="004B7504" w:rsidRPr="00063E68">
        <w:rPr>
          <w:rFonts w:cs="Arial"/>
          <w:b/>
          <w:sz w:val="18"/>
          <w:szCs w:val="18"/>
        </w:rPr>
        <w:t>. Mandatory Measures for all Domestic Hot Water Distribution Systems</w:t>
      </w:r>
    </w:p>
    <w:p w14:paraId="193CF06F"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lists the requirements for all DHW systems. HERS rater must ensure all the requirements in this table are met. </w:t>
      </w:r>
    </w:p>
    <w:p w14:paraId="1C1B7B6A" w14:textId="77777777" w:rsidR="004B7504" w:rsidRPr="00063E68"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40628010" w:rsidR="004B7504" w:rsidRPr="00063E68"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063E68">
        <w:rPr>
          <w:rFonts w:eastAsia="Calibri" w:cstheme="minorHAnsi"/>
          <w:b/>
          <w:sz w:val="18"/>
          <w:szCs w:val="18"/>
        </w:rPr>
        <w:t>D</w:t>
      </w:r>
      <w:r w:rsidR="00C048CC" w:rsidRPr="00063E68">
        <w:rPr>
          <w:rFonts w:eastAsia="Calibri" w:cstheme="minorHAnsi"/>
          <w:b/>
          <w:sz w:val="18"/>
          <w:szCs w:val="18"/>
        </w:rPr>
        <w:t xml:space="preserve">. </w:t>
      </w:r>
      <w:r w:rsidR="00984FAD" w:rsidRPr="00063E68">
        <w:rPr>
          <w:rFonts w:cstheme="minorHAnsi"/>
          <w:b/>
          <w:sz w:val="18"/>
          <w:szCs w:val="18"/>
        </w:rPr>
        <w:t xml:space="preserve">HERS-Verified Compact Hot Water Distribution Expanded Credit </w:t>
      </w:r>
      <w:r w:rsidR="004B7504" w:rsidRPr="00063E68">
        <w:rPr>
          <w:rFonts w:cstheme="minorHAnsi"/>
          <w:b/>
          <w:sz w:val="18"/>
          <w:szCs w:val="18"/>
        </w:rPr>
        <w:t xml:space="preserve">and </w:t>
      </w:r>
      <w:r w:rsidRPr="00063E68">
        <w:rPr>
          <w:rFonts w:cstheme="minorHAnsi"/>
          <w:b/>
          <w:sz w:val="18"/>
          <w:szCs w:val="18"/>
        </w:rPr>
        <w:t>E</w:t>
      </w:r>
      <w:r w:rsidR="004B7504" w:rsidRPr="00063E68">
        <w:rPr>
          <w:rFonts w:cstheme="minorHAnsi"/>
          <w:b/>
          <w:sz w:val="18"/>
          <w:szCs w:val="18"/>
        </w:rPr>
        <w:t>. Compact Hot Water Distribution Basic</w:t>
      </w:r>
    </w:p>
    <w:p w14:paraId="416C84AC" w14:textId="29256D24"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If performance compliance is used, this table lists the values used in the performance calculation and require no user input.</w:t>
      </w:r>
    </w:p>
    <w:p w14:paraId="7B2A9734" w14:textId="29F8EEAC"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1" w:author="Smith, Alexis@Energy" w:date="2019-03-21T13:55:00Z"/>
          <w:rFonts w:eastAsia="Calibri" w:cstheme="minorHAnsi"/>
          <w:sz w:val="18"/>
          <w:szCs w:val="18"/>
        </w:rPr>
      </w:pPr>
      <w:r w:rsidRPr="00063E68">
        <w:rPr>
          <w:rFonts w:eastAsia="Calibri" w:cstheme="minorHAnsi"/>
          <w:sz w:val="18"/>
          <w:szCs w:val="18"/>
        </w:rPr>
        <w:t>If prescriptive compliance is used, fill out this table</w:t>
      </w:r>
    </w:p>
    <w:p w14:paraId="4DE9162C" w14:textId="38629513" w:rsidR="00D42786" w:rsidRPr="00063E68" w:rsidRDefault="00D42786"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ins w:id="132" w:author="Smith, Alexis@Energy" w:date="2019-03-21T13:55:00Z">
        <w:r w:rsidRPr="00063E68">
          <w:rPr>
            <w:rFonts w:eastAsia="Calibri" w:cstheme="minorHAnsi"/>
            <w:sz w:val="18"/>
            <w:szCs w:val="18"/>
          </w:rPr>
          <w:tab/>
          <w:t>01 Reference information from CF1R.</w:t>
        </w:r>
      </w:ins>
    </w:p>
    <w:p w14:paraId="2BF7B0CF" w14:textId="7AB8673A"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eastAsia="Calibri" w:cstheme="minorHAnsi"/>
          <w:sz w:val="18"/>
          <w:szCs w:val="18"/>
        </w:rPr>
      </w:pPr>
      <w:r w:rsidRPr="00063E68">
        <w:rPr>
          <w:rFonts w:eastAsia="Calibri" w:cstheme="minorHAnsi"/>
          <w:b/>
          <w:sz w:val="18"/>
          <w:szCs w:val="18"/>
        </w:rPr>
        <w:tab/>
      </w:r>
      <w:r w:rsidRPr="00063E68">
        <w:rPr>
          <w:rFonts w:eastAsia="Calibri" w:cstheme="minorHAnsi"/>
          <w:sz w:val="18"/>
          <w:szCs w:val="18"/>
        </w:rPr>
        <w:t>0</w:t>
      </w:r>
      <w:del w:id="133" w:author="Smith, Alexis@Energy" w:date="2019-03-21T13:55:00Z">
        <w:r w:rsidRPr="00063E68" w:rsidDel="00D42786">
          <w:rPr>
            <w:rFonts w:eastAsia="Calibri" w:cstheme="minorHAnsi"/>
            <w:sz w:val="18"/>
            <w:szCs w:val="18"/>
          </w:rPr>
          <w:delText>1</w:delText>
        </w:r>
      </w:del>
      <w:ins w:id="134" w:author="Smith, Alexis@Energy" w:date="2019-03-21T13:55:00Z">
        <w:r w:rsidR="00D42786" w:rsidRPr="00063E68">
          <w:rPr>
            <w:rFonts w:eastAsia="Calibri" w:cstheme="minorHAnsi"/>
            <w:sz w:val="18"/>
            <w:szCs w:val="18"/>
          </w:rPr>
          <w:t>2</w:t>
        </w:r>
      </w:ins>
      <w:r w:rsidRPr="00063E68">
        <w:rPr>
          <w:rFonts w:eastAsia="Calibri" w:cstheme="minorHAnsi"/>
          <w:sz w:val="18"/>
          <w:szCs w:val="18"/>
        </w:rPr>
        <w:t xml:space="preserve"> Enter the Master Bath distance of furthest fixture to Water Heater in feet.</w:t>
      </w:r>
      <w:ins w:id="135" w:author="Tam, Danny@Energy" w:date="2019-03-26T09:52:00Z">
        <w:r w:rsidR="00063E68" w:rsidRPr="00063E68">
          <w:rPr>
            <w:rFonts w:eastAsia="Calibri" w:cstheme="minorHAnsi"/>
            <w:sz w:val="18"/>
            <w:szCs w:val="18"/>
          </w:rPr>
          <w:t xml:space="preserve"> </w:t>
        </w:r>
        <w:r w:rsidR="00063E68" w:rsidRPr="00063E68">
          <w:rPr>
            <w:rFonts w:cstheme="minorHAnsi"/>
            <w:sz w:val="18"/>
            <w:szCs w:val="18"/>
          </w:rPr>
          <w:t>For multiple water heaters, enter the distance to the closest water heater.</w:t>
        </w:r>
      </w:ins>
    </w:p>
    <w:p w14:paraId="5846C60C" w14:textId="379508C4"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18"/>
        </w:rPr>
      </w:pPr>
      <w:r w:rsidRPr="00063E68">
        <w:rPr>
          <w:rFonts w:eastAsia="Calibri" w:cstheme="minorHAnsi"/>
          <w:sz w:val="18"/>
          <w:szCs w:val="18"/>
        </w:rPr>
        <w:t>0</w:t>
      </w:r>
      <w:ins w:id="136" w:author="Smith, Alexis@Energy" w:date="2019-03-21T13:55:00Z">
        <w:r w:rsidR="00D42786" w:rsidRPr="00063E68">
          <w:rPr>
            <w:rFonts w:eastAsia="Calibri" w:cstheme="minorHAnsi"/>
            <w:sz w:val="18"/>
            <w:szCs w:val="18"/>
          </w:rPr>
          <w:t>3</w:t>
        </w:r>
      </w:ins>
      <w:del w:id="137" w:author="Smith, Alexis@Energy" w:date="2019-03-21T13:55:00Z">
        <w:r w:rsidRPr="00063E68" w:rsidDel="00D42786">
          <w:rPr>
            <w:rFonts w:eastAsia="Calibri" w:cstheme="minorHAnsi"/>
            <w:sz w:val="18"/>
            <w:szCs w:val="18"/>
          </w:rPr>
          <w:delText>2</w:delText>
        </w:r>
      </w:del>
      <w:r w:rsidRPr="00063E68">
        <w:rPr>
          <w:rFonts w:eastAsia="Calibri" w:cstheme="minorHAnsi"/>
          <w:sz w:val="18"/>
          <w:szCs w:val="18"/>
        </w:rPr>
        <w:t xml:space="preserve"> Enter the Kitchen distance from furthest fixture to Water Heater in feet</w:t>
      </w:r>
      <w:r w:rsidR="00716B70" w:rsidRPr="00063E68">
        <w:rPr>
          <w:rFonts w:eastAsia="Calibri" w:cstheme="minorHAnsi"/>
          <w:sz w:val="18"/>
          <w:szCs w:val="18"/>
        </w:rPr>
        <w:t>.</w:t>
      </w:r>
      <w:ins w:id="138" w:author="Tam, Danny@Energy" w:date="2019-03-26T09:52:00Z">
        <w:r w:rsidR="00063E68" w:rsidRPr="00063E68">
          <w:rPr>
            <w:rFonts w:cstheme="minorHAnsi"/>
            <w:sz w:val="18"/>
            <w:szCs w:val="18"/>
          </w:rPr>
          <w:t xml:space="preserve"> For multiple water heaters, enter the distance to the closest water heater.</w:t>
        </w:r>
      </w:ins>
    </w:p>
    <w:p w14:paraId="2E2893D3" w14:textId="26712734" w:rsidR="00C048CC" w:rsidRPr="00063E68" w:rsidRDefault="00C048CC" w:rsidP="00063E68">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18"/>
        </w:rPr>
      </w:pPr>
      <w:r w:rsidRPr="00063E68">
        <w:rPr>
          <w:rFonts w:eastAsia="Calibri" w:cstheme="minorHAnsi"/>
          <w:sz w:val="18"/>
          <w:szCs w:val="18"/>
        </w:rPr>
        <w:t>0</w:t>
      </w:r>
      <w:ins w:id="139" w:author="Smith, Alexis@Energy" w:date="2019-03-21T13:55:00Z">
        <w:r w:rsidR="00D42786" w:rsidRPr="00063E68">
          <w:rPr>
            <w:rFonts w:eastAsia="Calibri" w:cstheme="minorHAnsi"/>
            <w:sz w:val="18"/>
            <w:szCs w:val="18"/>
          </w:rPr>
          <w:t>4</w:t>
        </w:r>
      </w:ins>
      <w:del w:id="140" w:author="Smith, Alexis@Energy" w:date="2019-03-21T13:55:00Z">
        <w:r w:rsidRPr="00063E68" w:rsidDel="00D42786">
          <w:rPr>
            <w:rFonts w:eastAsia="Calibri" w:cstheme="minorHAnsi"/>
            <w:sz w:val="18"/>
            <w:szCs w:val="18"/>
          </w:rPr>
          <w:delText>3</w:delText>
        </w:r>
      </w:del>
      <w:r w:rsidRPr="00063E68">
        <w:rPr>
          <w:rFonts w:eastAsia="Calibri" w:cstheme="minorHAnsi"/>
          <w:sz w:val="18"/>
          <w:szCs w:val="18"/>
        </w:rPr>
        <w:t xml:space="preserve"> Enter Furthest Third fixtures from fixture to Water Heater in feet</w:t>
      </w:r>
      <w:r w:rsidR="00716B70" w:rsidRPr="00063E68">
        <w:rPr>
          <w:rFonts w:eastAsia="Calibri" w:cstheme="minorHAnsi"/>
          <w:sz w:val="18"/>
          <w:szCs w:val="18"/>
        </w:rPr>
        <w:t>.</w:t>
      </w:r>
      <w:ins w:id="141" w:author="Tam, Danny@Energy" w:date="2019-03-26T09:52:00Z">
        <w:r w:rsidR="00063E68" w:rsidRPr="00063E68">
          <w:rPr>
            <w:rFonts w:cstheme="minorHAnsi"/>
            <w:sz w:val="18"/>
            <w:szCs w:val="18"/>
          </w:rPr>
          <w:t xml:space="preserve"> For multiple water heaters, enter the average of the furthest distance of each water heater.</w:t>
        </w:r>
      </w:ins>
    </w:p>
    <w:p w14:paraId="65BBDAD8" w14:textId="2C321BB5"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ins w:id="142" w:author="Smith, Alexis@Energy" w:date="2019-03-21T13:55:00Z">
        <w:r w:rsidR="00D42786" w:rsidRPr="00063E68">
          <w:rPr>
            <w:rFonts w:eastAsia="Calibri" w:cstheme="minorHAnsi"/>
            <w:sz w:val="18"/>
            <w:szCs w:val="18"/>
          </w:rPr>
          <w:t>5</w:t>
        </w:r>
      </w:ins>
      <w:del w:id="143" w:author="Smith, Alexis@Energy" w:date="2019-03-21T13:55:00Z">
        <w:r w:rsidRPr="00063E68" w:rsidDel="00D42786">
          <w:rPr>
            <w:rFonts w:eastAsia="Calibri" w:cstheme="minorHAnsi"/>
            <w:sz w:val="18"/>
            <w:szCs w:val="18"/>
          </w:rPr>
          <w:delText>4</w:delText>
        </w:r>
      </w:del>
      <w:r w:rsidRPr="00063E68">
        <w:rPr>
          <w:rFonts w:eastAsia="Calibri" w:cstheme="minorHAnsi"/>
          <w:sz w:val="18"/>
          <w:szCs w:val="18"/>
        </w:rPr>
        <w:t xml:space="preserve"> </w:t>
      </w:r>
      <w:r w:rsidR="00716B70" w:rsidRPr="00063E68">
        <w:rPr>
          <w:rFonts w:eastAsia="Calibri" w:cstheme="minorHAnsi"/>
          <w:sz w:val="18"/>
          <w:szCs w:val="18"/>
        </w:rPr>
        <w:t xml:space="preserve">Weighted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2C77E76" w14:textId="45DF7BB1"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ins w:id="144" w:author="Smith, Alexis@Energy" w:date="2019-03-21T13:55:00Z">
        <w:r w:rsidR="00D42786" w:rsidRPr="00063E68">
          <w:rPr>
            <w:rFonts w:eastAsia="Calibri" w:cstheme="minorHAnsi"/>
            <w:sz w:val="18"/>
            <w:szCs w:val="18"/>
          </w:rPr>
          <w:t>6</w:t>
        </w:r>
      </w:ins>
      <w:del w:id="145" w:author="Smith, Alexis@Energy" w:date="2019-03-21T13:55:00Z">
        <w:r w:rsidRPr="00063E68" w:rsidDel="00D42786">
          <w:rPr>
            <w:rFonts w:eastAsia="Calibri" w:cstheme="minorHAnsi"/>
            <w:sz w:val="18"/>
            <w:szCs w:val="18"/>
          </w:rPr>
          <w:delText>5</w:delText>
        </w:r>
      </w:del>
      <w:r w:rsidRPr="00063E68">
        <w:rPr>
          <w:rFonts w:eastAsia="Calibri" w:cstheme="minorHAnsi"/>
          <w:sz w:val="18"/>
          <w:szCs w:val="18"/>
        </w:rPr>
        <w:t xml:space="preserve"> </w:t>
      </w:r>
      <w:r w:rsidR="00716B70" w:rsidRPr="00063E68">
        <w:rPr>
          <w:rFonts w:eastAsia="Calibri" w:cstheme="minorHAnsi"/>
          <w:sz w:val="18"/>
          <w:szCs w:val="18"/>
        </w:rPr>
        <w:t xml:space="preserve">Qualification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3CC6703" w14:textId="77777777" w:rsidR="00C048CC" w:rsidRPr="00063E68"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0398CD36" w14:textId="1DD7ADD2" w:rsidR="00C048CC" w:rsidRPr="00063E68" w:rsidRDefault="0032746E" w:rsidP="00C048CC">
      <w:pPr>
        <w:spacing w:after="0" w:line="240" w:lineRule="auto"/>
        <w:rPr>
          <w:rFonts w:cstheme="minorHAnsi"/>
          <w:b/>
          <w:sz w:val="18"/>
          <w:szCs w:val="18"/>
        </w:rPr>
      </w:pPr>
      <w:r w:rsidRPr="00063E68">
        <w:rPr>
          <w:rFonts w:eastAsia="Calibri" w:cs="Arial"/>
          <w:b/>
          <w:sz w:val="18"/>
          <w:szCs w:val="18"/>
        </w:rPr>
        <w:t>F</w:t>
      </w:r>
      <w:r w:rsidR="00C048CC" w:rsidRPr="00063E68">
        <w:rPr>
          <w:rFonts w:eastAsia="Calibri" w:cs="Arial"/>
          <w:b/>
          <w:sz w:val="18"/>
          <w:szCs w:val="18"/>
        </w:rPr>
        <w:t xml:space="preserve">.  </w:t>
      </w:r>
      <w:r w:rsidR="00C048CC" w:rsidRPr="00063E68">
        <w:rPr>
          <w:rFonts w:cstheme="minorHAnsi"/>
          <w:b/>
          <w:sz w:val="18"/>
          <w:szCs w:val="18"/>
        </w:rPr>
        <w:t xml:space="preserve">HERS-Verified Drain Water Heat Recovery System  </w:t>
      </w:r>
    </w:p>
    <w:p w14:paraId="1805527B" w14:textId="77777777"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lists the requirements for all central recirculation systems. HERS rater must ensure all the requirements in this table are met. </w:t>
      </w:r>
    </w:p>
    <w:p w14:paraId="04068D9E" w14:textId="69EDDB7E" w:rsidR="00D42786" w:rsidRPr="00063E68" w:rsidRDefault="00D42786" w:rsidP="00D42786">
      <w:pPr>
        <w:tabs>
          <w:tab w:val="left" w:pos="180"/>
        </w:tabs>
        <w:spacing w:after="0" w:line="240" w:lineRule="auto"/>
        <w:rPr>
          <w:rFonts w:cstheme="minorHAnsi"/>
          <w:sz w:val="18"/>
          <w:szCs w:val="18"/>
        </w:rPr>
      </w:pPr>
      <w:ins w:id="146" w:author="Smith, Alexis@Energy" w:date="2019-03-21T13:54:00Z">
        <w:r w:rsidRPr="00063E68">
          <w:rPr>
            <w:rFonts w:cstheme="minorHAnsi"/>
            <w:b/>
            <w:sz w:val="18"/>
            <w:szCs w:val="18"/>
          </w:rPr>
          <w:tab/>
        </w:r>
        <w:r w:rsidRPr="00063E68">
          <w:rPr>
            <w:rFonts w:cstheme="minorHAnsi"/>
            <w:sz w:val="18"/>
            <w:szCs w:val="18"/>
          </w:rPr>
          <w:t>01 Reference information from CF1R.</w:t>
        </w:r>
      </w:ins>
    </w:p>
    <w:p w14:paraId="0FF426BA" w14:textId="5F43801B"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ins w:id="147" w:author="Smith, Alexis@Energy" w:date="2019-03-21T13:54:00Z">
        <w:r w:rsidR="00D42786" w:rsidRPr="00063E68">
          <w:rPr>
            <w:rFonts w:cstheme="minorHAnsi"/>
            <w:sz w:val="18"/>
            <w:szCs w:val="18"/>
          </w:rPr>
          <w:t>2</w:t>
        </w:r>
      </w:ins>
      <w:del w:id="148" w:author="Smith, Alexis@Energy" w:date="2019-03-21T13:54:00Z">
        <w:r w:rsidRPr="00063E68" w:rsidDel="00D42786">
          <w:rPr>
            <w:rFonts w:cstheme="minorHAnsi"/>
            <w:sz w:val="18"/>
            <w:szCs w:val="18"/>
          </w:rPr>
          <w:delText>1</w:delText>
        </w:r>
      </w:del>
      <w:r w:rsidRPr="00063E68">
        <w:rPr>
          <w:rFonts w:cstheme="minorHAnsi"/>
          <w:sz w:val="18"/>
          <w:szCs w:val="18"/>
        </w:rPr>
        <w:t xml:space="preserve"> Drain Water Heat Recovery Manufacturer’s </w:t>
      </w:r>
      <w:r w:rsidR="00716B70" w:rsidRPr="00063E68">
        <w:rPr>
          <w:rFonts w:cstheme="minorHAnsi"/>
          <w:sz w:val="18"/>
          <w:szCs w:val="18"/>
        </w:rPr>
        <w:t>N</w:t>
      </w:r>
      <w:r w:rsidRPr="00063E68">
        <w:rPr>
          <w:rFonts w:cstheme="minorHAnsi"/>
          <w:sz w:val="18"/>
          <w:szCs w:val="18"/>
        </w:rPr>
        <w:t xml:space="preserve">ame- Enter the name of the </w:t>
      </w:r>
      <w:r w:rsidR="00716B70" w:rsidRPr="00063E68">
        <w:rPr>
          <w:rFonts w:cstheme="minorHAnsi"/>
          <w:sz w:val="18"/>
          <w:szCs w:val="18"/>
        </w:rPr>
        <w:t>m</w:t>
      </w:r>
      <w:r w:rsidRPr="00063E68">
        <w:rPr>
          <w:rFonts w:cstheme="minorHAnsi"/>
          <w:sz w:val="18"/>
          <w:szCs w:val="18"/>
        </w:rPr>
        <w:t>anufacturer.</w:t>
      </w:r>
    </w:p>
    <w:p w14:paraId="247E7701" w14:textId="582DC16F"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ins w:id="149" w:author="Smith, Alexis@Energy" w:date="2019-03-21T13:54:00Z">
        <w:r w:rsidR="00D42786" w:rsidRPr="00063E68">
          <w:rPr>
            <w:rFonts w:cstheme="minorHAnsi"/>
            <w:sz w:val="18"/>
            <w:szCs w:val="18"/>
          </w:rPr>
          <w:t>3</w:t>
        </w:r>
      </w:ins>
      <w:del w:id="150" w:author="Smith, Alexis@Energy" w:date="2019-03-21T13:54:00Z">
        <w:r w:rsidRPr="00063E68" w:rsidDel="00D42786">
          <w:rPr>
            <w:rFonts w:cstheme="minorHAnsi"/>
            <w:sz w:val="18"/>
            <w:szCs w:val="18"/>
          </w:rPr>
          <w:delText>2</w:delText>
        </w:r>
      </w:del>
      <w:r w:rsidRPr="00063E68">
        <w:rPr>
          <w:rFonts w:cstheme="minorHAnsi"/>
          <w:sz w:val="18"/>
          <w:szCs w:val="18"/>
        </w:rPr>
        <w:t xml:space="preserve"> Drain Water Heat Recovery Manufacturer’s </w:t>
      </w:r>
      <w:r w:rsidR="00716B70" w:rsidRPr="00063E68">
        <w:rPr>
          <w:rFonts w:cstheme="minorHAnsi"/>
          <w:sz w:val="18"/>
          <w:szCs w:val="18"/>
        </w:rPr>
        <w:t>M</w:t>
      </w:r>
      <w:r w:rsidRPr="00063E68">
        <w:rPr>
          <w:rFonts w:cstheme="minorHAnsi"/>
          <w:sz w:val="18"/>
          <w:szCs w:val="18"/>
        </w:rPr>
        <w:t xml:space="preserve">odel </w:t>
      </w:r>
      <w:r w:rsidR="00716B70" w:rsidRPr="00063E68">
        <w:rPr>
          <w:rFonts w:cstheme="minorHAnsi"/>
          <w:sz w:val="18"/>
          <w:szCs w:val="18"/>
        </w:rPr>
        <w:t>N</w:t>
      </w:r>
      <w:r w:rsidRPr="00063E68">
        <w:rPr>
          <w:rFonts w:cstheme="minorHAnsi"/>
          <w:sz w:val="18"/>
          <w:szCs w:val="18"/>
        </w:rPr>
        <w:t xml:space="preserve">umber – Enter the </w:t>
      </w:r>
      <w:r w:rsidR="00716B70" w:rsidRPr="00063E68">
        <w:rPr>
          <w:rFonts w:cstheme="minorHAnsi"/>
          <w:sz w:val="18"/>
          <w:szCs w:val="18"/>
        </w:rPr>
        <w:t>m</w:t>
      </w:r>
      <w:r w:rsidRPr="00063E68">
        <w:rPr>
          <w:rFonts w:cstheme="minorHAnsi"/>
          <w:sz w:val="18"/>
          <w:szCs w:val="18"/>
        </w:rPr>
        <w:t>odel number.</w:t>
      </w:r>
    </w:p>
    <w:p w14:paraId="22A81524" w14:textId="50DDB9CE"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del w:id="151" w:author="Smith, Alexis@Energy" w:date="2019-03-21T13:54:00Z">
        <w:r w:rsidRPr="00063E68" w:rsidDel="00D42786">
          <w:rPr>
            <w:rFonts w:cstheme="minorHAnsi"/>
            <w:sz w:val="18"/>
            <w:szCs w:val="18"/>
          </w:rPr>
          <w:delText>3</w:delText>
        </w:r>
      </w:del>
      <w:ins w:id="152" w:author="Smith, Alexis@Energy" w:date="2019-03-21T13:54:00Z">
        <w:r w:rsidR="00D42786" w:rsidRPr="00063E68">
          <w:rPr>
            <w:rFonts w:cstheme="minorHAnsi"/>
            <w:sz w:val="18"/>
            <w:szCs w:val="18"/>
          </w:rPr>
          <w:t>4</w:t>
        </w:r>
      </w:ins>
      <w:r w:rsidRPr="00063E68">
        <w:rPr>
          <w:rFonts w:cstheme="minorHAnsi"/>
          <w:sz w:val="18"/>
          <w:szCs w:val="18"/>
        </w:rPr>
        <w:t xml:space="preserve"> Rated Effectiveness’ – Enter the rated effectiveness of the DWHR device.</w:t>
      </w:r>
    </w:p>
    <w:p w14:paraId="1BB24C3F" w14:textId="1490324B" w:rsidR="00C048CC" w:rsidRPr="00063E68" w:rsidRDefault="00C048CC" w:rsidP="00C048CC">
      <w:pPr>
        <w:spacing w:after="0" w:line="240" w:lineRule="auto"/>
        <w:ind w:left="450" w:hanging="270"/>
        <w:rPr>
          <w:rFonts w:eastAsia="Calibri" w:cstheme="minorHAnsi"/>
          <w:sz w:val="18"/>
          <w:szCs w:val="18"/>
        </w:rPr>
      </w:pPr>
      <w:r w:rsidRPr="00063E68">
        <w:rPr>
          <w:rFonts w:cstheme="minorHAnsi"/>
          <w:sz w:val="18"/>
          <w:szCs w:val="18"/>
        </w:rPr>
        <w:t>0</w:t>
      </w:r>
      <w:ins w:id="153" w:author="Smith, Alexis@Energy" w:date="2019-03-21T13:54:00Z">
        <w:r w:rsidR="00D42786" w:rsidRPr="00063E68">
          <w:rPr>
            <w:rFonts w:cstheme="minorHAnsi"/>
            <w:sz w:val="18"/>
            <w:szCs w:val="18"/>
          </w:rPr>
          <w:t>5</w:t>
        </w:r>
      </w:ins>
      <w:del w:id="154" w:author="Smith, Alexis@Energy" w:date="2019-03-21T13:54:00Z">
        <w:r w:rsidR="00532D2E" w:rsidRPr="00063E68" w:rsidDel="00D42786">
          <w:rPr>
            <w:rFonts w:cstheme="minorHAnsi"/>
            <w:sz w:val="18"/>
            <w:szCs w:val="18"/>
          </w:rPr>
          <w:delText>4</w:delText>
        </w:r>
      </w:del>
      <w:r w:rsidRPr="00063E68">
        <w:rPr>
          <w:rFonts w:cstheme="minorHAnsi"/>
          <w:b/>
          <w:sz w:val="18"/>
          <w:szCs w:val="18"/>
        </w:rPr>
        <w:t xml:space="preserve"> </w:t>
      </w:r>
      <w:r w:rsidRPr="00063E68">
        <w:rPr>
          <w:rFonts w:eastAsia="Calibri" w:cstheme="minorHAnsi"/>
          <w:sz w:val="18"/>
          <w:szCs w:val="18"/>
        </w:rPr>
        <w:t>Installation Configuration – Enter type of configuration.  Available options are Equal flow, unequal to shower, and unequal to water heater</w:t>
      </w:r>
    </w:p>
    <w:p w14:paraId="2223DC9D" w14:textId="3DC1B641" w:rsidR="00C048CC" w:rsidRPr="00063E68" w:rsidRDefault="00C048CC" w:rsidP="00C048CC">
      <w:pPr>
        <w:spacing w:after="0" w:line="240" w:lineRule="auto"/>
        <w:ind w:firstLine="180"/>
        <w:rPr>
          <w:rFonts w:eastAsia="Calibri" w:cstheme="minorHAnsi"/>
          <w:sz w:val="18"/>
          <w:szCs w:val="18"/>
        </w:rPr>
      </w:pPr>
      <w:r w:rsidRPr="00063E68">
        <w:rPr>
          <w:rFonts w:eastAsia="Calibri" w:cstheme="minorHAnsi"/>
          <w:sz w:val="18"/>
          <w:szCs w:val="18"/>
        </w:rPr>
        <w:t>0</w:t>
      </w:r>
      <w:ins w:id="155" w:author="Smith, Alexis@Energy" w:date="2019-03-21T13:54:00Z">
        <w:r w:rsidR="00D42786" w:rsidRPr="00063E68">
          <w:rPr>
            <w:rFonts w:eastAsia="Calibri" w:cstheme="minorHAnsi"/>
            <w:sz w:val="18"/>
            <w:szCs w:val="18"/>
          </w:rPr>
          <w:t>6</w:t>
        </w:r>
      </w:ins>
      <w:del w:id="156" w:author="Smith, Alexis@Energy" w:date="2019-03-21T13:54:00Z">
        <w:r w:rsidR="00532D2E" w:rsidRPr="00063E68" w:rsidDel="00D42786">
          <w:rPr>
            <w:rFonts w:eastAsia="Calibri" w:cstheme="minorHAnsi"/>
            <w:sz w:val="18"/>
            <w:szCs w:val="18"/>
          </w:rPr>
          <w:delText>5</w:delText>
        </w:r>
      </w:del>
      <w:r w:rsidRPr="00063E68">
        <w:rPr>
          <w:rFonts w:eastAsia="Calibri" w:cstheme="minorHAnsi"/>
          <w:sz w:val="18"/>
          <w:szCs w:val="18"/>
        </w:rPr>
        <w:t xml:space="preserve"> Percent of shower served by the DWHR device – Enter the percent of showers served by this DWHR device.</w:t>
      </w:r>
    </w:p>
    <w:p w14:paraId="54D330B3" w14:textId="6D22A421" w:rsidR="00C048CC" w:rsidRPr="00063E68" w:rsidRDefault="00532D2E" w:rsidP="00C048CC">
      <w:pPr>
        <w:spacing w:after="0" w:line="240" w:lineRule="auto"/>
        <w:ind w:firstLine="180"/>
        <w:rPr>
          <w:rFonts w:cstheme="minorHAnsi"/>
          <w:b/>
          <w:sz w:val="18"/>
          <w:szCs w:val="18"/>
        </w:rPr>
      </w:pPr>
      <w:r w:rsidRPr="00063E68">
        <w:rPr>
          <w:rFonts w:eastAsia="Calibri" w:cstheme="minorHAnsi"/>
          <w:sz w:val="18"/>
          <w:szCs w:val="18"/>
        </w:rPr>
        <w:t>0</w:t>
      </w:r>
      <w:ins w:id="157" w:author="Smith, Alexis@Energy" w:date="2019-03-21T13:54:00Z">
        <w:r w:rsidR="00D42786" w:rsidRPr="00063E68">
          <w:rPr>
            <w:rFonts w:eastAsia="Calibri" w:cstheme="minorHAnsi"/>
            <w:sz w:val="18"/>
            <w:szCs w:val="18"/>
          </w:rPr>
          <w:t>7</w:t>
        </w:r>
      </w:ins>
      <w:del w:id="158" w:author="Smith, Alexis@Energy" w:date="2019-03-21T13:54:00Z">
        <w:r w:rsidRPr="00063E68" w:rsidDel="00D42786">
          <w:rPr>
            <w:rFonts w:eastAsia="Calibri" w:cstheme="minorHAnsi"/>
            <w:sz w:val="18"/>
            <w:szCs w:val="18"/>
          </w:rPr>
          <w:delText>6</w:delText>
        </w:r>
      </w:del>
      <w:r w:rsidR="00C048CC" w:rsidRPr="00063E68">
        <w:rPr>
          <w:rFonts w:eastAsia="Calibri" w:cstheme="minorHAnsi"/>
          <w:sz w:val="18"/>
          <w:szCs w:val="18"/>
        </w:rPr>
        <w:t xml:space="preserve"> DWHR System Certified by CEC – Enter “Yes” if certified or else enter “No”.</w:t>
      </w:r>
    </w:p>
    <w:p w14:paraId="1CD5168E" w14:textId="77777777" w:rsidR="00C048CC" w:rsidRPr="00063E68" w:rsidRDefault="00C048CC" w:rsidP="006A7B42">
      <w:pPr>
        <w:spacing w:after="0" w:line="240" w:lineRule="auto"/>
        <w:rPr>
          <w:rFonts w:eastAsia="Calibri" w:cs="Arial"/>
          <w:b/>
          <w:sz w:val="18"/>
          <w:szCs w:val="18"/>
        </w:rPr>
      </w:pPr>
    </w:p>
    <w:p w14:paraId="355DB7BA" w14:textId="77777777"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063E68">
        <w:rPr>
          <w:rFonts w:eastAsia="Calibri" w:cs="Arial"/>
          <w:b/>
          <w:sz w:val="18"/>
          <w:szCs w:val="18"/>
        </w:rPr>
        <w:t>G</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Pipe Insulation Credit </w:t>
      </w:r>
      <w:r w:rsidR="006A7B42" w:rsidRPr="00063E68">
        <w:rPr>
          <w:rFonts w:eastAsia="Calibri" w:cs="Arial"/>
          <w:b/>
          <w:sz w:val="18"/>
          <w:szCs w:val="18"/>
        </w:rPr>
        <w:t>Requirements</w:t>
      </w:r>
    </w:p>
    <w:p w14:paraId="7F759612" w14:textId="1F55C7D2"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only applies to systems indicated as </w:t>
      </w:r>
      <w:r w:rsidRPr="00063E68">
        <w:rPr>
          <w:b/>
          <w:sz w:val="18"/>
          <w:szCs w:val="18"/>
        </w:rPr>
        <w:t>HERS-Verified Pipe Insulation Credit</w:t>
      </w:r>
      <w:r w:rsidRPr="00063E68">
        <w:rPr>
          <w:rFonts w:cs="Arial"/>
          <w:b/>
          <w:sz w:val="18"/>
          <w:szCs w:val="18"/>
        </w:rPr>
        <w:t xml:space="preserve">. </w:t>
      </w:r>
      <w:r w:rsidRPr="00063E68">
        <w:rPr>
          <w:rFonts w:cs="Arial"/>
          <w:sz w:val="18"/>
          <w:szCs w:val="18"/>
        </w:rPr>
        <w:t xml:space="preserve">In addition to the mandatory requirements in Table D, the </w:t>
      </w:r>
      <w:r w:rsidRPr="00063E68">
        <w:rPr>
          <w:rFonts w:cstheme="minorHAnsi"/>
          <w:sz w:val="18"/>
          <w:szCs w:val="18"/>
        </w:rPr>
        <w:t>installer</w:t>
      </w:r>
      <w:r w:rsidRPr="00063E68" w:rsidDel="006E4B25">
        <w:rPr>
          <w:rFonts w:cs="Arial"/>
          <w:sz w:val="18"/>
          <w:szCs w:val="18"/>
        </w:rPr>
        <w:t xml:space="preserve"> </w:t>
      </w:r>
      <w:r w:rsidRPr="00063E68">
        <w:rPr>
          <w:rFonts w:cs="Arial"/>
          <w:sz w:val="18"/>
          <w:szCs w:val="18"/>
        </w:rPr>
        <w:t xml:space="preserve">must ensure the requirements in this table are met.  </w:t>
      </w:r>
    </w:p>
    <w:p w14:paraId="111AA38A"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3A84AC26"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H</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Parallel Piping </w:t>
      </w:r>
      <w:r w:rsidR="006A7B42" w:rsidRPr="00063E68">
        <w:rPr>
          <w:rFonts w:eastAsia="Calibri" w:cs="Arial"/>
          <w:b/>
          <w:sz w:val="18"/>
          <w:szCs w:val="18"/>
        </w:rPr>
        <w:t>Requirements</w:t>
      </w:r>
    </w:p>
    <w:p w14:paraId="21BD1565" w14:textId="7BCE2443" w:rsidR="006A7B42" w:rsidRPr="00063E68"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This table only applies to systems indicated</w:t>
      </w:r>
      <w:r w:rsidR="004B7504" w:rsidRPr="00063E68">
        <w:rPr>
          <w:rFonts w:eastAsia="Calibri" w:cs="Arial"/>
          <w:sz w:val="18"/>
          <w:szCs w:val="18"/>
        </w:rPr>
        <w:t xml:space="preserve"> </w:t>
      </w:r>
      <w:r w:rsidRPr="00063E68">
        <w:rPr>
          <w:rFonts w:eastAsia="Calibri" w:cs="Arial"/>
          <w:sz w:val="18"/>
          <w:szCs w:val="18"/>
        </w:rPr>
        <w:t xml:space="preserve">as </w:t>
      </w:r>
      <w:r w:rsidRPr="00063E68">
        <w:rPr>
          <w:rFonts w:eastAsia="Calibri" w:cs="Times New Roman"/>
          <w:b/>
          <w:sz w:val="18"/>
          <w:szCs w:val="18"/>
        </w:rPr>
        <w:t>HERS-Verified Parallel Piping</w:t>
      </w:r>
      <w:r w:rsidRPr="00063E68">
        <w:rPr>
          <w:rFonts w:eastAsia="Calibri" w:cs="Arial"/>
          <w:b/>
          <w:sz w:val="18"/>
          <w:szCs w:val="18"/>
        </w:rPr>
        <w:t>.</w:t>
      </w:r>
      <w:r w:rsidRPr="00063E68">
        <w:rPr>
          <w:rFonts w:eastAsia="Calibri" w:cs="Arial"/>
          <w:sz w:val="18"/>
          <w:szCs w:val="18"/>
        </w:rPr>
        <w:t xml:space="preserve"> In addition to the mandatory requirements in Table </w:t>
      </w:r>
      <w:r w:rsidR="004B7504" w:rsidRPr="00063E68">
        <w:rPr>
          <w:rFonts w:eastAsia="Calibri" w:cs="Arial"/>
          <w:sz w:val="18"/>
          <w:szCs w:val="18"/>
        </w:rPr>
        <w:t>D</w:t>
      </w:r>
      <w:r w:rsidRPr="00063E68">
        <w:rPr>
          <w:rFonts w:eastAsia="Calibri" w:cs="Arial"/>
          <w:sz w:val="18"/>
          <w:szCs w:val="18"/>
        </w:rPr>
        <w:t xml:space="preserve">, the HERS rater must ensure the requirements in this table are met.  </w:t>
      </w:r>
    </w:p>
    <w:p w14:paraId="6652B70B" w14:textId="77777777" w:rsidR="00D42786" w:rsidRPr="00063E68" w:rsidRDefault="00D42786"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063E68"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I</w:t>
      </w:r>
      <w:r w:rsidR="004B7504" w:rsidRPr="00063E68">
        <w:rPr>
          <w:rFonts w:eastAsia="Calibri" w:cs="Arial"/>
          <w:b/>
          <w:sz w:val="18"/>
          <w:szCs w:val="18"/>
        </w:rPr>
        <w:t xml:space="preserve">. </w:t>
      </w:r>
      <w:r w:rsidR="004B7504" w:rsidRPr="00063E68">
        <w:rPr>
          <w:rFonts w:eastAsia="Calibri" w:cs="Times New Roman"/>
          <w:b/>
          <w:sz w:val="18"/>
          <w:szCs w:val="18"/>
        </w:rPr>
        <w:t xml:space="preserve">Parallel Piping </w:t>
      </w:r>
      <w:r w:rsidR="004B7504" w:rsidRPr="00063E68">
        <w:rPr>
          <w:rFonts w:eastAsia="Calibri" w:cs="Arial"/>
          <w:b/>
          <w:sz w:val="18"/>
          <w:szCs w:val="18"/>
        </w:rPr>
        <w:t>Requirements</w:t>
      </w:r>
    </w:p>
    <w:p w14:paraId="237C89B9"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only applies to systems indicated as </w:t>
      </w:r>
      <w:r w:rsidRPr="00063E68">
        <w:rPr>
          <w:rFonts w:eastAsia="Calibri" w:cs="Times New Roman"/>
          <w:b/>
          <w:sz w:val="18"/>
          <w:szCs w:val="18"/>
        </w:rPr>
        <w:t>Parallel Piping</w:t>
      </w:r>
      <w:r w:rsidRPr="00063E68">
        <w:rPr>
          <w:rFonts w:eastAsia="Calibri" w:cs="Arial"/>
          <w:b/>
          <w:sz w:val="18"/>
          <w:szCs w:val="18"/>
        </w:rPr>
        <w:t>.</w:t>
      </w:r>
      <w:r w:rsidRPr="00063E68">
        <w:rPr>
          <w:rFonts w:eastAsia="Calibri" w:cs="Arial"/>
          <w:sz w:val="18"/>
          <w:szCs w:val="18"/>
        </w:rPr>
        <w:t xml:space="preserve"> In addition to the mandatory requirements in Table F, the </w:t>
      </w:r>
      <w:r w:rsidRPr="00063E68">
        <w:rPr>
          <w:rFonts w:eastAsia="Calibri" w:cstheme="minorHAnsi"/>
          <w:sz w:val="18"/>
          <w:szCs w:val="18"/>
        </w:rPr>
        <w:t>installer</w:t>
      </w:r>
      <w:r w:rsidRPr="00063E68">
        <w:rPr>
          <w:rFonts w:eastAsia="Calibri" w:cs="Arial"/>
          <w:sz w:val="18"/>
          <w:szCs w:val="18"/>
        </w:rPr>
        <w:t xml:space="preserve"> must ensure the requirements in this table are met.  </w:t>
      </w:r>
    </w:p>
    <w:p w14:paraId="7BBC50DA" w14:textId="77777777" w:rsidR="004B7504" w:rsidRPr="00063E68"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063E68"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063E68">
        <w:rPr>
          <w:rFonts w:eastAsia="Calibri" w:cs="Arial"/>
          <w:b/>
          <w:sz w:val="18"/>
          <w:szCs w:val="18"/>
        </w:rPr>
        <w:t>J</w:t>
      </w:r>
      <w:r w:rsidR="004B7504" w:rsidRPr="00063E68">
        <w:rPr>
          <w:rFonts w:eastAsia="Calibri" w:cs="Arial"/>
          <w:b/>
          <w:sz w:val="18"/>
          <w:szCs w:val="18"/>
        </w:rPr>
        <w:t xml:space="preserve">. </w:t>
      </w:r>
      <w:r w:rsidR="004B7504" w:rsidRPr="00063E68">
        <w:rPr>
          <w:rFonts w:eastAsia="Calibri" w:cs="Times New Roman"/>
          <w:b/>
          <w:sz w:val="18"/>
          <w:szCs w:val="18"/>
        </w:rPr>
        <w:t>Point of Use Requirements</w:t>
      </w:r>
    </w:p>
    <w:p w14:paraId="1C42D4F2" w14:textId="682313BD" w:rsidR="004B7504" w:rsidRPr="00063E68" w:rsidRDefault="004B7504" w:rsidP="004B7504">
      <w:pPr>
        <w:tabs>
          <w:tab w:val="left" w:pos="0"/>
        </w:tabs>
        <w:autoSpaceDE w:val="0"/>
        <w:autoSpaceDN w:val="0"/>
        <w:adjustRightInd w:val="0"/>
        <w:spacing w:after="0" w:line="240" w:lineRule="auto"/>
        <w:rPr>
          <w:rFonts w:eastAsia="Calibri" w:cs="Arial"/>
          <w:sz w:val="18"/>
          <w:szCs w:val="18"/>
        </w:rPr>
      </w:pPr>
      <w:r w:rsidRPr="00063E68">
        <w:rPr>
          <w:rFonts w:eastAsia="Calibri" w:cs="Arial"/>
          <w:sz w:val="18"/>
          <w:szCs w:val="18"/>
        </w:rPr>
        <w:t xml:space="preserve">This table only applies to systems indicated as </w:t>
      </w:r>
      <w:r w:rsidRPr="00063E68">
        <w:rPr>
          <w:rFonts w:eastAsia="Calibri" w:cs="Times New Roman"/>
          <w:b/>
          <w:sz w:val="18"/>
          <w:szCs w:val="18"/>
        </w:rPr>
        <w:t>Point of Use</w:t>
      </w:r>
      <w:r w:rsidR="00716B70" w:rsidRPr="00063E68">
        <w:rPr>
          <w:rFonts w:eastAsia="Calibri" w:cs="Times New Roman"/>
          <w:b/>
          <w:sz w:val="18"/>
          <w:szCs w:val="18"/>
        </w:rPr>
        <w:t>.</w:t>
      </w:r>
      <w:r w:rsidRPr="00063E68">
        <w:rPr>
          <w:rFonts w:eastAsia="Calibri" w:cs="Arial"/>
          <w:b/>
          <w:sz w:val="18"/>
          <w:szCs w:val="18"/>
        </w:rPr>
        <w:t xml:space="preserve"> </w:t>
      </w:r>
      <w:r w:rsidRPr="00063E68">
        <w:rPr>
          <w:rFonts w:eastAsia="Calibri" w:cs="Arial"/>
          <w:sz w:val="18"/>
          <w:szCs w:val="18"/>
        </w:rPr>
        <w:t xml:space="preserve">In addition to the mandatory requirements in Table F, the </w:t>
      </w:r>
      <w:r w:rsidRPr="00063E68">
        <w:rPr>
          <w:rFonts w:eastAsia="Calibri" w:cstheme="minorHAnsi"/>
          <w:sz w:val="18"/>
          <w:szCs w:val="18"/>
        </w:rPr>
        <w:t>installer</w:t>
      </w:r>
      <w:r w:rsidRPr="00063E68" w:rsidDel="006E4B25">
        <w:rPr>
          <w:rFonts w:eastAsia="Calibri" w:cs="Arial"/>
          <w:sz w:val="18"/>
          <w:szCs w:val="18"/>
        </w:rPr>
        <w:t xml:space="preserve"> </w:t>
      </w:r>
      <w:r w:rsidRPr="00063E68">
        <w:rPr>
          <w:rFonts w:eastAsia="Calibri" w:cs="Arial"/>
          <w:sz w:val="18"/>
          <w:szCs w:val="18"/>
        </w:rPr>
        <w:t>must ensure the requirements in this table are met.</w:t>
      </w:r>
    </w:p>
    <w:p w14:paraId="4AF0001D" w14:textId="77777777" w:rsidR="004B7504" w:rsidRPr="00063E68"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063E68" w:rsidRDefault="0032746E" w:rsidP="004B7504">
      <w:pPr>
        <w:tabs>
          <w:tab w:val="left" w:pos="0"/>
        </w:tabs>
        <w:autoSpaceDE w:val="0"/>
        <w:autoSpaceDN w:val="0"/>
        <w:adjustRightInd w:val="0"/>
        <w:spacing w:after="0" w:line="240" w:lineRule="auto"/>
        <w:rPr>
          <w:rFonts w:eastAsia="Calibri" w:cs="Arial"/>
          <w:b/>
          <w:sz w:val="18"/>
          <w:szCs w:val="18"/>
        </w:rPr>
      </w:pPr>
      <w:r w:rsidRPr="00063E68">
        <w:rPr>
          <w:rFonts w:eastAsia="Calibri" w:cs="Arial"/>
          <w:b/>
          <w:sz w:val="18"/>
          <w:szCs w:val="18"/>
        </w:rPr>
        <w:t>K</w:t>
      </w:r>
      <w:r w:rsidR="004B7504" w:rsidRPr="00063E68">
        <w:rPr>
          <w:rFonts w:eastAsia="Calibri" w:cs="Arial"/>
          <w:b/>
          <w:sz w:val="18"/>
          <w:szCs w:val="18"/>
        </w:rPr>
        <w:t xml:space="preserve">. Mandatory Requirements for all Recirculation Systems </w:t>
      </w:r>
    </w:p>
    <w:p w14:paraId="033C49CD" w14:textId="77777777" w:rsidR="004B7504" w:rsidRPr="00063E68" w:rsidRDefault="004B7504" w:rsidP="004B7504">
      <w:pPr>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The requirements of this table apply to all recirculation systems listed below.</w:t>
      </w:r>
    </w:p>
    <w:p w14:paraId="3AE7FDD6"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7101D5B4" w14:textId="75C5D456" w:rsidR="004B7504" w:rsidRPr="00063E68" w:rsidRDefault="0032746E" w:rsidP="004B7504">
      <w:pPr>
        <w:autoSpaceDE w:val="0"/>
        <w:autoSpaceDN w:val="0"/>
        <w:adjustRightInd w:val="0"/>
        <w:spacing w:after="0" w:line="240" w:lineRule="auto"/>
        <w:rPr>
          <w:rFonts w:eastAsia="Calibri" w:cstheme="minorHAnsi"/>
          <w:b/>
          <w:sz w:val="18"/>
          <w:szCs w:val="18"/>
        </w:rPr>
      </w:pPr>
      <w:r w:rsidRPr="00063E68">
        <w:rPr>
          <w:rFonts w:eastAsia="Calibri" w:cstheme="minorHAnsi"/>
          <w:b/>
          <w:sz w:val="18"/>
          <w:szCs w:val="18"/>
        </w:rPr>
        <w:t>L</w:t>
      </w:r>
      <w:r w:rsidR="004B7504" w:rsidRPr="00063E68">
        <w:rPr>
          <w:rFonts w:eastAsia="Calibri" w:cstheme="minorHAnsi"/>
          <w:b/>
          <w:sz w:val="18"/>
          <w:szCs w:val="18"/>
        </w:rPr>
        <w:t>. Recirculation Non-Demand Controls Requirements</w:t>
      </w:r>
    </w:p>
    <w:p w14:paraId="6E705EDD" w14:textId="2E521793"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Recirculation Non-demand </w:t>
      </w:r>
      <w:r w:rsidR="00716B70" w:rsidRPr="00063E68">
        <w:rPr>
          <w:rFonts w:eastAsia="Calibri" w:cstheme="minorHAnsi"/>
          <w:b/>
          <w:sz w:val="18"/>
          <w:szCs w:val="18"/>
        </w:rPr>
        <w:t>C</w:t>
      </w:r>
      <w:r w:rsidRPr="00063E68">
        <w:rPr>
          <w:rFonts w:eastAsia="Calibri" w:cstheme="minorHAnsi"/>
          <w:b/>
          <w:sz w:val="18"/>
          <w:szCs w:val="18"/>
        </w:rPr>
        <w:t>ontrols.</w:t>
      </w:r>
      <w:r w:rsidRPr="00063E68">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063E68"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M</w:t>
      </w:r>
      <w:r w:rsidR="004B7504" w:rsidRPr="00063E68">
        <w:rPr>
          <w:rFonts w:eastAsia="Calibri" w:cstheme="minorHAnsi"/>
          <w:b/>
          <w:sz w:val="18"/>
          <w:szCs w:val="18"/>
        </w:rPr>
        <w:t>. Demand Recirculation Manual Control/Sensor Control Requirements</w:t>
      </w:r>
    </w:p>
    <w:p w14:paraId="4C6E7BFF"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Demand Recirculation Manual Control, Demand Recirculation Senor Control, 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4597CAB7"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6B48A997" w14:textId="65587302"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N</w:t>
      </w:r>
      <w:r w:rsidR="004B7504" w:rsidRPr="00063E68">
        <w:rPr>
          <w:rFonts w:eastAsia="Calibri" w:cstheme="minorHAnsi"/>
          <w:b/>
          <w:sz w:val="18"/>
          <w:szCs w:val="18"/>
        </w:rPr>
        <w:t xml:space="preserve">. HERS-Verified Demand Recirculation Manual Control (RDRmc-H) (RA3.6.6)/Sensor Control (RDRsc-H) (RA3.6.7) </w:t>
      </w:r>
    </w:p>
    <w:p w14:paraId="5D9F0143"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990"/>
        <w:gridCol w:w="1080"/>
        <w:gridCol w:w="990"/>
        <w:gridCol w:w="1080"/>
        <w:gridCol w:w="1170"/>
        <w:gridCol w:w="1530"/>
        <w:gridCol w:w="1080"/>
        <w:gridCol w:w="990"/>
        <w:gridCol w:w="1080"/>
      </w:tblGrid>
      <w:tr w:rsidR="008B2C5E" w:rsidRPr="00423815" w14:paraId="4ABE9CBF" w14:textId="44BDCA51" w:rsidTr="008B2C5E">
        <w:tc>
          <w:tcPr>
            <w:tcW w:w="10885" w:type="dxa"/>
            <w:gridSpan w:val="10"/>
          </w:tcPr>
          <w:p w14:paraId="675E39F4" w14:textId="198AE1BC" w:rsidR="008B2C5E" w:rsidRPr="00423815" w:rsidRDefault="008B2C5E" w:rsidP="00B66EDB">
            <w:pPr>
              <w:ind w:right="876"/>
              <w:rPr>
                <w:rFonts w:cstheme="minorHAnsi"/>
                <w:b/>
                <w:sz w:val="20"/>
                <w:szCs w:val="20"/>
              </w:rPr>
            </w:pPr>
            <w:r>
              <w:rPr>
                <w:rFonts w:cstheme="minorHAnsi"/>
                <w:b/>
                <w:sz w:val="20"/>
                <w:szCs w:val="20"/>
              </w:rPr>
              <w:t>A</w:t>
            </w:r>
            <w:r w:rsidRPr="00423815">
              <w:rPr>
                <w:rFonts w:cstheme="minorHAnsi"/>
                <w:b/>
                <w:sz w:val="20"/>
                <w:szCs w:val="20"/>
              </w:rPr>
              <w:t xml:space="preserve">. Design </w:t>
            </w:r>
            <w:r>
              <w:rPr>
                <w:rFonts w:cstheme="minorHAnsi"/>
                <w:b/>
                <w:sz w:val="20"/>
                <w:szCs w:val="20"/>
              </w:rPr>
              <w:t xml:space="preserve">HERS Verified </w:t>
            </w:r>
            <w:r w:rsidRPr="00423815">
              <w:rPr>
                <w:rFonts w:cstheme="minorHAnsi"/>
                <w:b/>
                <w:sz w:val="20"/>
                <w:szCs w:val="20"/>
              </w:rPr>
              <w:t>Water Heater System Information</w:t>
            </w:r>
          </w:p>
          <w:p w14:paraId="132B1800" w14:textId="6475207D" w:rsidR="008B2C5E" w:rsidRPr="00B66EDB" w:rsidRDefault="008B2C5E" w:rsidP="00B66EDB">
            <w:pPr>
              <w:ind w:right="876"/>
              <w:rPr>
                <w:rFonts w:cstheme="minorHAnsi"/>
                <w:sz w:val="18"/>
                <w:szCs w:val="20"/>
              </w:rPr>
            </w:pPr>
            <w:r w:rsidRPr="00B66EDB">
              <w:rPr>
                <w:rFonts w:cstheme="minorHAnsi"/>
                <w:sz w:val="18"/>
                <w:szCs w:val="20"/>
              </w:rPr>
              <w:t>This table reports the water heating system(s) that were specified on the registered CF1R compliance document for this project.</w:t>
            </w:r>
          </w:p>
          <w:p w14:paraId="40076B8E" w14:textId="5E21F12A" w:rsidR="008B2C5E" w:rsidRPr="00423815" w:rsidRDefault="008B2C5E" w:rsidP="00B66EDB">
            <w:pPr>
              <w:ind w:right="876"/>
              <w:rPr>
                <w:rFonts w:cstheme="minorHAnsi"/>
                <w:b/>
                <w:sz w:val="20"/>
                <w:szCs w:val="20"/>
              </w:rPr>
            </w:pPr>
            <w:r w:rsidRPr="00B66EDB">
              <w:rPr>
                <w:rFonts w:cstheme="minorHAnsi"/>
                <w:sz w:val="18"/>
                <w:szCs w:val="20"/>
              </w:rPr>
              <w:t>&lt;&lt;require one row of data for each Dwelling Unit Water Heating System name identified on the CF1R report&gt;&gt;</w:t>
            </w:r>
          </w:p>
        </w:tc>
      </w:tr>
      <w:tr w:rsidR="008B2C5E" w:rsidRPr="00423815" w14:paraId="31113C0F" w14:textId="0BE6C174" w:rsidTr="008B2C5E">
        <w:tc>
          <w:tcPr>
            <w:tcW w:w="895" w:type="dxa"/>
            <w:tcBorders>
              <w:top w:val="single" w:sz="4" w:space="0" w:color="auto"/>
              <w:left w:val="single" w:sz="4" w:space="0" w:color="auto"/>
              <w:bottom w:val="single" w:sz="4" w:space="0" w:color="auto"/>
              <w:right w:val="single" w:sz="4" w:space="0" w:color="auto"/>
            </w:tcBorders>
          </w:tcPr>
          <w:p w14:paraId="3E8EC457" w14:textId="40766BE9" w:rsidR="008B2C5E" w:rsidRPr="00B66EDB" w:rsidRDefault="008B2C5E" w:rsidP="008B2C5E">
            <w:pPr>
              <w:jc w:val="center"/>
              <w:rPr>
                <w:rFonts w:eastAsia="Times New Roman" w:cstheme="minorHAnsi"/>
                <w:sz w:val="18"/>
                <w:szCs w:val="18"/>
              </w:rPr>
            </w:pPr>
            <w:ins w:id="159" w:author="Smith, Alexis@Energy" w:date="2019-05-10T11:09:00Z">
              <w:r>
                <w:rPr>
                  <w:rFonts w:eastAsia="Times New Roman" w:cstheme="minorHAnsi"/>
                  <w:sz w:val="18"/>
                  <w:szCs w:val="18"/>
                </w:rPr>
                <w:t>01</w:t>
              </w:r>
            </w:ins>
          </w:p>
        </w:tc>
        <w:tc>
          <w:tcPr>
            <w:tcW w:w="990" w:type="dxa"/>
            <w:vAlign w:val="bottom"/>
          </w:tcPr>
          <w:p w14:paraId="0D901AD1" w14:textId="1B16D1B7" w:rsidR="008B2C5E" w:rsidRPr="00B66EDB" w:rsidRDefault="008B2C5E" w:rsidP="008B2C5E">
            <w:pPr>
              <w:jc w:val="center"/>
              <w:rPr>
                <w:rFonts w:cstheme="minorHAnsi"/>
                <w:sz w:val="18"/>
                <w:szCs w:val="18"/>
              </w:rPr>
            </w:pPr>
            <w:r w:rsidRPr="00B66EDB">
              <w:rPr>
                <w:rFonts w:eastAsia="Times New Roman" w:cstheme="minorHAnsi"/>
                <w:sz w:val="18"/>
                <w:szCs w:val="18"/>
              </w:rPr>
              <w:t>0</w:t>
            </w:r>
            <w:ins w:id="160" w:author="Smith, Alexis@Energy" w:date="2019-05-10T11:10:00Z">
              <w:r>
                <w:rPr>
                  <w:rFonts w:eastAsia="Times New Roman" w:cstheme="minorHAnsi"/>
                  <w:sz w:val="18"/>
                  <w:szCs w:val="18"/>
                </w:rPr>
                <w:t>2</w:t>
              </w:r>
            </w:ins>
            <w:del w:id="161" w:author="Smith, Alexis@Energy" w:date="2019-05-10T11:10:00Z">
              <w:r w:rsidRPr="00B66EDB" w:rsidDel="008B2C5E">
                <w:rPr>
                  <w:rFonts w:eastAsia="Times New Roman" w:cstheme="minorHAnsi"/>
                  <w:sz w:val="18"/>
                  <w:szCs w:val="18"/>
                </w:rPr>
                <w:delText>1</w:delText>
              </w:r>
            </w:del>
          </w:p>
        </w:tc>
        <w:tc>
          <w:tcPr>
            <w:tcW w:w="1080" w:type="dxa"/>
            <w:vAlign w:val="bottom"/>
          </w:tcPr>
          <w:p w14:paraId="6C61712E" w14:textId="7045644E" w:rsidR="008B2C5E" w:rsidRPr="00B66EDB" w:rsidRDefault="008B2C5E" w:rsidP="008B2C5E">
            <w:pPr>
              <w:jc w:val="center"/>
              <w:rPr>
                <w:rFonts w:cstheme="minorHAnsi"/>
                <w:sz w:val="18"/>
                <w:szCs w:val="18"/>
              </w:rPr>
            </w:pPr>
            <w:r w:rsidRPr="00B66EDB">
              <w:rPr>
                <w:rFonts w:eastAsia="Times New Roman" w:cstheme="minorHAnsi"/>
                <w:sz w:val="18"/>
                <w:szCs w:val="18"/>
              </w:rPr>
              <w:t>0</w:t>
            </w:r>
            <w:ins w:id="162" w:author="Smith, Alexis@Energy" w:date="2019-05-10T11:10:00Z">
              <w:r>
                <w:rPr>
                  <w:rFonts w:eastAsia="Times New Roman" w:cstheme="minorHAnsi"/>
                  <w:sz w:val="18"/>
                  <w:szCs w:val="18"/>
                </w:rPr>
                <w:t>3</w:t>
              </w:r>
            </w:ins>
            <w:del w:id="163" w:author="Smith, Alexis@Energy" w:date="2019-05-10T11:10:00Z">
              <w:r w:rsidRPr="00B66EDB" w:rsidDel="008B2C5E">
                <w:rPr>
                  <w:rFonts w:eastAsia="Times New Roman" w:cstheme="minorHAnsi"/>
                  <w:sz w:val="18"/>
                  <w:szCs w:val="18"/>
                </w:rPr>
                <w:delText>2</w:delText>
              </w:r>
            </w:del>
          </w:p>
        </w:tc>
        <w:tc>
          <w:tcPr>
            <w:tcW w:w="990" w:type="dxa"/>
          </w:tcPr>
          <w:p w14:paraId="713FE6D2" w14:textId="2DFA60E0"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ins w:id="164" w:author="Smith, Alexis@Energy" w:date="2019-05-10T11:10:00Z">
              <w:r>
                <w:rPr>
                  <w:rFonts w:eastAsia="Times New Roman" w:cstheme="minorHAnsi"/>
                  <w:sz w:val="18"/>
                  <w:szCs w:val="18"/>
                </w:rPr>
                <w:t>4</w:t>
              </w:r>
            </w:ins>
            <w:del w:id="165" w:author="Smith, Alexis@Energy" w:date="2019-05-10T11:10:00Z">
              <w:r w:rsidRPr="00B66EDB" w:rsidDel="008B2C5E">
                <w:rPr>
                  <w:rFonts w:eastAsia="Times New Roman" w:cstheme="minorHAnsi"/>
                  <w:sz w:val="18"/>
                  <w:szCs w:val="18"/>
                </w:rPr>
                <w:delText>3</w:delText>
              </w:r>
            </w:del>
          </w:p>
        </w:tc>
        <w:tc>
          <w:tcPr>
            <w:tcW w:w="1080" w:type="dxa"/>
          </w:tcPr>
          <w:p w14:paraId="3B8702E5" w14:textId="35F9B0D1"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ins w:id="166" w:author="Smith, Alexis@Energy" w:date="2019-05-10T11:10:00Z">
              <w:r>
                <w:rPr>
                  <w:rFonts w:eastAsia="Times New Roman" w:cstheme="minorHAnsi"/>
                  <w:sz w:val="18"/>
                  <w:szCs w:val="18"/>
                </w:rPr>
                <w:t>5</w:t>
              </w:r>
            </w:ins>
            <w:del w:id="167" w:author="Smith, Alexis@Energy" w:date="2019-05-10T11:10:00Z">
              <w:r w:rsidRPr="00B66EDB" w:rsidDel="008B2C5E">
                <w:rPr>
                  <w:rFonts w:eastAsia="Times New Roman" w:cstheme="minorHAnsi"/>
                  <w:sz w:val="18"/>
                  <w:szCs w:val="18"/>
                </w:rPr>
                <w:delText>4</w:delText>
              </w:r>
            </w:del>
          </w:p>
        </w:tc>
        <w:tc>
          <w:tcPr>
            <w:tcW w:w="1170" w:type="dxa"/>
          </w:tcPr>
          <w:p w14:paraId="4586E7BA" w14:textId="11B82F81"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ins w:id="168" w:author="Smith, Alexis@Energy" w:date="2019-05-10T11:10:00Z">
              <w:r>
                <w:rPr>
                  <w:rFonts w:eastAsia="Times New Roman" w:cstheme="minorHAnsi"/>
                  <w:sz w:val="18"/>
                  <w:szCs w:val="18"/>
                </w:rPr>
                <w:t>6</w:t>
              </w:r>
            </w:ins>
            <w:del w:id="169" w:author="Smith, Alexis@Energy" w:date="2019-05-10T11:10:00Z">
              <w:r w:rsidRPr="00B66EDB" w:rsidDel="008B2C5E">
                <w:rPr>
                  <w:rFonts w:eastAsia="Times New Roman" w:cstheme="minorHAnsi"/>
                  <w:sz w:val="18"/>
                  <w:szCs w:val="18"/>
                </w:rPr>
                <w:delText>5</w:delText>
              </w:r>
            </w:del>
          </w:p>
        </w:tc>
        <w:tc>
          <w:tcPr>
            <w:tcW w:w="1530" w:type="dxa"/>
          </w:tcPr>
          <w:p w14:paraId="0EB42C39" w14:textId="47EF474E" w:rsidR="008B2C5E" w:rsidRPr="00B66EDB" w:rsidRDefault="008B2C5E" w:rsidP="008B2C5E">
            <w:pPr>
              <w:jc w:val="center"/>
              <w:rPr>
                <w:rFonts w:eastAsia="Times New Roman" w:cstheme="minorHAnsi"/>
                <w:sz w:val="18"/>
                <w:szCs w:val="18"/>
              </w:rPr>
            </w:pPr>
            <w:r>
              <w:rPr>
                <w:rFonts w:eastAsia="Times New Roman" w:cstheme="minorHAnsi"/>
                <w:sz w:val="18"/>
                <w:szCs w:val="18"/>
              </w:rPr>
              <w:t>0</w:t>
            </w:r>
            <w:ins w:id="170" w:author="Smith, Alexis@Energy" w:date="2019-05-10T11:10:00Z">
              <w:r>
                <w:rPr>
                  <w:rFonts w:eastAsia="Times New Roman" w:cstheme="minorHAnsi"/>
                  <w:sz w:val="18"/>
                  <w:szCs w:val="18"/>
                </w:rPr>
                <w:t>7</w:t>
              </w:r>
            </w:ins>
            <w:del w:id="171" w:author="Smith, Alexis@Energy" w:date="2019-05-10T11:10:00Z">
              <w:r w:rsidDel="008B2C5E">
                <w:rPr>
                  <w:rFonts w:eastAsia="Times New Roman" w:cstheme="minorHAnsi"/>
                  <w:sz w:val="18"/>
                  <w:szCs w:val="18"/>
                </w:rPr>
                <w:delText>6</w:delText>
              </w:r>
            </w:del>
          </w:p>
        </w:tc>
        <w:tc>
          <w:tcPr>
            <w:tcW w:w="1080" w:type="dxa"/>
          </w:tcPr>
          <w:p w14:paraId="41DC95C4" w14:textId="10070602" w:rsidR="008B2C5E" w:rsidRPr="00B66EDB" w:rsidRDefault="008B2C5E" w:rsidP="008B2C5E">
            <w:pPr>
              <w:jc w:val="center"/>
              <w:rPr>
                <w:rFonts w:eastAsia="Times New Roman" w:cstheme="minorHAnsi"/>
                <w:sz w:val="18"/>
                <w:szCs w:val="18"/>
              </w:rPr>
            </w:pPr>
            <w:r>
              <w:rPr>
                <w:rFonts w:eastAsia="Times New Roman" w:cstheme="minorHAnsi"/>
                <w:sz w:val="18"/>
                <w:szCs w:val="18"/>
              </w:rPr>
              <w:t>0</w:t>
            </w:r>
            <w:ins w:id="172" w:author="Smith, Alexis@Energy" w:date="2019-05-10T11:10:00Z">
              <w:r>
                <w:rPr>
                  <w:rFonts w:eastAsia="Times New Roman" w:cstheme="minorHAnsi"/>
                  <w:sz w:val="18"/>
                  <w:szCs w:val="18"/>
                </w:rPr>
                <w:t>8</w:t>
              </w:r>
            </w:ins>
            <w:del w:id="173" w:author="Smith, Alexis@Energy" w:date="2019-05-10T11:10:00Z">
              <w:r w:rsidDel="008B2C5E">
                <w:rPr>
                  <w:rFonts w:eastAsia="Times New Roman" w:cstheme="minorHAnsi"/>
                  <w:sz w:val="18"/>
                  <w:szCs w:val="18"/>
                </w:rPr>
                <w:delText>7</w:delText>
              </w:r>
            </w:del>
          </w:p>
        </w:tc>
        <w:tc>
          <w:tcPr>
            <w:tcW w:w="990" w:type="dxa"/>
          </w:tcPr>
          <w:p w14:paraId="19CB6356" w14:textId="37104A45" w:rsidR="008B2C5E" w:rsidRPr="00B66EDB" w:rsidRDefault="008B2C5E" w:rsidP="008B2C5E">
            <w:pPr>
              <w:jc w:val="center"/>
              <w:rPr>
                <w:rFonts w:eastAsia="Times New Roman" w:cstheme="minorHAnsi"/>
                <w:sz w:val="18"/>
                <w:szCs w:val="18"/>
              </w:rPr>
            </w:pPr>
            <w:r>
              <w:rPr>
                <w:rFonts w:eastAsia="Times New Roman" w:cstheme="minorHAnsi"/>
                <w:sz w:val="18"/>
                <w:szCs w:val="18"/>
              </w:rPr>
              <w:t>0</w:t>
            </w:r>
            <w:ins w:id="174" w:author="Smith, Alexis@Energy" w:date="2019-05-10T11:10:00Z">
              <w:r>
                <w:rPr>
                  <w:rFonts w:eastAsia="Times New Roman" w:cstheme="minorHAnsi"/>
                  <w:sz w:val="18"/>
                  <w:szCs w:val="18"/>
                </w:rPr>
                <w:t>9</w:t>
              </w:r>
            </w:ins>
            <w:del w:id="175" w:author="Smith, Alexis@Energy" w:date="2019-05-10T11:10:00Z">
              <w:r w:rsidDel="008B2C5E">
                <w:rPr>
                  <w:rFonts w:eastAsia="Times New Roman" w:cstheme="minorHAnsi"/>
                  <w:sz w:val="18"/>
                  <w:szCs w:val="18"/>
                </w:rPr>
                <w:delText>8</w:delText>
              </w:r>
            </w:del>
          </w:p>
        </w:tc>
        <w:tc>
          <w:tcPr>
            <w:tcW w:w="1080" w:type="dxa"/>
          </w:tcPr>
          <w:p w14:paraId="2E983BD5" w14:textId="1790EC84" w:rsidR="008B2C5E" w:rsidRPr="00F530D5" w:rsidDel="00873A7F" w:rsidRDefault="008B2C5E" w:rsidP="008B2C5E">
            <w:pPr>
              <w:jc w:val="center"/>
              <w:rPr>
                <w:rFonts w:eastAsia="Times New Roman" w:cstheme="minorHAnsi"/>
                <w:sz w:val="18"/>
                <w:szCs w:val="18"/>
              </w:rPr>
            </w:pPr>
            <w:ins w:id="176" w:author="Smith, Alexis@Energy" w:date="2019-05-10T11:10:00Z">
              <w:r>
                <w:rPr>
                  <w:rFonts w:eastAsia="Times New Roman" w:cstheme="minorHAnsi"/>
                  <w:sz w:val="18"/>
                  <w:szCs w:val="18"/>
                </w:rPr>
                <w:t>10</w:t>
              </w:r>
            </w:ins>
            <w:del w:id="177" w:author="Smith, Alexis@Energy" w:date="2019-05-10T11:10:00Z">
              <w:r w:rsidDel="008B2C5E">
                <w:rPr>
                  <w:rFonts w:eastAsia="Times New Roman" w:cstheme="minorHAnsi"/>
                  <w:sz w:val="18"/>
                  <w:szCs w:val="18"/>
                </w:rPr>
                <w:delText>09</w:delText>
              </w:r>
            </w:del>
          </w:p>
        </w:tc>
      </w:tr>
      <w:tr w:rsidR="008B2C5E" w:rsidRPr="00423815" w14:paraId="2DF928DC" w14:textId="213C392A" w:rsidTr="008B2C5E">
        <w:tc>
          <w:tcPr>
            <w:tcW w:w="895" w:type="dxa"/>
            <w:tcBorders>
              <w:top w:val="single" w:sz="4" w:space="0" w:color="auto"/>
              <w:left w:val="single" w:sz="4" w:space="0" w:color="auto"/>
              <w:bottom w:val="single" w:sz="4" w:space="0" w:color="auto"/>
              <w:right w:val="single" w:sz="4" w:space="0" w:color="auto"/>
            </w:tcBorders>
            <w:vAlign w:val="bottom"/>
          </w:tcPr>
          <w:p w14:paraId="0DC8653C" w14:textId="1A169ADF"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78" w:author="Smith, Alexis@Energy" w:date="2019-05-10T11:09:00Z">
              <w:r>
                <w:rPr>
                  <w:rFonts w:eastAsia="Times New Roman" w:cstheme="minorHAnsi"/>
                  <w:sz w:val="18"/>
                  <w:szCs w:val="18"/>
                </w:rPr>
                <w:t>Dwelling Unit Name</w:t>
              </w:r>
            </w:ins>
          </w:p>
        </w:tc>
        <w:tc>
          <w:tcPr>
            <w:tcW w:w="990" w:type="dxa"/>
            <w:vAlign w:val="bottom"/>
          </w:tcPr>
          <w:p w14:paraId="7D39CB82" w14:textId="060F234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Water Heating System ID</w:t>
            </w:r>
          </w:p>
          <w:p w14:paraId="2D41460B"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or Name</w:t>
            </w:r>
          </w:p>
        </w:tc>
        <w:tc>
          <w:tcPr>
            <w:tcW w:w="1080" w:type="dxa"/>
            <w:vAlign w:val="bottom"/>
          </w:tcPr>
          <w:p w14:paraId="3C28EBBD"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Modeled Equipment</w:t>
            </w:r>
          </w:p>
          <w:p w14:paraId="08E8800A"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Make and Model</w:t>
            </w:r>
          </w:p>
        </w:tc>
        <w:tc>
          <w:tcPr>
            <w:tcW w:w="990" w:type="dxa"/>
            <w:vAlign w:val="bottom"/>
          </w:tcPr>
          <w:p w14:paraId="2FD24B1B" w14:textId="7412E5FE"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w:t>
            </w:r>
            <w:r w:rsidRPr="00B66EDB">
              <w:rPr>
                <w:rFonts w:eastAsia="Times New Roman" w:cstheme="minorHAnsi"/>
                <w:sz w:val="18"/>
                <w:szCs w:val="18"/>
              </w:rPr>
              <w:t xml:space="preserve"> of Water Heaters</w:t>
            </w:r>
            <w:r>
              <w:rPr>
                <w:rFonts w:eastAsia="Times New Roman" w:cstheme="minorHAnsi"/>
                <w:sz w:val="18"/>
                <w:szCs w:val="18"/>
              </w:rPr>
              <w:t xml:space="preserve"> in System</w:t>
            </w:r>
          </w:p>
        </w:tc>
        <w:tc>
          <w:tcPr>
            <w:tcW w:w="1080" w:type="dxa"/>
            <w:vAlign w:val="bottom"/>
          </w:tcPr>
          <w:p w14:paraId="31980614"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Tank Location</w:t>
            </w:r>
          </w:p>
        </w:tc>
        <w:tc>
          <w:tcPr>
            <w:tcW w:w="1170" w:type="dxa"/>
          </w:tcPr>
          <w:p w14:paraId="302DFABE"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Exterior Tank Insulation R-value</w:t>
            </w:r>
          </w:p>
        </w:tc>
        <w:tc>
          <w:tcPr>
            <w:tcW w:w="1530" w:type="dxa"/>
          </w:tcPr>
          <w:p w14:paraId="3BB1C5AC"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Dwelling Unit DHW System Distribution Type</w:t>
            </w:r>
          </w:p>
        </w:tc>
        <w:tc>
          <w:tcPr>
            <w:tcW w:w="1080" w:type="dxa"/>
          </w:tcPr>
          <w:p w14:paraId="7955066E" w14:textId="208342ED"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Compact Dist</w:t>
            </w:r>
            <w:r>
              <w:rPr>
                <w:rFonts w:eastAsia="Times New Roman" w:cstheme="minorHAnsi"/>
                <w:sz w:val="18"/>
                <w:szCs w:val="18"/>
              </w:rPr>
              <w:t>rib.</w:t>
            </w:r>
          </w:p>
        </w:tc>
        <w:tc>
          <w:tcPr>
            <w:tcW w:w="990" w:type="dxa"/>
          </w:tcPr>
          <w:p w14:paraId="073A499A" w14:textId="4D09443C"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Drain Water Heat Recovery</w:t>
            </w:r>
          </w:p>
        </w:tc>
        <w:tc>
          <w:tcPr>
            <w:tcW w:w="1080" w:type="dxa"/>
          </w:tcPr>
          <w:p w14:paraId="1E69D17C" w14:textId="1ED749F5" w:rsidR="008B2C5E" w:rsidRPr="00F530D5"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Simulated Equipment Make and Model</w:t>
            </w:r>
          </w:p>
        </w:tc>
      </w:tr>
      <w:tr w:rsidR="008B2C5E" w:rsidRPr="00423815" w14:paraId="26D4AB99" w14:textId="5C9631A0" w:rsidTr="008B2C5E">
        <w:tc>
          <w:tcPr>
            <w:tcW w:w="895" w:type="dxa"/>
            <w:tcBorders>
              <w:top w:val="single" w:sz="4" w:space="0" w:color="auto"/>
              <w:left w:val="single" w:sz="4" w:space="0" w:color="auto"/>
              <w:bottom w:val="single" w:sz="4" w:space="0" w:color="auto"/>
              <w:right w:val="single" w:sz="4" w:space="0" w:color="auto"/>
            </w:tcBorders>
          </w:tcPr>
          <w:p w14:paraId="4A2F88B7" w14:textId="207DB67C" w:rsidR="008B2C5E" w:rsidRPr="00B66EDB" w:rsidRDefault="00A835CA" w:rsidP="008B2C5E">
            <w:pPr>
              <w:jc w:val="center"/>
              <w:rPr>
                <w:rFonts w:cstheme="minorHAnsi"/>
                <w:sz w:val="16"/>
                <w:szCs w:val="18"/>
              </w:rPr>
            </w:pPr>
            <w:ins w:id="179" w:author="Smith, Alexis@Energy" w:date="2019-05-10T11:09:00Z">
              <w:r>
                <w:rPr>
                  <w:rFonts w:eastAsia="Times New Roman" w:cstheme="minorHAnsi"/>
                  <w:sz w:val="16"/>
                  <w:szCs w:val="20"/>
                </w:rPr>
                <w:t>&lt;&lt;reference value from CF1R</w:t>
              </w:r>
            </w:ins>
            <w:ins w:id="180" w:author="Smith, Alexis@Energy" w:date="2019-05-10T11:30:00Z">
              <w:r>
                <w:rPr>
                  <w:rFonts w:eastAsia="Times New Roman" w:cstheme="minorHAnsi"/>
                  <w:sz w:val="16"/>
                  <w:szCs w:val="20"/>
                </w:rPr>
                <w:t>;</w:t>
              </w:r>
            </w:ins>
            <w:ins w:id="181" w:author="Smith, Alexis@Energy" w:date="2019-05-10T11:09:00Z">
              <w:r w:rsidR="008B2C5E">
                <w:rPr>
                  <w:rFonts w:eastAsia="Times New Roman" w:cstheme="minorHAnsi"/>
                  <w:sz w:val="16"/>
                  <w:szCs w:val="20"/>
                </w:rPr>
                <w:t xml:space="preserve"> if Single Family, then value = Single Family&gt;&gt; </w:t>
              </w:r>
            </w:ins>
          </w:p>
        </w:tc>
        <w:tc>
          <w:tcPr>
            <w:tcW w:w="990" w:type="dxa"/>
          </w:tcPr>
          <w:p w14:paraId="4AA13D70" w14:textId="5BE0627F" w:rsidR="008B2C5E" w:rsidRPr="00B66EDB" w:rsidRDefault="008B2C5E" w:rsidP="008B2C5E">
            <w:pPr>
              <w:jc w:val="center"/>
              <w:rPr>
                <w:rFonts w:cstheme="minorHAnsi"/>
                <w:sz w:val="16"/>
                <w:szCs w:val="18"/>
              </w:rPr>
            </w:pPr>
            <w:r w:rsidRPr="00B66EDB">
              <w:rPr>
                <w:rFonts w:cstheme="minorHAnsi"/>
                <w:sz w:val="16"/>
                <w:szCs w:val="18"/>
              </w:rPr>
              <w:t>&lt;&lt;reference value from CF1R&gt;&gt;</w:t>
            </w:r>
          </w:p>
        </w:tc>
        <w:tc>
          <w:tcPr>
            <w:tcW w:w="1080" w:type="dxa"/>
          </w:tcPr>
          <w:p w14:paraId="26BED066" w14:textId="7F82F334" w:rsidR="008B2C5E" w:rsidRPr="00B66EDB" w:rsidRDefault="008B2C5E" w:rsidP="008B2C5E">
            <w:pPr>
              <w:jc w:val="center"/>
              <w:rPr>
                <w:rFonts w:cstheme="minorHAnsi"/>
                <w:sz w:val="16"/>
                <w:szCs w:val="18"/>
              </w:rPr>
            </w:pPr>
            <w:r w:rsidRPr="00B66EDB">
              <w:rPr>
                <w:rFonts w:cstheme="minorHAnsi"/>
                <w:sz w:val="16"/>
                <w:szCs w:val="20"/>
              </w:rPr>
              <w:t xml:space="preserve">&lt;&lt;references </w:t>
            </w:r>
            <w:r w:rsidRPr="00EB1BDE">
              <w:rPr>
                <w:rFonts w:cstheme="minorHAnsi"/>
                <w:sz w:val="16"/>
                <w:szCs w:val="20"/>
              </w:rPr>
              <w:t>value</w:t>
            </w:r>
            <w:r w:rsidRPr="00B66EDB">
              <w:rPr>
                <w:rFonts w:cstheme="minorHAnsi"/>
                <w:sz w:val="16"/>
                <w:szCs w:val="20"/>
              </w:rPr>
              <w:t xml:space="preserve"> from CF1R</w:t>
            </w:r>
            <w:r>
              <w:rPr>
                <w:rFonts w:cstheme="minorHAnsi"/>
                <w:sz w:val="16"/>
                <w:szCs w:val="20"/>
              </w:rPr>
              <w:t xml:space="preserve">-PRF.  Else if prescriptive, display “NEEA Tier 3” </w:t>
            </w:r>
            <w:r w:rsidRPr="00B66EDB">
              <w:rPr>
                <w:rFonts w:cstheme="minorHAnsi"/>
                <w:sz w:val="16"/>
                <w:szCs w:val="18"/>
              </w:rPr>
              <w:t>&gt;&gt;</w:t>
            </w:r>
          </w:p>
        </w:tc>
        <w:tc>
          <w:tcPr>
            <w:tcW w:w="990" w:type="dxa"/>
          </w:tcPr>
          <w:p w14:paraId="014DA350" w14:textId="77777777" w:rsidR="008B2C5E" w:rsidRPr="00B66EDB" w:rsidRDefault="008B2C5E" w:rsidP="008B2C5E">
            <w:pPr>
              <w:jc w:val="center"/>
              <w:rPr>
                <w:rFonts w:eastAsia="Times New Roman" w:cstheme="minorHAnsi"/>
                <w:b/>
                <w:i/>
                <w:color w:val="FF0000"/>
                <w:sz w:val="16"/>
                <w:szCs w:val="18"/>
              </w:rPr>
            </w:pPr>
            <w:r w:rsidRPr="00B66EDB">
              <w:rPr>
                <w:rFonts w:cstheme="minorHAnsi"/>
                <w:sz w:val="16"/>
                <w:szCs w:val="18"/>
              </w:rPr>
              <w:t>&lt;&lt;references values from CF1R&gt;&gt;</w:t>
            </w:r>
          </w:p>
        </w:tc>
        <w:tc>
          <w:tcPr>
            <w:tcW w:w="1080" w:type="dxa"/>
          </w:tcPr>
          <w:p w14:paraId="6550559A" w14:textId="3E855BE2" w:rsidR="008B2C5E" w:rsidRPr="00B66EDB" w:rsidDel="00271EDE" w:rsidRDefault="008B2C5E" w:rsidP="008B2C5E">
            <w:pPr>
              <w:keepNext/>
              <w:tabs>
                <w:tab w:val="left" w:pos="2160"/>
                <w:tab w:val="left" w:pos="2700"/>
                <w:tab w:val="left" w:pos="3420"/>
                <w:tab w:val="left" w:pos="3780"/>
                <w:tab w:val="left" w:pos="5760"/>
                <w:tab w:val="left" w:pos="7212"/>
              </w:tabs>
              <w:jc w:val="center"/>
              <w:rPr>
                <w:del w:id="182" w:author="Michael K Shewmaker" w:date="2019-02-26T14:24:00Z"/>
                <w:rFonts w:eastAsia="Times New Roman" w:cstheme="minorHAnsi"/>
                <w:sz w:val="16"/>
                <w:szCs w:val="20"/>
              </w:rPr>
            </w:pPr>
            <w:r w:rsidRPr="00B66EDB">
              <w:rPr>
                <w:rFonts w:eastAsia="Times New Roman" w:cstheme="minorHAnsi"/>
                <w:sz w:val="16"/>
                <w:szCs w:val="20"/>
              </w:rPr>
              <w:t xml:space="preserve">&lt;&lt; </w:t>
            </w:r>
            <w:del w:id="183" w:author="Michael K Shewmaker" w:date="2019-02-26T14:24:00Z">
              <w:r w:rsidRPr="00B66EDB" w:rsidDel="00271EDE">
                <w:rPr>
                  <w:rFonts w:eastAsia="Times New Roman" w:cstheme="minorHAnsi"/>
                  <w:sz w:val="16"/>
                  <w:szCs w:val="20"/>
                </w:rPr>
                <w:delText>If CF1R-PRF-01, then, if TankOutside=true, then report ‘Outside’; else report TankZone;</w:delText>
              </w:r>
            </w:del>
          </w:p>
          <w:p w14:paraId="1A7EE7C4" w14:textId="7D6370FD"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del w:id="184" w:author="Michael K Shewmaker" w:date="2019-02-26T14:24:00Z">
              <w:r w:rsidRPr="00B66EDB" w:rsidDel="00271EDE">
                <w:rPr>
                  <w:rFonts w:eastAsia="Times New Roman" w:cstheme="minorHAnsi"/>
                  <w:sz w:val="16"/>
                  <w:szCs w:val="20"/>
                </w:rPr>
                <w:delText>Else reference prescriptive CF1R</w:delText>
              </w:r>
            </w:del>
            <w:ins w:id="185" w:author="Michael K Shewmaker" w:date="2019-02-26T14:24:00Z">
              <w:r>
                <w:rPr>
                  <w:rFonts w:eastAsia="Times New Roman" w:cstheme="minorHAnsi"/>
                  <w:sz w:val="16"/>
                  <w:szCs w:val="20"/>
                </w:rPr>
                <w:t>Reference value from CF1R</w:t>
              </w:r>
            </w:ins>
            <w:r w:rsidRPr="00B66EDB">
              <w:rPr>
                <w:rFonts w:eastAsia="Times New Roman" w:cstheme="minorHAnsi"/>
                <w:sz w:val="16"/>
                <w:szCs w:val="20"/>
              </w:rPr>
              <w:t>&gt;&gt;</w:t>
            </w:r>
          </w:p>
        </w:tc>
        <w:tc>
          <w:tcPr>
            <w:tcW w:w="1170" w:type="dxa"/>
          </w:tcPr>
          <w:p w14:paraId="118E0A6C" w14:textId="1AA86A71" w:rsidR="008B2C5E" w:rsidRPr="00B66EDB" w:rsidRDefault="008B2C5E" w:rsidP="008B2C5E">
            <w:pPr>
              <w:jc w:val="center"/>
              <w:rPr>
                <w:rFonts w:cstheme="minorHAnsi"/>
                <w:sz w:val="16"/>
                <w:szCs w:val="18"/>
              </w:rPr>
            </w:pPr>
            <w:r w:rsidRPr="00B66EDB">
              <w:rPr>
                <w:rFonts w:cstheme="minorHAnsi"/>
                <w:sz w:val="16"/>
                <w:szCs w:val="18"/>
              </w:rPr>
              <w:t>&lt;&lt;reference values from CF1R</w:t>
            </w:r>
            <w:r>
              <w:rPr>
                <w:rFonts w:cstheme="minorHAnsi"/>
                <w:sz w:val="16"/>
                <w:szCs w:val="18"/>
              </w:rPr>
              <w:t>-PRF; else NA</w:t>
            </w:r>
            <w:r w:rsidRPr="00B66EDB">
              <w:rPr>
                <w:rFonts w:cstheme="minorHAnsi"/>
                <w:sz w:val="16"/>
                <w:szCs w:val="18"/>
              </w:rPr>
              <w:t>&gt;&gt;</w:t>
            </w:r>
          </w:p>
        </w:tc>
        <w:tc>
          <w:tcPr>
            <w:tcW w:w="1530" w:type="dxa"/>
          </w:tcPr>
          <w:p w14:paraId="79B7F3C5"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73D98E36" w14:textId="6CAFF6C5"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161A6351"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565D61DD"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6ED303A7"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25F7CF1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7260E43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3517668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D968F64"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2889B62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61093BBE"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23C8CED3" w14:textId="1610089A"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HERS-Verified Demand Recirculation Sensor Control</w:t>
            </w:r>
            <w:r>
              <w:rPr>
                <w:rFonts w:ascii="Calibri" w:eastAsia="Times New Roman" w:hAnsi="Calibri" w:cs="Times New Roman"/>
                <w:sz w:val="14"/>
                <w:szCs w:val="14"/>
              </w:rPr>
              <w:t>;</w:t>
            </w:r>
            <w:r w:rsidRPr="00CE1273">
              <w:rPr>
                <w:rFonts w:ascii="Calibri" w:eastAsia="Times New Roman" w:hAnsi="Calibri" w:cs="Times New Roman"/>
                <w:sz w:val="14"/>
                <w:szCs w:val="14"/>
              </w:rPr>
              <w:t xml:space="preserve"> </w:t>
            </w:r>
          </w:p>
          <w:p w14:paraId="1C28B238"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6049C963"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1B4B8BB7"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30DCEF4A" w14:textId="1DFFDBBC" w:rsidR="008B2C5E" w:rsidRPr="00B66EDB" w:rsidRDefault="008B2C5E" w:rsidP="008B2C5E">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1080" w:type="dxa"/>
          </w:tcPr>
          <w:p w14:paraId="17D85B15"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1908CCBC" w14:textId="20A5F78B" w:rsidR="008B2C5E" w:rsidRPr="00B66EDB" w:rsidRDefault="008B2C5E" w:rsidP="008B2C5E">
            <w:pPr>
              <w:rPr>
                <w:rFonts w:cstheme="minorHAnsi"/>
                <w:sz w:val="16"/>
                <w:szCs w:val="18"/>
              </w:rPr>
            </w:pPr>
            <w:r w:rsidRPr="00B66EDB">
              <w:rPr>
                <w:rFonts w:cstheme="minorHAnsi"/>
                <w:sz w:val="16"/>
                <w:szCs w:val="18"/>
              </w:rPr>
              <w:t>*Basic</w:t>
            </w:r>
          </w:p>
          <w:p w14:paraId="4A02DA91" w14:textId="4C66A65B" w:rsidR="008B2C5E" w:rsidRPr="00B66EDB" w:rsidRDefault="008B2C5E" w:rsidP="008B2C5E">
            <w:pPr>
              <w:rPr>
                <w:rFonts w:cstheme="minorHAnsi"/>
                <w:sz w:val="16"/>
                <w:szCs w:val="18"/>
              </w:rPr>
            </w:pPr>
            <w:r w:rsidRPr="00B66EDB">
              <w:rPr>
                <w:rFonts w:cstheme="minorHAnsi"/>
                <w:sz w:val="16"/>
                <w:szCs w:val="18"/>
              </w:rPr>
              <w:t>*Expanded</w:t>
            </w:r>
          </w:p>
          <w:p w14:paraId="5A1E6B08" w14:textId="6A87BA39" w:rsidR="008B2C5E" w:rsidRPr="00B66EDB" w:rsidRDefault="008B2C5E" w:rsidP="008B2C5E">
            <w:pPr>
              <w:rPr>
                <w:rFonts w:cstheme="minorHAnsi"/>
                <w:sz w:val="16"/>
                <w:szCs w:val="18"/>
              </w:rPr>
            </w:pPr>
            <w:r w:rsidRPr="00B66EDB">
              <w:rPr>
                <w:rFonts w:cstheme="minorHAnsi"/>
                <w:sz w:val="16"/>
                <w:szCs w:val="18"/>
              </w:rPr>
              <w:t>*None&gt;&gt;</w:t>
            </w:r>
          </w:p>
        </w:tc>
        <w:tc>
          <w:tcPr>
            <w:tcW w:w="990" w:type="dxa"/>
          </w:tcPr>
          <w:p w14:paraId="1A062841"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7942FCAF" w14:textId="77777777" w:rsidR="008B2C5E" w:rsidRPr="00B66EDB" w:rsidRDefault="008B2C5E" w:rsidP="008B2C5E">
            <w:pPr>
              <w:rPr>
                <w:rFonts w:cstheme="minorHAnsi"/>
                <w:sz w:val="16"/>
                <w:szCs w:val="18"/>
              </w:rPr>
            </w:pPr>
            <w:r w:rsidRPr="00B66EDB">
              <w:rPr>
                <w:rFonts w:cstheme="minorHAnsi"/>
                <w:sz w:val="16"/>
                <w:szCs w:val="18"/>
              </w:rPr>
              <w:t>*Yes</w:t>
            </w:r>
          </w:p>
          <w:p w14:paraId="74DDFF6B" w14:textId="19E4B2D3" w:rsidR="008B2C5E" w:rsidRPr="00B66EDB" w:rsidRDefault="008B2C5E" w:rsidP="008B2C5E">
            <w:pPr>
              <w:rPr>
                <w:rFonts w:cstheme="minorHAnsi"/>
                <w:sz w:val="16"/>
                <w:szCs w:val="18"/>
              </w:rPr>
            </w:pPr>
            <w:r w:rsidRPr="00B66EDB">
              <w:rPr>
                <w:rFonts w:cstheme="minorHAnsi"/>
                <w:sz w:val="16"/>
                <w:szCs w:val="18"/>
              </w:rPr>
              <w:t>*None&gt;&gt;</w:t>
            </w:r>
          </w:p>
        </w:tc>
        <w:tc>
          <w:tcPr>
            <w:tcW w:w="1080" w:type="dxa"/>
          </w:tcPr>
          <w:p w14:paraId="1160D083" w14:textId="77777777" w:rsidR="008B2C5E"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&lt;&lt;hide column from user, needed for equivalency lookup;</w:t>
            </w:r>
          </w:p>
          <w:p w14:paraId="4A2BEC69" w14:textId="77777777" w:rsidR="008B2C5E"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6"/>
                <w:szCs w:val="20"/>
              </w:rPr>
            </w:pPr>
          </w:p>
          <w:p w14:paraId="08FAAE15" w14:textId="1219422D" w:rsidR="008B2C5E" w:rsidRPr="00F530D5" w:rsidRDefault="008B2C5E" w:rsidP="008B2C5E">
            <w:pPr>
              <w:rPr>
                <w:rFonts w:cstheme="minorHAnsi"/>
                <w:sz w:val="16"/>
                <w:szCs w:val="18"/>
              </w:rPr>
            </w:pPr>
            <w:r>
              <w:rPr>
                <w:rFonts w:eastAsia="Times New Roman" w:cstheme="minorHAnsi"/>
                <w:sz w:val="16"/>
                <w:szCs w:val="20"/>
              </w:rPr>
              <w:t>Reference value from XML&gt;&gt;</w:t>
            </w:r>
          </w:p>
        </w:tc>
      </w:tr>
      <w:tr w:rsidR="008B2C5E" w:rsidRPr="00423815" w14:paraId="2C75F742" w14:textId="039C98BF" w:rsidTr="008B2C5E">
        <w:tc>
          <w:tcPr>
            <w:tcW w:w="895" w:type="dxa"/>
          </w:tcPr>
          <w:p w14:paraId="3FECC793" w14:textId="77777777" w:rsidR="008B2C5E" w:rsidRPr="00B66EDB" w:rsidRDefault="008B2C5E" w:rsidP="008B2C5E">
            <w:pPr>
              <w:jc w:val="center"/>
              <w:rPr>
                <w:ins w:id="186" w:author="Smith, Alexis@Energy" w:date="2019-05-10T11:09:00Z"/>
                <w:rFonts w:cstheme="minorHAnsi"/>
                <w:sz w:val="16"/>
                <w:szCs w:val="18"/>
              </w:rPr>
            </w:pPr>
          </w:p>
        </w:tc>
        <w:tc>
          <w:tcPr>
            <w:tcW w:w="990" w:type="dxa"/>
          </w:tcPr>
          <w:p w14:paraId="47C7CB86" w14:textId="1C9CA182" w:rsidR="008B2C5E" w:rsidRPr="00B66EDB" w:rsidRDefault="008B2C5E" w:rsidP="008B2C5E">
            <w:pPr>
              <w:jc w:val="center"/>
              <w:rPr>
                <w:rFonts w:cstheme="minorHAnsi"/>
                <w:sz w:val="16"/>
                <w:szCs w:val="18"/>
              </w:rPr>
            </w:pPr>
          </w:p>
        </w:tc>
        <w:tc>
          <w:tcPr>
            <w:tcW w:w="1080" w:type="dxa"/>
          </w:tcPr>
          <w:p w14:paraId="56D79D55" w14:textId="77777777" w:rsidR="008B2C5E" w:rsidRPr="00B66EDB" w:rsidRDefault="008B2C5E" w:rsidP="008B2C5E">
            <w:pPr>
              <w:jc w:val="center"/>
              <w:rPr>
                <w:rFonts w:cstheme="minorHAnsi"/>
                <w:sz w:val="16"/>
                <w:szCs w:val="18"/>
              </w:rPr>
            </w:pPr>
          </w:p>
        </w:tc>
        <w:tc>
          <w:tcPr>
            <w:tcW w:w="990" w:type="dxa"/>
          </w:tcPr>
          <w:p w14:paraId="28BBB4ED" w14:textId="77777777" w:rsidR="008B2C5E" w:rsidRPr="00B66EDB" w:rsidRDefault="008B2C5E" w:rsidP="008B2C5E">
            <w:pPr>
              <w:jc w:val="center"/>
              <w:rPr>
                <w:rFonts w:cstheme="minorHAnsi"/>
                <w:sz w:val="16"/>
                <w:szCs w:val="18"/>
              </w:rPr>
            </w:pPr>
          </w:p>
        </w:tc>
        <w:tc>
          <w:tcPr>
            <w:tcW w:w="1080" w:type="dxa"/>
          </w:tcPr>
          <w:p w14:paraId="4418A2EB" w14:textId="77777777" w:rsidR="008B2C5E" w:rsidRPr="00B66EDB" w:rsidRDefault="008B2C5E" w:rsidP="008B2C5E">
            <w:pPr>
              <w:jc w:val="center"/>
              <w:rPr>
                <w:rFonts w:cstheme="minorHAnsi"/>
                <w:sz w:val="16"/>
                <w:szCs w:val="18"/>
              </w:rPr>
            </w:pPr>
          </w:p>
        </w:tc>
        <w:tc>
          <w:tcPr>
            <w:tcW w:w="1170" w:type="dxa"/>
          </w:tcPr>
          <w:p w14:paraId="002EDB68" w14:textId="77777777" w:rsidR="008B2C5E" w:rsidRPr="00B66EDB" w:rsidRDefault="008B2C5E" w:rsidP="008B2C5E">
            <w:pPr>
              <w:jc w:val="center"/>
              <w:rPr>
                <w:rFonts w:cstheme="minorHAnsi"/>
                <w:sz w:val="16"/>
                <w:szCs w:val="18"/>
              </w:rPr>
            </w:pPr>
          </w:p>
        </w:tc>
        <w:tc>
          <w:tcPr>
            <w:tcW w:w="1530" w:type="dxa"/>
          </w:tcPr>
          <w:p w14:paraId="20A3C394" w14:textId="7B9D73B7" w:rsidR="008B2C5E" w:rsidRPr="00B66EDB" w:rsidRDefault="008B2C5E" w:rsidP="008B2C5E">
            <w:pPr>
              <w:jc w:val="center"/>
              <w:rPr>
                <w:rFonts w:cstheme="minorHAnsi"/>
                <w:sz w:val="16"/>
                <w:szCs w:val="18"/>
              </w:rPr>
            </w:pPr>
          </w:p>
        </w:tc>
        <w:tc>
          <w:tcPr>
            <w:tcW w:w="1080" w:type="dxa"/>
          </w:tcPr>
          <w:p w14:paraId="4592D158" w14:textId="77777777" w:rsidR="008B2C5E" w:rsidRPr="00B66EDB" w:rsidRDefault="008B2C5E" w:rsidP="008B2C5E">
            <w:pPr>
              <w:jc w:val="center"/>
              <w:rPr>
                <w:rFonts w:cstheme="minorHAnsi"/>
                <w:sz w:val="16"/>
                <w:szCs w:val="18"/>
              </w:rPr>
            </w:pPr>
          </w:p>
        </w:tc>
        <w:tc>
          <w:tcPr>
            <w:tcW w:w="990" w:type="dxa"/>
          </w:tcPr>
          <w:p w14:paraId="14F4C1A2" w14:textId="77777777" w:rsidR="008B2C5E" w:rsidRPr="00B66EDB" w:rsidRDefault="008B2C5E" w:rsidP="008B2C5E">
            <w:pPr>
              <w:jc w:val="center"/>
              <w:rPr>
                <w:rFonts w:cstheme="minorHAnsi"/>
                <w:sz w:val="16"/>
                <w:szCs w:val="18"/>
              </w:rPr>
            </w:pPr>
          </w:p>
        </w:tc>
        <w:tc>
          <w:tcPr>
            <w:tcW w:w="1080" w:type="dxa"/>
          </w:tcPr>
          <w:p w14:paraId="38DEACAD" w14:textId="77777777" w:rsidR="008B2C5E" w:rsidRPr="00F530D5" w:rsidRDefault="008B2C5E" w:rsidP="008B2C5E">
            <w:pPr>
              <w:jc w:val="center"/>
              <w:rPr>
                <w:rFonts w:cstheme="minorHAnsi"/>
                <w:sz w:val="16"/>
                <w:szCs w:val="18"/>
              </w:rPr>
            </w:pPr>
          </w:p>
        </w:tc>
      </w:tr>
    </w:tbl>
    <w:p w14:paraId="741699AD" w14:textId="77777777" w:rsidR="00A556DE" w:rsidRPr="00423815" w:rsidRDefault="00A556DE" w:rsidP="00B66EDB">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90"/>
        <w:gridCol w:w="1170"/>
        <w:gridCol w:w="1080"/>
        <w:gridCol w:w="1440"/>
        <w:gridCol w:w="1080"/>
        <w:gridCol w:w="1530"/>
        <w:gridCol w:w="1350"/>
        <w:gridCol w:w="1350"/>
      </w:tblGrid>
      <w:tr w:rsidR="008B2C5E" w:rsidRPr="00423815" w14:paraId="0B9A43CC" w14:textId="5E0782A7" w:rsidTr="008B2C5E">
        <w:tc>
          <w:tcPr>
            <w:tcW w:w="10885" w:type="dxa"/>
            <w:gridSpan w:val="9"/>
          </w:tcPr>
          <w:p w14:paraId="26E5D21B" w14:textId="28D8E8E5" w:rsidR="008B2C5E" w:rsidRPr="00423815" w:rsidRDefault="008B2C5E" w:rsidP="00A556DE">
            <w:pPr>
              <w:rPr>
                <w:rFonts w:cstheme="minorHAnsi"/>
                <w:b/>
                <w:sz w:val="20"/>
                <w:szCs w:val="20"/>
              </w:rPr>
            </w:pPr>
            <w:r>
              <w:rPr>
                <w:rFonts w:cstheme="minorHAnsi"/>
                <w:b/>
                <w:sz w:val="20"/>
                <w:szCs w:val="20"/>
              </w:rPr>
              <w:t>B</w:t>
            </w:r>
            <w:r w:rsidRPr="00423815">
              <w:rPr>
                <w:rFonts w:cstheme="minorHAnsi"/>
                <w:b/>
                <w:sz w:val="20"/>
                <w:szCs w:val="20"/>
              </w:rPr>
              <w:t xml:space="preserve">. Installed </w:t>
            </w:r>
            <w:r>
              <w:rPr>
                <w:rFonts w:cstheme="minorHAnsi"/>
                <w:b/>
                <w:sz w:val="20"/>
                <w:szCs w:val="20"/>
              </w:rPr>
              <w:t xml:space="preserve">HERS Verified </w:t>
            </w:r>
            <w:r w:rsidRPr="00423815">
              <w:rPr>
                <w:rFonts w:cstheme="minorHAnsi"/>
                <w:b/>
                <w:sz w:val="20"/>
                <w:szCs w:val="20"/>
              </w:rPr>
              <w:t>Water Heater System Information</w:t>
            </w:r>
          </w:p>
          <w:p w14:paraId="612C175C" w14:textId="111A011F" w:rsidR="008B2C5E" w:rsidRPr="00423815" w:rsidRDefault="008B2C5E" w:rsidP="007C1778">
            <w:pPr>
              <w:rPr>
                <w:rFonts w:cstheme="minorHAnsi"/>
                <w:b/>
                <w:sz w:val="20"/>
                <w:szCs w:val="20"/>
              </w:rPr>
            </w:pPr>
            <w:r w:rsidRPr="00B66EDB">
              <w:rPr>
                <w:rFonts w:cstheme="minorHAnsi"/>
                <w:sz w:val="18"/>
                <w:szCs w:val="20"/>
              </w:rPr>
              <w:t xml:space="preserve">This table reports the water heating system(s) that were </w:t>
            </w:r>
            <w:r>
              <w:rPr>
                <w:rFonts w:cstheme="minorHAnsi"/>
                <w:sz w:val="18"/>
                <w:szCs w:val="20"/>
              </w:rPr>
              <w:t>installed in</w:t>
            </w:r>
            <w:r w:rsidRPr="00B66EDB">
              <w:rPr>
                <w:rFonts w:cstheme="minorHAnsi"/>
                <w:sz w:val="18"/>
                <w:szCs w:val="20"/>
              </w:rPr>
              <w:t xml:space="preserve"> this projec</w:t>
            </w:r>
            <w:r w:rsidRPr="00B66EDB">
              <w:rPr>
                <w:rFonts w:cstheme="minorHAnsi"/>
                <w:sz w:val="18"/>
                <w:szCs w:val="18"/>
              </w:rPr>
              <w:t>t.</w:t>
            </w:r>
          </w:p>
        </w:tc>
      </w:tr>
      <w:tr w:rsidR="008B2C5E" w:rsidRPr="00423815" w14:paraId="4EAC0EA1" w14:textId="738912B7" w:rsidTr="008B2C5E">
        <w:tc>
          <w:tcPr>
            <w:tcW w:w="895" w:type="dxa"/>
            <w:tcBorders>
              <w:top w:val="single" w:sz="4" w:space="0" w:color="auto"/>
              <w:left w:val="single" w:sz="4" w:space="0" w:color="auto"/>
              <w:bottom w:val="single" w:sz="4" w:space="0" w:color="auto"/>
              <w:right w:val="single" w:sz="4" w:space="0" w:color="auto"/>
            </w:tcBorders>
          </w:tcPr>
          <w:p w14:paraId="6D0B50B7" w14:textId="1A1C3EBE" w:rsidR="008B2C5E" w:rsidRPr="00B66EDB" w:rsidRDefault="008B2C5E" w:rsidP="008B2C5E">
            <w:pPr>
              <w:jc w:val="center"/>
              <w:rPr>
                <w:rFonts w:eastAsia="Times New Roman" w:cstheme="minorHAnsi"/>
                <w:sz w:val="16"/>
                <w:szCs w:val="20"/>
              </w:rPr>
            </w:pPr>
            <w:ins w:id="187" w:author="Smith, Alexis@Energy" w:date="2019-05-10T11:10:00Z">
              <w:r>
                <w:rPr>
                  <w:rFonts w:eastAsia="Times New Roman" w:cstheme="minorHAnsi"/>
                  <w:sz w:val="18"/>
                  <w:szCs w:val="20"/>
                </w:rPr>
                <w:t>01</w:t>
              </w:r>
            </w:ins>
          </w:p>
        </w:tc>
        <w:tc>
          <w:tcPr>
            <w:tcW w:w="990" w:type="dxa"/>
            <w:vAlign w:val="bottom"/>
          </w:tcPr>
          <w:p w14:paraId="3827A414" w14:textId="7AD9C606" w:rsidR="008B2C5E" w:rsidRPr="00B66EDB" w:rsidRDefault="008B2C5E" w:rsidP="008B2C5E">
            <w:pPr>
              <w:jc w:val="center"/>
              <w:rPr>
                <w:rFonts w:cstheme="minorHAnsi"/>
                <w:sz w:val="16"/>
                <w:szCs w:val="20"/>
              </w:rPr>
            </w:pPr>
            <w:r w:rsidRPr="00B66EDB">
              <w:rPr>
                <w:rFonts w:eastAsia="Times New Roman" w:cstheme="minorHAnsi"/>
                <w:sz w:val="16"/>
                <w:szCs w:val="20"/>
              </w:rPr>
              <w:t>0</w:t>
            </w:r>
            <w:ins w:id="188" w:author="Smith, Alexis@Energy" w:date="2019-05-10T11:11:00Z">
              <w:r>
                <w:rPr>
                  <w:rFonts w:eastAsia="Times New Roman" w:cstheme="minorHAnsi"/>
                  <w:sz w:val="16"/>
                  <w:szCs w:val="20"/>
                </w:rPr>
                <w:t>2</w:t>
              </w:r>
            </w:ins>
            <w:del w:id="189" w:author="Smith, Alexis@Energy" w:date="2019-05-10T11:11:00Z">
              <w:r w:rsidRPr="00B66EDB" w:rsidDel="008B2C5E">
                <w:rPr>
                  <w:rFonts w:eastAsia="Times New Roman" w:cstheme="minorHAnsi"/>
                  <w:sz w:val="16"/>
                  <w:szCs w:val="20"/>
                </w:rPr>
                <w:delText>1</w:delText>
              </w:r>
            </w:del>
          </w:p>
        </w:tc>
        <w:tc>
          <w:tcPr>
            <w:tcW w:w="1170" w:type="dxa"/>
            <w:vAlign w:val="bottom"/>
          </w:tcPr>
          <w:p w14:paraId="63CE6B3B" w14:textId="12F646D3" w:rsidR="008B2C5E" w:rsidRPr="00B66EDB" w:rsidRDefault="008B2C5E" w:rsidP="008B2C5E">
            <w:pPr>
              <w:jc w:val="center"/>
              <w:rPr>
                <w:rFonts w:cstheme="minorHAnsi"/>
                <w:sz w:val="16"/>
                <w:szCs w:val="20"/>
              </w:rPr>
            </w:pPr>
            <w:r w:rsidRPr="00B66EDB">
              <w:rPr>
                <w:rFonts w:eastAsia="Times New Roman" w:cstheme="minorHAnsi"/>
                <w:sz w:val="16"/>
                <w:szCs w:val="20"/>
              </w:rPr>
              <w:t>0</w:t>
            </w:r>
            <w:ins w:id="190" w:author="Smith, Alexis@Energy" w:date="2019-05-10T11:11:00Z">
              <w:r>
                <w:rPr>
                  <w:rFonts w:eastAsia="Times New Roman" w:cstheme="minorHAnsi"/>
                  <w:sz w:val="16"/>
                  <w:szCs w:val="20"/>
                </w:rPr>
                <w:t>3</w:t>
              </w:r>
            </w:ins>
            <w:del w:id="191" w:author="Smith, Alexis@Energy" w:date="2019-05-10T11:11:00Z">
              <w:r w:rsidRPr="00B66EDB" w:rsidDel="008B2C5E">
                <w:rPr>
                  <w:rFonts w:eastAsia="Times New Roman" w:cstheme="minorHAnsi"/>
                  <w:sz w:val="16"/>
                  <w:szCs w:val="20"/>
                </w:rPr>
                <w:delText>2</w:delText>
              </w:r>
            </w:del>
          </w:p>
        </w:tc>
        <w:tc>
          <w:tcPr>
            <w:tcW w:w="1080" w:type="dxa"/>
          </w:tcPr>
          <w:p w14:paraId="00F499B8" w14:textId="5C288573"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ins w:id="192" w:author="Smith, Alexis@Energy" w:date="2019-05-10T11:11:00Z">
              <w:r>
                <w:rPr>
                  <w:rFonts w:eastAsia="Times New Roman" w:cstheme="minorHAnsi"/>
                  <w:sz w:val="16"/>
                  <w:szCs w:val="20"/>
                </w:rPr>
                <w:t>4</w:t>
              </w:r>
            </w:ins>
            <w:del w:id="193" w:author="Smith, Alexis@Energy" w:date="2019-05-10T11:11:00Z">
              <w:r w:rsidRPr="00B66EDB" w:rsidDel="008B2C5E">
                <w:rPr>
                  <w:rFonts w:eastAsia="Times New Roman" w:cstheme="minorHAnsi"/>
                  <w:sz w:val="16"/>
                  <w:szCs w:val="20"/>
                </w:rPr>
                <w:delText>3</w:delText>
              </w:r>
            </w:del>
          </w:p>
        </w:tc>
        <w:tc>
          <w:tcPr>
            <w:tcW w:w="1440" w:type="dxa"/>
          </w:tcPr>
          <w:p w14:paraId="42B9CECE" w14:textId="3F6C069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ins w:id="194" w:author="Smith, Alexis@Energy" w:date="2019-05-10T11:11:00Z">
              <w:r>
                <w:rPr>
                  <w:rFonts w:eastAsia="Times New Roman" w:cstheme="minorHAnsi"/>
                  <w:sz w:val="16"/>
                  <w:szCs w:val="20"/>
                </w:rPr>
                <w:t>5</w:t>
              </w:r>
            </w:ins>
            <w:del w:id="195" w:author="Smith, Alexis@Energy" w:date="2019-05-10T11:11:00Z">
              <w:r w:rsidRPr="00B66EDB" w:rsidDel="008B2C5E">
                <w:rPr>
                  <w:rFonts w:eastAsia="Times New Roman" w:cstheme="minorHAnsi"/>
                  <w:sz w:val="16"/>
                  <w:szCs w:val="20"/>
                </w:rPr>
                <w:delText>4</w:delText>
              </w:r>
            </w:del>
          </w:p>
        </w:tc>
        <w:tc>
          <w:tcPr>
            <w:tcW w:w="1080" w:type="dxa"/>
          </w:tcPr>
          <w:p w14:paraId="6D3FA00F" w14:textId="5083A846"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ins w:id="196" w:author="Smith, Alexis@Energy" w:date="2019-05-10T11:11:00Z">
              <w:r>
                <w:rPr>
                  <w:rFonts w:eastAsia="Times New Roman" w:cstheme="minorHAnsi"/>
                  <w:sz w:val="16"/>
                  <w:szCs w:val="20"/>
                </w:rPr>
                <w:t>6</w:t>
              </w:r>
            </w:ins>
            <w:del w:id="197" w:author="Smith, Alexis@Energy" w:date="2019-05-10T11:11:00Z">
              <w:r w:rsidRPr="00B66EDB" w:rsidDel="008B2C5E">
                <w:rPr>
                  <w:rFonts w:eastAsia="Times New Roman" w:cstheme="minorHAnsi"/>
                  <w:sz w:val="16"/>
                  <w:szCs w:val="20"/>
                </w:rPr>
                <w:delText>5</w:delText>
              </w:r>
            </w:del>
          </w:p>
        </w:tc>
        <w:tc>
          <w:tcPr>
            <w:tcW w:w="1530" w:type="dxa"/>
          </w:tcPr>
          <w:p w14:paraId="3CEC41FB" w14:textId="166ECFA6"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ins w:id="198" w:author="Smith, Alexis@Energy" w:date="2019-05-10T11:11:00Z">
              <w:r>
                <w:rPr>
                  <w:rFonts w:eastAsia="Times New Roman" w:cstheme="minorHAnsi"/>
                  <w:sz w:val="16"/>
                  <w:szCs w:val="20"/>
                </w:rPr>
                <w:t>7</w:t>
              </w:r>
            </w:ins>
            <w:del w:id="199" w:author="Smith, Alexis@Energy" w:date="2019-05-10T11:11:00Z">
              <w:r w:rsidRPr="00B66EDB" w:rsidDel="008B2C5E">
                <w:rPr>
                  <w:rFonts w:eastAsia="Times New Roman" w:cstheme="minorHAnsi"/>
                  <w:sz w:val="16"/>
                  <w:szCs w:val="20"/>
                </w:rPr>
                <w:delText>6</w:delText>
              </w:r>
            </w:del>
          </w:p>
        </w:tc>
        <w:tc>
          <w:tcPr>
            <w:tcW w:w="1350" w:type="dxa"/>
          </w:tcPr>
          <w:p w14:paraId="065CF249" w14:textId="44A4B66E"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ins w:id="200" w:author="Smith, Alexis@Energy" w:date="2019-05-10T11:11:00Z">
              <w:r>
                <w:rPr>
                  <w:rFonts w:eastAsia="Times New Roman" w:cstheme="minorHAnsi"/>
                  <w:sz w:val="16"/>
                  <w:szCs w:val="20"/>
                </w:rPr>
                <w:t>8</w:t>
              </w:r>
            </w:ins>
            <w:del w:id="201" w:author="Smith, Alexis@Energy" w:date="2019-05-10T11:11:00Z">
              <w:r w:rsidRPr="00B66EDB" w:rsidDel="008B2C5E">
                <w:rPr>
                  <w:rFonts w:eastAsia="Times New Roman" w:cstheme="minorHAnsi"/>
                  <w:sz w:val="16"/>
                  <w:szCs w:val="20"/>
                </w:rPr>
                <w:delText>7</w:delText>
              </w:r>
            </w:del>
          </w:p>
        </w:tc>
        <w:tc>
          <w:tcPr>
            <w:tcW w:w="1350" w:type="dxa"/>
          </w:tcPr>
          <w:p w14:paraId="6C9FDEB4" w14:textId="4791AC6E"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ins w:id="202" w:author="Smith, Alexis@Energy" w:date="2019-05-10T11:11:00Z">
              <w:r>
                <w:rPr>
                  <w:rFonts w:eastAsia="Times New Roman" w:cstheme="minorHAnsi"/>
                  <w:sz w:val="16"/>
                  <w:szCs w:val="20"/>
                </w:rPr>
                <w:t>9</w:t>
              </w:r>
            </w:ins>
            <w:del w:id="203" w:author="Smith, Alexis@Energy" w:date="2019-05-10T11:11:00Z">
              <w:r w:rsidRPr="00B66EDB" w:rsidDel="008B2C5E">
                <w:rPr>
                  <w:rFonts w:eastAsia="Times New Roman" w:cstheme="minorHAnsi"/>
                  <w:sz w:val="16"/>
                  <w:szCs w:val="20"/>
                </w:rPr>
                <w:delText>8</w:delText>
              </w:r>
            </w:del>
          </w:p>
        </w:tc>
      </w:tr>
      <w:tr w:rsidR="008B2C5E" w:rsidRPr="00423815" w14:paraId="1F582B02" w14:textId="4C2F92B4" w:rsidTr="008B2C5E">
        <w:tc>
          <w:tcPr>
            <w:tcW w:w="895" w:type="dxa"/>
            <w:tcBorders>
              <w:top w:val="single" w:sz="4" w:space="0" w:color="auto"/>
              <w:left w:val="single" w:sz="4" w:space="0" w:color="auto"/>
              <w:bottom w:val="single" w:sz="4" w:space="0" w:color="auto"/>
              <w:right w:val="single" w:sz="4" w:space="0" w:color="auto"/>
            </w:tcBorders>
            <w:vAlign w:val="bottom"/>
          </w:tcPr>
          <w:p w14:paraId="213D5269" w14:textId="489FBF6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204" w:author="Smith, Alexis@Energy" w:date="2019-05-10T11:10:00Z">
              <w:r>
                <w:rPr>
                  <w:rFonts w:eastAsia="Times New Roman" w:cstheme="minorHAnsi"/>
                  <w:sz w:val="18"/>
                  <w:szCs w:val="20"/>
                </w:rPr>
                <w:t>Dwelling Unit Name</w:t>
              </w:r>
            </w:ins>
          </w:p>
        </w:tc>
        <w:tc>
          <w:tcPr>
            <w:tcW w:w="990" w:type="dxa"/>
            <w:vAlign w:val="bottom"/>
          </w:tcPr>
          <w:p w14:paraId="39BA052A" w14:textId="66247F8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Water Heating System ID</w:t>
            </w:r>
          </w:p>
          <w:p w14:paraId="3064EB75"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or Name</w:t>
            </w:r>
          </w:p>
        </w:tc>
        <w:tc>
          <w:tcPr>
            <w:tcW w:w="1170" w:type="dxa"/>
            <w:vAlign w:val="bottom"/>
          </w:tcPr>
          <w:p w14:paraId="2AA9C11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Modeled Equipment</w:t>
            </w:r>
          </w:p>
          <w:p w14:paraId="4D627F07"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Make and Model</w:t>
            </w:r>
          </w:p>
        </w:tc>
        <w:tc>
          <w:tcPr>
            <w:tcW w:w="1080" w:type="dxa"/>
            <w:vAlign w:val="bottom"/>
          </w:tcPr>
          <w:p w14:paraId="3C2DD1B6" w14:textId="64A4EEB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B66EDB">
              <w:rPr>
                <w:rFonts w:eastAsia="Times New Roman" w:cstheme="minorHAnsi"/>
                <w:sz w:val="18"/>
                <w:szCs w:val="20"/>
              </w:rPr>
              <w:t xml:space="preserve"> of Water Heaters</w:t>
            </w:r>
            <w:r>
              <w:rPr>
                <w:rFonts w:eastAsia="Times New Roman" w:cstheme="minorHAnsi"/>
                <w:sz w:val="18"/>
                <w:szCs w:val="20"/>
              </w:rPr>
              <w:t xml:space="preserve"> in System</w:t>
            </w:r>
          </w:p>
        </w:tc>
        <w:tc>
          <w:tcPr>
            <w:tcW w:w="1440" w:type="dxa"/>
            <w:vAlign w:val="bottom"/>
          </w:tcPr>
          <w:p w14:paraId="44D3096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Tank Location</w:t>
            </w:r>
          </w:p>
        </w:tc>
        <w:tc>
          <w:tcPr>
            <w:tcW w:w="1080" w:type="dxa"/>
            <w:vAlign w:val="bottom"/>
          </w:tcPr>
          <w:p w14:paraId="6F1DCAC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Exterior Tank Insulation R-value</w:t>
            </w:r>
          </w:p>
        </w:tc>
        <w:tc>
          <w:tcPr>
            <w:tcW w:w="1530" w:type="dxa"/>
            <w:vAlign w:val="bottom"/>
          </w:tcPr>
          <w:p w14:paraId="64F8296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Dwelling Unit DHW System Distribution Type</w:t>
            </w:r>
          </w:p>
        </w:tc>
        <w:tc>
          <w:tcPr>
            <w:tcW w:w="1350" w:type="dxa"/>
            <w:vAlign w:val="bottom"/>
          </w:tcPr>
          <w:p w14:paraId="1F68CF47" w14:textId="10FFBF01"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Compact Dist</w:t>
            </w:r>
            <w:r w:rsidRPr="00394022">
              <w:rPr>
                <w:rFonts w:eastAsia="Times New Roman" w:cstheme="minorHAnsi"/>
                <w:sz w:val="18"/>
                <w:szCs w:val="20"/>
              </w:rPr>
              <w:t>rib.</w:t>
            </w:r>
          </w:p>
        </w:tc>
        <w:tc>
          <w:tcPr>
            <w:tcW w:w="1350" w:type="dxa"/>
            <w:vAlign w:val="bottom"/>
          </w:tcPr>
          <w:p w14:paraId="581BF235" w14:textId="2CC4A874"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Drain Water Heat Recovery</w:t>
            </w:r>
          </w:p>
        </w:tc>
      </w:tr>
      <w:tr w:rsidR="008B2C5E" w:rsidRPr="00423815" w14:paraId="0F673EE8" w14:textId="4327CDE5" w:rsidTr="008B2C5E">
        <w:tc>
          <w:tcPr>
            <w:tcW w:w="895" w:type="dxa"/>
            <w:tcBorders>
              <w:top w:val="single" w:sz="4" w:space="0" w:color="auto"/>
              <w:left w:val="single" w:sz="4" w:space="0" w:color="auto"/>
              <w:bottom w:val="single" w:sz="4" w:space="0" w:color="auto"/>
              <w:right w:val="single" w:sz="4" w:space="0" w:color="auto"/>
            </w:tcBorders>
          </w:tcPr>
          <w:p w14:paraId="3A23B49D" w14:textId="337E13EE" w:rsidR="008B2C5E" w:rsidRPr="00B66EDB" w:rsidRDefault="008B2C5E" w:rsidP="008B2C5E">
            <w:pPr>
              <w:jc w:val="center"/>
              <w:rPr>
                <w:rFonts w:cstheme="minorHAnsi"/>
                <w:sz w:val="16"/>
                <w:szCs w:val="20"/>
              </w:rPr>
            </w:pPr>
            <w:ins w:id="205" w:author="Smith, Alexis@Energy" w:date="2019-05-10T11:10:00Z">
              <w:r w:rsidRPr="004F1F5C">
                <w:rPr>
                  <w:rFonts w:eastAsia="Times New Roman" w:cstheme="minorHAnsi"/>
                  <w:sz w:val="16"/>
                  <w:szCs w:val="16"/>
                </w:rPr>
                <w:t>&lt;&lt;Reference value from A01 &gt;&gt;</w:t>
              </w:r>
            </w:ins>
          </w:p>
        </w:tc>
        <w:tc>
          <w:tcPr>
            <w:tcW w:w="990" w:type="dxa"/>
          </w:tcPr>
          <w:p w14:paraId="1476AB1E" w14:textId="6FB6D9C0" w:rsidR="008B2C5E" w:rsidRPr="00B66EDB" w:rsidRDefault="008B2C5E" w:rsidP="008B2C5E">
            <w:pPr>
              <w:jc w:val="center"/>
              <w:rPr>
                <w:rFonts w:cstheme="minorHAnsi"/>
                <w:sz w:val="16"/>
                <w:szCs w:val="20"/>
              </w:rPr>
            </w:pPr>
            <w:r w:rsidRPr="00B66EDB">
              <w:rPr>
                <w:rFonts w:cstheme="minorHAnsi"/>
                <w:sz w:val="16"/>
                <w:szCs w:val="20"/>
              </w:rPr>
              <w:t xml:space="preserve">&lt;&lt;reference value from </w:t>
            </w:r>
            <w:r>
              <w:rPr>
                <w:rFonts w:cstheme="minorHAnsi"/>
                <w:sz w:val="16"/>
                <w:szCs w:val="20"/>
              </w:rPr>
              <w:t>A0</w:t>
            </w:r>
            <w:ins w:id="206" w:author="Smith, Alexis@Energy" w:date="2019-05-10T11:11:00Z">
              <w:r>
                <w:rPr>
                  <w:rFonts w:cstheme="minorHAnsi"/>
                  <w:sz w:val="16"/>
                  <w:szCs w:val="20"/>
                </w:rPr>
                <w:t>2</w:t>
              </w:r>
            </w:ins>
            <w:del w:id="207" w:author="Smith, Alexis@Energy" w:date="2019-05-10T11:11:00Z">
              <w:r w:rsidDel="008B2C5E">
                <w:rPr>
                  <w:rFonts w:cstheme="minorHAnsi"/>
                  <w:sz w:val="16"/>
                  <w:szCs w:val="20"/>
                </w:rPr>
                <w:delText>1</w:delText>
              </w:r>
            </w:del>
            <w:r w:rsidRPr="00B66EDB">
              <w:rPr>
                <w:rFonts w:cstheme="minorHAnsi"/>
                <w:sz w:val="16"/>
                <w:szCs w:val="20"/>
              </w:rPr>
              <w:t>&gt;&gt;</w:t>
            </w:r>
          </w:p>
        </w:tc>
        <w:tc>
          <w:tcPr>
            <w:tcW w:w="1170" w:type="dxa"/>
          </w:tcPr>
          <w:p w14:paraId="278F6B00" w14:textId="693E91E8" w:rsidR="008B2C5E" w:rsidRPr="00B66EDB" w:rsidRDefault="008B2C5E" w:rsidP="008B2C5E">
            <w:pPr>
              <w:jc w:val="center"/>
              <w:rPr>
                <w:rFonts w:cstheme="minorHAnsi"/>
                <w:sz w:val="16"/>
                <w:szCs w:val="20"/>
              </w:rPr>
            </w:pPr>
            <w:r w:rsidRPr="00B66EDB">
              <w:rPr>
                <w:rFonts w:cstheme="minorHAnsi"/>
                <w:sz w:val="16"/>
                <w:szCs w:val="20"/>
              </w:rPr>
              <w:t>&lt;&lt; User input</w:t>
            </w:r>
            <w:r w:rsidRPr="00B66EDB">
              <w:rPr>
                <w:rFonts w:eastAsia="Times New Roman" w:cstheme="minorHAnsi"/>
                <w:sz w:val="16"/>
                <w:szCs w:val="20"/>
              </w:rPr>
              <w:t xml:space="preserve"> is equal to </w:t>
            </w:r>
            <w:r>
              <w:rPr>
                <w:rFonts w:eastAsia="Times New Roman" w:cstheme="minorHAnsi"/>
                <w:sz w:val="16"/>
                <w:szCs w:val="20"/>
              </w:rPr>
              <w:t>A0</w:t>
            </w:r>
            <w:ins w:id="208" w:author="Smith, Alexis@Energy" w:date="2019-05-10T11:11:00Z">
              <w:r>
                <w:rPr>
                  <w:rFonts w:eastAsia="Times New Roman" w:cstheme="minorHAnsi"/>
                  <w:sz w:val="16"/>
                  <w:szCs w:val="20"/>
                </w:rPr>
                <w:t>3</w:t>
              </w:r>
            </w:ins>
            <w:del w:id="209" w:author="Smith, Alexis@Energy" w:date="2019-05-10T11:11:00Z">
              <w:r w:rsidDel="008B2C5E">
                <w:rPr>
                  <w:rFonts w:eastAsia="Times New Roman" w:cstheme="minorHAnsi"/>
                  <w:sz w:val="16"/>
                  <w:szCs w:val="20"/>
                </w:rPr>
                <w:delText>2</w:delText>
              </w:r>
            </w:del>
            <w:r w:rsidRPr="00B66EDB">
              <w:rPr>
                <w:rFonts w:eastAsia="Times New Roman" w:cstheme="minorHAnsi"/>
                <w:sz w:val="16"/>
                <w:szCs w:val="20"/>
              </w:rPr>
              <w:t xml:space="preserve"> as default, and allow user to override with an equivalent system based on the simulated equipment in </w:t>
            </w:r>
            <w:r>
              <w:rPr>
                <w:rFonts w:eastAsia="Times New Roman" w:cstheme="minorHAnsi"/>
                <w:sz w:val="16"/>
                <w:szCs w:val="20"/>
              </w:rPr>
              <w:t>A</w:t>
            </w:r>
            <w:ins w:id="210" w:author="Smith, Alexis@Energy" w:date="2019-05-10T11:11:00Z">
              <w:r>
                <w:rPr>
                  <w:rFonts w:eastAsia="Times New Roman" w:cstheme="minorHAnsi"/>
                  <w:sz w:val="16"/>
                  <w:szCs w:val="20"/>
                </w:rPr>
                <w:t>10</w:t>
              </w:r>
            </w:ins>
            <w:del w:id="211" w:author="Smith, Alexis@Energy" w:date="2019-05-10T11:11:00Z">
              <w:r w:rsidDel="008B2C5E">
                <w:rPr>
                  <w:rFonts w:eastAsia="Times New Roman" w:cstheme="minorHAnsi"/>
                  <w:sz w:val="16"/>
                  <w:szCs w:val="20"/>
                </w:rPr>
                <w:delText>09</w:delText>
              </w:r>
            </w:del>
            <w:r w:rsidRPr="00B66EDB">
              <w:rPr>
                <w:rFonts w:eastAsia="Times New Roman" w:cstheme="minorHAnsi"/>
                <w:sz w:val="16"/>
                <w:szCs w:val="20"/>
              </w:rPr>
              <w:t>&gt;&gt;</w:t>
            </w:r>
          </w:p>
        </w:tc>
        <w:tc>
          <w:tcPr>
            <w:tcW w:w="1080" w:type="dxa"/>
          </w:tcPr>
          <w:p w14:paraId="4408B551" w14:textId="234E1034" w:rsidR="008B2C5E" w:rsidRPr="00B66EDB" w:rsidRDefault="008B2C5E" w:rsidP="008B2C5E">
            <w:pPr>
              <w:jc w:val="center"/>
              <w:rPr>
                <w:rFonts w:eastAsia="Times New Roman" w:cstheme="minorHAnsi"/>
                <w:b/>
                <w:i/>
                <w:color w:val="FF0000"/>
                <w:sz w:val="16"/>
                <w:szCs w:val="20"/>
              </w:rPr>
            </w:pPr>
            <w:r w:rsidRPr="00B66EDB">
              <w:rPr>
                <w:rFonts w:cstheme="minorHAnsi"/>
                <w:sz w:val="16"/>
                <w:szCs w:val="20"/>
              </w:rPr>
              <w:t>&lt;&lt;</w:t>
            </w:r>
            <w:r>
              <w:rPr>
                <w:rFonts w:cstheme="minorHAnsi"/>
                <w:sz w:val="16"/>
                <w:szCs w:val="20"/>
              </w:rPr>
              <w:t>R</w:t>
            </w:r>
            <w:r w:rsidRPr="00B66EDB">
              <w:rPr>
                <w:rFonts w:cstheme="minorHAnsi"/>
                <w:sz w:val="16"/>
                <w:szCs w:val="20"/>
              </w:rPr>
              <w:t>eference value from</w:t>
            </w:r>
            <w:r>
              <w:rPr>
                <w:rFonts w:cstheme="minorHAnsi"/>
                <w:sz w:val="16"/>
                <w:szCs w:val="20"/>
              </w:rPr>
              <w:t xml:space="preserve"> </w:t>
            </w:r>
            <w:r w:rsidRPr="00B66EDB">
              <w:rPr>
                <w:rFonts w:cstheme="minorHAnsi"/>
                <w:sz w:val="16"/>
                <w:szCs w:val="20"/>
              </w:rPr>
              <w:t>A0</w:t>
            </w:r>
            <w:ins w:id="212" w:author="Smith, Alexis@Energy" w:date="2019-05-10T11:11:00Z">
              <w:r>
                <w:rPr>
                  <w:rFonts w:cstheme="minorHAnsi"/>
                  <w:sz w:val="16"/>
                  <w:szCs w:val="20"/>
                </w:rPr>
                <w:t>4</w:t>
              </w:r>
            </w:ins>
            <w:del w:id="213" w:author="Smith, Alexis@Energy" w:date="2019-05-10T11:11:00Z">
              <w:r w:rsidRPr="00B66EDB" w:rsidDel="008B2C5E">
                <w:rPr>
                  <w:rFonts w:cstheme="minorHAnsi"/>
                  <w:sz w:val="16"/>
                  <w:szCs w:val="20"/>
                </w:rPr>
                <w:delText>3</w:delText>
              </w:r>
            </w:del>
            <w:r w:rsidRPr="00B66EDB">
              <w:rPr>
                <w:rFonts w:cstheme="minorHAnsi"/>
                <w:sz w:val="16"/>
                <w:szCs w:val="20"/>
              </w:rPr>
              <w:t>&gt;&gt;</w:t>
            </w:r>
          </w:p>
        </w:tc>
        <w:tc>
          <w:tcPr>
            <w:tcW w:w="1440" w:type="dxa"/>
          </w:tcPr>
          <w:p w14:paraId="1D20C7DC" w14:textId="13A97E0B" w:rsidR="008B2C5E" w:rsidRPr="00B66EDB" w:rsidRDefault="008B2C5E" w:rsidP="008B2C5E">
            <w:pPr>
              <w:jc w:val="center"/>
              <w:rPr>
                <w:rFonts w:eastAsia="Times New Roman" w:cstheme="minorHAnsi"/>
                <w:b/>
                <w:i/>
                <w:color w:val="FF0000"/>
                <w:sz w:val="16"/>
                <w:szCs w:val="20"/>
              </w:rPr>
            </w:pPr>
            <w:r w:rsidRPr="0032746E">
              <w:rPr>
                <w:rFonts w:cstheme="minorHAnsi"/>
                <w:sz w:val="16"/>
                <w:szCs w:val="20"/>
              </w:rPr>
              <w:t>&lt;&lt;</w:t>
            </w:r>
            <w:del w:id="214" w:author="Michael K Shewmaker" w:date="2019-02-26T14:24:00Z">
              <w:r w:rsidRPr="0032746E" w:rsidDel="00271EDE">
                <w:rPr>
                  <w:rFonts w:cstheme="minorHAnsi"/>
                  <w:sz w:val="16"/>
                  <w:szCs w:val="20"/>
                </w:rPr>
                <w:delText>User input value; check value must be = value in A04 to comply, else flag non-compliant values and do not al</w:delText>
              </w:r>
              <w:r w:rsidDel="00271EDE">
                <w:rPr>
                  <w:rFonts w:cstheme="minorHAnsi"/>
                  <w:sz w:val="16"/>
                  <w:szCs w:val="20"/>
                </w:rPr>
                <w:delText>low the doc to be registered</w:delText>
              </w:r>
            </w:del>
            <w:ins w:id="215" w:author="Michael K Shewmaker" w:date="2019-02-26T14:24:00Z">
              <w:r>
                <w:rPr>
                  <w:rFonts w:cstheme="minorHAnsi"/>
                  <w:sz w:val="16"/>
                  <w:szCs w:val="20"/>
                </w:rPr>
                <w:t>Reference value from A0</w:t>
              </w:r>
            </w:ins>
            <w:ins w:id="216" w:author="Smith, Alexis@Energy" w:date="2019-05-10T11:12:00Z">
              <w:r>
                <w:rPr>
                  <w:rFonts w:cstheme="minorHAnsi"/>
                  <w:sz w:val="16"/>
                  <w:szCs w:val="20"/>
                </w:rPr>
                <w:t>5</w:t>
              </w:r>
            </w:ins>
            <w:ins w:id="217" w:author="Michael K Shewmaker" w:date="2019-02-26T14:24:00Z">
              <w:del w:id="218" w:author="Smith, Alexis@Energy" w:date="2019-05-10T11:12:00Z">
                <w:r w:rsidDel="008B2C5E">
                  <w:rPr>
                    <w:rFonts w:cstheme="minorHAnsi"/>
                    <w:sz w:val="16"/>
                    <w:szCs w:val="20"/>
                  </w:rPr>
                  <w:delText>4</w:delText>
                </w:r>
              </w:del>
            </w:ins>
            <w:r>
              <w:rPr>
                <w:rFonts w:cstheme="minorHAnsi"/>
                <w:sz w:val="16"/>
                <w:szCs w:val="20"/>
              </w:rPr>
              <w:t>.&gt;&gt;</w:t>
            </w:r>
          </w:p>
        </w:tc>
        <w:tc>
          <w:tcPr>
            <w:tcW w:w="1080" w:type="dxa"/>
          </w:tcPr>
          <w:p w14:paraId="0D9FF7D3" w14:textId="67E7F886" w:rsidR="008B2C5E" w:rsidRPr="00B66EDB" w:rsidRDefault="008B2C5E" w:rsidP="008B2C5E">
            <w:pPr>
              <w:jc w:val="center"/>
              <w:rPr>
                <w:rFonts w:cstheme="minorHAnsi"/>
                <w:sz w:val="16"/>
                <w:szCs w:val="20"/>
              </w:rPr>
            </w:pPr>
            <w:r w:rsidRPr="00B66EDB">
              <w:rPr>
                <w:rFonts w:cstheme="minorHAnsi"/>
                <w:sz w:val="16"/>
                <w:szCs w:val="20"/>
              </w:rPr>
              <w:t>&lt;&lt; User input must</w:t>
            </w:r>
            <w:r>
              <w:rPr>
                <w:rFonts w:cstheme="minorHAnsi"/>
                <w:sz w:val="16"/>
                <w:szCs w:val="20"/>
              </w:rPr>
              <w:t xml:space="preserve"> be </w:t>
            </w:r>
            <w:r w:rsidRPr="005460CB">
              <w:rPr>
                <w:rFonts w:eastAsia="Times New Roman"/>
                <w:sz w:val="18"/>
                <w:szCs w:val="18"/>
              </w:rPr>
              <w:t>≥</w:t>
            </w:r>
            <w:r w:rsidRPr="00B66EDB">
              <w:rPr>
                <w:rFonts w:cstheme="minorHAnsi"/>
                <w:sz w:val="16"/>
                <w:szCs w:val="20"/>
              </w:rPr>
              <w:t xml:space="preserve"> A0</w:t>
            </w:r>
            <w:ins w:id="219" w:author="Smith, Alexis@Energy" w:date="2019-05-10T11:12:00Z">
              <w:r>
                <w:rPr>
                  <w:rFonts w:cstheme="minorHAnsi"/>
                  <w:sz w:val="16"/>
                  <w:szCs w:val="20"/>
                </w:rPr>
                <w:t>6</w:t>
              </w:r>
            </w:ins>
            <w:del w:id="220" w:author="Smith, Alexis@Energy" w:date="2019-05-10T11:12:00Z">
              <w:r w:rsidRPr="00B66EDB" w:rsidDel="008B2C5E">
                <w:rPr>
                  <w:rFonts w:cstheme="minorHAnsi"/>
                  <w:sz w:val="16"/>
                  <w:szCs w:val="20"/>
                </w:rPr>
                <w:delText>5</w:delText>
              </w:r>
            </w:del>
            <w:r w:rsidRPr="00B66EDB">
              <w:rPr>
                <w:rFonts w:cstheme="minorHAnsi"/>
                <w:sz w:val="16"/>
                <w:szCs w:val="20"/>
              </w:rPr>
              <w:t>&gt;&gt;</w:t>
            </w:r>
          </w:p>
        </w:tc>
        <w:tc>
          <w:tcPr>
            <w:tcW w:w="1530" w:type="dxa"/>
          </w:tcPr>
          <w:p w14:paraId="69878787" w14:textId="72F75B08"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ins w:id="221" w:author="Smith, Alexis@Energy" w:date="2019-05-10T11:12:00Z">
              <w:r>
                <w:rPr>
                  <w:rFonts w:cstheme="minorHAnsi"/>
                  <w:sz w:val="16"/>
                  <w:szCs w:val="20"/>
                </w:rPr>
                <w:t>7</w:t>
              </w:r>
            </w:ins>
            <w:del w:id="222" w:author="Smith, Alexis@Energy" w:date="2019-05-10T11:12:00Z">
              <w:r w:rsidDel="008B2C5E">
                <w:rPr>
                  <w:rFonts w:cstheme="minorHAnsi"/>
                  <w:sz w:val="16"/>
                  <w:szCs w:val="20"/>
                </w:rPr>
                <w:delText>6</w:delText>
              </w:r>
            </w:del>
            <w:r w:rsidRPr="00B66EDB">
              <w:rPr>
                <w:rFonts w:cstheme="minorHAnsi"/>
                <w:sz w:val="16"/>
                <w:szCs w:val="20"/>
              </w:rPr>
              <w:t>&gt;&gt;</w:t>
            </w:r>
          </w:p>
        </w:tc>
        <w:tc>
          <w:tcPr>
            <w:tcW w:w="1350" w:type="dxa"/>
          </w:tcPr>
          <w:p w14:paraId="67FD63AE" w14:textId="3F748FD8"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ins w:id="223" w:author="Smith, Alexis@Energy" w:date="2019-05-10T11:12:00Z">
              <w:r>
                <w:rPr>
                  <w:rFonts w:cstheme="minorHAnsi"/>
                  <w:sz w:val="16"/>
                  <w:szCs w:val="20"/>
                </w:rPr>
                <w:t>8</w:t>
              </w:r>
            </w:ins>
            <w:del w:id="224" w:author="Smith, Alexis@Energy" w:date="2019-05-10T11:12:00Z">
              <w:r w:rsidDel="008B2C5E">
                <w:rPr>
                  <w:rFonts w:cstheme="minorHAnsi"/>
                  <w:sz w:val="16"/>
                  <w:szCs w:val="20"/>
                </w:rPr>
                <w:delText>7</w:delText>
              </w:r>
            </w:del>
            <w:r w:rsidRPr="00B66EDB">
              <w:rPr>
                <w:rFonts w:cstheme="minorHAnsi"/>
                <w:sz w:val="16"/>
                <w:szCs w:val="20"/>
              </w:rPr>
              <w:t>&gt;&gt;</w:t>
            </w:r>
          </w:p>
        </w:tc>
        <w:tc>
          <w:tcPr>
            <w:tcW w:w="1350" w:type="dxa"/>
          </w:tcPr>
          <w:p w14:paraId="6912A095" w14:textId="4C6FA30F"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ins w:id="225" w:author="Smith, Alexis@Energy" w:date="2019-05-10T11:12:00Z">
              <w:r>
                <w:rPr>
                  <w:rFonts w:cstheme="minorHAnsi"/>
                  <w:sz w:val="16"/>
                  <w:szCs w:val="20"/>
                </w:rPr>
                <w:t>9</w:t>
              </w:r>
            </w:ins>
            <w:del w:id="226" w:author="Smith, Alexis@Energy" w:date="2019-05-10T11:12:00Z">
              <w:r w:rsidDel="008B2C5E">
                <w:rPr>
                  <w:rFonts w:cstheme="minorHAnsi"/>
                  <w:sz w:val="16"/>
                  <w:szCs w:val="20"/>
                </w:rPr>
                <w:delText>8</w:delText>
              </w:r>
            </w:del>
            <w:r w:rsidRPr="00B66EDB">
              <w:rPr>
                <w:rFonts w:cstheme="minorHAnsi"/>
                <w:sz w:val="16"/>
                <w:szCs w:val="20"/>
              </w:rPr>
              <w:t>&gt;&gt;</w:t>
            </w:r>
          </w:p>
        </w:tc>
      </w:tr>
      <w:tr w:rsidR="008B2C5E" w:rsidRPr="00423815" w14:paraId="301376B0" w14:textId="77777777" w:rsidTr="008B2C5E">
        <w:tc>
          <w:tcPr>
            <w:tcW w:w="895" w:type="dxa"/>
          </w:tcPr>
          <w:p w14:paraId="2C74ACD5" w14:textId="77777777" w:rsidR="008B2C5E" w:rsidRPr="00B66EDB" w:rsidRDefault="008B2C5E" w:rsidP="008B2C5E">
            <w:pPr>
              <w:jc w:val="center"/>
              <w:rPr>
                <w:ins w:id="227" w:author="Smith, Alexis@Energy" w:date="2019-05-10T11:10:00Z"/>
                <w:rFonts w:cstheme="minorHAnsi"/>
                <w:sz w:val="16"/>
                <w:szCs w:val="20"/>
              </w:rPr>
            </w:pPr>
          </w:p>
        </w:tc>
        <w:tc>
          <w:tcPr>
            <w:tcW w:w="990" w:type="dxa"/>
          </w:tcPr>
          <w:p w14:paraId="239710D5" w14:textId="06D4CACC" w:rsidR="008B2C5E" w:rsidRPr="00B66EDB" w:rsidRDefault="008B2C5E" w:rsidP="008B2C5E">
            <w:pPr>
              <w:jc w:val="center"/>
              <w:rPr>
                <w:rFonts w:cstheme="minorHAnsi"/>
                <w:sz w:val="16"/>
                <w:szCs w:val="20"/>
              </w:rPr>
            </w:pPr>
          </w:p>
        </w:tc>
        <w:tc>
          <w:tcPr>
            <w:tcW w:w="1170" w:type="dxa"/>
          </w:tcPr>
          <w:p w14:paraId="756D87E1" w14:textId="77777777" w:rsidR="008B2C5E" w:rsidRPr="00B66EDB" w:rsidRDefault="008B2C5E" w:rsidP="008B2C5E">
            <w:pPr>
              <w:jc w:val="center"/>
              <w:rPr>
                <w:rFonts w:cstheme="minorHAnsi"/>
                <w:sz w:val="16"/>
                <w:szCs w:val="20"/>
              </w:rPr>
            </w:pPr>
          </w:p>
        </w:tc>
        <w:tc>
          <w:tcPr>
            <w:tcW w:w="1080" w:type="dxa"/>
          </w:tcPr>
          <w:p w14:paraId="0602AE0A" w14:textId="77777777" w:rsidR="008B2C5E" w:rsidRPr="00B66EDB" w:rsidRDefault="008B2C5E" w:rsidP="008B2C5E">
            <w:pPr>
              <w:jc w:val="center"/>
              <w:rPr>
                <w:rFonts w:cstheme="minorHAnsi"/>
                <w:sz w:val="16"/>
                <w:szCs w:val="20"/>
              </w:rPr>
            </w:pPr>
          </w:p>
        </w:tc>
        <w:tc>
          <w:tcPr>
            <w:tcW w:w="1440" w:type="dxa"/>
          </w:tcPr>
          <w:p w14:paraId="2FDB6D4E" w14:textId="77777777" w:rsidR="008B2C5E" w:rsidRPr="0032746E" w:rsidRDefault="008B2C5E" w:rsidP="008B2C5E">
            <w:pPr>
              <w:jc w:val="center"/>
              <w:rPr>
                <w:rFonts w:cstheme="minorHAnsi"/>
                <w:sz w:val="16"/>
                <w:szCs w:val="20"/>
              </w:rPr>
            </w:pPr>
          </w:p>
        </w:tc>
        <w:tc>
          <w:tcPr>
            <w:tcW w:w="1080" w:type="dxa"/>
          </w:tcPr>
          <w:p w14:paraId="0FFD219B" w14:textId="77777777" w:rsidR="008B2C5E" w:rsidRPr="00B66EDB" w:rsidRDefault="008B2C5E" w:rsidP="008B2C5E">
            <w:pPr>
              <w:jc w:val="center"/>
              <w:rPr>
                <w:rFonts w:cstheme="minorHAnsi"/>
                <w:sz w:val="16"/>
                <w:szCs w:val="20"/>
              </w:rPr>
            </w:pPr>
          </w:p>
        </w:tc>
        <w:tc>
          <w:tcPr>
            <w:tcW w:w="1530" w:type="dxa"/>
            <w:vAlign w:val="bottom"/>
          </w:tcPr>
          <w:p w14:paraId="7CFEE9BB" w14:textId="77777777" w:rsidR="008B2C5E" w:rsidRPr="00B66EDB" w:rsidRDefault="008B2C5E" w:rsidP="008B2C5E">
            <w:pPr>
              <w:jc w:val="center"/>
              <w:rPr>
                <w:rFonts w:cstheme="minorHAnsi"/>
                <w:sz w:val="16"/>
                <w:szCs w:val="20"/>
              </w:rPr>
            </w:pPr>
          </w:p>
        </w:tc>
        <w:tc>
          <w:tcPr>
            <w:tcW w:w="1350" w:type="dxa"/>
          </w:tcPr>
          <w:p w14:paraId="5A59B480" w14:textId="77777777" w:rsidR="008B2C5E" w:rsidRPr="00B66EDB" w:rsidRDefault="008B2C5E" w:rsidP="008B2C5E">
            <w:pPr>
              <w:jc w:val="center"/>
              <w:rPr>
                <w:rFonts w:cstheme="minorHAnsi"/>
                <w:sz w:val="16"/>
                <w:szCs w:val="20"/>
              </w:rPr>
            </w:pPr>
          </w:p>
        </w:tc>
        <w:tc>
          <w:tcPr>
            <w:tcW w:w="1350" w:type="dxa"/>
          </w:tcPr>
          <w:p w14:paraId="3E6E7F39" w14:textId="77777777" w:rsidR="008B2C5E" w:rsidRPr="00B66EDB" w:rsidRDefault="008B2C5E" w:rsidP="008B2C5E">
            <w:pPr>
              <w:jc w:val="center"/>
              <w:rPr>
                <w:rFonts w:cstheme="minorHAnsi"/>
                <w:sz w:val="16"/>
                <w:szCs w:val="20"/>
              </w:rPr>
            </w:pPr>
          </w:p>
        </w:tc>
      </w:tr>
    </w:tbl>
    <w:p w14:paraId="0C517C46" w14:textId="36E1CFB4" w:rsidR="00FC48ED" w:rsidRDefault="00FC48ED" w:rsidP="00FC48ED">
      <w:pPr>
        <w:spacing w:after="0" w:line="240" w:lineRule="auto"/>
        <w:rPr>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FB6A41">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FB6A41">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FB6A41">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vAlign w:val="center"/>
          </w:tcPr>
          <w:p w14:paraId="391093CF" w14:textId="524DAB10" w:rsidR="00394022" w:rsidRPr="00394022" w:rsidRDefault="00394022"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 xml:space="preserve">Unfired </w:t>
            </w:r>
            <w:r w:rsidR="00873A7F">
              <w:rPr>
                <w:rFonts w:cstheme="minorHAnsi"/>
                <w:sz w:val="18"/>
                <w:szCs w:val="18"/>
              </w:rPr>
              <w:t>s</w:t>
            </w:r>
            <w:r w:rsidRPr="00394022">
              <w:rPr>
                <w:rFonts w:cstheme="minorHAnsi"/>
                <w:sz w:val="18"/>
                <w:szCs w:val="18"/>
              </w:rPr>
              <w:t xml:space="preserve">torage </w:t>
            </w:r>
            <w:r w:rsidR="00873A7F">
              <w:rPr>
                <w:rFonts w:cstheme="minorHAnsi"/>
                <w:sz w:val="18"/>
                <w:szCs w:val="18"/>
              </w:rPr>
              <w:t>t</w:t>
            </w:r>
            <w:r w:rsidRPr="00394022">
              <w:rPr>
                <w:rFonts w:cstheme="minorHAnsi"/>
                <w:sz w:val="18"/>
                <w:szCs w:val="18"/>
              </w:rPr>
              <w:t>anks are insulated with an external R-12 or combination of R-16 internal and external Insulation. (Section 110.3(c)4).</w:t>
            </w:r>
          </w:p>
        </w:tc>
      </w:tr>
      <w:tr w:rsidR="00394022" w:rsidRPr="00394022" w14:paraId="25BB9442" w14:textId="77777777" w:rsidTr="00FB6A41">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vAlign w:val="center"/>
          </w:tcPr>
          <w:p w14:paraId="41821900" w14:textId="08A87476"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The first 5 feet (1.5 meters) of cold water pipes from the storage tank.</w:t>
            </w:r>
          </w:p>
          <w:p w14:paraId="76F3BEF1"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21729009" w14:textId="27E432CB" w:rsidR="00DE1B1E" w:rsidRPr="00271EDE" w:rsidRDefault="00DE1B1E"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Piping from the heating source to storage tank or between tanks</w:t>
            </w:r>
            <w:r>
              <w:rPr>
                <w:rFonts w:eastAsia="Times New Roman" w:cstheme="minorHAnsi"/>
                <w:bCs/>
                <w:sz w:val="18"/>
                <w:szCs w:val="18"/>
              </w:rPr>
              <w:t>.</w:t>
            </w:r>
          </w:p>
          <w:p w14:paraId="787D6218" w14:textId="0B0C499B" w:rsidR="00DE1B1E" w:rsidRPr="00394022" w:rsidRDefault="00DE1B1E"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Pr>
                <w:rFonts w:eastAsia="Times New Roman" w:cstheme="minorHAnsi"/>
                <w:bCs/>
                <w:sz w:val="18"/>
                <w:szCs w:val="18"/>
              </w:rPr>
              <w:t>All piping associated with a recirculation system.</w:t>
            </w:r>
          </w:p>
          <w:p w14:paraId="60405CEE"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DE1B1E">
            <w:pPr>
              <w:keepNext/>
              <w:numPr>
                <w:ilvl w:val="1"/>
                <w:numId w:val="6"/>
              </w:numPr>
              <w:autoSpaceDE w:val="0"/>
              <w:autoSpaceDN w:val="0"/>
              <w:adjustRightInd w:val="0"/>
              <w:spacing w:after="0" w:line="240" w:lineRule="auto"/>
              <w:ind w:left="241" w:hanging="274"/>
              <w:contextualSpacing/>
              <w:rPr>
                <w:rFonts w:eastAsia="Times New Roman" w:cstheme="minorHAnsi"/>
                <w:bCs/>
                <w:sz w:val="18"/>
                <w:szCs w:val="18"/>
              </w:rPr>
            </w:pPr>
            <w:r w:rsidRPr="00394022">
              <w:rPr>
                <w:rFonts w:eastAsia="Times New Roman" w:cstheme="minorHAnsi"/>
                <w:bCs/>
                <w:sz w:val="18"/>
                <w:szCs w:val="18"/>
              </w:rPr>
              <w:t>Insulation buried below grade must be installed in a water proof and non-crushable casing or sleeve.</w:t>
            </w:r>
          </w:p>
          <w:p w14:paraId="56E68FE8" w14:textId="418878B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71522C4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394022">
              <w:rPr>
                <w:rFonts w:eastAsia="Times New Roman" w:cstheme="minorHAnsi"/>
                <w:bCs/>
                <w:sz w:val="18"/>
                <w:szCs w:val="18"/>
              </w:rPr>
              <w:t>5 cm) of insulation.</w:t>
            </w:r>
          </w:p>
          <w:p w14:paraId="3339C39A" w14:textId="4BBE1892"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27131836"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r w:rsidR="00F530D5">
              <w:rPr>
                <w:rFonts w:eastAsia="Times New Roman" w:cstheme="minorHAnsi"/>
                <w:bCs/>
                <w:sz w:val="18"/>
                <w:szCs w:val="18"/>
              </w:rPr>
              <w:t>.</w:t>
            </w:r>
          </w:p>
          <w:p w14:paraId="277A9BE6"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Pipe insulation shall fit tightly and all elbows and tees shall be fully insulated.</w:t>
            </w:r>
          </w:p>
        </w:tc>
      </w:tr>
      <w:tr w:rsidR="00394022" w:rsidRPr="00394022" w14:paraId="6825E217" w14:textId="77777777" w:rsidTr="00FB6A41">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vAlign w:val="center"/>
          </w:tcPr>
          <w:p w14:paraId="575C0AE3" w14:textId="2B8B872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EE67F2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41" w:hanging="270"/>
              <w:contextualSpacing/>
              <w:rPr>
                <w:rFonts w:eastAsia="Times New Roman" w:cstheme="minorHAnsi"/>
                <w:sz w:val="18"/>
                <w:szCs w:val="18"/>
              </w:rPr>
            </w:pPr>
            <w:r w:rsidRPr="00394022">
              <w:rPr>
                <w:rFonts w:eastAsia="Times New Roman" w:cstheme="minorHAnsi"/>
                <w:sz w:val="18"/>
                <w:szCs w:val="18"/>
              </w:rPr>
              <w:t>A dedicated 125V, 20A electrical receptacle connected to the electric panel with a 120/240V 3 conductor, 10 AWG copper branch circuit, within 3 feet from the water heater and</w:t>
            </w:r>
            <w:r w:rsidR="00F530D5">
              <w:rPr>
                <w:rFonts w:eastAsia="Times New Roman" w:cstheme="minorHAnsi"/>
                <w:sz w:val="18"/>
                <w:szCs w:val="18"/>
              </w:rPr>
              <w:t xml:space="preserve"> is</w:t>
            </w:r>
            <w:r w:rsidRPr="00394022">
              <w:rPr>
                <w:rFonts w:eastAsia="Times New Roman" w:cstheme="minorHAnsi"/>
                <w:sz w:val="18"/>
                <w:szCs w:val="18"/>
              </w:rPr>
              <w:t xml:space="preserve"> accessible with no obstructions;</w:t>
            </w:r>
          </w:p>
          <w:p w14:paraId="71629A60" w14:textId="22CDB7DE"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 xml:space="preserve">The conductor shall be labeled with the </w:t>
            </w:r>
            <w:r w:rsidR="00F530D5">
              <w:rPr>
                <w:rFonts w:eastAsia="Times New Roman" w:cstheme="minorHAnsi"/>
                <w:sz w:val="18"/>
                <w:szCs w:val="18"/>
              </w:rPr>
              <w:t>word</w:t>
            </w:r>
            <w:r w:rsidRPr="00394022">
              <w:rPr>
                <w:rFonts w:eastAsia="Times New Roman" w:cstheme="minorHAnsi"/>
                <w:sz w:val="18"/>
                <w:szCs w:val="18"/>
              </w:rPr>
              <w:t xml:space="preserve"> “Spare” on both ends; and</w:t>
            </w:r>
          </w:p>
          <w:p w14:paraId="6EC947AA" w14:textId="4913966A"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358506AD"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r w:rsidR="00F530D5">
              <w:rPr>
                <w:rFonts w:eastAsia="Times New Roman" w:cstheme="minorHAnsi"/>
                <w:sz w:val="18"/>
                <w:szCs w:val="18"/>
              </w:rPr>
              <w:t>.</w:t>
            </w:r>
          </w:p>
          <w:p w14:paraId="3A22BF4F" w14:textId="659AB10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condensate drain no more than 2 inches higher than the base on water heater for natural draining</w:t>
            </w:r>
            <w:r w:rsidR="00F530D5">
              <w:rPr>
                <w:rFonts w:eastAsia="Times New Roman" w:cstheme="minorHAnsi"/>
                <w:sz w:val="18"/>
                <w:szCs w:val="18"/>
              </w:rPr>
              <w:t>.</w:t>
            </w:r>
          </w:p>
          <w:p w14:paraId="621203BA" w14:textId="4263E045"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gas supply line with capacity of at least 200,000 Btu/hr</w:t>
            </w:r>
            <w:r w:rsidR="00F530D5">
              <w:rPr>
                <w:rFonts w:eastAsia="Times New Roman" w:cstheme="minorHAnsi"/>
                <w:sz w:val="18"/>
                <w:szCs w:val="18"/>
              </w:rPr>
              <w:t>.</w:t>
            </w:r>
          </w:p>
        </w:tc>
      </w:tr>
      <w:tr w:rsidR="00394022" w:rsidRPr="00394022" w14:paraId="3AA35283" w14:textId="77777777" w:rsidTr="00FB6A41">
        <w:trPr>
          <w:trHeight w:val="144"/>
          <w:tblHeader/>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394022">
              <w:rPr>
                <w:rFonts w:cstheme="minorHAnsi"/>
                <w:b/>
                <w:sz w:val="18"/>
                <w:szCs w:val="18"/>
              </w:rPr>
              <w:t>The responsible person’s signature on this compliance document affirms that all applicable requirements in this table have been met.</w:t>
            </w:r>
          </w:p>
        </w:tc>
      </w:tr>
    </w:tbl>
    <w:p w14:paraId="0FEA0077" w14:textId="77777777" w:rsidR="0032746E" w:rsidRPr="00423815" w:rsidRDefault="0032746E" w:rsidP="00FC48ED">
      <w:pPr>
        <w:spacing w:after="0" w:line="240" w:lineRule="auto"/>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310CCF" w:rsidRPr="008D6F63" w14:paraId="0DFCD512" w14:textId="77777777" w:rsidTr="00AA6019">
        <w:tc>
          <w:tcPr>
            <w:tcW w:w="10795" w:type="dxa"/>
            <w:gridSpan w:val="8"/>
          </w:tcPr>
          <w:p w14:paraId="5B8E1802" w14:textId="20CFCB66" w:rsidR="00310CCF" w:rsidRPr="00A10E56" w:rsidRDefault="00310CCF">
            <w:pPr>
              <w:rPr>
                <w:rFonts w:cstheme="minorHAnsi"/>
                <w:b/>
              </w:rPr>
            </w:pPr>
            <w:r w:rsidRPr="00A10E56">
              <w:rPr>
                <w:rFonts w:cstheme="minorHAnsi"/>
                <w:b/>
              </w:rPr>
              <w:t>D. HERS-Verified Compact Hot Water Distribution Expanded Credit (CHWDS-H-EX) (RA3.6.5)</w:t>
            </w:r>
          </w:p>
          <w:p w14:paraId="715421D8" w14:textId="77777777" w:rsidR="00A10E56" w:rsidRDefault="00A10E56" w:rsidP="00A10E56">
            <w:pPr>
              <w:rPr>
                <w:ins w:id="228" w:author="Tam, Danny@Energy" w:date="2019-03-26T09:32:00Z"/>
                <w:rFonts w:cstheme="minorHAnsi"/>
              </w:rPr>
            </w:pPr>
            <w:ins w:id="229" w:author="Tam, Danny@Energy" w:date="2019-03-26T09:32:00Z">
              <w:r>
                <w:rPr>
                  <w:rFonts w:cstheme="minorHAnsi"/>
                </w:rPr>
                <w:t xml:space="preserve">For dwelling units with multiple systems, enter the master bath distance and kitchen distance </w:t>
              </w:r>
              <w:r w:rsidRPr="00F6062F">
                <w:rPr>
                  <w:rFonts w:cstheme="minorHAnsi"/>
                </w:rPr>
                <w:t>to the closest water heater, and enter the average of the furthest fixture to each water heater.</w:t>
              </w:r>
            </w:ins>
          </w:p>
          <w:p w14:paraId="753BDF03" w14:textId="79DE263F" w:rsidR="00310CCF" w:rsidRPr="008D6F63" w:rsidDel="00A10E56" w:rsidRDefault="00A10E56" w:rsidP="00A10E56">
            <w:pPr>
              <w:rPr>
                <w:del w:id="230" w:author="Tam, Danny@Energy" w:date="2019-03-26T09:32:00Z"/>
                <w:rFonts w:cstheme="minorHAnsi"/>
                <w:sz w:val="18"/>
                <w:szCs w:val="18"/>
              </w:rPr>
            </w:pPr>
            <w:ins w:id="231" w:author="Tam, Danny@Energy" w:date="2019-03-26T09:32:00Z">
              <w:r>
                <w:rPr>
                  <w:rFonts w:cstheme="minorHAnsi"/>
                </w:rPr>
                <w:t>&lt;&lt; Require one row for each dwelling identified in Table A with A</w:t>
              </w:r>
              <w:del w:id="232" w:author="Smith, Alexis@Energy" w:date="2019-05-10T11:12:00Z">
                <w:r w:rsidDel="008B2C5E">
                  <w:rPr>
                    <w:rFonts w:cstheme="minorHAnsi"/>
                  </w:rPr>
                  <w:delText>10</w:delText>
                </w:r>
              </w:del>
            </w:ins>
            <w:ins w:id="233" w:author="Smith, Alexis@Energy" w:date="2019-05-10T11:12:00Z">
              <w:r w:rsidR="008B2C5E">
                <w:rPr>
                  <w:rFonts w:cstheme="minorHAnsi"/>
                </w:rPr>
                <w:t>08</w:t>
              </w:r>
            </w:ins>
            <w:ins w:id="234" w:author="Tam, Danny@Energy" w:date="2019-03-26T09:32:00Z">
              <w:r>
                <w:rPr>
                  <w:rFonts w:cstheme="minorHAnsi"/>
                </w:rPr>
                <w:t xml:space="preserve"> = </w:t>
              </w:r>
            </w:ins>
            <w:ins w:id="235" w:author="Tam, Danny@Energy" w:date="2019-03-26T09:33:00Z">
              <w:r>
                <w:rPr>
                  <w:rFonts w:cstheme="minorHAnsi"/>
                </w:rPr>
                <w:t>Expanded</w:t>
              </w:r>
            </w:ins>
            <w:ins w:id="236" w:author="Tam, Danny@Energy" w:date="2019-03-26T09:32:00Z">
              <w:r>
                <w:rPr>
                  <w:rFonts w:cstheme="minorHAnsi"/>
                </w:rPr>
                <w:t>.  If no dwelling in A</w:t>
              </w:r>
              <w:del w:id="237" w:author="Smith, Alexis@Energy" w:date="2019-05-10T11:12:00Z">
                <w:r w:rsidDel="008B2C5E">
                  <w:rPr>
                    <w:rFonts w:cstheme="minorHAnsi"/>
                  </w:rPr>
                  <w:delText>10</w:delText>
                </w:r>
              </w:del>
            </w:ins>
            <w:ins w:id="238" w:author="Smith, Alexis@Energy" w:date="2019-05-10T11:12:00Z">
              <w:r w:rsidR="008B2C5E">
                <w:rPr>
                  <w:rFonts w:cstheme="minorHAnsi"/>
                </w:rPr>
                <w:t>08</w:t>
              </w:r>
            </w:ins>
            <w:ins w:id="239" w:author="Tam, Danny@Energy" w:date="2019-03-26T09:32:00Z">
              <w:r>
                <w:rPr>
                  <w:rFonts w:cstheme="minorHAnsi"/>
                </w:rPr>
                <w:t xml:space="preserve"> = </w:t>
              </w:r>
            </w:ins>
            <w:ins w:id="240" w:author="Tam, Danny@Energy" w:date="2019-03-26T09:33:00Z">
              <w:r>
                <w:rPr>
                  <w:rFonts w:cstheme="minorHAnsi"/>
                </w:rPr>
                <w:t>Expanded</w:t>
              </w:r>
            </w:ins>
            <w:ins w:id="241" w:author="Tam, Danny@Energy" w:date="2019-03-26T09:32:00Z">
              <w:r>
                <w:rPr>
                  <w:rFonts w:cstheme="minorHAnsi"/>
                </w:rPr>
                <w:t>, then display section does not apply message&gt;&gt;</w:t>
              </w:r>
            </w:ins>
            <w:del w:id="242" w:author="Tam, Danny@Energy" w:date="2019-03-26T09:32:00Z">
              <w:r w:rsidR="00310CCF" w:rsidDel="00A10E56">
                <w:rPr>
                  <w:rFonts w:cstheme="minorHAnsi"/>
                </w:rPr>
                <w:delText>F</w:delText>
              </w:r>
              <w:r w:rsidR="00310CCF" w:rsidRPr="00622A76" w:rsidDel="00A10E56">
                <w:rPr>
                  <w:rFonts w:cstheme="minorHAnsi"/>
                </w:rPr>
                <w:delText xml:space="preserve">or dwelling units with multiple systems, only allow one value to be entered for both master bath distance and kitchen distance. </w:delText>
              </w:r>
              <w:r w:rsidR="00310CCF" w:rsidRPr="008D6F63" w:rsidDel="00A10E56">
                <w:rPr>
                  <w:rFonts w:cstheme="minorHAnsi"/>
                  <w:sz w:val="18"/>
                  <w:szCs w:val="18"/>
                </w:rPr>
                <w:delText xml:space="preserve"> </w:delText>
              </w:r>
            </w:del>
          </w:p>
          <w:p w14:paraId="14E77193" w14:textId="3F01EE71" w:rsidR="00310CCF" w:rsidRPr="008D6F63" w:rsidRDefault="00310CCF" w:rsidP="002972D2">
            <w:pPr>
              <w:rPr>
                <w:rFonts w:cstheme="minorHAnsi"/>
                <w:sz w:val="18"/>
                <w:szCs w:val="18"/>
              </w:rPr>
            </w:pPr>
            <w:del w:id="243" w:author="Tam, Danny@Energy" w:date="2019-03-26T09:32:00Z">
              <w:r w:rsidDel="00A10E56">
                <w:rPr>
                  <w:rFonts w:cstheme="minorHAnsi"/>
                  <w:sz w:val="18"/>
                  <w:szCs w:val="18"/>
                </w:rPr>
                <w:delText>&lt;&lt;</w:delText>
              </w:r>
              <w:r w:rsidR="00136A7C" w:rsidDel="00A10E56">
                <w:rPr>
                  <w:rFonts w:cstheme="minorHAnsi"/>
                  <w:sz w:val="18"/>
                  <w:szCs w:val="18"/>
                </w:rPr>
                <w:delText xml:space="preserve">Require one row for each system where </w:delText>
              </w:r>
              <w:r w:rsidDel="00A10E56">
                <w:rPr>
                  <w:rFonts w:cstheme="minorHAnsi"/>
                  <w:sz w:val="18"/>
                  <w:szCs w:val="18"/>
                </w:rPr>
                <w:delText>A07</w:delText>
              </w:r>
              <w:r w:rsidRPr="008D6F63" w:rsidDel="00A10E56">
                <w:rPr>
                  <w:rFonts w:cstheme="minorHAnsi"/>
                  <w:sz w:val="18"/>
                  <w:szCs w:val="18"/>
                </w:rPr>
                <w:delText xml:space="preserve"> </w:delText>
              </w:r>
              <w:r w:rsidR="00136A7C" w:rsidDel="00A10E56">
                <w:rPr>
                  <w:rFonts w:cstheme="minorHAnsi"/>
                  <w:sz w:val="18"/>
                  <w:szCs w:val="18"/>
                </w:rPr>
                <w:delText>“Compact Distrib.” = “Expanded”</w:delText>
              </w:r>
              <w:r w:rsidRPr="008D6F63" w:rsidDel="00A10E56">
                <w:rPr>
                  <w:rFonts w:cstheme="minorHAnsi"/>
                  <w:sz w:val="18"/>
                  <w:szCs w:val="18"/>
                </w:rPr>
                <w:delText>; else display the "section does not apply" message&gt;&gt;</w:delText>
              </w:r>
            </w:del>
          </w:p>
        </w:tc>
      </w:tr>
      <w:tr w:rsidR="00310CCF" w:rsidRPr="00AC2387" w14:paraId="7EC14D58" w14:textId="77777777" w:rsidTr="00AA6019">
        <w:tc>
          <w:tcPr>
            <w:tcW w:w="980" w:type="dxa"/>
            <w:gridSpan w:val="2"/>
          </w:tcPr>
          <w:p w14:paraId="3786BDA6" w14:textId="77777777" w:rsidR="00310CCF" w:rsidRDefault="00310CCF">
            <w:pPr>
              <w:jc w:val="center"/>
              <w:rPr>
                <w:rFonts w:cstheme="minorHAnsi"/>
              </w:rPr>
            </w:pPr>
            <w:r>
              <w:rPr>
                <w:rFonts w:cstheme="minorHAnsi"/>
              </w:rPr>
              <w:t>01</w:t>
            </w:r>
          </w:p>
        </w:tc>
        <w:tc>
          <w:tcPr>
            <w:tcW w:w="1445" w:type="dxa"/>
          </w:tcPr>
          <w:p w14:paraId="4726664A" w14:textId="77777777" w:rsidR="00310CCF" w:rsidRDefault="00310CCF">
            <w:pPr>
              <w:jc w:val="center"/>
              <w:rPr>
                <w:rFonts w:cstheme="minorHAnsi"/>
              </w:rPr>
            </w:pPr>
            <w:r>
              <w:rPr>
                <w:rFonts w:cstheme="minorHAnsi"/>
              </w:rPr>
              <w:t>02</w:t>
            </w:r>
          </w:p>
        </w:tc>
        <w:tc>
          <w:tcPr>
            <w:tcW w:w="1343" w:type="dxa"/>
            <w:vAlign w:val="bottom"/>
          </w:tcPr>
          <w:p w14:paraId="272F0EAF" w14:textId="77777777" w:rsidR="00310CCF" w:rsidRDefault="00310CCF">
            <w:pPr>
              <w:jc w:val="center"/>
              <w:rPr>
                <w:rFonts w:cstheme="minorHAnsi"/>
              </w:rPr>
            </w:pPr>
            <w:r>
              <w:rPr>
                <w:rFonts w:cstheme="minorHAnsi"/>
              </w:rPr>
              <w:t>03</w:t>
            </w:r>
          </w:p>
        </w:tc>
        <w:tc>
          <w:tcPr>
            <w:tcW w:w="1447" w:type="dxa"/>
          </w:tcPr>
          <w:p w14:paraId="53531555" w14:textId="77777777" w:rsidR="00310CCF" w:rsidRDefault="00310CCF">
            <w:pPr>
              <w:jc w:val="center"/>
              <w:rPr>
                <w:rFonts w:cstheme="minorHAnsi"/>
              </w:rPr>
            </w:pPr>
            <w:r>
              <w:rPr>
                <w:rFonts w:cstheme="minorHAnsi"/>
              </w:rPr>
              <w:t>04</w:t>
            </w:r>
          </w:p>
        </w:tc>
        <w:tc>
          <w:tcPr>
            <w:tcW w:w="1620" w:type="dxa"/>
          </w:tcPr>
          <w:p w14:paraId="35663BD7" w14:textId="77777777" w:rsidR="00310CCF" w:rsidRDefault="00310CCF">
            <w:pPr>
              <w:jc w:val="center"/>
              <w:rPr>
                <w:rFonts w:cstheme="minorHAnsi"/>
              </w:rPr>
            </w:pPr>
            <w:r>
              <w:rPr>
                <w:rFonts w:cstheme="minorHAnsi"/>
              </w:rPr>
              <w:t>05</w:t>
            </w:r>
          </w:p>
        </w:tc>
        <w:tc>
          <w:tcPr>
            <w:tcW w:w="2610" w:type="dxa"/>
          </w:tcPr>
          <w:p w14:paraId="2E127867" w14:textId="77777777" w:rsidR="00310CCF" w:rsidRDefault="00310CCF">
            <w:pPr>
              <w:jc w:val="center"/>
              <w:rPr>
                <w:rFonts w:cstheme="minorHAnsi"/>
              </w:rPr>
            </w:pPr>
            <w:r>
              <w:rPr>
                <w:rFonts w:cstheme="minorHAnsi"/>
              </w:rPr>
              <w:t>06</w:t>
            </w:r>
          </w:p>
        </w:tc>
        <w:tc>
          <w:tcPr>
            <w:tcW w:w="1350" w:type="dxa"/>
          </w:tcPr>
          <w:p w14:paraId="15A1E455" w14:textId="77777777" w:rsidR="00310CCF" w:rsidRDefault="00310CCF">
            <w:pPr>
              <w:jc w:val="center"/>
              <w:rPr>
                <w:rFonts w:cstheme="minorHAnsi"/>
              </w:rPr>
            </w:pPr>
            <w:r>
              <w:rPr>
                <w:rFonts w:cstheme="minorHAnsi"/>
              </w:rPr>
              <w:t>07</w:t>
            </w:r>
          </w:p>
        </w:tc>
      </w:tr>
      <w:tr w:rsidR="00310CCF" w:rsidRPr="00AB4500" w14:paraId="561FEFF4" w14:textId="77777777" w:rsidTr="00AA6019">
        <w:tc>
          <w:tcPr>
            <w:tcW w:w="980" w:type="dxa"/>
            <w:gridSpan w:val="2"/>
            <w:vAlign w:val="bottom"/>
          </w:tcPr>
          <w:p w14:paraId="58C11936" w14:textId="509551D2" w:rsidR="00310CCF" w:rsidRPr="00AB4500" w:rsidRDefault="00310CCF">
            <w:pPr>
              <w:jc w:val="center"/>
              <w:rPr>
                <w:rFonts w:cstheme="minorHAnsi"/>
                <w:sz w:val="18"/>
              </w:rPr>
            </w:pPr>
            <w:del w:id="244" w:author="Tam, Danny@Energy" w:date="2019-03-26T09:33:00Z">
              <w:r w:rsidRPr="00AB4500" w:rsidDel="00A10E56">
                <w:rPr>
                  <w:rFonts w:cstheme="minorHAnsi"/>
                  <w:sz w:val="18"/>
                </w:rPr>
                <w:delText xml:space="preserve">System </w:delText>
              </w:r>
            </w:del>
            <w:ins w:id="245" w:author="Tam, Danny@Energy" w:date="2019-03-26T09:33:00Z">
              <w:r w:rsidR="00A10E56">
                <w:rPr>
                  <w:rFonts w:cstheme="minorHAnsi"/>
                  <w:sz w:val="18"/>
                </w:rPr>
                <w:t>Dwelling</w:t>
              </w:r>
              <w:r w:rsidR="00A10E56" w:rsidRPr="00AB4500">
                <w:rPr>
                  <w:rFonts w:cstheme="minorHAnsi"/>
                  <w:sz w:val="18"/>
                </w:rPr>
                <w:t xml:space="preserve"> </w:t>
              </w:r>
            </w:ins>
            <w:r w:rsidRPr="00AB4500">
              <w:rPr>
                <w:rFonts w:cstheme="minorHAnsi"/>
                <w:sz w:val="18"/>
              </w:rPr>
              <w:t>Name</w:t>
            </w:r>
          </w:p>
        </w:tc>
        <w:tc>
          <w:tcPr>
            <w:tcW w:w="1445" w:type="dxa"/>
            <w:vAlign w:val="bottom"/>
          </w:tcPr>
          <w:p w14:paraId="02F10A5B" w14:textId="77777777" w:rsidR="00310CCF" w:rsidRPr="00AB4500" w:rsidRDefault="00310CCF">
            <w:pPr>
              <w:jc w:val="center"/>
              <w:rPr>
                <w:rFonts w:cstheme="minorHAnsi"/>
                <w:sz w:val="18"/>
              </w:rPr>
            </w:pPr>
            <w:r w:rsidRPr="00AB4500">
              <w:rPr>
                <w:rFonts w:cstheme="minorHAnsi"/>
                <w:sz w:val="18"/>
              </w:rPr>
              <w:t>Number of Stories</w:t>
            </w:r>
          </w:p>
        </w:tc>
        <w:tc>
          <w:tcPr>
            <w:tcW w:w="1343" w:type="dxa"/>
            <w:vAlign w:val="bottom"/>
          </w:tcPr>
          <w:p w14:paraId="74270173" w14:textId="77777777" w:rsidR="00310CCF" w:rsidRPr="00AB4500" w:rsidRDefault="00310CCF">
            <w:pPr>
              <w:jc w:val="center"/>
              <w:rPr>
                <w:sz w:val="18"/>
              </w:rPr>
            </w:pPr>
            <w:r w:rsidRPr="00AB4500">
              <w:rPr>
                <w:rFonts w:cstheme="minorHAnsi"/>
                <w:sz w:val="18"/>
              </w:rPr>
              <w:t>Master Bath distance of furthest fixture to Water Heater in feet</w:t>
            </w:r>
          </w:p>
        </w:tc>
        <w:tc>
          <w:tcPr>
            <w:tcW w:w="1447" w:type="dxa"/>
            <w:vAlign w:val="bottom"/>
          </w:tcPr>
          <w:p w14:paraId="176F820F" w14:textId="77777777" w:rsidR="00310CCF" w:rsidRPr="00AB4500" w:rsidRDefault="00310CCF">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BDD256F" w14:textId="5211E42E" w:rsidR="00310CCF" w:rsidRPr="00AB4500" w:rsidRDefault="00310CCF">
            <w:pPr>
              <w:jc w:val="center"/>
              <w:rPr>
                <w:sz w:val="18"/>
              </w:rPr>
            </w:pPr>
            <w:r w:rsidRPr="00AB4500">
              <w:rPr>
                <w:rFonts w:cstheme="minorHAnsi"/>
                <w:sz w:val="18"/>
              </w:rPr>
              <w:t>Furthest Third furthest fixture to Water Heater in feet</w:t>
            </w:r>
            <w:ins w:id="246" w:author="Smith, Alexis@Energy" w:date="2019-04-08T09:23:00Z">
              <w:r w:rsidR="006C4638">
                <w:rPr>
                  <w:rFonts w:cstheme="minorHAnsi"/>
                  <w:sz w:val="18"/>
                </w:rPr>
                <w:t xml:space="preserve"> (Avg for multiple water heaters)</w:t>
              </w:r>
            </w:ins>
          </w:p>
        </w:tc>
        <w:tc>
          <w:tcPr>
            <w:tcW w:w="2610" w:type="dxa"/>
            <w:vAlign w:val="bottom"/>
          </w:tcPr>
          <w:p w14:paraId="5DF1DEB3" w14:textId="77777777" w:rsidR="00310CCF" w:rsidRPr="00AB4500" w:rsidRDefault="00310CCF">
            <w:pPr>
              <w:jc w:val="center"/>
              <w:rPr>
                <w:sz w:val="18"/>
              </w:rPr>
            </w:pPr>
            <w:r w:rsidRPr="00AB4500">
              <w:rPr>
                <w:rFonts w:cstheme="minorHAnsi"/>
                <w:sz w:val="18"/>
              </w:rPr>
              <w:t>Weighted Distance</w:t>
            </w:r>
          </w:p>
        </w:tc>
        <w:tc>
          <w:tcPr>
            <w:tcW w:w="1350" w:type="dxa"/>
            <w:vAlign w:val="bottom"/>
          </w:tcPr>
          <w:p w14:paraId="22F96EE4" w14:textId="77777777" w:rsidR="00310CCF" w:rsidRPr="00AB4500" w:rsidRDefault="00310CCF">
            <w:pPr>
              <w:jc w:val="center"/>
              <w:rPr>
                <w:sz w:val="18"/>
              </w:rPr>
            </w:pPr>
            <w:r w:rsidRPr="00AB4500">
              <w:rPr>
                <w:rFonts w:cstheme="minorHAnsi"/>
                <w:sz w:val="18"/>
              </w:rPr>
              <w:t>Qualification Distance</w:t>
            </w:r>
          </w:p>
        </w:tc>
      </w:tr>
      <w:tr w:rsidR="00310CCF" w:rsidRPr="00AB4500" w14:paraId="5DB49738" w14:textId="77777777" w:rsidTr="00AA6019">
        <w:trPr>
          <w:trHeight w:val="305"/>
        </w:trPr>
        <w:tc>
          <w:tcPr>
            <w:tcW w:w="980" w:type="dxa"/>
            <w:gridSpan w:val="2"/>
          </w:tcPr>
          <w:p w14:paraId="2245364A" w14:textId="77777777" w:rsidR="00310CCF" w:rsidRPr="00AB4500" w:rsidRDefault="00310CCF">
            <w:pPr>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544075C5" w14:textId="77777777" w:rsidR="00310CCF" w:rsidRPr="00AB4500" w:rsidRDefault="00310CCF">
            <w:pPr>
              <w:rPr>
                <w:sz w:val="18"/>
                <w:szCs w:val="18"/>
              </w:rPr>
            </w:pPr>
            <w:r w:rsidRPr="00AB4500">
              <w:rPr>
                <w:sz w:val="18"/>
                <w:szCs w:val="18"/>
              </w:rPr>
              <w:t xml:space="preserve">&lt;&lt;if performance, then value = NA; </w:t>
            </w:r>
          </w:p>
          <w:p w14:paraId="47F2EBF2" w14:textId="77777777" w:rsidR="00310CCF" w:rsidRPr="00AB4500" w:rsidRDefault="00310CCF">
            <w:pPr>
              <w:rPr>
                <w:sz w:val="18"/>
                <w:szCs w:val="18"/>
              </w:rPr>
            </w:pPr>
            <w:r w:rsidRPr="00AB4500">
              <w:rPr>
                <w:sz w:val="18"/>
                <w:szCs w:val="18"/>
              </w:rPr>
              <w:t>Else if prescriptive, user select from list: 1, 2, 3&gt;&gt;</w:t>
            </w:r>
          </w:p>
        </w:tc>
        <w:tc>
          <w:tcPr>
            <w:tcW w:w="1343" w:type="dxa"/>
          </w:tcPr>
          <w:p w14:paraId="4D527389" w14:textId="77777777" w:rsidR="00310CCF" w:rsidRPr="00AB4500" w:rsidRDefault="00310CCF">
            <w:pPr>
              <w:rPr>
                <w:sz w:val="18"/>
                <w:szCs w:val="18"/>
              </w:rPr>
            </w:pPr>
            <w:r w:rsidRPr="00AB4500">
              <w:rPr>
                <w:sz w:val="18"/>
                <w:szCs w:val="18"/>
              </w:rPr>
              <w:t xml:space="preserve">&lt;&lt;Reference Value from CF1R-PRF; </w:t>
            </w:r>
          </w:p>
          <w:p w14:paraId="6F2739B1" w14:textId="77777777" w:rsidR="00310CCF" w:rsidRPr="00AB4500" w:rsidRDefault="00310CCF">
            <w:pPr>
              <w:rPr>
                <w:sz w:val="18"/>
                <w:szCs w:val="18"/>
              </w:rPr>
            </w:pPr>
            <w:r w:rsidRPr="00AB4500">
              <w:rPr>
                <w:sz w:val="18"/>
                <w:szCs w:val="18"/>
              </w:rPr>
              <w:t>Else if prescriptive compliance, user input&gt;&gt;</w:t>
            </w:r>
          </w:p>
        </w:tc>
        <w:tc>
          <w:tcPr>
            <w:tcW w:w="1447" w:type="dxa"/>
          </w:tcPr>
          <w:p w14:paraId="4EDD1CDB" w14:textId="77777777" w:rsidR="00310CCF" w:rsidRPr="00AB4500" w:rsidRDefault="00310CCF">
            <w:pPr>
              <w:rPr>
                <w:sz w:val="18"/>
                <w:szCs w:val="18"/>
              </w:rPr>
            </w:pPr>
            <w:r w:rsidRPr="00AB4500">
              <w:rPr>
                <w:sz w:val="18"/>
                <w:szCs w:val="18"/>
              </w:rPr>
              <w:t xml:space="preserve">&lt;&lt;Reference Value from CF1R-PRF; </w:t>
            </w:r>
          </w:p>
          <w:p w14:paraId="13A8EA95" w14:textId="77777777" w:rsidR="00310CCF" w:rsidRPr="00AB4500" w:rsidRDefault="00310CCF">
            <w:pPr>
              <w:rPr>
                <w:sz w:val="18"/>
                <w:szCs w:val="18"/>
              </w:rPr>
            </w:pPr>
            <w:r w:rsidRPr="00AB4500">
              <w:rPr>
                <w:sz w:val="18"/>
                <w:szCs w:val="18"/>
              </w:rPr>
              <w:t>Else if prescriptive compliance, user input&gt;&gt;</w:t>
            </w:r>
          </w:p>
        </w:tc>
        <w:tc>
          <w:tcPr>
            <w:tcW w:w="1620" w:type="dxa"/>
          </w:tcPr>
          <w:p w14:paraId="523C149E" w14:textId="77777777" w:rsidR="00310CCF" w:rsidRPr="00AB4500" w:rsidRDefault="00310CCF">
            <w:pPr>
              <w:rPr>
                <w:sz w:val="18"/>
                <w:szCs w:val="18"/>
              </w:rPr>
            </w:pPr>
            <w:r w:rsidRPr="00AB4500">
              <w:rPr>
                <w:sz w:val="18"/>
                <w:szCs w:val="18"/>
              </w:rPr>
              <w:t xml:space="preserve">&lt;&lt;Reference Value from CF1R-PRF; </w:t>
            </w:r>
          </w:p>
          <w:p w14:paraId="65EFDDF8" w14:textId="77777777" w:rsidR="00310CCF" w:rsidRPr="00AB4500" w:rsidRDefault="00310CCF">
            <w:pPr>
              <w:rPr>
                <w:sz w:val="18"/>
                <w:szCs w:val="18"/>
              </w:rPr>
            </w:pPr>
            <w:r w:rsidRPr="00AB4500">
              <w:rPr>
                <w:sz w:val="18"/>
                <w:szCs w:val="18"/>
              </w:rPr>
              <w:t>Else if prescriptive compliance, user input&gt;&gt;</w:t>
            </w:r>
          </w:p>
        </w:tc>
        <w:tc>
          <w:tcPr>
            <w:tcW w:w="2610" w:type="dxa"/>
          </w:tcPr>
          <w:p w14:paraId="3E235480" w14:textId="77777777" w:rsidR="00310CCF" w:rsidRPr="00AB4500" w:rsidRDefault="00310CCF">
            <w:pPr>
              <w:rPr>
                <w:sz w:val="18"/>
                <w:szCs w:val="18"/>
              </w:rPr>
            </w:pPr>
            <w:r w:rsidRPr="00AB4500">
              <w:rPr>
                <w:sz w:val="18"/>
                <w:szCs w:val="18"/>
              </w:rPr>
              <w:t xml:space="preserve">&lt;&lt;Reference value from CF1R-PRF; </w:t>
            </w:r>
          </w:p>
          <w:p w14:paraId="6C6D916F" w14:textId="1056FD70" w:rsidR="00310CCF" w:rsidRPr="00AB4500" w:rsidRDefault="00310CCF">
            <w:pPr>
              <w:rPr>
                <w:sz w:val="18"/>
                <w:szCs w:val="18"/>
              </w:rPr>
            </w:pPr>
            <w:r w:rsidRPr="00AB4500">
              <w:rPr>
                <w:sz w:val="18"/>
                <w:szCs w:val="18"/>
              </w:rPr>
              <w:t>else if prescriptive and A0</w:t>
            </w:r>
            <w:ins w:id="247" w:author="Smith, Alexis@Energy" w:date="2019-05-10T11:13:00Z">
              <w:r w:rsidR="008B2C5E">
                <w:rPr>
                  <w:sz w:val="18"/>
                  <w:szCs w:val="18"/>
                </w:rPr>
                <w:t>7</w:t>
              </w:r>
            </w:ins>
            <w:del w:id="248" w:author="Smith, Alexis@Energy" w:date="2019-05-10T11:13:00Z">
              <w:r w:rsidDel="008B2C5E">
                <w:rPr>
                  <w:sz w:val="18"/>
                  <w:szCs w:val="18"/>
                </w:rPr>
                <w:delText>6</w:delText>
              </w:r>
            </w:del>
            <w:r w:rsidRPr="00AB4500">
              <w:rPr>
                <w:sz w:val="18"/>
                <w:szCs w:val="18"/>
              </w:rPr>
              <w:t xml:space="preserve"> = </w:t>
            </w:r>
            <w:r w:rsidRPr="00AB4500">
              <w:rPr>
                <w:rFonts w:cstheme="minorHAnsi"/>
                <w:sz w:val="18"/>
                <w:szCs w:val="18"/>
              </w:rPr>
              <w:t>Standard Distribution System, then value =</w:t>
            </w:r>
            <w:r w:rsidR="00BF386F">
              <w:rPr>
                <w:sz w:val="18"/>
                <w:szCs w:val="18"/>
              </w:rPr>
              <w:t xml:space="preserve"> (D03*0.4)</w:t>
            </w:r>
            <w:ins w:id="249" w:author="Tam, Danny@Energy" w:date="2019-03-27T16:10:00Z">
              <w:r w:rsidR="00F8369B" w:rsidDel="00F8369B">
                <w:rPr>
                  <w:sz w:val="18"/>
                  <w:szCs w:val="18"/>
                </w:rPr>
                <w:t xml:space="preserve"> </w:t>
              </w:r>
              <w:r w:rsidR="00F8369B">
                <w:rPr>
                  <w:sz w:val="18"/>
                  <w:szCs w:val="18"/>
                </w:rPr>
                <w:t>+</w:t>
              </w:r>
            </w:ins>
            <w:del w:id="250" w:author="Tam, Danny@Energy" w:date="2019-03-27T16:10:00Z">
              <w:r w:rsidR="00BF386F" w:rsidDel="00F8369B">
                <w:rPr>
                  <w:sz w:val="18"/>
                  <w:szCs w:val="18"/>
                </w:rPr>
                <w:delText>*</w:delText>
              </w:r>
            </w:del>
            <w:r w:rsidR="00BF386F">
              <w:rPr>
                <w:sz w:val="18"/>
                <w:szCs w:val="18"/>
              </w:rPr>
              <w:t>(D04*0.4)</w:t>
            </w:r>
            <w:ins w:id="251" w:author="Tam, Danny@Energy" w:date="2019-03-27T16:10:00Z">
              <w:r w:rsidR="00F8369B" w:rsidDel="00F8369B">
                <w:rPr>
                  <w:sz w:val="18"/>
                  <w:szCs w:val="18"/>
                </w:rPr>
                <w:t xml:space="preserve"> </w:t>
              </w:r>
              <w:r w:rsidR="00F8369B">
                <w:rPr>
                  <w:sz w:val="18"/>
                  <w:szCs w:val="18"/>
                </w:rPr>
                <w:t>+</w:t>
              </w:r>
            </w:ins>
            <w:del w:id="252" w:author="Tam, Danny@Energy" w:date="2019-03-27T16:10:00Z">
              <w:r w:rsidR="00BF386F" w:rsidDel="00F8369B">
                <w:rPr>
                  <w:sz w:val="18"/>
                  <w:szCs w:val="18"/>
                </w:rPr>
                <w:delText>*</w:delText>
              </w:r>
            </w:del>
            <w:r w:rsidR="00BF386F">
              <w:rPr>
                <w:sz w:val="18"/>
                <w:szCs w:val="18"/>
              </w:rPr>
              <w:t>(</w:t>
            </w:r>
            <w:del w:id="253" w:author="Tam, Danny@Energy" w:date="2019-03-26T09:33:00Z">
              <w:r w:rsidR="00BF386F" w:rsidDel="00A10E56">
                <w:rPr>
                  <w:sz w:val="18"/>
                  <w:szCs w:val="18"/>
                </w:rPr>
                <w:delText>average of column</w:delText>
              </w:r>
            </w:del>
            <w:r w:rsidR="00BF386F">
              <w:rPr>
                <w:sz w:val="18"/>
                <w:szCs w:val="18"/>
              </w:rPr>
              <w:t xml:space="preserve"> D</w:t>
            </w:r>
            <w:r w:rsidRPr="00AB4500">
              <w:rPr>
                <w:sz w:val="18"/>
                <w:szCs w:val="18"/>
              </w:rPr>
              <w:t>05*0.2);</w:t>
            </w:r>
          </w:p>
          <w:p w14:paraId="42712E7C" w14:textId="48A05CA7" w:rsidR="00310CCF" w:rsidRPr="00AB4500" w:rsidRDefault="00310CCF">
            <w:pPr>
              <w:rPr>
                <w:sz w:val="18"/>
                <w:szCs w:val="18"/>
              </w:rPr>
            </w:pPr>
            <w:r>
              <w:rPr>
                <w:sz w:val="18"/>
                <w:szCs w:val="18"/>
              </w:rPr>
              <w:t>else if A0</w:t>
            </w:r>
            <w:ins w:id="254" w:author="Smith, Alexis@Energy" w:date="2019-05-10T11:13:00Z">
              <w:r w:rsidR="008B2C5E">
                <w:rPr>
                  <w:sz w:val="18"/>
                  <w:szCs w:val="18"/>
                </w:rPr>
                <w:t>7</w:t>
              </w:r>
            </w:ins>
            <w:del w:id="255" w:author="Smith, Alexis@Energy" w:date="2019-05-10T11:13:00Z">
              <w:r w:rsidDel="008B2C5E">
                <w:rPr>
                  <w:sz w:val="18"/>
                  <w:szCs w:val="18"/>
                </w:rPr>
                <w:delText>6</w:delText>
              </w:r>
            </w:del>
            <w:r w:rsidRPr="00AB4500">
              <w:rPr>
                <w:sz w:val="18"/>
                <w:szCs w:val="18"/>
              </w:rPr>
              <w:t xml:space="preserve"> = </w:t>
            </w:r>
            <w:r w:rsidRPr="00AB4500">
              <w:rPr>
                <w:rFonts w:cstheme="minorHAnsi"/>
                <w:sz w:val="18"/>
                <w:szCs w:val="18"/>
              </w:rPr>
              <w:t>Demand Recirculatio</w:t>
            </w:r>
            <w:r w:rsidR="00BF386F">
              <w:rPr>
                <w:rFonts w:cstheme="minorHAnsi"/>
                <w:sz w:val="18"/>
                <w:szCs w:val="18"/>
              </w:rPr>
              <w:t>n Manual Control, then value = D</w:t>
            </w:r>
            <w:r w:rsidRPr="00AB4500">
              <w:rPr>
                <w:rFonts w:cstheme="minorHAnsi"/>
                <w:sz w:val="18"/>
                <w:szCs w:val="18"/>
              </w:rPr>
              <w:t>05&gt;&gt;</w:t>
            </w:r>
          </w:p>
        </w:tc>
        <w:tc>
          <w:tcPr>
            <w:tcW w:w="1350" w:type="dxa"/>
          </w:tcPr>
          <w:p w14:paraId="0B1118E7" w14:textId="77777777" w:rsidR="00310CCF" w:rsidRDefault="00310CCF">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58CC8FD0" w14:textId="77777777" w:rsidR="00310CCF" w:rsidRDefault="00310CCF">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29F4FED5" w14:textId="1E4F8013" w:rsidR="00310CCF" w:rsidRPr="00E303B7" w:rsidRDefault="00310CCF">
            <w:pPr>
              <w:rPr>
                <w:sz w:val="18"/>
                <w:szCs w:val="18"/>
              </w:rPr>
            </w:pPr>
            <w:r>
              <w:rPr>
                <w:sz w:val="18"/>
                <w:szCs w:val="18"/>
              </w:rPr>
              <w:t>(</w:t>
            </w:r>
            <w:r w:rsidRPr="00CB5461">
              <w:rPr>
                <w:sz w:val="18"/>
                <w:szCs w:val="18"/>
              </w:rPr>
              <w:t>(a+b *CFA)/n</w:t>
            </w:r>
            <w:r>
              <w:rPr>
                <w:sz w:val="18"/>
                <w:szCs w:val="18"/>
              </w:rPr>
              <w:t>) &gt;&gt;</w:t>
            </w:r>
          </w:p>
          <w:p w14:paraId="36E0EB99" w14:textId="77777777" w:rsidR="00310CCF" w:rsidRPr="00AB4500" w:rsidRDefault="00310CCF">
            <w:pPr>
              <w:rPr>
                <w:i/>
                <w:sz w:val="18"/>
                <w:szCs w:val="18"/>
              </w:rPr>
            </w:pPr>
            <w:r w:rsidRPr="00AB4500">
              <w:rPr>
                <w:i/>
                <w:sz w:val="18"/>
                <w:szCs w:val="18"/>
              </w:rPr>
              <w:t>Where:</w:t>
            </w:r>
          </w:p>
          <w:p w14:paraId="6DBB2B97" w14:textId="77777777" w:rsidR="00310CCF" w:rsidRPr="00AB4500" w:rsidRDefault="00310CCF">
            <w:pPr>
              <w:rPr>
                <w:i/>
                <w:sz w:val="18"/>
                <w:szCs w:val="18"/>
              </w:rPr>
            </w:pPr>
            <w:r w:rsidRPr="00AB4500">
              <w:rPr>
                <w:i/>
                <w:sz w:val="18"/>
                <w:szCs w:val="18"/>
              </w:rPr>
              <w:t>a, b = Qualification distance coefficients from Table 4.4.6-2 below,</w:t>
            </w:r>
          </w:p>
          <w:p w14:paraId="408425FC" w14:textId="77777777" w:rsidR="00310CCF" w:rsidRPr="00AB4500" w:rsidRDefault="00310CCF">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8B1FE34" w14:textId="0FF0117C" w:rsidR="00310CCF" w:rsidRPr="00AB4500" w:rsidRDefault="00310CCF">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ins w:id="256" w:author="Smith, Alexis@Energy" w:date="2019-05-10T11:13:00Z">
              <w:r w:rsidR="008B2C5E">
                <w:rPr>
                  <w:i/>
                  <w:sz w:val="18"/>
                  <w:szCs w:val="18"/>
                </w:rPr>
                <w:t>4</w:t>
              </w:r>
            </w:ins>
            <w:del w:id="257" w:author="Smith, Alexis@Energy" w:date="2019-05-10T11:13:00Z">
              <w:r w:rsidDel="008B2C5E">
                <w:rPr>
                  <w:i/>
                  <w:sz w:val="18"/>
                  <w:szCs w:val="18"/>
                </w:rPr>
                <w:delText>3</w:delText>
              </w:r>
            </w:del>
            <w:r>
              <w:rPr>
                <w:i/>
                <w:sz w:val="18"/>
                <w:szCs w:val="18"/>
              </w:rPr>
              <w:t xml:space="preserve"> </w:t>
            </w:r>
            <w:r w:rsidRPr="00AB4500">
              <w:rPr>
                <w:i/>
                <w:sz w:val="18"/>
                <w:szCs w:val="18"/>
              </w:rPr>
              <w:t>(unitless).</w:t>
            </w:r>
          </w:p>
          <w:p w14:paraId="4F71D992" w14:textId="77777777" w:rsidR="00310CCF" w:rsidRPr="00AB4500" w:rsidRDefault="00310CCF">
            <w:pPr>
              <w:rPr>
                <w:sz w:val="18"/>
                <w:szCs w:val="18"/>
              </w:rPr>
            </w:pPr>
            <w:r w:rsidRPr="00AB4500">
              <w:rPr>
                <w:rFonts w:cstheme="minorHAnsi"/>
                <w:sz w:val="18"/>
                <w:szCs w:val="18"/>
                <w:highlight w:val="yellow"/>
              </w:rPr>
              <w:t xml:space="preserve"> </w:t>
            </w:r>
          </w:p>
        </w:tc>
      </w:tr>
      <w:tr w:rsidR="00310CCF" w:rsidRPr="00D37C06" w14:paraId="162E5406" w14:textId="77777777" w:rsidTr="00AA6019">
        <w:tc>
          <w:tcPr>
            <w:tcW w:w="980" w:type="dxa"/>
            <w:gridSpan w:val="2"/>
            <w:tcBorders>
              <w:bottom w:val="single" w:sz="4" w:space="0" w:color="000000"/>
            </w:tcBorders>
          </w:tcPr>
          <w:p w14:paraId="741A2FBC" w14:textId="77777777" w:rsidR="00310CCF" w:rsidRPr="00D37C06" w:rsidRDefault="00310CCF"/>
        </w:tc>
        <w:tc>
          <w:tcPr>
            <w:tcW w:w="1445" w:type="dxa"/>
            <w:tcBorders>
              <w:bottom w:val="single" w:sz="4" w:space="0" w:color="000000"/>
            </w:tcBorders>
          </w:tcPr>
          <w:p w14:paraId="2BA62AD2" w14:textId="77777777" w:rsidR="00310CCF" w:rsidRPr="00D37C06" w:rsidRDefault="00310CCF"/>
        </w:tc>
        <w:tc>
          <w:tcPr>
            <w:tcW w:w="1343" w:type="dxa"/>
            <w:tcBorders>
              <w:bottom w:val="single" w:sz="4" w:space="0" w:color="000000"/>
            </w:tcBorders>
          </w:tcPr>
          <w:p w14:paraId="20C586F1" w14:textId="77777777" w:rsidR="00310CCF" w:rsidRPr="00D37C06" w:rsidRDefault="00310CCF"/>
        </w:tc>
        <w:tc>
          <w:tcPr>
            <w:tcW w:w="1447" w:type="dxa"/>
            <w:tcBorders>
              <w:bottom w:val="single" w:sz="4" w:space="0" w:color="000000"/>
            </w:tcBorders>
          </w:tcPr>
          <w:p w14:paraId="54D69E6C" w14:textId="77777777" w:rsidR="00310CCF" w:rsidRPr="00D37C06" w:rsidRDefault="00310CCF"/>
        </w:tc>
        <w:tc>
          <w:tcPr>
            <w:tcW w:w="1620" w:type="dxa"/>
            <w:tcBorders>
              <w:bottom w:val="single" w:sz="4" w:space="0" w:color="000000"/>
            </w:tcBorders>
          </w:tcPr>
          <w:p w14:paraId="48886B07" w14:textId="77777777" w:rsidR="00310CCF" w:rsidRPr="00D37C06" w:rsidRDefault="00310CCF"/>
        </w:tc>
        <w:tc>
          <w:tcPr>
            <w:tcW w:w="2610" w:type="dxa"/>
            <w:tcBorders>
              <w:bottom w:val="single" w:sz="4" w:space="0" w:color="000000"/>
            </w:tcBorders>
          </w:tcPr>
          <w:p w14:paraId="347EC48F" w14:textId="77777777" w:rsidR="00310CCF" w:rsidRPr="00D37C06" w:rsidRDefault="00310CCF"/>
        </w:tc>
        <w:tc>
          <w:tcPr>
            <w:tcW w:w="1350" w:type="dxa"/>
            <w:tcBorders>
              <w:bottom w:val="single" w:sz="4" w:space="0" w:color="000000"/>
            </w:tcBorders>
          </w:tcPr>
          <w:p w14:paraId="7E4773B1" w14:textId="77777777" w:rsidR="00310CCF" w:rsidRPr="00D37C06" w:rsidRDefault="00310CCF"/>
        </w:tc>
      </w:tr>
      <w:tr w:rsidR="00310CCF" w14:paraId="5A709C8A" w14:textId="77777777" w:rsidTr="00AA6019">
        <w:trPr>
          <w:trHeight w:val="291"/>
        </w:trPr>
        <w:tc>
          <w:tcPr>
            <w:tcW w:w="445" w:type="dxa"/>
            <w:tcBorders>
              <w:top w:val="single" w:sz="4" w:space="0" w:color="auto"/>
            </w:tcBorders>
          </w:tcPr>
          <w:p w14:paraId="0A5A3470" w14:textId="77777777" w:rsidR="00310CCF" w:rsidRPr="00AC2387" w:rsidRDefault="00310CCF">
            <w:pPr>
              <w:rPr>
                <w:rFonts w:cstheme="minorHAnsi"/>
                <w:b/>
              </w:rPr>
            </w:pPr>
            <w:r>
              <w:rPr>
                <w:rFonts w:cstheme="minorHAnsi"/>
                <w:szCs w:val="18"/>
              </w:rPr>
              <w:t>08</w:t>
            </w:r>
          </w:p>
        </w:tc>
        <w:tc>
          <w:tcPr>
            <w:tcW w:w="10350" w:type="dxa"/>
            <w:gridSpan w:val="7"/>
            <w:tcBorders>
              <w:top w:val="single" w:sz="4" w:space="0" w:color="auto"/>
            </w:tcBorders>
          </w:tcPr>
          <w:p w14:paraId="419A6063" w14:textId="0F7E4763" w:rsidR="00310CCF" w:rsidRPr="00AC2387" w:rsidRDefault="00310CCF">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310CCF" w14:paraId="6A303D17" w14:textId="77777777" w:rsidTr="00AA6019">
        <w:trPr>
          <w:trHeight w:val="288"/>
        </w:trPr>
        <w:tc>
          <w:tcPr>
            <w:tcW w:w="445" w:type="dxa"/>
          </w:tcPr>
          <w:p w14:paraId="2D324D86" w14:textId="77777777" w:rsidR="00310CCF" w:rsidRPr="00AC2387" w:rsidRDefault="00310CCF">
            <w:pPr>
              <w:rPr>
                <w:rFonts w:cstheme="minorHAnsi"/>
                <w:b/>
              </w:rPr>
            </w:pPr>
            <w:r>
              <w:rPr>
                <w:rFonts w:cstheme="minorHAnsi"/>
                <w:szCs w:val="18"/>
              </w:rPr>
              <w:t>09</w:t>
            </w:r>
          </w:p>
        </w:tc>
        <w:tc>
          <w:tcPr>
            <w:tcW w:w="10350" w:type="dxa"/>
            <w:gridSpan w:val="7"/>
          </w:tcPr>
          <w:p w14:paraId="7DD4DD06" w14:textId="77777777" w:rsidR="00310CCF" w:rsidRPr="00AC2387" w:rsidRDefault="00310CCF">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310CCF" w14:paraId="6C02E166" w14:textId="77777777" w:rsidTr="00AA6019">
        <w:trPr>
          <w:trHeight w:val="288"/>
        </w:trPr>
        <w:tc>
          <w:tcPr>
            <w:tcW w:w="445" w:type="dxa"/>
          </w:tcPr>
          <w:p w14:paraId="57A49CC1" w14:textId="77777777" w:rsidR="00310CCF" w:rsidRPr="00AC2387" w:rsidRDefault="00310CCF">
            <w:pPr>
              <w:rPr>
                <w:rFonts w:cstheme="minorHAnsi"/>
                <w:b/>
              </w:rPr>
            </w:pPr>
            <w:r>
              <w:rPr>
                <w:rFonts w:cstheme="minorHAnsi"/>
                <w:szCs w:val="18"/>
              </w:rPr>
              <w:t>10</w:t>
            </w:r>
          </w:p>
        </w:tc>
        <w:tc>
          <w:tcPr>
            <w:tcW w:w="10350" w:type="dxa"/>
            <w:gridSpan w:val="7"/>
          </w:tcPr>
          <w:p w14:paraId="611E8C8D" w14:textId="77777777" w:rsidR="00310CCF" w:rsidRPr="00AC2387" w:rsidRDefault="00310CCF">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310CCF" w14:paraId="73932AE4" w14:textId="77777777" w:rsidTr="00AA6019">
        <w:trPr>
          <w:trHeight w:val="288"/>
        </w:trPr>
        <w:tc>
          <w:tcPr>
            <w:tcW w:w="445" w:type="dxa"/>
          </w:tcPr>
          <w:p w14:paraId="458E00A3" w14:textId="77777777" w:rsidR="00310CCF" w:rsidRPr="00AC2387" w:rsidRDefault="00310CCF">
            <w:pPr>
              <w:rPr>
                <w:rFonts w:cstheme="minorHAnsi"/>
                <w:b/>
              </w:rPr>
            </w:pPr>
            <w:r>
              <w:rPr>
                <w:rFonts w:cstheme="minorHAnsi"/>
                <w:szCs w:val="18"/>
              </w:rPr>
              <w:t>11</w:t>
            </w:r>
          </w:p>
        </w:tc>
        <w:tc>
          <w:tcPr>
            <w:tcW w:w="10350" w:type="dxa"/>
            <w:gridSpan w:val="7"/>
          </w:tcPr>
          <w:p w14:paraId="73BB4D58" w14:textId="77777777" w:rsidR="00310CCF" w:rsidRPr="00AC2387" w:rsidRDefault="00310CCF">
            <w:pPr>
              <w:rPr>
                <w:rFonts w:cstheme="minorHAnsi"/>
                <w:b/>
              </w:rPr>
            </w:pPr>
            <w:r w:rsidRPr="004B5988">
              <w:rPr>
                <w:rFonts w:cstheme="minorHAnsi"/>
                <w:sz w:val="18"/>
                <w:szCs w:val="18"/>
              </w:rPr>
              <w:t>Eligible recirculating systems must be HERS-Verified Demand Recirculation: Manual Control conforming to RA4.4.17.</w:t>
            </w:r>
          </w:p>
        </w:tc>
      </w:tr>
      <w:tr w:rsidR="00310CCF" w14:paraId="35F29FB9" w14:textId="77777777" w:rsidTr="00AA6019">
        <w:tc>
          <w:tcPr>
            <w:tcW w:w="10795" w:type="dxa"/>
            <w:gridSpan w:val="8"/>
          </w:tcPr>
          <w:p w14:paraId="6FE16BD4" w14:textId="77777777" w:rsidR="00310CCF" w:rsidRPr="00AC2387" w:rsidRDefault="00310CCF">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21FBB20B" w14:textId="37AC5373" w:rsidR="00310CCF" w:rsidRDefault="00310CCF"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5500C3" w14:paraId="5E09EAA8" w14:textId="77777777" w:rsidTr="00136A7C">
        <w:tc>
          <w:tcPr>
            <w:tcW w:w="10795" w:type="dxa"/>
            <w:gridSpan w:val="7"/>
          </w:tcPr>
          <w:p w14:paraId="7988784E" w14:textId="6F1C10E9" w:rsidR="005500C3" w:rsidRPr="00271EDE" w:rsidRDefault="005500C3" w:rsidP="00136A7C">
            <w:pPr>
              <w:rPr>
                <w:rFonts w:cstheme="minorHAnsi"/>
                <w:b/>
                <w:sz w:val="20"/>
                <w:szCs w:val="18"/>
              </w:rPr>
            </w:pPr>
            <w:r>
              <w:rPr>
                <w:rFonts w:cstheme="minorHAnsi"/>
                <w:b/>
                <w:sz w:val="20"/>
                <w:szCs w:val="18"/>
              </w:rPr>
              <w:t>E</w:t>
            </w:r>
            <w:r w:rsidRPr="00271EDE">
              <w:rPr>
                <w:rFonts w:cstheme="minorHAnsi"/>
                <w:b/>
                <w:sz w:val="20"/>
                <w:szCs w:val="18"/>
              </w:rPr>
              <w:t>. Compact Hot Water Distribution (CHWDS) (RA4.4.6)</w:t>
            </w:r>
          </w:p>
          <w:p w14:paraId="05266FB4" w14:textId="77777777" w:rsidR="00A10E56" w:rsidRDefault="00A10E56" w:rsidP="00A10E56">
            <w:pPr>
              <w:rPr>
                <w:ins w:id="258" w:author="Tam, Danny@Energy" w:date="2019-03-26T09:31:00Z"/>
                <w:rFonts w:cstheme="minorHAnsi"/>
                <w:sz w:val="20"/>
                <w:szCs w:val="20"/>
              </w:rPr>
            </w:pPr>
            <w:ins w:id="259" w:author="Tam, Danny@Energy" w:date="2019-03-26T09:31:00Z">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ins>
          </w:p>
          <w:p w14:paraId="037C48D8" w14:textId="1569F66C" w:rsidR="005500C3" w:rsidRPr="00271EDE" w:rsidDel="00A10E56" w:rsidRDefault="00A10E56" w:rsidP="00A10E56">
            <w:pPr>
              <w:rPr>
                <w:del w:id="260" w:author="Tam, Danny@Energy" w:date="2019-03-26T09:31:00Z"/>
                <w:rFonts w:cstheme="minorHAnsi"/>
                <w:sz w:val="20"/>
                <w:szCs w:val="18"/>
              </w:rPr>
            </w:pPr>
            <w:ins w:id="261" w:author="Tam, Danny@Energy" w:date="2019-03-26T09:31:00Z">
              <w:r>
                <w:rPr>
                  <w:rFonts w:cstheme="minorHAnsi"/>
                  <w:sz w:val="20"/>
                  <w:szCs w:val="20"/>
                </w:rPr>
                <w:t>&lt;&lt; Require one row for each dwelling identified in Table A with A</w:t>
              </w:r>
            </w:ins>
            <w:ins w:id="262" w:author="Smith, Alexis@Energy" w:date="2019-05-10T11:13:00Z">
              <w:r w:rsidR="008B2C5E">
                <w:rPr>
                  <w:rFonts w:cstheme="minorHAnsi"/>
                  <w:sz w:val="20"/>
                  <w:szCs w:val="20"/>
                </w:rPr>
                <w:t>08</w:t>
              </w:r>
            </w:ins>
            <w:ins w:id="263" w:author="Tam, Danny@Energy" w:date="2019-03-26T09:31:00Z">
              <w:del w:id="264" w:author="Smith, Alexis@Energy" w:date="2019-05-10T11:13:00Z">
                <w:r w:rsidDel="008B2C5E">
                  <w:rPr>
                    <w:rFonts w:cstheme="minorHAnsi"/>
                    <w:sz w:val="20"/>
                    <w:szCs w:val="20"/>
                  </w:rPr>
                  <w:delText>10</w:delText>
                </w:r>
              </w:del>
              <w:r>
                <w:rPr>
                  <w:rFonts w:cstheme="minorHAnsi"/>
                  <w:sz w:val="20"/>
                  <w:szCs w:val="20"/>
                </w:rPr>
                <w:t xml:space="preserve"> = Basic.  If no dwelling in A</w:t>
              </w:r>
            </w:ins>
            <w:ins w:id="265" w:author="Smith, Alexis@Energy" w:date="2019-05-10T11:13:00Z">
              <w:r w:rsidR="008B2C5E">
                <w:rPr>
                  <w:rFonts w:cstheme="minorHAnsi"/>
                  <w:sz w:val="20"/>
                  <w:szCs w:val="20"/>
                </w:rPr>
                <w:t>08</w:t>
              </w:r>
            </w:ins>
            <w:ins w:id="266" w:author="Tam, Danny@Energy" w:date="2019-03-26T09:31:00Z">
              <w:del w:id="267" w:author="Smith, Alexis@Energy" w:date="2019-05-10T11:13:00Z">
                <w:r w:rsidDel="008B2C5E">
                  <w:rPr>
                    <w:rFonts w:cstheme="minorHAnsi"/>
                    <w:sz w:val="20"/>
                    <w:szCs w:val="20"/>
                  </w:rPr>
                  <w:delText>10</w:delText>
                </w:r>
              </w:del>
              <w:r>
                <w:rPr>
                  <w:rFonts w:cstheme="minorHAnsi"/>
                  <w:sz w:val="20"/>
                  <w:szCs w:val="20"/>
                </w:rPr>
                <w:t xml:space="preserve"> = Basic, then display section does not apply message&gt;&gt;</w:t>
              </w:r>
            </w:ins>
            <w:del w:id="268" w:author="Tam, Danny@Energy" w:date="2019-03-26T09:31:00Z">
              <w:r w:rsidR="005500C3" w:rsidRPr="00271EDE" w:rsidDel="00A10E56">
                <w:rPr>
                  <w:rFonts w:cstheme="minorHAnsi"/>
                  <w:sz w:val="20"/>
                  <w:szCs w:val="18"/>
                </w:rPr>
                <w:delText xml:space="preserve">For dwelling units with multiple systems, only allow one value to be entered for both master bath distance and kitchen distance. </w:delText>
              </w:r>
            </w:del>
          </w:p>
          <w:p w14:paraId="5203275D" w14:textId="255691DC" w:rsidR="005500C3" w:rsidRPr="00AC2387" w:rsidRDefault="005500C3" w:rsidP="00136A7C">
            <w:pPr>
              <w:rPr>
                <w:rFonts w:cstheme="minorHAnsi"/>
              </w:rPr>
            </w:pPr>
            <w:del w:id="269" w:author="Tam, Danny@Energy" w:date="2019-03-26T09:31:00Z">
              <w:r w:rsidRPr="00271EDE" w:rsidDel="00A10E56">
                <w:rPr>
                  <w:rFonts w:cstheme="minorHAnsi"/>
                  <w:sz w:val="20"/>
                  <w:szCs w:val="18"/>
                </w:rPr>
                <w:delText xml:space="preserve">&lt;&lt; </w:delText>
              </w:r>
            </w:del>
            <w:ins w:id="270" w:author="Smith, Alexis@Energy" w:date="2019-03-21T14:17:00Z">
              <w:del w:id="271" w:author="Tam, Danny@Energy" w:date="2019-03-26T09:31:00Z">
                <w:r w:rsidR="00185AC4" w:rsidDel="00A10E56">
                  <w:rPr>
                    <w:rFonts w:cstheme="minorHAnsi"/>
                    <w:sz w:val="18"/>
                    <w:szCs w:val="18"/>
                  </w:rPr>
                  <w:delText>Require one row where A</w:delText>
                </w:r>
              </w:del>
            </w:ins>
            <w:ins w:id="272" w:author="Smith, Alexis@Energy" w:date="2019-03-21T14:18:00Z">
              <w:del w:id="273" w:author="Tam, Danny@Energy" w:date="2019-03-26T09:31:00Z">
                <w:r w:rsidR="00185AC4" w:rsidDel="00A10E56">
                  <w:rPr>
                    <w:rFonts w:cstheme="minorHAnsi"/>
                    <w:sz w:val="18"/>
                    <w:szCs w:val="18"/>
                  </w:rPr>
                  <w:delText>07</w:delText>
                </w:r>
              </w:del>
            </w:ins>
            <w:ins w:id="274" w:author="Smith, Alexis@Energy" w:date="2019-03-21T14:17:00Z">
              <w:del w:id="275" w:author="Tam, Danny@Energy" w:date="2019-03-26T09:31:00Z">
                <w:r w:rsidR="00185AC4" w:rsidRPr="008D6F63" w:rsidDel="00A10E56">
                  <w:rPr>
                    <w:rFonts w:cstheme="minorHAnsi"/>
                    <w:sz w:val="18"/>
                    <w:szCs w:val="18"/>
                  </w:rPr>
                  <w:delText xml:space="preserve"> “Compact Distrib.” = “</w:delText>
                </w:r>
                <w:r w:rsidR="00185AC4" w:rsidDel="00A10E56">
                  <w:rPr>
                    <w:rFonts w:cstheme="minorHAnsi"/>
                    <w:sz w:val="18"/>
                    <w:szCs w:val="18"/>
                  </w:rPr>
                  <w:delText>Basic</w:delText>
                </w:r>
                <w:r w:rsidR="00185AC4" w:rsidRPr="008D6F63" w:rsidDel="00A10E56">
                  <w:rPr>
                    <w:rFonts w:cstheme="minorHAnsi"/>
                    <w:sz w:val="18"/>
                    <w:szCs w:val="18"/>
                  </w:rPr>
                  <w:delText>”; else display the "section does not apply" message&gt;&gt;</w:delText>
                </w:r>
              </w:del>
            </w:ins>
            <w:del w:id="276" w:author="Smith, Alexis@Energy" w:date="2019-03-21T14:17:00Z">
              <w:r w:rsidRPr="00271EDE" w:rsidDel="00185AC4">
                <w:rPr>
                  <w:rFonts w:cstheme="minorHAnsi"/>
                  <w:sz w:val="20"/>
                  <w:szCs w:val="18"/>
                </w:rPr>
                <w:delText>if all systems in Table A have A07 = Basic, then require one row for each system identified in Table A, else display section does not apply message</w:delText>
              </w:r>
            </w:del>
            <w:r w:rsidRPr="00271EDE">
              <w:rPr>
                <w:rFonts w:cstheme="minorHAnsi"/>
                <w:sz w:val="20"/>
                <w:szCs w:val="18"/>
              </w:rPr>
              <w:t>&gt;&gt;</w:t>
            </w:r>
          </w:p>
        </w:tc>
      </w:tr>
      <w:tr w:rsidR="005500C3" w14:paraId="3C1139F0" w14:textId="77777777" w:rsidTr="00136A7C">
        <w:tc>
          <w:tcPr>
            <w:tcW w:w="980" w:type="dxa"/>
          </w:tcPr>
          <w:p w14:paraId="3D7C20FF" w14:textId="77777777" w:rsidR="005500C3" w:rsidRPr="00271EDE" w:rsidRDefault="005500C3" w:rsidP="00136A7C">
            <w:pPr>
              <w:jc w:val="center"/>
              <w:rPr>
                <w:rFonts w:cstheme="minorHAnsi"/>
                <w:sz w:val="20"/>
              </w:rPr>
            </w:pPr>
            <w:r w:rsidRPr="00271EDE">
              <w:rPr>
                <w:rFonts w:cstheme="minorHAnsi"/>
                <w:sz w:val="20"/>
              </w:rPr>
              <w:t>01</w:t>
            </w:r>
          </w:p>
        </w:tc>
        <w:tc>
          <w:tcPr>
            <w:tcW w:w="1445" w:type="dxa"/>
          </w:tcPr>
          <w:p w14:paraId="5E0ABB0A" w14:textId="77777777" w:rsidR="005500C3" w:rsidRPr="00271EDE" w:rsidRDefault="005500C3" w:rsidP="00136A7C">
            <w:pPr>
              <w:jc w:val="center"/>
              <w:rPr>
                <w:rFonts w:cstheme="minorHAnsi"/>
                <w:sz w:val="20"/>
              </w:rPr>
            </w:pPr>
            <w:r w:rsidRPr="00271EDE">
              <w:rPr>
                <w:rFonts w:cstheme="minorHAnsi"/>
                <w:sz w:val="20"/>
              </w:rPr>
              <w:t>02</w:t>
            </w:r>
          </w:p>
        </w:tc>
        <w:tc>
          <w:tcPr>
            <w:tcW w:w="1343" w:type="dxa"/>
            <w:vAlign w:val="bottom"/>
          </w:tcPr>
          <w:p w14:paraId="5CB657C1" w14:textId="77777777" w:rsidR="005500C3" w:rsidRPr="00271EDE" w:rsidRDefault="005500C3" w:rsidP="00136A7C">
            <w:pPr>
              <w:jc w:val="center"/>
              <w:rPr>
                <w:rFonts w:cstheme="minorHAnsi"/>
                <w:sz w:val="20"/>
              </w:rPr>
            </w:pPr>
            <w:r w:rsidRPr="00271EDE">
              <w:rPr>
                <w:rFonts w:cstheme="minorHAnsi"/>
                <w:sz w:val="20"/>
              </w:rPr>
              <w:t>03</w:t>
            </w:r>
          </w:p>
        </w:tc>
        <w:tc>
          <w:tcPr>
            <w:tcW w:w="1447" w:type="dxa"/>
          </w:tcPr>
          <w:p w14:paraId="5A51813F" w14:textId="77777777" w:rsidR="005500C3" w:rsidRPr="00271EDE" w:rsidRDefault="005500C3" w:rsidP="00136A7C">
            <w:pPr>
              <w:jc w:val="center"/>
              <w:rPr>
                <w:rFonts w:cstheme="minorHAnsi"/>
                <w:sz w:val="20"/>
              </w:rPr>
            </w:pPr>
            <w:r w:rsidRPr="00271EDE">
              <w:rPr>
                <w:rFonts w:cstheme="minorHAnsi"/>
                <w:sz w:val="20"/>
              </w:rPr>
              <w:t>04</w:t>
            </w:r>
          </w:p>
        </w:tc>
        <w:tc>
          <w:tcPr>
            <w:tcW w:w="1620" w:type="dxa"/>
          </w:tcPr>
          <w:p w14:paraId="03D82A94" w14:textId="77777777" w:rsidR="005500C3" w:rsidRPr="00271EDE" w:rsidRDefault="005500C3" w:rsidP="00136A7C">
            <w:pPr>
              <w:jc w:val="center"/>
              <w:rPr>
                <w:rFonts w:cstheme="minorHAnsi"/>
                <w:sz w:val="20"/>
              </w:rPr>
            </w:pPr>
            <w:r w:rsidRPr="00271EDE">
              <w:rPr>
                <w:rFonts w:cstheme="minorHAnsi"/>
                <w:sz w:val="20"/>
              </w:rPr>
              <w:t>05</w:t>
            </w:r>
          </w:p>
        </w:tc>
        <w:tc>
          <w:tcPr>
            <w:tcW w:w="2610" w:type="dxa"/>
          </w:tcPr>
          <w:p w14:paraId="16E61755" w14:textId="77777777" w:rsidR="005500C3" w:rsidRPr="00271EDE" w:rsidRDefault="005500C3" w:rsidP="00136A7C">
            <w:pPr>
              <w:jc w:val="center"/>
              <w:rPr>
                <w:rFonts w:cstheme="minorHAnsi"/>
                <w:sz w:val="20"/>
              </w:rPr>
            </w:pPr>
            <w:r w:rsidRPr="00271EDE">
              <w:rPr>
                <w:rFonts w:cstheme="minorHAnsi"/>
                <w:sz w:val="20"/>
              </w:rPr>
              <w:t>06</w:t>
            </w:r>
          </w:p>
        </w:tc>
        <w:tc>
          <w:tcPr>
            <w:tcW w:w="1350" w:type="dxa"/>
          </w:tcPr>
          <w:p w14:paraId="1419C7C3" w14:textId="77777777" w:rsidR="005500C3" w:rsidRPr="00271EDE" w:rsidRDefault="005500C3" w:rsidP="00136A7C">
            <w:pPr>
              <w:jc w:val="center"/>
              <w:rPr>
                <w:rFonts w:cstheme="minorHAnsi"/>
                <w:sz w:val="20"/>
              </w:rPr>
            </w:pPr>
            <w:r w:rsidRPr="00271EDE">
              <w:rPr>
                <w:rFonts w:cstheme="minorHAnsi"/>
                <w:sz w:val="20"/>
              </w:rPr>
              <w:t>07</w:t>
            </w:r>
          </w:p>
        </w:tc>
      </w:tr>
      <w:tr w:rsidR="005500C3" w14:paraId="1A67514B" w14:textId="77777777" w:rsidTr="00136A7C">
        <w:tc>
          <w:tcPr>
            <w:tcW w:w="980" w:type="dxa"/>
            <w:vAlign w:val="bottom"/>
          </w:tcPr>
          <w:p w14:paraId="7BE88B91" w14:textId="130C39B4" w:rsidR="005500C3" w:rsidRPr="00AB4500" w:rsidRDefault="005500C3" w:rsidP="00136A7C">
            <w:pPr>
              <w:jc w:val="center"/>
              <w:rPr>
                <w:rFonts w:cstheme="minorHAnsi"/>
                <w:sz w:val="18"/>
              </w:rPr>
            </w:pPr>
            <w:del w:id="277" w:author="Tam, Danny@Energy" w:date="2019-03-26T09:33:00Z">
              <w:r w:rsidRPr="00AB4500" w:rsidDel="00A10E56">
                <w:rPr>
                  <w:rFonts w:cstheme="minorHAnsi"/>
                  <w:sz w:val="18"/>
                </w:rPr>
                <w:delText xml:space="preserve">System </w:delText>
              </w:r>
            </w:del>
            <w:ins w:id="278" w:author="Tam, Danny@Energy" w:date="2019-03-26T09:33:00Z">
              <w:r w:rsidR="00A10E56">
                <w:rPr>
                  <w:rFonts w:cstheme="minorHAnsi"/>
                  <w:sz w:val="18"/>
                </w:rPr>
                <w:t>Dwelling</w:t>
              </w:r>
              <w:r w:rsidR="00A10E56" w:rsidRPr="00AB4500">
                <w:rPr>
                  <w:rFonts w:cstheme="minorHAnsi"/>
                  <w:sz w:val="18"/>
                </w:rPr>
                <w:t xml:space="preserve"> </w:t>
              </w:r>
            </w:ins>
            <w:r w:rsidRPr="00AB4500">
              <w:rPr>
                <w:rFonts w:cstheme="minorHAnsi"/>
                <w:sz w:val="18"/>
              </w:rPr>
              <w:t>Name</w:t>
            </w:r>
          </w:p>
        </w:tc>
        <w:tc>
          <w:tcPr>
            <w:tcW w:w="1445" w:type="dxa"/>
            <w:vAlign w:val="bottom"/>
          </w:tcPr>
          <w:p w14:paraId="233F42A6" w14:textId="77777777" w:rsidR="005500C3" w:rsidRPr="00AB4500" w:rsidRDefault="005500C3" w:rsidP="00136A7C">
            <w:pPr>
              <w:jc w:val="center"/>
              <w:rPr>
                <w:rFonts w:cstheme="minorHAnsi"/>
                <w:sz w:val="18"/>
              </w:rPr>
            </w:pPr>
            <w:r w:rsidRPr="00AB4500">
              <w:rPr>
                <w:rFonts w:cstheme="minorHAnsi"/>
                <w:sz w:val="18"/>
              </w:rPr>
              <w:t>Number of Stories</w:t>
            </w:r>
          </w:p>
        </w:tc>
        <w:tc>
          <w:tcPr>
            <w:tcW w:w="1343" w:type="dxa"/>
            <w:vAlign w:val="bottom"/>
          </w:tcPr>
          <w:p w14:paraId="4CEC8F47" w14:textId="77777777" w:rsidR="005500C3" w:rsidRPr="00AB4500" w:rsidRDefault="005500C3" w:rsidP="00136A7C">
            <w:pPr>
              <w:jc w:val="center"/>
              <w:rPr>
                <w:sz w:val="18"/>
              </w:rPr>
            </w:pPr>
            <w:r w:rsidRPr="00AB4500">
              <w:rPr>
                <w:rFonts w:cstheme="minorHAnsi"/>
                <w:sz w:val="18"/>
              </w:rPr>
              <w:t>Master Bath distance of furthest fixture to Water Heater in feet</w:t>
            </w:r>
          </w:p>
        </w:tc>
        <w:tc>
          <w:tcPr>
            <w:tcW w:w="1447" w:type="dxa"/>
            <w:vAlign w:val="bottom"/>
          </w:tcPr>
          <w:p w14:paraId="2A4180BE" w14:textId="77777777" w:rsidR="005500C3" w:rsidRPr="00AB4500" w:rsidRDefault="005500C3" w:rsidP="00136A7C">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DF4CCB8" w14:textId="72D1ECF8" w:rsidR="005500C3" w:rsidRPr="00AB4500" w:rsidRDefault="005500C3" w:rsidP="00136A7C">
            <w:pPr>
              <w:jc w:val="center"/>
              <w:rPr>
                <w:sz w:val="18"/>
              </w:rPr>
            </w:pPr>
            <w:r w:rsidRPr="00AB4500">
              <w:rPr>
                <w:rFonts w:cstheme="minorHAnsi"/>
                <w:sz w:val="18"/>
              </w:rPr>
              <w:t>Furthest Third furthest fixture to Water Heater in feet</w:t>
            </w:r>
            <w:ins w:id="279" w:author="Tam, Danny@Energy" w:date="2019-03-26T09:33:00Z">
              <w:r w:rsidR="00A10E56">
                <w:rPr>
                  <w:rFonts w:cstheme="minorHAnsi"/>
                  <w:sz w:val="18"/>
                </w:rPr>
                <w:t xml:space="preserve"> </w:t>
              </w:r>
              <w:r w:rsidR="00A10E56">
                <w:rPr>
                  <w:rFonts w:cstheme="minorHAnsi"/>
                  <w:sz w:val="18"/>
                  <w:szCs w:val="20"/>
                </w:rPr>
                <w:t>(Avg for multiple water heaters)</w:t>
              </w:r>
            </w:ins>
          </w:p>
        </w:tc>
        <w:tc>
          <w:tcPr>
            <w:tcW w:w="2610" w:type="dxa"/>
            <w:vAlign w:val="bottom"/>
          </w:tcPr>
          <w:p w14:paraId="235E8490" w14:textId="77777777" w:rsidR="005500C3" w:rsidRPr="00AB4500" w:rsidRDefault="005500C3" w:rsidP="00136A7C">
            <w:pPr>
              <w:jc w:val="center"/>
              <w:rPr>
                <w:sz w:val="18"/>
              </w:rPr>
            </w:pPr>
            <w:r w:rsidRPr="00AB4500">
              <w:rPr>
                <w:rFonts w:cstheme="minorHAnsi"/>
                <w:sz w:val="18"/>
              </w:rPr>
              <w:t>Weighted Distance</w:t>
            </w:r>
          </w:p>
        </w:tc>
        <w:tc>
          <w:tcPr>
            <w:tcW w:w="1350" w:type="dxa"/>
            <w:vAlign w:val="bottom"/>
          </w:tcPr>
          <w:p w14:paraId="7C105A5B" w14:textId="77777777" w:rsidR="005500C3" w:rsidRPr="00AB4500" w:rsidRDefault="005500C3" w:rsidP="00136A7C">
            <w:pPr>
              <w:jc w:val="center"/>
              <w:rPr>
                <w:sz w:val="18"/>
              </w:rPr>
            </w:pPr>
            <w:r w:rsidRPr="00AB4500">
              <w:rPr>
                <w:rFonts w:cstheme="minorHAnsi"/>
                <w:sz w:val="18"/>
              </w:rPr>
              <w:t>Qualification Distance</w:t>
            </w:r>
          </w:p>
        </w:tc>
      </w:tr>
      <w:tr w:rsidR="005500C3" w14:paraId="7045E33A" w14:textId="77777777" w:rsidTr="00136A7C">
        <w:trPr>
          <w:trHeight w:val="305"/>
        </w:trPr>
        <w:tc>
          <w:tcPr>
            <w:tcW w:w="980" w:type="dxa"/>
          </w:tcPr>
          <w:p w14:paraId="08A66405" w14:textId="77777777" w:rsidR="005500C3" w:rsidRPr="00AB4500" w:rsidRDefault="005500C3" w:rsidP="00136A7C">
            <w:pPr>
              <w:rPr>
                <w:sz w:val="18"/>
                <w:szCs w:val="18"/>
              </w:rPr>
            </w:pPr>
            <w:r w:rsidRPr="00AB4500">
              <w:rPr>
                <w:rFonts w:eastAsia="Times New Roman" w:cstheme="minorHAnsi"/>
                <w:sz w:val="18"/>
                <w:szCs w:val="18"/>
              </w:rPr>
              <w:t>&lt;&lt;Reference value from A01&gt;&gt;</w:t>
            </w:r>
          </w:p>
        </w:tc>
        <w:tc>
          <w:tcPr>
            <w:tcW w:w="1445" w:type="dxa"/>
          </w:tcPr>
          <w:p w14:paraId="7257C903" w14:textId="77777777" w:rsidR="005500C3" w:rsidRPr="00AB4500" w:rsidRDefault="005500C3" w:rsidP="00136A7C">
            <w:pPr>
              <w:rPr>
                <w:sz w:val="18"/>
                <w:szCs w:val="18"/>
              </w:rPr>
            </w:pPr>
            <w:r w:rsidRPr="00AB4500">
              <w:rPr>
                <w:sz w:val="18"/>
                <w:szCs w:val="18"/>
              </w:rPr>
              <w:t xml:space="preserve">&lt;&lt;if performance, then value = NA; </w:t>
            </w:r>
          </w:p>
          <w:p w14:paraId="2CC776F2" w14:textId="77777777" w:rsidR="005500C3" w:rsidRPr="00AB4500" w:rsidRDefault="005500C3" w:rsidP="00136A7C">
            <w:pPr>
              <w:rPr>
                <w:sz w:val="18"/>
                <w:szCs w:val="18"/>
              </w:rPr>
            </w:pPr>
            <w:r w:rsidRPr="00AB4500">
              <w:rPr>
                <w:sz w:val="18"/>
                <w:szCs w:val="18"/>
              </w:rPr>
              <w:t>Else if prescriptive, user select from list: 1, 2, 3&gt;&gt;</w:t>
            </w:r>
          </w:p>
        </w:tc>
        <w:tc>
          <w:tcPr>
            <w:tcW w:w="1343" w:type="dxa"/>
          </w:tcPr>
          <w:p w14:paraId="7B2AE951" w14:textId="77777777" w:rsidR="005500C3" w:rsidRPr="00AB4500" w:rsidRDefault="005500C3" w:rsidP="00136A7C">
            <w:pPr>
              <w:rPr>
                <w:sz w:val="18"/>
                <w:szCs w:val="18"/>
              </w:rPr>
            </w:pPr>
            <w:r w:rsidRPr="00AB4500">
              <w:rPr>
                <w:sz w:val="18"/>
                <w:szCs w:val="18"/>
              </w:rPr>
              <w:t xml:space="preserve">&lt;&lt;Reference Value from CF1R-PRF; </w:t>
            </w:r>
          </w:p>
          <w:p w14:paraId="3845CC9A" w14:textId="77777777" w:rsidR="005500C3" w:rsidRPr="00AB4500" w:rsidRDefault="005500C3" w:rsidP="00136A7C">
            <w:pPr>
              <w:rPr>
                <w:sz w:val="18"/>
                <w:szCs w:val="18"/>
              </w:rPr>
            </w:pPr>
            <w:r w:rsidRPr="00AB4500">
              <w:rPr>
                <w:sz w:val="18"/>
                <w:szCs w:val="18"/>
              </w:rPr>
              <w:t>Else if prescriptive compliance, user input&gt;&gt;</w:t>
            </w:r>
          </w:p>
        </w:tc>
        <w:tc>
          <w:tcPr>
            <w:tcW w:w="1447" w:type="dxa"/>
          </w:tcPr>
          <w:p w14:paraId="68C6F34E" w14:textId="77777777" w:rsidR="005500C3" w:rsidRPr="00AB4500" w:rsidRDefault="005500C3" w:rsidP="00136A7C">
            <w:pPr>
              <w:rPr>
                <w:sz w:val="18"/>
                <w:szCs w:val="18"/>
              </w:rPr>
            </w:pPr>
            <w:r w:rsidRPr="00AB4500">
              <w:rPr>
                <w:sz w:val="18"/>
                <w:szCs w:val="18"/>
              </w:rPr>
              <w:t xml:space="preserve">&lt;&lt;Reference Value from CF1R-PRF; </w:t>
            </w:r>
          </w:p>
          <w:p w14:paraId="3370DC7D" w14:textId="77777777" w:rsidR="005500C3" w:rsidRPr="00AB4500" w:rsidRDefault="005500C3" w:rsidP="00136A7C">
            <w:pPr>
              <w:rPr>
                <w:sz w:val="18"/>
                <w:szCs w:val="18"/>
              </w:rPr>
            </w:pPr>
            <w:r w:rsidRPr="00AB4500">
              <w:rPr>
                <w:sz w:val="18"/>
                <w:szCs w:val="18"/>
              </w:rPr>
              <w:t>Else if prescriptive compliance, user input&gt;&gt;</w:t>
            </w:r>
          </w:p>
        </w:tc>
        <w:tc>
          <w:tcPr>
            <w:tcW w:w="1620" w:type="dxa"/>
          </w:tcPr>
          <w:p w14:paraId="0BC7897F" w14:textId="77777777" w:rsidR="005500C3" w:rsidRPr="00AB4500" w:rsidRDefault="005500C3" w:rsidP="00136A7C">
            <w:pPr>
              <w:rPr>
                <w:sz w:val="18"/>
                <w:szCs w:val="18"/>
              </w:rPr>
            </w:pPr>
            <w:r w:rsidRPr="00AB4500">
              <w:rPr>
                <w:sz w:val="18"/>
                <w:szCs w:val="18"/>
              </w:rPr>
              <w:t xml:space="preserve">&lt;&lt;Reference Value from CF1R-PRF; </w:t>
            </w:r>
          </w:p>
          <w:p w14:paraId="00F277B3" w14:textId="77777777" w:rsidR="005500C3" w:rsidRPr="00AB4500" w:rsidRDefault="005500C3" w:rsidP="00136A7C">
            <w:pPr>
              <w:rPr>
                <w:sz w:val="18"/>
                <w:szCs w:val="18"/>
              </w:rPr>
            </w:pPr>
            <w:r w:rsidRPr="00AB4500">
              <w:rPr>
                <w:sz w:val="18"/>
                <w:szCs w:val="18"/>
              </w:rPr>
              <w:t>Else if prescriptive compliance, user input&gt;&gt;</w:t>
            </w:r>
          </w:p>
        </w:tc>
        <w:tc>
          <w:tcPr>
            <w:tcW w:w="2610" w:type="dxa"/>
          </w:tcPr>
          <w:p w14:paraId="70E6C818" w14:textId="77777777" w:rsidR="005500C3" w:rsidRPr="00AB4500" w:rsidRDefault="005500C3" w:rsidP="00136A7C">
            <w:pPr>
              <w:rPr>
                <w:sz w:val="18"/>
                <w:szCs w:val="18"/>
              </w:rPr>
            </w:pPr>
            <w:r w:rsidRPr="00AB4500">
              <w:rPr>
                <w:sz w:val="18"/>
                <w:szCs w:val="18"/>
              </w:rPr>
              <w:t xml:space="preserve">&lt;&lt;Reference value from CF1R-PRF; </w:t>
            </w:r>
          </w:p>
          <w:p w14:paraId="60973827" w14:textId="33EFE53C" w:rsidR="005500C3" w:rsidRPr="00AB4500" w:rsidRDefault="005500C3" w:rsidP="00136A7C">
            <w:pPr>
              <w:rPr>
                <w:sz w:val="18"/>
                <w:szCs w:val="18"/>
              </w:rPr>
            </w:pPr>
            <w:r w:rsidRPr="00AB4500">
              <w:rPr>
                <w:sz w:val="18"/>
                <w:szCs w:val="18"/>
              </w:rPr>
              <w:t>else if prescriptive and A0</w:t>
            </w:r>
            <w:ins w:id="280" w:author="Smith, Alexis@Energy" w:date="2019-05-10T11:13:00Z">
              <w:r w:rsidR="008B2C5E">
                <w:rPr>
                  <w:sz w:val="18"/>
                  <w:szCs w:val="18"/>
                </w:rPr>
                <w:t>7</w:t>
              </w:r>
            </w:ins>
            <w:del w:id="281" w:author="Smith, Alexis@Energy" w:date="2019-05-10T11:13:00Z">
              <w:r w:rsidDel="008B2C5E">
                <w:rPr>
                  <w:sz w:val="18"/>
                  <w:szCs w:val="18"/>
                </w:rPr>
                <w:delText>6</w:delText>
              </w:r>
            </w:del>
            <w:r w:rsidRPr="00AB4500">
              <w:rPr>
                <w:sz w:val="18"/>
                <w:szCs w:val="18"/>
              </w:rPr>
              <w:t xml:space="preserve"> = </w:t>
            </w:r>
            <w:r w:rsidRPr="00AB4500">
              <w:rPr>
                <w:rFonts w:cstheme="minorHAnsi"/>
                <w:sz w:val="18"/>
                <w:szCs w:val="18"/>
              </w:rPr>
              <w:t>Standard Distribution System, then value =</w:t>
            </w:r>
            <w:r w:rsidR="00D15FB8">
              <w:rPr>
                <w:sz w:val="18"/>
                <w:szCs w:val="18"/>
              </w:rPr>
              <w:t xml:space="preserve"> (E</w:t>
            </w:r>
            <w:r w:rsidRPr="00AB4500">
              <w:rPr>
                <w:sz w:val="18"/>
                <w:szCs w:val="18"/>
              </w:rPr>
              <w:t>03*0.4)</w:t>
            </w:r>
            <w:ins w:id="282" w:author="Tam, Danny@Energy" w:date="2019-03-27T16:10:00Z">
              <w:r w:rsidR="00F8369B" w:rsidRPr="00AB4500" w:rsidDel="00F8369B">
                <w:rPr>
                  <w:sz w:val="18"/>
                  <w:szCs w:val="18"/>
                </w:rPr>
                <w:t xml:space="preserve"> </w:t>
              </w:r>
              <w:r w:rsidR="00F8369B">
                <w:rPr>
                  <w:sz w:val="18"/>
                  <w:szCs w:val="18"/>
                </w:rPr>
                <w:t>+</w:t>
              </w:r>
            </w:ins>
            <w:del w:id="283" w:author="Tam, Danny@Energy" w:date="2019-03-27T16:10:00Z">
              <w:r w:rsidRPr="00AB4500" w:rsidDel="00F8369B">
                <w:rPr>
                  <w:sz w:val="18"/>
                  <w:szCs w:val="18"/>
                </w:rPr>
                <w:delText>*</w:delText>
              </w:r>
            </w:del>
            <w:r w:rsidRPr="00AB4500">
              <w:rPr>
                <w:sz w:val="18"/>
                <w:szCs w:val="18"/>
              </w:rPr>
              <w:t>(</w:t>
            </w:r>
            <w:r w:rsidR="00D15FB8">
              <w:rPr>
                <w:sz w:val="18"/>
                <w:szCs w:val="18"/>
              </w:rPr>
              <w:t>E04*0.4)</w:t>
            </w:r>
            <w:ins w:id="284" w:author="Tam, Danny@Energy" w:date="2019-03-27T16:10:00Z">
              <w:r w:rsidR="00F8369B" w:rsidDel="00F8369B">
                <w:rPr>
                  <w:sz w:val="18"/>
                  <w:szCs w:val="18"/>
                </w:rPr>
                <w:t xml:space="preserve"> </w:t>
              </w:r>
              <w:r w:rsidR="00F8369B">
                <w:rPr>
                  <w:sz w:val="18"/>
                  <w:szCs w:val="18"/>
                </w:rPr>
                <w:t>+</w:t>
              </w:r>
            </w:ins>
            <w:del w:id="285" w:author="Tam, Danny@Energy" w:date="2019-03-27T16:10:00Z">
              <w:r w:rsidR="00D15FB8" w:rsidDel="00F8369B">
                <w:rPr>
                  <w:sz w:val="18"/>
                  <w:szCs w:val="18"/>
                </w:rPr>
                <w:delText>*</w:delText>
              </w:r>
            </w:del>
            <w:r w:rsidR="00D15FB8">
              <w:rPr>
                <w:sz w:val="18"/>
                <w:szCs w:val="18"/>
              </w:rPr>
              <w:t>(</w:t>
            </w:r>
            <w:del w:id="286" w:author="Tam, Danny@Energy" w:date="2019-03-26T09:33:00Z">
              <w:r w:rsidR="00D15FB8" w:rsidDel="00A10E56">
                <w:rPr>
                  <w:sz w:val="18"/>
                  <w:szCs w:val="18"/>
                </w:rPr>
                <w:delText>average of column</w:delText>
              </w:r>
            </w:del>
            <w:r w:rsidR="00D15FB8">
              <w:rPr>
                <w:sz w:val="18"/>
                <w:szCs w:val="18"/>
              </w:rPr>
              <w:t xml:space="preserve"> E</w:t>
            </w:r>
            <w:r w:rsidRPr="00AB4500">
              <w:rPr>
                <w:sz w:val="18"/>
                <w:szCs w:val="18"/>
              </w:rPr>
              <w:t>05*0.2);</w:t>
            </w:r>
          </w:p>
          <w:p w14:paraId="24522A14" w14:textId="5C5B85D6" w:rsidR="005500C3" w:rsidRPr="00AB4500" w:rsidRDefault="005500C3" w:rsidP="00136A7C">
            <w:pPr>
              <w:rPr>
                <w:sz w:val="18"/>
                <w:szCs w:val="18"/>
              </w:rPr>
            </w:pPr>
            <w:r w:rsidRPr="00AB4500">
              <w:rPr>
                <w:sz w:val="18"/>
                <w:szCs w:val="18"/>
              </w:rPr>
              <w:t>else if A0</w:t>
            </w:r>
            <w:ins w:id="287" w:author="Smith, Alexis@Energy" w:date="2019-05-10T11:13:00Z">
              <w:r w:rsidR="008B2C5E">
                <w:rPr>
                  <w:sz w:val="18"/>
                  <w:szCs w:val="18"/>
                </w:rPr>
                <w:t>7</w:t>
              </w:r>
            </w:ins>
            <w:del w:id="288" w:author="Smith, Alexis@Energy" w:date="2019-05-10T11:13:00Z">
              <w:r w:rsidDel="008B2C5E">
                <w:rPr>
                  <w:sz w:val="18"/>
                  <w:szCs w:val="18"/>
                </w:rPr>
                <w:delText>6</w:delText>
              </w:r>
            </w:del>
            <w:r w:rsidRPr="00AB4500">
              <w:rPr>
                <w:sz w:val="18"/>
                <w:szCs w:val="18"/>
              </w:rPr>
              <w:t xml:space="preserve"> = </w:t>
            </w:r>
            <w:r w:rsidRPr="00AB4500">
              <w:rPr>
                <w:rFonts w:cstheme="minorHAnsi"/>
                <w:sz w:val="18"/>
                <w:szCs w:val="18"/>
              </w:rPr>
              <w:t>Demand Recirculatio</w:t>
            </w:r>
            <w:r w:rsidR="00D15FB8">
              <w:rPr>
                <w:rFonts w:cstheme="minorHAnsi"/>
                <w:sz w:val="18"/>
                <w:szCs w:val="18"/>
              </w:rPr>
              <w:t>n Manual Control, then value = E</w:t>
            </w:r>
            <w:r w:rsidRPr="00AB4500">
              <w:rPr>
                <w:rFonts w:cstheme="minorHAnsi"/>
                <w:sz w:val="18"/>
                <w:szCs w:val="18"/>
              </w:rPr>
              <w:t>05&gt;&gt;</w:t>
            </w:r>
          </w:p>
        </w:tc>
        <w:tc>
          <w:tcPr>
            <w:tcW w:w="1350" w:type="dxa"/>
          </w:tcPr>
          <w:p w14:paraId="7F25090B" w14:textId="77777777" w:rsidR="005500C3" w:rsidRDefault="005500C3" w:rsidP="00136A7C">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AD8EBA6" w14:textId="77777777" w:rsidR="005500C3" w:rsidRDefault="005500C3" w:rsidP="00136A7C">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7ED5147F" w14:textId="77777777" w:rsidR="005500C3" w:rsidRPr="00E303B7" w:rsidRDefault="005500C3" w:rsidP="00136A7C">
            <w:pPr>
              <w:rPr>
                <w:sz w:val="18"/>
                <w:szCs w:val="18"/>
              </w:rPr>
            </w:pPr>
            <w:r>
              <w:rPr>
                <w:sz w:val="18"/>
                <w:szCs w:val="18"/>
              </w:rPr>
              <w:t>(</w:t>
            </w:r>
            <w:r w:rsidRPr="00CB5461">
              <w:rPr>
                <w:sz w:val="18"/>
                <w:szCs w:val="18"/>
              </w:rPr>
              <w:t>(a+b *CFA)/n</w:t>
            </w:r>
            <w:r>
              <w:rPr>
                <w:sz w:val="18"/>
                <w:szCs w:val="18"/>
              </w:rPr>
              <w:t>) &gt;&gt;</w:t>
            </w:r>
          </w:p>
          <w:p w14:paraId="4F803A21" w14:textId="77777777" w:rsidR="005500C3" w:rsidRPr="00AB4500" w:rsidRDefault="005500C3" w:rsidP="00136A7C">
            <w:pPr>
              <w:rPr>
                <w:i/>
                <w:sz w:val="18"/>
                <w:szCs w:val="18"/>
              </w:rPr>
            </w:pPr>
            <w:r w:rsidRPr="00AB4500">
              <w:rPr>
                <w:i/>
                <w:sz w:val="18"/>
                <w:szCs w:val="18"/>
              </w:rPr>
              <w:t>Where:</w:t>
            </w:r>
          </w:p>
          <w:p w14:paraId="0542F6B5" w14:textId="77777777" w:rsidR="005500C3" w:rsidRPr="00AB4500" w:rsidRDefault="005500C3" w:rsidP="00136A7C">
            <w:pPr>
              <w:rPr>
                <w:i/>
                <w:sz w:val="18"/>
                <w:szCs w:val="18"/>
              </w:rPr>
            </w:pPr>
            <w:r w:rsidRPr="00AB4500">
              <w:rPr>
                <w:i/>
                <w:sz w:val="18"/>
                <w:szCs w:val="18"/>
              </w:rPr>
              <w:t>a, b = Qualification distance coefficients from Table 4.4.6-2 below,</w:t>
            </w:r>
          </w:p>
          <w:p w14:paraId="74FF34C0" w14:textId="77777777" w:rsidR="005500C3" w:rsidRPr="00AB4500" w:rsidRDefault="005500C3" w:rsidP="00136A7C">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7D979006" w14:textId="57F6D942" w:rsidR="005500C3" w:rsidRPr="00AB4500" w:rsidRDefault="005500C3" w:rsidP="00136A7C">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ins w:id="289" w:author="Smith, Alexis@Energy" w:date="2019-05-10T11:13:00Z">
              <w:r w:rsidR="008B2C5E">
                <w:rPr>
                  <w:i/>
                  <w:sz w:val="18"/>
                  <w:szCs w:val="18"/>
                </w:rPr>
                <w:t>4</w:t>
              </w:r>
            </w:ins>
            <w:del w:id="290" w:author="Smith, Alexis@Energy" w:date="2019-05-10T11:13:00Z">
              <w:r w:rsidDel="008B2C5E">
                <w:rPr>
                  <w:i/>
                  <w:sz w:val="18"/>
                  <w:szCs w:val="18"/>
                </w:rPr>
                <w:delText>3</w:delText>
              </w:r>
            </w:del>
            <w:r>
              <w:rPr>
                <w:i/>
                <w:sz w:val="18"/>
                <w:szCs w:val="18"/>
              </w:rPr>
              <w:t xml:space="preserve"> </w:t>
            </w:r>
            <w:r w:rsidRPr="00AB4500">
              <w:rPr>
                <w:i/>
                <w:sz w:val="18"/>
                <w:szCs w:val="18"/>
              </w:rPr>
              <w:t>(unitless).</w:t>
            </w:r>
          </w:p>
          <w:p w14:paraId="3A7D3423" w14:textId="77777777" w:rsidR="005500C3" w:rsidRPr="00AB4500" w:rsidRDefault="005500C3" w:rsidP="00136A7C">
            <w:pPr>
              <w:rPr>
                <w:sz w:val="18"/>
                <w:szCs w:val="18"/>
              </w:rPr>
            </w:pPr>
            <w:r w:rsidRPr="00AB4500">
              <w:rPr>
                <w:rFonts w:cstheme="minorHAnsi"/>
                <w:sz w:val="18"/>
                <w:szCs w:val="18"/>
                <w:highlight w:val="yellow"/>
              </w:rPr>
              <w:t xml:space="preserve"> </w:t>
            </w:r>
          </w:p>
        </w:tc>
      </w:tr>
      <w:tr w:rsidR="005500C3" w14:paraId="6BDD020F" w14:textId="77777777" w:rsidTr="00136A7C">
        <w:tc>
          <w:tcPr>
            <w:tcW w:w="980" w:type="dxa"/>
          </w:tcPr>
          <w:p w14:paraId="442B10F8" w14:textId="77777777" w:rsidR="005500C3" w:rsidRPr="00D37C06" w:rsidRDefault="005500C3" w:rsidP="00136A7C"/>
        </w:tc>
        <w:tc>
          <w:tcPr>
            <w:tcW w:w="1445" w:type="dxa"/>
          </w:tcPr>
          <w:p w14:paraId="4336DF52" w14:textId="77777777" w:rsidR="005500C3" w:rsidRPr="00D37C06" w:rsidRDefault="005500C3" w:rsidP="00136A7C"/>
        </w:tc>
        <w:tc>
          <w:tcPr>
            <w:tcW w:w="1343" w:type="dxa"/>
          </w:tcPr>
          <w:p w14:paraId="2B2235D7" w14:textId="77777777" w:rsidR="005500C3" w:rsidRPr="00D37C06" w:rsidRDefault="005500C3" w:rsidP="00136A7C"/>
        </w:tc>
        <w:tc>
          <w:tcPr>
            <w:tcW w:w="1447" w:type="dxa"/>
          </w:tcPr>
          <w:p w14:paraId="5A7845E8" w14:textId="77777777" w:rsidR="005500C3" w:rsidRPr="00D37C06" w:rsidRDefault="005500C3" w:rsidP="00136A7C"/>
        </w:tc>
        <w:tc>
          <w:tcPr>
            <w:tcW w:w="1620" w:type="dxa"/>
          </w:tcPr>
          <w:p w14:paraId="531EB616" w14:textId="77777777" w:rsidR="005500C3" w:rsidRPr="00D37C06" w:rsidRDefault="005500C3" w:rsidP="00136A7C"/>
        </w:tc>
        <w:tc>
          <w:tcPr>
            <w:tcW w:w="2610" w:type="dxa"/>
          </w:tcPr>
          <w:p w14:paraId="5C3C5DE8" w14:textId="77777777" w:rsidR="005500C3" w:rsidRPr="00D37C06" w:rsidRDefault="005500C3" w:rsidP="00136A7C"/>
        </w:tc>
        <w:tc>
          <w:tcPr>
            <w:tcW w:w="1350" w:type="dxa"/>
          </w:tcPr>
          <w:p w14:paraId="12EB670C" w14:textId="77777777" w:rsidR="005500C3" w:rsidRPr="00D37C06" w:rsidRDefault="005500C3" w:rsidP="00136A7C"/>
        </w:tc>
      </w:tr>
      <w:tr w:rsidR="005500C3" w14:paraId="0C972702" w14:textId="77777777" w:rsidTr="00136A7C">
        <w:tc>
          <w:tcPr>
            <w:tcW w:w="10795" w:type="dxa"/>
            <w:gridSpan w:val="7"/>
          </w:tcPr>
          <w:p w14:paraId="18A4FD53" w14:textId="77777777" w:rsidR="005500C3" w:rsidRDefault="005500C3" w:rsidP="00136A7C">
            <w:r w:rsidRPr="00271EDE">
              <w:rPr>
                <w:rFonts w:cstheme="minorHAnsi"/>
                <w:b/>
                <w:sz w:val="18"/>
              </w:rPr>
              <w:t>The responsible person’s signature on this compliance document affirms that all applicable requirements in this table have been met</w:t>
            </w:r>
          </w:p>
        </w:tc>
      </w:tr>
    </w:tbl>
    <w:p w14:paraId="775AC5EA" w14:textId="658B85EC" w:rsidR="005500C3" w:rsidRDefault="005500C3" w:rsidP="00B66EDB">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5500C3" w:rsidRPr="005500C3" w14:paraId="6C94AD38" w14:textId="77777777" w:rsidTr="00136A7C">
        <w:trPr>
          <w:cantSplit/>
          <w:trHeight w:val="170"/>
        </w:trPr>
        <w:tc>
          <w:tcPr>
            <w:tcW w:w="7825" w:type="dxa"/>
            <w:gridSpan w:val="5"/>
            <w:shd w:val="clear" w:color="auto" w:fill="auto"/>
            <w:noWrap/>
            <w:hideMark/>
          </w:tcPr>
          <w:p w14:paraId="789C4F01" w14:textId="77777777" w:rsidR="005500C3" w:rsidRPr="005500C3" w:rsidRDefault="005500C3" w:rsidP="005500C3">
            <w:pPr>
              <w:spacing w:after="0" w:line="240" w:lineRule="auto"/>
              <w:rPr>
                <w:rFonts w:ascii="Calibri" w:eastAsia="Calibri" w:hAnsi="Calibri" w:cs="Times New Roman"/>
                <w:sz w:val="18"/>
                <w:szCs w:val="18"/>
                <w:u w:val="single"/>
              </w:rPr>
            </w:pPr>
            <w:r w:rsidRPr="005500C3">
              <w:rPr>
                <w:rFonts w:ascii="Calibri" w:eastAsia="Calibri" w:hAnsi="Calibri" w:cs="Times New Roman"/>
                <w:sz w:val="18"/>
                <w:szCs w:val="18"/>
                <w:u w:val="single"/>
              </w:rPr>
              <w:t>Table 4.4.6-2: Coefficients for the Qualification Distance Calculation</w:t>
            </w:r>
          </w:p>
          <w:p w14:paraId="1F8FD96B" w14:textId="42EFB372" w:rsidR="005500C3" w:rsidRPr="005500C3" w:rsidRDefault="005500C3">
            <w:pPr>
              <w:spacing w:after="0" w:line="240" w:lineRule="auto"/>
              <w:rPr>
                <w:b/>
                <w:sz w:val="18"/>
                <w:szCs w:val="18"/>
              </w:rPr>
            </w:pPr>
            <w:r w:rsidRPr="005500C3">
              <w:rPr>
                <w:rFonts w:ascii="Calibri" w:eastAsia="Calibri" w:hAnsi="Calibri" w:cs="Times New Roman"/>
                <w:b/>
                <w:sz w:val="18"/>
                <w:szCs w:val="18"/>
              </w:rPr>
              <w:t xml:space="preserve">&lt;&lt; do not show table, only use for equation in </w:t>
            </w:r>
            <w:r>
              <w:rPr>
                <w:rFonts w:ascii="Calibri" w:eastAsia="Calibri" w:hAnsi="Calibri" w:cs="Times New Roman"/>
                <w:b/>
                <w:sz w:val="18"/>
                <w:szCs w:val="18"/>
              </w:rPr>
              <w:t>D07 and E07</w:t>
            </w:r>
            <w:r w:rsidRPr="005500C3">
              <w:rPr>
                <w:rFonts w:ascii="Calibri" w:eastAsia="Calibri" w:hAnsi="Calibri" w:cs="Times New Roman"/>
                <w:b/>
                <w:sz w:val="18"/>
                <w:szCs w:val="18"/>
              </w:rPr>
              <w:t>&gt;&gt;</w:t>
            </w:r>
          </w:p>
        </w:tc>
      </w:tr>
      <w:tr w:rsidR="005500C3" w:rsidRPr="005500C3" w14:paraId="39FF9068" w14:textId="77777777" w:rsidTr="00136A7C">
        <w:trPr>
          <w:cantSplit/>
          <w:trHeight w:val="170"/>
        </w:trPr>
        <w:tc>
          <w:tcPr>
            <w:tcW w:w="1705" w:type="dxa"/>
            <w:shd w:val="clear" w:color="auto" w:fill="auto"/>
            <w:noWrap/>
          </w:tcPr>
          <w:p w14:paraId="1EC624E6" w14:textId="77777777" w:rsidR="005500C3" w:rsidRPr="005500C3" w:rsidRDefault="005500C3" w:rsidP="005500C3">
            <w:pPr>
              <w:spacing w:after="0" w:line="240" w:lineRule="auto"/>
              <w:jc w:val="center"/>
              <w:rPr>
                <w:sz w:val="18"/>
                <w:szCs w:val="18"/>
                <w:u w:val="single"/>
              </w:rPr>
            </w:pPr>
          </w:p>
        </w:tc>
        <w:tc>
          <w:tcPr>
            <w:tcW w:w="3510" w:type="dxa"/>
            <w:gridSpan w:val="2"/>
            <w:shd w:val="clear" w:color="auto" w:fill="auto"/>
            <w:noWrap/>
          </w:tcPr>
          <w:p w14:paraId="3282403B"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a</w:t>
            </w:r>
          </w:p>
        </w:tc>
        <w:tc>
          <w:tcPr>
            <w:tcW w:w="2610" w:type="dxa"/>
            <w:gridSpan w:val="2"/>
            <w:shd w:val="clear" w:color="auto" w:fill="auto"/>
            <w:noWrap/>
          </w:tcPr>
          <w:p w14:paraId="49E6E582"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b</w:t>
            </w:r>
          </w:p>
        </w:tc>
      </w:tr>
      <w:tr w:rsidR="005500C3" w:rsidRPr="005500C3" w14:paraId="7EB98538" w14:textId="77777777" w:rsidTr="00136A7C">
        <w:trPr>
          <w:cantSplit/>
          <w:trHeight w:val="300"/>
        </w:trPr>
        <w:tc>
          <w:tcPr>
            <w:tcW w:w="1705" w:type="dxa"/>
            <w:shd w:val="clear" w:color="auto" w:fill="auto"/>
            <w:noWrap/>
            <w:vAlign w:val="bottom"/>
            <w:hideMark/>
          </w:tcPr>
          <w:p w14:paraId="1C53BA01" w14:textId="77777777" w:rsidR="005500C3" w:rsidRPr="005500C3" w:rsidRDefault="005500C3" w:rsidP="005500C3">
            <w:pPr>
              <w:spacing w:after="0" w:line="240" w:lineRule="auto"/>
              <w:jc w:val="center"/>
              <w:rPr>
                <w:b/>
                <w:sz w:val="18"/>
                <w:szCs w:val="18"/>
              </w:rPr>
            </w:pPr>
            <w:r w:rsidRPr="005500C3">
              <w:rPr>
                <w:b/>
                <w:sz w:val="18"/>
                <w:szCs w:val="18"/>
              </w:rPr>
              <w:t>Building Type</w:t>
            </w:r>
          </w:p>
        </w:tc>
        <w:tc>
          <w:tcPr>
            <w:tcW w:w="1800" w:type="dxa"/>
            <w:shd w:val="clear" w:color="auto" w:fill="auto"/>
            <w:noWrap/>
            <w:vAlign w:val="bottom"/>
            <w:hideMark/>
          </w:tcPr>
          <w:p w14:paraId="53137222"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710" w:type="dxa"/>
            <w:shd w:val="clear" w:color="auto" w:fill="auto"/>
            <w:noWrap/>
            <w:vAlign w:val="bottom"/>
            <w:hideMark/>
          </w:tcPr>
          <w:p w14:paraId="2C0E5DEA" w14:textId="77777777" w:rsidR="005500C3" w:rsidRPr="005500C3" w:rsidRDefault="005500C3" w:rsidP="005500C3">
            <w:pPr>
              <w:spacing w:after="0" w:line="240" w:lineRule="auto"/>
              <w:jc w:val="center"/>
              <w:rPr>
                <w:b/>
                <w:sz w:val="18"/>
                <w:szCs w:val="18"/>
              </w:rPr>
            </w:pPr>
            <w:r w:rsidRPr="005500C3">
              <w:rPr>
                <w:b/>
                <w:sz w:val="18"/>
                <w:szCs w:val="18"/>
              </w:rPr>
              <w:t>Recirculating</w:t>
            </w:r>
          </w:p>
        </w:tc>
        <w:tc>
          <w:tcPr>
            <w:tcW w:w="1350" w:type="dxa"/>
            <w:shd w:val="clear" w:color="auto" w:fill="auto"/>
            <w:noWrap/>
            <w:vAlign w:val="bottom"/>
            <w:hideMark/>
          </w:tcPr>
          <w:p w14:paraId="3E35B280"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260" w:type="dxa"/>
            <w:shd w:val="clear" w:color="auto" w:fill="auto"/>
            <w:noWrap/>
            <w:vAlign w:val="bottom"/>
            <w:hideMark/>
          </w:tcPr>
          <w:p w14:paraId="2D0D9FD5" w14:textId="77777777" w:rsidR="005500C3" w:rsidRPr="005500C3" w:rsidRDefault="005500C3" w:rsidP="005500C3">
            <w:pPr>
              <w:spacing w:after="0" w:line="240" w:lineRule="auto"/>
              <w:jc w:val="center"/>
              <w:rPr>
                <w:b/>
                <w:sz w:val="18"/>
                <w:szCs w:val="18"/>
              </w:rPr>
            </w:pPr>
            <w:r w:rsidRPr="005500C3">
              <w:rPr>
                <w:b/>
                <w:sz w:val="18"/>
                <w:szCs w:val="18"/>
              </w:rPr>
              <w:t>Recirculating</w:t>
            </w:r>
          </w:p>
        </w:tc>
      </w:tr>
      <w:tr w:rsidR="002972D2" w:rsidRPr="005500C3" w14:paraId="01BA7E47" w14:textId="77777777" w:rsidTr="00136A7C">
        <w:trPr>
          <w:cantSplit/>
          <w:trHeight w:val="300"/>
        </w:trPr>
        <w:tc>
          <w:tcPr>
            <w:tcW w:w="1705" w:type="dxa"/>
            <w:shd w:val="clear" w:color="auto" w:fill="auto"/>
            <w:noWrap/>
          </w:tcPr>
          <w:p w14:paraId="2E38A331" w14:textId="77777777" w:rsidR="002972D2" w:rsidRPr="005500C3" w:rsidRDefault="002972D2" w:rsidP="002972D2">
            <w:pPr>
              <w:spacing w:after="0" w:line="240" w:lineRule="auto"/>
              <w:jc w:val="center"/>
              <w:rPr>
                <w:b/>
                <w:sz w:val="18"/>
                <w:szCs w:val="18"/>
              </w:rPr>
            </w:pPr>
            <w:r w:rsidRPr="005500C3">
              <w:rPr>
                <w:b/>
                <w:sz w:val="18"/>
                <w:szCs w:val="18"/>
              </w:rPr>
              <w:t>Single Family</w:t>
            </w:r>
          </w:p>
        </w:tc>
        <w:tc>
          <w:tcPr>
            <w:tcW w:w="1800" w:type="dxa"/>
            <w:shd w:val="clear" w:color="auto" w:fill="auto"/>
            <w:noWrap/>
          </w:tcPr>
          <w:p w14:paraId="5DECD361" w14:textId="384689A4" w:rsidR="002972D2" w:rsidRPr="009F7E94" w:rsidRDefault="002972D2" w:rsidP="002972D2">
            <w:pPr>
              <w:keepNext/>
              <w:tabs>
                <w:tab w:val="left" w:pos="2160"/>
                <w:tab w:val="left" w:pos="2700"/>
                <w:tab w:val="left" w:pos="3420"/>
                <w:tab w:val="left" w:pos="3780"/>
                <w:tab w:val="left" w:pos="5760"/>
                <w:tab w:val="left" w:pos="7212"/>
              </w:tabs>
              <w:spacing w:after="0" w:line="240" w:lineRule="auto"/>
              <w:contextualSpacing/>
              <w:rPr>
                <w:ins w:id="291" w:author="Tam, Danny@Energy" w:date="2019-03-26T09:39:00Z"/>
                <w:rFonts w:eastAsia="Times New Roman" w:cstheme="minorHAnsi"/>
                <w:sz w:val="16"/>
                <w:szCs w:val="20"/>
              </w:rPr>
            </w:pPr>
            <w:ins w:id="292" w:author="Tam, Danny@Energy" w:date="2019-03-26T09:39:00Z">
              <w:r>
                <w:rPr>
                  <w:sz w:val="18"/>
                  <w:szCs w:val="18"/>
                </w:rPr>
                <w:t>Use when distribution type</w:t>
              </w:r>
            </w:ins>
            <w:ins w:id="293" w:author="Tam, Danny@Energy" w:date="2019-03-27T16:11:00Z">
              <w:r w:rsidR="00F8369B">
                <w:rPr>
                  <w:sz w:val="18"/>
                  <w:szCs w:val="18"/>
                </w:rPr>
                <w:t xml:space="preserve"> (A0</w:t>
              </w:r>
            </w:ins>
            <w:ins w:id="294" w:author="Smith, Alexis@Energy" w:date="2019-05-10T11:14:00Z">
              <w:r w:rsidR="008B2C5E">
                <w:rPr>
                  <w:sz w:val="18"/>
                  <w:szCs w:val="18"/>
                </w:rPr>
                <w:t>7</w:t>
              </w:r>
            </w:ins>
            <w:ins w:id="295" w:author="Tam, Danny@Energy" w:date="2019-03-27T16:11:00Z">
              <w:del w:id="296" w:author="Smith, Alexis@Energy" w:date="2019-05-10T11:14:00Z">
                <w:r w:rsidR="00F8369B" w:rsidDel="008B2C5E">
                  <w:rPr>
                    <w:sz w:val="18"/>
                    <w:szCs w:val="18"/>
                  </w:rPr>
                  <w:delText>6</w:delText>
                </w:r>
              </w:del>
              <w:r w:rsidR="00F8369B">
                <w:rPr>
                  <w:sz w:val="18"/>
                  <w:szCs w:val="18"/>
                </w:rPr>
                <w:t>)</w:t>
              </w:r>
            </w:ins>
            <w:ins w:id="297" w:author="Tam, Danny@Energy" w:date="2019-03-26T09:39:00Z">
              <w:r>
                <w:rPr>
                  <w:sz w:val="18"/>
                  <w:szCs w:val="18"/>
                </w:rPr>
                <w:t xml:space="preserve"> is </w:t>
              </w:r>
              <w:r w:rsidRPr="005828AE">
                <w:rPr>
                  <w:rFonts w:eastAsia="Times New Roman" w:cstheme="minorHAnsi"/>
                  <w:sz w:val="16"/>
                  <w:szCs w:val="20"/>
                </w:rPr>
                <w:t>*</w:t>
              </w:r>
              <w:r w:rsidRPr="009F7E94">
                <w:rPr>
                  <w:rFonts w:eastAsia="Times New Roman" w:cstheme="minorHAnsi"/>
                  <w:sz w:val="16"/>
                  <w:szCs w:val="20"/>
                </w:rPr>
                <w:t>Standard Distribution System</w:t>
              </w:r>
            </w:ins>
          </w:p>
          <w:p w14:paraId="4DD94D5E" w14:textId="6176086D" w:rsidR="002972D2" w:rsidRPr="005500C3" w:rsidRDefault="002972D2" w:rsidP="002972D2">
            <w:pPr>
              <w:spacing w:after="0" w:line="240" w:lineRule="auto"/>
              <w:jc w:val="center"/>
              <w:rPr>
                <w:sz w:val="18"/>
                <w:szCs w:val="18"/>
              </w:rPr>
            </w:pPr>
            <w:ins w:id="298" w:author="Tam, Danny@Energy" w:date="2019-03-26T09:39:00Z">
              <w:r>
                <w:rPr>
                  <w:sz w:val="18"/>
                  <w:szCs w:val="18"/>
                </w:rPr>
                <w:t xml:space="preserve"> </w:t>
              </w:r>
            </w:ins>
          </w:p>
        </w:tc>
        <w:tc>
          <w:tcPr>
            <w:tcW w:w="1710" w:type="dxa"/>
            <w:shd w:val="clear" w:color="auto" w:fill="auto"/>
            <w:noWrap/>
          </w:tcPr>
          <w:p w14:paraId="082E35C9" w14:textId="7B81D617" w:rsidR="002972D2" w:rsidRPr="005828AE" w:rsidRDefault="002972D2" w:rsidP="002972D2">
            <w:pPr>
              <w:keepNext/>
              <w:tabs>
                <w:tab w:val="left" w:pos="2160"/>
                <w:tab w:val="left" w:pos="2700"/>
                <w:tab w:val="left" w:pos="3420"/>
                <w:tab w:val="left" w:pos="3780"/>
                <w:tab w:val="left" w:pos="5760"/>
                <w:tab w:val="left" w:pos="7212"/>
              </w:tabs>
              <w:spacing w:after="0" w:line="240" w:lineRule="auto"/>
              <w:contextualSpacing/>
              <w:rPr>
                <w:ins w:id="299" w:author="Tam, Danny@Energy" w:date="2019-03-26T09:39:00Z"/>
                <w:rFonts w:eastAsia="Times New Roman" w:cstheme="minorHAnsi"/>
                <w:sz w:val="16"/>
                <w:szCs w:val="20"/>
              </w:rPr>
            </w:pPr>
            <w:ins w:id="300" w:author="Tam, Danny@Energy" w:date="2019-03-26T09:39:00Z">
              <w:r>
                <w:rPr>
                  <w:sz w:val="18"/>
                  <w:szCs w:val="18"/>
                </w:rPr>
                <w:t xml:space="preserve">Use when distribution type </w:t>
              </w:r>
            </w:ins>
            <w:ins w:id="301" w:author="Tam, Danny@Energy" w:date="2019-03-27T16:11:00Z">
              <w:r w:rsidR="00F8369B">
                <w:rPr>
                  <w:sz w:val="18"/>
                  <w:szCs w:val="18"/>
                </w:rPr>
                <w:t>(A0</w:t>
              </w:r>
            </w:ins>
            <w:ins w:id="302" w:author="Smith, Alexis@Energy" w:date="2019-05-10T11:14:00Z">
              <w:r w:rsidR="008B2C5E">
                <w:rPr>
                  <w:sz w:val="18"/>
                  <w:szCs w:val="18"/>
                </w:rPr>
                <w:t>7</w:t>
              </w:r>
            </w:ins>
            <w:ins w:id="303" w:author="Tam, Danny@Energy" w:date="2019-03-27T16:11:00Z">
              <w:del w:id="304" w:author="Smith, Alexis@Energy" w:date="2019-05-10T11:14:00Z">
                <w:r w:rsidR="00F8369B" w:rsidDel="008B2C5E">
                  <w:rPr>
                    <w:sz w:val="18"/>
                    <w:szCs w:val="18"/>
                  </w:rPr>
                  <w:delText>6</w:delText>
                </w:r>
              </w:del>
              <w:r w:rsidR="00F8369B">
                <w:rPr>
                  <w:sz w:val="18"/>
                  <w:szCs w:val="18"/>
                </w:rPr>
                <w:t xml:space="preserve">) </w:t>
              </w:r>
            </w:ins>
            <w:ins w:id="305" w:author="Tam, Danny@Energy" w:date="2019-03-26T09:39:00Z">
              <w:r>
                <w:rPr>
                  <w:sz w:val="18"/>
                  <w:szCs w:val="18"/>
                </w:rPr>
                <w:t xml:space="preserve">is </w:t>
              </w:r>
            </w:ins>
          </w:p>
          <w:p w14:paraId="2479DC54" w14:textId="6C8B5449" w:rsidR="002972D2" w:rsidRPr="005500C3" w:rsidRDefault="002972D2" w:rsidP="00D10D1B">
            <w:pPr>
              <w:keepNext/>
              <w:tabs>
                <w:tab w:val="left" w:pos="2160"/>
                <w:tab w:val="left" w:pos="2700"/>
                <w:tab w:val="left" w:pos="3420"/>
                <w:tab w:val="left" w:pos="3780"/>
                <w:tab w:val="left" w:pos="5760"/>
                <w:tab w:val="left" w:pos="7212"/>
              </w:tabs>
              <w:spacing w:after="0" w:line="240" w:lineRule="auto"/>
              <w:contextualSpacing/>
              <w:rPr>
                <w:sz w:val="18"/>
                <w:szCs w:val="18"/>
              </w:rPr>
            </w:pPr>
            <w:ins w:id="306" w:author="Tam, Danny@Energy" w:date="2019-03-26T09:39:00Z">
              <w:r w:rsidRPr="005828AE">
                <w:rPr>
                  <w:rFonts w:eastAsia="Times New Roman" w:cstheme="minorHAnsi"/>
                  <w:sz w:val="16"/>
                  <w:szCs w:val="20"/>
                </w:rPr>
                <w:t xml:space="preserve">* Demand Recirculation Manual Control </w:t>
              </w:r>
            </w:ins>
          </w:p>
        </w:tc>
        <w:tc>
          <w:tcPr>
            <w:tcW w:w="1350" w:type="dxa"/>
            <w:shd w:val="clear" w:color="auto" w:fill="auto"/>
            <w:noWrap/>
          </w:tcPr>
          <w:p w14:paraId="7206396F" w14:textId="77777777" w:rsidR="002972D2" w:rsidRPr="005500C3" w:rsidRDefault="002972D2" w:rsidP="002972D2">
            <w:pPr>
              <w:spacing w:after="0" w:line="240" w:lineRule="auto"/>
              <w:jc w:val="center"/>
              <w:rPr>
                <w:sz w:val="18"/>
                <w:szCs w:val="18"/>
              </w:rPr>
            </w:pPr>
          </w:p>
        </w:tc>
        <w:tc>
          <w:tcPr>
            <w:tcW w:w="1260" w:type="dxa"/>
            <w:shd w:val="clear" w:color="auto" w:fill="auto"/>
            <w:noWrap/>
          </w:tcPr>
          <w:p w14:paraId="73D65CFE" w14:textId="77777777" w:rsidR="002972D2" w:rsidRPr="005500C3" w:rsidRDefault="002972D2" w:rsidP="002972D2">
            <w:pPr>
              <w:spacing w:after="0" w:line="240" w:lineRule="auto"/>
              <w:jc w:val="center"/>
              <w:rPr>
                <w:sz w:val="18"/>
                <w:szCs w:val="18"/>
              </w:rPr>
            </w:pPr>
          </w:p>
        </w:tc>
      </w:tr>
      <w:tr w:rsidR="002972D2" w:rsidRPr="005500C3" w14:paraId="066AC52D" w14:textId="77777777" w:rsidTr="00136A7C">
        <w:trPr>
          <w:cantSplit/>
          <w:trHeight w:val="170"/>
        </w:trPr>
        <w:tc>
          <w:tcPr>
            <w:tcW w:w="1705" w:type="dxa"/>
            <w:shd w:val="clear" w:color="auto" w:fill="auto"/>
            <w:noWrap/>
            <w:hideMark/>
          </w:tcPr>
          <w:p w14:paraId="6A8B22F6" w14:textId="77777777" w:rsidR="002972D2" w:rsidRPr="005500C3" w:rsidRDefault="002972D2" w:rsidP="002972D2">
            <w:pPr>
              <w:spacing w:after="0" w:line="240" w:lineRule="auto"/>
              <w:jc w:val="center"/>
              <w:rPr>
                <w:sz w:val="18"/>
                <w:szCs w:val="18"/>
              </w:rPr>
            </w:pPr>
            <w:r w:rsidRPr="005500C3">
              <w:rPr>
                <w:sz w:val="18"/>
                <w:szCs w:val="18"/>
              </w:rPr>
              <w:t>One story</w:t>
            </w:r>
          </w:p>
        </w:tc>
        <w:tc>
          <w:tcPr>
            <w:tcW w:w="1800" w:type="dxa"/>
            <w:shd w:val="clear" w:color="auto" w:fill="auto"/>
            <w:noWrap/>
            <w:hideMark/>
          </w:tcPr>
          <w:p w14:paraId="76C927E9"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1E0CFFBF" w14:textId="77777777" w:rsidR="002972D2" w:rsidRPr="005500C3" w:rsidRDefault="002972D2" w:rsidP="002972D2">
            <w:pPr>
              <w:spacing w:after="0" w:line="240" w:lineRule="auto"/>
              <w:jc w:val="center"/>
              <w:rPr>
                <w:sz w:val="18"/>
                <w:szCs w:val="18"/>
              </w:rPr>
            </w:pPr>
            <w:r w:rsidRPr="005500C3">
              <w:rPr>
                <w:sz w:val="18"/>
                <w:szCs w:val="18"/>
              </w:rPr>
              <w:t>22.7</w:t>
            </w:r>
          </w:p>
        </w:tc>
        <w:tc>
          <w:tcPr>
            <w:tcW w:w="1350" w:type="dxa"/>
            <w:shd w:val="clear" w:color="auto" w:fill="auto"/>
            <w:noWrap/>
            <w:hideMark/>
          </w:tcPr>
          <w:p w14:paraId="73BBFDA7" w14:textId="77777777" w:rsidR="002972D2" w:rsidRPr="005500C3" w:rsidRDefault="002972D2" w:rsidP="002972D2">
            <w:pPr>
              <w:spacing w:after="0" w:line="240" w:lineRule="auto"/>
              <w:jc w:val="center"/>
              <w:rPr>
                <w:sz w:val="18"/>
                <w:szCs w:val="18"/>
              </w:rPr>
            </w:pPr>
            <w:r w:rsidRPr="005500C3">
              <w:rPr>
                <w:sz w:val="18"/>
                <w:szCs w:val="18"/>
              </w:rPr>
              <w:t>0.0095</w:t>
            </w:r>
          </w:p>
        </w:tc>
        <w:tc>
          <w:tcPr>
            <w:tcW w:w="1260" w:type="dxa"/>
            <w:shd w:val="clear" w:color="auto" w:fill="auto"/>
            <w:noWrap/>
            <w:hideMark/>
          </w:tcPr>
          <w:p w14:paraId="0DFEE383" w14:textId="77777777" w:rsidR="002972D2" w:rsidRPr="005500C3" w:rsidRDefault="002972D2" w:rsidP="002972D2">
            <w:pPr>
              <w:spacing w:after="0" w:line="240" w:lineRule="auto"/>
              <w:jc w:val="center"/>
              <w:rPr>
                <w:sz w:val="18"/>
                <w:szCs w:val="18"/>
              </w:rPr>
            </w:pPr>
            <w:r w:rsidRPr="005500C3">
              <w:rPr>
                <w:sz w:val="18"/>
                <w:szCs w:val="18"/>
              </w:rPr>
              <w:t>0.0099</w:t>
            </w:r>
          </w:p>
        </w:tc>
      </w:tr>
      <w:tr w:rsidR="002972D2" w:rsidRPr="005500C3" w14:paraId="676EB7B2" w14:textId="77777777" w:rsidTr="00136A7C">
        <w:trPr>
          <w:cantSplit/>
          <w:trHeight w:val="215"/>
        </w:trPr>
        <w:tc>
          <w:tcPr>
            <w:tcW w:w="1705" w:type="dxa"/>
            <w:shd w:val="clear" w:color="auto" w:fill="auto"/>
            <w:noWrap/>
            <w:hideMark/>
          </w:tcPr>
          <w:p w14:paraId="491B05BF" w14:textId="77777777" w:rsidR="002972D2" w:rsidRPr="005500C3" w:rsidRDefault="002972D2" w:rsidP="002972D2">
            <w:pPr>
              <w:spacing w:after="0" w:line="240" w:lineRule="auto"/>
              <w:jc w:val="center"/>
              <w:rPr>
                <w:sz w:val="18"/>
                <w:szCs w:val="18"/>
              </w:rPr>
            </w:pPr>
            <w:r w:rsidRPr="005500C3">
              <w:rPr>
                <w:sz w:val="18"/>
                <w:szCs w:val="18"/>
              </w:rPr>
              <w:t>Two story</w:t>
            </w:r>
          </w:p>
        </w:tc>
        <w:tc>
          <w:tcPr>
            <w:tcW w:w="1800" w:type="dxa"/>
            <w:shd w:val="clear" w:color="auto" w:fill="auto"/>
            <w:noWrap/>
            <w:hideMark/>
          </w:tcPr>
          <w:p w14:paraId="2CB84548" w14:textId="77777777" w:rsidR="002972D2" w:rsidRPr="005500C3" w:rsidRDefault="002972D2" w:rsidP="002972D2">
            <w:pPr>
              <w:spacing w:after="0" w:line="240" w:lineRule="auto"/>
              <w:jc w:val="center"/>
              <w:rPr>
                <w:sz w:val="18"/>
                <w:szCs w:val="18"/>
              </w:rPr>
            </w:pPr>
            <w:r w:rsidRPr="005500C3">
              <w:rPr>
                <w:sz w:val="18"/>
                <w:szCs w:val="18"/>
              </w:rPr>
              <w:t>15</w:t>
            </w:r>
          </w:p>
        </w:tc>
        <w:tc>
          <w:tcPr>
            <w:tcW w:w="1710" w:type="dxa"/>
            <w:shd w:val="clear" w:color="auto" w:fill="auto"/>
            <w:noWrap/>
            <w:hideMark/>
          </w:tcPr>
          <w:p w14:paraId="3446AD47" w14:textId="77777777" w:rsidR="002972D2" w:rsidRPr="005500C3" w:rsidRDefault="002972D2" w:rsidP="002972D2">
            <w:pPr>
              <w:spacing w:after="0" w:line="240" w:lineRule="auto"/>
              <w:jc w:val="center"/>
              <w:rPr>
                <w:sz w:val="18"/>
                <w:szCs w:val="18"/>
              </w:rPr>
            </w:pPr>
            <w:r w:rsidRPr="005500C3">
              <w:rPr>
                <w:sz w:val="18"/>
                <w:szCs w:val="18"/>
              </w:rPr>
              <w:t>11.5</w:t>
            </w:r>
          </w:p>
        </w:tc>
        <w:tc>
          <w:tcPr>
            <w:tcW w:w="1350" w:type="dxa"/>
            <w:shd w:val="clear" w:color="auto" w:fill="auto"/>
            <w:noWrap/>
            <w:hideMark/>
          </w:tcPr>
          <w:p w14:paraId="167259A2" w14:textId="77777777" w:rsidR="002972D2" w:rsidRPr="005500C3" w:rsidRDefault="002972D2" w:rsidP="002972D2">
            <w:pPr>
              <w:spacing w:after="0" w:line="240" w:lineRule="auto"/>
              <w:jc w:val="center"/>
              <w:rPr>
                <w:sz w:val="18"/>
                <w:szCs w:val="18"/>
              </w:rPr>
            </w:pPr>
            <w:r w:rsidRPr="005500C3">
              <w:rPr>
                <w:sz w:val="18"/>
                <w:szCs w:val="18"/>
              </w:rPr>
              <w:t>0.0045</w:t>
            </w:r>
          </w:p>
        </w:tc>
        <w:tc>
          <w:tcPr>
            <w:tcW w:w="1260" w:type="dxa"/>
            <w:shd w:val="clear" w:color="auto" w:fill="auto"/>
            <w:noWrap/>
            <w:hideMark/>
          </w:tcPr>
          <w:p w14:paraId="3BE5515A" w14:textId="77777777" w:rsidR="002972D2" w:rsidRPr="005500C3" w:rsidRDefault="002972D2" w:rsidP="002972D2">
            <w:pPr>
              <w:spacing w:after="0" w:line="240" w:lineRule="auto"/>
              <w:jc w:val="center"/>
              <w:rPr>
                <w:sz w:val="18"/>
                <w:szCs w:val="18"/>
              </w:rPr>
            </w:pPr>
            <w:r w:rsidRPr="005500C3">
              <w:rPr>
                <w:sz w:val="18"/>
                <w:szCs w:val="18"/>
              </w:rPr>
              <w:t>0.0095</w:t>
            </w:r>
          </w:p>
        </w:tc>
      </w:tr>
      <w:tr w:rsidR="002972D2" w:rsidRPr="005500C3" w14:paraId="0FE4B818" w14:textId="77777777" w:rsidTr="00136A7C">
        <w:trPr>
          <w:cantSplit/>
          <w:trHeight w:val="152"/>
        </w:trPr>
        <w:tc>
          <w:tcPr>
            <w:tcW w:w="1705" w:type="dxa"/>
            <w:shd w:val="clear" w:color="auto" w:fill="auto"/>
            <w:noWrap/>
            <w:hideMark/>
          </w:tcPr>
          <w:p w14:paraId="1D8A04E1" w14:textId="77777777" w:rsidR="002972D2" w:rsidRPr="005500C3" w:rsidRDefault="002972D2" w:rsidP="002972D2">
            <w:pPr>
              <w:spacing w:after="0" w:line="240" w:lineRule="auto"/>
              <w:jc w:val="center"/>
              <w:rPr>
                <w:sz w:val="18"/>
                <w:szCs w:val="18"/>
              </w:rPr>
            </w:pPr>
            <w:r w:rsidRPr="005500C3">
              <w:rPr>
                <w:sz w:val="18"/>
                <w:szCs w:val="18"/>
              </w:rPr>
              <w:t>Three story</w:t>
            </w:r>
          </w:p>
        </w:tc>
        <w:tc>
          <w:tcPr>
            <w:tcW w:w="1800" w:type="dxa"/>
            <w:shd w:val="clear" w:color="auto" w:fill="auto"/>
            <w:noWrap/>
            <w:hideMark/>
          </w:tcPr>
          <w:p w14:paraId="52E9DDB7"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70EB953C" w14:textId="77777777" w:rsidR="002972D2" w:rsidRPr="005500C3" w:rsidRDefault="002972D2" w:rsidP="002972D2">
            <w:pPr>
              <w:spacing w:after="0" w:line="240" w:lineRule="auto"/>
              <w:jc w:val="center"/>
              <w:rPr>
                <w:sz w:val="18"/>
                <w:szCs w:val="18"/>
              </w:rPr>
            </w:pPr>
            <w:r w:rsidRPr="005500C3">
              <w:rPr>
                <w:sz w:val="18"/>
                <w:szCs w:val="18"/>
              </w:rPr>
              <w:t>0.5</w:t>
            </w:r>
          </w:p>
        </w:tc>
        <w:tc>
          <w:tcPr>
            <w:tcW w:w="1350" w:type="dxa"/>
            <w:shd w:val="clear" w:color="auto" w:fill="auto"/>
            <w:noWrap/>
            <w:hideMark/>
          </w:tcPr>
          <w:p w14:paraId="18C9243F" w14:textId="77777777" w:rsidR="002972D2" w:rsidRPr="005500C3" w:rsidRDefault="002972D2" w:rsidP="002972D2">
            <w:pPr>
              <w:spacing w:after="0" w:line="240" w:lineRule="auto"/>
              <w:jc w:val="center"/>
              <w:rPr>
                <w:sz w:val="18"/>
                <w:szCs w:val="18"/>
              </w:rPr>
            </w:pPr>
            <w:r w:rsidRPr="005500C3">
              <w:rPr>
                <w:sz w:val="18"/>
                <w:szCs w:val="18"/>
              </w:rPr>
              <w:t>0.0030</w:t>
            </w:r>
          </w:p>
        </w:tc>
        <w:tc>
          <w:tcPr>
            <w:tcW w:w="1260" w:type="dxa"/>
            <w:shd w:val="clear" w:color="auto" w:fill="auto"/>
            <w:noWrap/>
            <w:hideMark/>
          </w:tcPr>
          <w:p w14:paraId="77804BB1" w14:textId="77777777" w:rsidR="002972D2" w:rsidRPr="005500C3" w:rsidRDefault="002972D2" w:rsidP="002972D2">
            <w:pPr>
              <w:spacing w:after="0" w:line="240" w:lineRule="auto"/>
              <w:jc w:val="center"/>
              <w:rPr>
                <w:sz w:val="18"/>
                <w:szCs w:val="18"/>
              </w:rPr>
            </w:pPr>
            <w:r w:rsidRPr="005500C3">
              <w:rPr>
                <w:sz w:val="18"/>
                <w:szCs w:val="18"/>
              </w:rPr>
              <w:t>0.014</w:t>
            </w:r>
          </w:p>
        </w:tc>
      </w:tr>
      <w:tr w:rsidR="002972D2" w:rsidRPr="005500C3" w14:paraId="51903305" w14:textId="77777777" w:rsidTr="00136A7C">
        <w:trPr>
          <w:cantSplit/>
          <w:trHeight w:val="152"/>
          <w:ins w:id="307" w:author="Tam, Danny@Energy" w:date="2019-03-26T09:39:00Z"/>
        </w:trPr>
        <w:tc>
          <w:tcPr>
            <w:tcW w:w="1705" w:type="dxa"/>
            <w:shd w:val="clear" w:color="auto" w:fill="auto"/>
            <w:noWrap/>
          </w:tcPr>
          <w:p w14:paraId="15941ABB" w14:textId="77777777" w:rsidR="002972D2" w:rsidRPr="005500C3" w:rsidRDefault="002972D2" w:rsidP="002972D2">
            <w:pPr>
              <w:spacing w:after="0" w:line="240" w:lineRule="auto"/>
              <w:jc w:val="center"/>
              <w:rPr>
                <w:ins w:id="308" w:author="Tam, Danny@Energy" w:date="2019-03-26T09:39:00Z"/>
                <w:sz w:val="18"/>
                <w:szCs w:val="18"/>
              </w:rPr>
            </w:pPr>
          </w:p>
        </w:tc>
        <w:tc>
          <w:tcPr>
            <w:tcW w:w="1800" w:type="dxa"/>
            <w:shd w:val="clear" w:color="auto" w:fill="auto"/>
            <w:noWrap/>
          </w:tcPr>
          <w:p w14:paraId="6DD22710" w14:textId="77777777" w:rsidR="002972D2" w:rsidRPr="005500C3" w:rsidRDefault="002972D2" w:rsidP="002972D2">
            <w:pPr>
              <w:spacing w:after="0" w:line="240" w:lineRule="auto"/>
              <w:jc w:val="center"/>
              <w:rPr>
                <w:ins w:id="309" w:author="Tam, Danny@Energy" w:date="2019-03-26T09:39:00Z"/>
                <w:sz w:val="18"/>
                <w:szCs w:val="18"/>
              </w:rPr>
            </w:pPr>
          </w:p>
        </w:tc>
        <w:tc>
          <w:tcPr>
            <w:tcW w:w="1710" w:type="dxa"/>
            <w:shd w:val="clear" w:color="auto" w:fill="auto"/>
            <w:noWrap/>
          </w:tcPr>
          <w:p w14:paraId="32317452" w14:textId="77777777" w:rsidR="002972D2" w:rsidRPr="005500C3" w:rsidRDefault="002972D2" w:rsidP="002972D2">
            <w:pPr>
              <w:spacing w:after="0" w:line="240" w:lineRule="auto"/>
              <w:jc w:val="center"/>
              <w:rPr>
                <w:ins w:id="310" w:author="Tam, Danny@Energy" w:date="2019-03-26T09:39:00Z"/>
                <w:sz w:val="18"/>
                <w:szCs w:val="18"/>
              </w:rPr>
            </w:pPr>
          </w:p>
        </w:tc>
        <w:tc>
          <w:tcPr>
            <w:tcW w:w="1350" w:type="dxa"/>
            <w:shd w:val="clear" w:color="auto" w:fill="auto"/>
            <w:noWrap/>
          </w:tcPr>
          <w:p w14:paraId="2E4829A8" w14:textId="77777777" w:rsidR="002972D2" w:rsidRPr="005500C3" w:rsidRDefault="002972D2" w:rsidP="002972D2">
            <w:pPr>
              <w:spacing w:after="0" w:line="240" w:lineRule="auto"/>
              <w:jc w:val="center"/>
              <w:rPr>
                <w:ins w:id="311" w:author="Tam, Danny@Energy" w:date="2019-03-26T09:39:00Z"/>
                <w:sz w:val="18"/>
                <w:szCs w:val="18"/>
              </w:rPr>
            </w:pPr>
          </w:p>
        </w:tc>
        <w:tc>
          <w:tcPr>
            <w:tcW w:w="1260" w:type="dxa"/>
            <w:shd w:val="clear" w:color="auto" w:fill="auto"/>
            <w:noWrap/>
          </w:tcPr>
          <w:p w14:paraId="2172F0E5" w14:textId="77777777" w:rsidR="002972D2" w:rsidRPr="005500C3" w:rsidRDefault="002972D2" w:rsidP="002972D2">
            <w:pPr>
              <w:spacing w:after="0" w:line="240" w:lineRule="auto"/>
              <w:jc w:val="center"/>
              <w:rPr>
                <w:ins w:id="312" w:author="Tam, Danny@Energy" w:date="2019-03-26T09:39:00Z"/>
                <w:sz w:val="18"/>
                <w:szCs w:val="18"/>
              </w:rPr>
            </w:pPr>
          </w:p>
        </w:tc>
      </w:tr>
      <w:tr w:rsidR="002972D2" w:rsidRPr="008D6F63" w14:paraId="3C0601C9" w14:textId="77777777" w:rsidTr="002972D2">
        <w:trPr>
          <w:cantSplit/>
          <w:trHeight w:val="152"/>
          <w:ins w:id="313" w:author="Tam, Danny@Energy" w:date="2019-03-26T09:39:00Z"/>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5807652" w14:textId="77777777" w:rsidR="002972D2" w:rsidRPr="00DD21F6" w:rsidRDefault="002972D2" w:rsidP="002972D2">
            <w:pPr>
              <w:spacing w:after="0" w:line="240" w:lineRule="auto"/>
              <w:jc w:val="center"/>
              <w:rPr>
                <w:ins w:id="314" w:author="Tam, Danny@Energy" w:date="2019-03-26T09:39:00Z"/>
                <w:b/>
                <w:sz w:val="18"/>
                <w:szCs w:val="18"/>
              </w:rPr>
            </w:pPr>
            <w:ins w:id="315" w:author="Tam, Danny@Energy" w:date="2019-03-26T09:39:00Z">
              <w:r w:rsidRPr="00DD21F6">
                <w:rPr>
                  <w:b/>
                  <w:sz w:val="18"/>
                  <w:szCs w:val="18"/>
                </w:rPr>
                <w:t>Multifamily (Non Central)</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6C47F830" w14:textId="77777777" w:rsidR="002972D2" w:rsidRPr="00DD21F6" w:rsidRDefault="002972D2" w:rsidP="002972D2">
            <w:pPr>
              <w:spacing w:after="0" w:line="240" w:lineRule="auto"/>
              <w:jc w:val="center"/>
              <w:rPr>
                <w:ins w:id="316" w:author="Tam, Danny@Energy" w:date="2019-03-26T09:39:00Z"/>
                <w:b/>
                <w:sz w:val="18"/>
                <w:szCs w:val="18"/>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20093676" w14:textId="77777777" w:rsidR="002972D2" w:rsidRPr="00DD21F6" w:rsidRDefault="002972D2" w:rsidP="002972D2">
            <w:pPr>
              <w:spacing w:after="0" w:line="240" w:lineRule="auto"/>
              <w:jc w:val="center"/>
              <w:rPr>
                <w:ins w:id="317" w:author="Tam, Danny@Energy" w:date="2019-03-26T09:39:00Z"/>
                <w:b/>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C7B0B6F" w14:textId="77777777" w:rsidR="002972D2" w:rsidRPr="00DD21F6" w:rsidRDefault="002972D2" w:rsidP="002972D2">
            <w:pPr>
              <w:spacing w:after="0" w:line="240" w:lineRule="auto"/>
              <w:jc w:val="center"/>
              <w:rPr>
                <w:ins w:id="318" w:author="Tam, Danny@Energy" w:date="2019-03-26T09:39:00Z"/>
                <w:b/>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37726E80" w14:textId="77777777" w:rsidR="002972D2" w:rsidRPr="00DD21F6" w:rsidRDefault="002972D2" w:rsidP="002972D2">
            <w:pPr>
              <w:spacing w:after="0" w:line="240" w:lineRule="auto"/>
              <w:jc w:val="center"/>
              <w:rPr>
                <w:ins w:id="319" w:author="Tam, Danny@Energy" w:date="2019-03-26T09:39:00Z"/>
                <w:b/>
                <w:sz w:val="18"/>
                <w:szCs w:val="18"/>
              </w:rPr>
            </w:pPr>
          </w:p>
        </w:tc>
      </w:tr>
      <w:tr w:rsidR="002972D2" w:rsidRPr="008D6F63" w14:paraId="7BFFF5B7" w14:textId="77777777" w:rsidTr="002972D2">
        <w:trPr>
          <w:cantSplit/>
          <w:trHeight w:val="152"/>
          <w:ins w:id="320" w:author="Tam, Danny@Energy" w:date="2019-03-26T09:39:00Z"/>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D7F5B54" w14:textId="77777777" w:rsidR="002972D2" w:rsidRPr="00DD21F6" w:rsidRDefault="002972D2" w:rsidP="002972D2">
            <w:pPr>
              <w:spacing w:after="0" w:line="240" w:lineRule="auto"/>
              <w:jc w:val="center"/>
              <w:rPr>
                <w:ins w:id="321" w:author="Tam, Danny@Energy" w:date="2019-03-26T09:39:00Z"/>
                <w:b/>
                <w:sz w:val="18"/>
                <w:szCs w:val="18"/>
              </w:rPr>
            </w:pPr>
            <w:ins w:id="322" w:author="Tam, Danny@Energy" w:date="2019-03-26T09:39:00Z">
              <w:r w:rsidRPr="00DD21F6">
                <w:rPr>
                  <w:b/>
                  <w:sz w:val="18"/>
                  <w:szCs w:val="18"/>
                </w:rPr>
                <w:t>One story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29DF8128" w14:textId="77777777" w:rsidR="002972D2" w:rsidRPr="00DD21F6" w:rsidRDefault="002972D2" w:rsidP="002972D2">
            <w:pPr>
              <w:spacing w:after="0" w:line="240" w:lineRule="auto"/>
              <w:jc w:val="center"/>
              <w:rPr>
                <w:ins w:id="323" w:author="Tam, Danny@Energy" w:date="2019-03-26T09:39:00Z"/>
                <w:b/>
                <w:sz w:val="18"/>
                <w:szCs w:val="18"/>
              </w:rPr>
            </w:pPr>
            <w:ins w:id="324" w:author="Tam, Danny@Energy" w:date="2019-03-26T09:39:00Z">
              <w:r w:rsidRPr="00DD21F6">
                <w:rPr>
                  <w:b/>
                  <w:sz w:val="18"/>
                  <w:szCs w:val="18"/>
                </w:rPr>
                <w:t>7.5</w:t>
              </w:r>
            </w:ins>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7E6A94A0" w14:textId="77777777" w:rsidR="002972D2" w:rsidRPr="00DD21F6" w:rsidRDefault="002972D2" w:rsidP="002972D2">
            <w:pPr>
              <w:spacing w:after="0" w:line="240" w:lineRule="auto"/>
              <w:jc w:val="center"/>
              <w:rPr>
                <w:ins w:id="325" w:author="Tam, Danny@Energy" w:date="2019-03-26T09:39:00Z"/>
                <w:b/>
                <w:sz w:val="18"/>
                <w:szCs w:val="18"/>
              </w:rPr>
            </w:pPr>
            <w:ins w:id="326" w:author="Tam, Danny@Energy" w:date="2019-03-26T09:39:00Z">
              <w:r w:rsidRPr="00DD21F6">
                <w:rPr>
                  <w:b/>
                  <w:sz w:val="18"/>
                  <w:szCs w:val="18"/>
                </w:rPr>
                <w:t>n/a</w:t>
              </w:r>
            </w:ins>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9D4A7B3" w14:textId="77777777" w:rsidR="002972D2" w:rsidRPr="00DD21F6" w:rsidRDefault="002972D2" w:rsidP="002972D2">
            <w:pPr>
              <w:spacing w:after="0" w:line="240" w:lineRule="auto"/>
              <w:jc w:val="center"/>
              <w:rPr>
                <w:ins w:id="327" w:author="Tam, Danny@Energy" w:date="2019-03-26T09:39:00Z"/>
                <w:b/>
                <w:sz w:val="18"/>
                <w:szCs w:val="18"/>
              </w:rPr>
            </w:pPr>
            <w:ins w:id="328" w:author="Tam, Danny@Energy" w:date="2019-03-26T09:39:00Z">
              <w:r w:rsidRPr="00DD21F6">
                <w:rPr>
                  <w:b/>
                  <w:sz w:val="18"/>
                  <w:szCs w:val="18"/>
                </w:rPr>
                <w:t>0.0080</w:t>
              </w:r>
            </w:ins>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E325551" w14:textId="77777777" w:rsidR="002972D2" w:rsidRPr="00DD21F6" w:rsidRDefault="002972D2" w:rsidP="002972D2">
            <w:pPr>
              <w:spacing w:after="0" w:line="240" w:lineRule="auto"/>
              <w:jc w:val="center"/>
              <w:rPr>
                <w:ins w:id="329" w:author="Tam, Danny@Energy" w:date="2019-03-26T09:39:00Z"/>
                <w:b/>
                <w:sz w:val="18"/>
                <w:szCs w:val="18"/>
              </w:rPr>
            </w:pPr>
            <w:ins w:id="330" w:author="Tam, Danny@Energy" w:date="2019-03-26T09:39:00Z">
              <w:r w:rsidRPr="00DD21F6">
                <w:rPr>
                  <w:b/>
                  <w:sz w:val="18"/>
                  <w:szCs w:val="18"/>
                </w:rPr>
                <w:t>n/a</w:t>
              </w:r>
            </w:ins>
          </w:p>
        </w:tc>
      </w:tr>
      <w:tr w:rsidR="002972D2" w:rsidRPr="0006728B" w14:paraId="58BAC499" w14:textId="77777777" w:rsidTr="002972D2">
        <w:trPr>
          <w:cantSplit/>
          <w:trHeight w:val="152"/>
          <w:ins w:id="331" w:author="Tam, Danny@Energy" w:date="2019-03-26T09:39:00Z"/>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25825FE6" w14:textId="77777777" w:rsidR="002972D2" w:rsidRPr="00DD21F6" w:rsidRDefault="002972D2" w:rsidP="002972D2">
            <w:pPr>
              <w:spacing w:after="0" w:line="240" w:lineRule="auto"/>
              <w:jc w:val="center"/>
              <w:rPr>
                <w:ins w:id="332" w:author="Tam, Danny@Energy" w:date="2019-03-26T09:39:00Z"/>
                <w:b/>
                <w:sz w:val="18"/>
                <w:szCs w:val="18"/>
              </w:rPr>
            </w:pPr>
            <w:ins w:id="333" w:author="Tam, Danny@Energy" w:date="2019-03-26T09:39:00Z">
              <w:r w:rsidRPr="00DD21F6">
                <w:rPr>
                  <w:b/>
                  <w:sz w:val="18"/>
                  <w:szCs w:val="18"/>
                </w:rPr>
                <w:t>Two or more story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15A5BC1F" w14:textId="77777777" w:rsidR="002972D2" w:rsidRPr="00DD21F6" w:rsidRDefault="002972D2" w:rsidP="002972D2">
            <w:pPr>
              <w:spacing w:after="0" w:line="240" w:lineRule="auto"/>
              <w:jc w:val="center"/>
              <w:rPr>
                <w:ins w:id="334" w:author="Tam, Danny@Energy" w:date="2019-03-26T09:39:00Z"/>
                <w:b/>
                <w:sz w:val="18"/>
                <w:szCs w:val="18"/>
              </w:rPr>
            </w:pPr>
            <w:ins w:id="335" w:author="Tam, Danny@Energy" w:date="2019-03-26T09:39:00Z">
              <w:r w:rsidRPr="00DD21F6">
                <w:rPr>
                  <w:b/>
                  <w:sz w:val="18"/>
                  <w:szCs w:val="18"/>
                </w:rPr>
                <w:t>7.5</w:t>
              </w:r>
            </w:ins>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22EA245" w14:textId="77777777" w:rsidR="002972D2" w:rsidRPr="00DD21F6" w:rsidRDefault="002972D2" w:rsidP="002972D2">
            <w:pPr>
              <w:spacing w:after="0" w:line="240" w:lineRule="auto"/>
              <w:jc w:val="center"/>
              <w:rPr>
                <w:ins w:id="336" w:author="Tam, Danny@Energy" w:date="2019-03-26T09:39:00Z"/>
                <w:b/>
                <w:sz w:val="18"/>
                <w:szCs w:val="18"/>
              </w:rPr>
            </w:pPr>
            <w:ins w:id="337" w:author="Tam, Danny@Energy" w:date="2019-03-26T09:39:00Z">
              <w:r w:rsidRPr="00DD21F6">
                <w:rPr>
                  <w:b/>
                  <w:sz w:val="18"/>
                  <w:szCs w:val="18"/>
                </w:rPr>
                <w:t>n/a</w:t>
              </w:r>
            </w:ins>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213DC9A" w14:textId="77777777" w:rsidR="002972D2" w:rsidRPr="00DD21F6" w:rsidRDefault="002972D2" w:rsidP="002972D2">
            <w:pPr>
              <w:spacing w:after="0" w:line="240" w:lineRule="auto"/>
              <w:jc w:val="center"/>
              <w:rPr>
                <w:ins w:id="338" w:author="Tam, Danny@Energy" w:date="2019-03-26T09:39:00Z"/>
                <w:b/>
                <w:sz w:val="18"/>
                <w:szCs w:val="18"/>
              </w:rPr>
            </w:pPr>
            <w:ins w:id="339" w:author="Tam, Danny@Energy" w:date="2019-03-26T09:39:00Z">
              <w:r w:rsidRPr="00DD21F6">
                <w:rPr>
                  <w:b/>
                  <w:sz w:val="18"/>
                  <w:szCs w:val="18"/>
                </w:rPr>
                <w:t>0.0050</w:t>
              </w:r>
            </w:ins>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6F02C7E0" w14:textId="77777777" w:rsidR="002972D2" w:rsidRPr="00DD21F6" w:rsidRDefault="002972D2" w:rsidP="002972D2">
            <w:pPr>
              <w:spacing w:after="0" w:line="240" w:lineRule="auto"/>
              <w:jc w:val="center"/>
              <w:rPr>
                <w:ins w:id="340" w:author="Tam, Danny@Energy" w:date="2019-03-26T09:39:00Z"/>
                <w:b/>
                <w:sz w:val="18"/>
                <w:szCs w:val="18"/>
              </w:rPr>
            </w:pPr>
            <w:ins w:id="341" w:author="Tam, Danny@Energy" w:date="2019-03-26T09:39:00Z">
              <w:r w:rsidRPr="00DD21F6">
                <w:rPr>
                  <w:b/>
                  <w:sz w:val="18"/>
                  <w:szCs w:val="18"/>
                </w:rPr>
                <w:t>n/a</w:t>
              </w:r>
            </w:ins>
          </w:p>
        </w:tc>
      </w:tr>
    </w:tbl>
    <w:p w14:paraId="66AC0231" w14:textId="14ECD9DA" w:rsidR="003B39B7" w:rsidRDefault="003B39B7" w:rsidP="00271EDE">
      <w:pPr>
        <w:spacing w:after="0"/>
      </w:pPr>
    </w:p>
    <w:tbl>
      <w:tblPr>
        <w:tblStyle w:val="TableGrid34"/>
        <w:tblW w:w="10800" w:type="dxa"/>
        <w:tblInd w:w="-5" w:type="dxa"/>
        <w:tblLook w:val="04A0" w:firstRow="1" w:lastRow="0" w:firstColumn="1" w:lastColumn="0" w:noHBand="0" w:noVBand="1"/>
      </w:tblPr>
      <w:tblGrid>
        <w:gridCol w:w="1342"/>
        <w:gridCol w:w="1178"/>
        <w:gridCol w:w="164"/>
        <w:gridCol w:w="1186"/>
        <w:gridCol w:w="720"/>
        <w:gridCol w:w="540"/>
        <w:gridCol w:w="1980"/>
        <w:gridCol w:w="180"/>
        <w:gridCol w:w="1890"/>
        <w:gridCol w:w="1620"/>
      </w:tblGrid>
      <w:tr w:rsidR="00D42786" w:rsidRPr="009D79A7" w14:paraId="74033DCF" w14:textId="77777777" w:rsidTr="00D42786">
        <w:trPr>
          <w:trHeight w:val="350"/>
        </w:trPr>
        <w:tc>
          <w:tcPr>
            <w:tcW w:w="10800" w:type="dxa"/>
            <w:gridSpan w:val="10"/>
          </w:tcPr>
          <w:p w14:paraId="132ED43A" w14:textId="561ECF1E" w:rsidR="00D42786" w:rsidRDefault="00D42786" w:rsidP="000A706C">
            <w:pPr>
              <w:keepNext/>
              <w:rPr>
                <w:rFonts w:asciiTheme="minorHAnsi" w:hAnsiTheme="minorHAnsi" w:cstheme="minorHAnsi"/>
                <w:b/>
                <w:sz w:val="18"/>
                <w:szCs w:val="18"/>
              </w:rPr>
            </w:pPr>
            <w:r>
              <w:rPr>
                <w:rFonts w:asciiTheme="minorHAnsi" w:hAnsiTheme="minorHAnsi" w:cstheme="minorHAnsi"/>
                <w:b/>
                <w:sz w:val="18"/>
                <w:szCs w:val="18"/>
              </w:rPr>
              <w:t>F</w:t>
            </w:r>
            <w:r w:rsidRPr="009D79A7">
              <w:rPr>
                <w:rFonts w:asciiTheme="minorHAnsi" w:hAnsiTheme="minorHAnsi" w:cstheme="minorHAnsi"/>
                <w:b/>
                <w:sz w:val="18"/>
                <w:szCs w:val="18"/>
              </w:rPr>
              <w:t>. HERS-Verified Drain Water Heat Recovery System (DWHR-H)</w:t>
            </w:r>
            <w:r>
              <w:rPr>
                <w:rFonts w:asciiTheme="minorHAnsi" w:hAnsiTheme="minorHAnsi" w:cstheme="minorHAnsi"/>
                <w:sz w:val="18"/>
                <w:szCs w:val="18"/>
              </w:rPr>
              <w:t xml:space="preserve"> (RA3.6.9</w:t>
            </w:r>
            <w:r w:rsidRPr="0081179F">
              <w:rPr>
                <w:rFonts w:asciiTheme="minorHAnsi" w:hAnsiTheme="minorHAnsi" w:cstheme="minorHAnsi"/>
                <w:sz w:val="18"/>
                <w:szCs w:val="18"/>
              </w:rPr>
              <w:t>)</w:t>
            </w:r>
          </w:p>
          <w:p w14:paraId="4973A163" w14:textId="67F02D5F" w:rsidR="00D42786" w:rsidRPr="009D79A7" w:rsidRDefault="00D42786">
            <w:pPr>
              <w:keepNext/>
              <w:rPr>
                <w:rFonts w:asciiTheme="minorHAnsi" w:hAnsiTheme="minorHAnsi" w:cstheme="minorHAnsi"/>
                <w:sz w:val="18"/>
                <w:szCs w:val="18"/>
              </w:rPr>
            </w:pPr>
            <w:r>
              <w:rPr>
                <w:rFonts w:asciiTheme="minorHAnsi" w:hAnsiTheme="minorHAnsi" w:cstheme="minorHAnsi"/>
                <w:sz w:val="18"/>
                <w:szCs w:val="18"/>
              </w:rPr>
              <w:t>&lt;&lt;If A0</w:t>
            </w:r>
            <w:ins w:id="342" w:author="Smith, Alexis@Energy" w:date="2019-05-10T11:14:00Z">
              <w:r w:rsidR="008B2C5E">
                <w:rPr>
                  <w:rFonts w:asciiTheme="minorHAnsi" w:hAnsiTheme="minorHAnsi" w:cstheme="minorHAnsi"/>
                  <w:sz w:val="18"/>
                  <w:szCs w:val="18"/>
                </w:rPr>
                <w:t>9</w:t>
              </w:r>
            </w:ins>
            <w:del w:id="343" w:author="Smith, Alexis@Energy" w:date="2019-05-10T11:14:00Z">
              <w:r w:rsidDel="008B2C5E">
                <w:rPr>
                  <w:rFonts w:asciiTheme="minorHAnsi" w:hAnsiTheme="minorHAnsi" w:cstheme="minorHAnsi"/>
                  <w:sz w:val="18"/>
                  <w:szCs w:val="18"/>
                </w:rPr>
                <w:delText>8</w:delText>
              </w:r>
            </w:del>
            <w:r w:rsidRPr="00890BBF">
              <w:rPr>
                <w:rFonts w:asciiTheme="minorHAnsi" w:hAnsiTheme="minorHAnsi" w:cstheme="minorHAnsi"/>
                <w:sz w:val="18"/>
                <w:szCs w:val="18"/>
              </w:rPr>
              <w:t xml:space="preserve"> “</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w:t>
            </w:r>
          </w:p>
        </w:tc>
      </w:tr>
      <w:tr w:rsidR="009940CB" w:rsidRPr="009D79A7" w14:paraId="6615B9A7" w14:textId="77777777" w:rsidTr="009D3F0C">
        <w:trPr>
          <w:trHeight w:val="144"/>
          <w:ins w:id="344" w:author="Tam, Danny@Energy" w:date="2019-03-26T09:46:00Z"/>
        </w:trPr>
        <w:tc>
          <w:tcPr>
            <w:tcW w:w="10800" w:type="dxa"/>
            <w:gridSpan w:val="10"/>
          </w:tcPr>
          <w:p w14:paraId="6FDF56E6" w14:textId="51C5F75F" w:rsidR="009940CB" w:rsidRDefault="009940CB" w:rsidP="009940CB">
            <w:pPr>
              <w:keepNext/>
              <w:tabs>
                <w:tab w:val="left" w:pos="2160"/>
                <w:tab w:val="left" w:pos="2700"/>
                <w:tab w:val="left" w:pos="3420"/>
                <w:tab w:val="left" w:pos="3780"/>
                <w:tab w:val="left" w:pos="5760"/>
                <w:tab w:val="left" w:pos="7212"/>
              </w:tabs>
              <w:rPr>
                <w:ins w:id="345" w:author="Tam, Danny@Energy" w:date="2019-03-26T09:46:00Z"/>
                <w:rFonts w:cstheme="minorHAnsi"/>
                <w:sz w:val="18"/>
                <w:szCs w:val="18"/>
              </w:rPr>
            </w:pPr>
            <w:ins w:id="346" w:author="Tam, Danny@Energy" w:date="2019-03-26T09:47:00Z">
              <w:r w:rsidRPr="002A1FF1">
                <w:rPr>
                  <w:rFonts w:asciiTheme="minorHAnsi" w:hAnsiTheme="minorHAnsi" w:cstheme="minorHAnsi"/>
                  <w:b/>
                  <w:sz w:val="18"/>
                  <w:szCs w:val="18"/>
                </w:rPr>
                <w:t>Design DWHR System Information</w:t>
              </w:r>
            </w:ins>
          </w:p>
        </w:tc>
      </w:tr>
      <w:tr w:rsidR="009940CB" w:rsidRPr="009D79A7" w14:paraId="5F6E1DD7" w14:textId="77777777" w:rsidTr="009940CB">
        <w:trPr>
          <w:trHeight w:val="144"/>
          <w:ins w:id="347" w:author="Tam, Danny@Energy" w:date="2019-03-26T09:46:00Z"/>
        </w:trPr>
        <w:tc>
          <w:tcPr>
            <w:tcW w:w="2520" w:type="dxa"/>
            <w:gridSpan w:val="2"/>
          </w:tcPr>
          <w:p w14:paraId="6A801E7F" w14:textId="7A74D2E5" w:rsidR="009940CB" w:rsidRDefault="009940CB" w:rsidP="009940CB">
            <w:pPr>
              <w:keepNext/>
              <w:tabs>
                <w:tab w:val="left" w:pos="2160"/>
                <w:tab w:val="left" w:pos="2700"/>
                <w:tab w:val="left" w:pos="3420"/>
                <w:tab w:val="left" w:pos="3780"/>
                <w:tab w:val="left" w:pos="5760"/>
                <w:tab w:val="left" w:pos="7212"/>
              </w:tabs>
              <w:jc w:val="center"/>
              <w:rPr>
                <w:ins w:id="348" w:author="Tam, Danny@Energy" w:date="2019-03-26T09:46:00Z"/>
                <w:rFonts w:cstheme="minorHAnsi"/>
                <w:sz w:val="18"/>
                <w:szCs w:val="18"/>
              </w:rPr>
            </w:pPr>
            <w:ins w:id="349" w:author="Tam, Danny@Energy" w:date="2019-03-26T09:48:00Z">
              <w:r>
                <w:rPr>
                  <w:rFonts w:asciiTheme="minorHAnsi" w:hAnsiTheme="minorHAnsi" w:cstheme="minorHAnsi"/>
                  <w:sz w:val="18"/>
                  <w:szCs w:val="18"/>
                </w:rPr>
                <w:t>01</w:t>
              </w:r>
            </w:ins>
          </w:p>
        </w:tc>
        <w:tc>
          <w:tcPr>
            <w:tcW w:w="2070" w:type="dxa"/>
            <w:gridSpan w:val="3"/>
          </w:tcPr>
          <w:p w14:paraId="501EDE61" w14:textId="6ECB9506" w:rsidR="009940CB" w:rsidRPr="009D79A7" w:rsidRDefault="009940CB" w:rsidP="009940CB">
            <w:pPr>
              <w:keepNext/>
              <w:tabs>
                <w:tab w:val="left" w:pos="2160"/>
                <w:tab w:val="left" w:pos="2700"/>
                <w:tab w:val="left" w:pos="3420"/>
                <w:tab w:val="left" w:pos="3780"/>
                <w:tab w:val="left" w:pos="5760"/>
                <w:tab w:val="left" w:pos="7212"/>
              </w:tabs>
              <w:jc w:val="center"/>
              <w:rPr>
                <w:ins w:id="350" w:author="Tam, Danny@Energy" w:date="2019-03-26T09:46:00Z"/>
                <w:rFonts w:cstheme="minorHAnsi"/>
                <w:sz w:val="18"/>
                <w:szCs w:val="18"/>
              </w:rPr>
            </w:pPr>
            <w:ins w:id="351" w:author="Tam, Danny@Energy" w:date="2019-03-26T09:48:00Z">
              <w:r>
                <w:rPr>
                  <w:rFonts w:asciiTheme="minorHAnsi" w:hAnsiTheme="minorHAnsi" w:cstheme="minorHAnsi"/>
                  <w:sz w:val="18"/>
                  <w:szCs w:val="18"/>
                </w:rPr>
                <w:t>02</w:t>
              </w:r>
            </w:ins>
          </w:p>
        </w:tc>
        <w:tc>
          <w:tcPr>
            <w:tcW w:w="2520" w:type="dxa"/>
            <w:gridSpan w:val="2"/>
          </w:tcPr>
          <w:p w14:paraId="4B460CD3" w14:textId="1320EE82" w:rsidR="009940CB" w:rsidRPr="009D79A7" w:rsidRDefault="009940CB" w:rsidP="009940CB">
            <w:pPr>
              <w:keepNext/>
              <w:tabs>
                <w:tab w:val="left" w:pos="2160"/>
                <w:tab w:val="left" w:pos="2700"/>
                <w:tab w:val="left" w:pos="3420"/>
                <w:tab w:val="left" w:pos="3780"/>
                <w:tab w:val="left" w:pos="5760"/>
                <w:tab w:val="left" w:pos="7212"/>
              </w:tabs>
              <w:jc w:val="center"/>
              <w:rPr>
                <w:ins w:id="352" w:author="Tam, Danny@Energy" w:date="2019-03-26T09:46:00Z"/>
                <w:rFonts w:cstheme="minorHAnsi"/>
                <w:sz w:val="18"/>
                <w:szCs w:val="18"/>
              </w:rPr>
            </w:pPr>
            <w:ins w:id="353" w:author="Tam, Danny@Energy" w:date="2019-03-26T09:48:00Z">
              <w:r w:rsidRPr="009D79A7">
                <w:rPr>
                  <w:rFonts w:asciiTheme="minorHAnsi" w:hAnsiTheme="minorHAnsi" w:cstheme="minorHAnsi"/>
                  <w:sz w:val="18"/>
                  <w:szCs w:val="18"/>
                </w:rPr>
                <w:t>0</w:t>
              </w:r>
              <w:r>
                <w:rPr>
                  <w:rFonts w:asciiTheme="minorHAnsi" w:hAnsiTheme="minorHAnsi" w:cstheme="minorHAnsi"/>
                  <w:sz w:val="18"/>
                  <w:szCs w:val="18"/>
                </w:rPr>
                <w:t>3</w:t>
              </w:r>
            </w:ins>
          </w:p>
        </w:tc>
        <w:tc>
          <w:tcPr>
            <w:tcW w:w="3690" w:type="dxa"/>
            <w:gridSpan w:val="3"/>
          </w:tcPr>
          <w:p w14:paraId="1A12D47A" w14:textId="716AB748" w:rsidR="009940CB" w:rsidRDefault="009940CB" w:rsidP="009940CB">
            <w:pPr>
              <w:keepNext/>
              <w:tabs>
                <w:tab w:val="left" w:pos="2160"/>
                <w:tab w:val="left" w:pos="2700"/>
                <w:tab w:val="left" w:pos="3420"/>
                <w:tab w:val="left" w:pos="3780"/>
                <w:tab w:val="left" w:pos="5760"/>
                <w:tab w:val="left" w:pos="7212"/>
              </w:tabs>
              <w:jc w:val="center"/>
              <w:rPr>
                <w:ins w:id="354" w:author="Tam, Danny@Energy" w:date="2019-03-26T09:46:00Z"/>
                <w:rFonts w:cstheme="minorHAnsi"/>
                <w:sz w:val="18"/>
                <w:szCs w:val="18"/>
              </w:rPr>
            </w:pPr>
            <w:ins w:id="355" w:author="Tam, Danny@Energy" w:date="2019-03-26T09:48:00Z">
              <w:r w:rsidRPr="009D79A7">
                <w:rPr>
                  <w:rFonts w:asciiTheme="minorHAnsi" w:hAnsiTheme="minorHAnsi" w:cstheme="minorHAnsi"/>
                  <w:sz w:val="18"/>
                  <w:szCs w:val="18"/>
                </w:rPr>
                <w:t>0</w:t>
              </w:r>
              <w:r>
                <w:rPr>
                  <w:rFonts w:asciiTheme="minorHAnsi" w:hAnsiTheme="minorHAnsi" w:cstheme="minorHAnsi"/>
                  <w:sz w:val="18"/>
                  <w:szCs w:val="18"/>
                </w:rPr>
                <w:t>4</w:t>
              </w:r>
            </w:ins>
          </w:p>
        </w:tc>
      </w:tr>
      <w:tr w:rsidR="009940CB" w:rsidRPr="009D79A7" w14:paraId="57E84723" w14:textId="77777777" w:rsidTr="009940CB">
        <w:trPr>
          <w:trHeight w:val="144"/>
          <w:ins w:id="356" w:author="Tam, Danny@Energy" w:date="2019-03-26T09:45:00Z"/>
        </w:trPr>
        <w:tc>
          <w:tcPr>
            <w:tcW w:w="2520" w:type="dxa"/>
            <w:gridSpan w:val="2"/>
          </w:tcPr>
          <w:p w14:paraId="4ECDB654" w14:textId="26063EFE" w:rsidR="009940CB" w:rsidRDefault="009940CB" w:rsidP="009940CB">
            <w:pPr>
              <w:keepNext/>
              <w:tabs>
                <w:tab w:val="left" w:pos="2160"/>
                <w:tab w:val="left" w:pos="2700"/>
                <w:tab w:val="left" w:pos="3420"/>
                <w:tab w:val="left" w:pos="3780"/>
                <w:tab w:val="left" w:pos="5760"/>
                <w:tab w:val="left" w:pos="7212"/>
              </w:tabs>
              <w:jc w:val="center"/>
              <w:rPr>
                <w:ins w:id="357" w:author="Tam, Danny@Energy" w:date="2019-03-26T09:45:00Z"/>
                <w:rFonts w:cstheme="minorHAnsi"/>
                <w:sz w:val="18"/>
                <w:szCs w:val="18"/>
              </w:rPr>
            </w:pPr>
            <w:ins w:id="358" w:author="Tam, Danny@Energy" w:date="2019-03-26T09:48:00Z">
              <w:r>
                <w:rPr>
                  <w:rFonts w:asciiTheme="minorHAnsi" w:hAnsiTheme="minorHAnsi" w:cstheme="minorHAnsi"/>
                  <w:sz w:val="18"/>
                  <w:szCs w:val="18"/>
                </w:rPr>
                <w:t>System ID/Name</w:t>
              </w:r>
            </w:ins>
          </w:p>
        </w:tc>
        <w:tc>
          <w:tcPr>
            <w:tcW w:w="2070" w:type="dxa"/>
            <w:gridSpan w:val="3"/>
            <w:vAlign w:val="bottom"/>
          </w:tcPr>
          <w:p w14:paraId="44D8A1C3" w14:textId="58AB573C" w:rsidR="009940CB" w:rsidRPr="009D79A7" w:rsidRDefault="009940CB" w:rsidP="009940CB">
            <w:pPr>
              <w:keepNext/>
              <w:tabs>
                <w:tab w:val="left" w:pos="2160"/>
                <w:tab w:val="left" w:pos="2700"/>
                <w:tab w:val="left" w:pos="3420"/>
                <w:tab w:val="left" w:pos="3780"/>
                <w:tab w:val="left" w:pos="5760"/>
                <w:tab w:val="left" w:pos="7212"/>
              </w:tabs>
              <w:jc w:val="center"/>
              <w:rPr>
                <w:ins w:id="359" w:author="Tam, Danny@Energy" w:date="2019-03-26T09:45:00Z"/>
                <w:rFonts w:cstheme="minorHAnsi"/>
                <w:sz w:val="18"/>
                <w:szCs w:val="18"/>
              </w:rPr>
            </w:pPr>
            <w:ins w:id="360" w:author="Tam, Danny@Energy" w:date="2019-03-26T09:48: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2520" w:type="dxa"/>
            <w:gridSpan w:val="2"/>
            <w:vAlign w:val="bottom"/>
          </w:tcPr>
          <w:p w14:paraId="45C2893C" w14:textId="403E8525" w:rsidR="009940CB" w:rsidRPr="009D79A7" w:rsidRDefault="009940CB" w:rsidP="009940CB">
            <w:pPr>
              <w:keepNext/>
              <w:tabs>
                <w:tab w:val="left" w:pos="2160"/>
                <w:tab w:val="left" w:pos="2700"/>
                <w:tab w:val="left" w:pos="3420"/>
                <w:tab w:val="left" w:pos="3780"/>
                <w:tab w:val="left" w:pos="5760"/>
                <w:tab w:val="left" w:pos="7212"/>
              </w:tabs>
              <w:jc w:val="center"/>
              <w:rPr>
                <w:ins w:id="361" w:author="Tam, Danny@Energy" w:date="2019-03-26T09:45:00Z"/>
                <w:rFonts w:cstheme="minorHAnsi"/>
                <w:sz w:val="18"/>
                <w:szCs w:val="18"/>
              </w:rPr>
            </w:pPr>
            <w:ins w:id="362" w:author="Tam, Danny@Energy" w:date="2019-03-26T09:48:00Z">
              <w:r w:rsidRPr="009D79A7">
                <w:rPr>
                  <w:rFonts w:asciiTheme="minorHAnsi" w:hAnsiTheme="minorHAnsi" w:cstheme="minorHAnsi"/>
                  <w:sz w:val="18"/>
                  <w:szCs w:val="18"/>
                </w:rPr>
                <w:t>Installation Configuration</w:t>
              </w:r>
            </w:ins>
          </w:p>
        </w:tc>
        <w:tc>
          <w:tcPr>
            <w:tcW w:w="3690" w:type="dxa"/>
            <w:gridSpan w:val="3"/>
            <w:vAlign w:val="bottom"/>
          </w:tcPr>
          <w:p w14:paraId="3EB24405" w14:textId="3986A8F2" w:rsidR="009940CB" w:rsidRDefault="009940CB" w:rsidP="009940CB">
            <w:pPr>
              <w:keepNext/>
              <w:tabs>
                <w:tab w:val="left" w:pos="2160"/>
                <w:tab w:val="left" w:pos="2700"/>
                <w:tab w:val="left" w:pos="3420"/>
                <w:tab w:val="left" w:pos="3780"/>
                <w:tab w:val="left" w:pos="5760"/>
                <w:tab w:val="left" w:pos="7212"/>
              </w:tabs>
              <w:jc w:val="center"/>
              <w:rPr>
                <w:ins w:id="363" w:author="Tam, Danny@Energy" w:date="2019-03-26T09:45:00Z"/>
                <w:rFonts w:cstheme="minorHAnsi"/>
                <w:sz w:val="18"/>
                <w:szCs w:val="18"/>
              </w:rPr>
            </w:pPr>
            <w:ins w:id="364" w:author="Tam, Danny@Energy" w:date="2019-03-26T09:48:00Z">
              <w:r w:rsidRPr="009D79A7">
                <w:rPr>
                  <w:rFonts w:asciiTheme="minorHAnsi" w:hAnsiTheme="minorHAnsi" w:cstheme="minorHAnsi"/>
                  <w:sz w:val="18"/>
                  <w:szCs w:val="18"/>
                </w:rPr>
                <w:t>Percent of shower served by the DWHR device</w:t>
              </w:r>
            </w:ins>
          </w:p>
        </w:tc>
      </w:tr>
      <w:tr w:rsidR="009940CB" w:rsidRPr="009D79A7" w14:paraId="487F42AB" w14:textId="77777777" w:rsidTr="009940CB">
        <w:trPr>
          <w:trHeight w:val="144"/>
          <w:ins w:id="365" w:author="Tam, Danny@Energy" w:date="2019-03-26T09:45:00Z"/>
        </w:trPr>
        <w:tc>
          <w:tcPr>
            <w:tcW w:w="2520" w:type="dxa"/>
            <w:gridSpan w:val="2"/>
          </w:tcPr>
          <w:p w14:paraId="04FDE2F5" w14:textId="3895290C" w:rsidR="009940CB" w:rsidRDefault="009940CB" w:rsidP="009940CB">
            <w:pPr>
              <w:keepNext/>
              <w:tabs>
                <w:tab w:val="left" w:pos="2160"/>
                <w:tab w:val="left" w:pos="2700"/>
                <w:tab w:val="left" w:pos="3420"/>
                <w:tab w:val="left" w:pos="3780"/>
                <w:tab w:val="left" w:pos="5760"/>
                <w:tab w:val="left" w:pos="7212"/>
              </w:tabs>
              <w:jc w:val="center"/>
              <w:rPr>
                <w:ins w:id="366" w:author="Tam, Danny@Energy" w:date="2019-03-26T09:45:00Z"/>
                <w:rFonts w:cstheme="minorHAnsi"/>
                <w:sz w:val="18"/>
                <w:szCs w:val="18"/>
              </w:rPr>
            </w:pPr>
            <w:ins w:id="367" w:author="Tam, Danny@Energy" w:date="2019-03-26T09:48:00Z">
              <w:r>
                <w:rPr>
                  <w:rFonts w:asciiTheme="minorHAnsi" w:eastAsia="Times New Roman" w:hAnsiTheme="minorHAnsi" w:cstheme="minorHAnsi"/>
                  <w:sz w:val="18"/>
                  <w:szCs w:val="18"/>
                </w:rPr>
                <w:t>&lt;&lt;Reference value from A0</w:t>
              </w:r>
            </w:ins>
            <w:ins w:id="368" w:author="Smith, Alexis@Energy" w:date="2019-05-10T11:14:00Z">
              <w:r w:rsidR="008B2C5E">
                <w:rPr>
                  <w:rFonts w:asciiTheme="minorHAnsi" w:eastAsia="Times New Roman" w:hAnsiTheme="minorHAnsi" w:cstheme="minorHAnsi"/>
                  <w:sz w:val="18"/>
                  <w:szCs w:val="18"/>
                </w:rPr>
                <w:t>2</w:t>
              </w:r>
            </w:ins>
            <w:ins w:id="369" w:author="Tam, Danny@Energy" w:date="2019-03-26T09:48:00Z">
              <w:del w:id="370" w:author="Smith, Alexis@Energy" w:date="2019-05-10T11:14:00Z">
                <w:r w:rsidDel="008B2C5E">
                  <w:rPr>
                    <w:rFonts w:asciiTheme="minorHAnsi" w:eastAsia="Times New Roman" w:hAnsiTheme="minorHAnsi" w:cstheme="minorHAnsi"/>
                    <w:sz w:val="18"/>
                    <w:szCs w:val="18"/>
                  </w:rPr>
                  <w:delText>1</w:delText>
                </w:r>
              </w:del>
              <w:r>
                <w:rPr>
                  <w:rFonts w:asciiTheme="minorHAnsi" w:eastAsia="Times New Roman" w:hAnsiTheme="minorHAnsi" w:cstheme="minorHAnsi"/>
                  <w:sz w:val="18"/>
                  <w:szCs w:val="18"/>
                </w:rPr>
                <w:t>&gt;&gt;</w:t>
              </w:r>
            </w:ins>
          </w:p>
        </w:tc>
        <w:tc>
          <w:tcPr>
            <w:tcW w:w="2070" w:type="dxa"/>
            <w:gridSpan w:val="3"/>
          </w:tcPr>
          <w:p w14:paraId="2FEF32DE" w14:textId="77777777" w:rsidR="009940CB" w:rsidRDefault="009940CB" w:rsidP="009940CB">
            <w:pPr>
              <w:keepNext/>
              <w:tabs>
                <w:tab w:val="left" w:pos="2160"/>
                <w:tab w:val="left" w:pos="2700"/>
                <w:tab w:val="left" w:pos="3420"/>
                <w:tab w:val="left" w:pos="3780"/>
                <w:tab w:val="left" w:pos="5760"/>
                <w:tab w:val="left" w:pos="7212"/>
              </w:tabs>
              <w:jc w:val="center"/>
              <w:rPr>
                <w:ins w:id="371" w:author="Tam, Danny@Energy" w:date="2019-03-26T09:48:00Z"/>
                <w:rFonts w:asciiTheme="minorHAnsi" w:eastAsia="Times New Roman" w:hAnsiTheme="minorHAnsi" w:cstheme="minorHAnsi"/>
                <w:sz w:val="18"/>
                <w:szCs w:val="18"/>
              </w:rPr>
            </w:pPr>
            <w:ins w:id="372" w:author="Tam, Danny@Energy" w:date="2019-03-26T09:48:00Z">
              <w:r>
                <w:rPr>
                  <w:rFonts w:asciiTheme="minorHAnsi" w:eastAsia="Times New Roman" w:hAnsiTheme="minorHAnsi" w:cstheme="minorHAnsi"/>
                  <w:sz w:val="18"/>
                  <w:szCs w:val="18"/>
                </w:rPr>
                <w:t xml:space="preserve">&lt;&lt;If performance, reference value from CF1R-PRF.  </w:t>
              </w:r>
            </w:ins>
          </w:p>
          <w:p w14:paraId="1AF8914C" w14:textId="067F46FE" w:rsidR="009940CB" w:rsidRPr="009D79A7" w:rsidRDefault="009940CB" w:rsidP="009940CB">
            <w:pPr>
              <w:keepNext/>
              <w:tabs>
                <w:tab w:val="left" w:pos="2160"/>
                <w:tab w:val="left" w:pos="2700"/>
                <w:tab w:val="left" w:pos="3420"/>
                <w:tab w:val="left" w:pos="3780"/>
                <w:tab w:val="left" w:pos="5760"/>
                <w:tab w:val="left" w:pos="7212"/>
              </w:tabs>
              <w:jc w:val="center"/>
              <w:rPr>
                <w:ins w:id="373" w:author="Tam, Danny@Energy" w:date="2019-03-26T09:45:00Z"/>
                <w:rFonts w:cstheme="minorHAnsi"/>
                <w:sz w:val="18"/>
                <w:szCs w:val="18"/>
              </w:rPr>
            </w:pPr>
            <w:ins w:id="374" w:author="Tam, Danny@Energy" w:date="2019-03-26T09:48:00Z">
              <w:r>
                <w:rPr>
                  <w:rFonts w:asciiTheme="minorHAnsi" w:eastAsia="Times New Roman" w:hAnsiTheme="minorHAnsi" w:cstheme="minorHAnsi"/>
                  <w:sz w:val="18"/>
                  <w:szCs w:val="18"/>
                </w:rPr>
                <w:t>If prescriptive, display “≥ 42%”&gt;&gt;</w:t>
              </w:r>
            </w:ins>
          </w:p>
        </w:tc>
        <w:tc>
          <w:tcPr>
            <w:tcW w:w="2520" w:type="dxa"/>
            <w:gridSpan w:val="2"/>
          </w:tcPr>
          <w:p w14:paraId="5BD337AB" w14:textId="77777777" w:rsidR="009940CB" w:rsidRDefault="009940CB" w:rsidP="009940CB">
            <w:pPr>
              <w:keepNext/>
              <w:tabs>
                <w:tab w:val="left" w:pos="2160"/>
                <w:tab w:val="left" w:pos="2700"/>
                <w:tab w:val="left" w:pos="3420"/>
                <w:tab w:val="left" w:pos="3780"/>
                <w:tab w:val="left" w:pos="5760"/>
                <w:tab w:val="left" w:pos="7212"/>
              </w:tabs>
              <w:jc w:val="center"/>
              <w:rPr>
                <w:ins w:id="375" w:author="Tam, Danny@Energy" w:date="2019-03-26T09:48:00Z"/>
                <w:rFonts w:asciiTheme="minorHAnsi" w:eastAsia="Times New Roman" w:hAnsiTheme="minorHAnsi" w:cstheme="minorHAnsi"/>
                <w:sz w:val="18"/>
                <w:szCs w:val="18"/>
              </w:rPr>
            </w:pPr>
            <w:ins w:id="376" w:author="Tam, Danny@Energy" w:date="2019-03-26T09:48:00Z">
              <w:r>
                <w:rPr>
                  <w:rFonts w:asciiTheme="minorHAnsi" w:eastAsia="Times New Roman" w:hAnsiTheme="minorHAnsi" w:cstheme="minorHAnsi"/>
                  <w:sz w:val="18"/>
                  <w:szCs w:val="18"/>
                </w:rPr>
                <w:t xml:space="preserve">&lt;&lt;If performance, reference value from CF1R-PRF.  </w:t>
              </w:r>
            </w:ins>
          </w:p>
          <w:p w14:paraId="4CEABE3E" w14:textId="510B7A34" w:rsidR="009940CB" w:rsidRPr="009D79A7" w:rsidRDefault="009940CB" w:rsidP="009940CB">
            <w:pPr>
              <w:keepNext/>
              <w:tabs>
                <w:tab w:val="left" w:pos="2160"/>
                <w:tab w:val="left" w:pos="2700"/>
                <w:tab w:val="left" w:pos="3420"/>
                <w:tab w:val="left" w:pos="3780"/>
                <w:tab w:val="left" w:pos="5760"/>
                <w:tab w:val="left" w:pos="7212"/>
              </w:tabs>
              <w:jc w:val="center"/>
              <w:rPr>
                <w:ins w:id="377" w:author="Tam, Danny@Energy" w:date="2019-03-26T09:45:00Z"/>
                <w:rFonts w:cstheme="minorHAnsi"/>
                <w:sz w:val="18"/>
                <w:szCs w:val="18"/>
              </w:rPr>
            </w:pPr>
            <w:ins w:id="378" w:author="Tam, Danny@Energy" w:date="2019-03-26T09:48:00Z">
              <w:r>
                <w:rPr>
                  <w:rFonts w:asciiTheme="minorHAnsi" w:eastAsia="Times New Roman" w:hAnsiTheme="minorHAnsi" w:cstheme="minorHAnsi"/>
                  <w:sz w:val="18"/>
                  <w:szCs w:val="18"/>
                </w:rPr>
                <w:t>If prescriptive, display “NA”&gt;&gt;</w:t>
              </w:r>
            </w:ins>
          </w:p>
        </w:tc>
        <w:tc>
          <w:tcPr>
            <w:tcW w:w="3690" w:type="dxa"/>
            <w:gridSpan w:val="3"/>
          </w:tcPr>
          <w:p w14:paraId="405C09FD" w14:textId="77777777" w:rsidR="009940CB" w:rsidRDefault="009940CB" w:rsidP="009940CB">
            <w:pPr>
              <w:keepNext/>
              <w:tabs>
                <w:tab w:val="left" w:pos="2160"/>
                <w:tab w:val="left" w:pos="2700"/>
                <w:tab w:val="left" w:pos="3420"/>
                <w:tab w:val="left" w:pos="3780"/>
                <w:tab w:val="left" w:pos="5760"/>
                <w:tab w:val="left" w:pos="7212"/>
              </w:tabs>
              <w:jc w:val="center"/>
              <w:rPr>
                <w:ins w:id="379" w:author="Tam, Danny@Energy" w:date="2019-03-26T09:48:00Z"/>
                <w:rFonts w:asciiTheme="minorHAnsi" w:eastAsia="Times New Roman" w:hAnsiTheme="minorHAnsi" w:cstheme="minorHAnsi"/>
                <w:sz w:val="18"/>
                <w:szCs w:val="18"/>
              </w:rPr>
            </w:pPr>
            <w:ins w:id="380" w:author="Tam, Danny@Energy" w:date="2019-03-26T09:48:00Z">
              <w:r>
                <w:rPr>
                  <w:rFonts w:asciiTheme="minorHAnsi" w:eastAsia="Times New Roman" w:hAnsiTheme="minorHAnsi" w:cstheme="minorHAnsi"/>
                  <w:sz w:val="18"/>
                  <w:szCs w:val="18"/>
                </w:rPr>
                <w:t>&lt;&lt;If performance, reference value from CF1R-PRF</w:t>
              </w:r>
            </w:ins>
          </w:p>
          <w:p w14:paraId="79A19FE0" w14:textId="25F7F45F" w:rsidR="009940CB" w:rsidRDefault="009940CB" w:rsidP="009940CB">
            <w:pPr>
              <w:keepNext/>
              <w:tabs>
                <w:tab w:val="left" w:pos="2160"/>
                <w:tab w:val="left" w:pos="2700"/>
                <w:tab w:val="left" w:pos="3420"/>
                <w:tab w:val="left" w:pos="3780"/>
                <w:tab w:val="left" w:pos="5760"/>
                <w:tab w:val="left" w:pos="7212"/>
              </w:tabs>
              <w:jc w:val="center"/>
              <w:rPr>
                <w:ins w:id="381" w:author="Tam, Danny@Energy" w:date="2019-03-26T09:45:00Z"/>
                <w:rFonts w:cstheme="minorHAnsi"/>
                <w:sz w:val="18"/>
                <w:szCs w:val="18"/>
              </w:rPr>
            </w:pPr>
            <w:ins w:id="382" w:author="Tam, Danny@Energy" w:date="2019-03-26T09:48:00Z">
              <w:r>
                <w:rPr>
                  <w:rFonts w:asciiTheme="minorHAnsi" w:eastAsia="Times New Roman" w:hAnsiTheme="minorHAnsi" w:cstheme="minorHAnsi"/>
                  <w:sz w:val="18"/>
                  <w:szCs w:val="18"/>
                </w:rPr>
                <w:t>If prescriptive, display “NA”&gt;&gt;</w:t>
              </w:r>
            </w:ins>
          </w:p>
        </w:tc>
      </w:tr>
      <w:tr w:rsidR="009940CB" w:rsidRPr="009D79A7" w14:paraId="1476B734" w14:textId="77777777" w:rsidTr="009940CB">
        <w:trPr>
          <w:trHeight w:val="144"/>
          <w:ins w:id="383" w:author="Tam, Danny@Energy" w:date="2019-03-26T09:48:00Z"/>
        </w:trPr>
        <w:tc>
          <w:tcPr>
            <w:tcW w:w="2520" w:type="dxa"/>
            <w:gridSpan w:val="2"/>
          </w:tcPr>
          <w:p w14:paraId="644914E7" w14:textId="77777777" w:rsidR="009940CB" w:rsidRDefault="009940CB" w:rsidP="009940CB">
            <w:pPr>
              <w:keepNext/>
              <w:tabs>
                <w:tab w:val="left" w:pos="2160"/>
                <w:tab w:val="left" w:pos="2700"/>
                <w:tab w:val="left" w:pos="3420"/>
                <w:tab w:val="left" w:pos="3780"/>
                <w:tab w:val="left" w:pos="5760"/>
                <w:tab w:val="left" w:pos="7212"/>
              </w:tabs>
              <w:jc w:val="center"/>
              <w:rPr>
                <w:ins w:id="384" w:author="Tam, Danny@Energy" w:date="2019-03-26T09:48:00Z"/>
                <w:rFonts w:eastAsia="Times New Roman" w:cstheme="minorHAnsi"/>
                <w:sz w:val="18"/>
                <w:szCs w:val="18"/>
              </w:rPr>
            </w:pPr>
          </w:p>
        </w:tc>
        <w:tc>
          <w:tcPr>
            <w:tcW w:w="2070" w:type="dxa"/>
            <w:gridSpan w:val="3"/>
          </w:tcPr>
          <w:p w14:paraId="62B3BC0E" w14:textId="77777777" w:rsidR="009940CB" w:rsidRDefault="009940CB" w:rsidP="009940CB">
            <w:pPr>
              <w:keepNext/>
              <w:tabs>
                <w:tab w:val="left" w:pos="2160"/>
                <w:tab w:val="left" w:pos="2700"/>
                <w:tab w:val="left" w:pos="3420"/>
                <w:tab w:val="left" w:pos="3780"/>
                <w:tab w:val="left" w:pos="5760"/>
                <w:tab w:val="left" w:pos="7212"/>
              </w:tabs>
              <w:jc w:val="center"/>
              <w:rPr>
                <w:ins w:id="385" w:author="Tam, Danny@Energy" w:date="2019-03-26T09:48:00Z"/>
                <w:rFonts w:eastAsia="Times New Roman" w:cstheme="minorHAnsi"/>
                <w:sz w:val="18"/>
                <w:szCs w:val="18"/>
              </w:rPr>
            </w:pPr>
          </w:p>
        </w:tc>
        <w:tc>
          <w:tcPr>
            <w:tcW w:w="2520" w:type="dxa"/>
            <w:gridSpan w:val="2"/>
          </w:tcPr>
          <w:p w14:paraId="244252A2" w14:textId="77777777" w:rsidR="009940CB" w:rsidRDefault="009940CB" w:rsidP="009940CB">
            <w:pPr>
              <w:keepNext/>
              <w:tabs>
                <w:tab w:val="left" w:pos="2160"/>
                <w:tab w:val="left" w:pos="2700"/>
                <w:tab w:val="left" w:pos="3420"/>
                <w:tab w:val="left" w:pos="3780"/>
                <w:tab w:val="left" w:pos="5760"/>
                <w:tab w:val="left" w:pos="7212"/>
              </w:tabs>
              <w:jc w:val="center"/>
              <w:rPr>
                <w:ins w:id="386" w:author="Tam, Danny@Energy" w:date="2019-03-26T09:48:00Z"/>
                <w:rFonts w:eastAsia="Times New Roman" w:cstheme="minorHAnsi"/>
                <w:sz w:val="18"/>
                <w:szCs w:val="18"/>
              </w:rPr>
            </w:pPr>
          </w:p>
        </w:tc>
        <w:tc>
          <w:tcPr>
            <w:tcW w:w="3690" w:type="dxa"/>
            <w:gridSpan w:val="3"/>
          </w:tcPr>
          <w:p w14:paraId="1F68D9C2" w14:textId="77777777" w:rsidR="009940CB" w:rsidRDefault="009940CB" w:rsidP="009940CB">
            <w:pPr>
              <w:keepNext/>
              <w:tabs>
                <w:tab w:val="left" w:pos="2160"/>
                <w:tab w:val="left" w:pos="2700"/>
                <w:tab w:val="left" w:pos="3420"/>
                <w:tab w:val="left" w:pos="3780"/>
                <w:tab w:val="left" w:pos="5760"/>
                <w:tab w:val="left" w:pos="7212"/>
              </w:tabs>
              <w:jc w:val="center"/>
              <w:rPr>
                <w:ins w:id="387" w:author="Tam, Danny@Energy" w:date="2019-03-26T09:48:00Z"/>
                <w:rFonts w:eastAsia="Times New Roman" w:cstheme="minorHAnsi"/>
                <w:sz w:val="18"/>
                <w:szCs w:val="18"/>
              </w:rPr>
            </w:pPr>
          </w:p>
        </w:tc>
      </w:tr>
      <w:tr w:rsidR="009940CB" w:rsidRPr="009D79A7" w14:paraId="0A3B0B91" w14:textId="77777777" w:rsidTr="009D3F0C">
        <w:trPr>
          <w:trHeight w:val="144"/>
          <w:ins w:id="388" w:author="Tam, Danny@Energy" w:date="2019-03-26T09:45:00Z"/>
        </w:trPr>
        <w:tc>
          <w:tcPr>
            <w:tcW w:w="10800" w:type="dxa"/>
            <w:gridSpan w:val="10"/>
          </w:tcPr>
          <w:p w14:paraId="01D95914" w14:textId="4EE64B02" w:rsidR="009940CB" w:rsidRDefault="009940CB" w:rsidP="009940CB">
            <w:pPr>
              <w:keepNext/>
              <w:tabs>
                <w:tab w:val="left" w:pos="2160"/>
                <w:tab w:val="left" w:pos="2700"/>
                <w:tab w:val="left" w:pos="3420"/>
                <w:tab w:val="left" w:pos="3780"/>
                <w:tab w:val="left" w:pos="5760"/>
                <w:tab w:val="left" w:pos="7212"/>
              </w:tabs>
              <w:rPr>
                <w:ins w:id="389" w:author="Tam, Danny@Energy" w:date="2019-03-26T09:45:00Z"/>
                <w:rFonts w:cstheme="minorHAnsi"/>
                <w:sz w:val="18"/>
                <w:szCs w:val="18"/>
              </w:rPr>
            </w:pPr>
            <w:ins w:id="390" w:author="Tam, Danny@Energy" w:date="2019-03-26T09:47:00Z">
              <w:r w:rsidRPr="002A1FF1">
                <w:rPr>
                  <w:rFonts w:asciiTheme="minorHAnsi" w:hAnsiTheme="minorHAnsi" w:cstheme="minorHAnsi"/>
                  <w:b/>
                  <w:sz w:val="18"/>
                  <w:szCs w:val="18"/>
                </w:rPr>
                <w:t>Installed DWHR System Information</w:t>
              </w:r>
            </w:ins>
          </w:p>
        </w:tc>
      </w:tr>
      <w:tr w:rsidR="009940CB" w:rsidRPr="009D79A7" w14:paraId="348A130A" w14:textId="77777777" w:rsidTr="00D42786">
        <w:trPr>
          <w:trHeight w:val="144"/>
        </w:trPr>
        <w:tc>
          <w:tcPr>
            <w:tcW w:w="1342" w:type="dxa"/>
          </w:tcPr>
          <w:p w14:paraId="3969D1FE" w14:textId="6D103EAD"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ins w:id="391" w:author="Smith, Alexis@Energy" w:date="2019-03-21T13:56:00Z">
              <w:del w:id="392" w:author="Tam, Danny@Energy" w:date="2019-03-26T09:46:00Z">
                <w:r w:rsidDel="009940CB">
                  <w:rPr>
                    <w:rFonts w:cstheme="minorHAnsi"/>
                    <w:sz w:val="18"/>
                    <w:szCs w:val="18"/>
                  </w:rPr>
                  <w:delText>01</w:delText>
                </w:r>
              </w:del>
            </w:ins>
            <w:ins w:id="393" w:author="Tam, Danny@Energy" w:date="2019-03-26T09:46:00Z">
              <w:r>
                <w:rPr>
                  <w:rFonts w:cstheme="minorHAnsi"/>
                  <w:sz w:val="18"/>
                  <w:szCs w:val="18"/>
                </w:rPr>
                <w:t>05</w:t>
              </w:r>
            </w:ins>
          </w:p>
        </w:tc>
        <w:tc>
          <w:tcPr>
            <w:tcW w:w="1342" w:type="dxa"/>
            <w:gridSpan w:val="2"/>
          </w:tcPr>
          <w:p w14:paraId="3B672F27" w14:textId="37FC5060"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394" w:author="Tam, Danny@Energy" w:date="2019-03-26T09:46:00Z">
              <w:r w:rsidRPr="009D79A7" w:rsidDel="009940CB">
                <w:rPr>
                  <w:rFonts w:asciiTheme="minorHAnsi" w:hAnsiTheme="minorHAnsi" w:cstheme="minorHAnsi"/>
                  <w:sz w:val="18"/>
                  <w:szCs w:val="18"/>
                </w:rPr>
                <w:delText>0</w:delText>
              </w:r>
            </w:del>
            <w:ins w:id="395" w:author="Smith, Alexis@Energy" w:date="2019-03-21T14:16:00Z">
              <w:del w:id="396" w:author="Tam, Danny@Energy" w:date="2019-03-26T09:46:00Z">
                <w:r w:rsidDel="009940CB">
                  <w:rPr>
                    <w:rFonts w:asciiTheme="minorHAnsi" w:hAnsiTheme="minorHAnsi" w:cstheme="minorHAnsi"/>
                    <w:sz w:val="18"/>
                    <w:szCs w:val="18"/>
                  </w:rPr>
                  <w:delText>2</w:delText>
                </w:r>
              </w:del>
            </w:ins>
            <w:del w:id="397" w:author="Tam, Danny@Energy" w:date="2019-03-26T09:46:00Z">
              <w:r w:rsidRPr="009D79A7" w:rsidDel="009940CB">
                <w:rPr>
                  <w:rFonts w:asciiTheme="minorHAnsi" w:hAnsiTheme="minorHAnsi" w:cstheme="minorHAnsi"/>
                  <w:sz w:val="18"/>
                  <w:szCs w:val="18"/>
                </w:rPr>
                <w:delText>1</w:delText>
              </w:r>
            </w:del>
            <w:ins w:id="398" w:author="Tam, Danny@Energy" w:date="2019-03-26T09:46:00Z">
              <w:r>
                <w:rPr>
                  <w:rFonts w:asciiTheme="minorHAnsi" w:hAnsiTheme="minorHAnsi" w:cstheme="minorHAnsi"/>
                  <w:sz w:val="18"/>
                  <w:szCs w:val="18"/>
                </w:rPr>
                <w:t>06</w:t>
              </w:r>
            </w:ins>
          </w:p>
        </w:tc>
        <w:tc>
          <w:tcPr>
            <w:tcW w:w="1186" w:type="dxa"/>
          </w:tcPr>
          <w:p w14:paraId="0088B5E0" w14:textId="133EE2DF"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399" w:author="Tam, Danny@Energy" w:date="2019-03-26T09:46:00Z">
              <w:r w:rsidRPr="009D79A7" w:rsidDel="009940CB">
                <w:rPr>
                  <w:rFonts w:asciiTheme="minorHAnsi" w:hAnsiTheme="minorHAnsi" w:cstheme="minorHAnsi"/>
                  <w:sz w:val="18"/>
                  <w:szCs w:val="18"/>
                </w:rPr>
                <w:delText>0</w:delText>
              </w:r>
            </w:del>
            <w:ins w:id="400" w:author="Smith, Alexis@Energy" w:date="2019-03-21T14:16:00Z">
              <w:del w:id="401" w:author="Tam, Danny@Energy" w:date="2019-03-26T09:46:00Z">
                <w:r w:rsidDel="009940CB">
                  <w:rPr>
                    <w:rFonts w:asciiTheme="minorHAnsi" w:hAnsiTheme="minorHAnsi" w:cstheme="minorHAnsi"/>
                    <w:sz w:val="18"/>
                    <w:szCs w:val="18"/>
                  </w:rPr>
                  <w:delText>3</w:delText>
                </w:r>
              </w:del>
            </w:ins>
            <w:del w:id="402" w:author="Tam, Danny@Energy" w:date="2019-03-26T09:46:00Z">
              <w:r w:rsidRPr="009D79A7" w:rsidDel="009940CB">
                <w:rPr>
                  <w:rFonts w:asciiTheme="minorHAnsi" w:hAnsiTheme="minorHAnsi" w:cstheme="minorHAnsi"/>
                  <w:sz w:val="18"/>
                  <w:szCs w:val="18"/>
                </w:rPr>
                <w:delText>2</w:delText>
              </w:r>
            </w:del>
            <w:ins w:id="403" w:author="Tam, Danny@Energy" w:date="2019-03-26T09:46:00Z">
              <w:r>
                <w:rPr>
                  <w:rFonts w:asciiTheme="minorHAnsi" w:hAnsiTheme="minorHAnsi" w:cstheme="minorHAnsi"/>
                  <w:sz w:val="18"/>
                  <w:szCs w:val="18"/>
                </w:rPr>
                <w:t>07</w:t>
              </w:r>
            </w:ins>
          </w:p>
        </w:tc>
        <w:tc>
          <w:tcPr>
            <w:tcW w:w="1260" w:type="dxa"/>
            <w:gridSpan w:val="2"/>
          </w:tcPr>
          <w:p w14:paraId="17B60986" w14:textId="0A520409"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04" w:author="Tam, Danny@Energy" w:date="2019-03-26T09:46:00Z">
              <w:r w:rsidRPr="009D79A7" w:rsidDel="009940CB">
                <w:rPr>
                  <w:rFonts w:asciiTheme="minorHAnsi" w:hAnsiTheme="minorHAnsi" w:cstheme="minorHAnsi"/>
                  <w:sz w:val="18"/>
                  <w:szCs w:val="18"/>
                </w:rPr>
                <w:delText>0</w:delText>
              </w:r>
            </w:del>
            <w:ins w:id="405" w:author="Smith, Alexis@Energy" w:date="2019-03-21T14:16:00Z">
              <w:del w:id="406" w:author="Tam, Danny@Energy" w:date="2019-03-26T09:46:00Z">
                <w:r w:rsidDel="009940CB">
                  <w:rPr>
                    <w:rFonts w:asciiTheme="minorHAnsi" w:hAnsiTheme="minorHAnsi" w:cstheme="minorHAnsi"/>
                    <w:sz w:val="18"/>
                    <w:szCs w:val="18"/>
                  </w:rPr>
                  <w:delText>4</w:delText>
                </w:r>
              </w:del>
            </w:ins>
            <w:del w:id="407" w:author="Tam, Danny@Energy" w:date="2019-03-26T09:46:00Z">
              <w:r w:rsidRPr="009D79A7" w:rsidDel="009940CB">
                <w:rPr>
                  <w:rFonts w:asciiTheme="minorHAnsi" w:hAnsiTheme="minorHAnsi" w:cstheme="minorHAnsi"/>
                  <w:sz w:val="18"/>
                  <w:szCs w:val="18"/>
                </w:rPr>
                <w:delText>3</w:delText>
              </w:r>
            </w:del>
            <w:ins w:id="408" w:author="Tam, Danny@Energy" w:date="2019-03-26T09:46:00Z">
              <w:r>
                <w:rPr>
                  <w:rFonts w:asciiTheme="minorHAnsi" w:hAnsiTheme="minorHAnsi" w:cstheme="minorHAnsi"/>
                  <w:sz w:val="18"/>
                  <w:szCs w:val="18"/>
                </w:rPr>
                <w:t>08</w:t>
              </w:r>
            </w:ins>
          </w:p>
        </w:tc>
        <w:tc>
          <w:tcPr>
            <w:tcW w:w="2160" w:type="dxa"/>
            <w:gridSpan w:val="2"/>
          </w:tcPr>
          <w:p w14:paraId="3D982788" w14:textId="3A45EB9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09" w:author="Tam, Danny@Energy" w:date="2019-03-26T09:46:00Z">
              <w:r w:rsidDel="009940CB">
                <w:rPr>
                  <w:rFonts w:asciiTheme="minorHAnsi" w:hAnsiTheme="minorHAnsi" w:cstheme="minorHAnsi"/>
                  <w:sz w:val="18"/>
                  <w:szCs w:val="18"/>
                </w:rPr>
                <w:delText>0</w:delText>
              </w:r>
            </w:del>
            <w:ins w:id="410" w:author="Smith, Alexis@Energy" w:date="2019-03-21T14:16:00Z">
              <w:del w:id="411" w:author="Tam, Danny@Energy" w:date="2019-03-26T09:46:00Z">
                <w:r w:rsidDel="009940CB">
                  <w:rPr>
                    <w:rFonts w:asciiTheme="minorHAnsi" w:hAnsiTheme="minorHAnsi" w:cstheme="minorHAnsi"/>
                    <w:sz w:val="18"/>
                    <w:szCs w:val="18"/>
                  </w:rPr>
                  <w:delText>5</w:delText>
                </w:r>
              </w:del>
            </w:ins>
            <w:del w:id="412" w:author="Tam, Danny@Energy" w:date="2019-03-26T09:46:00Z">
              <w:r w:rsidDel="009940CB">
                <w:rPr>
                  <w:rFonts w:asciiTheme="minorHAnsi" w:hAnsiTheme="minorHAnsi" w:cstheme="minorHAnsi"/>
                  <w:sz w:val="18"/>
                  <w:szCs w:val="18"/>
                </w:rPr>
                <w:delText>4</w:delText>
              </w:r>
            </w:del>
            <w:ins w:id="413" w:author="Tam, Danny@Energy" w:date="2019-03-26T09:46:00Z">
              <w:r>
                <w:rPr>
                  <w:rFonts w:asciiTheme="minorHAnsi" w:hAnsiTheme="minorHAnsi" w:cstheme="minorHAnsi"/>
                  <w:sz w:val="18"/>
                  <w:szCs w:val="18"/>
                </w:rPr>
                <w:t>09</w:t>
              </w:r>
            </w:ins>
          </w:p>
        </w:tc>
        <w:tc>
          <w:tcPr>
            <w:tcW w:w="1890" w:type="dxa"/>
          </w:tcPr>
          <w:p w14:paraId="1131672F" w14:textId="10C9DB2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14" w:author="Tam, Danny@Energy" w:date="2019-03-26T09:46:00Z">
              <w:r w:rsidDel="009940CB">
                <w:rPr>
                  <w:rFonts w:asciiTheme="minorHAnsi" w:hAnsiTheme="minorHAnsi" w:cstheme="minorHAnsi"/>
                  <w:sz w:val="18"/>
                  <w:szCs w:val="18"/>
                </w:rPr>
                <w:delText>0</w:delText>
              </w:r>
            </w:del>
            <w:ins w:id="415" w:author="Smith, Alexis@Energy" w:date="2019-03-21T14:16:00Z">
              <w:del w:id="416" w:author="Tam, Danny@Energy" w:date="2019-03-26T09:46:00Z">
                <w:r w:rsidDel="009940CB">
                  <w:rPr>
                    <w:rFonts w:asciiTheme="minorHAnsi" w:hAnsiTheme="minorHAnsi" w:cstheme="minorHAnsi"/>
                    <w:sz w:val="18"/>
                    <w:szCs w:val="18"/>
                  </w:rPr>
                  <w:delText>6</w:delText>
                </w:r>
              </w:del>
            </w:ins>
            <w:del w:id="417" w:author="Tam, Danny@Energy" w:date="2019-03-26T09:46:00Z">
              <w:r w:rsidDel="009940CB">
                <w:rPr>
                  <w:rFonts w:asciiTheme="minorHAnsi" w:hAnsiTheme="minorHAnsi" w:cstheme="minorHAnsi"/>
                  <w:sz w:val="18"/>
                  <w:szCs w:val="18"/>
                </w:rPr>
                <w:delText>5</w:delText>
              </w:r>
            </w:del>
            <w:ins w:id="418" w:author="Tam, Danny@Energy" w:date="2019-03-26T09:46:00Z">
              <w:r>
                <w:rPr>
                  <w:rFonts w:asciiTheme="minorHAnsi" w:hAnsiTheme="minorHAnsi" w:cstheme="minorHAnsi"/>
                  <w:sz w:val="18"/>
                  <w:szCs w:val="18"/>
                </w:rPr>
                <w:t>10</w:t>
              </w:r>
            </w:ins>
          </w:p>
        </w:tc>
        <w:tc>
          <w:tcPr>
            <w:tcW w:w="1620" w:type="dxa"/>
          </w:tcPr>
          <w:p w14:paraId="2F503EE8" w14:textId="2E2E348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del w:id="419" w:author="Tam, Danny@Energy" w:date="2019-03-26T09:46:00Z">
              <w:r w:rsidDel="009940CB">
                <w:rPr>
                  <w:rFonts w:asciiTheme="minorHAnsi" w:hAnsiTheme="minorHAnsi" w:cstheme="minorHAnsi"/>
                  <w:sz w:val="18"/>
                  <w:szCs w:val="18"/>
                </w:rPr>
                <w:delText>0</w:delText>
              </w:r>
            </w:del>
            <w:ins w:id="420" w:author="Smith, Alexis@Energy" w:date="2019-03-21T14:16:00Z">
              <w:del w:id="421" w:author="Tam, Danny@Energy" w:date="2019-03-26T09:46:00Z">
                <w:r w:rsidDel="009940CB">
                  <w:rPr>
                    <w:rFonts w:asciiTheme="minorHAnsi" w:hAnsiTheme="minorHAnsi" w:cstheme="minorHAnsi"/>
                    <w:sz w:val="18"/>
                    <w:szCs w:val="18"/>
                  </w:rPr>
                  <w:delText>7</w:delText>
                </w:r>
              </w:del>
            </w:ins>
            <w:del w:id="422" w:author="Tam, Danny@Energy" w:date="2019-03-26T09:46:00Z">
              <w:r w:rsidDel="009940CB">
                <w:rPr>
                  <w:rFonts w:asciiTheme="minorHAnsi" w:hAnsiTheme="minorHAnsi" w:cstheme="minorHAnsi"/>
                  <w:sz w:val="18"/>
                  <w:szCs w:val="18"/>
                </w:rPr>
                <w:delText>6</w:delText>
              </w:r>
            </w:del>
            <w:ins w:id="423" w:author="Tam, Danny@Energy" w:date="2019-03-26T09:46:00Z">
              <w:r>
                <w:rPr>
                  <w:rFonts w:asciiTheme="minorHAnsi" w:hAnsiTheme="minorHAnsi" w:cstheme="minorHAnsi"/>
                  <w:sz w:val="18"/>
                  <w:szCs w:val="18"/>
                </w:rPr>
                <w:t>11</w:t>
              </w:r>
            </w:ins>
          </w:p>
        </w:tc>
      </w:tr>
      <w:tr w:rsidR="009940CB" w:rsidRPr="009D79A7" w14:paraId="76F4B27A" w14:textId="77777777" w:rsidTr="00D42786">
        <w:trPr>
          <w:trHeight w:val="144"/>
        </w:trPr>
        <w:tc>
          <w:tcPr>
            <w:tcW w:w="1342" w:type="dxa"/>
            <w:vAlign w:val="bottom"/>
          </w:tcPr>
          <w:p w14:paraId="2EF8D656" w14:textId="5F5B4DF2"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ins w:id="424" w:author="Smith, Alexis@Energy" w:date="2019-03-21T13:57:00Z">
              <w:r>
                <w:rPr>
                  <w:rFonts w:asciiTheme="minorHAnsi" w:hAnsiTheme="minorHAnsi" w:cstheme="minorHAnsi"/>
                  <w:sz w:val="18"/>
                  <w:szCs w:val="18"/>
                </w:rPr>
                <w:t>System ID/Name</w:t>
              </w:r>
            </w:ins>
          </w:p>
        </w:tc>
        <w:tc>
          <w:tcPr>
            <w:tcW w:w="1342" w:type="dxa"/>
            <w:gridSpan w:val="2"/>
            <w:vAlign w:val="bottom"/>
          </w:tcPr>
          <w:p w14:paraId="3009286C" w14:textId="2BA9DFBB"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86" w:type="dxa"/>
            <w:vAlign w:val="bottom"/>
          </w:tcPr>
          <w:p w14:paraId="6A607D24" w14:textId="4D57390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260" w:type="dxa"/>
            <w:gridSpan w:val="2"/>
            <w:vAlign w:val="bottom"/>
          </w:tcPr>
          <w:p w14:paraId="12ADB9FA" w14:textId="2632F604"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60" w:type="dxa"/>
            <w:gridSpan w:val="2"/>
            <w:vAlign w:val="bottom"/>
          </w:tcPr>
          <w:p w14:paraId="2DC474E0" w14:textId="0C14CDB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Installation Configuration </w:t>
            </w:r>
          </w:p>
        </w:tc>
        <w:tc>
          <w:tcPr>
            <w:tcW w:w="1890" w:type="dxa"/>
            <w:vAlign w:val="bottom"/>
          </w:tcPr>
          <w:p w14:paraId="64C49309"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620" w:type="dxa"/>
            <w:vAlign w:val="bottom"/>
          </w:tcPr>
          <w:p w14:paraId="2184B7E3"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64499C0E" w14:textId="506DD07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(Yes/No)</w:t>
            </w:r>
          </w:p>
        </w:tc>
      </w:tr>
      <w:tr w:rsidR="009940CB" w:rsidRPr="009D79A7" w14:paraId="276B95E8" w14:textId="77777777" w:rsidTr="00D42786">
        <w:trPr>
          <w:trHeight w:val="188"/>
        </w:trPr>
        <w:tc>
          <w:tcPr>
            <w:tcW w:w="1342" w:type="dxa"/>
          </w:tcPr>
          <w:p w14:paraId="04BC1E7D" w14:textId="049E46B9" w:rsidR="009940CB" w:rsidRPr="009D79A7" w:rsidRDefault="008B2C5E" w:rsidP="009940CB">
            <w:pPr>
              <w:keepNext/>
              <w:tabs>
                <w:tab w:val="left" w:pos="2160"/>
                <w:tab w:val="left" w:pos="2700"/>
                <w:tab w:val="left" w:pos="3420"/>
                <w:tab w:val="left" w:pos="3780"/>
                <w:tab w:val="left" w:pos="5760"/>
                <w:tab w:val="left" w:pos="7212"/>
              </w:tabs>
              <w:jc w:val="center"/>
              <w:rPr>
                <w:ins w:id="425" w:author="Smith, Alexis@Energy" w:date="2019-03-21T13:56:00Z"/>
                <w:rFonts w:eastAsia="Times New Roman" w:cstheme="minorHAnsi"/>
                <w:sz w:val="18"/>
                <w:szCs w:val="18"/>
              </w:rPr>
            </w:pPr>
            <w:ins w:id="426" w:author="Smith, Alexis@Energy" w:date="2019-03-21T13:57:00Z">
              <w:r>
                <w:rPr>
                  <w:rFonts w:asciiTheme="minorHAnsi" w:eastAsia="Times New Roman" w:hAnsiTheme="minorHAnsi" w:cstheme="minorHAnsi"/>
                  <w:sz w:val="18"/>
                  <w:szCs w:val="18"/>
                </w:rPr>
                <w:t>&lt;&lt;Reference value from A0</w:t>
              </w:r>
            </w:ins>
            <w:ins w:id="427" w:author="Smith, Alexis@Energy" w:date="2019-05-10T11:14:00Z">
              <w:r>
                <w:rPr>
                  <w:rFonts w:asciiTheme="minorHAnsi" w:eastAsia="Times New Roman" w:hAnsiTheme="minorHAnsi" w:cstheme="minorHAnsi"/>
                  <w:sz w:val="18"/>
                  <w:szCs w:val="18"/>
                </w:rPr>
                <w:t>2</w:t>
              </w:r>
            </w:ins>
            <w:ins w:id="428" w:author="Smith, Alexis@Energy" w:date="2019-03-21T13:57:00Z">
              <w:r w:rsidR="009940CB">
                <w:rPr>
                  <w:rFonts w:asciiTheme="minorHAnsi" w:eastAsia="Times New Roman" w:hAnsiTheme="minorHAnsi" w:cstheme="minorHAnsi"/>
                  <w:sz w:val="18"/>
                  <w:szCs w:val="18"/>
                </w:rPr>
                <w:t>&gt;&gt;</w:t>
              </w:r>
            </w:ins>
          </w:p>
        </w:tc>
        <w:tc>
          <w:tcPr>
            <w:tcW w:w="1342" w:type="dxa"/>
            <w:gridSpan w:val="2"/>
          </w:tcPr>
          <w:p w14:paraId="246FFA04" w14:textId="1B436D12"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86" w:type="dxa"/>
          </w:tcPr>
          <w:p w14:paraId="76D7437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B452306" w14:textId="0AF00A1D"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d="429" w:author="Tam, Danny@Energy" w:date="2019-03-26T09:46:00Z">
              <w:r>
                <w:rPr>
                  <w:rFonts w:asciiTheme="minorHAnsi" w:eastAsia="Times New Roman" w:hAnsiTheme="minorHAnsi" w:cstheme="minorHAnsi"/>
                  <w:sz w:val="18"/>
                  <w:szCs w:val="18"/>
                </w:rPr>
                <w:t xml:space="preserve">, value ≥ Rated Effectiveness in F02, </w:t>
              </w:r>
            </w:ins>
            <w:r>
              <w:rPr>
                <w:rFonts w:asciiTheme="minorHAnsi" w:eastAsia="Times New Roman" w:hAnsiTheme="minorHAnsi" w:cstheme="minorHAnsi"/>
                <w:sz w:val="18"/>
                <w:szCs w:val="18"/>
              </w:rPr>
              <w:t xml:space="preserve">range check: 0.42≤F03&lt;1 </w:t>
            </w:r>
            <w:r w:rsidRPr="009D79A7">
              <w:rPr>
                <w:rFonts w:asciiTheme="minorHAnsi" w:eastAsia="Times New Roman" w:hAnsiTheme="minorHAnsi" w:cstheme="minorHAnsi"/>
                <w:sz w:val="18"/>
                <w:szCs w:val="18"/>
              </w:rPr>
              <w:t>&gt;&gt;</w:t>
            </w:r>
          </w:p>
        </w:tc>
        <w:tc>
          <w:tcPr>
            <w:tcW w:w="2160" w:type="dxa"/>
            <w:gridSpan w:val="2"/>
          </w:tcPr>
          <w:p w14:paraId="665D6688" w14:textId="5A6950EF" w:rsidR="009940CB" w:rsidRDefault="009940CB" w:rsidP="009940CB">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&lt;&lt;</w:t>
            </w:r>
            <w:ins w:id="430" w:author="Tam, Danny@Energy" w:date="2019-03-26T09:47:00Z">
              <w:r>
                <w:rPr>
                  <w:rFonts w:asciiTheme="minorHAnsi" w:hAnsiTheme="minorHAnsi"/>
                  <w:sz w:val="18"/>
                  <w:szCs w:val="18"/>
                </w:rPr>
                <w:t xml:space="preserve"> If performance, reference value from I03.  If prescriptive, </w:t>
              </w:r>
            </w:ins>
            <w:r w:rsidRPr="00FE60ED">
              <w:rPr>
                <w:rFonts w:asciiTheme="minorHAnsi" w:hAnsiTheme="minorHAnsi"/>
                <w:sz w:val="18"/>
                <w:szCs w:val="18"/>
              </w:rPr>
              <w:t>user pick from list:</w:t>
            </w:r>
          </w:p>
          <w:p w14:paraId="283368F1" w14:textId="77777777" w:rsidR="009940CB" w:rsidRPr="005A507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9940CB"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9940CB" w:rsidRPr="009D79A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tcPr>
          <w:p w14:paraId="766C6799" w14:textId="6E62783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ins w:id="431" w:author="Tam, Danny@Energy" w:date="2019-03-26T09:47:00Z">
              <w:r>
                <w:rPr>
                  <w:rFonts w:asciiTheme="minorHAnsi" w:hAnsiTheme="minorHAnsi"/>
                  <w:sz w:val="18"/>
                  <w:szCs w:val="18"/>
                </w:rPr>
                <w:t xml:space="preserve"> If performance, reference value from F04.  If prescriptive, </w:t>
              </w:r>
            </w:ins>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0&lt;F06≤100 </w:t>
            </w:r>
            <w:r w:rsidRPr="009D79A7">
              <w:rPr>
                <w:rFonts w:asciiTheme="minorHAnsi" w:eastAsia="Times New Roman" w:hAnsiTheme="minorHAnsi" w:cstheme="minorHAnsi"/>
                <w:sz w:val="18"/>
                <w:szCs w:val="18"/>
              </w:rPr>
              <w:t>&gt;&gt;</w:t>
            </w:r>
          </w:p>
        </w:tc>
        <w:tc>
          <w:tcPr>
            <w:tcW w:w="1620" w:type="dxa"/>
          </w:tcPr>
          <w:p w14:paraId="37CF5138" w14:textId="1524022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9940CB" w:rsidRPr="009D79A7" w14:paraId="28B4E31A" w14:textId="77777777" w:rsidTr="00D42786">
        <w:trPr>
          <w:trHeight w:val="188"/>
        </w:trPr>
        <w:tc>
          <w:tcPr>
            <w:tcW w:w="1342" w:type="dxa"/>
          </w:tcPr>
          <w:p w14:paraId="1C377518" w14:textId="77777777" w:rsidR="009940CB" w:rsidRPr="009D79A7" w:rsidRDefault="009940CB" w:rsidP="009940CB">
            <w:pPr>
              <w:keepNext/>
              <w:tabs>
                <w:tab w:val="left" w:pos="2160"/>
                <w:tab w:val="left" w:pos="2700"/>
                <w:tab w:val="left" w:pos="3420"/>
                <w:tab w:val="left" w:pos="3780"/>
                <w:tab w:val="left" w:pos="5760"/>
                <w:tab w:val="left" w:pos="7212"/>
              </w:tabs>
              <w:jc w:val="center"/>
              <w:rPr>
                <w:ins w:id="432" w:author="Smith, Alexis@Energy" w:date="2019-03-21T13:56:00Z"/>
                <w:rFonts w:eastAsia="Times New Roman" w:cstheme="minorHAnsi"/>
                <w:sz w:val="18"/>
                <w:szCs w:val="18"/>
              </w:rPr>
            </w:pPr>
          </w:p>
        </w:tc>
        <w:tc>
          <w:tcPr>
            <w:tcW w:w="1342" w:type="dxa"/>
            <w:gridSpan w:val="2"/>
          </w:tcPr>
          <w:p w14:paraId="6562A079" w14:textId="3FEA57CF"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86" w:type="dxa"/>
          </w:tcPr>
          <w:p w14:paraId="13B32ED5"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260" w:type="dxa"/>
            <w:gridSpan w:val="2"/>
          </w:tcPr>
          <w:p w14:paraId="5C1851E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60" w:type="dxa"/>
            <w:gridSpan w:val="2"/>
          </w:tcPr>
          <w:p w14:paraId="2C0C0C47"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90" w:type="dxa"/>
          </w:tcPr>
          <w:p w14:paraId="653FBA16"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620" w:type="dxa"/>
          </w:tcPr>
          <w:p w14:paraId="58D2C3F8"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9940CB" w:rsidRPr="009D79A7" w14:paraId="7B3B605E" w14:textId="77777777" w:rsidTr="00D42786">
        <w:trPr>
          <w:trHeight w:val="188"/>
        </w:trPr>
        <w:tc>
          <w:tcPr>
            <w:tcW w:w="1342" w:type="dxa"/>
          </w:tcPr>
          <w:p w14:paraId="43CB73F1" w14:textId="2DC3A55A" w:rsidR="009940CB" w:rsidRDefault="009940CB" w:rsidP="009940CB">
            <w:pPr>
              <w:keepNext/>
              <w:tabs>
                <w:tab w:val="left" w:pos="2160"/>
                <w:tab w:val="left" w:pos="2700"/>
                <w:tab w:val="left" w:pos="3420"/>
                <w:tab w:val="left" w:pos="3780"/>
                <w:tab w:val="left" w:pos="5760"/>
                <w:tab w:val="left" w:pos="7212"/>
              </w:tabs>
              <w:jc w:val="center"/>
              <w:rPr>
                <w:ins w:id="433" w:author="Smith, Alexis@Energy" w:date="2019-03-21T13:56:00Z"/>
                <w:rFonts w:eastAsia="Times New Roman" w:cstheme="minorHAnsi"/>
                <w:sz w:val="18"/>
                <w:szCs w:val="18"/>
              </w:rPr>
            </w:pPr>
            <w:ins w:id="434" w:author="Smith, Alexis@Energy" w:date="2019-03-21T13:57:00Z">
              <w:del w:id="435" w:author="Tam, Danny@Energy" w:date="2019-03-26T09:46:00Z">
                <w:r w:rsidDel="009940CB">
                  <w:rPr>
                    <w:rFonts w:asciiTheme="minorHAnsi" w:eastAsia="Times New Roman" w:hAnsiTheme="minorHAnsi" w:cstheme="minorHAnsi"/>
                    <w:sz w:val="18"/>
                    <w:szCs w:val="18"/>
                  </w:rPr>
                  <w:delText>08</w:delText>
                </w:r>
              </w:del>
            </w:ins>
            <w:ins w:id="436" w:author="Tam, Danny@Energy" w:date="2019-03-26T09:46:00Z">
              <w:r>
                <w:rPr>
                  <w:rFonts w:asciiTheme="minorHAnsi" w:eastAsia="Times New Roman" w:hAnsiTheme="minorHAnsi" w:cstheme="minorHAnsi"/>
                  <w:sz w:val="18"/>
                  <w:szCs w:val="18"/>
                </w:rPr>
                <w:t>12</w:t>
              </w:r>
            </w:ins>
          </w:p>
        </w:tc>
        <w:tc>
          <w:tcPr>
            <w:tcW w:w="9458" w:type="dxa"/>
            <w:gridSpan w:val="9"/>
          </w:tcPr>
          <w:p w14:paraId="48C2FB9C" w14:textId="21726503"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all the respective showers or the water heater.</w:t>
            </w:r>
          </w:p>
        </w:tc>
      </w:tr>
      <w:tr w:rsidR="009940CB" w:rsidRPr="009D79A7" w14:paraId="315F6A6C" w14:textId="77777777" w:rsidTr="00D42786">
        <w:trPr>
          <w:trHeight w:val="188"/>
        </w:trPr>
        <w:tc>
          <w:tcPr>
            <w:tcW w:w="1342" w:type="dxa"/>
          </w:tcPr>
          <w:p w14:paraId="7C817081" w14:textId="06668974" w:rsidR="009940CB" w:rsidRDefault="009940CB" w:rsidP="009940CB">
            <w:pPr>
              <w:keepNext/>
              <w:tabs>
                <w:tab w:val="left" w:pos="2160"/>
                <w:tab w:val="left" w:pos="2700"/>
                <w:tab w:val="left" w:pos="3420"/>
                <w:tab w:val="left" w:pos="3780"/>
                <w:tab w:val="left" w:pos="5760"/>
                <w:tab w:val="left" w:pos="7212"/>
              </w:tabs>
              <w:jc w:val="center"/>
              <w:rPr>
                <w:ins w:id="437" w:author="Smith, Alexis@Energy" w:date="2019-03-21T13:56:00Z"/>
                <w:rFonts w:eastAsia="Times New Roman" w:cstheme="minorHAnsi"/>
                <w:sz w:val="18"/>
                <w:szCs w:val="18"/>
              </w:rPr>
            </w:pPr>
            <w:ins w:id="438" w:author="Smith, Alexis@Energy" w:date="2019-03-21T13:57:00Z">
              <w:del w:id="439" w:author="Tam, Danny@Energy" w:date="2019-03-26T09:46:00Z">
                <w:r w:rsidDel="009940CB">
                  <w:rPr>
                    <w:rFonts w:asciiTheme="minorHAnsi" w:eastAsia="Times New Roman" w:hAnsiTheme="minorHAnsi" w:cstheme="minorHAnsi"/>
                    <w:sz w:val="18"/>
                    <w:szCs w:val="18"/>
                  </w:rPr>
                  <w:delText>09</w:delText>
                </w:r>
              </w:del>
            </w:ins>
            <w:ins w:id="440" w:author="Tam, Danny@Energy" w:date="2019-03-26T09:46:00Z">
              <w:r>
                <w:rPr>
                  <w:rFonts w:asciiTheme="minorHAnsi" w:eastAsia="Times New Roman" w:hAnsiTheme="minorHAnsi" w:cstheme="minorHAnsi"/>
                  <w:sz w:val="18"/>
                  <w:szCs w:val="18"/>
                </w:rPr>
                <w:t>13</w:t>
              </w:r>
            </w:ins>
          </w:p>
        </w:tc>
        <w:tc>
          <w:tcPr>
            <w:tcW w:w="9458" w:type="dxa"/>
            <w:gridSpan w:val="9"/>
          </w:tcPr>
          <w:p w14:paraId="2E8EA512" w14:textId="3C99E055"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9940CB" w:rsidRPr="00935859" w14:paraId="07863333" w14:textId="77777777" w:rsidTr="00D42786">
        <w:trPr>
          <w:trHeight w:val="188"/>
        </w:trPr>
        <w:tc>
          <w:tcPr>
            <w:tcW w:w="1342" w:type="dxa"/>
          </w:tcPr>
          <w:p w14:paraId="244168FA" w14:textId="176CA5EA" w:rsidR="009940CB" w:rsidRDefault="009940CB" w:rsidP="009940CB">
            <w:pPr>
              <w:keepNext/>
              <w:tabs>
                <w:tab w:val="left" w:pos="2160"/>
                <w:tab w:val="left" w:pos="2700"/>
                <w:tab w:val="left" w:pos="3420"/>
                <w:tab w:val="left" w:pos="3780"/>
                <w:tab w:val="left" w:pos="5760"/>
                <w:tab w:val="left" w:pos="7212"/>
              </w:tabs>
              <w:jc w:val="center"/>
              <w:rPr>
                <w:ins w:id="441" w:author="Smith, Alexis@Energy" w:date="2019-03-21T13:56:00Z"/>
                <w:rFonts w:eastAsia="Times New Roman" w:cstheme="minorHAnsi"/>
                <w:sz w:val="18"/>
                <w:szCs w:val="18"/>
              </w:rPr>
            </w:pPr>
            <w:ins w:id="442" w:author="Smith, Alexis@Energy" w:date="2019-03-21T13:57:00Z">
              <w:del w:id="443" w:author="Tam, Danny@Energy" w:date="2019-03-26T09:46:00Z">
                <w:r w:rsidDel="009940CB">
                  <w:rPr>
                    <w:rFonts w:asciiTheme="minorHAnsi" w:eastAsia="Times New Roman" w:hAnsiTheme="minorHAnsi" w:cstheme="minorHAnsi"/>
                    <w:sz w:val="18"/>
                    <w:szCs w:val="18"/>
                  </w:rPr>
                  <w:delText>10</w:delText>
                </w:r>
              </w:del>
            </w:ins>
            <w:ins w:id="444" w:author="Tam, Danny@Energy" w:date="2019-03-26T09:46:00Z">
              <w:r>
                <w:rPr>
                  <w:rFonts w:asciiTheme="minorHAnsi" w:eastAsia="Times New Roman" w:hAnsiTheme="minorHAnsi" w:cstheme="minorHAnsi"/>
                  <w:sz w:val="18"/>
                  <w:szCs w:val="18"/>
                </w:rPr>
                <w:t>14</w:t>
              </w:r>
            </w:ins>
          </w:p>
        </w:tc>
        <w:tc>
          <w:tcPr>
            <w:tcW w:w="9458" w:type="dxa"/>
            <w:gridSpan w:val="9"/>
          </w:tcPr>
          <w:p w14:paraId="0E26F4B3" w14:textId="763FF837" w:rsidR="009940CB" w:rsidRPr="00935859"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9940CB" w:rsidRPr="009D79A7" w14:paraId="7EB42479" w14:textId="77777777" w:rsidTr="00A10E56">
        <w:trPr>
          <w:trHeight w:val="260"/>
        </w:trPr>
        <w:tc>
          <w:tcPr>
            <w:tcW w:w="10800" w:type="dxa"/>
            <w:gridSpan w:val="10"/>
          </w:tcPr>
          <w:p w14:paraId="4266D989" w14:textId="7C64FB0F"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3C9C2ABA" w14:textId="77777777" w:rsidR="0032746E" w:rsidRPr="00B66EDB" w:rsidRDefault="0032746E" w:rsidP="00B66EDB">
      <w:pPr>
        <w:spacing w:after="0" w:line="240" w:lineRule="auto"/>
        <w:rPr>
          <w:sz w:val="20"/>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10326"/>
      </w:tblGrid>
      <w:tr w:rsidR="00394022" w:rsidRPr="00323F2C" w14:paraId="4E32091F" w14:textId="77777777" w:rsidTr="00D42786">
        <w:trPr>
          <w:trHeight w:hRule="exact" w:val="712"/>
          <w:tblHeader/>
        </w:trPr>
        <w:tc>
          <w:tcPr>
            <w:tcW w:w="10800" w:type="dxa"/>
            <w:gridSpan w:val="2"/>
            <w:tcBorders>
              <w:bottom w:val="single" w:sz="4" w:space="0" w:color="auto"/>
            </w:tcBorders>
          </w:tcPr>
          <w:p w14:paraId="2A9287E2" w14:textId="63D4A44A" w:rsidR="00394022" w:rsidRPr="000110EF" w:rsidRDefault="00394022" w:rsidP="00FB6A41">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B66EDB">
              <w:rPr>
                <w:rFonts w:cstheme="minorHAnsi"/>
                <w:sz w:val="18"/>
                <w:szCs w:val="18"/>
              </w:rPr>
              <w:t>(RA3.6.3)</w:t>
            </w:r>
          </w:p>
          <w:p w14:paraId="1AAB7432" w14:textId="77777777" w:rsidR="00A46B82"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p>
          <w:p w14:paraId="5273BAB3" w14:textId="45328F11"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 xml:space="preserve">&lt;&lt;If there are no systems in column </w:t>
            </w:r>
            <w:r>
              <w:rPr>
                <w:rFonts w:cstheme="minorHAnsi"/>
                <w:sz w:val="18"/>
                <w:szCs w:val="18"/>
              </w:rPr>
              <w:t>A0</w:t>
            </w:r>
            <w:ins w:id="445" w:author="Smith, Alexis@Energy" w:date="2019-05-10T11:14:00Z">
              <w:r w:rsidR="008B2C5E">
                <w:rPr>
                  <w:rFonts w:cstheme="minorHAnsi"/>
                  <w:sz w:val="18"/>
                  <w:szCs w:val="18"/>
                </w:rPr>
                <w:t>7</w:t>
              </w:r>
            </w:ins>
            <w:del w:id="446" w:author="Smith, Alexis@Energy" w:date="2019-05-10T11:14:00Z">
              <w:r w:rsidR="001F6046" w:rsidDel="008B2C5E">
                <w:rPr>
                  <w:rFonts w:cstheme="minorHAnsi"/>
                  <w:sz w:val="18"/>
                  <w:szCs w:val="18"/>
                </w:rPr>
                <w:delText>6</w:delText>
              </w:r>
            </w:del>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D42786">
        <w:trPr>
          <w:trHeight w:hRule="exact" w:val="361"/>
          <w:tblHeader/>
        </w:trPr>
        <w:tc>
          <w:tcPr>
            <w:tcW w:w="474" w:type="dxa"/>
            <w:vAlign w:val="center"/>
          </w:tcPr>
          <w:p w14:paraId="7094DC00"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326" w:type="dxa"/>
            <w:vAlign w:val="center"/>
          </w:tcPr>
          <w:p w14:paraId="19C8E1DD" w14:textId="2FFB614F" w:rsidR="00394022" w:rsidRPr="000110EF"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w:t>
            </w:r>
            <w:r w:rsidR="00A46B82">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p>
        </w:tc>
      </w:tr>
      <w:tr w:rsidR="00394022" w:rsidRPr="00323F2C" w14:paraId="757E486E" w14:textId="77777777" w:rsidTr="00D42786">
        <w:trPr>
          <w:trHeight w:hRule="exact" w:val="288"/>
          <w:tblHeader/>
        </w:trPr>
        <w:tc>
          <w:tcPr>
            <w:tcW w:w="10800" w:type="dxa"/>
            <w:gridSpan w:val="2"/>
            <w:tcBorders>
              <w:top w:val="single" w:sz="4" w:space="0" w:color="000000"/>
              <w:left w:val="single" w:sz="4" w:space="0" w:color="000000"/>
              <w:bottom w:val="single" w:sz="4" w:space="0" w:color="auto"/>
              <w:right w:val="single" w:sz="4" w:space="0" w:color="000000"/>
            </w:tcBorders>
          </w:tcPr>
          <w:p w14:paraId="37D230A9" w14:textId="77777777" w:rsidR="00394022" w:rsidRPr="000849F0" w:rsidRDefault="00394022" w:rsidP="00FB6A41">
            <w:pPr>
              <w:spacing w:after="0" w:line="240" w:lineRule="auto"/>
              <w:rPr>
                <w:rFonts w:cstheme="minorHAnsi"/>
                <w:b/>
                <w:sz w:val="18"/>
                <w:szCs w:val="18"/>
              </w:rPr>
            </w:pPr>
            <w:r w:rsidRPr="003027B1">
              <w:rPr>
                <w:rFonts w:cstheme="minorHAnsi"/>
                <w:b/>
                <w:sz w:val="18"/>
                <w:szCs w:val="18"/>
              </w:rPr>
              <w:t xml:space="preserve">The responsible person’s signature on this compliance document affirms that all applicable requirements in this table have been met.  </w:t>
            </w:r>
          </w:p>
          <w:p w14:paraId="15A1A687" w14:textId="77777777" w:rsidR="00394022" w:rsidRPr="001E3511" w:rsidRDefault="00394022" w:rsidP="00FB6A41">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394022" w:rsidRPr="00394022" w14:paraId="7AE5708E" w14:textId="77777777" w:rsidTr="00AA6019">
        <w:trPr>
          <w:trHeight w:hRule="exact" w:val="910"/>
          <w:tblHeader/>
        </w:trPr>
        <w:tc>
          <w:tcPr>
            <w:tcW w:w="10998" w:type="dxa"/>
            <w:gridSpan w:val="2"/>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t>H</w:t>
            </w:r>
            <w:r w:rsidRPr="00394022">
              <w:rPr>
                <w:rFonts w:eastAsia="Calibri" w:cstheme="minorHAnsi"/>
                <w:b/>
                <w:sz w:val="18"/>
                <w:szCs w:val="18"/>
              </w:rPr>
              <w:t xml:space="preserve">. HERS-Verified Parallel Piping Requirements (PP-H) </w:t>
            </w:r>
            <w:r w:rsidRPr="00B66EDB">
              <w:rPr>
                <w:rFonts w:eastAsia="Calibri" w:cstheme="minorHAnsi"/>
                <w:sz w:val="18"/>
                <w:szCs w:val="18"/>
              </w:rPr>
              <w:t>(RA3.6.4)</w:t>
            </w:r>
          </w:p>
          <w:p w14:paraId="5E90FD5B"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 xml:space="preserve">Systems that utilize this distribution type shall comply with these requirements. </w:t>
            </w:r>
          </w:p>
          <w:p w14:paraId="051B1446" w14:textId="449955C7"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20"/>
              </w:rPr>
              <w:t>&lt;&lt;If A0</w:t>
            </w:r>
            <w:ins w:id="447" w:author="Smith, Alexis@Energy" w:date="2019-05-10T11:14:00Z">
              <w:r w:rsidR="008B2C5E">
                <w:rPr>
                  <w:rFonts w:eastAsia="Calibri" w:cstheme="minorHAnsi"/>
                  <w:sz w:val="18"/>
                  <w:szCs w:val="20"/>
                </w:rPr>
                <w:t>7</w:t>
              </w:r>
            </w:ins>
            <w:del w:id="448" w:author="Smith, Alexis@Energy" w:date="2019-05-10T11:14:00Z">
              <w:r w:rsidR="001F6046" w:rsidDel="008B2C5E">
                <w:rPr>
                  <w:rFonts w:eastAsia="Calibri" w:cstheme="minorHAnsi"/>
                  <w:sz w:val="18"/>
                  <w:szCs w:val="20"/>
                </w:rPr>
                <w:delText>6</w:delText>
              </w:r>
            </w:del>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FB6A41">
        <w:trPr>
          <w:trHeight w:hRule="exact" w:val="288"/>
          <w:tblHeader/>
        </w:trPr>
        <w:tc>
          <w:tcPr>
            <w:tcW w:w="562"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436" w:type="dxa"/>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FB6A41">
        <w:trPr>
          <w:trHeight w:hRule="exact" w:val="288"/>
          <w:tblHeader/>
        </w:trPr>
        <w:tc>
          <w:tcPr>
            <w:tcW w:w="562"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436" w:type="dxa"/>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FB6A41">
        <w:trPr>
          <w:trHeight w:hRule="exact" w:val="532"/>
          <w:tblHeader/>
        </w:trPr>
        <w:tc>
          <w:tcPr>
            <w:tcW w:w="562"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436" w:type="dxa"/>
            <w:vAlign w:val="center"/>
          </w:tcPr>
          <w:p w14:paraId="09CD897D" w14:textId="3AEE6A1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FB6A41">
        <w:trPr>
          <w:trHeight w:hRule="exact" w:val="775"/>
          <w:tblHeader/>
        </w:trPr>
        <w:tc>
          <w:tcPr>
            <w:tcW w:w="562"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436" w:type="dxa"/>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394022" w:rsidRPr="00394022" w14:paraId="5C769B54" w14:textId="77777777" w:rsidTr="00FB6A41">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234096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b/>
                <w:sz w:val="18"/>
                <w:szCs w:val="18"/>
              </w:rPr>
              <w:t xml:space="preserve">The responsible person’s signature on this compliance document affirms that all applicable requirements in this table have been met.  </w:t>
            </w:r>
          </w:p>
          <w:p w14:paraId="7FE7034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FB6A41">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xml:space="preserve">. Parallel Piping Requirements (PP) </w:t>
            </w:r>
            <w:r w:rsidRPr="00B66EDB">
              <w:rPr>
                <w:rFonts w:eastAsia="Calibri" w:cstheme="minorHAnsi"/>
                <w:sz w:val="20"/>
                <w:szCs w:val="20"/>
              </w:rPr>
              <w:t>(RA4.4.4)</w:t>
            </w:r>
          </w:p>
          <w:p w14:paraId="5774114A"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20"/>
                <w:szCs w:val="20"/>
              </w:rPr>
              <w:t xml:space="preserve">Systems that utilize this distribution type shall comply with these requirements. </w:t>
            </w:r>
          </w:p>
          <w:p w14:paraId="2F4D93D2" w14:textId="04F34070"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ins w:id="449" w:author="Smith, Alexis@Energy" w:date="2019-05-10T11:14:00Z">
              <w:r w:rsidR="008B2C5E">
                <w:rPr>
                  <w:rFonts w:eastAsia="Calibri" w:cstheme="minorHAnsi"/>
                  <w:sz w:val="18"/>
                  <w:szCs w:val="20"/>
                </w:rPr>
                <w:t>7</w:t>
              </w:r>
            </w:ins>
            <w:del w:id="450" w:author="Smith, Alexis@Energy" w:date="2019-05-10T11:14:00Z">
              <w:r w:rsidR="001F6046" w:rsidDel="008B2C5E">
                <w:rPr>
                  <w:rFonts w:eastAsia="Calibri" w:cstheme="minorHAnsi"/>
                  <w:sz w:val="18"/>
                  <w:szCs w:val="20"/>
                </w:rPr>
                <w:delText>6</w:delText>
              </w:r>
            </w:del>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FB6A41">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2900520B"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Each central manifold has 15 feet or less of pipe between manifold and water heater</w:t>
            </w:r>
            <w:r w:rsidR="00A46B82">
              <w:rPr>
                <w:rFonts w:eastAsia="Calibri" w:cstheme="minorHAnsi"/>
                <w:sz w:val="18"/>
                <w:szCs w:val="20"/>
              </w:rPr>
              <w:t>.</w:t>
            </w:r>
          </w:p>
        </w:tc>
      </w:tr>
      <w:tr w:rsidR="00394022" w:rsidRPr="00394022" w14:paraId="75E5B57B" w14:textId="77777777" w:rsidTr="00FB6A41">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FB6A41">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6ECB29D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A46B82">
              <w:rPr>
                <w:rFonts w:eastAsia="Calibri" w:cstheme="minorHAnsi"/>
                <w:sz w:val="18"/>
                <w:szCs w:val="20"/>
              </w:rPr>
              <w:t>.</w:t>
            </w:r>
          </w:p>
        </w:tc>
      </w:tr>
      <w:tr w:rsidR="00394022" w:rsidRPr="00394022" w14:paraId="1047F09F" w14:textId="77777777" w:rsidTr="00FB6A41">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0C583AC7" w:rsidR="00394022" w:rsidRPr="00394022"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A46B82">
              <w:rPr>
                <w:rFonts w:eastAsia="Calibri" w:cstheme="minorHAnsi"/>
                <w:sz w:val="18"/>
                <w:szCs w:val="20"/>
              </w:rPr>
              <w:t>Table</w:t>
            </w:r>
            <w:r w:rsidRPr="00394022">
              <w:rPr>
                <w:rFonts w:eastAsia="Calibri" w:cstheme="minorHAnsi"/>
                <w:sz w:val="18"/>
                <w:szCs w:val="20"/>
              </w:rPr>
              <w:t xml:space="preserve"> 120.3-A. </w:t>
            </w:r>
          </w:p>
        </w:tc>
      </w:tr>
      <w:tr w:rsidR="00394022" w:rsidRPr="00394022" w14:paraId="766334CE" w14:textId="77777777" w:rsidTr="00FB6A41">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FB6A41">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w:t>
            </w:r>
            <w:r w:rsidRPr="00B66EDB">
              <w:rPr>
                <w:rFonts w:eastAsia="Calibri" w:cstheme="minorHAnsi"/>
                <w:sz w:val="20"/>
                <w:szCs w:val="20"/>
              </w:rPr>
              <w:t xml:space="preserve"> (RA4.4.5)</w:t>
            </w:r>
          </w:p>
          <w:p w14:paraId="607E95E2"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this distribution type shall comply with these requirements </w:t>
            </w:r>
          </w:p>
          <w:p w14:paraId="6700C113" w14:textId="4AD84BDA"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ins w:id="451" w:author="Smith, Alexis@Energy" w:date="2019-05-10T11:14:00Z">
              <w:r w:rsidR="008B2C5E">
                <w:rPr>
                  <w:rFonts w:eastAsia="Calibri" w:cstheme="minorHAnsi"/>
                  <w:sz w:val="18"/>
                  <w:szCs w:val="20"/>
                </w:rPr>
                <w:t>7</w:t>
              </w:r>
            </w:ins>
            <w:del w:id="452" w:author="Smith, Alexis@Energy" w:date="2019-05-10T11:14:00Z">
              <w:r w:rsidR="001F6046" w:rsidDel="008B2C5E">
                <w:rPr>
                  <w:rFonts w:eastAsia="Calibri" w:cstheme="minorHAnsi"/>
                  <w:sz w:val="18"/>
                  <w:szCs w:val="20"/>
                </w:rPr>
                <w:delText>6</w:delText>
              </w:r>
            </w:del>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FB6A41">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3B94973E" w:rsidR="00394022" w:rsidRPr="00394022" w:rsidRDefault="00394022" w:rsidP="00A46B82">
            <w:pPr>
              <w:keepNext/>
              <w:keepLines/>
              <w:suppressAutoHyphens/>
              <w:spacing w:after="0" w:line="240" w:lineRule="auto"/>
              <w:ind w:left="1156" w:hanging="184"/>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For combination pipe sizes the max allowed length of 3/8-inch piping is 7.5 feet,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4E7AEFED" w:rsidR="00394022" w:rsidRPr="00394022" w:rsidRDefault="00A46B82" w:rsidP="00394022">
            <w:pPr>
              <w:keepNext/>
              <w:keepLines/>
              <w:suppressAutoHyphens/>
              <w:spacing w:after="0" w:line="240" w:lineRule="auto"/>
              <w:ind w:firstLine="432"/>
              <w:rPr>
                <w:rFonts w:eastAsia="Calibri" w:cstheme="minorHAnsi"/>
                <w:sz w:val="18"/>
                <w:szCs w:val="20"/>
              </w:rPr>
            </w:pPr>
            <w:r>
              <w:rPr>
                <w:rFonts w:eastAsia="Calibri" w:cstheme="minorHAnsi"/>
                <w:sz w:val="18"/>
                <w:szCs w:val="20"/>
              </w:rPr>
              <w:t>1/2</w:t>
            </w:r>
            <w:r w:rsidR="00394022" w:rsidRPr="00394022">
              <w:rPr>
                <w:rFonts w:eastAsia="Calibri" w:cstheme="minorHAnsi"/>
                <w:sz w:val="18"/>
                <w:szCs w:val="20"/>
              </w:rPr>
              <w:t xml:space="preserve"> inch - For only one pipe size – max length allowed is 10 feet</w:t>
            </w:r>
          </w:p>
          <w:p w14:paraId="7253FD83" w14:textId="5DA8806A"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 For combination pipe sizes the allowed length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245356A6" w:rsidR="00394022" w:rsidRPr="00394022" w:rsidRDefault="00A46B82" w:rsidP="00394022">
            <w:pPr>
              <w:keepNext/>
              <w:keepLines/>
              <w:suppressAutoHyphens/>
              <w:spacing w:after="0" w:line="240" w:lineRule="auto"/>
              <w:ind w:firstLine="432"/>
              <w:rPr>
                <w:rFonts w:eastAsia="Times New Roman" w:cstheme="minorHAnsi"/>
                <w:i/>
                <w:sz w:val="20"/>
                <w:szCs w:val="20"/>
              </w:rPr>
            </w:pPr>
            <w:r>
              <w:rPr>
                <w:rFonts w:eastAsia="Times New Roman" w:cstheme="minorHAnsi"/>
                <w:sz w:val="18"/>
                <w:szCs w:val="20"/>
              </w:rPr>
              <w:t>3/4</w:t>
            </w:r>
            <w:r w:rsidR="00394022" w:rsidRPr="00394022">
              <w:rPr>
                <w:rFonts w:eastAsia="Times New Roman" w:cstheme="minorHAnsi"/>
                <w:sz w:val="18"/>
                <w:szCs w:val="20"/>
              </w:rPr>
              <w:t xml:space="preserve"> inch - For only one pipe size = 5 feet</w:t>
            </w:r>
          </w:p>
        </w:tc>
      </w:tr>
      <w:tr w:rsidR="00394022" w:rsidRPr="00394022" w14:paraId="46BCDF5F" w14:textId="77777777" w:rsidTr="00FB6A41">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FB6A41">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Pr="00394022">
              <w:rPr>
                <w:rFonts w:eastAsia="Calibri" w:cstheme="minorHAnsi"/>
                <w:b/>
                <w:sz w:val="20"/>
                <w:szCs w:val="20"/>
              </w:rPr>
              <w:t>. Mandatory Requirements for all Recirculation System</w:t>
            </w:r>
            <w:r w:rsidRPr="00B66EDB">
              <w:rPr>
                <w:rFonts w:eastAsia="Calibri" w:cstheme="minorHAnsi"/>
                <w:sz w:val="20"/>
                <w:szCs w:val="20"/>
              </w:rPr>
              <w:t xml:space="preserve"> (RA4.4.7)</w:t>
            </w:r>
          </w:p>
          <w:p w14:paraId="01EB3407" w14:textId="2C2FE69D"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w:t>
            </w:r>
            <w:r w:rsidR="00A46B82">
              <w:rPr>
                <w:rFonts w:eastAsia="Calibri" w:cstheme="minorHAnsi"/>
                <w:sz w:val="18"/>
                <w:szCs w:val="20"/>
              </w:rPr>
              <w:t>a recirculation system</w:t>
            </w:r>
            <w:r w:rsidRPr="00394022">
              <w:rPr>
                <w:rFonts w:eastAsia="Calibri" w:cstheme="minorHAnsi"/>
                <w:sz w:val="18"/>
                <w:szCs w:val="20"/>
              </w:rPr>
              <w:t xml:space="preserve"> shall comply with these requirements.  </w:t>
            </w:r>
          </w:p>
          <w:p w14:paraId="42E09FD1" w14:textId="4C10BF2C"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ins w:id="453" w:author="Smith, Alexis@Energy" w:date="2019-05-10T11:14:00Z">
              <w:r w:rsidR="008B2C5E">
                <w:rPr>
                  <w:rFonts w:eastAsia="Calibri" w:cstheme="minorHAnsi"/>
                  <w:sz w:val="18"/>
                  <w:szCs w:val="20"/>
                </w:rPr>
                <w:t>7</w:t>
              </w:r>
            </w:ins>
            <w:del w:id="454" w:author="Smith, Alexis@Energy" w:date="2019-05-10T11:14:00Z">
              <w:r w:rsidR="001F6046" w:rsidDel="008B2C5E">
                <w:rPr>
                  <w:rFonts w:eastAsia="Calibri" w:cstheme="minorHAnsi"/>
                  <w:sz w:val="18"/>
                  <w:szCs w:val="20"/>
                </w:rPr>
                <w:delText>6</w:delText>
              </w:r>
            </w:del>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FB6A41">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FB6A41">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2969B88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 xml:space="preserve">Piping must take </w:t>
            </w:r>
            <w:r w:rsidR="00A46B82">
              <w:rPr>
                <w:rFonts w:eastAsia="Calibri" w:cstheme="minorHAnsi"/>
                <w:sz w:val="18"/>
                <w:szCs w:val="20"/>
              </w:rPr>
              <w:t xml:space="preserve">the </w:t>
            </w:r>
            <w:r w:rsidRPr="00394022">
              <w:rPr>
                <w:rFonts w:eastAsia="Calibri" w:cstheme="minorHAnsi"/>
                <w:sz w:val="18"/>
                <w:szCs w:val="20"/>
              </w:rPr>
              <w:t>most direct path between water heater and fixtures.</w:t>
            </w:r>
          </w:p>
        </w:tc>
      </w:tr>
      <w:tr w:rsidR="00394022" w:rsidRPr="00394022" w14:paraId="34C12F59" w14:textId="77777777" w:rsidTr="00FB6A41">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cold water line when it is used as the return. </w:t>
            </w:r>
          </w:p>
        </w:tc>
      </w:tr>
      <w:tr w:rsidR="00394022" w:rsidRPr="00394022" w14:paraId="4E11D491" w14:textId="77777777" w:rsidTr="00FB6A41">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023D91D4"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w:t>
            </w:r>
            <w:r w:rsidR="00A46B82">
              <w:rPr>
                <w:rFonts w:eastAsia="Calibri" w:cstheme="minorHAnsi"/>
                <w:sz w:val="18"/>
                <w:szCs w:val="20"/>
              </w:rPr>
              <w:t xml:space="preserve"> is</w:t>
            </w:r>
            <w:r w:rsidRPr="00394022">
              <w:rPr>
                <w:rFonts w:eastAsia="Calibri" w:cstheme="minorHAnsi"/>
                <w:sz w:val="18"/>
                <w:szCs w:val="20"/>
              </w:rPr>
              <w:t xml:space="preserve"> installed each loop shall have its own pump and controls.</w:t>
            </w:r>
          </w:p>
        </w:tc>
      </w:tr>
      <w:tr w:rsidR="00394022" w:rsidRPr="00394022" w14:paraId="3917DE0A" w14:textId="77777777" w:rsidTr="00FB6A41">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FB6A41">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w:t>
            </w:r>
            <w:r w:rsidRPr="00B66EDB">
              <w:rPr>
                <w:rFonts w:eastAsia="Calibri" w:cstheme="minorHAnsi"/>
                <w:sz w:val="20"/>
                <w:szCs w:val="20"/>
              </w:rPr>
              <w:t xml:space="preserve"> (RA4.4.8)</w:t>
            </w:r>
          </w:p>
          <w:p w14:paraId="57DAD800" w14:textId="655BAE7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ins w:id="455" w:author="Smith, Alexis@Energy" w:date="2019-05-10T11:15:00Z">
              <w:r w:rsidR="008B2C5E">
                <w:rPr>
                  <w:rFonts w:eastAsia="Calibri" w:cstheme="minorHAnsi"/>
                  <w:sz w:val="18"/>
                  <w:szCs w:val="20"/>
                </w:rPr>
                <w:t>7</w:t>
              </w:r>
            </w:ins>
            <w:del w:id="456" w:author="Smith, Alexis@Energy" w:date="2019-05-10T11:15:00Z">
              <w:r w:rsidR="001F6046" w:rsidDel="008B2C5E">
                <w:rPr>
                  <w:rFonts w:eastAsia="Calibri" w:cstheme="minorHAnsi"/>
                  <w:sz w:val="18"/>
                  <w:szCs w:val="20"/>
                </w:rPr>
                <w:delText>6</w:delText>
              </w:r>
            </w:del>
            <w:r w:rsidRPr="00394022">
              <w:rPr>
                <w:rFonts w:eastAsia="Calibri" w:cstheme="minorHAnsi"/>
                <w:sz w:val="18"/>
                <w:szCs w:val="20"/>
              </w:rPr>
              <w:t xml:space="preserve"> “Dwelling Unit DHW System</w:t>
            </w:r>
          </w:p>
          <w:p w14:paraId="019D51B1" w14:textId="6BB7ACE0"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w:t>
            </w:r>
            <w:r w:rsidR="00A46B82">
              <w:rPr>
                <w:rFonts w:eastAsia="Calibri" w:cstheme="minorHAnsi"/>
                <w:sz w:val="18"/>
                <w:szCs w:val="20"/>
              </w:rPr>
              <w:t>”</w:t>
            </w:r>
            <w:r w:rsidRPr="00394022">
              <w:rPr>
                <w:rFonts w:eastAsia="Calibri" w:cstheme="minorHAnsi"/>
                <w:sz w:val="18"/>
                <w:szCs w:val="20"/>
              </w:rPr>
              <w:t>, then display this entire table, else display “section does not apply" message&gt;&gt;</w:t>
            </w:r>
          </w:p>
        </w:tc>
      </w:tr>
      <w:tr w:rsidR="00394022" w:rsidRPr="00394022" w14:paraId="00892DA4" w14:textId="77777777" w:rsidTr="00FB6A41">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FB6A41">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FB6A41">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xml:space="preserve">. Demand Recirculation Manual Control (R-DRmc) </w:t>
            </w:r>
            <w:r w:rsidRPr="00B66EDB">
              <w:rPr>
                <w:rFonts w:cstheme="minorHAnsi"/>
                <w:sz w:val="20"/>
                <w:szCs w:val="20"/>
              </w:rPr>
              <w:t>(RA4.4.9)</w:t>
            </w:r>
            <w:r w:rsidRPr="00394022">
              <w:rPr>
                <w:rFonts w:cstheme="minorHAnsi"/>
                <w:b/>
                <w:sz w:val="20"/>
                <w:szCs w:val="20"/>
              </w:rPr>
              <w:t xml:space="preserve">/Sensor Control Requirements </w:t>
            </w:r>
            <w:r w:rsidRPr="00394022">
              <w:rPr>
                <w:rFonts w:eastAsia="Calibri" w:cstheme="minorHAnsi"/>
                <w:b/>
                <w:sz w:val="20"/>
                <w:szCs w:val="20"/>
              </w:rPr>
              <w:t xml:space="preserve">(RDRsc) </w:t>
            </w:r>
            <w:r w:rsidRPr="00B66EDB">
              <w:rPr>
                <w:rFonts w:eastAsia="Calibri" w:cstheme="minorHAnsi"/>
                <w:sz w:val="20"/>
                <w:szCs w:val="20"/>
              </w:rPr>
              <w:t>(RA4.4.10)</w:t>
            </w:r>
          </w:p>
          <w:p w14:paraId="671067F1" w14:textId="006FEB91"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Systems that utilize </w:t>
            </w:r>
            <w:r w:rsidR="00A46B82">
              <w:rPr>
                <w:rFonts w:cstheme="minorHAnsi"/>
                <w:sz w:val="18"/>
                <w:szCs w:val="20"/>
              </w:rPr>
              <w:t>either of these</w:t>
            </w:r>
            <w:r w:rsidRPr="00394022">
              <w:rPr>
                <w:rFonts w:cstheme="minorHAnsi"/>
                <w:sz w:val="18"/>
                <w:szCs w:val="20"/>
              </w:rPr>
              <w:t xml:space="preserve"> distribution type</w:t>
            </w:r>
            <w:r w:rsidR="00A46B82">
              <w:rPr>
                <w:rFonts w:cstheme="minorHAnsi"/>
                <w:sz w:val="18"/>
                <w:szCs w:val="20"/>
              </w:rPr>
              <w:t>s</w:t>
            </w:r>
            <w:r w:rsidRPr="00394022">
              <w:rPr>
                <w:rFonts w:cstheme="minorHAnsi"/>
                <w:sz w:val="18"/>
                <w:szCs w:val="20"/>
              </w:rPr>
              <w:t xml:space="preserve"> shall comply with these requirements.  </w:t>
            </w:r>
          </w:p>
          <w:p w14:paraId="49448EBC" w14:textId="6F1A6A90"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eastAsia="Calibri" w:cstheme="minorHAnsi"/>
                <w:sz w:val="18"/>
                <w:szCs w:val="20"/>
              </w:rPr>
              <w:t>&lt;&lt;If A0</w:t>
            </w:r>
            <w:ins w:id="457" w:author="Smith, Alexis@Energy" w:date="2019-05-10T11:15:00Z">
              <w:r w:rsidR="008B2C5E">
                <w:rPr>
                  <w:rFonts w:eastAsia="Calibri" w:cstheme="minorHAnsi"/>
                  <w:sz w:val="18"/>
                  <w:szCs w:val="20"/>
                </w:rPr>
                <w:t>7</w:t>
              </w:r>
            </w:ins>
            <w:del w:id="458" w:author="Smith, Alexis@Energy" w:date="2019-05-10T11:15:00Z">
              <w:r w:rsidR="00EC2524" w:rsidDel="008B2C5E">
                <w:rPr>
                  <w:rFonts w:eastAsia="Calibri" w:cstheme="minorHAnsi"/>
                  <w:sz w:val="18"/>
                  <w:szCs w:val="20"/>
                </w:rPr>
                <w:delText>6</w:delText>
              </w:r>
            </w:del>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FB6A41">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690FEB55"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FB6A41">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be located in the kitchen, bathroom, and any hot water fixture location that is at least 20 feet from the water heater. </w:t>
            </w:r>
          </w:p>
        </w:tc>
      </w:tr>
      <w:tr w:rsidR="00394022" w:rsidRPr="00394022" w14:paraId="76E97381" w14:textId="77777777" w:rsidTr="00FB6A41">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FB6A41">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FB6A41">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FB6A41">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42EA9524"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r w:rsidR="00A46B82">
              <w:rPr>
                <w:rFonts w:eastAsia="Times New Roman" w:cstheme="minorHAnsi"/>
                <w:sz w:val="18"/>
                <w:szCs w:val="20"/>
              </w:rPr>
              <w:t>; or</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FB6A41">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FB6A41">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17FCCB2F" w14:textId="77777777" w:rsidTr="00FB6A41">
        <w:trPr>
          <w:trHeight w:val="144"/>
          <w:tblHeader/>
        </w:trPr>
        <w:tc>
          <w:tcPr>
            <w:tcW w:w="11016" w:type="dxa"/>
            <w:gridSpan w:val="2"/>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Pr="00394022">
              <w:rPr>
                <w:rFonts w:eastAsia="Calibri" w:cstheme="minorHAnsi"/>
                <w:b/>
                <w:sz w:val="20"/>
                <w:szCs w:val="18"/>
              </w:rPr>
              <w:t xml:space="preserve">. HERS-Verified Demand Recirculation Manual Control (RDRmc-H) </w:t>
            </w:r>
            <w:r w:rsidRPr="00B66EDB">
              <w:rPr>
                <w:rFonts w:eastAsia="Calibri" w:cstheme="minorHAnsi"/>
                <w:sz w:val="20"/>
                <w:szCs w:val="18"/>
              </w:rPr>
              <w:t>(RA3.6.6)</w:t>
            </w:r>
            <w:r w:rsidRPr="00394022">
              <w:rPr>
                <w:rFonts w:eastAsia="Calibri" w:cstheme="minorHAnsi"/>
                <w:b/>
                <w:sz w:val="20"/>
                <w:szCs w:val="18"/>
              </w:rPr>
              <w:t xml:space="preserve">/Sensor Control </w:t>
            </w:r>
            <w:r w:rsidRPr="00B66EDB">
              <w:rPr>
                <w:rFonts w:eastAsia="Calibri" w:cstheme="minorHAnsi"/>
                <w:b/>
                <w:sz w:val="20"/>
                <w:szCs w:val="18"/>
              </w:rPr>
              <w:t xml:space="preserve">(RDRsc-H) </w:t>
            </w:r>
            <w:r w:rsidRPr="00B66EDB">
              <w:rPr>
                <w:rFonts w:eastAsia="Calibri" w:cstheme="minorHAnsi"/>
                <w:sz w:val="20"/>
                <w:szCs w:val="18"/>
              </w:rPr>
              <w:t>(RA3.6.7)</w:t>
            </w:r>
            <w:r w:rsidRPr="00B66EDB">
              <w:rPr>
                <w:rFonts w:eastAsia="Calibri" w:cstheme="minorHAnsi"/>
                <w:szCs w:val="18"/>
              </w:rPr>
              <w:t xml:space="preserve"> </w:t>
            </w:r>
            <w:r w:rsidRPr="00394022">
              <w:rPr>
                <w:rFonts w:eastAsia="Calibri" w:cstheme="minorHAnsi"/>
                <w:b/>
                <w:sz w:val="20"/>
                <w:szCs w:val="18"/>
              </w:rPr>
              <w:t xml:space="preserve">Requirements </w:t>
            </w:r>
          </w:p>
          <w:p w14:paraId="7487B135" w14:textId="22C3F977" w:rsidR="00A46B8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eastAsia="Calibri" w:cstheme="minorHAnsi"/>
                <w:sz w:val="20"/>
                <w:szCs w:val="18"/>
              </w:rPr>
              <w:t xml:space="preserve">Systems that utilize </w:t>
            </w:r>
            <w:r w:rsidR="00A46B82">
              <w:rPr>
                <w:rFonts w:eastAsia="Calibri" w:cstheme="minorHAnsi"/>
                <w:sz w:val="20"/>
                <w:szCs w:val="18"/>
              </w:rPr>
              <w:t>either of these</w:t>
            </w:r>
            <w:r w:rsidRPr="00394022">
              <w:rPr>
                <w:rFonts w:eastAsia="Calibri" w:cstheme="minorHAnsi"/>
                <w:sz w:val="20"/>
                <w:szCs w:val="18"/>
              </w:rPr>
              <w:t xml:space="preserve"> distribution type</w:t>
            </w:r>
            <w:r w:rsidR="00A46B82">
              <w:rPr>
                <w:rFonts w:eastAsia="Calibri" w:cstheme="minorHAnsi"/>
                <w:sz w:val="20"/>
                <w:szCs w:val="18"/>
              </w:rPr>
              <w:t>s</w:t>
            </w:r>
            <w:r w:rsidRPr="00394022">
              <w:rPr>
                <w:rFonts w:eastAsia="Calibri" w:cstheme="minorHAnsi"/>
                <w:sz w:val="20"/>
                <w:szCs w:val="18"/>
              </w:rPr>
              <w:t xml:space="preserve"> shall comply with these requirements.  </w:t>
            </w:r>
          </w:p>
          <w:p w14:paraId="301E5DAF" w14:textId="08D79D6A"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20"/>
              </w:rPr>
              <w:t>&lt;&lt;If A0</w:t>
            </w:r>
            <w:ins w:id="459" w:author="Smith, Alexis@Energy" w:date="2019-05-10T11:15:00Z">
              <w:r w:rsidR="008B2C5E">
                <w:rPr>
                  <w:rFonts w:eastAsia="Calibri" w:cstheme="minorHAnsi"/>
                  <w:sz w:val="18"/>
                  <w:szCs w:val="20"/>
                </w:rPr>
                <w:t>7</w:t>
              </w:r>
            </w:ins>
            <w:del w:id="460" w:author="Smith, Alexis@Energy" w:date="2019-05-10T11:15:00Z">
              <w:r w:rsidR="00EC2524" w:rsidDel="008B2C5E">
                <w:rPr>
                  <w:rFonts w:eastAsia="Calibri" w:cstheme="minorHAnsi"/>
                  <w:sz w:val="18"/>
                  <w:szCs w:val="20"/>
                </w:rPr>
                <w:delText>6</w:delText>
              </w:r>
            </w:del>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FB6A41">
        <w:trPr>
          <w:trHeight w:val="144"/>
          <w:tblHeader/>
        </w:trPr>
        <w:tc>
          <w:tcPr>
            <w:tcW w:w="648" w:type="dxa"/>
            <w:tcBorders>
              <w:bottom w:val="single" w:sz="4" w:space="0" w:color="auto"/>
            </w:tcBorders>
            <w:vAlign w:val="center"/>
          </w:tcPr>
          <w:p w14:paraId="580B7DEC"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394022">
              <w:rPr>
                <w:rFonts w:eastAsia="Calibri" w:cstheme="minorHAnsi"/>
                <w:sz w:val="20"/>
                <w:szCs w:val="18"/>
              </w:rPr>
              <w:t>01</w:t>
            </w:r>
          </w:p>
        </w:tc>
        <w:tc>
          <w:tcPr>
            <w:tcW w:w="10368" w:type="dxa"/>
            <w:tcBorders>
              <w:bottom w:val="single" w:sz="4" w:space="0" w:color="auto"/>
            </w:tcBorders>
          </w:tcPr>
          <w:p w14:paraId="4BEABB3F"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394022" w:rsidRPr="00394022" w14:paraId="727DBEA7" w14:textId="77777777" w:rsidTr="00FB6A41">
        <w:trPr>
          <w:trHeight w:val="144"/>
          <w:tblHeader/>
        </w:trPr>
        <w:tc>
          <w:tcPr>
            <w:tcW w:w="11016" w:type="dxa"/>
            <w:gridSpan w:val="2"/>
            <w:vAlign w:val="center"/>
          </w:tcPr>
          <w:p w14:paraId="3031685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cstheme="minorHAnsi"/>
                <w:b/>
                <w:sz w:val="18"/>
                <w:szCs w:val="18"/>
              </w:rPr>
              <w:t>The responsible person’s signature on this compliance document affirms that all applicable requirements in this table have been met.</w:t>
            </w:r>
            <w:r w:rsidRPr="00394022">
              <w:rPr>
                <w:rFonts w:eastAsia="Calibri" w:cstheme="minorHAnsi"/>
                <w:b/>
                <w:sz w:val="18"/>
                <w:szCs w:val="18"/>
              </w:rPr>
              <w:t xml:space="preserve">  </w:t>
            </w:r>
          </w:p>
        </w:tc>
      </w:tr>
    </w:tbl>
    <w:p w14:paraId="16CC07E0" w14:textId="2B6686E2" w:rsidR="00A556DE" w:rsidRPr="00423815" w:rsidRDefault="00A556DE" w:rsidP="00FC48ED">
      <w:pPr>
        <w:spacing w:after="0" w:line="240" w:lineRule="auto"/>
        <w:rPr>
          <w:rFonts w:cstheme="minorHAnsi"/>
          <w:sz w:val="20"/>
          <w:szCs w:val="20"/>
        </w:rPr>
      </w:pPr>
    </w:p>
    <w:p w14:paraId="19224B7F" w14:textId="77777777" w:rsidR="003D08C9" w:rsidRPr="00423815" w:rsidRDefault="003D08C9" w:rsidP="006530E0">
      <w:pPr>
        <w:spacing w:after="0"/>
        <w:rPr>
          <w:rFonts w:cstheme="minorHAnsi"/>
          <w:sz w:val="20"/>
          <w:szCs w:val="20"/>
        </w:rPr>
      </w:pPr>
    </w:p>
    <w:sectPr w:rsidR="003D08C9"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696E0" w14:textId="77777777" w:rsidR="00A835CA" w:rsidRDefault="00A835CA" w:rsidP="006B1CAD">
      <w:pPr>
        <w:spacing w:after="0" w:line="240" w:lineRule="auto"/>
      </w:pPr>
      <w:r>
        <w:separator/>
      </w:r>
    </w:p>
  </w:endnote>
  <w:endnote w:type="continuationSeparator" w:id="0">
    <w:p w14:paraId="4A001C8C" w14:textId="77777777" w:rsidR="00A835CA" w:rsidRDefault="00A835CA" w:rsidP="006B1CAD">
      <w:pPr>
        <w:spacing w:after="0" w:line="240" w:lineRule="auto"/>
      </w:pPr>
      <w:r>
        <w:continuationSeparator/>
      </w:r>
    </w:p>
  </w:endnote>
  <w:endnote w:type="continuationNotice" w:id="1">
    <w:p w14:paraId="0C80DDAA" w14:textId="77777777" w:rsidR="00A835CA" w:rsidRDefault="00A835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A835CA" w:rsidRPr="009D5B35" w:rsidRDefault="00A835CA" w:rsidP="006B1CAD">
    <w:pPr>
      <w:pStyle w:val="Style7"/>
    </w:pPr>
    <w:r w:rsidRPr="009D5B35">
      <w:t xml:space="preserve">Registration Number:                                                           Registration Date/Time:                                           HERS Provider:                       </w:t>
    </w:r>
  </w:p>
  <w:p w14:paraId="4FCB0471" w14:textId="4EB423D6" w:rsidR="00A835CA" w:rsidRPr="00137C85" w:rsidRDefault="00A835C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A835CA" w:rsidRPr="009D5B35" w:rsidRDefault="00A835CA" w:rsidP="00852EF0">
    <w:pPr>
      <w:pStyle w:val="Style7"/>
      <w:tabs>
        <w:tab w:val="clear" w:pos="10800"/>
        <w:tab w:val="right" w:pos="11520"/>
      </w:tabs>
    </w:pPr>
    <w:r w:rsidRPr="009D5B35">
      <w:t xml:space="preserve">Registration Number:                                                           Registration Date/Time:                                           HERS Provider:                       </w:t>
    </w:r>
  </w:p>
  <w:p w14:paraId="4FCB0485" w14:textId="7A7155FE" w:rsidR="00A835CA" w:rsidRPr="00137C85" w:rsidRDefault="00A835CA"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07813504" w14:textId="77777777" w:rsidR="00A835CA" w:rsidRDefault="00A835C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9BEFC07" w:rsidR="00A835CA" w:rsidRPr="00137C85" w:rsidRDefault="00A835C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7ED4D" w14:textId="77777777" w:rsidR="00A835CA" w:rsidRDefault="00A835CA" w:rsidP="006B1CAD">
      <w:pPr>
        <w:spacing w:after="0" w:line="240" w:lineRule="auto"/>
      </w:pPr>
      <w:r>
        <w:separator/>
      </w:r>
    </w:p>
  </w:footnote>
  <w:footnote w:type="continuationSeparator" w:id="0">
    <w:p w14:paraId="443AD029" w14:textId="77777777" w:rsidR="00A835CA" w:rsidRDefault="00A835CA" w:rsidP="006B1CAD">
      <w:pPr>
        <w:spacing w:after="0" w:line="240" w:lineRule="auto"/>
      </w:pPr>
      <w:r>
        <w:continuationSeparator/>
      </w:r>
    </w:p>
  </w:footnote>
  <w:footnote w:type="continuationNotice" w:id="1">
    <w:p w14:paraId="725ADEA1" w14:textId="77777777" w:rsidR="00A835CA" w:rsidRDefault="00A835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A835CA" w:rsidRPr="007770C5" w:rsidRDefault="00A835CA"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A835CA" w:rsidRPr="006B1CAD" w:rsidRDefault="00A835CA"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77777777" w:rsidR="00A835CA" w:rsidRPr="007770C5" w:rsidRDefault="00A835CA" w:rsidP="000A706C">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141"/>
      <w:gridCol w:w="2854"/>
      <w:gridCol w:w="1890"/>
    </w:tblGrid>
    <w:tr w:rsidR="00A835CA" w:rsidRPr="00F85124" w14:paraId="3CB7E31F" w14:textId="77777777" w:rsidTr="00630CF4">
      <w:trPr>
        <w:cantSplit/>
        <w:trHeight w:val="288"/>
      </w:trPr>
      <w:tc>
        <w:tcPr>
          <w:tcW w:w="2821" w:type="pct"/>
          <w:tcBorders>
            <w:bottom w:val="single" w:sz="4" w:space="0" w:color="auto"/>
            <w:right w:val="nil"/>
          </w:tcBorders>
          <w:vAlign w:val="center"/>
        </w:tcPr>
        <w:p w14:paraId="0A69703C" w14:textId="77777777" w:rsidR="00A835CA" w:rsidRPr="00F85124" w:rsidRDefault="00A835CA"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2179" w:type="pct"/>
          <w:gridSpan w:val="2"/>
          <w:tcBorders>
            <w:left w:val="nil"/>
            <w:bottom w:val="single" w:sz="4" w:space="0" w:color="auto"/>
          </w:tcBorders>
          <w:tcMar>
            <w:left w:w="115" w:type="dxa"/>
            <w:right w:w="115" w:type="dxa"/>
          </w:tcMar>
          <w:vAlign w:val="center"/>
        </w:tcPr>
        <w:p w14:paraId="0A0353F0" w14:textId="7A357D26" w:rsidR="00A835CA" w:rsidRPr="00F85124" w:rsidRDefault="00A835C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A835CA" w:rsidRPr="00F85124" w14:paraId="69242350" w14:textId="77777777" w:rsidTr="00630CF4">
      <w:trPr>
        <w:cantSplit/>
        <w:trHeight w:val="288"/>
      </w:trPr>
      <w:tc>
        <w:tcPr>
          <w:tcW w:w="2821" w:type="pct"/>
          <w:tcBorders>
            <w:right w:val="nil"/>
          </w:tcBorders>
        </w:tcPr>
        <w:p w14:paraId="7590FA4B" w14:textId="77777777" w:rsidR="00A835CA" w:rsidRPr="00271EDE" w:rsidRDefault="00A835CA" w:rsidP="000A706C">
          <w:pPr>
            <w:tabs>
              <w:tab w:val="right" w:pos="10543"/>
            </w:tabs>
            <w:spacing w:after="0"/>
            <w:rPr>
              <w:sz w:val="20"/>
              <w:szCs w:val="12"/>
            </w:rPr>
          </w:pPr>
          <w:r w:rsidRPr="00271EDE">
            <w:rPr>
              <w:rFonts w:ascii="Calibri" w:hAnsi="Calibri"/>
              <w:sz w:val="20"/>
            </w:rPr>
            <w:t>HERS Verified Single Dwelling Unit Hot Water System Distribution</w:t>
          </w:r>
        </w:p>
      </w:tc>
      <w:tc>
        <w:tcPr>
          <w:tcW w:w="2179" w:type="pct"/>
          <w:gridSpan w:val="2"/>
          <w:tcBorders>
            <w:left w:val="nil"/>
          </w:tcBorders>
        </w:tcPr>
        <w:p w14:paraId="55DF0DE0" w14:textId="02DF21A8" w:rsidR="00A835CA" w:rsidRPr="00271EDE" w:rsidRDefault="00A835CA" w:rsidP="000A706C">
          <w:pPr>
            <w:tabs>
              <w:tab w:val="right" w:pos="10543"/>
            </w:tabs>
            <w:spacing w:after="0"/>
            <w:jc w:val="right"/>
            <w:rPr>
              <w:sz w:val="20"/>
              <w:szCs w:val="12"/>
            </w:rPr>
          </w:pPr>
          <w:r w:rsidRPr="00271EDE">
            <w:rPr>
              <w:sz w:val="20"/>
            </w:rPr>
            <w:t xml:space="preserve">(Page </w:t>
          </w:r>
          <w:r w:rsidRPr="00271EDE">
            <w:rPr>
              <w:sz w:val="20"/>
            </w:rPr>
            <w:fldChar w:fldCharType="begin"/>
          </w:r>
          <w:r w:rsidRPr="00630CF4">
            <w:rPr>
              <w:bCs/>
              <w:sz w:val="20"/>
            </w:rPr>
            <w:instrText xml:space="preserve"> PAGE   \* MERGEFORMAT </w:instrText>
          </w:r>
          <w:r w:rsidRPr="00271EDE">
            <w:rPr>
              <w:sz w:val="20"/>
            </w:rPr>
            <w:fldChar w:fldCharType="separate"/>
          </w:r>
          <w:r w:rsidR="003C366A">
            <w:rPr>
              <w:bCs/>
              <w:noProof/>
              <w:sz w:val="20"/>
            </w:rPr>
            <w:t>2</w:t>
          </w:r>
          <w:r w:rsidRPr="00271EDE">
            <w:rPr>
              <w:sz w:val="20"/>
            </w:rPr>
            <w:fldChar w:fldCharType="end"/>
          </w:r>
          <w:r w:rsidRPr="00271EDE">
            <w:rPr>
              <w:sz w:val="20"/>
            </w:rPr>
            <w:t xml:space="preserve"> of </w:t>
          </w:r>
          <w:r w:rsidRPr="00185AC4">
            <w:rPr>
              <w:sz w:val="20"/>
            </w:rPr>
            <w:fldChar w:fldCharType="begin"/>
          </w:r>
          <w:r w:rsidRPr="00630CF4">
            <w:rPr>
              <w:bCs/>
              <w:noProof/>
              <w:sz w:val="20"/>
            </w:rPr>
            <w:instrText xml:space="preserve"> SECTIONPAGES   \* MERGEFORMAT </w:instrText>
          </w:r>
          <w:r w:rsidRPr="00185AC4">
            <w:rPr>
              <w:sz w:val="20"/>
            </w:rPr>
            <w:fldChar w:fldCharType="separate"/>
          </w:r>
          <w:r w:rsidR="003C366A">
            <w:rPr>
              <w:bCs/>
              <w:noProof/>
              <w:sz w:val="20"/>
            </w:rPr>
            <w:t>6</w:t>
          </w:r>
          <w:r w:rsidRPr="00185AC4">
            <w:rPr>
              <w:sz w:val="20"/>
            </w:rPr>
            <w:fldChar w:fldCharType="end"/>
          </w:r>
          <w:r w:rsidRPr="00271EDE">
            <w:rPr>
              <w:sz w:val="20"/>
            </w:rPr>
            <w:t>)</w:t>
          </w:r>
        </w:p>
      </w:tc>
    </w:tr>
    <w:tr w:rsidR="00A835CA" w:rsidRPr="00F85124" w14:paraId="7C3DE82B" w14:textId="77777777" w:rsidTr="00630CF4">
      <w:trPr>
        <w:cantSplit/>
        <w:trHeight w:val="288"/>
      </w:trPr>
      <w:tc>
        <w:tcPr>
          <w:tcW w:w="0" w:type="auto"/>
        </w:tcPr>
        <w:p w14:paraId="2A6BA535" w14:textId="77777777" w:rsidR="00A835CA" w:rsidRPr="00F85124" w:rsidRDefault="00A835CA" w:rsidP="000A706C">
          <w:pPr>
            <w:spacing w:after="0"/>
            <w:rPr>
              <w:sz w:val="12"/>
              <w:szCs w:val="12"/>
            </w:rPr>
          </w:pPr>
          <w:r w:rsidRPr="00F85124">
            <w:rPr>
              <w:sz w:val="12"/>
              <w:szCs w:val="12"/>
            </w:rPr>
            <w:t>Project Name:</w:t>
          </w:r>
        </w:p>
      </w:tc>
      <w:tc>
        <w:tcPr>
          <w:tcW w:w="1311" w:type="pct"/>
        </w:tcPr>
        <w:p w14:paraId="7EADA05E" w14:textId="77777777" w:rsidR="00A835CA" w:rsidRPr="00F85124" w:rsidRDefault="00A835CA" w:rsidP="000A706C">
          <w:pPr>
            <w:spacing w:after="0"/>
            <w:rPr>
              <w:sz w:val="12"/>
              <w:szCs w:val="12"/>
            </w:rPr>
          </w:pPr>
          <w:r w:rsidRPr="00F85124">
            <w:rPr>
              <w:sz w:val="12"/>
              <w:szCs w:val="12"/>
            </w:rPr>
            <w:t>Enforcement Agency:</w:t>
          </w:r>
        </w:p>
      </w:tc>
      <w:tc>
        <w:tcPr>
          <w:tcW w:w="868" w:type="pct"/>
        </w:tcPr>
        <w:p w14:paraId="65EE263D" w14:textId="77777777" w:rsidR="00A835CA" w:rsidRPr="00F85124" w:rsidRDefault="00A835CA" w:rsidP="000A706C">
          <w:pPr>
            <w:spacing w:after="0"/>
            <w:rPr>
              <w:sz w:val="12"/>
              <w:szCs w:val="12"/>
            </w:rPr>
          </w:pPr>
          <w:r w:rsidRPr="00F85124">
            <w:rPr>
              <w:sz w:val="12"/>
              <w:szCs w:val="12"/>
            </w:rPr>
            <w:t>Permit Number:</w:t>
          </w:r>
        </w:p>
      </w:tc>
    </w:tr>
    <w:tr w:rsidR="00A835CA" w:rsidRPr="00F85124" w14:paraId="04A7E119" w14:textId="77777777" w:rsidTr="00630CF4">
      <w:trPr>
        <w:cantSplit/>
        <w:trHeight w:val="288"/>
      </w:trPr>
      <w:tc>
        <w:tcPr>
          <w:tcW w:w="0" w:type="auto"/>
        </w:tcPr>
        <w:p w14:paraId="6E00BD0B" w14:textId="77777777" w:rsidR="00A835CA" w:rsidRPr="00F85124" w:rsidRDefault="00A835CA" w:rsidP="000A706C">
          <w:pPr>
            <w:spacing w:after="0"/>
            <w:rPr>
              <w:sz w:val="12"/>
              <w:szCs w:val="12"/>
              <w:vertAlign w:val="superscript"/>
            </w:rPr>
          </w:pPr>
          <w:r w:rsidRPr="00F85124">
            <w:rPr>
              <w:sz w:val="12"/>
              <w:szCs w:val="12"/>
            </w:rPr>
            <w:t>Dwelling Address:</w:t>
          </w:r>
        </w:p>
      </w:tc>
      <w:tc>
        <w:tcPr>
          <w:tcW w:w="1311" w:type="pct"/>
        </w:tcPr>
        <w:p w14:paraId="2D613FEA" w14:textId="77777777" w:rsidR="00A835CA" w:rsidRPr="00F85124" w:rsidRDefault="00A835CA" w:rsidP="000A706C">
          <w:pPr>
            <w:spacing w:after="0"/>
            <w:rPr>
              <w:sz w:val="12"/>
              <w:szCs w:val="12"/>
              <w:vertAlign w:val="superscript"/>
            </w:rPr>
          </w:pPr>
          <w:r w:rsidRPr="00F85124">
            <w:rPr>
              <w:sz w:val="12"/>
              <w:szCs w:val="12"/>
            </w:rPr>
            <w:t>City</w:t>
          </w:r>
          <w:r>
            <w:rPr>
              <w:sz w:val="12"/>
              <w:szCs w:val="12"/>
            </w:rPr>
            <w:t>:</w:t>
          </w:r>
        </w:p>
      </w:tc>
      <w:tc>
        <w:tcPr>
          <w:tcW w:w="868" w:type="pct"/>
        </w:tcPr>
        <w:p w14:paraId="06DDC3A9" w14:textId="77777777" w:rsidR="00A835CA" w:rsidRPr="00F85124" w:rsidRDefault="00A835CA"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A835CA" w:rsidRDefault="00A835CA"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A835CA" w:rsidRPr="007770C5" w:rsidRDefault="00A835CA"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A835CA" w:rsidRPr="006B1CAD" w:rsidRDefault="00A835CA"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52173C3C" w:rsidR="00A835CA" w:rsidRPr="007770C5" w:rsidRDefault="00A835CA" w:rsidP="005735DD">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97"/>
      <w:gridCol w:w="132"/>
      <w:gridCol w:w="132"/>
      <w:gridCol w:w="2700"/>
      <w:gridCol w:w="2529"/>
    </w:tblGrid>
    <w:tr w:rsidR="00A835CA" w:rsidRPr="00F85124" w14:paraId="4FCB0477" w14:textId="77777777" w:rsidTr="00B66EDB">
      <w:trPr>
        <w:cantSplit/>
        <w:trHeight w:val="288"/>
      </w:trPr>
      <w:tc>
        <w:tcPr>
          <w:tcW w:w="2455" w:type="pct"/>
          <w:gridSpan w:val="2"/>
          <w:tcBorders>
            <w:bottom w:val="single" w:sz="4" w:space="0" w:color="auto"/>
            <w:right w:val="nil"/>
          </w:tcBorders>
          <w:vAlign w:val="center"/>
        </w:tcPr>
        <w:p w14:paraId="4FCB0475" w14:textId="57A67271" w:rsidR="00A835CA" w:rsidRPr="00F85124" w:rsidRDefault="00A835CA"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2545" w:type="pct"/>
          <w:gridSpan w:val="3"/>
          <w:tcBorders>
            <w:left w:val="nil"/>
            <w:bottom w:val="single" w:sz="4" w:space="0" w:color="auto"/>
          </w:tcBorders>
          <w:tcMar>
            <w:left w:w="115" w:type="dxa"/>
            <w:right w:w="115" w:type="dxa"/>
          </w:tcMar>
          <w:vAlign w:val="center"/>
        </w:tcPr>
        <w:p w14:paraId="4FCB0476" w14:textId="4D686A3B" w:rsidR="00A835CA" w:rsidRPr="00F85124" w:rsidRDefault="00A835C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A835CA" w:rsidRPr="00F85124" w14:paraId="4FCB047A" w14:textId="77777777" w:rsidTr="00B66EDB">
      <w:trPr>
        <w:cantSplit/>
        <w:trHeight w:val="288"/>
      </w:trPr>
      <w:tc>
        <w:tcPr>
          <w:tcW w:w="2577" w:type="pct"/>
          <w:gridSpan w:val="3"/>
          <w:tcBorders>
            <w:right w:val="nil"/>
          </w:tcBorders>
        </w:tcPr>
        <w:p w14:paraId="4FCB0478" w14:textId="7996D050" w:rsidR="00A835CA" w:rsidRPr="00D66EB8" w:rsidRDefault="00A835CA" w:rsidP="007C5F5D">
          <w:pPr>
            <w:tabs>
              <w:tab w:val="right" w:pos="10543"/>
            </w:tabs>
            <w:spacing w:after="0"/>
            <w:rPr>
              <w:sz w:val="20"/>
              <w:szCs w:val="20"/>
            </w:rPr>
          </w:pPr>
          <w:r w:rsidRPr="00D66EB8">
            <w:rPr>
              <w:rFonts w:ascii="Calibri" w:hAnsi="Calibri"/>
              <w:bCs/>
              <w:sz w:val="20"/>
              <w:szCs w:val="20"/>
            </w:rPr>
            <w:t>HERS Verified Single Dwelling Unit Hot Water System Distribution</w:t>
          </w:r>
        </w:p>
      </w:tc>
      <w:tc>
        <w:tcPr>
          <w:tcW w:w="2423" w:type="pct"/>
          <w:gridSpan w:val="2"/>
          <w:tcBorders>
            <w:left w:val="nil"/>
          </w:tcBorders>
        </w:tcPr>
        <w:p w14:paraId="4FCB0479" w14:textId="49DBC2C6" w:rsidR="00A835CA" w:rsidRPr="00D66EB8" w:rsidRDefault="00A835CA" w:rsidP="007C5F5D">
          <w:pPr>
            <w:tabs>
              <w:tab w:val="right" w:pos="10543"/>
            </w:tabs>
            <w:spacing w:after="0"/>
            <w:jc w:val="right"/>
            <w:rPr>
              <w:sz w:val="20"/>
              <w:szCs w:val="20"/>
            </w:rPr>
          </w:pPr>
          <w:r w:rsidRPr="00D66EB8">
            <w:rPr>
              <w:bCs/>
              <w:sz w:val="20"/>
              <w:szCs w:val="20"/>
            </w:rPr>
            <w:t xml:space="preserve">(Page </w:t>
          </w:r>
          <w:r w:rsidRPr="00D66EB8">
            <w:rPr>
              <w:bCs/>
              <w:sz w:val="20"/>
              <w:szCs w:val="20"/>
            </w:rPr>
            <w:fldChar w:fldCharType="begin"/>
          </w:r>
          <w:r w:rsidRPr="00D66EB8">
            <w:rPr>
              <w:bCs/>
              <w:sz w:val="20"/>
              <w:szCs w:val="20"/>
            </w:rPr>
            <w:instrText xml:space="preserve"> PAGE   \* MERGEFORMAT </w:instrText>
          </w:r>
          <w:r w:rsidRPr="00D66EB8">
            <w:rPr>
              <w:bCs/>
              <w:sz w:val="20"/>
              <w:szCs w:val="20"/>
            </w:rPr>
            <w:fldChar w:fldCharType="separate"/>
          </w:r>
          <w:r w:rsidR="003C366A">
            <w:rPr>
              <w:bCs/>
              <w:noProof/>
              <w:sz w:val="20"/>
              <w:szCs w:val="20"/>
            </w:rPr>
            <w:t>1</w:t>
          </w:r>
          <w:r w:rsidRPr="00D66EB8">
            <w:rPr>
              <w:bCs/>
              <w:sz w:val="20"/>
              <w:szCs w:val="20"/>
            </w:rPr>
            <w:fldChar w:fldCharType="end"/>
          </w:r>
          <w:r w:rsidRPr="00D66EB8">
            <w:rPr>
              <w:bCs/>
              <w:sz w:val="20"/>
              <w:szCs w:val="20"/>
            </w:rPr>
            <w:t xml:space="preserve"> of </w:t>
          </w:r>
          <w:r w:rsidRPr="00D66EB8">
            <w:rPr>
              <w:bCs/>
              <w:noProof/>
              <w:sz w:val="20"/>
              <w:szCs w:val="20"/>
            </w:rPr>
            <w:fldChar w:fldCharType="begin"/>
          </w:r>
          <w:r w:rsidRPr="00D66EB8">
            <w:rPr>
              <w:bCs/>
              <w:noProof/>
              <w:sz w:val="20"/>
              <w:szCs w:val="20"/>
            </w:rPr>
            <w:instrText xml:space="preserve"> SECTIONPAGES   \* MERGEFORMAT </w:instrText>
          </w:r>
          <w:r w:rsidRPr="00D66EB8">
            <w:rPr>
              <w:bCs/>
              <w:noProof/>
              <w:sz w:val="20"/>
              <w:szCs w:val="20"/>
            </w:rPr>
            <w:fldChar w:fldCharType="separate"/>
          </w:r>
          <w:r w:rsidR="003C366A">
            <w:rPr>
              <w:bCs/>
              <w:noProof/>
              <w:sz w:val="20"/>
              <w:szCs w:val="20"/>
            </w:rPr>
            <w:t>6</w:t>
          </w:r>
          <w:r w:rsidRPr="00D66EB8">
            <w:rPr>
              <w:bCs/>
              <w:noProof/>
              <w:sz w:val="20"/>
              <w:szCs w:val="20"/>
            </w:rPr>
            <w:fldChar w:fldCharType="end"/>
          </w:r>
          <w:r w:rsidRPr="00D66EB8">
            <w:rPr>
              <w:bCs/>
              <w:sz w:val="20"/>
              <w:szCs w:val="20"/>
            </w:rPr>
            <w:t>)</w:t>
          </w:r>
        </w:p>
      </w:tc>
    </w:tr>
    <w:tr w:rsidR="00A835CA" w:rsidRPr="00F85124" w14:paraId="4FCB047E" w14:textId="77777777" w:rsidTr="00B66EDB">
      <w:trPr>
        <w:cantSplit/>
        <w:trHeight w:val="288"/>
      </w:trPr>
      <w:tc>
        <w:tcPr>
          <w:tcW w:w="0" w:type="auto"/>
        </w:tcPr>
        <w:p w14:paraId="4FCB047B" w14:textId="77777777" w:rsidR="00A835CA" w:rsidRPr="00F85124" w:rsidRDefault="00A835CA" w:rsidP="007C5F5D">
          <w:pPr>
            <w:spacing w:after="0"/>
            <w:rPr>
              <w:sz w:val="12"/>
              <w:szCs w:val="12"/>
            </w:rPr>
          </w:pPr>
          <w:r w:rsidRPr="00F85124">
            <w:rPr>
              <w:sz w:val="12"/>
              <w:szCs w:val="12"/>
            </w:rPr>
            <w:t>Project Name:</w:t>
          </w:r>
        </w:p>
      </w:tc>
      <w:tc>
        <w:tcPr>
          <w:tcW w:w="1251" w:type="pct"/>
          <w:gridSpan w:val="3"/>
        </w:tcPr>
        <w:p w14:paraId="4FCB047C" w14:textId="77777777" w:rsidR="00A835CA" w:rsidRPr="00F85124" w:rsidRDefault="00A835CA" w:rsidP="007C5F5D">
          <w:pPr>
            <w:spacing w:after="0"/>
            <w:rPr>
              <w:sz w:val="12"/>
              <w:szCs w:val="12"/>
            </w:rPr>
          </w:pPr>
          <w:r w:rsidRPr="00F85124">
            <w:rPr>
              <w:sz w:val="12"/>
              <w:szCs w:val="12"/>
            </w:rPr>
            <w:t>Enforcement Agency:</w:t>
          </w:r>
        </w:p>
      </w:tc>
      <w:tc>
        <w:tcPr>
          <w:tcW w:w="1416" w:type="pct"/>
        </w:tcPr>
        <w:p w14:paraId="4FCB047D" w14:textId="77777777" w:rsidR="00A835CA" w:rsidRPr="00F85124" w:rsidRDefault="00A835CA" w:rsidP="007C5F5D">
          <w:pPr>
            <w:spacing w:after="0"/>
            <w:rPr>
              <w:sz w:val="12"/>
              <w:szCs w:val="12"/>
            </w:rPr>
          </w:pPr>
          <w:r w:rsidRPr="00F85124">
            <w:rPr>
              <w:sz w:val="12"/>
              <w:szCs w:val="12"/>
            </w:rPr>
            <w:t>Permit Number:</w:t>
          </w:r>
        </w:p>
      </w:tc>
    </w:tr>
    <w:tr w:rsidR="00A835CA" w:rsidRPr="00F85124" w14:paraId="4FCB0482" w14:textId="77777777" w:rsidTr="00B66EDB">
      <w:trPr>
        <w:cantSplit/>
        <w:trHeight w:val="288"/>
      </w:trPr>
      <w:tc>
        <w:tcPr>
          <w:tcW w:w="0" w:type="auto"/>
        </w:tcPr>
        <w:p w14:paraId="4FCB047F" w14:textId="77777777" w:rsidR="00A835CA" w:rsidRPr="00F85124" w:rsidRDefault="00A835CA" w:rsidP="007C5F5D">
          <w:pPr>
            <w:spacing w:after="0"/>
            <w:rPr>
              <w:sz w:val="12"/>
              <w:szCs w:val="12"/>
              <w:vertAlign w:val="superscript"/>
            </w:rPr>
          </w:pPr>
          <w:r w:rsidRPr="00F85124">
            <w:rPr>
              <w:sz w:val="12"/>
              <w:szCs w:val="12"/>
            </w:rPr>
            <w:t>Dwelling Address:</w:t>
          </w:r>
        </w:p>
      </w:tc>
      <w:tc>
        <w:tcPr>
          <w:tcW w:w="1251" w:type="pct"/>
          <w:gridSpan w:val="3"/>
        </w:tcPr>
        <w:p w14:paraId="4FCB0480" w14:textId="77777777" w:rsidR="00A835CA" w:rsidRPr="00F85124" w:rsidRDefault="00A835CA" w:rsidP="007C5F5D">
          <w:pPr>
            <w:spacing w:after="0"/>
            <w:rPr>
              <w:sz w:val="12"/>
              <w:szCs w:val="12"/>
              <w:vertAlign w:val="superscript"/>
            </w:rPr>
          </w:pPr>
          <w:r w:rsidRPr="00F85124">
            <w:rPr>
              <w:sz w:val="12"/>
              <w:szCs w:val="12"/>
            </w:rPr>
            <w:t>City</w:t>
          </w:r>
          <w:r>
            <w:rPr>
              <w:sz w:val="12"/>
              <w:szCs w:val="12"/>
            </w:rPr>
            <w:t>:</w:t>
          </w:r>
        </w:p>
      </w:tc>
      <w:tc>
        <w:tcPr>
          <w:tcW w:w="1416" w:type="pct"/>
        </w:tcPr>
        <w:p w14:paraId="4FCB0481" w14:textId="77777777" w:rsidR="00A835CA" w:rsidRPr="00F85124" w:rsidRDefault="00A835CA"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A835CA" w:rsidRDefault="003C366A">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A835CA"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A835CA" w:rsidRPr="00F85124" w:rsidRDefault="00A835CA"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A835CA" w:rsidRPr="00F85124" w:rsidRDefault="00A835C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A835CA" w:rsidRPr="00F85124" w14:paraId="2597E927" w14:textId="77777777" w:rsidTr="000A706C">
      <w:trPr>
        <w:cantSplit/>
        <w:trHeight w:val="309"/>
      </w:trPr>
      <w:tc>
        <w:tcPr>
          <w:tcW w:w="2786" w:type="pct"/>
          <w:tcBorders>
            <w:right w:val="nil"/>
          </w:tcBorders>
        </w:tcPr>
        <w:p w14:paraId="563A9F78" w14:textId="77777777" w:rsidR="00A835CA" w:rsidRPr="00F85124" w:rsidRDefault="00A835CA"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00C1DD96" w:rsidR="00A835CA" w:rsidRPr="00F85124" w:rsidRDefault="00A835CA"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3C366A">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3C366A">
            <w:rPr>
              <w:bCs/>
              <w:noProof/>
            </w:rPr>
            <w:t>2</w:t>
          </w:r>
          <w:r>
            <w:rPr>
              <w:bCs/>
              <w:noProof/>
            </w:rPr>
            <w:fldChar w:fldCharType="end"/>
          </w:r>
          <w:r w:rsidRPr="00F85124">
            <w:rPr>
              <w:bCs/>
            </w:rPr>
            <w:t>)</w:t>
          </w:r>
        </w:p>
      </w:tc>
    </w:tr>
  </w:tbl>
  <w:p w14:paraId="7E94E1C9" w14:textId="77777777" w:rsidR="00A835CA" w:rsidRDefault="00A835CA"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A835CA"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A835CA" w:rsidRPr="00F85124" w:rsidRDefault="00A835CA"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027E055C" w:rsidR="00A835CA" w:rsidRPr="00F85124" w:rsidRDefault="00A835C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A835CA" w:rsidRPr="00F85124" w14:paraId="4FCB048B" w14:textId="77777777" w:rsidTr="000A706C">
      <w:trPr>
        <w:cantSplit/>
        <w:trHeight w:val="288"/>
      </w:trPr>
      <w:tc>
        <w:tcPr>
          <w:tcW w:w="2786" w:type="pct"/>
          <w:tcBorders>
            <w:right w:val="nil"/>
          </w:tcBorders>
        </w:tcPr>
        <w:p w14:paraId="4FCB0489" w14:textId="7B6F9AB2" w:rsidR="00A835CA" w:rsidRPr="00F85124" w:rsidRDefault="00A835CA"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5F6C6F99" w:rsidR="00A835CA" w:rsidRPr="00F85124" w:rsidRDefault="00A835CA"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3C366A">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3C366A">
            <w:rPr>
              <w:bCs/>
              <w:noProof/>
            </w:rPr>
            <w:t>2</w:t>
          </w:r>
          <w:r>
            <w:rPr>
              <w:bCs/>
              <w:noProof/>
            </w:rPr>
            <w:fldChar w:fldCharType="end"/>
          </w:r>
          <w:r w:rsidRPr="00F85124">
            <w:rPr>
              <w:bCs/>
            </w:rPr>
            <w:t>)</w:t>
          </w:r>
        </w:p>
      </w:tc>
    </w:tr>
  </w:tbl>
  <w:p w14:paraId="4FCB048C" w14:textId="77777777" w:rsidR="00A835CA" w:rsidRDefault="00A835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22"/>
      <w:gridCol w:w="2730"/>
      <w:gridCol w:w="2224"/>
    </w:tblGrid>
    <w:tr w:rsidR="00A835CA"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A835CA" w:rsidRPr="00F85124" w:rsidRDefault="00A835CA"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A835CA" w:rsidRPr="00F85124" w:rsidRDefault="00A835C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A835CA" w:rsidRPr="00F85124" w14:paraId="1D9F1D76" w14:textId="77777777" w:rsidTr="000A706C">
      <w:trPr>
        <w:cantSplit/>
        <w:trHeight w:val="309"/>
      </w:trPr>
      <w:tc>
        <w:tcPr>
          <w:tcW w:w="2786" w:type="pct"/>
          <w:tcBorders>
            <w:right w:val="nil"/>
          </w:tcBorders>
        </w:tcPr>
        <w:p w14:paraId="118C8DF7" w14:textId="77777777" w:rsidR="00A835CA" w:rsidRPr="00271EDE" w:rsidRDefault="00A835CA" w:rsidP="000A706C">
          <w:pPr>
            <w:tabs>
              <w:tab w:val="right" w:pos="10543"/>
            </w:tabs>
            <w:spacing w:after="0"/>
            <w:rPr>
              <w:sz w:val="20"/>
              <w:szCs w:val="12"/>
            </w:rPr>
          </w:pPr>
          <w:r w:rsidRPr="00271EDE">
            <w:rPr>
              <w:sz w:val="20"/>
            </w:rPr>
            <w:t>HERS Verified Single Dwelling Unit Hot Water System Distribution</w:t>
          </w:r>
        </w:p>
      </w:tc>
      <w:tc>
        <w:tcPr>
          <w:tcW w:w="2214" w:type="pct"/>
          <w:gridSpan w:val="2"/>
          <w:tcBorders>
            <w:left w:val="nil"/>
          </w:tcBorders>
        </w:tcPr>
        <w:p w14:paraId="582EFCA5" w14:textId="6523E806" w:rsidR="00A835CA" w:rsidRPr="00271EDE" w:rsidRDefault="00A835CA" w:rsidP="000A706C">
          <w:pPr>
            <w:tabs>
              <w:tab w:val="right" w:pos="5289"/>
              <w:tab w:val="right" w:pos="10543"/>
            </w:tabs>
            <w:spacing w:after="0"/>
            <w:rPr>
              <w:sz w:val="20"/>
              <w:szCs w:val="12"/>
            </w:rPr>
          </w:pPr>
          <w:r w:rsidRPr="00271EDE">
            <w:rPr>
              <w:sz w:val="20"/>
            </w:rPr>
            <w:tab/>
            <w:t xml:space="preserve">(Page </w:t>
          </w:r>
          <w:r w:rsidRPr="00271EDE">
            <w:rPr>
              <w:sz w:val="20"/>
            </w:rPr>
            <w:fldChar w:fldCharType="begin"/>
          </w:r>
          <w:r w:rsidRPr="00271EDE">
            <w:rPr>
              <w:sz w:val="20"/>
            </w:rPr>
            <w:instrText xml:space="preserve"> PAGE   \* MERGEFORMAT </w:instrText>
          </w:r>
          <w:r w:rsidRPr="00271EDE">
            <w:rPr>
              <w:sz w:val="20"/>
            </w:rPr>
            <w:fldChar w:fldCharType="separate"/>
          </w:r>
          <w:r w:rsidR="003C366A" w:rsidRPr="003C366A">
            <w:rPr>
              <w:bCs/>
              <w:noProof/>
              <w:sz w:val="20"/>
            </w:rPr>
            <w:t>7</w:t>
          </w:r>
          <w:r w:rsidRPr="00271EDE">
            <w:rPr>
              <w:sz w:val="20"/>
            </w:rPr>
            <w:fldChar w:fldCharType="end"/>
          </w:r>
          <w:r w:rsidRPr="00271EDE">
            <w:rPr>
              <w:sz w:val="20"/>
            </w:rPr>
            <w:t xml:space="preserve"> of </w:t>
          </w:r>
          <w:r w:rsidRPr="00AA6019">
            <w:rPr>
              <w:sz w:val="20"/>
            </w:rPr>
            <w:fldChar w:fldCharType="begin"/>
          </w:r>
          <w:r w:rsidRPr="00630CF4">
            <w:rPr>
              <w:bCs/>
              <w:noProof/>
              <w:sz w:val="20"/>
            </w:rPr>
            <w:instrText xml:space="preserve"> SECTIONPAGES   \* MERGEFORMAT </w:instrText>
          </w:r>
          <w:r w:rsidRPr="00AA6019">
            <w:rPr>
              <w:sz w:val="20"/>
            </w:rPr>
            <w:fldChar w:fldCharType="separate"/>
          </w:r>
          <w:r w:rsidR="003C366A">
            <w:rPr>
              <w:bCs/>
              <w:noProof/>
              <w:sz w:val="20"/>
            </w:rPr>
            <w:t>7</w:t>
          </w:r>
          <w:r w:rsidRPr="00AA6019">
            <w:rPr>
              <w:sz w:val="20"/>
            </w:rPr>
            <w:fldChar w:fldCharType="end"/>
          </w:r>
          <w:r w:rsidRPr="00271EDE">
            <w:rPr>
              <w:sz w:val="20"/>
            </w:rPr>
            <w:t>)</w:t>
          </w:r>
        </w:p>
      </w:tc>
    </w:tr>
  </w:tbl>
  <w:p w14:paraId="7C39F155" w14:textId="77777777" w:rsidR="00A835CA" w:rsidRDefault="00A835CA"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A835CA" w:rsidRPr="00F85124" w14:paraId="4FCB0490" w14:textId="77777777" w:rsidTr="00B66EDB">
      <w:trPr>
        <w:cantSplit/>
        <w:trHeight w:val="288"/>
      </w:trPr>
      <w:tc>
        <w:tcPr>
          <w:tcW w:w="3410" w:type="pct"/>
          <w:gridSpan w:val="2"/>
          <w:tcBorders>
            <w:bottom w:val="single" w:sz="4" w:space="0" w:color="auto"/>
            <w:right w:val="nil"/>
          </w:tcBorders>
          <w:vAlign w:val="center"/>
        </w:tcPr>
        <w:p w14:paraId="4FCB048E" w14:textId="3EDA54C2" w:rsidR="00A835CA" w:rsidRPr="00F85124" w:rsidRDefault="00A835CA"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A835CA" w:rsidRPr="00F85124" w:rsidRDefault="00A835C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A835CA" w:rsidRPr="00F85124" w14:paraId="4FCB0493" w14:textId="77777777" w:rsidTr="00B66EDB">
      <w:trPr>
        <w:cantSplit/>
        <w:trHeight w:val="288"/>
      </w:trPr>
      <w:tc>
        <w:tcPr>
          <w:tcW w:w="1889" w:type="pct"/>
          <w:tcBorders>
            <w:right w:val="nil"/>
          </w:tcBorders>
        </w:tcPr>
        <w:p w14:paraId="4FCB0491" w14:textId="6C23A791" w:rsidR="00A835CA" w:rsidRPr="00F85124" w:rsidRDefault="00A835CA"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6CCF80F8" w:rsidR="00A835CA" w:rsidRPr="00F85124" w:rsidRDefault="00A835CA"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3C366A">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3C366A">
            <w:rPr>
              <w:bCs/>
              <w:noProof/>
            </w:rPr>
            <w:t>7</w:t>
          </w:r>
          <w:r>
            <w:rPr>
              <w:bCs/>
              <w:noProof/>
            </w:rPr>
            <w:fldChar w:fldCharType="end"/>
          </w:r>
          <w:r w:rsidRPr="00F85124">
            <w:rPr>
              <w:bCs/>
            </w:rPr>
            <w:t>)</w:t>
          </w:r>
        </w:p>
      </w:tc>
    </w:tr>
  </w:tbl>
  <w:p w14:paraId="4FCB0494" w14:textId="77777777" w:rsidR="00A835CA" w:rsidRDefault="00A83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317"/>
    <w:multiLevelType w:val="hybridMultilevel"/>
    <w:tmpl w:val="4D4E00AE"/>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D1F4F"/>
    <w:multiLevelType w:val="hybridMultilevel"/>
    <w:tmpl w:val="A8F42558"/>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65297F"/>
    <w:multiLevelType w:val="hybridMultilevel"/>
    <w:tmpl w:val="587C1F12"/>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2"/>
  </w:num>
  <w:num w:numId="5">
    <w:abstractNumId w:val="7"/>
  </w:num>
  <w:num w:numId="6">
    <w:abstractNumId w:val="8"/>
  </w:num>
  <w:num w:numId="7">
    <w:abstractNumId w:val="3"/>
  </w:num>
  <w:num w:numId="8">
    <w:abstractNumId w:val="1"/>
  </w:num>
  <w:num w:numId="9">
    <w:abstractNumId w:val="9"/>
  </w:num>
  <w:num w:numId="10">
    <w:abstractNumId w:val="10"/>
  </w:num>
  <w:num w:numId="11">
    <w:abstractNumId w:val="2"/>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555D"/>
    <w:rsid w:val="0004394B"/>
    <w:rsid w:val="00063E68"/>
    <w:rsid w:val="0006542B"/>
    <w:rsid w:val="000909CD"/>
    <w:rsid w:val="00095CA3"/>
    <w:rsid w:val="000A706C"/>
    <w:rsid w:val="000F461F"/>
    <w:rsid w:val="00107484"/>
    <w:rsid w:val="00123CE1"/>
    <w:rsid w:val="00125BB4"/>
    <w:rsid w:val="001325D9"/>
    <w:rsid w:val="00134196"/>
    <w:rsid w:val="00136A7C"/>
    <w:rsid w:val="00137989"/>
    <w:rsid w:val="00137D50"/>
    <w:rsid w:val="001502E6"/>
    <w:rsid w:val="00155BA8"/>
    <w:rsid w:val="001624A0"/>
    <w:rsid w:val="00162DD4"/>
    <w:rsid w:val="00181B6C"/>
    <w:rsid w:val="00185AC4"/>
    <w:rsid w:val="001A6EA5"/>
    <w:rsid w:val="001C54F0"/>
    <w:rsid w:val="001F6046"/>
    <w:rsid w:val="00234E63"/>
    <w:rsid w:val="00236FB5"/>
    <w:rsid w:val="002375FA"/>
    <w:rsid w:val="0024235D"/>
    <w:rsid w:val="00243225"/>
    <w:rsid w:val="00261867"/>
    <w:rsid w:val="00271EDE"/>
    <w:rsid w:val="00275A79"/>
    <w:rsid w:val="00284847"/>
    <w:rsid w:val="002972D2"/>
    <w:rsid w:val="00297516"/>
    <w:rsid w:val="0029776E"/>
    <w:rsid w:val="002C30C5"/>
    <w:rsid w:val="002E7457"/>
    <w:rsid w:val="002F796C"/>
    <w:rsid w:val="00310CCF"/>
    <w:rsid w:val="0032746E"/>
    <w:rsid w:val="003416DF"/>
    <w:rsid w:val="00382854"/>
    <w:rsid w:val="00394022"/>
    <w:rsid w:val="00395A57"/>
    <w:rsid w:val="003B39B7"/>
    <w:rsid w:val="003B4077"/>
    <w:rsid w:val="003C366A"/>
    <w:rsid w:val="003D08C9"/>
    <w:rsid w:val="003E681E"/>
    <w:rsid w:val="00404308"/>
    <w:rsid w:val="00423815"/>
    <w:rsid w:val="00444C30"/>
    <w:rsid w:val="00445CA0"/>
    <w:rsid w:val="00463D7C"/>
    <w:rsid w:val="00481394"/>
    <w:rsid w:val="004A0026"/>
    <w:rsid w:val="004B7504"/>
    <w:rsid w:val="004C15B1"/>
    <w:rsid w:val="004D325A"/>
    <w:rsid w:val="004E4250"/>
    <w:rsid w:val="004F6D3D"/>
    <w:rsid w:val="00502FD0"/>
    <w:rsid w:val="00523B19"/>
    <w:rsid w:val="00525833"/>
    <w:rsid w:val="00532D2E"/>
    <w:rsid w:val="00542720"/>
    <w:rsid w:val="005500C3"/>
    <w:rsid w:val="00572DE5"/>
    <w:rsid w:val="005735DD"/>
    <w:rsid w:val="00576ADB"/>
    <w:rsid w:val="00585198"/>
    <w:rsid w:val="005D67DA"/>
    <w:rsid w:val="00630CF4"/>
    <w:rsid w:val="0065297B"/>
    <w:rsid w:val="006530E0"/>
    <w:rsid w:val="006A7B42"/>
    <w:rsid w:val="006B010C"/>
    <w:rsid w:val="006B07A9"/>
    <w:rsid w:val="006B1CAD"/>
    <w:rsid w:val="006C4638"/>
    <w:rsid w:val="006D380C"/>
    <w:rsid w:val="006E1584"/>
    <w:rsid w:val="006F4DCF"/>
    <w:rsid w:val="0070564C"/>
    <w:rsid w:val="00716B70"/>
    <w:rsid w:val="00725B7D"/>
    <w:rsid w:val="00727616"/>
    <w:rsid w:val="00741563"/>
    <w:rsid w:val="00792363"/>
    <w:rsid w:val="007C10F1"/>
    <w:rsid w:val="007C1778"/>
    <w:rsid w:val="007C5F5D"/>
    <w:rsid w:val="007E10A8"/>
    <w:rsid w:val="007E3890"/>
    <w:rsid w:val="007F0E2B"/>
    <w:rsid w:val="007F5858"/>
    <w:rsid w:val="007F7C81"/>
    <w:rsid w:val="0082239E"/>
    <w:rsid w:val="008458E4"/>
    <w:rsid w:val="00852EF0"/>
    <w:rsid w:val="00854827"/>
    <w:rsid w:val="0087314B"/>
    <w:rsid w:val="00873A7F"/>
    <w:rsid w:val="00876D98"/>
    <w:rsid w:val="008807F5"/>
    <w:rsid w:val="008A7E3C"/>
    <w:rsid w:val="008B2C5E"/>
    <w:rsid w:val="00984FAD"/>
    <w:rsid w:val="009940CB"/>
    <w:rsid w:val="00994F33"/>
    <w:rsid w:val="009A3EC7"/>
    <w:rsid w:val="009C3AE7"/>
    <w:rsid w:val="009C7069"/>
    <w:rsid w:val="009D3F0C"/>
    <w:rsid w:val="009E6BAF"/>
    <w:rsid w:val="009F4D1A"/>
    <w:rsid w:val="00A10E56"/>
    <w:rsid w:val="00A2334E"/>
    <w:rsid w:val="00A46B82"/>
    <w:rsid w:val="00A556DE"/>
    <w:rsid w:val="00A7234F"/>
    <w:rsid w:val="00A835CA"/>
    <w:rsid w:val="00AA2739"/>
    <w:rsid w:val="00AA6019"/>
    <w:rsid w:val="00AC598D"/>
    <w:rsid w:val="00AF5606"/>
    <w:rsid w:val="00B07F5E"/>
    <w:rsid w:val="00B15974"/>
    <w:rsid w:val="00B3369C"/>
    <w:rsid w:val="00B57E2E"/>
    <w:rsid w:val="00B66EDB"/>
    <w:rsid w:val="00B740EF"/>
    <w:rsid w:val="00B75D06"/>
    <w:rsid w:val="00B76897"/>
    <w:rsid w:val="00B7750C"/>
    <w:rsid w:val="00B84755"/>
    <w:rsid w:val="00B90DDD"/>
    <w:rsid w:val="00BB1255"/>
    <w:rsid w:val="00BE5B33"/>
    <w:rsid w:val="00BF386F"/>
    <w:rsid w:val="00C048CC"/>
    <w:rsid w:val="00C12C31"/>
    <w:rsid w:val="00C27FA0"/>
    <w:rsid w:val="00C43C88"/>
    <w:rsid w:val="00C55AEC"/>
    <w:rsid w:val="00C55D2A"/>
    <w:rsid w:val="00C60760"/>
    <w:rsid w:val="00C95837"/>
    <w:rsid w:val="00CB0367"/>
    <w:rsid w:val="00CE1273"/>
    <w:rsid w:val="00D00F06"/>
    <w:rsid w:val="00D10D1B"/>
    <w:rsid w:val="00D15FB8"/>
    <w:rsid w:val="00D25F04"/>
    <w:rsid w:val="00D42786"/>
    <w:rsid w:val="00D63162"/>
    <w:rsid w:val="00D637D9"/>
    <w:rsid w:val="00D66EB8"/>
    <w:rsid w:val="00D70976"/>
    <w:rsid w:val="00D775CD"/>
    <w:rsid w:val="00D9153C"/>
    <w:rsid w:val="00DC3338"/>
    <w:rsid w:val="00DD21F6"/>
    <w:rsid w:val="00DD29A3"/>
    <w:rsid w:val="00DE1B1E"/>
    <w:rsid w:val="00DE4C23"/>
    <w:rsid w:val="00E011D3"/>
    <w:rsid w:val="00E04504"/>
    <w:rsid w:val="00E10359"/>
    <w:rsid w:val="00E23E73"/>
    <w:rsid w:val="00E26FCE"/>
    <w:rsid w:val="00EC2524"/>
    <w:rsid w:val="00EE322E"/>
    <w:rsid w:val="00F06A6B"/>
    <w:rsid w:val="00F1204F"/>
    <w:rsid w:val="00F14C7C"/>
    <w:rsid w:val="00F3330B"/>
    <w:rsid w:val="00F530D5"/>
    <w:rsid w:val="00F537A3"/>
    <w:rsid w:val="00F55708"/>
    <w:rsid w:val="00F8369B"/>
    <w:rsid w:val="00FB212B"/>
    <w:rsid w:val="00FB6A41"/>
    <w:rsid w:val="00FC48ED"/>
    <w:rsid w:val="00FD2518"/>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A41"/>
    <w:rPr>
      <w:sz w:val="16"/>
      <w:szCs w:val="16"/>
    </w:rPr>
  </w:style>
  <w:style w:type="paragraph" w:styleId="CommentText">
    <w:name w:val="annotation text"/>
    <w:basedOn w:val="Normal"/>
    <w:link w:val="CommentTextChar"/>
    <w:uiPriority w:val="99"/>
    <w:semiHidden/>
    <w:unhideWhenUsed/>
    <w:rsid w:val="00FB6A41"/>
    <w:pPr>
      <w:spacing w:line="240" w:lineRule="auto"/>
    </w:pPr>
    <w:rPr>
      <w:sz w:val="20"/>
      <w:szCs w:val="20"/>
    </w:rPr>
  </w:style>
  <w:style w:type="character" w:customStyle="1" w:styleId="CommentTextChar">
    <w:name w:val="Comment Text Char"/>
    <w:basedOn w:val="DefaultParagraphFont"/>
    <w:link w:val="CommentText"/>
    <w:uiPriority w:val="99"/>
    <w:semiHidden/>
    <w:rsid w:val="00FB6A41"/>
    <w:rPr>
      <w:sz w:val="20"/>
      <w:szCs w:val="20"/>
    </w:rPr>
  </w:style>
  <w:style w:type="paragraph" w:styleId="CommentSubject">
    <w:name w:val="annotation subject"/>
    <w:basedOn w:val="CommentText"/>
    <w:next w:val="CommentText"/>
    <w:link w:val="CommentSubjectChar"/>
    <w:uiPriority w:val="99"/>
    <w:semiHidden/>
    <w:unhideWhenUsed/>
    <w:rsid w:val="00FB6A41"/>
    <w:rPr>
      <w:b/>
      <w:bCs/>
    </w:rPr>
  </w:style>
  <w:style w:type="character" w:customStyle="1" w:styleId="CommentSubjectChar">
    <w:name w:val="Comment Subject Char"/>
    <w:basedOn w:val="CommentTextChar"/>
    <w:link w:val="CommentSubject"/>
    <w:uiPriority w:val="99"/>
    <w:semiHidden/>
    <w:rsid w:val="00FB6A41"/>
    <w:rPr>
      <w:b/>
      <w:bCs/>
      <w:sz w:val="20"/>
      <w:szCs w:val="20"/>
    </w:rPr>
  </w:style>
  <w:style w:type="paragraph" w:styleId="Revision">
    <w:name w:val="Revision"/>
    <w:hidden/>
    <w:uiPriority w:val="99"/>
    <w:semiHidden/>
    <w:rsid w:val="00F530D5"/>
    <w:pPr>
      <w:spacing w:after="0" w:line="240" w:lineRule="auto"/>
    </w:pPr>
  </w:style>
  <w:style w:type="table" w:customStyle="1" w:styleId="TableGrid9">
    <w:name w:val="Table Grid9"/>
    <w:basedOn w:val="TableNormal"/>
    <w:next w:val="TableGrid"/>
    <w:uiPriority w:val="39"/>
    <w:rsid w:val="00310CC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8ED73-0B30-4E78-A281-A03FB2A1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6564</Words>
  <Characters>37416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Smith, Alexis@Energy</cp:lastModifiedBy>
  <cp:revision>2</cp:revision>
  <cp:lastPrinted>2018-04-20T14:21:00Z</cp:lastPrinted>
  <dcterms:created xsi:type="dcterms:W3CDTF">2019-05-17T15:53:00Z</dcterms:created>
  <dcterms:modified xsi:type="dcterms:W3CDTF">2019-05-17T15:53:00Z</dcterms:modified>
</cp:coreProperties>
</file>
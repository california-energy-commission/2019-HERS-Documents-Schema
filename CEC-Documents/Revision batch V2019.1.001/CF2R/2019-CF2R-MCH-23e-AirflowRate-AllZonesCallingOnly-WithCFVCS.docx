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A2428D" w:rsidRPr="00966F61" w14:paraId="068E9501" w14:textId="77777777" w:rsidTr="00CE3450">
        <w:trPr>
          <w:cantSplit/>
          <w:trHeight w:val="144"/>
        </w:trPr>
        <w:tc>
          <w:tcPr>
            <w:tcW w:w="475" w:type="dxa"/>
            <w:vAlign w:val="center"/>
          </w:tcPr>
          <w:p w14:paraId="068E94FE"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30E907D6" w:rsidR="00A2428D" w:rsidRPr="00966F61" w:rsidRDefault="00A2428D" w:rsidP="00A2428D">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068E9500" w14:textId="77777777" w:rsidR="00A2428D" w:rsidRPr="00966F61" w:rsidRDefault="00A2428D" w:rsidP="00A2428D">
            <w:pPr>
              <w:rPr>
                <w:rFonts w:asciiTheme="minorHAnsi" w:hAnsiTheme="minorHAnsi"/>
                <w:color w:val="000000"/>
                <w:sz w:val="18"/>
                <w:szCs w:val="18"/>
                <w:highlight w:val="yellow"/>
              </w:rPr>
            </w:pPr>
          </w:p>
        </w:tc>
      </w:tr>
      <w:tr w:rsidR="00A2428D" w:rsidRPr="00966F61" w14:paraId="068E9505" w14:textId="77777777" w:rsidTr="00CE3450">
        <w:trPr>
          <w:cantSplit/>
          <w:trHeight w:val="144"/>
        </w:trPr>
        <w:tc>
          <w:tcPr>
            <w:tcW w:w="475" w:type="dxa"/>
            <w:vAlign w:val="center"/>
          </w:tcPr>
          <w:p w14:paraId="068E9502"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4FC8802E" w:rsidR="00A2428D" w:rsidRPr="00966F61" w:rsidRDefault="00A2428D" w:rsidP="00A2428D">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A2428D" w:rsidRPr="00966F61" w:rsidRDefault="00A2428D" w:rsidP="00A2428D">
            <w:pPr>
              <w:rPr>
                <w:rFonts w:asciiTheme="minorHAnsi" w:hAnsiTheme="minorHAnsi"/>
                <w:sz w:val="18"/>
                <w:szCs w:val="18"/>
              </w:rPr>
            </w:pPr>
          </w:p>
        </w:tc>
      </w:tr>
      <w:tr w:rsidR="00A2428D" w:rsidRPr="00966F61" w14:paraId="10054FFA" w14:textId="77777777" w:rsidTr="00CE3450">
        <w:trPr>
          <w:cantSplit/>
          <w:trHeight w:val="144"/>
        </w:trPr>
        <w:tc>
          <w:tcPr>
            <w:tcW w:w="475" w:type="dxa"/>
            <w:vAlign w:val="center"/>
          </w:tcPr>
          <w:p w14:paraId="562776FE" w14:textId="49800188" w:rsidR="00A2428D" w:rsidRPr="00966F61" w:rsidRDefault="00A2428D" w:rsidP="00A2428D">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430CCCAF" w14:textId="41D1551E" w:rsidR="00A2428D" w:rsidRPr="00966F61" w:rsidRDefault="00A2428D" w:rsidP="00A2428D">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5D152A51" w14:textId="77777777" w:rsidR="00A2428D" w:rsidRPr="00966F61" w:rsidRDefault="00A2428D" w:rsidP="00A2428D">
            <w:pPr>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59EA3DF3"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0A5779EF" w:rsidR="00DA18E1" w:rsidRPr="00966F61" w:rsidRDefault="00DA18E1" w:rsidP="00A2428D">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5</w:t>
            </w:r>
          </w:p>
        </w:tc>
        <w:tc>
          <w:tcPr>
            <w:tcW w:w="5940" w:type="dxa"/>
          </w:tcPr>
          <w:p w14:paraId="068E950B" w14:textId="4D0C0E80" w:rsidR="00DA18E1" w:rsidRPr="00966F61" w:rsidRDefault="00DA18E1"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 w:author="Wichert, RJ@Energy" w:date="2019-04-17T17:19:00Z">
              <w:r w:rsidRPr="00966F61" w:rsidDel="00067233">
                <w:rPr>
                  <w:rFonts w:asciiTheme="minorHAnsi" w:hAnsiTheme="minorHAnsi"/>
                  <w:sz w:val="18"/>
                  <w:szCs w:val="18"/>
                </w:rPr>
                <w:delText xml:space="preserve"> of Condenser</w:delText>
              </w:r>
            </w:del>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58ED7374"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28731ABC"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62D55FDB"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2ECB524A"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4920B2C7" w:rsidR="00DA18E1" w:rsidRPr="00966F61" w:rsidRDefault="00A2428D" w:rsidP="007A1CE5">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06776A97"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r w:rsidR="00A2428D">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trPr>
        <w:tc>
          <w:tcPr>
            <w:tcW w:w="475" w:type="dxa"/>
            <w:vAlign w:val="center"/>
          </w:tcPr>
          <w:p w14:paraId="4267B3CA" w14:textId="2E40E4B8" w:rsidR="00C146A5" w:rsidRDefault="00C146A5" w:rsidP="007A1CE5">
            <w:pPr>
              <w:pStyle w:val="FootnoteText"/>
              <w:jc w:val="center"/>
              <w:rPr>
                <w:rFonts w:asciiTheme="minorHAnsi" w:hAnsiTheme="minorHAnsi"/>
                <w:sz w:val="18"/>
                <w:szCs w:val="18"/>
              </w:rPr>
            </w:pPr>
            <w:r>
              <w:rPr>
                <w:rFonts w:asciiTheme="minorHAnsi" w:hAnsiTheme="minorHAnsi"/>
                <w:sz w:val="18"/>
                <w:szCs w:val="18"/>
              </w:rPr>
              <w:t>1</w:t>
            </w:r>
            <w:r w:rsidR="00A2428D">
              <w:rPr>
                <w:rFonts w:asciiTheme="minorHAnsi" w:hAnsiTheme="minorHAnsi"/>
                <w:sz w:val="18"/>
                <w:szCs w:val="18"/>
              </w:rPr>
              <w:t>2</w:t>
            </w:r>
          </w:p>
        </w:tc>
        <w:tc>
          <w:tcPr>
            <w:tcW w:w="5940" w:type="dxa"/>
            <w:vAlign w:val="center"/>
          </w:tcPr>
          <w:p w14:paraId="1F691D88" w14:textId="341B427A" w:rsidR="00C146A5" w:rsidRPr="003F7313" w:rsidRDefault="00C146A5" w:rsidP="00B4470D">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E9EB962" w14:textId="77777777" w:rsidR="00C146A5" w:rsidRPr="00966F61" w:rsidRDefault="00C146A5" w:rsidP="00DA18E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0A9333B9"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r w:rsidR="00DE7CE5">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E7CE5">
              <w:rPr>
                <w:rFonts w:asciiTheme="minorHAnsi" w:hAnsiTheme="minorHAnsi"/>
                <w:b/>
                <w:sz w:val="18"/>
                <w:szCs w:val="18"/>
              </w:rPr>
              <w:t xml:space="preserve"> with Central Fan Ventilation Cooling System</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C146A5" w:rsidRPr="00966F61" w14:paraId="7A02A3C8" w14:textId="77777777" w:rsidTr="00C93A93">
        <w:trPr>
          <w:trHeight w:val="144"/>
        </w:trPr>
        <w:tc>
          <w:tcPr>
            <w:tcW w:w="5000" w:type="pct"/>
            <w:gridSpan w:val="3"/>
          </w:tcPr>
          <w:p w14:paraId="0C10B09E" w14:textId="77777777" w:rsidR="00C146A5" w:rsidRPr="00966F61" w:rsidRDefault="00C146A5" w:rsidP="00C93A93">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775459B6" w14:textId="77777777" w:rsidR="00C146A5" w:rsidRPr="00966F61" w:rsidRDefault="00C146A5" w:rsidP="00C93A93">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C146A5" w:rsidRPr="00966F61" w14:paraId="1801D08D" w14:textId="77777777" w:rsidTr="00C93A93">
        <w:tblPrEx>
          <w:tblCellMar>
            <w:top w:w="0" w:type="dxa"/>
            <w:left w:w="108" w:type="dxa"/>
            <w:bottom w:w="0" w:type="dxa"/>
            <w:right w:w="108" w:type="dxa"/>
          </w:tblCellMar>
        </w:tblPrEx>
        <w:trPr>
          <w:cantSplit/>
          <w:trHeight w:val="144"/>
        </w:trPr>
        <w:tc>
          <w:tcPr>
            <w:tcW w:w="212" w:type="pct"/>
            <w:vAlign w:val="center"/>
          </w:tcPr>
          <w:p w14:paraId="52523BD9"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7CEC7FA" w14:textId="2569881E" w:rsidR="00C146A5" w:rsidRPr="00966F61" w:rsidRDefault="00C146A5" w:rsidP="00C67806">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6778953A" w14:textId="6581FD85" w:rsidR="00C146A5" w:rsidRPr="00966F61" w:rsidRDefault="00C146A5" w:rsidP="00C93A93">
            <w:pPr>
              <w:keepNext/>
              <w:rPr>
                <w:rFonts w:asciiTheme="minorHAnsi" w:hAnsiTheme="minorHAnsi"/>
                <w:sz w:val="18"/>
                <w:szCs w:val="18"/>
              </w:rPr>
            </w:pPr>
          </w:p>
        </w:tc>
      </w:tr>
      <w:tr w:rsidR="00C146A5" w:rsidRPr="00966F61" w14:paraId="58B7CA5C" w14:textId="77777777" w:rsidTr="00C93A93">
        <w:tblPrEx>
          <w:tblCellMar>
            <w:top w:w="0" w:type="dxa"/>
            <w:left w:w="108" w:type="dxa"/>
            <w:bottom w:w="0" w:type="dxa"/>
            <w:right w:w="108" w:type="dxa"/>
          </w:tblCellMar>
        </w:tblPrEx>
        <w:trPr>
          <w:cantSplit/>
          <w:trHeight w:val="144"/>
        </w:trPr>
        <w:tc>
          <w:tcPr>
            <w:tcW w:w="212" w:type="pct"/>
            <w:vAlign w:val="center"/>
          </w:tcPr>
          <w:p w14:paraId="18AA7C14"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F66D059" w14:textId="77777777" w:rsidR="00C146A5" w:rsidRPr="00966F61" w:rsidRDefault="00C146A5" w:rsidP="00C93A93">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653D24F" w14:textId="46E7B188" w:rsidR="00C146A5" w:rsidRPr="00966F61" w:rsidRDefault="00C146A5" w:rsidP="00C93A93">
            <w:pPr>
              <w:keepNext/>
              <w:rPr>
                <w:rFonts w:asciiTheme="minorHAnsi" w:hAnsiTheme="minorHAnsi"/>
                <w:sz w:val="18"/>
                <w:szCs w:val="18"/>
              </w:rPr>
            </w:pPr>
          </w:p>
        </w:tc>
      </w:tr>
      <w:tr w:rsidR="00C146A5" w:rsidRPr="00966F61" w14:paraId="74986D2B" w14:textId="77777777" w:rsidTr="00C93A93">
        <w:tblPrEx>
          <w:tblCellMar>
            <w:top w:w="0" w:type="dxa"/>
            <w:left w:w="108" w:type="dxa"/>
            <w:bottom w:w="0" w:type="dxa"/>
            <w:right w:w="108" w:type="dxa"/>
          </w:tblCellMar>
        </w:tblPrEx>
        <w:trPr>
          <w:cantSplit/>
          <w:trHeight w:val="144"/>
        </w:trPr>
        <w:tc>
          <w:tcPr>
            <w:tcW w:w="212" w:type="pct"/>
            <w:vAlign w:val="center"/>
          </w:tcPr>
          <w:p w14:paraId="1DDB04F7"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765A2D87" w14:textId="77777777" w:rsidR="00C146A5" w:rsidRPr="00966F61" w:rsidRDefault="00C146A5" w:rsidP="00C93A93">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C917DEA" w14:textId="74729395" w:rsidR="00C146A5" w:rsidRPr="00966F61" w:rsidRDefault="00C146A5" w:rsidP="00C93A93">
            <w:pPr>
              <w:keepNext/>
              <w:rPr>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4C34019E" w:rsidR="00B07EC1" w:rsidRPr="008D67CB" w:rsidRDefault="00955B3A" w:rsidP="00B07EC1">
            <w:pPr>
              <w:keepNext/>
              <w:rPr>
                <w:rFonts w:asciiTheme="minorHAnsi" w:hAnsiTheme="minorHAnsi"/>
                <w:sz w:val="18"/>
                <w:szCs w:val="18"/>
              </w:rPr>
            </w:pPr>
            <w:r>
              <w:rPr>
                <w:rFonts w:asciiTheme="minorHAnsi" w:hAnsiTheme="minorHAnsi"/>
                <w:b/>
                <w:sz w:val="18"/>
                <w:szCs w:val="18"/>
              </w:rPr>
              <w:lastRenderedPageBreak/>
              <w:t>F</w:t>
            </w:r>
            <w:r w:rsidR="00B07EC1"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4C2EB373" w:rsidR="0022685D" w:rsidRDefault="0022685D" w:rsidP="00B816B4">
      <w:pPr>
        <w:rPr>
          <w:rFonts w:asciiTheme="minorHAnsi" w:hAnsiTheme="minorHAnsi"/>
          <w:sz w:val="18"/>
          <w:szCs w:val="18"/>
        </w:rPr>
      </w:pPr>
    </w:p>
    <w:p w14:paraId="36A723E3" w14:textId="77777777" w:rsidR="0022685D" w:rsidRDefault="0022685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68E95A6" w14:textId="5F4103F0" w:rsidR="000A1890" w:rsidRPr="00993A65" w:rsidRDefault="0097509A" w:rsidP="00281AB7">
      <w:pPr>
        <w:jc w:val="center"/>
        <w:rPr>
          <w:rFonts w:ascii="Calibri" w:hAnsi="Calibri"/>
          <w:b/>
        </w:rPr>
      </w:pPr>
      <w:r w:rsidRPr="00993A65">
        <w:rPr>
          <w:rFonts w:ascii="Calibri" w:hAnsi="Calibri"/>
          <w:b/>
        </w:rPr>
        <w:lastRenderedPageBreak/>
        <w:t>CF2R-MCH-23</w:t>
      </w:r>
      <w:r w:rsidR="00DE7CE5">
        <w:rPr>
          <w:rFonts w:ascii="Calibri" w:hAnsi="Calibri"/>
          <w:b/>
        </w:rPr>
        <w:t>e</w:t>
      </w:r>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47F1DD54"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24C4C1C0" w14:textId="4277E6DB" w:rsidR="00F05B1E" w:rsidRPr="00F05B1E" w:rsidRDefault="00F05B1E" w:rsidP="00F05B1E">
      <w:pPr>
        <w:pStyle w:val="ListParagraph"/>
        <w:numPr>
          <w:ilvl w:val="0"/>
          <w:numId w:val="42"/>
        </w:numPr>
        <w:ind w:left="360" w:hanging="360"/>
        <w:rPr>
          <w:rFonts w:asciiTheme="minorHAnsi" w:hAnsiTheme="minorHAnsi"/>
        </w:rPr>
      </w:pPr>
      <w:r w:rsidRPr="00F05B1E">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60EBCC3E" w14:textId="77777777" w:rsidR="00067233" w:rsidRPr="0029461A" w:rsidRDefault="00067233" w:rsidP="00067233">
      <w:pPr>
        <w:pStyle w:val="ListParagraph"/>
        <w:numPr>
          <w:ilvl w:val="0"/>
          <w:numId w:val="42"/>
        </w:numPr>
        <w:ind w:left="360" w:hanging="360"/>
        <w:rPr>
          <w:ins w:id="2" w:author="Wichert, RJ@Energy" w:date="2019-04-17T17:19:00Z"/>
          <w:rFonts w:ascii="Calibri" w:hAnsi="Calibri"/>
        </w:rPr>
      </w:pPr>
      <w:ins w:id="3" w:author="Wichert, RJ@Energy" w:date="2019-04-17T17:19: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068E95B3" w14:textId="67D23DE4" w:rsidR="00E65A5E" w:rsidRPr="0029461A" w:rsidDel="00067233" w:rsidRDefault="00717A77" w:rsidP="00E65A5E">
      <w:pPr>
        <w:pStyle w:val="ListParagraph"/>
        <w:numPr>
          <w:ilvl w:val="0"/>
          <w:numId w:val="42"/>
        </w:numPr>
        <w:ind w:left="360" w:hanging="360"/>
        <w:rPr>
          <w:del w:id="4" w:author="Wichert, RJ@Energy" w:date="2019-04-17T17:19:00Z"/>
          <w:rFonts w:ascii="Calibri" w:hAnsi="Calibri"/>
        </w:rPr>
      </w:pPr>
      <w:del w:id="5" w:author="Wichert, RJ@Energy" w:date="2019-04-17T17:19:00Z">
        <w:r w:rsidRPr="00717A77" w:rsidDel="00067233">
          <w:rPr>
            <w:rFonts w:asciiTheme="minorHAnsi" w:hAnsiTheme="minorHAnsi"/>
            <w:szCs w:val="18"/>
          </w:rPr>
          <w:delText>Nominal Cooling Capacity (tons) of Condenser:</w:delText>
        </w:r>
        <w:r w:rsidR="00E65A5E" w:rsidRPr="0029461A" w:rsidDel="00067233">
          <w:rPr>
            <w:rFonts w:ascii="Calibri" w:hAnsi="Calibri"/>
          </w:rPr>
          <w:delText xml:space="preserve"> This field is filled out automatically. It is referenced from the CF2R-MCH-01, which must be completed prior to this document.</w:delText>
        </w:r>
      </w:del>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18D6DDA6" w:rsidR="00642664" w:rsidRPr="0029461A" w:rsidRDefault="00642664" w:rsidP="00642664">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00D83EE3" w:rsidRPr="0029461A">
        <w:rPr>
          <w:rFonts w:ascii="Calibri" w:hAnsi="Calibri"/>
        </w:rPr>
        <w:t>This field is filled out automatically</w:t>
      </w:r>
      <w:r w:rsidR="00D83EE3">
        <w:rPr>
          <w:rFonts w:ascii="Calibri" w:hAnsi="Calibri"/>
        </w:rPr>
        <w:t>. It is referenced from the CF2R-MCH-01, which must be completed prior to this document.</w:t>
      </w: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lastRenderedPageBreak/>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5"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rsidP="005F79FF">
      <w:pPr>
        <w:rPr>
          <w:rFonts w:ascii="Calibri" w:hAnsi="Calibri"/>
        </w:rPr>
      </w:pPr>
    </w:p>
    <w:p w14:paraId="5004F583" w14:textId="334912BD" w:rsidR="00724CF6" w:rsidRPr="005F79FF" w:rsidRDefault="00724CF6" w:rsidP="005F79FF">
      <w:pPr>
        <w:rPr>
          <w:rFonts w:ascii="Calibri" w:hAnsi="Calibri"/>
          <w:b/>
        </w:rPr>
      </w:pPr>
      <w:r w:rsidRPr="005F79FF">
        <w:rPr>
          <w:rFonts w:ascii="Calibri" w:hAnsi="Calibri"/>
          <w:b/>
        </w:rPr>
        <w:t>Section E. Central Fan Ventilation Cooling System Airflow Rate Measurement</w:t>
      </w:r>
    </w:p>
    <w:p w14:paraId="6823DEA7" w14:textId="26F65EB4" w:rsidR="00724CF6" w:rsidRDefault="00724CF6" w:rsidP="005F79FF">
      <w:pPr>
        <w:pStyle w:val="ListParagraph"/>
        <w:numPr>
          <w:ilvl w:val="0"/>
          <w:numId w:val="49"/>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12A77764" w14:textId="690A473F" w:rsidR="00724CF6" w:rsidRDefault="00724CF6" w:rsidP="005F79FF">
      <w:pPr>
        <w:pStyle w:val="ListParagraph"/>
        <w:numPr>
          <w:ilvl w:val="0"/>
          <w:numId w:val="49"/>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4A5C1876" w14:textId="50144867" w:rsidR="00724CF6" w:rsidRPr="005F79FF" w:rsidRDefault="00724CF6" w:rsidP="005F79FF">
      <w:pPr>
        <w:numPr>
          <w:ilvl w:val="0"/>
          <w:numId w:val="49"/>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068E95D3" w14:textId="77777777" w:rsidR="00E65A5E" w:rsidRPr="0029461A" w:rsidRDefault="00E65A5E" w:rsidP="00E65A5E">
      <w:pPr>
        <w:rPr>
          <w:rFonts w:ascii="Calibri" w:hAnsi="Calibri"/>
        </w:rPr>
      </w:pPr>
    </w:p>
    <w:p w14:paraId="068E95D4" w14:textId="5C40FBBC" w:rsidR="00E65A5E" w:rsidRPr="0029461A" w:rsidRDefault="00717A77" w:rsidP="00E65A5E">
      <w:pPr>
        <w:rPr>
          <w:rFonts w:ascii="Calibri" w:hAnsi="Calibri"/>
          <w:b/>
        </w:rPr>
      </w:pPr>
      <w:r w:rsidRPr="00717A77">
        <w:rPr>
          <w:rFonts w:ascii="Calibri" w:hAnsi="Calibri"/>
          <w:b/>
          <w:szCs w:val="28"/>
        </w:rPr>
        <w:t xml:space="preserve">Section </w:t>
      </w:r>
      <w:r w:rsidR="00724CF6">
        <w:rPr>
          <w:rFonts w:ascii="Calibri" w:hAnsi="Calibri"/>
          <w:b/>
          <w:szCs w:val="28"/>
        </w:rPr>
        <w:t>F</w:t>
      </w:r>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t>A. Ducted Cooling System Information</w:t>
            </w:r>
          </w:p>
        </w:tc>
      </w:tr>
      <w:tr w:rsidR="00A2428D" w:rsidRPr="00966F61" w14:paraId="068E95E5" w14:textId="77777777" w:rsidTr="007A1CE5">
        <w:trPr>
          <w:cantSplit/>
          <w:trHeight w:val="144"/>
        </w:trPr>
        <w:tc>
          <w:tcPr>
            <w:tcW w:w="475" w:type="dxa"/>
            <w:vAlign w:val="center"/>
          </w:tcPr>
          <w:p w14:paraId="068E95E2"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44063B35" w:rsidR="00A2428D" w:rsidRPr="00966F61" w:rsidRDefault="00A2428D" w:rsidP="00A2428D">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068E95E4" w14:textId="77777777" w:rsidR="00A2428D" w:rsidRDefault="00A2428D" w:rsidP="00A2428D">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A2428D" w:rsidRPr="00966F61" w14:paraId="068E95E9" w14:textId="77777777" w:rsidTr="007A1CE5">
        <w:trPr>
          <w:cantSplit/>
          <w:trHeight w:val="144"/>
        </w:trPr>
        <w:tc>
          <w:tcPr>
            <w:tcW w:w="475" w:type="dxa"/>
            <w:vAlign w:val="center"/>
          </w:tcPr>
          <w:p w14:paraId="068E95E6"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3E1A26E9" w:rsidR="00A2428D" w:rsidRPr="00966F61" w:rsidRDefault="00A2428D" w:rsidP="00A2428D">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068E95E8" w14:textId="77777777" w:rsidR="00A2428D" w:rsidRDefault="00A2428D" w:rsidP="00A2428D">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A2428D" w:rsidRPr="00966F61" w14:paraId="22D6A099" w14:textId="77777777" w:rsidTr="007A1CE5">
        <w:trPr>
          <w:cantSplit/>
          <w:trHeight w:val="144"/>
        </w:trPr>
        <w:tc>
          <w:tcPr>
            <w:tcW w:w="475" w:type="dxa"/>
            <w:vAlign w:val="center"/>
          </w:tcPr>
          <w:p w14:paraId="66FBB42A" w14:textId="22045A1E" w:rsidR="00A2428D" w:rsidRPr="00966F61" w:rsidRDefault="00A2428D" w:rsidP="00A2428D">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13BA472" w14:textId="0F340F28" w:rsidR="00A2428D" w:rsidRPr="00966F61" w:rsidRDefault="00A2428D" w:rsidP="00A2428D">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820868D" w14:textId="06524318" w:rsidR="00A2428D" w:rsidRPr="00966F61" w:rsidRDefault="00A2428D" w:rsidP="00A2428D">
            <w:pPr>
              <w:rPr>
                <w:rFonts w:asciiTheme="minorHAnsi" w:hAnsiTheme="minorHAnsi"/>
                <w:sz w:val="18"/>
                <w:szCs w:val="18"/>
              </w:rPr>
            </w:pPr>
            <w:r w:rsidRPr="00A2428D">
              <w:rPr>
                <w:rFonts w:asciiTheme="minorHAnsi" w:hAnsiTheme="minorHAnsi"/>
                <w:sz w:val="18"/>
                <w:szCs w:val="18"/>
              </w:rPr>
              <w:t>&lt;&lt;auto filled text: referenced from MCH01&gt;&gt;</w:t>
            </w:r>
          </w:p>
        </w:tc>
      </w:tr>
      <w:tr w:rsidR="000A1890" w:rsidRPr="00966F61" w14:paraId="068E95F0" w14:textId="77777777" w:rsidTr="007A1CE5">
        <w:trPr>
          <w:cantSplit/>
          <w:trHeight w:val="144"/>
        </w:trPr>
        <w:tc>
          <w:tcPr>
            <w:tcW w:w="475" w:type="dxa"/>
            <w:vAlign w:val="center"/>
          </w:tcPr>
          <w:p w14:paraId="068E95EA" w14:textId="0C539D80"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r w:rsidR="00AA330F">
              <w:rPr>
                <w:rFonts w:asciiTheme="minorHAnsi" w:hAnsiTheme="minorHAnsi"/>
                <w:sz w:val="18"/>
                <w:szCs w:val="18"/>
              </w:rPr>
              <w:t>4</w:t>
            </w:r>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7ECDFDB4"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r w:rsidR="00A2428D">
              <w:rPr>
                <w:rFonts w:asciiTheme="minorHAnsi" w:hAnsiTheme="minorHAnsi"/>
                <w:sz w:val="18"/>
                <w:szCs w:val="18"/>
              </w:rPr>
              <w:t>4</w:t>
            </w:r>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067233" w:rsidRPr="00966F61" w14:paraId="068E95F7" w14:textId="77777777" w:rsidTr="003A4B12">
        <w:trPr>
          <w:cantSplit/>
          <w:trHeight w:val="144"/>
        </w:trPr>
        <w:tc>
          <w:tcPr>
            <w:tcW w:w="475" w:type="dxa"/>
            <w:vAlign w:val="center"/>
          </w:tcPr>
          <w:p w14:paraId="068E95F1" w14:textId="3F8AEA29" w:rsidR="00067233" w:rsidRPr="006B6461" w:rsidRDefault="00067233" w:rsidP="00067233">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6F0858E2" w:rsidR="00067233" w:rsidRPr="006B6461" w:rsidRDefault="00067233">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del w:id="6" w:author="Wichert, RJ@Energy" w:date="2019-04-17T17:20:00Z">
              <w:r w:rsidRPr="006B6461" w:rsidDel="00067233">
                <w:rPr>
                  <w:rFonts w:asciiTheme="minorHAnsi" w:hAnsiTheme="minorHAnsi"/>
                  <w:sz w:val="18"/>
                  <w:szCs w:val="18"/>
                </w:rPr>
                <w:delText xml:space="preserve"> of Condenser</w:delText>
              </w:r>
            </w:del>
          </w:p>
        </w:tc>
        <w:tc>
          <w:tcPr>
            <w:tcW w:w="5605" w:type="dxa"/>
            <w:vAlign w:val="center"/>
          </w:tcPr>
          <w:p w14:paraId="21AFBB47" w14:textId="77777777" w:rsidR="00067233" w:rsidRPr="00480A17" w:rsidRDefault="00067233" w:rsidP="00067233">
            <w:pPr>
              <w:rPr>
                <w:ins w:id="7" w:author="Wichert, RJ@Energy" w:date="2019-04-17T17:19:00Z"/>
                <w:rFonts w:asciiTheme="minorHAnsi" w:hAnsiTheme="minorHAnsi"/>
                <w:sz w:val="16"/>
                <w:szCs w:val="16"/>
              </w:rPr>
            </w:pPr>
            <w:ins w:id="8" w:author="Wichert, RJ@Energy" w:date="2019-04-17T17:19:00Z">
              <w:r w:rsidRPr="00480A17">
                <w:rPr>
                  <w:rFonts w:asciiTheme="minorHAnsi" w:hAnsiTheme="minorHAnsi"/>
                  <w:sz w:val="16"/>
                  <w:szCs w:val="16"/>
                </w:rPr>
                <w:t xml:space="preserve">&lt;&lt;calculated field: </w:t>
              </w:r>
            </w:ins>
          </w:p>
          <w:p w14:paraId="6DB05D32" w14:textId="77777777" w:rsidR="00067233" w:rsidRPr="00480A17" w:rsidRDefault="00067233" w:rsidP="00067233">
            <w:pPr>
              <w:rPr>
                <w:ins w:id="9" w:author="Wichert, RJ@Energy" w:date="2019-04-17T17:19:00Z"/>
                <w:rFonts w:asciiTheme="minorHAnsi" w:hAnsiTheme="minorHAnsi"/>
                <w:sz w:val="16"/>
                <w:szCs w:val="16"/>
              </w:rPr>
            </w:pPr>
            <w:ins w:id="10" w:author="Wichert, RJ@Energy" w:date="2019-04-17T17:19:00Z">
              <w:r w:rsidRPr="00480A17">
                <w:rPr>
                  <w:rFonts w:asciiTheme="minorHAnsi" w:hAnsiTheme="minorHAnsi"/>
                  <w:sz w:val="16"/>
                  <w:szCs w:val="16"/>
                </w:rPr>
                <w:t xml:space="preserve">If Cooling System Type on MCH-01 = ‘NoCooling’, </w:t>
              </w:r>
            </w:ins>
          </w:p>
          <w:p w14:paraId="21F42F2B" w14:textId="77777777" w:rsidR="00067233" w:rsidRPr="00480A17" w:rsidRDefault="00067233" w:rsidP="00067233">
            <w:pPr>
              <w:rPr>
                <w:ins w:id="11" w:author="Wichert, RJ@Energy" w:date="2019-04-17T17:19:00Z"/>
                <w:rFonts w:asciiTheme="minorHAnsi" w:hAnsiTheme="minorHAnsi"/>
                <w:sz w:val="16"/>
                <w:szCs w:val="16"/>
              </w:rPr>
            </w:pPr>
            <w:ins w:id="12" w:author="Wichert, RJ@Energy" w:date="2019-04-17T17:19:00Z">
              <w:r w:rsidRPr="00480A17">
                <w:rPr>
                  <w:rFonts w:asciiTheme="minorHAnsi" w:hAnsiTheme="minorHAnsi"/>
                  <w:sz w:val="16"/>
                  <w:szCs w:val="16"/>
                </w:rPr>
                <w:t xml:space="preserve">then, result in this field = ‘N/A - Heating-only system’; </w:t>
              </w:r>
            </w:ins>
          </w:p>
          <w:p w14:paraId="2FC23C98" w14:textId="77777777" w:rsidR="00067233" w:rsidRPr="00480A17" w:rsidRDefault="00067233" w:rsidP="00067233">
            <w:pPr>
              <w:rPr>
                <w:ins w:id="13" w:author="Wichert, RJ@Energy" w:date="2019-04-17T17:19:00Z"/>
                <w:rFonts w:asciiTheme="minorHAnsi" w:hAnsiTheme="minorHAnsi"/>
                <w:sz w:val="16"/>
                <w:szCs w:val="16"/>
              </w:rPr>
            </w:pPr>
          </w:p>
          <w:p w14:paraId="499B60FE" w14:textId="77777777" w:rsidR="00067233" w:rsidRPr="00480A17" w:rsidRDefault="00067233" w:rsidP="00067233">
            <w:pPr>
              <w:rPr>
                <w:ins w:id="14" w:author="Wichert, RJ@Energy" w:date="2019-04-17T17:19:00Z"/>
                <w:rFonts w:asciiTheme="minorHAnsi" w:hAnsiTheme="minorHAnsi"/>
                <w:b/>
                <w:sz w:val="16"/>
                <w:szCs w:val="16"/>
                <w:u w:val="single"/>
              </w:rPr>
            </w:pPr>
            <w:ins w:id="15" w:author="Wichert, RJ@Energy" w:date="2019-04-17T17:19: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68E4DEF1" w14:textId="77777777" w:rsidR="00067233" w:rsidRPr="00480A17" w:rsidRDefault="00067233" w:rsidP="00067233">
            <w:pPr>
              <w:ind w:left="720" w:hanging="560"/>
              <w:rPr>
                <w:ins w:id="16" w:author="Wichert, RJ@Energy" w:date="2019-04-17T17:19:00Z"/>
                <w:rFonts w:asciiTheme="minorHAnsi" w:hAnsiTheme="minorHAnsi"/>
                <w:sz w:val="16"/>
                <w:szCs w:val="16"/>
              </w:rPr>
            </w:pPr>
            <w:ins w:id="17" w:author="Wichert, RJ@Energy" w:date="2019-04-17T17:19: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2F49A841" w14:textId="77777777" w:rsidR="00067233" w:rsidRPr="00480A17" w:rsidRDefault="00067233" w:rsidP="00067233">
            <w:pPr>
              <w:ind w:left="720" w:hanging="560"/>
              <w:rPr>
                <w:ins w:id="18" w:author="Wichert, RJ@Energy" w:date="2019-04-17T17:19:00Z"/>
                <w:rFonts w:asciiTheme="minorHAnsi" w:hAnsiTheme="minorHAnsi"/>
                <w:sz w:val="16"/>
                <w:szCs w:val="16"/>
              </w:rPr>
            </w:pPr>
            <w:ins w:id="19" w:author="Wichert, RJ@Energy" w:date="2019-04-17T17:19: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37C8A440" w14:textId="77777777" w:rsidR="00067233" w:rsidRPr="00480A17" w:rsidRDefault="00067233" w:rsidP="00067233">
            <w:pPr>
              <w:ind w:left="160"/>
              <w:rPr>
                <w:ins w:id="20" w:author="Wichert, RJ@Energy" w:date="2019-04-17T17:19:00Z"/>
                <w:rFonts w:asciiTheme="minorHAnsi" w:hAnsiTheme="minorHAnsi"/>
                <w:sz w:val="16"/>
                <w:szCs w:val="16"/>
              </w:rPr>
            </w:pPr>
            <w:ins w:id="21" w:author="Wichert, RJ@Energy" w:date="2019-04-17T17:19: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2751EE8A" w14:textId="77777777" w:rsidR="00067233" w:rsidRPr="00480A17" w:rsidRDefault="00067233" w:rsidP="00067233">
            <w:pPr>
              <w:ind w:left="160"/>
              <w:rPr>
                <w:ins w:id="22" w:author="Wichert, RJ@Energy" w:date="2019-04-17T17:19:00Z"/>
                <w:rFonts w:asciiTheme="minorHAnsi" w:hAnsiTheme="minorHAnsi"/>
                <w:sz w:val="16"/>
                <w:szCs w:val="16"/>
              </w:rPr>
            </w:pPr>
          </w:p>
          <w:p w14:paraId="0D38DBF5" w14:textId="77777777" w:rsidR="00067233" w:rsidRPr="00480A17" w:rsidRDefault="00067233" w:rsidP="00067233">
            <w:pPr>
              <w:ind w:left="720" w:hanging="560"/>
              <w:rPr>
                <w:ins w:id="23" w:author="Wichert, RJ@Energy" w:date="2019-04-17T17:19:00Z"/>
                <w:rFonts w:asciiTheme="minorHAnsi" w:hAnsiTheme="minorHAnsi"/>
                <w:sz w:val="16"/>
                <w:szCs w:val="16"/>
              </w:rPr>
            </w:pPr>
            <w:ins w:id="24" w:author="Wichert, RJ@Energy" w:date="2019-04-17T17:19: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595B05D7" w14:textId="77777777" w:rsidR="00067233" w:rsidRPr="00480A17" w:rsidRDefault="00067233" w:rsidP="00067233">
            <w:pPr>
              <w:ind w:left="720" w:hanging="560"/>
              <w:rPr>
                <w:ins w:id="25" w:author="Wichert, RJ@Energy" w:date="2019-04-17T17:19:00Z"/>
                <w:rFonts w:asciiTheme="minorHAnsi" w:hAnsiTheme="minorHAnsi"/>
                <w:sz w:val="16"/>
                <w:szCs w:val="16"/>
              </w:rPr>
            </w:pPr>
            <w:ins w:id="26" w:author="Wichert, RJ@Energy" w:date="2019-04-17T17:19: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13FC0005" w14:textId="77777777" w:rsidR="00067233" w:rsidRPr="00480A17" w:rsidRDefault="00067233" w:rsidP="00067233">
            <w:pPr>
              <w:rPr>
                <w:ins w:id="27" w:author="Wichert, RJ@Energy" w:date="2019-04-17T17:19:00Z"/>
                <w:rFonts w:asciiTheme="minorHAnsi" w:hAnsiTheme="minorHAnsi"/>
                <w:sz w:val="16"/>
                <w:szCs w:val="16"/>
              </w:rPr>
            </w:pPr>
          </w:p>
          <w:p w14:paraId="45997D68" w14:textId="77777777" w:rsidR="00067233" w:rsidRPr="00480A17" w:rsidRDefault="00067233" w:rsidP="00067233">
            <w:pPr>
              <w:rPr>
                <w:ins w:id="28" w:author="Wichert, RJ@Energy" w:date="2019-04-17T17:19:00Z"/>
                <w:rFonts w:asciiTheme="minorHAnsi" w:hAnsiTheme="minorHAnsi"/>
                <w:sz w:val="16"/>
                <w:szCs w:val="16"/>
              </w:rPr>
            </w:pPr>
            <w:ins w:id="29" w:author="Wichert, RJ@Energy" w:date="2019-04-17T17:19: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2C6CE476" w14:textId="77777777" w:rsidR="00067233" w:rsidRPr="00480A17" w:rsidRDefault="00067233" w:rsidP="00067233">
            <w:pPr>
              <w:ind w:firstLine="160"/>
              <w:rPr>
                <w:ins w:id="30" w:author="Wichert, RJ@Energy" w:date="2019-04-17T17:19:00Z"/>
                <w:rFonts w:asciiTheme="minorHAnsi" w:hAnsiTheme="minorHAnsi"/>
                <w:sz w:val="16"/>
                <w:szCs w:val="16"/>
              </w:rPr>
            </w:pPr>
            <w:ins w:id="31" w:author="Wichert, RJ@Energy" w:date="2019-04-17T17:19: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688548FF" w14:textId="77777777" w:rsidR="00067233" w:rsidRPr="00480A17" w:rsidRDefault="00067233" w:rsidP="00067233">
            <w:pPr>
              <w:ind w:left="154"/>
              <w:rPr>
                <w:ins w:id="32" w:author="Wichert, RJ@Energy" w:date="2019-04-17T17:19:00Z"/>
                <w:rFonts w:asciiTheme="minorHAnsi" w:hAnsiTheme="minorHAnsi"/>
                <w:sz w:val="16"/>
                <w:szCs w:val="16"/>
              </w:rPr>
            </w:pPr>
            <w:ins w:id="33" w:author="Wichert, RJ@Energy" w:date="2019-04-17T17:19: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5C4E5F70" w14:textId="77777777" w:rsidR="00067233" w:rsidRPr="00480A17" w:rsidRDefault="00067233" w:rsidP="00067233">
            <w:pPr>
              <w:ind w:firstLine="160"/>
              <w:rPr>
                <w:ins w:id="34" w:author="Wichert, RJ@Energy" w:date="2019-04-17T17:19:00Z"/>
                <w:rFonts w:asciiTheme="minorHAnsi" w:hAnsiTheme="minorHAnsi"/>
                <w:sz w:val="16"/>
                <w:szCs w:val="16"/>
              </w:rPr>
            </w:pPr>
          </w:p>
          <w:p w14:paraId="45B02EBE" w14:textId="77777777" w:rsidR="00067233" w:rsidRPr="00480A17" w:rsidRDefault="00067233" w:rsidP="00067233">
            <w:pPr>
              <w:ind w:firstLine="160"/>
              <w:rPr>
                <w:ins w:id="35" w:author="Wichert, RJ@Energy" w:date="2019-04-17T17:19:00Z"/>
                <w:rFonts w:asciiTheme="minorHAnsi" w:hAnsiTheme="minorHAnsi"/>
                <w:sz w:val="16"/>
                <w:szCs w:val="16"/>
                <w:highlight w:val="yellow"/>
              </w:rPr>
            </w:pPr>
            <w:ins w:id="36" w:author="Wichert, RJ@Energy" w:date="2019-04-17T17:19: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12FE0DD0" w14:textId="77777777" w:rsidR="00067233" w:rsidRPr="00480A17" w:rsidRDefault="00067233" w:rsidP="00067233">
            <w:pPr>
              <w:ind w:firstLine="160"/>
              <w:rPr>
                <w:ins w:id="37" w:author="Wichert, RJ@Energy" w:date="2019-04-17T17:19:00Z"/>
                <w:rFonts w:asciiTheme="minorHAnsi" w:hAnsiTheme="minorHAnsi"/>
                <w:sz w:val="16"/>
                <w:szCs w:val="16"/>
                <w:highlight w:val="yellow"/>
              </w:rPr>
            </w:pPr>
            <w:ins w:id="38" w:author="Wichert, RJ@Energy" w:date="2019-04-17T17:19: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37648F6C" w14:textId="77777777" w:rsidR="00067233" w:rsidRPr="00480A17" w:rsidRDefault="00067233" w:rsidP="00067233">
            <w:pPr>
              <w:ind w:left="154"/>
              <w:rPr>
                <w:ins w:id="39" w:author="Wichert, RJ@Energy" w:date="2019-04-17T17:19:00Z"/>
                <w:rFonts w:asciiTheme="minorHAnsi" w:hAnsiTheme="minorHAnsi"/>
                <w:b/>
                <w:sz w:val="16"/>
                <w:szCs w:val="16"/>
              </w:rPr>
            </w:pPr>
          </w:p>
          <w:p w14:paraId="27DEF82E" w14:textId="77777777" w:rsidR="00067233" w:rsidRPr="00480A17" w:rsidRDefault="00067233" w:rsidP="00067233">
            <w:pPr>
              <w:ind w:left="154"/>
              <w:rPr>
                <w:ins w:id="40" w:author="Wichert, RJ@Energy" w:date="2019-04-17T17:19:00Z"/>
                <w:rFonts w:asciiTheme="minorHAnsi" w:hAnsiTheme="minorHAnsi"/>
                <w:sz w:val="16"/>
                <w:szCs w:val="16"/>
              </w:rPr>
            </w:pPr>
            <w:ins w:id="41" w:author="Wichert, RJ@Energy" w:date="2019-04-17T17:19: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2FE3BD4D" w14:textId="77777777" w:rsidR="00067233" w:rsidRPr="00480A17" w:rsidRDefault="00067233" w:rsidP="00067233">
            <w:pPr>
              <w:rPr>
                <w:ins w:id="42" w:author="Wichert, RJ@Energy" w:date="2019-04-17T17:19:00Z"/>
                <w:rFonts w:asciiTheme="minorHAnsi" w:hAnsiTheme="minorHAnsi"/>
                <w:sz w:val="16"/>
                <w:szCs w:val="16"/>
              </w:rPr>
            </w:pPr>
          </w:p>
          <w:p w14:paraId="4EE1FC7A" w14:textId="77777777" w:rsidR="00067233" w:rsidRPr="00480A17" w:rsidRDefault="00067233" w:rsidP="00067233">
            <w:pPr>
              <w:rPr>
                <w:ins w:id="43" w:author="Wichert, RJ@Energy" w:date="2019-04-17T17:19:00Z"/>
                <w:rFonts w:asciiTheme="minorHAnsi" w:hAnsiTheme="minorHAnsi"/>
                <w:sz w:val="16"/>
                <w:szCs w:val="16"/>
              </w:rPr>
            </w:pPr>
            <w:ins w:id="44" w:author="Wichert, RJ@Energy" w:date="2019-04-17T17:19: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4E9FB56D" w14:textId="77777777" w:rsidR="00067233" w:rsidRPr="00480A17" w:rsidRDefault="00067233" w:rsidP="00067233">
            <w:pPr>
              <w:ind w:left="154"/>
              <w:rPr>
                <w:ins w:id="45" w:author="Wichert, RJ@Energy" w:date="2019-04-17T17:19:00Z"/>
                <w:rFonts w:asciiTheme="minorHAnsi" w:hAnsiTheme="minorHAnsi"/>
                <w:sz w:val="16"/>
                <w:szCs w:val="16"/>
              </w:rPr>
            </w:pPr>
            <w:ins w:id="46" w:author="Wichert, RJ@Energy" w:date="2019-04-17T17:19: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60000005" w14:textId="77777777" w:rsidR="00067233" w:rsidRPr="00480A17" w:rsidRDefault="00067233" w:rsidP="00067233">
            <w:pPr>
              <w:ind w:left="154"/>
              <w:rPr>
                <w:ins w:id="47" w:author="Wichert, RJ@Energy" w:date="2019-04-17T17:19:00Z"/>
                <w:rFonts w:asciiTheme="minorHAnsi" w:hAnsiTheme="minorHAnsi"/>
                <w:sz w:val="16"/>
                <w:szCs w:val="16"/>
              </w:rPr>
            </w:pPr>
            <w:ins w:id="48" w:author="Wichert, RJ@Energy" w:date="2019-04-17T17:19: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7B0DAF75" w14:textId="77777777" w:rsidR="00067233" w:rsidRPr="00480A17" w:rsidRDefault="00067233" w:rsidP="00067233">
            <w:pPr>
              <w:ind w:left="154"/>
              <w:rPr>
                <w:ins w:id="49" w:author="Wichert, RJ@Energy" w:date="2019-04-17T17:19:00Z"/>
                <w:rFonts w:asciiTheme="minorHAnsi" w:hAnsiTheme="minorHAnsi"/>
                <w:sz w:val="16"/>
                <w:szCs w:val="16"/>
              </w:rPr>
            </w:pPr>
            <w:ins w:id="50" w:author="Wichert, RJ@Energy" w:date="2019-04-17T17:19: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57110E11" w14:textId="77777777" w:rsidR="00067233" w:rsidRPr="00480A17" w:rsidRDefault="00067233" w:rsidP="00067233">
            <w:pPr>
              <w:rPr>
                <w:ins w:id="51" w:author="Wichert, RJ@Energy" w:date="2019-04-17T17:19:00Z"/>
                <w:rFonts w:asciiTheme="minorHAnsi" w:hAnsiTheme="minorHAnsi"/>
                <w:sz w:val="16"/>
                <w:szCs w:val="16"/>
              </w:rPr>
            </w:pPr>
          </w:p>
          <w:p w14:paraId="4455980A" w14:textId="77777777" w:rsidR="00067233" w:rsidRPr="00480A17" w:rsidRDefault="00067233" w:rsidP="00067233">
            <w:pPr>
              <w:ind w:left="720" w:hanging="560"/>
              <w:rPr>
                <w:ins w:id="52" w:author="Wichert, RJ@Energy" w:date="2019-04-17T17:19:00Z"/>
                <w:rFonts w:asciiTheme="minorHAnsi" w:hAnsiTheme="minorHAnsi"/>
                <w:sz w:val="16"/>
                <w:szCs w:val="16"/>
              </w:rPr>
            </w:pPr>
            <w:ins w:id="53" w:author="Wichert, RJ@Energy" w:date="2019-04-17T17:19: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22B686C2" w14:textId="77777777" w:rsidR="00067233" w:rsidRPr="00480A17" w:rsidRDefault="00067233" w:rsidP="00067233">
            <w:pPr>
              <w:ind w:left="720" w:hanging="560"/>
              <w:rPr>
                <w:ins w:id="54" w:author="Wichert, RJ@Energy" w:date="2019-04-17T17:19:00Z"/>
                <w:rFonts w:asciiTheme="minorHAnsi" w:hAnsiTheme="minorHAnsi"/>
                <w:sz w:val="16"/>
                <w:szCs w:val="16"/>
              </w:rPr>
            </w:pPr>
            <w:ins w:id="55" w:author="Wichert, RJ@Energy" w:date="2019-04-17T17:19: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4F5C931F" w14:textId="77777777" w:rsidR="00067233" w:rsidRPr="00480A17" w:rsidRDefault="00067233" w:rsidP="00067233">
            <w:pPr>
              <w:rPr>
                <w:ins w:id="56" w:author="Wichert, RJ@Energy" w:date="2019-04-17T17:19:00Z"/>
                <w:rFonts w:asciiTheme="minorHAnsi" w:hAnsiTheme="minorHAnsi"/>
                <w:sz w:val="16"/>
                <w:szCs w:val="16"/>
              </w:rPr>
            </w:pPr>
          </w:p>
          <w:p w14:paraId="2D84F384" w14:textId="77777777" w:rsidR="00067233" w:rsidRPr="00480A17" w:rsidRDefault="00067233" w:rsidP="00067233">
            <w:pPr>
              <w:rPr>
                <w:ins w:id="57" w:author="Wichert, RJ@Energy" w:date="2019-04-17T17:19:00Z"/>
                <w:rFonts w:asciiTheme="minorHAnsi" w:hAnsiTheme="minorHAnsi"/>
                <w:sz w:val="16"/>
                <w:szCs w:val="16"/>
              </w:rPr>
            </w:pPr>
            <w:ins w:id="58" w:author="Wichert, RJ@Energy" w:date="2019-04-17T17:19: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607ECDF7" w14:textId="77777777" w:rsidR="00067233" w:rsidRPr="00480A17" w:rsidRDefault="00067233" w:rsidP="00067233">
            <w:pPr>
              <w:ind w:left="153"/>
              <w:rPr>
                <w:ins w:id="59" w:author="Wichert, RJ@Energy" w:date="2019-04-17T17:19:00Z"/>
                <w:rFonts w:asciiTheme="minorHAnsi" w:hAnsiTheme="minorHAnsi"/>
                <w:sz w:val="16"/>
                <w:szCs w:val="16"/>
              </w:rPr>
            </w:pPr>
            <w:ins w:id="60" w:author="Wichert, RJ@Energy" w:date="2019-04-17T17:19: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7BB073B7" w14:textId="77777777" w:rsidR="00067233" w:rsidRPr="00480A17" w:rsidRDefault="00067233" w:rsidP="00067233">
            <w:pPr>
              <w:ind w:left="153"/>
              <w:rPr>
                <w:ins w:id="61" w:author="Wichert, RJ@Energy" w:date="2019-04-17T17:19:00Z"/>
                <w:rFonts w:asciiTheme="minorHAnsi" w:hAnsiTheme="minorHAnsi"/>
                <w:sz w:val="16"/>
                <w:szCs w:val="16"/>
              </w:rPr>
            </w:pPr>
            <w:ins w:id="62" w:author="Wichert, RJ@Energy" w:date="2019-04-17T17:19: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3B541E67" w14:textId="77777777" w:rsidR="00067233" w:rsidRPr="00480A17" w:rsidRDefault="00067233" w:rsidP="00067233">
            <w:pPr>
              <w:ind w:left="153"/>
              <w:rPr>
                <w:ins w:id="63" w:author="Wichert, RJ@Energy" w:date="2019-04-17T17:19:00Z"/>
                <w:rFonts w:asciiTheme="minorHAnsi" w:hAnsiTheme="minorHAnsi"/>
                <w:sz w:val="16"/>
                <w:szCs w:val="16"/>
              </w:rPr>
            </w:pPr>
          </w:p>
          <w:p w14:paraId="251F370D" w14:textId="77777777" w:rsidR="00067233" w:rsidRPr="00480A17" w:rsidRDefault="00067233" w:rsidP="00067233">
            <w:pPr>
              <w:ind w:left="153"/>
              <w:rPr>
                <w:ins w:id="64" w:author="Wichert, RJ@Energy" w:date="2019-04-17T17:19:00Z"/>
                <w:rFonts w:asciiTheme="minorHAnsi" w:hAnsiTheme="minorHAnsi"/>
                <w:sz w:val="16"/>
                <w:szCs w:val="16"/>
                <w:highlight w:val="yellow"/>
              </w:rPr>
            </w:pPr>
            <w:ins w:id="65" w:author="Wichert, RJ@Energy" w:date="2019-04-17T17:19: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398FBB33" w14:textId="77777777" w:rsidR="00067233" w:rsidRPr="00480A17" w:rsidRDefault="00067233" w:rsidP="00067233">
            <w:pPr>
              <w:ind w:left="153"/>
              <w:rPr>
                <w:ins w:id="66" w:author="Wichert, RJ@Energy" w:date="2019-04-17T17:19:00Z"/>
                <w:rFonts w:asciiTheme="minorHAnsi" w:hAnsiTheme="minorHAnsi"/>
                <w:sz w:val="16"/>
                <w:szCs w:val="16"/>
                <w:highlight w:val="yellow"/>
              </w:rPr>
            </w:pPr>
            <w:ins w:id="67" w:author="Wichert, RJ@Energy" w:date="2019-04-17T17:19: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5A0D6652" w14:textId="77777777" w:rsidR="00067233" w:rsidRPr="00480A17" w:rsidRDefault="00067233" w:rsidP="00067233">
            <w:pPr>
              <w:ind w:left="153"/>
              <w:rPr>
                <w:ins w:id="68" w:author="Wichert, RJ@Energy" w:date="2019-04-17T17:19:00Z"/>
                <w:rFonts w:asciiTheme="minorHAnsi" w:hAnsiTheme="minorHAnsi"/>
                <w:b/>
                <w:sz w:val="16"/>
                <w:szCs w:val="16"/>
              </w:rPr>
            </w:pPr>
          </w:p>
          <w:p w14:paraId="4F1B4CFA" w14:textId="77777777" w:rsidR="00067233" w:rsidRPr="00480A17" w:rsidRDefault="00067233" w:rsidP="00067233">
            <w:pPr>
              <w:ind w:left="153"/>
              <w:rPr>
                <w:ins w:id="69" w:author="Wichert, RJ@Energy" w:date="2019-04-17T17:19:00Z"/>
                <w:rFonts w:asciiTheme="minorHAnsi" w:hAnsiTheme="minorHAnsi"/>
                <w:b/>
                <w:sz w:val="16"/>
                <w:szCs w:val="16"/>
              </w:rPr>
            </w:pPr>
          </w:p>
          <w:p w14:paraId="6564EFF4" w14:textId="77777777" w:rsidR="00067233" w:rsidRPr="00480A17" w:rsidRDefault="00067233" w:rsidP="00067233">
            <w:pPr>
              <w:ind w:left="153"/>
              <w:rPr>
                <w:ins w:id="70" w:author="Wichert, RJ@Energy" w:date="2019-04-17T17:19:00Z"/>
                <w:rFonts w:asciiTheme="minorHAnsi" w:hAnsiTheme="minorHAnsi"/>
                <w:sz w:val="16"/>
                <w:szCs w:val="16"/>
              </w:rPr>
            </w:pPr>
            <w:ins w:id="71" w:author="Wichert, RJ@Energy" w:date="2019-04-17T17:19: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6C565B60" w14:textId="77777777" w:rsidR="00067233" w:rsidRPr="00480A17" w:rsidRDefault="00067233" w:rsidP="00067233">
            <w:pPr>
              <w:rPr>
                <w:ins w:id="72" w:author="Wichert, RJ@Energy" w:date="2019-04-17T17:19:00Z"/>
                <w:rFonts w:asciiTheme="minorHAnsi" w:hAnsiTheme="minorHAnsi"/>
                <w:sz w:val="16"/>
                <w:szCs w:val="16"/>
              </w:rPr>
            </w:pPr>
          </w:p>
          <w:p w14:paraId="47FC55C1" w14:textId="77777777" w:rsidR="00067233" w:rsidRPr="00480A17" w:rsidRDefault="00067233" w:rsidP="00067233">
            <w:pPr>
              <w:ind w:left="720" w:hanging="560"/>
              <w:rPr>
                <w:ins w:id="73" w:author="Wichert, RJ@Energy" w:date="2019-04-17T17:19:00Z"/>
                <w:rFonts w:asciiTheme="minorHAnsi" w:hAnsiTheme="minorHAnsi"/>
                <w:sz w:val="16"/>
                <w:szCs w:val="16"/>
              </w:rPr>
            </w:pPr>
            <w:ins w:id="74" w:author="Wichert, RJ@Energy" w:date="2019-04-17T17:19: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3672ABE6" w14:textId="77777777" w:rsidR="00067233" w:rsidRPr="00480A17" w:rsidRDefault="00067233" w:rsidP="00067233">
            <w:pPr>
              <w:ind w:left="720" w:hanging="560"/>
              <w:rPr>
                <w:ins w:id="75" w:author="Wichert, RJ@Energy" w:date="2019-04-17T17:19:00Z"/>
                <w:rFonts w:asciiTheme="minorHAnsi" w:hAnsiTheme="minorHAnsi"/>
                <w:sz w:val="16"/>
                <w:szCs w:val="16"/>
              </w:rPr>
            </w:pPr>
            <w:ins w:id="76" w:author="Wichert, RJ@Energy" w:date="2019-04-17T17:19: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068E95F3" w14:textId="683967C6" w:rsidR="00067233" w:rsidRPr="006B6461" w:rsidDel="00067233" w:rsidRDefault="00067233" w:rsidP="00067233">
            <w:pPr>
              <w:rPr>
                <w:del w:id="77" w:author="Wichert, RJ@Energy" w:date="2019-04-17T17:19:00Z"/>
                <w:rFonts w:asciiTheme="minorHAnsi" w:hAnsiTheme="minorHAnsi"/>
                <w:sz w:val="18"/>
                <w:szCs w:val="18"/>
              </w:rPr>
            </w:pPr>
            <w:ins w:id="78" w:author="Wichert, RJ@Energy" w:date="2019-04-17T17:19:00Z">
              <w:r w:rsidRPr="00480A17">
                <w:rPr>
                  <w:rFonts w:asciiTheme="minorHAnsi" w:hAnsiTheme="minorHAnsi"/>
                  <w:sz w:val="16"/>
                  <w:szCs w:val="16"/>
                </w:rPr>
                <w:t>&gt;&gt;</w:t>
              </w:r>
            </w:ins>
            <w:del w:id="79" w:author="Wichert, RJ@Energy" w:date="2019-04-17T17:19:00Z">
              <w:r w:rsidRPr="006B6461" w:rsidDel="00067233">
                <w:rPr>
                  <w:rFonts w:asciiTheme="minorHAnsi" w:hAnsiTheme="minorHAnsi"/>
                  <w:sz w:val="18"/>
                  <w:szCs w:val="18"/>
                </w:rPr>
                <w:delText xml:space="preserve">&lt;&lt;calculated field: </w:delText>
              </w:r>
            </w:del>
          </w:p>
          <w:p w14:paraId="068E95F4" w14:textId="179CFF14" w:rsidR="00067233" w:rsidDel="00067233" w:rsidRDefault="00067233" w:rsidP="00067233">
            <w:pPr>
              <w:rPr>
                <w:del w:id="80" w:author="Wichert, RJ@Energy" w:date="2019-04-17T17:19:00Z"/>
                <w:rFonts w:asciiTheme="minorHAnsi" w:hAnsiTheme="minorHAnsi"/>
                <w:sz w:val="18"/>
                <w:szCs w:val="18"/>
              </w:rPr>
            </w:pPr>
            <w:del w:id="81" w:author="Wichert, RJ@Energy" w:date="2019-04-17T17:19:00Z">
              <w:r w:rsidRPr="006B6461" w:rsidDel="00067233">
                <w:rPr>
                  <w:rFonts w:asciiTheme="minorHAnsi" w:hAnsiTheme="minorHAnsi"/>
                  <w:sz w:val="18"/>
                  <w:szCs w:val="18"/>
                </w:rPr>
                <w:delText>if cooling system type on MCH-01=NoCooling</w:delText>
              </w:r>
              <w:r w:rsidDel="00067233">
                <w:rPr>
                  <w:rFonts w:asciiTheme="minorHAnsi" w:hAnsiTheme="minorHAnsi"/>
                  <w:sz w:val="18"/>
                  <w:szCs w:val="18"/>
                </w:rPr>
                <w:delText>,</w:delText>
              </w:r>
              <w:r w:rsidRPr="006B6461" w:rsidDel="00067233">
                <w:rPr>
                  <w:rFonts w:asciiTheme="minorHAnsi" w:hAnsiTheme="minorHAnsi"/>
                  <w:sz w:val="18"/>
                  <w:szCs w:val="18"/>
                </w:rPr>
                <w:delText xml:space="preserve"> </w:delText>
              </w:r>
            </w:del>
          </w:p>
          <w:p w14:paraId="068E95F5" w14:textId="783A86E8" w:rsidR="00067233" w:rsidRPr="006B6461" w:rsidDel="00067233" w:rsidRDefault="00067233" w:rsidP="00067233">
            <w:pPr>
              <w:rPr>
                <w:del w:id="82" w:author="Wichert, RJ@Energy" w:date="2019-04-17T17:19:00Z"/>
                <w:rFonts w:asciiTheme="minorHAnsi" w:hAnsiTheme="minorHAnsi"/>
                <w:sz w:val="18"/>
                <w:szCs w:val="18"/>
              </w:rPr>
            </w:pPr>
            <w:del w:id="83" w:author="Wichert, RJ@Energy" w:date="2019-04-17T17:19:00Z">
              <w:r w:rsidRPr="006B6461" w:rsidDel="00067233">
                <w:rPr>
                  <w:rFonts w:asciiTheme="minorHAnsi" w:hAnsiTheme="minorHAnsi"/>
                  <w:sz w:val="18"/>
                  <w:szCs w:val="18"/>
                </w:rPr>
                <w:delText xml:space="preserve">then display text result= n/a - Heating-only system; </w:delText>
              </w:r>
            </w:del>
          </w:p>
          <w:p w14:paraId="068E95F6" w14:textId="7B111F20" w:rsidR="00067233" w:rsidRPr="00966F61" w:rsidRDefault="00067233" w:rsidP="00067233">
            <w:pPr>
              <w:rPr>
                <w:rFonts w:asciiTheme="minorHAnsi" w:hAnsiTheme="minorHAnsi"/>
                <w:sz w:val="18"/>
                <w:szCs w:val="18"/>
              </w:rPr>
            </w:pPr>
            <w:del w:id="84" w:author="Wichert, RJ@Energy" w:date="2019-04-17T17:19:00Z">
              <w:r w:rsidRPr="006B6461" w:rsidDel="00067233">
                <w:rPr>
                  <w:rFonts w:asciiTheme="minorHAnsi" w:hAnsiTheme="minorHAnsi"/>
                  <w:sz w:val="18"/>
                  <w:szCs w:val="18"/>
                </w:rPr>
                <w:delText xml:space="preserve">else </w:delText>
              </w:r>
              <w:r w:rsidDel="00067233">
                <w:rPr>
                  <w:rFonts w:asciiTheme="minorHAnsi" w:hAnsiTheme="minorHAnsi"/>
                  <w:sz w:val="18"/>
                  <w:szCs w:val="18"/>
                </w:rPr>
                <w:delText xml:space="preserve">user enter the nominal ton value: </w:delText>
              </w:r>
              <w:r w:rsidRPr="006B6461" w:rsidDel="00067233">
                <w:rPr>
                  <w:rFonts w:asciiTheme="minorHAnsi" w:hAnsiTheme="minorHAnsi"/>
                  <w:sz w:val="18"/>
                  <w:szCs w:val="18"/>
                </w:rPr>
                <w:delText>numeric x.x&gt;&gt;</w:delText>
              </w:r>
            </w:del>
          </w:p>
        </w:tc>
      </w:tr>
      <w:tr w:rsidR="00067233" w:rsidRPr="00966F61" w14:paraId="068E9600" w14:textId="77777777" w:rsidTr="007A1CE5">
        <w:trPr>
          <w:cantSplit/>
          <w:trHeight w:val="144"/>
        </w:trPr>
        <w:tc>
          <w:tcPr>
            <w:tcW w:w="475" w:type="dxa"/>
            <w:vAlign w:val="center"/>
          </w:tcPr>
          <w:p w14:paraId="068E95F8" w14:textId="4F4605D4" w:rsidR="00067233" w:rsidRPr="00966F61" w:rsidRDefault="00067233" w:rsidP="0006723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067233" w:rsidRPr="00966F61" w:rsidRDefault="00067233"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067233" w:rsidRDefault="00067233" w:rsidP="0006723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7777777" w:rsidR="00067233" w:rsidRDefault="00067233" w:rsidP="00067233">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067233" w:rsidRDefault="00067233" w:rsidP="00067233">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067233" w:rsidRDefault="00067233" w:rsidP="00067233">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067233" w:rsidRDefault="00067233" w:rsidP="00067233">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67233" w:rsidRPr="00966F61" w14:paraId="068E9609" w14:textId="77777777" w:rsidTr="007A1CE5">
        <w:trPr>
          <w:cantSplit/>
          <w:trHeight w:val="144"/>
        </w:trPr>
        <w:tc>
          <w:tcPr>
            <w:tcW w:w="475" w:type="dxa"/>
            <w:vAlign w:val="center"/>
          </w:tcPr>
          <w:p w14:paraId="068E9601" w14:textId="4C5A752D" w:rsidR="00067233" w:rsidRPr="00966F61" w:rsidRDefault="00067233" w:rsidP="0006723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067233" w:rsidRPr="00966F61" w:rsidRDefault="00067233"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454E0D0C" w:rsidR="00067233" w:rsidRDefault="00067233" w:rsidP="0006723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067233" w:rsidRDefault="00067233" w:rsidP="00067233">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067233" w:rsidRDefault="00067233" w:rsidP="0006723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067233" w:rsidRDefault="00067233" w:rsidP="0006723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067233" w:rsidRDefault="00067233" w:rsidP="0006723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67233" w:rsidRPr="00966F61" w14:paraId="068E9615" w14:textId="77777777" w:rsidTr="007A1CE5">
        <w:trPr>
          <w:cantSplit/>
          <w:trHeight w:val="144"/>
        </w:trPr>
        <w:tc>
          <w:tcPr>
            <w:tcW w:w="475" w:type="dxa"/>
            <w:vAlign w:val="center"/>
          </w:tcPr>
          <w:p w14:paraId="068E960A" w14:textId="5E576D0F" w:rsidR="00067233" w:rsidRPr="00966F61" w:rsidRDefault="00067233" w:rsidP="00067233">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067233" w:rsidRDefault="00067233" w:rsidP="00067233">
            <w:pPr>
              <w:rPr>
                <w:rFonts w:asciiTheme="minorHAnsi" w:hAnsiTheme="minorHAnsi"/>
                <w:sz w:val="18"/>
                <w:szCs w:val="18"/>
              </w:rPr>
            </w:pPr>
            <w:r>
              <w:rPr>
                <w:rFonts w:asciiTheme="minorHAnsi" w:hAnsiTheme="minorHAnsi"/>
                <w:sz w:val="18"/>
                <w:szCs w:val="18"/>
              </w:rPr>
              <w:t>&lt;&lt;calculated field:</w:t>
            </w:r>
          </w:p>
          <w:p w14:paraId="068E960D" w14:textId="77777777" w:rsidR="00067233" w:rsidRDefault="00067233" w:rsidP="00067233">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067233" w:rsidRDefault="00067233" w:rsidP="00067233">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067233" w:rsidRPr="002158F0" w:rsidRDefault="00067233" w:rsidP="00067233">
            <w:pPr>
              <w:keepNext/>
              <w:rPr>
                <w:rFonts w:ascii="Calibri" w:hAnsi="Calibri"/>
                <w:sz w:val="18"/>
                <w:szCs w:val="18"/>
              </w:rPr>
            </w:pPr>
            <w:r w:rsidRPr="002158F0">
              <w:rPr>
                <w:rFonts w:ascii="Calibri" w:hAnsi="Calibri"/>
                <w:sz w:val="18"/>
                <w:szCs w:val="18"/>
              </w:rPr>
              <w:t>*CFI System</w:t>
            </w:r>
          </w:p>
          <w:p w14:paraId="068E9610" w14:textId="77777777" w:rsidR="00067233" w:rsidRPr="002158F0" w:rsidRDefault="00067233" w:rsidP="00067233">
            <w:pPr>
              <w:rPr>
                <w:rFonts w:asciiTheme="minorHAnsi" w:hAnsiTheme="minorHAnsi"/>
                <w:sz w:val="18"/>
                <w:szCs w:val="18"/>
              </w:rPr>
            </w:pPr>
            <w:r w:rsidRPr="002158F0">
              <w:rPr>
                <w:rFonts w:ascii="Calibri" w:hAnsi="Calibri"/>
                <w:sz w:val="18"/>
                <w:szCs w:val="18"/>
              </w:rPr>
              <w:t>*</w:t>
            </w:r>
            <w:r w:rsidRPr="002158F0">
              <w:rPr>
                <w:rFonts w:asciiTheme="minorHAnsi" w:hAnsiTheme="minorHAnsi"/>
                <w:sz w:val="18"/>
                <w:szCs w:val="18"/>
              </w:rPr>
              <w:t>Not CFI&gt;&gt;</w:t>
            </w:r>
          </w:p>
          <w:p w14:paraId="068E9613" w14:textId="2EB94613" w:rsidR="00067233" w:rsidRDefault="00067233" w:rsidP="00067233">
            <w:pPr>
              <w:rPr>
                <w:rFonts w:asciiTheme="minorHAnsi" w:hAnsiTheme="minorHAnsi"/>
                <w:sz w:val="18"/>
                <w:szCs w:val="18"/>
              </w:rPr>
            </w:pPr>
          </w:p>
          <w:p w14:paraId="068E9614" w14:textId="77777777" w:rsidR="00067233" w:rsidRDefault="00067233" w:rsidP="00067233">
            <w:pPr>
              <w:rPr>
                <w:rFonts w:asciiTheme="minorHAnsi" w:hAnsiTheme="minorHAnsi"/>
                <w:sz w:val="18"/>
                <w:szCs w:val="18"/>
              </w:rPr>
            </w:pPr>
          </w:p>
        </w:tc>
      </w:tr>
      <w:tr w:rsidR="00067233" w:rsidRPr="00966F61" w14:paraId="068E961D" w14:textId="77777777" w:rsidTr="007A1CE5">
        <w:trPr>
          <w:cantSplit/>
          <w:trHeight w:val="144"/>
        </w:trPr>
        <w:tc>
          <w:tcPr>
            <w:tcW w:w="475" w:type="dxa"/>
            <w:vAlign w:val="center"/>
          </w:tcPr>
          <w:p w14:paraId="068E9616" w14:textId="5AFFC146" w:rsidR="00067233" w:rsidRPr="00966F61" w:rsidRDefault="00067233" w:rsidP="00067233">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3DAAD615" w:rsidR="00067233" w:rsidRDefault="00067233" w:rsidP="00067233">
            <w:pPr>
              <w:rPr>
                <w:rFonts w:asciiTheme="minorHAnsi" w:hAnsiTheme="minorHAnsi"/>
                <w:sz w:val="18"/>
                <w:szCs w:val="18"/>
              </w:rPr>
            </w:pPr>
            <w:r>
              <w:rPr>
                <w:rFonts w:asciiTheme="minorHAnsi" w:hAnsiTheme="minorHAnsi"/>
                <w:sz w:val="18"/>
                <w:szCs w:val="18"/>
              </w:rPr>
              <w:t>If parent is MCH-01b, MCH-01c, MCH-01d then value=N/A;</w:t>
            </w:r>
          </w:p>
          <w:p w14:paraId="068E961A" w14:textId="20A678B1" w:rsidR="00067233" w:rsidRDefault="00067233" w:rsidP="00067233">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1BFDAE20" w:rsidR="00067233" w:rsidRPr="00966F61" w:rsidRDefault="00067233" w:rsidP="00067233">
            <w:pPr>
              <w:rPr>
                <w:rFonts w:asciiTheme="minorHAnsi" w:hAnsiTheme="minorHAnsi"/>
                <w:sz w:val="18"/>
                <w:szCs w:val="18"/>
              </w:rPr>
            </w:pPr>
            <w:r w:rsidDel="00436A70">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67233" w:rsidRPr="00966F61" w14:paraId="068E9621" w14:textId="77777777" w:rsidTr="007A1CE5">
        <w:trPr>
          <w:cantSplit/>
          <w:trHeight w:val="144"/>
        </w:trPr>
        <w:tc>
          <w:tcPr>
            <w:tcW w:w="475" w:type="dxa"/>
            <w:vAlign w:val="center"/>
          </w:tcPr>
          <w:p w14:paraId="068E961E" w14:textId="6E0DBEEA" w:rsidR="00067233" w:rsidRPr="00966F61" w:rsidRDefault="00067233" w:rsidP="00067233">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67233" w:rsidRPr="00966F61" w14:paraId="068E9629" w14:textId="77777777" w:rsidTr="007A1CE5">
        <w:trPr>
          <w:cantSplit/>
          <w:trHeight w:val="144"/>
        </w:trPr>
        <w:tc>
          <w:tcPr>
            <w:tcW w:w="475" w:type="dxa"/>
            <w:vAlign w:val="center"/>
          </w:tcPr>
          <w:p w14:paraId="068E9622" w14:textId="2062072D" w:rsidR="00067233" w:rsidRPr="00966F61" w:rsidDel="006E5AE2" w:rsidRDefault="00067233" w:rsidP="00067233">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6BBA200A" w:rsidR="00067233" w:rsidRDefault="00067233" w:rsidP="00067233">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5E6BFF8A" w:rsidR="00067233" w:rsidRDefault="00067233" w:rsidP="00067233">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067233" w:rsidRDefault="00067233" w:rsidP="00067233">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067233" w:rsidRPr="00966F61" w14:paraId="63CE60B2" w14:textId="77777777" w:rsidTr="007A1CE5">
        <w:trPr>
          <w:cantSplit/>
          <w:trHeight w:val="144"/>
        </w:trPr>
        <w:tc>
          <w:tcPr>
            <w:tcW w:w="475" w:type="dxa"/>
            <w:vAlign w:val="center"/>
          </w:tcPr>
          <w:p w14:paraId="669F6684" w14:textId="70373E27" w:rsidR="00067233" w:rsidRDefault="00067233" w:rsidP="00067233">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C2CD064" w14:textId="1CD83042" w:rsidR="00067233" w:rsidRPr="00966F61" w:rsidRDefault="00067233" w:rsidP="00067233">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63FD492" w14:textId="77777777" w:rsidR="00067233" w:rsidRDefault="00067233" w:rsidP="00067233">
            <w:pPr>
              <w:keepNext/>
              <w:rPr>
                <w:rFonts w:asciiTheme="minorHAnsi" w:hAnsiTheme="minorHAnsi"/>
                <w:sz w:val="18"/>
                <w:szCs w:val="18"/>
              </w:rPr>
            </w:pPr>
            <w:r>
              <w:rPr>
                <w:rFonts w:asciiTheme="minorHAnsi" w:hAnsiTheme="minorHAnsi"/>
                <w:sz w:val="18"/>
                <w:szCs w:val="18"/>
              </w:rPr>
              <w:t>&lt;&lt;Calculated Field:</w:t>
            </w:r>
          </w:p>
          <w:p w14:paraId="31EB522D" w14:textId="77777777" w:rsidR="00067233" w:rsidRDefault="00067233" w:rsidP="00067233">
            <w:pPr>
              <w:keepNext/>
              <w:rPr>
                <w:ins w:id="85" w:author="Smith, Alexis@Energy" w:date="2019-03-07T14:39:00Z"/>
                <w:rFonts w:asciiTheme="minorHAnsi" w:hAnsiTheme="minorHAnsi"/>
                <w:sz w:val="18"/>
                <w:szCs w:val="18"/>
              </w:rPr>
            </w:pPr>
            <w:r>
              <w:rPr>
                <w:rFonts w:asciiTheme="minorHAnsi" w:hAnsiTheme="minorHAnsi"/>
                <w:sz w:val="18"/>
                <w:szCs w:val="18"/>
              </w:rPr>
              <w:t>Referenced from MCH-01,</w:t>
            </w:r>
            <w:ins w:id="86" w:author="Smith, Alexis@Energy" w:date="2019-03-07T14:39:00Z">
              <w:r>
                <w:rPr>
                  <w:rFonts w:asciiTheme="minorHAnsi" w:hAnsiTheme="minorHAnsi"/>
                  <w:sz w:val="18"/>
                  <w:szCs w:val="18"/>
                </w:rPr>
                <w:t xml:space="preserve"> if MCH-01 variant is b or c, then display ‘Not a CFVCS’,</w:t>
              </w:r>
            </w:ins>
            <w:r>
              <w:rPr>
                <w:rFonts w:asciiTheme="minorHAnsi" w:hAnsiTheme="minorHAnsi"/>
                <w:sz w:val="18"/>
                <w:szCs w:val="18"/>
              </w:rPr>
              <w:t xml:space="preserve"> </w:t>
            </w:r>
          </w:p>
          <w:p w14:paraId="39CAE53E" w14:textId="3847B4AE" w:rsidR="00067233" w:rsidRDefault="00067233" w:rsidP="00067233">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7C94D32" w14:textId="77777777" w:rsidR="00067233" w:rsidRDefault="00067233" w:rsidP="00067233">
            <w:pPr>
              <w:keepNext/>
              <w:rPr>
                <w:rFonts w:asciiTheme="minorHAnsi" w:hAnsiTheme="minorHAnsi"/>
                <w:sz w:val="18"/>
                <w:szCs w:val="18"/>
              </w:rPr>
            </w:pPr>
            <w:r>
              <w:rPr>
                <w:rFonts w:asciiTheme="minorHAnsi" w:hAnsiTheme="minorHAnsi"/>
                <w:sz w:val="18"/>
                <w:szCs w:val="18"/>
              </w:rPr>
              <w:t>ElseIf Type = Fixed, then display ‘Fixed CFVCS’,</w:t>
            </w:r>
          </w:p>
          <w:p w14:paraId="2E43382A" w14:textId="40A3508E" w:rsidR="00067233" w:rsidRPr="00966F61" w:rsidRDefault="00067233" w:rsidP="00067233">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281AB7">
        <w:trPr>
          <w:cantSplit/>
          <w:trHeight w:val="144"/>
        </w:trPr>
        <w:tc>
          <w:tcPr>
            <w:tcW w:w="212"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2248"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540"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281AB7">
        <w:trPr>
          <w:cantSplit/>
          <w:trHeight w:val="144"/>
        </w:trPr>
        <w:tc>
          <w:tcPr>
            <w:tcW w:w="212"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2248"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540"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281AB7">
        <w:trPr>
          <w:cantSplit/>
          <w:trHeight w:val="144"/>
        </w:trPr>
        <w:tc>
          <w:tcPr>
            <w:tcW w:w="212"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2248"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540"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7A1CE5">
        <w:trPr>
          <w:cantSplit/>
          <w:trHeight w:val="144"/>
        </w:trPr>
        <w:tc>
          <w:tcPr>
            <w:tcW w:w="212"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2248"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540"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586309" w:rsidP="00693010">
            <w:pPr>
              <w:pStyle w:val="ListParagraph"/>
              <w:keepNext/>
              <w:rPr>
                <w:rFonts w:asciiTheme="minorHAnsi" w:hAnsiTheme="minorHAnsi"/>
                <w:sz w:val="18"/>
                <w:szCs w:val="18"/>
              </w:rPr>
            </w:pPr>
            <w:hyperlink r:id="rId21"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994177" w:rsidRPr="00966F61" w14:paraId="068E966B" w14:textId="77777777" w:rsidTr="00281AB7">
        <w:trPr>
          <w:cantSplit/>
          <w:trHeight w:val="144"/>
        </w:trPr>
        <w:tc>
          <w:tcPr>
            <w:tcW w:w="212" w:type="pct"/>
            <w:vAlign w:val="center"/>
          </w:tcPr>
          <w:p w14:paraId="068E9654" w14:textId="77777777" w:rsidR="00994177" w:rsidRPr="007A1CE5" w:rsidRDefault="00994177" w:rsidP="007A1CE5">
            <w:pPr>
              <w:keepNext/>
              <w:jc w:val="center"/>
              <w:rPr>
                <w:rFonts w:asciiTheme="minorHAnsi" w:hAnsiTheme="minorHAnsi"/>
                <w:sz w:val="18"/>
                <w:szCs w:val="18"/>
              </w:rPr>
            </w:pPr>
            <w:r w:rsidRPr="007A1CE5">
              <w:rPr>
                <w:rFonts w:asciiTheme="minorHAnsi" w:hAnsiTheme="minorHAnsi"/>
                <w:sz w:val="18"/>
                <w:szCs w:val="18"/>
              </w:rPr>
              <w:t>05</w:t>
            </w:r>
          </w:p>
        </w:tc>
        <w:tc>
          <w:tcPr>
            <w:tcW w:w="2248" w:type="pct"/>
            <w:vAlign w:val="center"/>
          </w:tcPr>
          <w:p w14:paraId="068E9655" w14:textId="77777777" w:rsidR="00994177" w:rsidRPr="007A1CE5" w:rsidRDefault="00994177" w:rsidP="0050067E">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540" w:type="pct"/>
            <w:vAlign w:val="center"/>
          </w:tcPr>
          <w:p w14:paraId="068E9656" w14:textId="77777777" w:rsidR="0050067E" w:rsidRDefault="0050067E" w:rsidP="00E00244">
            <w:pPr>
              <w:keepNext/>
              <w:rPr>
                <w:rFonts w:asciiTheme="minorHAnsi" w:hAnsiTheme="minorHAnsi"/>
                <w:sz w:val="18"/>
                <w:szCs w:val="18"/>
              </w:rPr>
            </w:pPr>
            <w:r>
              <w:rPr>
                <w:rFonts w:asciiTheme="minorHAnsi" w:hAnsiTheme="minorHAnsi"/>
                <w:sz w:val="18"/>
                <w:szCs w:val="18"/>
              </w:rPr>
              <w:t xml:space="preserve">&lt;&lt;calculated field: </w:t>
            </w:r>
          </w:p>
          <w:p w14:paraId="068E9657" w14:textId="1258430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If A1</w:t>
            </w:r>
            <w:r w:rsidR="00A2428D">
              <w:rPr>
                <w:rFonts w:asciiTheme="minorHAnsi" w:hAnsiTheme="minorHAnsi"/>
                <w:sz w:val="16"/>
                <w:szCs w:val="16"/>
              </w:rPr>
              <w:t>1</w:t>
            </w:r>
            <w:r w:rsidRPr="00E00244">
              <w:rPr>
                <w:rFonts w:asciiTheme="minorHAnsi" w:hAnsiTheme="minorHAnsi"/>
                <w:sz w:val="16"/>
                <w:szCs w:val="16"/>
              </w:rPr>
              <w:t xml:space="preserve"> = RA</w:t>
            </w:r>
            <w:r w:rsidR="009962B0">
              <w:rPr>
                <w:rFonts w:asciiTheme="minorHAnsi" w:hAnsiTheme="minorHAnsi"/>
                <w:sz w:val="16"/>
                <w:szCs w:val="16"/>
              </w:rPr>
              <w:t>3.3.3.1.5</w:t>
            </w:r>
            <w:r w:rsidRPr="00E00244">
              <w:rPr>
                <w:rFonts w:asciiTheme="minorHAnsi" w:hAnsiTheme="minorHAnsi"/>
                <w:sz w:val="16"/>
                <w:szCs w:val="16"/>
              </w:rPr>
              <w:t xml:space="preserve"> Then</w:t>
            </w:r>
          </w:p>
          <w:p w14:paraId="068E9658" w14:textId="5F100389" w:rsidR="00E00244" w:rsidRPr="00E00244" w:rsidRDefault="00E00244" w:rsidP="00E00244">
            <w:pPr>
              <w:keepNext/>
              <w:ind w:left="720"/>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4</w:t>
            </w:r>
            <w:r w:rsidRPr="00E00244">
              <w:rPr>
                <w:rFonts w:asciiTheme="minorHAnsi" w:hAnsiTheme="minorHAnsi"/>
                <w:sz w:val="16"/>
                <w:szCs w:val="16"/>
              </w:rPr>
              <w:t xml:space="preserve"> = alteration Then Use variant MCH-23c</w:t>
            </w:r>
            <w:r w:rsidR="006C779A">
              <w:rPr>
                <w:rFonts w:asciiTheme="minorHAnsi" w:hAnsiTheme="minorHAnsi"/>
                <w:sz w:val="16"/>
                <w:szCs w:val="16"/>
              </w:rPr>
              <w:t>;</w:t>
            </w:r>
          </w:p>
          <w:p w14:paraId="068E9659" w14:textId="04648E1E" w:rsidR="00D12332" w:rsidRPr="00E00244" w:rsidRDefault="00D12332" w:rsidP="00D12332">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 xml:space="preserve">If </w:t>
            </w:r>
            <w:r w:rsidRPr="00D40716">
              <w:rPr>
                <w:rFonts w:asciiTheme="minorHAnsi" w:hAnsiTheme="minorHAnsi"/>
                <w:sz w:val="16"/>
                <w:szCs w:val="16"/>
              </w:rPr>
              <w:t>A1</w:t>
            </w:r>
            <w:r w:rsidR="00A2428D">
              <w:rPr>
                <w:rFonts w:asciiTheme="minorHAnsi" w:hAnsiTheme="minorHAnsi"/>
                <w:sz w:val="16"/>
                <w:szCs w:val="16"/>
              </w:rPr>
              <w:t>1</w:t>
            </w:r>
            <w:r w:rsidRPr="00D40716">
              <w:rPr>
                <w:rFonts w:asciiTheme="minorHAnsi" w:hAnsiTheme="minorHAnsi"/>
                <w:sz w:val="16"/>
                <w:szCs w:val="16"/>
              </w:rPr>
              <w:t xml:space="preserve"> = RA3.3</w:t>
            </w:r>
            <w:r w:rsidRPr="00966F61">
              <w:rPr>
                <w:rFonts w:asciiTheme="minorHAnsi" w:hAnsiTheme="minorHAnsi"/>
                <w:sz w:val="18"/>
                <w:szCs w:val="18"/>
              </w:rPr>
              <w:t xml:space="preserve"> </w:t>
            </w:r>
            <w:r w:rsidRPr="00D40716">
              <w:rPr>
                <w:rFonts w:asciiTheme="minorHAnsi" w:hAnsiTheme="minorHAnsi"/>
                <w:sz w:val="16"/>
                <w:szCs w:val="16"/>
              </w:rPr>
              <w:t xml:space="preserve">procedures </w:t>
            </w:r>
            <w:r w:rsidRPr="00E00244">
              <w:rPr>
                <w:rFonts w:asciiTheme="minorHAnsi" w:hAnsiTheme="minorHAnsi"/>
                <w:sz w:val="16"/>
                <w:szCs w:val="16"/>
              </w:rPr>
              <w:t>Then</w:t>
            </w:r>
          </w:p>
          <w:p w14:paraId="4192F5EA" w14:textId="20ACC53B" w:rsidR="00D40716" w:rsidRDefault="00D12332" w:rsidP="00D12332">
            <w:pPr>
              <w:keepNext/>
              <w:ind w:left="720"/>
              <w:rPr>
                <w:rFonts w:asciiTheme="minorHAnsi" w:hAnsiTheme="minorHAnsi"/>
                <w:sz w:val="16"/>
                <w:szCs w:val="16"/>
              </w:rPr>
            </w:pPr>
            <w:r>
              <w:rPr>
                <w:rFonts w:asciiTheme="minorHAnsi" w:hAnsiTheme="minorHAnsi"/>
                <w:sz w:val="16"/>
                <w:szCs w:val="16"/>
              </w:rPr>
              <w:t>If A0</w:t>
            </w:r>
            <w:r w:rsidR="00A2428D">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D40716">
              <w:rPr>
                <w:rFonts w:asciiTheme="minorHAnsi" w:hAnsiTheme="minorHAnsi"/>
                <w:sz w:val="16"/>
                <w:szCs w:val="16"/>
              </w:rPr>
              <w:t xml:space="preserve"> then</w:t>
            </w:r>
          </w:p>
          <w:p w14:paraId="068E965A" w14:textId="557F60D7" w:rsidR="00D12332" w:rsidRDefault="00D40716" w:rsidP="00D12332">
            <w:pPr>
              <w:keepNext/>
              <w:ind w:left="720"/>
              <w:rPr>
                <w:rFonts w:asciiTheme="minorHAnsi" w:hAnsiTheme="minorHAnsi"/>
                <w:sz w:val="16"/>
                <w:szCs w:val="16"/>
              </w:rPr>
            </w:pPr>
            <w:r>
              <w:rPr>
                <w:rFonts w:asciiTheme="minorHAnsi" w:hAnsiTheme="minorHAnsi"/>
                <w:sz w:val="16"/>
                <w:szCs w:val="16"/>
              </w:rPr>
              <w:t>if</w:t>
            </w:r>
            <w:r w:rsidR="00075CBC">
              <w:rPr>
                <w:rFonts w:asciiTheme="minorHAnsi" w:hAnsiTheme="minorHAnsi"/>
                <w:sz w:val="16"/>
                <w:szCs w:val="16"/>
              </w:rPr>
              <w:t xml:space="preserve"> A1</w:t>
            </w:r>
            <w:r w:rsidR="00A2428D">
              <w:rPr>
                <w:rFonts w:asciiTheme="minorHAnsi" w:hAnsiTheme="minorHAnsi"/>
                <w:sz w:val="16"/>
                <w:szCs w:val="16"/>
              </w:rPr>
              <w:t>2</w:t>
            </w:r>
            <w:r w:rsidR="00075CBC">
              <w:rPr>
                <w:rFonts w:asciiTheme="minorHAnsi" w:hAnsiTheme="minorHAnsi"/>
                <w:sz w:val="16"/>
                <w:szCs w:val="16"/>
              </w:rPr>
              <w:t xml:space="preserve"> = </w:t>
            </w:r>
            <w:r w:rsidR="00757CBD">
              <w:rPr>
                <w:rFonts w:asciiTheme="minorHAnsi" w:hAnsiTheme="minorHAnsi"/>
                <w:sz w:val="16"/>
                <w:szCs w:val="16"/>
              </w:rPr>
              <w:t>Variable CFVCS or Fixed CFVCS</w:t>
            </w:r>
            <w:r w:rsidR="00075CBC">
              <w:rPr>
                <w:rFonts w:asciiTheme="minorHAnsi" w:hAnsiTheme="minorHAnsi"/>
                <w:sz w:val="16"/>
                <w:szCs w:val="16"/>
              </w:rPr>
              <w:t>,</w:t>
            </w:r>
            <w:r w:rsidR="00D12332" w:rsidRPr="0004642F">
              <w:rPr>
                <w:rFonts w:asciiTheme="minorHAnsi" w:hAnsiTheme="minorHAnsi"/>
                <w:sz w:val="16"/>
                <w:szCs w:val="16"/>
              </w:rPr>
              <w:t xml:space="preserve"> Then use variant MCH-23</w:t>
            </w:r>
            <w:r w:rsidR="00075CBC">
              <w:rPr>
                <w:rFonts w:asciiTheme="minorHAnsi" w:hAnsiTheme="minorHAnsi"/>
                <w:sz w:val="16"/>
                <w:szCs w:val="16"/>
              </w:rPr>
              <w:t>e</w:t>
            </w:r>
            <w:r w:rsidR="006C779A">
              <w:rPr>
                <w:rFonts w:asciiTheme="minorHAnsi" w:hAnsiTheme="minorHAnsi"/>
                <w:sz w:val="16"/>
                <w:szCs w:val="16"/>
              </w:rPr>
              <w:t>,</w:t>
            </w:r>
          </w:p>
          <w:p w14:paraId="0357B0C7" w14:textId="12B2FCF6" w:rsidR="00075CBC" w:rsidRDefault="00075CBC" w:rsidP="00D12332">
            <w:pPr>
              <w:keepNext/>
              <w:ind w:left="720"/>
              <w:rPr>
                <w:rFonts w:asciiTheme="minorHAnsi" w:hAnsiTheme="minorHAnsi"/>
                <w:sz w:val="16"/>
                <w:szCs w:val="16"/>
              </w:rPr>
            </w:pPr>
            <w:r>
              <w:rPr>
                <w:rFonts w:asciiTheme="minorHAnsi" w:hAnsiTheme="minorHAnsi"/>
                <w:sz w:val="16"/>
                <w:szCs w:val="16"/>
              </w:rPr>
              <w:t>Else use variant MCH-23a</w:t>
            </w:r>
          </w:p>
          <w:p w14:paraId="068E965B" w14:textId="517709A9" w:rsidR="00E00244" w:rsidRDefault="00E00244" w:rsidP="00E00244">
            <w:pPr>
              <w:keepNext/>
              <w:rPr>
                <w:rFonts w:asciiTheme="minorHAnsi" w:hAnsiTheme="minorHAnsi"/>
                <w:sz w:val="16"/>
                <w:szCs w:val="16"/>
              </w:rPr>
            </w:pPr>
            <w:r w:rsidRPr="00E00244">
              <w:rPr>
                <w:rFonts w:asciiTheme="minorHAnsi" w:hAnsiTheme="minorHAnsi"/>
                <w:sz w:val="16"/>
                <w:szCs w:val="16"/>
              </w:rPr>
              <w:t>E</w:t>
            </w:r>
            <w:r w:rsidR="00A175CE">
              <w:rPr>
                <w:rFonts w:asciiTheme="minorHAnsi" w:hAnsiTheme="minorHAnsi"/>
                <w:sz w:val="16"/>
                <w:szCs w:val="16"/>
              </w:rPr>
              <w:t>nd</w:t>
            </w:r>
          </w:p>
          <w:p w14:paraId="5EBA7B00" w14:textId="77777777" w:rsidR="00A175CE" w:rsidRPr="00E00244" w:rsidRDefault="00A175CE" w:rsidP="00E00244">
            <w:pPr>
              <w:keepNext/>
              <w:rPr>
                <w:rFonts w:asciiTheme="minorHAnsi" w:hAnsiTheme="minorHAnsi"/>
                <w:sz w:val="16"/>
                <w:szCs w:val="16"/>
              </w:rPr>
            </w:pPr>
          </w:p>
          <w:p w14:paraId="068E965C" w14:textId="779F2F92" w:rsidR="00E00244" w:rsidRPr="00E00244" w:rsidRDefault="00E00244" w:rsidP="006B5545">
            <w:pPr>
              <w:keepNext/>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7</w:t>
            </w:r>
            <w:r w:rsidRPr="00E00244">
              <w:rPr>
                <w:rFonts w:asciiTheme="minorHAnsi" w:hAnsiTheme="minorHAnsi"/>
                <w:sz w:val="16"/>
                <w:szCs w:val="16"/>
              </w:rPr>
              <w:t xml:space="preserve"> =  ZonallyControlled Then</w:t>
            </w:r>
          </w:p>
          <w:p w14:paraId="1564D7AF" w14:textId="30F0FBCF" w:rsidR="006C779A" w:rsidRDefault="00E00244" w:rsidP="005F79FF">
            <w:pPr>
              <w:keepNext/>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6</w:t>
            </w:r>
            <w:r w:rsidRPr="00E00244">
              <w:rPr>
                <w:rFonts w:asciiTheme="minorHAnsi" w:hAnsiTheme="minorHAnsi"/>
                <w:sz w:val="16"/>
                <w:szCs w:val="16"/>
              </w:rPr>
              <w:t xml:space="preserve"> = SingleSpeed </w:t>
            </w:r>
            <w:r w:rsidR="006C779A">
              <w:rPr>
                <w:rFonts w:asciiTheme="minorHAnsi" w:hAnsiTheme="minorHAnsi"/>
                <w:sz w:val="16"/>
                <w:szCs w:val="16"/>
              </w:rPr>
              <w:t>then</w:t>
            </w:r>
          </w:p>
          <w:p w14:paraId="068E965D" w14:textId="0DE8154B" w:rsidR="00E00244" w:rsidRDefault="006C779A" w:rsidP="006C779A">
            <w:pPr>
              <w:keepNext/>
              <w:ind w:left="646"/>
              <w:rPr>
                <w:rFonts w:asciiTheme="minorHAnsi" w:hAnsiTheme="minorHAnsi"/>
                <w:sz w:val="16"/>
                <w:szCs w:val="16"/>
              </w:rPr>
            </w:pPr>
            <w:r>
              <w:rPr>
                <w:rFonts w:asciiTheme="minorHAnsi" w:hAnsiTheme="minorHAnsi"/>
                <w:sz w:val="16"/>
                <w:szCs w:val="16"/>
              </w:rPr>
              <w:t>if</w:t>
            </w:r>
            <w:r w:rsidR="00D03E51">
              <w:rPr>
                <w:rFonts w:asciiTheme="minorHAnsi" w:hAnsiTheme="minorHAnsi"/>
                <w:sz w:val="16"/>
                <w:szCs w:val="16"/>
              </w:rPr>
              <w:t xml:space="preserve"> A1</w:t>
            </w:r>
            <w:r w:rsidR="00A2428D">
              <w:rPr>
                <w:rFonts w:asciiTheme="minorHAnsi" w:hAnsiTheme="minorHAnsi"/>
                <w:sz w:val="16"/>
                <w:szCs w:val="16"/>
              </w:rPr>
              <w:t>2</w:t>
            </w:r>
            <w:r w:rsidR="00D03E51">
              <w:rPr>
                <w:rFonts w:asciiTheme="minorHAnsi" w:hAnsiTheme="minorHAnsi"/>
                <w:sz w:val="16"/>
                <w:szCs w:val="16"/>
              </w:rPr>
              <w:t xml:space="preserve"> = </w:t>
            </w:r>
            <w:r w:rsidR="00757CBD">
              <w:rPr>
                <w:rFonts w:asciiTheme="minorHAnsi" w:hAnsiTheme="minorHAnsi"/>
                <w:sz w:val="16"/>
                <w:szCs w:val="16"/>
              </w:rPr>
              <w:t>Variable CFVCS or Fixed CFVCS</w:t>
            </w:r>
            <w:r w:rsidR="00D03E51">
              <w:rPr>
                <w:rFonts w:asciiTheme="minorHAnsi" w:hAnsiTheme="minorHAnsi"/>
                <w:sz w:val="16"/>
                <w:szCs w:val="16"/>
              </w:rPr>
              <w:t xml:space="preserve">, </w:t>
            </w:r>
            <w:r w:rsidR="00E00244" w:rsidRPr="00E00244">
              <w:rPr>
                <w:rFonts w:asciiTheme="minorHAnsi" w:hAnsiTheme="minorHAnsi"/>
                <w:sz w:val="16"/>
                <w:szCs w:val="16"/>
              </w:rPr>
              <w:t>Then use variant MCH-23</w:t>
            </w:r>
            <w:r w:rsidR="00D03E51">
              <w:rPr>
                <w:rFonts w:asciiTheme="minorHAnsi" w:hAnsiTheme="minorHAnsi"/>
                <w:sz w:val="16"/>
                <w:szCs w:val="16"/>
              </w:rPr>
              <w:t>f</w:t>
            </w:r>
          </w:p>
          <w:p w14:paraId="05C05FC2" w14:textId="1B859F96" w:rsidR="00D03E51" w:rsidRPr="00E00244" w:rsidRDefault="00D03E51" w:rsidP="00C216BD">
            <w:pPr>
              <w:keepNext/>
              <w:ind w:left="646"/>
              <w:rPr>
                <w:rFonts w:asciiTheme="minorHAnsi" w:hAnsiTheme="minorHAnsi"/>
                <w:sz w:val="16"/>
                <w:szCs w:val="16"/>
              </w:rPr>
            </w:pPr>
            <w:r>
              <w:rPr>
                <w:rFonts w:asciiTheme="minorHAnsi" w:hAnsiTheme="minorHAnsi"/>
                <w:sz w:val="16"/>
                <w:szCs w:val="16"/>
              </w:rPr>
              <w:t>Else use variant MCH-23b</w:t>
            </w:r>
            <w:r w:rsidR="006C779A">
              <w:rPr>
                <w:rFonts w:asciiTheme="minorHAnsi" w:hAnsiTheme="minorHAnsi"/>
                <w:sz w:val="16"/>
                <w:szCs w:val="16"/>
              </w:rPr>
              <w:t>;</w:t>
            </w:r>
          </w:p>
          <w:p w14:paraId="07D5BBFA" w14:textId="7047FFF3" w:rsidR="006C779A" w:rsidRDefault="00E00244" w:rsidP="005F79FF">
            <w:pPr>
              <w:keepNext/>
              <w:rPr>
                <w:rFonts w:asciiTheme="minorHAnsi" w:hAnsiTheme="minorHAnsi"/>
                <w:sz w:val="16"/>
                <w:szCs w:val="16"/>
              </w:rPr>
            </w:pPr>
            <w:r w:rsidRPr="00E00244">
              <w:rPr>
                <w:rFonts w:asciiTheme="minorHAnsi" w:hAnsiTheme="minorHAnsi"/>
                <w:sz w:val="16"/>
                <w:szCs w:val="16"/>
              </w:rPr>
              <w:t>ElseIf A0</w:t>
            </w:r>
            <w:r w:rsidR="00A2428D">
              <w:rPr>
                <w:rFonts w:asciiTheme="minorHAnsi" w:hAnsiTheme="minorHAnsi"/>
                <w:sz w:val="16"/>
                <w:szCs w:val="16"/>
              </w:rPr>
              <w:t>6</w:t>
            </w:r>
            <w:r w:rsidRPr="00E00244">
              <w:rPr>
                <w:rFonts w:asciiTheme="minorHAnsi" w:hAnsiTheme="minorHAnsi"/>
                <w:sz w:val="16"/>
                <w:szCs w:val="16"/>
              </w:rPr>
              <w:t xml:space="preserve"> = MultiSpeed </w:t>
            </w:r>
            <w:r w:rsidR="006C779A">
              <w:rPr>
                <w:rFonts w:asciiTheme="minorHAnsi" w:hAnsiTheme="minorHAnsi"/>
                <w:sz w:val="16"/>
                <w:szCs w:val="16"/>
              </w:rPr>
              <w:t>then</w:t>
            </w:r>
          </w:p>
          <w:p w14:paraId="068E965E" w14:textId="0BE318BE" w:rsidR="00E00244" w:rsidRDefault="006C779A" w:rsidP="006C779A">
            <w:pPr>
              <w:keepNext/>
              <w:ind w:left="646"/>
              <w:rPr>
                <w:rFonts w:asciiTheme="minorHAnsi" w:hAnsiTheme="minorHAnsi"/>
                <w:sz w:val="16"/>
                <w:szCs w:val="16"/>
              </w:rPr>
            </w:pPr>
            <w:r>
              <w:rPr>
                <w:rFonts w:asciiTheme="minorHAnsi" w:hAnsiTheme="minorHAnsi"/>
                <w:sz w:val="16"/>
                <w:szCs w:val="16"/>
              </w:rPr>
              <w:t>if</w:t>
            </w:r>
            <w:r w:rsidR="00D03E51">
              <w:rPr>
                <w:rFonts w:asciiTheme="minorHAnsi" w:hAnsiTheme="minorHAnsi"/>
                <w:sz w:val="16"/>
                <w:szCs w:val="16"/>
              </w:rPr>
              <w:t xml:space="preserve"> A1</w:t>
            </w:r>
            <w:r w:rsidR="00A2428D">
              <w:rPr>
                <w:rFonts w:asciiTheme="minorHAnsi" w:hAnsiTheme="minorHAnsi"/>
                <w:sz w:val="16"/>
                <w:szCs w:val="16"/>
              </w:rPr>
              <w:t>2</w:t>
            </w:r>
            <w:r w:rsidR="00D03E51">
              <w:rPr>
                <w:rFonts w:asciiTheme="minorHAnsi" w:hAnsiTheme="minorHAnsi"/>
                <w:sz w:val="16"/>
                <w:szCs w:val="16"/>
              </w:rPr>
              <w:t xml:space="preserve"> = </w:t>
            </w:r>
            <w:r w:rsidR="00757CBD">
              <w:rPr>
                <w:rFonts w:asciiTheme="minorHAnsi" w:hAnsiTheme="minorHAnsi"/>
                <w:sz w:val="16"/>
                <w:szCs w:val="16"/>
              </w:rPr>
              <w:t>Variable CFVCS or Fixed CFVCS</w:t>
            </w:r>
            <w:r w:rsidR="00D03E51">
              <w:rPr>
                <w:rFonts w:asciiTheme="minorHAnsi" w:hAnsiTheme="minorHAnsi"/>
                <w:sz w:val="16"/>
                <w:szCs w:val="16"/>
              </w:rPr>
              <w:t xml:space="preserve">, </w:t>
            </w:r>
            <w:r w:rsidR="00E00244" w:rsidRPr="00E00244">
              <w:rPr>
                <w:rFonts w:asciiTheme="minorHAnsi" w:hAnsiTheme="minorHAnsi"/>
                <w:sz w:val="16"/>
                <w:szCs w:val="16"/>
              </w:rPr>
              <w:t>Then use variant MCH-23</w:t>
            </w:r>
            <w:r w:rsidR="00D03E51">
              <w:rPr>
                <w:rFonts w:asciiTheme="minorHAnsi" w:hAnsiTheme="minorHAnsi"/>
                <w:sz w:val="16"/>
                <w:szCs w:val="16"/>
              </w:rPr>
              <w:t>e</w:t>
            </w:r>
            <w:r>
              <w:rPr>
                <w:rFonts w:asciiTheme="minorHAnsi" w:hAnsiTheme="minorHAnsi"/>
                <w:sz w:val="16"/>
                <w:szCs w:val="16"/>
              </w:rPr>
              <w:t>,</w:t>
            </w:r>
          </w:p>
          <w:p w14:paraId="62ED6105" w14:textId="2238E6C0" w:rsidR="00D03E51" w:rsidRDefault="00D03E51" w:rsidP="00C216BD">
            <w:pPr>
              <w:keepNext/>
              <w:ind w:left="646"/>
              <w:rPr>
                <w:rFonts w:asciiTheme="minorHAnsi" w:hAnsiTheme="minorHAnsi"/>
                <w:sz w:val="16"/>
                <w:szCs w:val="16"/>
              </w:rPr>
            </w:pPr>
            <w:r>
              <w:rPr>
                <w:rFonts w:asciiTheme="minorHAnsi" w:hAnsiTheme="minorHAnsi"/>
                <w:sz w:val="16"/>
                <w:szCs w:val="16"/>
              </w:rPr>
              <w:t>Else use variant MCH-23a</w:t>
            </w:r>
            <w:r w:rsidR="006C779A">
              <w:rPr>
                <w:rFonts w:asciiTheme="minorHAnsi" w:hAnsiTheme="minorHAnsi"/>
                <w:sz w:val="16"/>
                <w:szCs w:val="16"/>
              </w:rPr>
              <w:t>;</w:t>
            </w:r>
          </w:p>
          <w:p w14:paraId="741F069B" w14:textId="77777777" w:rsidR="00A175CE" w:rsidRPr="00E00244" w:rsidRDefault="00A175CE" w:rsidP="00C216BD">
            <w:pPr>
              <w:keepNext/>
              <w:ind w:left="646"/>
              <w:rPr>
                <w:rFonts w:asciiTheme="minorHAnsi" w:hAnsiTheme="minorHAnsi"/>
                <w:sz w:val="16"/>
                <w:szCs w:val="16"/>
              </w:rPr>
            </w:pPr>
          </w:p>
          <w:p w14:paraId="068E965F" w14:textId="7BF9104A" w:rsidR="00E00244" w:rsidRPr="00E00244" w:rsidRDefault="00E00244" w:rsidP="00C216BD">
            <w:pPr>
              <w:keepNext/>
              <w:rPr>
                <w:rFonts w:asciiTheme="minorHAnsi" w:hAnsiTheme="minorHAnsi"/>
                <w:sz w:val="16"/>
                <w:szCs w:val="16"/>
              </w:rPr>
            </w:pPr>
            <w:r w:rsidRPr="00E00244">
              <w:rPr>
                <w:rFonts w:asciiTheme="minorHAnsi" w:hAnsiTheme="minorHAnsi"/>
                <w:sz w:val="16"/>
                <w:szCs w:val="16"/>
              </w:rPr>
              <w:t>ElseIf A0</w:t>
            </w:r>
            <w:r w:rsidR="00A2428D">
              <w:rPr>
                <w:rFonts w:asciiTheme="minorHAnsi" w:hAnsiTheme="minorHAnsi"/>
                <w:sz w:val="16"/>
                <w:szCs w:val="16"/>
              </w:rPr>
              <w:t>7</w:t>
            </w:r>
            <w:r w:rsidRPr="00E00244">
              <w:rPr>
                <w:rFonts w:asciiTheme="minorHAnsi" w:hAnsiTheme="minorHAnsi"/>
                <w:sz w:val="16"/>
                <w:szCs w:val="16"/>
              </w:rPr>
              <w:t xml:space="preserve"> = NotZonal Then</w:t>
            </w:r>
          </w:p>
          <w:p w14:paraId="068E9661" w14:textId="2C3F1842" w:rsidR="00E00244" w:rsidRPr="00E00244" w:rsidRDefault="00E00244" w:rsidP="00C216BD">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sidR="00A175CE">
              <w:rPr>
                <w:rFonts w:asciiTheme="minorHAnsi" w:hAnsiTheme="minorHAnsi"/>
                <w:sz w:val="16"/>
                <w:szCs w:val="16"/>
              </w:rPr>
              <w:t xml:space="preserve">And </w:t>
            </w:r>
            <w:r w:rsidRPr="00E00244">
              <w:rPr>
                <w:rFonts w:asciiTheme="minorHAnsi" w:hAnsiTheme="minorHAnsi"/>
                <w:sz w:val="16"/>
                <w:szCs w:val="16"/>
              </w:rPr>
              <w:t>A0</w:t>
            </w:r>
            <w:r w:rsidR="00A2428D">
              <w:rPr>
                <w:rFonts w:asciiTheme="minorHAnsi" w:hAnsiTheme="minorHAnsi"/>
                <w:sz w:val="16"/>
                <w:szCs w:val="16"/>
              </w:rPr>
              <w:t>8</w:t>
            </w:r>
            <w:r w:rsidRPr="00E00244">
              <w:rPr>
                <w:rFonts w:asciiTheme="minorHAnsi" w:hAnsiTheme="minorHAnsi"/>
                <w:sz w:val="16"/>
                <w:szCs w:val="16"/>
              </w:rPr>
              <w:t xml:space="preserve"> = CFI System </w:t>
            </w:r>
            <w:r w:rsidR="00E677A6">
              <w:rPr>
                <w:rFonts w:asciiTheme="minorHAnsi" w:hAnsiTheme="minorHAnsi"/>
                <w:sz w:val="16"/>
                <w:szCs w:val="16"/>
              </w:rPr>
              <w:t>or A1</w:t>
            </w:r>
            <w:r w:rsidR="00A2428D">
              <w:rPr>
                <w:rFonts w:asciiTheme="minorHAnsi" w:hAnsiTheme="minorHAnsi"/>
                <w:sz w:val="16"/>
                <w:szCs w:val="16"/>
              </w:rPr>
              <w:t>2</w:t>
            </w:r>
            <w:r w:rsidR="00E677A6">
              <w:rPr>
                <w:rFonts w:asciiTheme="minorHAnsi" w:hAnsiTheme="minorHAnsi"/>
                <w:sz w:val="16"/>
                <w:szCs w:val="16"/>
              </w:rPr>
              <w:t xml:space="preserve"> = </w:t>
            </w:r>
            <w:r w:rsidR="00757CBD">
              <w:rPr>
                <w:rFonts w:asciiTheme="minorHAnsi" w:hAnsiTheme="minorHAnsi"/>
                <w:sz w:val="16"/>
                <w:szCs w:val="16"/>
              </w:rPr>
              <w:t>Variable CFVCS or Fixed CFVCS</w:t>
            </w:r>
            <w:r w:rsidR="00E677A6">
              <w:rPr>
                <w:rFonts w:asciiTheme="minorHAnsi" w:hAnsiTheme="minorHAnsi"/>
                <w:sz w:val="16"/>
                <w:szCs w:val="16"/>
              </w:rPr>
              <w:t xml:space="preserve">, </w:t>
            </w:r>
            <w:r w:rsidRPr="00E00244">
              <w:rPr>
                <w:rFonts w:asciiTheme="minorHAnsi" w:hAnsiTheme="minorHAnsi"/>
                <w:sz w:val="16"/>
                <w:szCs w:val="16"/>
              </w:rPr>
              <w:t>Then use variant MCH-23d</w:t>
            </w:r>
            <w:r w:rsidR="006C779A">
              <w:rPr>
                <w:rFonts w:asciiTheme="minorHAnsi" w:hAnsiTheme="minorHAnsi"/>
                <w:sz w:val="16"/>
                <w:szCs w:val="16"/>
              </w:rPr>
              <w:t>,</w:t>
            </w:r>
          </w:p>
          <w:p w14:paraId="361BB150" w14:textId="0B927824" w:rsidR="006C779A" w:rsidRDefault="006C779A" w:rsidP="00C216BD">
            <w:pPr>
              <w:keepNext/>
              <w:ind w:left="646"/>
              <w:rPr>
                <w:rFonts w:asciiTheme="minorHAnsi" w:hAnsiTheme="minorHAnsi"/>
                <w:sz w:val="16"/>
                <w:szCs w:val="16"/>
              </w:rPr>
            </w:pPr>
            <w:r>
              <w:rPr>
                <w:rFonts w:asciiTheme="minorHAnsi" w:hAnsiTheme="minorHAnsi"/>
                <w:sz w:val="16"/>
                <w:szCs w:val="16"/>
              </w:rPr>
              <w:t>Else</w:t>
            </w:r>
            <w:r w:rsidR="00E00244" w:rsidRPr="00E00244">
              <w:rPr>
                <w:rFonts w:asciiTheme="minorHAnsi" w:hAnsiTheme="minorHAnsi"/>
                <w:sz w:val="16"/>
                <w:szCs w:val="16"/>
              </w:rPr>
              <w:t>if  A0</w:t>
            </w:r>
            <w:r w:rsidR="00A2428D">
              <w:rPr>
                <w:rFonts w:asciiTheme="minorHAnsi" w:hAnsiTheme="minorHAnsi"/>
                <w:sz w:val="16"/>
                <w:szCs w:val="16"/>
              </w:rPr>
              <w:t>4</w:t>
            </w:r>
            <w:r w:rsidR="00E00244" w:rsidRPr="00E00244">
              <w:rPr>
                <w:rFonts w:asciiTheme="minorHAnsi" w:hAnsiTheme="minorHAnsi"/>
                <w:sz w:val="16"/>
                <w:szCs w:val="16"/>
              </w:rPr>
              <w:t xml:space="preserve"> = New or Replacement</w:t>
            </w:r>
            <w:r>
              <w:rPr>
                <w:rFonts w:asciiTheme="minorHAnsi" w:hAnsiTheme="minorHAnsi"/>
                <w:sz w:val="16"/>
                <w:szCs w:val="16"/>
              </w:rPr>
              <w:t xml:space="preserve"> then</w:t>
            </w:r>
          </w:p>
          <w:p w14:paraId="068E9662" w14:textId="0867A9C5" w:rsidR="00E00244" w:rsidRDefault="006C779A" w:rsidP="00C216BD">
            <w:pPr>
              <w:keepNext/>
              <w:ind w:left="646"/>
              <w:rPr>
                <w:rFonts w:asciiTheme="minorHAnsi" w:hAnsiTheme="minorHAnsi"/>
                <w:sz w:val="16"/>
                <w:szCs w:val="16"/>
              </w:rPr>
            </w:pPr>
            <w:r>
              <w:rPr>
                <w:rFonts w:asciiTheme="minorHAnsi" w:hAnsiTheme="minorHAnsi"/>
                <w:sz w:val="16"/>
                <w:szCs w:val="16"/>
              </w:rPr>
              <w:t>if</w:t>
            </w:r>
            <w:r w:rsidR="008F296D">
              <w:rPr>
                <w:rFonts w:asciiTheme="minorHAnsi" w:hAnsiTheme="minorHAnsi"/>
                <w:sz w:val="16"/>
                <w:szCs w:val="16"/>
              </w:rPr>
              <w:t xml:space="preserve"> A1</w:t>
            </w:r>
            <w:r w:rsidR="00A2428D">
              <w:rPr>
                <w:rFonts w:asciiTheme="minorHAnsi" w:hAnsiTheme="minorHAnsi"/>
                <w:sz w:val="16"/>
                <w:szCs w:val="16"/>
              </w:rPr>
              <w:t>2</w:t>
            </w:r>
            <w:r w:rsidR="008F296D">
              <w:rPr>
                <w:rFonts w:asciiTheme="minorHAnsi" w:hAnsiTheme="minorHAnsi"/>
                <w:sz w:val="16"/>
                <w:szCs w:val="16"/>
              </w:rPr>
              <w:t xml:space="preserve"> = </w:t>
            </w:r>
            <w:r w:rsidR="00757CBD">
              <w:rPr>
                <w:rFonts w:asciiTheme="minorHAnsi" w:hAnsiTheme="minorHAnsi"/>
                <w:sz w:val="16"/>
                <w:szCs w:val="16"/>
              </w:rPr>
              <w:t>Variable CFVCS or Fixed CFVCS</w:t>
            </w:r>
            <w:r w:rsidR="008F296D">
              <w:rPr>
                <w:rFonts w:asciiTheme="minorHAnsi" w:hAnsiTheme="minorHAnsi"/>
                <w:sz w:val="16"/>
                <w:szCs w:val="16"/>
              </w:rPr>
              <w:t xml:space="preserve">, </w:t>
            </w:r>
            <w:r w:rsidR="00E00244" w:rsidRPr="00E00244">
              <w:rPr>
                <w:rFonts w:asciiTheme="minorHAnsi" w:hAnsiTheme="minorHAnsi"/>
                <w:sz w:val="16"/>
                <w:szCs w:val="16"/>
              </w:rPr>
              <w:t>Then use variant MCH-23</w:t>
            </w:r>
            <w:r w:rsidR="008F296D">
              <w:rPr>
                <w:rFonts w:asciiTheme="minorHAnsi" w:hAnsiTheme="minorHAnsi"/>
                <w:sz w:val="16"/>
                <w:szCs w:val="16"/>
              </w:rPr>
              <w:t>e</w:t>
            </w:r>
            <w:r>
              <w:rPr>
                <w:rFonts w:asciiTheme="minorHAnsi" w:hAnsiTheme="minorHAnsi"/>
                <w:sz w:val="16"/>
                <w:szCs w:val="16"/>
              </w:rPr>
              <w:t>,</w:t>
            </w:r>
          </w:p>
          <w:p w14:paraId="2E601C43" w14:textId="0BE89D99" w:rsidR="008F296D" w:rsidRDefault="006C779A" w:rsidP="00C216BD">
            <w:pPr>
              <w:keepNext/>
              <w:ind w:left="646"/>
              <w:rPr>
                <w:rFonts w:asciiTheme="minorHAnsi" w:hAnsiTheme="minorHAnsi"/>
                <w:sz w:val="16"/>
                <w:szCs w:val="16"/>
              </w:rPr>
            </w:pPr>
            <w:r>
              <w:rPr>
                <w:rFonts w:asciiTheme="minorHAnsi" w:hAnsiTheme="minorHAnsi"/>
                <w:sz w:val="16"/>
                <w:szCs w:val="16"/>
              </w:rPr>
              <w:t>Else</w:t>
            </w:r>
            <w:r w:rsidR="008F296D">
              <w:rPr>
                <w:rFonts w:asciiTheme="minorHAnsi" w:hAnsiTheme="minorHAnsi"/>
                <w:sz w:val="16"/>
                <w:szCs w:val="16"/>
              </w:rPr>
              <w:t xml:space="preserve"> use variant MCH-23a</w:t>
            </w:r>
            <w:r>
              <w:rPr>
                <w:rFonts w:asciiTheme="minorHAnsi" w:hAnsiTheme="minorHAnsi"/>
                <w:sz w:val="16"/>
                <w:szCs w:val="16"/>
              </w:rPr>
              <w:t>;</w:t>
            </w:r>
          </w:p>
          <w:p w14:paraId="154DCF61" w14:textId="77777777" w:rsidR="00A175CE" w:rsidRDefault="00A175CE" w:rsidP="00C216BD">
            <w:pPr>
              <w:keepNext/>
              <w:ind w:left="646"/>
              <w:rPr>
                <w:rFonts w:asciiTheme="minorHAnsi" w:hAnsiTheme="minorHAnsi"/>
                <w:sz w:val="16"/>
                <w:szCs w:val="16"/>
              </w:rPr>
            </w:pPr>
          </w:p>
          <w:p w14:paraId="068E9663" w14:textId="75F29E71" w:rsidR="008D544D" w:rsidRDefault="008D544D" w:rsidP="00C216BD">
            <w:pPr>
              <w:keepNext/>
              <w:rPr>
                <w:rFonts w:ascii="Calibri" w:hAnsi="Calibri"/>
                <w:sz w:val="16"/>
                <w:szCs w:val="16"/>
              </w:rPr>
            </w:pPr>
            <w:r w:rsidRPr="00E00244">
              <w:rPr>
                <w:rFonts w:ascii="Calibri" w:hAnsi="Calibri"/>
                <w:sz w:val="16"/>
                <w:szCs w:val="16"/>
              </w:rPr>
              <w:t>ElseIf A0</w:t>
            </w:r>
            <w:r w:rsidR="00A2428D">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C81BFDB" w14:textId="77B5472A" w:rsidR="00A175CE" w:rsidRDefault="006C779A" w:rsidP="00C216BD">
            <w:pPr>
              <w:keepNext/>
              <w:ind w:left="646"/>
              <w:rPr>
                <w:rFonts w:ascii="Calibri" w:hAnsi="Calibri"/>
                <w:sz w:val="16"/>
                <w:szCs w:val="16"/>
              </w:rPr>
            </w:pPr>
            <w:r>
              <w:rPr>
                <w:rFonts w:ascii="Calibri" w:hAnsi="Calibri"/>
                <w:sz w:val="16"/>
                <w:szCs w:val="16"/>
              </w:rPr>
              <w:t xml:space="preserve">if </w:t>
            </w:r>
            <w:r w:rsidR="00A175CE" w:rsidRPr="00E00244">
              <w:rPr>
                <w:rFonts w:ascii="Calibri" w:hAnsi="Calibri"/>
                <w:sz w:val="16"/>
                <w:szCs w:val="16"/>
              </w:rPr>
              <w:t>A0</w:t>
            </w:r>
            <w:r w:rsidR="00A2428D">
              <w:rPr>
                <w:rFonts w:ascii="Calibri" w:hAnsi="Calibri"/>
                <w:sz w:val="16"/>
                <w:szCs w:val="16"/>
              </w:rPr>
              <w:t>4</w:t>
            </w:r>
            <w:r w:rsidR="00A175CE" w:rsidRPr="00E00244">
              <w:rPr>
                <w:rFonts w:ascii="Calibri" w:hAnsi="Calibri"/>
                <w:sz w:val="16"/>
                <w:szCs w:val="16"/>
              </w:rPr>
              <w:t xml:space="preserve"> = New or Replacement</w:t>
            </w:r>
            <w:r w:rsidR="00A175CE">
              <w:rPr>
                <w:rFonts w:ascii="Calibri" w:hAnsi="Calibri"/>
                <w:sz w:val="16"/>
                <w:szCs w:val="16"/>
              </w:rPr>
              <w:t>, Then</w:t>
            </w:r>
          </w:p>
          <w:p w14:paraId="068E9666" w14:textId="17F1966A" w:rsidR="008D544D" w:rsidRDefault="008D544D" w:rsidP="006C779A">
            <w:pPr>
              <w:keepNext/>
              <w:ind w:left="646"/>
              <w:rPr>
                <w:rFonts w:ascii="Calibri" w:hAnsi="Calibri"/>
                <w:sz w:val="16"/>
                <w:szCs w:val="16"/>
              </w:rPr>
            </w:pPr>
            <w:r w:rsidRPr="00E00244">
              <w:rPr>
                <w:rFonts w:ascii="Calibri" w:hAnsi="Calibri"/>
                <w:sz w:val="16"/>
                <w:szCs w:val="16"/>
              </w:rPr>
              <w:t xml:space="preserve">If cooling system type on MCH-01 = No Cooling </w:t>
            </w:r>
            <w:r w:rsidR="00A175CE">
              <w:rPr>
                <w:rFonts w:ascii="Calibri" w:hAnsi="Calibri"/>
                <w:sz w:val="16"/>
                <w:szCs w:val="16"/>
              </w:rPr>
              <w:t xml:space="preserve">And </w:t>
            </w:r>
            <w:r>
              <w:rPr>
                <w:rFonts w:ascii="Calibri" w:hAnsi="Calibri"/>
                <w:sz w:val="16"/>
                <w:szCs w:val="16"/>
              </w:rPr>
              <w:t>A0</w:t>
            </w:r>
            <w:r w:rsidR="00A2428D">
              <w:rPr>
                <w:rFonts w:ascii="Calibri" w:hAnsi="Calibri"/>
                <w:sz w:val="16"/>
                <w:szCs w:val="16"/>
              </w:rPr>
              <w:t>8</w:t>
            </w:r>
            <w:r>
              <w:rPr>
                <w:rFonts w:ascii="Calibri" w:hAnsi="Calibri"/>
                <w:sz w:val="16"/>
                <w:szCs w:val="16"/>
              </w:rPr>
              <w:t xml:space="preserve"> = CFI System</w:t>
            </w:r>
            <w:r w:rsidR="00E677A6">
              <w:rPr>
                <w:rFonts w:ascii="Calibri" w:hAnsi="Calibri"/>
                <w:sz w:val="16"/>
                <w:szCs w:val="16"/>
              </w:rPr>
              <w:t xml:space="preserve"> or A1</w:t>
            </w:r>
            <w:r w:rsidR="00A2428D">
              <w:rPr>
                <w:rFonts w:ascii="Calibri" w:hAnsi="Calibri"/>
                <w:sz w:val="16"/>
                <w:szCs w:val="16"/>
              </w:rPr>
              <w:t>2</w:t>
            </w:r>
            <w:r w:rsidR="00E677A6">
              <w:rPr>
                <w:rFonts w:ascii="Calibri" w:hAnsi="Calibri"/>
                <w:sz w:val="16"/>
                <w:szCs w:val="16"/>
              </w:rPr>
              <w:t xml:space="preserve"> = </w:t>
            </w:r>
            <w:r w:rsidR="00757CBD">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6C779A">
              <w:rPr>
                <w:rFonts w:ascii="Calibri" w:hAnsi="Calibri"/>
                <w:sz w:val="16"/>
                <w:szCs w:val="16"/>
              </w:rPr>
              <w:t>;</w:t>
            </w:r>
          </w:p>
          <w:p w14:paraId="3F089F8D" w14:textId="5394A702" w:rsidR="00195270" w:rsidRDefault="008F296D" w:rsidP="006C779A">
            <w:pPr>
              <w:keepNext/>
              <w:ind w:left="646"/>
              <w:rPr>
                <w:rFonts w:ascii="Calibri" w:hAnsi="Calibri"/>
                <w:sz w:val="16"/>
                <w:szCs w:val="16"/>
              </w:rPr>
            </w:pPr>
            <w:r>
              <w:rPr>
                <w:rFonts w:ascii="Calibri" w:hAnsi="Calibri"/>
                <w:sz w:val="16"/>
                <w:szCs w:val="16"/>
              </w:rPr>
              <w:t>if A1</w:t>
            </w:r>
            <w:r w:rsidR="00A2428D">
              <w:rPr>
                <w:rFonts w:ascii="Calibri" w:hAnsi="Calibri"/>
                <w:sz w:val="16"/>
                <w:szCs w:val="16"/>
              </w:rPr>
              <w:t>2</w:t>
            </w:r>
            <w:r>
              <w:rPr>
                <w:rFonts w:ascii="Calibri" w:hAnsi="Calibri"/>
                <w:sz w:val="16"/>
                <w:szCs w:val="16"/>
              </w:rPr>
              <w:t xml:space="preserve"> = </w:t>
            </w:r>
            <w:r w:rsidR="00757CBD">
              <w:rPr>
                <w:rFonts w:asciiTheme="minorHAnsi" w:hAnsiTheme="minorHAnsi"/>
                <w:sz w:val="16"/>
                <w:szCs w:val="16"/>
              </w:rPr>
              <w:t>Variable CFVCS or Fixed CFVCS, then</w:t>
            </w:r>
            <w:r>
              <w:rPr>
                <w:rFonts w:ascii="Calibri" w:hAnsi="Calibri"/>
                <w:sz w:val="16"/>
                <w:szCs w:val="16"/>
              </w:rPr>
              <w:t xml:space="preserve"> </w:t>
            </w:r>
            <w:r w:rsidR="00D830F7">
              <w:rPr>
                <w:rFonts w:ascii="Calibri" w:hAnsi="Calibri"/>
                <w:sz w:val="16"/>
                <w:szCs w:val="16"/>
              </w:rPr>
              <w:t>use variant MCH-23</w:t>
            </w:r>
            <w:r>
              <w:rPr>
                <w:rFonts w:ascii="Calibri" w:hAnsi="Calibri"/>
                <w:sz w:val="16"/>
                <w:szCs w:val="16"/>
              </w:rPr>
              <w:t>e</w:t>
            </w:r>
            <w:r w:rsidR="006C779A">
              <w:rPr>
                <w:rFonts w:ascii="Calibri" w:hAnsi="Calibri"/>
                <w:sz w:val="16"/>
                <w:szCs w:val="16"/>
              </w:rPr>
              <w:t>,</w:t>
            </w:r>
          </w:p>
          <w:p w14:paraId="4908FED7" w14:textId="20A4B882" w:rsidR="008F296D" w:rsidRPr="00E00244" w:rsidRDefault="008F296D" w:rsidP="006C779A">
            <w:pPr>
              <w:keepNext/>
              <w:ind w:left="646"/>
              <w:rPr>
                <w:rFonts w:ascii="Calibri" w:hAnsi="Calibri"/>
                <w:sz w:val="16"/>
                <w:szCs w:val="16"/>
              </w:rPr>
            </w:pPr>
            <w:r>
              <w:rPr>
                <w:rFonts w:ascii="Calibri" w:hAnsi="Calibri"/>
                <w:sz w:val="16"/>
                <w:szCs w:val="16"/>
              </w:rPr>
              <w:t>Else use variant MCH-23-a</w:t>
            </w:r>
          </w:p>
          <w:p w14:paraId="11BF0147" w14:textId="157FECCC" w:rsidR="00A302A9" w:rsidRDefault="00E00244" w:rsidP="005F79FF">
            <w:pPr>
              <w:keepNext/>
              <w:ind w:left="1186"/>
              <w:rPr>
                <w:rFonts w:asciiTheme="minorHAnsi" w:hAnsiTheme="minorHAnsi"/>
                <w:sz w:val="16"/>
                <w:szCs w:val="16"/>
              </w:rPr>
            </w:pPr>
            <w:r w:rsidRPr="00E00244">
              <w:rPr>
                <w:rFonts w:asciiTheme="minorHAnsi" w:hAnsiTheme="minorHAnsi"/>
                <w:sz w:val="16"/>
                <w:szCs w:val="16"/>
              </w:rPr>
              <w:t>End</w:t>
            </w:r>
          </w:p>
          <w:p w14:paraId="068E966A" w14:textId="641ECAA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End</w:t>
            </w:r>
            <w:r w:rsidR="0050067E">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67AC16A3"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r w:rsidR="00DE7CE5">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E7CE5">
              <w:rPr>
                <w:rFonts w:asciiTheme="minorHAnsi" w:hAnsiTheme="minorHAnsi"/>
                <w:b/>
                <w:sz w:val="18"/>
                <w:szCs w:val="18"/>
              </w:rPr>
              <w:t xml:space="preserve"> with Central Fan Ventilation Cooling System</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6141C4EC" w:rsidR="00FD5FB5" w:rsidRDefault="004C7B18" w:rsidP="005C0281">
            <w:pPr>
              <w:keepNext/>
              <w:rPr>
                <w:rFonts w:asciiTheme="minorHAnsi" w:hAnsiTheme="minorHAnsi"/>
                <w:sz w:val="18"/>
                <w:szCs w:val="18"/>
              </w:rPr>
            </w:pPr>
            <w:r>
              <w:rPr>
                <w:rFonts w:asciiTheme="minorHAnsi" w:hAnsiTheme="minorHAnsi"/>
                <w:sz w:val="18"/>
                <w:szCs w:val="18"/>
              </w:rPr>
              <w:t>I</w:t>
            </w:r>
            <w:r w:rsidR="005C0281">
              <w:rPr>
                <w:rFonts w:asciiTheme="minorHAnsi" w:hAnsiTheme="minorHAnsi"/>
                <w:sz w:val="18"/>
                <w:szCs w:val="18"/>
              </w:rPr>
              <w:t xml:space="preserve">f </w:t>
            </w:r>
            <w:r w:rsidR="00FD5FB5">
              <w:rPr>
                <w:rFonts w:asciiTheme="minorHAnsi" w:hAnsiTheme="minorHAnsi"/>
                <w:sz w:val="18"/>
                <w:szCs w:val="18"/>
              </w:rPr>
              <w:t>MCH-01 – ResidentialCoolingSystemType = Small Duct High Velocity</w:t>
            </w:r>
            <w:r w:rsidR="0079532E">
              <w:rPr>
                <w:rFonts w:asciiTheme="minorHAnsi" w:hAnsiTheme="minorHAnsi"/>
                <w:sz w:val="18"/>
                <w:szCs w:val="18"/>
              </w:rPr>
              <w:t xml:space="preserve"> AC or Small Duct High Velocity HP</w:t>
            </w:r>
            <w:r w:rsidR="00346BF6">
              <w:rPr>
                <w:rFonts w:asciiTheme="minorHAnsi" w:hAnsiTheme="minorHAnsi"/>
                <w:sz w:val="18"/>
                <w:szCs w:val="18"/>
              </w:rPr>
              <w:t>,</w:t>
            </w:r>
            <w:r w:rsidR="00FE0262">
              <w:rPr>
                <w:rFonts w:asciiTheme="minorHAnsi" w:hAnsiTheme="minorHAnsi"/>
                <w:sz w:val="18"/>
                <w:szCs w:val="18"/>
              </w:rPr>
              <w:t xml:space="preserve"> </w:t>
            </w:r>
            <w:r w:rsidR="00FD5FB5">
              <w:rPr>
                <w:rFonts w:asciiTheme="minorHAnsi" w:hAnsiTheme="minorHAnsi"/>
                <w:sz w:val="18"/>
                <w:szCs w:val="18"/>
              </w:rPr>
              <w:t>then value = 250</w:t>
            </w:r>
          </w:p>
          <w:p w14:paraId="1CE1B638" w14:textId="77777777" w:rsidR="000C69B0" w:rsidRDefault="000C69B0" w:rsidP="005C0281">
            <w:pPr>
              <w:keepNext/>
              <w:rPr>
                <w:rFonts w:asciiTheme="minorHAnsi" w:hAnsiTheme="minorHAnsi"/>
                <w:sz w:val="18"/>
                <w:szCs w:val="18"/>
              </w:rPr>
            </w:pPr>
          </w:p>
          <w:p w14:paraId="12679B7C" w14:textId="332C7C82" w:rsidR="00346BF6" w:rsidRDefault="004C7B18" w:rsidP="005C0281">
            <w:pPr>
              <w:keepNext/>
              <w:rPr>
                <w:rFonts w:asciiTheme="minorHAnsi" w:hAnsiTheme="minorHAnsi"/>
                <w:sz w:val="18"/>
                <w:szCs w:val="18"/>
              </w:rPr>
            </w:pPr>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A0</w:t>
            </w:r>
            <w:r w:rsidR="00A2428D">
              <w:rPr>
                <w:rFonts w:asciiTheme="minorHAnsi" w:hAnsiTheme="minorHAnsi"/>
                <w:sz w:val="18"/>
                <w:szCs w:val="18"/>
              </w:rPr>
              <w:t>4</w:t>
            </w:r>
            <w:r w:rsidR="00C077E6">
              <w:rPr>
                <w:rFonts w:asciiTheme="minorHAnsi" w:hAnsiTheme="minorHAnsi"/>
                <w:sz w:val="18"/>
                <w:szCs w:val="18"/>
              </w:rPr>
              <w:t xml:space="preserve"> = Alteration, then value = 300;</w:t>
            </w:r>
          </w:p>
          <w:p w14:paraId="19733CF1" w14:textId="2C3DE8BB" w:rsidR="000C69B0" w:rsidRDefault="000C69B0" w:rsidP="005C0281">
            <w:pPr>
              <w:keepNext/>
              <w:rPr>
                <w:rFonts w:asciiTheme="minorHAnsi" w:hAnsiTheme="minorHAnsi"/>
                <w:sz w:val="18"/>
                <w:szCs w:val="18"/>
              </w:rPr>
            </w:pPr>
          </w:p>
          <w:p w14:paraId="10E84923" w14:textId="0FB6D25B" w:rsidR="00650A63" w:rsidRDefault="00650A63" w:rsidP="005C0281">
            <w:pPr>
              <w:keepNext/>
              <w:rPr>
                <w:rFonts w:asciiTheme="minorHAnsi" w:hAnsiTheme="minorHAnsi"/>
                <w:sz w:val="18"/>
                <w:szCs w:val="18"/>
              </w:rPr>
            </w:pPr>
            <w:r>
              <w:rPr>
                <w:rFonts w:asciiTheme="minorHAnsi" w:hAnsiTheme="minorHAnsi"/>
                <w:sz w:val="18"/>
                <w:szCs w:val="18"/>
              </w:rPr>
              <w:t>Elseif parent is MCH-01a, and B1</w:t>
            </w:r>
            <w:ins w:id="87" w:author="Wichert, RJ@Energy" w:date="2019-04-17T17:30:00Z">
              <w:r w:rsidR="00E937D4">
                <w:rPr>
                  <w:rFonts w:asciiTheme="minorHAnsi" w:hAnsiTheme="minorHAnsi"/>
                  <w:sz w:val="18"/>
                  <w:szCs w:val="18"/>
                </w:rPr>
                <w:t>0</w:t>
              </w:r>
            </w:ins>
            <w:del w:id="88" w:author="Wichert, RJ@Energy" w:date="2019-04-17T17:30:00Z">
              <w:r w:rsidDel="00E937D4">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BE7BE1E" w14:textId="77777777" w:rsidR="004C7B18" w:rsidRDefault="004C7B18" w:rsidP="005C0281">
            <w:pPr>
              <w:keepNext/>
              <w:rPr>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4CB15AD9"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r w:rsidR="00A2428D">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A302A9" w:rsidRPr="00966F61" w14:paraId="5399EF7A" w14:textId="77777777" w:rsidTr="005F79FF">
        <w:trPr>
          <w:trHeight w:val="144"/>
        </w:trPr>
        <w:tc>
          <w:tcPr>
            <w:tcW w:w="5000" w:type="pct"/>
            <w:gridSpan w:val="3"/>
          </w:tcPr>
          <w:p w14:paraId="6038F730" w14:textId="43E324A1" w:rsidR="00A302A9" w:rsidRPr="00966F61" w:rsidRDefault="00A302A9" w:rsidP="00A302A9">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46FE467" w14:textId="7DF22292" w:rsidR="00A302A9" w:rsidRPr="00966F61" w:rsidRDefault="00A302A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A302A9" w:rsidRPr="00966F61" w14:paraId="0EE06476" w14:textId="77777777" w:rsidTr="005F79FF">
        <w:tblPrEx>
          <w:tblCellMar>
            <w:top w:w="0" w:type="dxa"/>
            <w:left w:w="108" w:type="dxa"/>
            <w:bottom w:w="0" w:type="dxa"/>
            <w:right w:w="108" w:type="dxa"/>
          </w:tblCellMar>
        </w:tblPrEx>
        <w:trPr>
          <w:cantSplit/>
          <w:trHeight w:val="144"/>
        </w:trPr>
        <w:tc>
          <w:tcPr>
            <w:tcW w:w="212" w:type="pct"/>
            <w:vAlign w:val="center"/>
          </w:tcPr>
          <w:p w14:paraId="5384EDAA" w14:textId="77777777" w:rsidR="00A302A9" w:rsidRPr="00966F61" w:rsidRDefault="00A302A9" w:rsidP="00A302A9">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2D9E8480" w14:textId="78B30CF4" w:rsidR="00A302A9" w:rsidRPr="00966F61" w:rsidRDefault="00A302A9" w:rsidP="00DE675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354DF200"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3239CE" w14:textId="292B9AAA" w:rsidR="00A302A9" w:rsidRPr="00966F61" w:rsidRDefault="00A302A9">
            <w:pPr>
              <w:keepNext/>
              <w:rPr>
                <w:rFonts w:asciiTheme="minorHAnsi" w:hAnsiTheme="minorHAnsi"/>
                <w:sz w:val="18"/>
                <w:szCs w:val="18"/>
              </w:rPr>
            </w:pPr>
            <w:r>
              <w:rPr>
                <w:rFonts w:asciiTheme="minorHAnsi" w:hAnsiTheme="minorHAnsi"/>
                <w:sz w:val="18"/>
                <w:szCs w:val="18"/>
              </w:rPr>
              <w:t xml:space="preserve"> Reference MCH-01</w:t>
            </w:r>
            <w:r w:rsidR="00C93A93">
              <w:rPr>
                <w:rFonts w:asciiTheme="minorHAnsi" w:hAnsiTheme="minorHAnsi"/>
                <w:sz w:val="18"/>
                <w:szCs w:val="18"/>
              </w:rPr>
              <w:t xml:space="preserve"> C11</w:t>
            </w:r>
            <w:r w:rsidR="007C07D6">
              <w:rPr>
                <w:rFonts w:asciiTheme="minorHAnsi" w:hAnsiTheme="minorHAnsi"/>
                <w:sz w:val="18"/>
                <w:szCs w:val="18"/>
              </w:rPr>
              <w:t>,</w:t>
            </w:r>
            <w:r w:rsidR="00C93A93">
              <w:rPr>
                <w:rFonts w:asciiTheme="minorHAnsi" w:hAnsiTheme="minorHAnsi"/>
                <w:sz w:val="18"/>
                <w:szCs w:val="18"/>
              </w:rPr>
              <w:t xml:space="preserve"> Central Fan</w:t>
            </w:r>
            <w:r>
              <w:rPr>
                <w:rFonts w:asciiTheme="minorHAnsi" w:hAnsiTheme="minorHAnsi"/>
                <w:sz w:val="18"/>
                <w:szCs w:val="18"/>
              </w:rPr>
              <w:t xml:space="preserve"> </w:t>
            </w:r>
            <w:r w:rsidR="00C93A93">
              <w:rPr>
                <w:rFonts w:asciiTheme="minorHAnsi" w:hAnsiTheme="minorHAnsi"/>
                <w:sz w:val="18"/>
                <w:szCs w:val="18"/>
              </w:rPr>
              <w:t>V</w:t>
            </w:r>
            <w:r>
              <w:rPr>
                <w:rFonts w:asciiTheme="minorHAnsi" w:hAnsiTheme="minorHAnsi"/>
                <w:sz w:val="18"/>
                <w:szCs w:val="18"/>
              </w:rPr>
              <w:t xml:space="preserve">entilation </w:t>
            </w:r>
            <w:r w:rsidR="00C93A93">
              <w:rPr>
                <w:rFonts w:asciiTheme="minorHAnsi" w:hAnsiTheme="minorHAnsi"/>
                <w:sz w:val="18"/>
                <w:szCs w:val="18"/>
              </w:rPr>
              <w:t>Co</w:t>
            </w:r>
            <w:r w:rsidR="007C07D6">
              <w:rPr>
                <w:rFonts w:asciiTheme="minorHAnsi" w:hAnsiTheme="minorHAnsi"/>
                <w:sz w:val="18"/>
                <w:szCs w:val="18"/>
              </w:rPr>
              <w:t>oling Airflow</w:t>
            </w:r>
            <w:r>
              <w:rPr>
                <w:rFonts w:asciiTheme="minorHAnsi" w:hAnsiTheme="minorHAnsi"/>
                <w:sz w:val="18"/>
                <w:szCs w:val="18"/>
              </w:rPr>
              <w:t>&gt;&gt;</w:t>
            </w:r>
          </w:p>
        </w:tc>
      </w:tr>
      <w:tr w:rsidR="00A302A9" w:rsidRPr="00966F61" w14:paraId="0BDD2477" w14:textId="77777777" w:rsidTr="005F79FF">
        <w:tblPrEx>
          <w:tblCellMar>
            <w:top w:w="0" w:type="dxa"/>
            <w:left w:w="108" w:type="dxa"/>
            <w:bottom w:w="0" w:type="dxa"/>
            <w:right w:w="108" w:type="dxa"/>
          </w:tblCellMar>
        </w:tblPrEx>
        <w:trPr>
          <w:cantSplit/>
          <w:trHeight w:val="144"/>
        </w:trPr>
        <w:tc>
          <w:tcPr>
            <w:tcW w:w="212" w:type="pct"/>
            <w:vAlign w:val="center"/>
          </w:tcPr>
          <w:p w14:paraId="2323448C" w14:textId="591ACBEA"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2</w:t>
            </w:r>
          </w:p>
        </w:tc>
        <w:tc>
          <w:tcPr>
            <w:tcW w:w="2247" w:type="pct"/>
            <w:vAlign w:val="center"/>
          </w:tcPr>
          <w:p w14:paraId="1B096509" w14:textId="210A1E2C"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5275CA42"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A302A9" w:rsidRPr="00966F61" w14:paraId="5D3C885A" w14:textId="77777777" w:rsidTr="005F79FF">
        <w:tblPrEx>
          <w:tblCellMar>
            <w:top w:w="0" w:type="dxa"/>
            <w:left w:w="108" w:type="dxa"/>
            <w:bottom w:w="0" w:type="dxa"/>
            <w:right w:w="108" w:type="dxa"/>
          </w:tblCellMar>
        </w:tblPrEx>
        <w:trPr>
          <w:cantSplit/>
          <w:trHeight w:val="144"/>
        </w:trPr>
        <w:tc>
          <w:tcPr>
            <w:tcW w:w="212" w:type="pct"/>
            <w:vAlign w:val="center"/>
          </w:tcPr>
          <w:p w14:paraId="3DCC9E94" w14:textId="486E1095"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3</w:t>
            </w:r>
          </w:p>
        </w:tc>
        <w:tc>
          <w:tcPr>
            <w:tcW w:w="2247" w:type="pct"/>
            <w:vAlign w:val="center"/>
          </w:tcPr>
          <w:p w14:paraId="6DEC7A31"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40D3EB6C" w14:textId="24BE681B" w:rsidR="007C07D6" w:rsidRDefault="00A302A9">
            <w:pPr>
              <w:keepNext/>
              <w:rPr>
                <w:rFonts w:asciiTheme="minorHAnsi" w:hAnsiTheme="minorHAnsi"/>
                <w:sz w:val="18"/>
                <w:szCs w:val="18"/>
              </w:rPr>
            </w:pPr>
            <w:r>
              <w:rPr>
                <w:rFonts w:asciiTheme="minorHAnsi" w:hAnsiTheme="minorHAnsi"/>
                <w:sz w:val="18"/>
                <w:szCs w:val="18"/>
              </w:rPr>
              <w:t xml:space="preserve"> &lt;&lt;</w:t>
            </w:r>
            <w:r w:rsidR="007C07D6">
              <w:rPr>
                <w:rFonts w:asciiTheme="minorHAnsi" w:hAnsiTheme="minorHAnsi"/>
                <w:sz w:val="18"/>
                <w:szCs w:val="18"/>
              </w:rPr>
              <w:t>If A1</w:t>
            </w:r>
            <w:r w:rsidR="00A2428D">
              <w:rPr>
                <w:rFonts w:asciiTheme="minorHAnsi" w:hAnsiTheme="minorHAnsi"/>
                <w:sz w:val="18"/>
                <w:szCs w:val="18"/>
              </w:rPr>
              <w:t>2</w:t>
            </w:r>
            <w:r w:rsidR="007C07D6">
              <w:rPr>
                <w:rFonts w:asciiTheme="minorHAnsi" w:hAnsiTheme="minorHAnsi"/>
                <w:sz w:val="18"/>
                <w:szCs w:val="18"/>
              </w:rPr>
              <w:t xml:space="preserve"> = ‘Fixed CFVCS’, then if </w:t>
            </w:r>
            <w:r w:rsidR="000D13E1">
              <w:rPr>
                <w:rFonts w:asciiTheme="minorHAnsi" w:hAnsiTheme="minorHAnsi"/>
                <w:sz w:val="18"/>
                <w:szCs w:val="18"/>
              </w:rPr>
              <w:t>E</w:t>
            </w:r>
            <w:r w:rsidR="007C07D6">
              <w:rPr>
                <w:rFonts w:asciiTheme="minorHAnsi" w:hAnsiTheme="minorHAnsi"/>
                <w:sz w:val="18"/>
                <w:szCs w:val="18"/>
              </w:rPr>
              <w:t>02≥</w:t>
            </w:r>
            <w:r w:rsidR="000D13E1">
              <w:rPr>
                <w:rFonts w:asciiTheme="minorHAnsi" w:hAnsiTheme="minorHAnsi"/>
                <w:sz w:val="18"/>
                <w:szCs w:val="18"/>
              </w:rPr>
              <w:t>E</w:t>
            </w:r>
            <w:r w:rsidR="007C07D6">
              <w:rPr>
                <w:rFonts w:asciiTheme="minorHAnsi" w:hAnsiTheme="minorHAnsi"/>
                <w:sz w:val="18"/>
                <w:szCs w:val="18"/>
              </w:rPr>
              <w:t>01</w:t>
            </w:r>
            <w:r w:rsidR="007C07D6" w:rsidRPr="00966F61">
              <w:rPr>
                <w:rFonts w:asciiTheme="minorHAnsi" w:hAnsiTheme="minorHAnsi"/>
                <w:sz w:val="18"/>
                <w:szCs w:val="18"/>
              </w:rPr>
              <w:t xml:space="preserve">, </w:t>
            </w:r>
            <w:r w:rsidR="007C07D6">
              <w:rPr>
                <w:rFonts w:asciiTheme="minorHAnsi" w:hAnsiTheme="minorHAnsi"/>
                <w:sz w:val="18"/>
                <w:szCs w:val="18"/>
              </w:rPr>
              <w:t xml:space="preserve">result = </w:t>
            </w:r>
            <w:r w:rsidR="007C07D6" w:rsidRPr="00966F61">
              <w:rPr>
                <w:rFonts w:asciiTheme="minorHAnsi" w:hAnsiTheme="minorHAnsi"/>
                <w:sz w:val="18"/>
                <w:szCs w:val="18"/>
              </w:rPr>
              <w:t>"</w:t>
            </w:r>
            <w:r w:rsidR="007C07D6">
              <w:rPr>
                <w:rFonts w:asciiTheme="minorHAnsi" w:hAnsiTheme="minorHAnsi"/>
                <w:sz w:val="18"/>
                <w:szCs w:val="18"/>
              </w:rPr>
              <w:t>S</w:t>
            </w:r>
            <w:r w:rsidR="007C07D6" w:rsidRPr="00966F61">
              <w:rPr>
                <w:rFonts w:asciiTheme="minorHAnsi" w:hAnsiTheme="minorHAnsi"/>
                <w:sz w:val="18"/>
                <w:szCs w:val="18"/>
              </w:rPr>
              <w:t xml:space="preserve">ystem </w:t>
            </w:r>
            <w:r w:rsidR="007C07D6">
              <w:rPr>
                <w:rFonts w:asciiTheme="minorHAnsi" w:hAnsiTheme="minorHAnsi"/>
                <w:sz w:val="18"/>
                <w:szCs w:val="18"/>
              </w:rPr>
              <w:t>ventilation a</w:t>
            </w:r>
            <w:r w:rsidR="007C07D6" w:rsidRPr="00966F61">
              <w:rPr>
                <w:rFonts w:asciiTheme="minorHAnsi" w:hAnsiTheme="minorHAnsi"/>
                <w:sz w:val="18"/>
                <w:szCs w:val="18"/>
              </w:rPr>
              <w:t xml:space="preserve">irflow </w:t>
            </w:r>
            <w:r w:rsidR="007C07D6">
              <w:rPr>
                <w:rFonts w:asciiTheme="minorHAnsi" w:hAnsiTheme="minorHAnsi"/>
                <w:sz w:val="18"/>
                <w:szCs w:val="18"/>
              </w:rPr>
              <w:t>r</w:t>
            </w:r>
            <w:r w:rsidR="007C07D6" w:rsidRPr="00966F61">
              <w:rPr>
                <w:rFonts w:asciiTheme="minorHAnsi" w:hAnsiTheme="minorHAnsi"/>
                <w:sz w:val="18"/>
                <w:szCs w:val="18"/>
              </w:rPr>
              <w:t xml:space="preserve">ate </w:t>
            </w:r>
            <w:r w:rsidR="007C07D6">
              <w:rPr>
                <w:rFonts w:asciiTheme="minorHAnsi" w:hAnsiTheme="minorHAnsi"/>
                <w:sz w:val="18"/>
                <w:szCs w:val="18"/>
              </w:rPr>
              <w:t>c</w:t>
            </w:r>
            <w:r w:rsidR="007C07D6" w:rsidRPr="00966F61">
              <w:rPr>
                <w:rFonts w:asciiTheme="minorHAnsi" w:hAnsiTheme="minorHAnsi"/>
                <w:sz w:val="18"/>
                <w:szCs w:val="18"/>
              </w:rPr>
              <w:t>omplies"</w:t>
            </w:r>
          </w:p>
          <w:p w14:paraId="098AA959" w14:textId="1BEC97ED" w:rsidR="007C07D6" w:rsidRDefault="007C07D6">
            <w:pPr>
              <w:keepNext/>
              <w:rPr>
                <w:rFonts w:asciiTheme="minorHAnsi" w:hAnsiTheme="minorHAnsi"/>
                <w:sz w:val="18"/>
                <w:szCs w:val="18"/>
              </w:rPr>
            </w:pPr>
          </w:p>
          <w:p w14:paraId="5E8D25FA" w14:textId="5BD74245" w:rsidR="007C07D6" w:rsidRDefault="007C07D6">
            <w:pPr>
              <w:keepNext/>
              <w:rPr>
                <w:rFonts w:asciiTheme="minorHAnsi" w:hAnsiTheme="minorHAnsi"/>
                <w:sz w:val="18"/>
                <w:szCs w:val="18"/>
              </w:rPr>
            </w:pPr>
            <w:r>
              <w:rPr>
                <w:rFonts w:asciiTheme="minorHAnsi" w:hAnsiTheme="minorHAnsi"/>
                <w:sz w:val="18"/>
                <w:szCs w:val="18"/>
              </w:rPr>
              <w:t>ElseIf A1</w:t>
            </w:r>
            <w:r w:rsidR="00A2428D">
              <w:rPr>
                <w:rFonts w:asciiTheme="minorHAnsi" w:hAnsiTheme="minorHAnsi"/>
                <w:sz w:val="18"/>
                <w:szCs w:val="18"/>
              </w:rPr>
              <w:t>2</w:t>
            </w:r>
            <w:r>
              <w:rPr>
                <w:rFonts w:asciiTheme="minorHAnsi" w:hAnsiTheme="minorHAnsi"/>
                <w:sz w:val="18"/>
                <w:szCs w:val="18"/>
              </w:rPr>
              <w:t xml:space="preserve"> = ‘Variable CFVCS’, then if </w:t>
            </w:r>
            <w:r w:rsidR="000D13E1">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0D13E1">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2D9E9A50" w14:textId="77777777" w:rsidR="007C07D6" w:rsidRDefault="007C07D6">
            <w:pPr>
              <w:keepNext/>
              <w:rPr>
                <w:rFonts w:asciiTheme="minorHAnsi" w:hAnsiTheme="minorHAnsi"/>
                <w:sz w:val="18"/>
                <w:szCs w:val="18"/>
              </w:rPr>
            </w:pPr>
          </w:p>
          <w:p w14:paraId="24188F41" w14:textId="7C78BD53" w:rsidR="00A302A9" w:rsidRPr="00966F61" w:rsidRDefault="007C07D6" w:rsidP="004A4366">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6C16407B" w:rsidR="00FA0024" w:rsidRPr="00FA0024" w:rsidRDefault="00237954">
            <w:pPr>
              <w:keepNext/>
              <w:rPr>
                <w:rFonts w:asciiTheme="minorHAnsi" w:hAnsiTheme="minorHAnsi"/>
                <w:b/>
                <w:sz w:val="18"/>
                <w:szCs w:val="18"/>
              </w:rPr>
            </w:pPr>
            <w:r>
              <w:rPr>
                <w:rFonts w:asciiTheme="minorHAnsi" w:hAnsiTheme="minorHAnsi"/>
                <w:b/>
                <w:sz w:val="18"/>
                <w:szCs w:val="18"/>
              </w:rPr>
              <w:t>F</w:t>
            </w:r>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21BA5" w14:textId="77777777" w:rsidR="00067233" w:rsidRDefault="00067233">
      <w:r>
        <w:separator/>
      </w:r>
    </w:p>
  </w:endnote>
  <w:endnote w:type="continuationSeparator" w:id="0">
    <w:p w14:paraId="58A75D0E" w14:textId="77777777" w:rsidR="00067233" w:rsidRDefault="00067233">
      <w:r>
        <w:continuationSeparator/>
      </w:r>
    </w:p>
  </w:endnote>
  <w:endnote w:type="continuationNotice" w:id="1">
    <w:p w14:paraId="39DF93A0" w14:textId="77777777" w:rsidR="00067233" w:rsidRDefault="00067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E6727" w14:textId="77777777" w:rsidR="00067233" w:rsidRDefault="0006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067233" w:rsidRPr="00CB64DD" w:rsidRDefault="00067233" w:rsidP="00993A65">
    <w:pPr>
      <w:pStyle w:val="Footer"/>
    </w:pPr>
    <w:r w:rsidRPr="00CB64DD">
      <w:t xml:space="preserve">Registration Number:                                                           Registration Date/Time:                                           HERS Provider:                       </w:t>
    </w:r>
  </w:p>
  <w:p w14:paraId="068E96C0" w14:textId="37394C45" w:rsidR="00067233" w:rsidRPr="00CB64DD" w:rsidRDefault="0006723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067233" w:rsidRPr="00CB64DD" w:rsidRDefault="00067233" w:rsidP="00993A65">
    <w:pPr>
      <w:pStyle w:val="Footer"/>
    </w:pPr>
    <w:r w:rsidRPr="00CB64DD">
      <w:t xml:space="preserve">Registration Number:                                                           Registration Date/Time:                                           HERS Provider:                       </w:t>
    </w:r>
  </w:p>
  <w:p w14:paraId="068E96D1" w14:textId="77777777" w:rsidR="00067233" w:rsidRPr="00CB64DD" w:rsidRDefault="00067233" w:rsidP="00993A6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40B7F33F" w:rsidR="00067233" w:rsidRPr="00CB64DD" w:rsidRDefault="00067233"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067233" w:rsidRPr="00CB64DD" w:rsidRDefault="00067233"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01581" w14:textId="77777777" w:rsidR="00067233" w:rsidRDefault="00067233">
      <w:r>
        <w:separator/>
      </w:r>
    </w:p>
  </w:footnote>
  <w:footnote w:type="continuationSeparator" w:id="0">
    <w:p w14:paraId="7401B595" w14:textId="77777777" w:rsidR="00067233" w:rsidRDefault="00067233">
      <w:r>
        <w:continuationSeparator/>
      </w:r>
    </w:p>
  </w:footnote>
  <w:footnote w:type="continuationNotice" w:id="1">
    <w:p w14:paraId="14B8F9BC" w14:textId="77777777" w:rsidR="00067233" w:rsidRDefault="000672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067233" w:rsidRDefault="00586309">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067233" w:rsidRPr="007770C5" w:rsidRDefault="0006723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586309">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067233" w:rsidRPr="007770C5" w:rsidRDefault="0006723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7A7EE2F" w:rsidR="00067233" w:rsidRPr="007770C5" w:rsidRDefault="00067233"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067233" w:rsidRPr="00F85124" w14:paraId="068E96B2" w14:textId="77777777" w:rsidTr="00986D7B">
      <w:trPr>
        <w:cantSplit/>
        <w:trHeight w:val="288"/>
      </w:trPr>
      <w:tc>
        <w:tcPr>
          <w:tcW w:w="4016" w:type="pct"/>
          <w:gridSpan w:val="3"/>
          <w:tcBorders>
            <w:right w:val="nil"/>
          </w:tcBorders>
          <w:vAlign w:val="center"/>
        </w:tcPr>
        <w:p w14:paraId="068E96B0" w14:textId="77777777" w:rsidR="00067233" w:rsidRPr="00F85124" w:rsidRDefault="00067233"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067233" w:rsidRPr="00F85124" w:rsidRDefault="00067233" w:rsidP="007924C2">
          <w:pPr>
            <w:pStyle w:val="Heading1"/>
            <w:jc w:val="right"/>
            <w:rPr>
              <w:rFonts w:ascii="Calibri" w:hAnsi="Calibri"/>
              <w:b w:val="0"/>
              <w:bCs/>
              <w:sz w:val="20"/>
            </w:rPr>
          </w:pPr>
          <w:r>
            <w:rPr>
              <w:rFonts w:ascii="Calibri" w:hAnsi="Calibri"/>
              <w:b w:val="0"/>
              <w:bCs/>
              <w:sz w:val="20"/>
            </w:rPr>
            <w:t>CF2R-MCH-23-H</w:t>
          </w:r>
        </w:p>
      </w:tc>
    </w:tr>
    <w:tr w:rsidR="00067233" w:rsidRPr="00F85124" w14:paraId="068E96B5" w14:textId="77777777" w:rsidTr="007924C2">
      <w:trPr>
        <w:cantSplit/>
        <w:trHeight w:val="288"/>
      </w:trPr>
      <w:tc>
        <w:tcPr>
          <w:tcW w:w="2500" w:type="pct"/>
          <w:gridSpan w:val="2"/>
          <w:tcBorders>
            <w:right w:val="nil"/>
          </w:tcBorders>
        </w:tcPr>
        <w:p w14:paraId="068E96B3" w14:textId="77777777" w:rsidR="00067233" w:rsidRPr="002E105D" w:rsidRDefault="0006723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79B4584D" w:rsidR="00067233" w:rsidRPr="00F85124" w:rsidRDefault="0006723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8630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86309">
            <w:rPr>
              <w:rFonts w:ascii="Calibri" w:hAnsi="Calibri"/>
              <w:bCs/>
              <w:noProof/>
            </w:rPr>
            <w:t>3</w:t>
          </w:r>
          <w:r>
            <w:rPr>
              <w:rFonts w:ascii="Calibri" w:hAnsi="Calibri"/>
              <w:bCs/>
              <w:noProof/>
            </w:rPr>
            <w:fldChar w:fldCharType="end"/>
          </w:r>
          <w:r w:rsidRPr="00F85124">
            <w:rPr>
              <w:rFonts w:ascii="Calibri" w:hAnsi="Calibri"/>
              <w:bCs/>
            </w:rPr>
            <w:t>)</w:t>
          </w:r>
        </w:p>
      </w:tc>
    </w:tr>
    <w:tr w:rsidR="00067233" w:rsidRPr="00F85124" w14:paraId="068E96B9" w14:textId="77777777" w:rsidTr="00986D7B">
      <w:trPr>
        <w:cantSplit/>
        <w:trHeight w:val="288"/>
      </w:trPr>
      <w:tc>
        <w:tcPr>
          <w:tcW w:w="0" w:type="auto"/>
        </w:tcPr>
        <w:p w14:paraId="068E96B6" w14:textId="77777777" w:rsidR="00067233" w:rsidRPr="00F85124" w:rsidRDefault="00067233"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067233" w:rsidRPr="00F85124" w:rsidRDefault="00067233"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067233" w:rsidRPr="00F85124" w:rsidRDefault="00067233" w:rsidP="007924C2">
          <w:pPr>
            <w:rPr>
              <w:rFonts w:ascii="Calibri" w:hAnsi="Calibri"/>
              <w:sz w:val="12"/>
              <w:szCs w:val="12"/>
            </w:rPr>
          </w:pPr>
          <w:r w:rsidRPr="00F85124">
            <w:rPr>
              <w:rFonts w:ascii="Calibri" w:hAnsi="Calibri"/>
              <w:sz w:val="12"/>
              <w:szCs w:val="12"/>
            </w:rPr>
            <w:t>Permit Number:</w:t>
          </w:r>
        </w:p>
      </w:tc>
    </w:tr>
    <w:tr w:rsidR="00067233" w:rsidRPr="00F85124" w14:paraId="068E96BD" w14:textId="77777777" w:rsidTr="00986D7B">
      <w:trPr>
        <w:cantSplit/>
        <w:trHeight w:val="288"/>
      </w:trPr>
      <w:tc>
        <w:tcPr>
          <w:tcW w:w="0" w:type="auto"/>
        </w:tcPr>
        <w:p w14:paraId="068E96BA" w14:textId="77777777" w:rsidR="00067233" w:rsidRPr="00F85124" w:rsidRDefault="0006723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067233" w:rsidRPr="00F85124" w:rsidRDefault="0006723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067233" w:rsidRPr="00F85124" w:rsidRDefault="0006723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067233" w:rsidRDefault="0006723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067233" w:rsidRPr="00F85124" w14:paraId="068E96C3" w14:textId="77777777" w:rsidTr="002E105D">
      <w:trPr>
        <w:cantSplit/>
        <w:trHeight w:val="288"/>
      </w:trPr>
      <w:tc>
        <w:tcPr>
          <w:tcW w:w="3738" w:type="pct"/>
          <w:gridSpan w:val="3"/>
          <w:tcBorders>
            <w:right w:val="nil"/>
          </w:tcBorders>
          <w:vAlign w:val="center"/>
        </w:tcPr>
        <w:p w14:paraId="068E96C1" w14:textId="2FBC2138" w:rsidR="00067233" w:rsidRPr="00F85124" w:rsidRDefault="0006723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067233" w:rsidRPr="00F85124" w:rsidRDefault="00067233" w:rsidP="002E105D">
          <w:pPr>
            <w:pStyle w:val="Heading1"/>
            <w:jc w:val="right"/>
            <w:rPr>
              <w:rFonts w:ascii="Calibri" w:hAnsi="Calibri"/>
              <w:b w:val="0"/>
              <w:bCs/>
              <w:sz w:val="20"/>
            </w:rPr>
          </w:pPr>
          <w:r>
            <w:rPr>
              <w:rFonts w:ascii="Calibri" w:hAnsi="Calibri"/>
              <w:b w:val="0"/>
              <w:bCs/>
              <w:sz w:val="20"/>
            </w:rPr>
            <w:t>CF2R-MCH-23-H</w:t>
          </w:r>
        </w:p>
      </w:tc>
    </w:tr>
    <w:tr w:rsidR="00067233" w:rsidRPr="00F85124" w14:paraId="068E96C6" w14:textId="77777777" w:rsidTr="007924C2">
      <w:trPr>
        <w:cantSplit/>
        <w:trHeight w:val="288"/>
      </w:trPr>
      <w:tc>
        <w:tcPr>
          <w:tcW w:w="2500" w:type="pct"/>
          <w:gridSpan w:val="2"/>
          <w:tcBorders>
            <w:right w:val="nil"/>
          </w:tcBorders>
        </w:tcPr>
        <w:p w14:paraId="068E96C4" w14:textId="77777777" w:rsidR="00067233" w:rsidRPr="002E105D" w:rsidRDefault="0006723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067233" w:rsidRPr="00F85124" w:rsidRDefault="0006723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067233" w:rsidRPr="00F85124" w14:paraId="068E96CA" w14:textId="77777777" w:rsidTr="002E105D">
      <w:trPr>
        <w:cantSplit/>
        <w:trHeight w:val="288"/>
      </w:trPr>
      <w:tc>
        <w:tcPr>
          <w:tcW w:w="0" w:type="auto"/>
        </w:tcPr>
        <w:p w14:paraId="068E96C7" w14:textId="77777777" w:rsidR="00067233" w:rsidRPr="00F85124" w:rsidRDefault="00067233"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067233" w:rsidRPr="00F85124" w:rsidRDefault="00067233"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067233" w:rsidRPr="00F85124" w:rsidRDefault="00067233" w:rsidP="007924C2">
          <w:pPr>
            <w:rPr>
              <w:rFonts w:ascii="Calibri" w:hAnsi="Calibri"/>
              <w:sz w:val="12"/>
              <w:szCs w:val="12"/>
            </w:rPr>
          </w:pPr>
          <w:r w:rsidRPr="00F85124">
            <w:rPr>
              <w:rFonts w:ascii="Calibri" w:hAnsi="Calibri"/>
              <w:sz w:val="12"/>
              <w:szCs w:val="12"/>
            </w:rPr>
            <w:t>Permit Number:</w:t>
          </w:r>
        </w:p>
      </w:tc>
    </w:tr>
    <w:tr w:rsidR="00067233" w:rsidRPr="00F85124" w14:paraId="068E96CE" w14:textId="77777777" w:rsidTr="002E105D">
      <w:trPr>
        <w:cantSplit/>
        <w:trHeight w:val="288"/>
      </w:trPr>
      <w:tc>
        <w:tcPr>
          <w:tcW w:w="0" w:type="auto"/>
        </w:tcPr>
        <w:p w14:paraId="068E96CB" w14:textId="77777777" w:rsidR="00067233" w:rsidRPr="00F85124" w:rsidRDefault="0006723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067233" w:rsidRPr="00F85124" w:rsidRDefault="0006723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067233" w:rsidRPr="00F85124" w:rsidRDefault="00067233" w:rsidP="007924C2">
          <w:pPr>
            <w:rPr>
              <w:rFonts w:ascii="Calibri" w:hAnsi="Calibri"/>
              <w:sz w:val="12"/>
              <w:szCs w:val="12"/>
              <w:vertAlign w:val="superscript"/>
            </w:rPr>
          </w:pPr>
          <w:r w:rsidRPr="00F85124">
            <w:rPr>
              <w:rFonts w:ascii="Calibri" w:hAnsi="Calibri"/>
              <w:sz w:val="12"/>
              <w:szCs w:val="12"/>
            </w:rPr>
            <w:t>Zip Code</w:t>
          </w:r>
        </w:p>
      </w:tc>
    </w:tr>
  </w:tbl>
  <w:p w14:paraId="068E96CF" w14:textId="5F531B56" w:rsidR="00067233" w:rsidRDefault="00586309">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067233" w:rsidRDefault="00586309">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67233" w:rsidRPr="00F85124" w14:paraId="068E96D5" w14:textId="77777777" w:rsidTr="00CB64DD">
      <w:trPr>
        <w:cantSplit/>
        <w:trHeight w:val="288"/>
      </w:trPr>
      <w:tc>
        <w:tcPr>
          <w:tcW w:w="4016" w:type="pct"/>
          <w:gridSpan w:val="2"/>
          <w:tcBorders>
            <w:right w:val="nil"/>
          </w:tcBorders>
          <w:vAlign w:val="center"/>
        </w:tcPr>
        <w:p w14:paraId="068E96D3" w14:textId="1090D267" w:rsidR="00067233" w:rsidRPr="00F85124" w:rsidRDefault="0006723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067233" w:rsidRPr="00F85124" w:rsidRDefault="00067233" w:rsidP="007924C2">
          <w:pPr>
            <w:pStyle w:val="Heading1"/>
            <w:jc w:val="right"/>
            <w:rPr>
              <w:rFonts w:ascii="Calibri" w:hAnsi="Calibri"/>
              <w:b w:val="0"/>
              <w:bCs/>
              <w:sz w:val="20"/>
            </w:rPr>
          </w:pPr>
          <w:r>
            <w:rPr>
              <w:rFonts w:ascii="Calibri" w:hAnsi="Calibri"/>
              <w:b w:val="0"/>
              <w:bCs/>
              <w:sz w:val="20"/>
            </w:rPr>
            <w:t>CF2R-MCH-23-H</w:t>
          </w:r>
        </w:p>
      </w:tc>
    </w:tr>
    <w:tr w:rsidR="00067233" w:rsidRPr="00F85124" w14:paraId="068E96D8" w14:textId="77777777" w:rsidTr="007924C2">
      <w:trPr>
        <w:cantSplit/>
        <w:trHeight w:val="288"/>
      </w:trPr>
      <w:tc>
        <w:tcPr>
          <w:tcW w:w="2500" w:type="pct"/>
          <w:tcBorders>
            <w:right w:val="nil"/>
          </w:tcBorders>
        </w:tcPr>
        <w:p w14:paraId="068E96D6" w14:textId="77777777" w:rsidR="00067233" w:rsidRPr="002E105D" w:rsidRDefault="0006723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76CBAEB4" w:rsidR="00067233" w:rsidRPr="00F85124" w:rsidRDefault="0006723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8630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86309">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1EE465ED" w:rsidR="00067233" w:rsidRDefault="00586309"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67233" w:rsidRPr="00F85124" w14:paraId="068E96DD" w14:textId="77777777" w:rsidTr="002E105D">
      <w:trPr>
        <w:cantSplit/>
        <w:trHeight w:val="288"/>
      </w:trPr>
      <w:tc>
        <w:tcPr>
          <w:tcW w:w="4016" w:type="pct"/>
          <w:gridSpan w:val="2"/>
          <w:tcBorders>
            <w:right w:val="nil"/>
          </w:tcBorders>
          <w:vAlign w:val="center"/>
        </w:tcPr>
        <w:p w14:paraId="068E96DB" w14:textId="5D8870D9" w:rsidR="00067233" w:rsidRPr="00F85124" w:rsidRDefault="0006723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067233" w:rsidRPr="00F85124" w:rsidRDefault="00067233" w:rsidP="002E105D">
          <w:pPr>
            <w:pStyle w:val="Heading1"/>
            <w:jc w:val="right"/>
            <w:rPr>
              <w:rFonts w:ascii="Calibri" w:hAnsi="Calibri"/>
              <w:b w:val="0"/>
              <w:bCs/>
              <w:sz w:val="20"/>
            </w:rPr>
          </w:pPr>
          <w:r>
            <w:rPr>
              <w:rFonts w:ascii="Calibri" w:hAnsi="Calibri"/>
              <w:b w:val="0"/>
              <w:bCs/>
              <w:sz w:val="20"/>
            </w:rPr>
            <w:t>CF2R-MCH-23-H</w:t>
          </w:r>
        </w:p>
      </w:tc>
    </w:tr>
    <w:tr w:rsidR="00067233" w:rsidRPr="00F85124" w14:paraId="068E96E0" w14:textId="77777777" w:rsidTr="007924C2">
      <w:trPr>
        <w:cantSplit/>
        <w:trHeight w:val="288"/>
      </w:trPr>
      <w:tc>
        <w:tcPr>
          <w:tcW w:w="2500" w:type="pct"/>
          <w:tcBorders>
            <w:right w:val="nil"/>
          </w:tcBorders>
        </w:tcPr>
        <w:p w14:paraId="068E96DE" w14:textId="77777777" w:rsidR="00067233" w:rsidRPr="002E105D" w:rsidRDefault="0006723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067233" w:rsidRPr="00F85124" w:rsidRDefault="0006723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565E2560" w:rsidR="00067233" w:rsidRDefault="00586309">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067233" w:rsidRDefault="00586309">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67233" w:rsidRPr="00F85124" w14:paraId="068E96E6" w14:textId="77777777" w:rsidTr="00CB64DD">
      <w:trPr>
        <w:cantSplit/>
        <w:trHeight w:val="288"/>
      </w:trPr>
      <w:tc>
        <w:tcPr>
          <w:tcW w:w="4016" w:type="pct"/>
          <w:gridSpan w:val="2"/>
          <w:tcBorders>
            <w:right w:val="nil"/>
          </w:tcBorders>
          <w:vAlign w:val="center"/>
        </w:tcPr>
        <w:p w14:paraId="068E96E4" w14:textId="7407C7B9" w:rsidR="00067233" w:rsidRPr="00F85124" w:rsidRDefault="00067233"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067233" w:rsidRPr="00F85124" w:rsidRDefault="00067233" w:rsidP="007924C2">
          <w:pPr>
            <w:pStyle w:val="Heading1"/>
            <w:jc w:val="right"/>
            <w:rPr>
              <w:rFonts w:ascii="Calibri" w:hAnsi="Calibri"/>
              <w:b w:val="0"/>
              <w:bCs/>
              <w:sz w:val="20"/>
            </w:rPr>
          </w:pPr>
          <w:r>
            <w:rPr>
              <w:rFonts w:ascii="Calibri" w:hAnsi="Calibri"/>
              <w:b w:val="0"/>
              <w:bCs/>
              <w:sz w:val="20"/>
            </w:rPr>
            <w:t>CF2R-MCH-23-H</w:t>
          </w:r>
        </w:p>
      </w:tc>
    </w:tr>
    <w:tr w:rsidR="00067233" w:rsidRPr="00F85124" w14:paraId="068E96E9" w14:textId="77777777" w:rsidTr="007924C2">
      <w:trPr>
        <w:cantSplit/>
        <w:trHeight w:val="288"/>
      </w:trPr>
      <w:tc>
        <w:tcPr>
          <w:tcW w:w="2500" w:type="pct"/>
          <w:tcBorders>
            <w:right w:val="nil"/>
          </w:tcBorders>
        </w:tcPr>
        <w:p w14:paraId="068E96E7" w14:textId="77777777" w:rsidR="00067233" w:rsidRPr="002E105D" w:rsidRDefault="0006723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6D79009A" w:rsidR="00067233" w:rsidRPr="00F85124" w:rsidRDefault="0006723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86309">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86309">
            <w:rPr>
              <w:rFonts w:ascii="Calibri" w:hAnsi="Calibri"/>
              <w:bCs/>
              <w:noProof/>
            </w:rPr>
            <w:t>4</w:t>
          </w:r>
          <w:r>
            <w:rPr>
              <w:rFonts w:ascii="Calibri" w:hAnsi="Calibri"/>
              <w:bCs/>
              <w:noProof/>
            </w:rPr>
            <w:fldChar w:fldCharType="end"/>
          </w:r>
          <w:r w:rsidRPr="00F85124">
            <w:rPr>
              <w:rFonts w:ascii="Calibri" w:hAnsi="Calibri"/>
              <w:bCs/>
            </w:rPr>
            <w:t>)</w:t>
          </w:r>
        </w:p>
      </w:tc>
    </w:tr>
  </w:tbl>
  <w:p w14:paraId="068E96EA" w14:textId="6985F1AD" w:rsidR="00067233" w:rsidRDefault="00586309"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067233" w:rsidRDefault="00586309">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8"/>
  </w:num>
  <w:num w:numId="25">
    <w:abstractNumId w:val="14"/>
  </w:num>
  <w:num w:numId="26">
    <w:abstractNumId w:val="27"/>
  </w:num>
  <w:num w:numId="27">
    <w:abstractNumId w:val="16"/>
  </w:num>
  <w:num w:numId="28">
    <w:abstractNumId w:val="23"/>
  </w:num>
  <w:num w:numId="29">
    <w:abstractNumId w:val="22"/>
  </w:num>
  <w:num w:numId="30">
    <w:abstractNumId w:val="21"/>
  </w:num>
  <w:num w:numId="31">
    <w:abstractNumId w:val="6"/>
  </w:num>
  <w:num w:numId="32">
    <w:abstractNumId w:val="13"/>
  </w:num>
  <w:num w:numId="33">
    <w:abstractNumId w:val="24"/>
  </w:num>
  <w:num w:numId="34">
    <w:abstractNumId w:val="20"/>
  </w:num>
  <w:num w:numId="35">
    <w:abstractNumId w:val="15"/>
  </w:num>
  <w:num w:numId="36">
    <w:abstractNumId w:val="10"/>
  </w:num>
  <w:num w:numId="37">
    <w:abstractNumId w:val="26"/>
  </w:num>
  <w:num w:numId="38">
    <w:abstractNumId w:val="7"/>
  </w:num>
  <w:num w:numId="39">
    <w:abstractNumId w:val="12"/>
  </w:num>
  <w:num w:numId="40">
    <w:abstractNumId w:val="8"/>
  </w:num>
  <w:num w:numId="41">
    <w:abstractNumId w:val="19"/>
  </w:num>
  <w:num w:numId="42">
    <w:abstractNumId w:val="4"/>
  </w:num>
  <w:num w:numId="43">
    <w:abstractNumId w:val="3"/>
  </w:num>
  <w:num w:numId="44">
    <w:abstractNumId w:val="25"/>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1"/>
  </w:num>
  <w:num w:numId="50">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6BB"/>
    <w:rsid w:val="00051F14"/>
    <w:rsid w:val="00053A0E"/>
    <w:rsid w:val="00056129"/>
    <w:rsid w:val="0005747F"/>
    <w:rsid w:val="0006016B"/>
    <w:rsid w:val="000631C6"/>
    <w:rsid w:val="0006337C"/>
    <w:rsid w:val="000644B7"/>
    <w:rsid w:val="00067233"/>
    <w:rsid w:val="00075CBC"/>
    <w:rsid w:val="00076155"/>
    <w:rsid w:val="00076F08"/>
    <w:rsid w:val="00080A37"/>
    <w:rsid w:val="00080EEE"/>
    <w:rsid w:val="00081216"/>
    <w:rsid w:val="00081867"/>
    <w:rsid w:val="00083548"/>
    <w:rsid w:val="00083729"/>
    <w:rsid w:val="000861F1"/>
    <w:rsid w:val="000902F7"/>
    <w:rsid w:val="00091C81"/>
    <w:rsid w:val="00091D81"/>
    <w:rsid w:val="00093F0B"/>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13E1"/>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633C6"/>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0B03"/>
    <w:rsid w:val="00211FFA"/>
    <w:rsid w:val="00213E8E"/>
    <w:rsid w:val="002155B9"/>
    <w:rsid w:val="002158F0"/>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1CEC"/>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3DCC"/>
    <w:rsid w:val="00334030"/>
    <w:rsid w:val="003359A3"/>
    <w:rsid w:val="00335C78"/>
    <w:rsid w:val="00337397"/>
    <w:rsid w:val="003402E3"/>
    <w:rsid w:val="00340CE9"/>
    <w:rsid w:val="00341B66"/>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36A70"/>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366"/>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6309"/>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5F79FF"/>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C779A"/>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CBD"/>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3FF"/>
    <w:rsid w:val="007924C2"/>
    <w:rsid w:val="007931FB"/>
    <w:rsid w:val="00793E1C"/>
    <w:rsid w:val="0079532E"/>
    <w:rsid w:val="00795EB8"/>
    <w:rsid w:val="00797224"/>
    <w:rsid w:val="00797290"/>
    <w:rsid w:val="00797593"/>
    <w:rsid w:val="00797860"/>
    <w:rsid w:val="007A1CE5"/>
    <w:rsid w:val="007A2BF2"/>
    <w:rsid w:val="007A4603"/>
    <w:rsid w:val="007A6818"/>
    <w:rsid w:val="007B19D0"/>
    <w:rsid w:val="007B2B98"/>
    <w:rsid w:val="007B4BEA"/>
    <w:rsid w:val="007B645E"/>
    <w:rsid w:val="007C05F6"/>
    <w:rsid w:val="007C07D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546"/>
    <w:rsid w:val="00A175CE"/>
    <w:rsid w:val="00A2210F"/>
    <w:rsid w:val="00A223C6"/>
    <w:rsid w:val="00A2428D"/>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330F"/>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4526"/>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806"/>
    <w:rsid w:val="00C679B6"/>
    <w:rsid w:val="00C71EA2"/>
    <w:rsid w:val="00C73E32"/>
    <w:rsid w:val="00C74D2D"/>
    <w:rsid w:val="00C80426"/>
    <w:rsid w:val="00C80803"/>
    <w:rsid w:val="00C81874"/>
    <w:rsid w:val="00C841DC"/>
    <w:rsid w:val="00C84227"/>
    <w:rsid w:val="00C86162"/>
    <w:rsid w:val="00C874DA"/>
    <w:rsid w:val="00C91D27"/>
    <w:rsid w:val="00C93A93"/>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071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3EE3"/>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3A81"/>
    <w:rsid w:val="00DC516E"/>
    <w:rsid w:val="00DC7484"/>
    <w:rsid w:val="00DD2B0C"/>
    <w:rsid w:val="00DD2F31"/>
    <w:rsid w:val="00DD41B5"/>
    <w:rsid w:val="00DD6410"/>
    <w:rsid w:val="00DE0768"/>
    <w:rsid w:val="00DE0AD3"/>
    <w:rsid w:val="00DE4647"/>
    <w:rsid w:val="00DE6759"/>
    <w:rsid w:val="00DE7CE5"/>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37D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05B1E"/>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516"/>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50A"/>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B90DB9-82AD-4A87-BA96-D26A21C2B9A4}">
  <ds:schemaRefs>
    <ds:schemaRef ds:uri="http://schemas.openxmlformats.org/officeDocument/2006/bibliography"/>
  </ds:schemaRefs>
</ds:datastoreItem>
</file>

<file path=customXml/itemProps2.xml><?xml version="1.0" encoding="utf-8"?>
<ds:datastoreItem xmlns:ds="http://schemas.openxmlformats.org/officeDocument/2006/customXml" ds:itemID="{EED54696-81DC-4B40-9900-8E9E4721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cp:lastPrinted>2013-11-13T00:08:00Z</cp:lastPrinted>
  <dcterms:created xsi:type="dcterms:W3CDTF">2019-05-17T15:39:00Z</dcterms:created>
  <dcterms:modified xsi:type="dcterms:W3CDTF">2019-05-17T15:39:00Z</dcterms:modified>
</cp:coreProperties>
</file>
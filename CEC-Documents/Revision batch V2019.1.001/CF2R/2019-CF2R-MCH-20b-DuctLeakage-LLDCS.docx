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460"/>
        <w:gridCol w:w="4842"/>
      </w:tblGrid>
      <w:tr w:rsidR="0046685D" w:rsidRPr="00D65789" w14:paraId="18538DA2" w14:textId="77777777" w:rsidTr="00240A14">
        <w:trPr>
          <w:trHeight w:val="24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A1" w14:textId="77777777" w:rsidR="0046685D" w:rsidRPr="00D65789" w:rsidRDefault="0046685D" w:rsidP="00334911">
            <w:pPr>
              <w:rPr>
                <w:rFonts w:asciiTheme="minorHAnsi" w:hAnsiTheme="minorHAnsi"/>
              </w:rPr>
            </w:pPr>
            <w:bookmarkStart w:id="0" w:name="_GoBack"/>
            <w:bookmarkEnd w:id="0"/>
            <w:r w:rsidRPr="006F45C3">
              <w:rPr>
                <w:rFonts w:asciiTheme="minorHAnsi" w:hAnsiTheme="minorHAnsi"/>
                <w:b/>
              </w:rPr>
              <w:t>A. System Information</w:t>
            </w:r>
          </w:p>
        </w:tc>
      </w:tr>
      <w:tr w:rsidR="00DF13C2" w:rsidRPr="00D65789" w14:paraId="18538DA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3"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A4" w14:textId="3284720E"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250" w:type="pct"/>
            <w:tcBorders>
              <w:top w:val="single" w:sz="4" w:space="0" w:color="auto"/>
              <w:left w:val="single" w:sz="4" w:space="0" w:color="auto"/>
              <w:bottom w:val="single" w:sz="4" w:space="0" w:color="auto"/>
              <w:right w:val="single" w:sz="4" w:space="0" w:color="auto"/>
            </w:tcBorders>
            <w:vAlign w:val="center"/>
          </w:tcPr>
          <w:p w14:paraId="18538DA5" w14:textId="77777777" w:rsidR="00646881" w:rsidRPr="00D65789" w:rsidRDefault="00646881" w:rsidP="00334911">
            <w:pPr>
              <w:rPr>
                <w:rFonts w:asciiTheme="minorHAnsi" w:hAnsiTheme="minorHAnsi"/>
              </w:rPr>
            </w:pPr>
          </w:p>
        </w:tc>
      </w:tr>
      <w:tr w:rsidR="00DF13C2" w:rsidRPr="00D65789" w14:paraId="18538DA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7"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A8" w14:textId="1E1854C3"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18538DA9" w14:textId="77777777" w:rsidR="00646881" w:rsidRPr="00D65789" w:rsidRDefault="00646881" w:rsidP="00334911">
            <w:pPr>
              <w:rPr>
                <w:rFonts w:asciiTheme="minorHAnsi" w:hAnsiTheme="minorHAnsi"/>
              </w:rPr>
            </w:pPr>
          </w:p>
        </w:tc>
      </w:tr>
      <w:tr w:rsidR="00BF5355" w:rsidRPr="00D65789" w14:paraId="02E245CD"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762E8404" w14:textId="7BEA52C2" w:rsidR="00BF5355" w:rsidRPr="00BF5355" w:rsidRDefault="00BF5355" w:rsidP="00BF5355">
            <w:pPr>
              <w:jc w:val="center"/>
              <w:rPr>
                <w:rFonts w:asciiTheme="minorHAnsi" w:hAnsiTheme="minorHAnsi"/>
              </w:rPr>
            </w:pPr>
            <w:r w:rsidRPr="00BF5355">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718B73A7" w14:textId="387F1CFA" w:rsidR="00BF5355" w:rsidRPr="00BF5355" w:rsidRDefault="00BF5355" w:rsidP="00BF5355">
            <w:pPr>
              <w:rPr>
                <w:rFonts w:asciiTheme="minorHAnsi" w:hAnsiTheme="minorHAnsi"/>
              </w:rPr>
            </w:pPr>
            <w:r w:rsidRPr="00BF5355">
              <w:rPr>
                <w:rFonts w:asciiTheme="minorHAnsi" w:hAnsiTheme="minorHAnsi"/>
                <w:szCs w:val="18"/>
              </w:rPr>
              <w:t>Indoor Unit Name</w:t>
            </w:r>
            <w:ins w:id="1" w:author="Smith, Alexis@Energy" w:date="2019-04-10T16:10:00Z">
              <w:r w:rsidR="004D0495">
                <w:rPr>
                  <w:rFonts w:asciiTheme="minorHAnsi" w:hAnsiTheme="minorHAnsi"/>
                  <w:szCs w:val="18"/>
                </w:rPr>
                <w:t xml:space="preserve"> or Description of Area Served</w:t>
              </w:r>
            </w:ins>
          </w:p>
        </w:tc>
        <w:tc>
          <w:tcPr>
            <w:tcW w:w="2250" w:type="pct"/>
            <w:tcBorders>
              <w:top w:val="single" w:sz="4" w:space="0" w:color="auto"/>
              <w:left w:val="single" w:sz="4" w:space="0" w:color="auto"/>
              <w:bottom w:val="single" w:sz="4" w:space="0" w:color="auto"/>
              <w:right w:val="single" w:sz="4" w:space="0" w:color="auto"/>
            </w:tcBorders>
            <w:vAlign w:val="center"/>
          </w:tcPr>
          <w:p w14:paraId="0DE0C495" w14:textId="77777777" w:rsidR="00BF5355" w:rsidRPr="00D65789" w:rsidRDefault="00BF5355" w:rsidP="00BF5355">
            <w:pPr>
              <w:rPr>
                <w:rFonts w:asciiTheme="minorHAnsi" w:hAnsiTheme="minorHAnsi"/>
              </w:rPr>
            </w:pPr>
          </w:p>
        </w:tc>
      </w:tr>
      <w:tr w:rsidR="00BF5355" w:rsidRPr="00D65789" w14:paraId="18538DA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B" w14:textId="0BD81D88" w:rsidR="00BF5355" w:rsidRPr="00D65789" w:rsidRDefault="00BF5355" w:rsidP="00BF5355">
            <w:pPr>
              <w:jc w:val="center"/>
              <w:rPr>
                <w:rFonts w:asciiTheme="minorHAnsi" w:hAnsiTheme="minorHAnsi"/>
              </w:rPr>
            </w:pPr>
            <w:r>
              <w:rPr>
                <w:rFonts w:asciiTheme="minorHAnsi" w:hAnsiTheme="minorHAnsi"/>
              </w:rPr>
              <w:t>04</w:t>
            </w:r>
          </w:p>
        </w:tc>
        <w:tc>
          <w:tcPr>
            <w:tcW w:w="2537" w:type="pct"/>
            <w:tcBorders>
              <w:top w:val="single" w:sz="4" w:space="0" w:color="auto"/>
              <w:left w:val="single" w:sz="4" w:space="0" w:color="auto"/>
              <w:bottom w:val="single" w:sz="4" w:space="0" w:color="auto"/>
              <w:right w:val="single" w:sz="4" w:space="0" w:color="auto"/>
            </w:tcBorders>
            <w:vAlign w:val="center"/>
          </w:tcPr>
          <w:p w14:paraId="18538DAC" w14:textId="26786FDE" w:rsidR="00BF5355" w:rsidRPr="00D65789" w:rsidRDefault="00BF5355" w:rsidP="00BF5355">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250" w:type="pct"/>
            <w:tcBorders>
              <w:top w:val="single" w:sz="4" w:space="0" w:color="auto"/>
              <w:left w:val="single" w:sz="4" w:space="0" w:color="auto"/>
              <w:bottom w:val="single" w:sz="4" w:space="0" w:color="auto"/>
              <w:right w:val="single" w:sz="4" w:space="0" w:color="auto"/>
            </w:tcBorders>
            <w:vAlign w:val="center"/>
          </w:tcPr>
          <w:p w14:paraId="18538DAD" w14:textId="77777777" w:rsidR="00BF5355" w:rsidRPr="00D65789" w:rsidRDefault="00BF5355" w:rsidP="00BF5355">
            <w:pPr>
              <w:rPr>
                <w:rFonts w:asciiTheme="minorHAnsi" w:hAnsiTheme="minorHAnsi"/>
              </w:rPr>
            </w:pPr>
          </w:p>
        </w:tc>
      </w:tr>
      <w:tr w:rsidR="00BF5355" w:rsidRPr="00D65789" w14:paraId="18538DB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F" w14:textId="7CF19064" w:rsidR="00BF5355" w:rsidRPr="00D65789" w:rsidRDefault="00BF5355" w:rsidP="00BF5355">
            <w:pPr>
              <w:jc w:val="center"/>
              <w:rPr>
                <w:rFonts w:asciiTheme="minorHAnsi" w:hAnsiTheme="minorHAnsi"/>
              </w:rPr>
            </w:pPr>
            <w:r>
              <w:rPr>
                <w:rFonts w:asciiTheme="minorHAnsi" w:hAnsiTheme="minorHAnsi"/>
              </w:rPr>
              <w:t>05</w:t>
            </w:r>
          </w:p>
        </w:tc>
        <w:tc>
          <w:tcPr>
            <w:tcW w:w="2537" w:type="pct"/>
            <w:tcBorders>
              <w:top w:val="single" w:sz="4" w:space="0" w:color="auto"/>
              <w:left w:val="single" w:sz="4" w:space="0" w:color="auto"/>
              <w:bottom w:val="single" w:sz="4" w:space="0" w:color="auto"/>
              <w:right w:val="single" w:sz="4" w:space="0" w:color="auto"/>
            </w:tcBorders>
            <w:vAlign w:val="center"/>
          </w:tcPr>
          <w:p w14:paraId="18538DB0" w14:textId="77777777" w:rsidR="00BF5355" w:rsidRPr="00D65789" w:rsidRDefault="00BF5355" w:rsidP="00BF5355">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1" w14:textId="77777777" w:rsidR="00BF5355" w:rsidRPr="00D65789" w:rsidRDefault="00BF5355" w:rsidP="00BF5355">
            <w:pPr>
              <w:rPr>
                <w:rFonts w:asciiTheme="minorHAnsi" w:hAnsiTheme="minorHAnsi"/>
              </w:rPr>
            </w:pPr>
          </w:p>
        </w:tc>
      </w:tr>
      <w:tr w:rsidR="00BF5355" w:rsidRPr="00D65789" w14:paraId="18538DB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3" w14:textId="5A3D500D" w:rsidR="00BF5355" w:rsidRPr="00D65789" w:rsidRDefault="00BF5355" w:rsidP="00BF5355">
            <w:pPr>
              <w:jc w:val="center"/>
              <w:rPr>
                <w:rFonts w:asciiTheme="minorHAnsi" w:hAnsiTheme="minorHAnsi"/>
              </w:rPr>
            </w:pPr>
            <w:r>
              <w:rPr>
                <w:rFonts w:asciiTheme="minorHAnsi" w:hAnsiTheme="minorHAnsi"/>
              </w:rPr>
              <w:t>06</w:t>
            </w:r>
          </w:p>
        </w:tc>
        <w:tc>
          <w:tcPr>
            <w:tcW w:w="2537" w:type="pct"/>
            <w:tcBorders>
              <w:top w:val="single" w:sz="4" w:space="0" w:color="auto"/>
              <w:left w:val="single" w:sz="4" w:space="0" w:color="auto"/>
              <w:bottom w:val="single" w:sz="4" w:space="0" w:color="auto"/>
              <w:right w:val="single" w:sz="4" w:space="0" w:color="auto"/>
            </w:tcBorders>
            <w:vAlign w:val="center"/>
          </w:tcPr>
          <w:p w14:paraId="18538DB4" w14:textId="77777777" w:rsidR="00BF5355" w:rsidRPr="00D65789" w:rsidRDefault="00BF5355" w:rsidP="00BF5355">
            <w:pPr>
              <w:spacing w:before="120"/>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5" w14:textId="77777777" w:rsidR="00BF5355" w:rsidRPr="00D65789" w:rsidRDefault="00BF5355" w:rsidP="00BF5355">
            <w:pPr>
              <w:rPr>
                <w:rFonts w:asciiTheme="minorHAnsi" w:hAnsiTheme="minorHAnsi"/>
              </w:rPr>
            </w:pPr>
          </w:p>
        </w:tc>
      </w:tr>
      <w:tr w:rsidR="00BF5355" w:rsidRPr="00D65789" w14:paraId="18538DB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7" w14:textId="7D34E925" w:rsidR="00BF5355" w:rsidRPr="00D65789" w:rsidRDefault="00BF5355" w:rsidP="00BF5355">
            <w:pPr>
              <w:jc w:val="center"/>
              <w:rPr>
                <w:rFonts w:asciiTheme="minorHAnsi" w:hAnsiTheme="minorHAnsi"/>
              </w:rPr>
            </w:pPr>
            <w:r>
              <w:rPr>
                <w:rFonts w:asciiTheme="minorHAnsi" w:hAnsiTheme="minorHAnsi"/>
              </w:rPr>
              <w:t>07</w:t>
            </w:r>
          </w:p>
        </w:tc>
        <w:tc>
          <w:tcPr>
            <w:tcW w:w="2537" w:type="pct"/>
            <w:tcBorders>
              <w:top w:val="single" w:sz="4" w:space="0" w:color="auto"/>
              <w:left w:val="single" w:sz="4" w:space="0" w:color="auto"/>
              <w:bottom w:val="single" w:sz="4" w:space="0" w:color="auto"/>
              <w:right w:val="single" w:sz="4" w:space="0" w:color="auto"/>
            </w:tcBorders>
            <w:vAlign w:val="center"/>
          </w:tcPr>
          <w:p w14:paraId="18538DB8" w14:textId="756865DF" w:rsidR="00BF5355" w:rsidRPr="00D65789" w:rsidRDefault="00BF5355" w:rsidP="00BF5355">
            <w:pPr>
              <w:rPr>
                <w:rFonts w:asciiTheme="minorHAnsi" w:hAnsiTheme="minorHAnsi"/>
              </w:rPr>
            </w:pPr>
            <w:r w:rsidRPr="006F45C3">
              <w:rPr>
                <w:rFonts w:asciiTheme="minorHAnsi" w:hAnsiTheme="minorHAnsi"/>
              </w:rPr>
              <w:t xml:space="preserve">Duct System </w:t>
            </w:r>
            <w:r>
              <w:rPr>
                <w:rFonts w:asciiTheme="minorHAnsi" w:hAnsiTheme="minorHAnsi"/>
              </w:rPr>
              <w:t>Compliance Category</w:t>
            </w:r>
          </w:p>
        </w:tc>
        <w:tc>
          <w:tcPr>
            <w:tcW w:w="2250" w:type="pct"/>
            <w:tcBorders>
              <w:top w:val="single" w:sz="4" w:space="0" w:color="auto"/>
              <w:left w:val="single" w:sz="4" w:space="0" w:color="auto"/>
              <w:bottom w:val="single" w:sz="4" w:space="0" w:color="auto"/>
              <w:right w:val="single" w:sz="4" w:space="0" w:color="auto"/>
            </w:tcBorders>
            <w:vAlign w:val="center"/>
          </w:tcPr>
          <w:p w14:paraId="18538DB9" w14:textId="77777777" w:rsidR="00BF5355" w:rsidRPr="00D65789" w:rsidRDefault="00BF5355" w:rsidP="00BF5355">
            <w:pPr>
              <w:rPr>
                <w:rFonts w:asciiTheme="minorHAnsi" w:hAnsiTheme="minorHAnsi"/>
              </w:rPr>
            </w:pPr>
          </w:p>
        </w:tc>
      </w:tr>
      <w:tr w:rsidR="00BF5355" w:rsidRPr="00D65789" w14:paraId="2361999F"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E9407C9" w14:textId="3675B6D2" w:rsidR="00BF5355" w:rsidRPr="00537DC1" w:rsidRDefault="00BF5355" w:rsidP="00BF5355">
            <w:pPr>
              <w:jc w:val="center"/>
              <w:rPr>
                <w:rFonts w:asciiTheme="minorHAnsi" w:hAnsiTheme="minorHAnsi"/>
              </w:rPr>
            </w:pPr>
            <w:r w:rsidRPr="00537DC1">
              <w:rPr>
                <w:rFonts w:asciiTheme="minorHAnsi" w:hAnsiTheme="minorHAnsi"/>
                <w:szCs w:val="18"/>
              </w:rPr>
              <w:t>08</w:t>
            </w:r>
          </w:p>
        </w:tc>
        <w:tc>
          <w:tcPr>
            <w:tcW w:w="2537" w:type="pct"/>
            <w:tcBorders>
              <w:top w:val="single" w:sz="4" w:space="0" w:color="auto"/>
              <w:left w:val="single" w:sz="4" w:space="0" w:color="auto"/>
              <w:bottom w:val="single" w:sz="4" w:space="0" w:color="auto"/>
              <w:right w:val="single" w:sz="4" w:space="0" w:color="auto"/>
            </w:tcBorders>
            <w:vAlign w:val="center"/>
          </w:tcPr>
          <w:p w14:paraId="4FFB7E3B" w14:textId="5CF36EA1" w:rsidR="00BF5355" w:rsidRPr="00537DC1" w:rsidRDefault="00BF5355" w:rsidP="00BF5355">
            <w:pPr>
              <w:rPr>
                <w:rFonts w:asciiTheme="minorHAnsi" w:hAnsiTheme="minorHAnsi"/>
              </w:rPr>
            </w:pPr>
            <w:r w:rsidRPr="00537DC1">
              <w:rPr>
                <w:rFonts w:asciiTheme="minorHAnsi" w:hAnsiTheme="minorHAnsi"/>
                <w:szCs w:val="18"/>
              </w:rPr>
              <w:t>Any portions of Duct Located in Garage?</w:t>
            </w:r>
          </w:p>
        </w:tc>
        <w:tc>
          <w:tcPr>
            <w:tcW w:w="2250" w:type="pct"/>
            <w:tcBorders>
              <w:top w:val="single" w:sz="4" w:space="0" w:color="auto"/>
              <w:left w:val="single" w:sz="4" w:space="0" w:color="auto"/>
              <w:bottom w:val="single" w:sz="4" w:space="0" w:color="auto"/>
              <w:right w:val="single" w:sz="4" w:space="0" w:color="auto"/>
            </w:tcBorders>
            <w:vAlign w:val="center"/>
          </w:tcPr>
          <w:p w14:paraId="7E266E47" w14:textId="77777777" w:rsidR="00BF5355" w:rsidRPr="00D65789" w:rsidRDefault="00BF5355" w:rsidP="00BF5355">
            <w:pPr>
              <w:rPr>
                <w:rFonts w:asciiTheme="minorHAnsi" w:hAnsiTheme="minorHAnsi"/>
              </w:rPr>
            </w:pPr>
          </w:p>
        </w:tc>
      </w:tr>
      <w:tr w:rsidR="004D0495" w:rsidRPr="00D65789" w14:paraId="73C1BDDA" w14:textId="77777777" w:rsidTr="00F83A9C">
        <w:trPr>
          <w:trHeight w:val="432"/>
          <w:ins w:id="2" w:author="Smith, Alexis@Energy" w:date="2019-04-10T16:11:00Z"/>
        </w:trPr>
        <w:tc>
          <w:tcPr>
            <w:tcW w:w="213" w:type="pct"/>
            <w:tcBorders>
              <w:top w:val="single" w:sz="4" w:space="0" w:color="auto"/>
              <w:left w:val="single" w:sz="4" w:space="0" w:color="auto"/>
              <w:bottom w:val="single" w:sz="4" w:space="0" w:color="auto"/>
              <w:right w:val="single" w:sz="4" w:space="0" w:color="auto"/>
            </w:tcBorders>
            <w:vAlign w:val="center"/>
          </w:tcPr>
          <w:p w14:paraId="42ADDCBC" w14:textId="50A8E3A2" w:rsidR="004D0495" w:rsidRPr="00537DC1" w:rsidRDefault="004D0495" w:rsidP="004D0495">
            <w:pPr>
              <w:jc w:val="center"/>
              <w:rPr>
                <w:ins w:id="3" w:author="Smith, Alexis@Energy" w:date="2019-04-10T16:11:00Z"/>
                <w:rFonts w:asciiTheme="minorHAnsi" w:hAnsiTheme="minorHAnsi"/>
                <w:szCs w:val="18"/>
              </w:rPr>
            </w:pPr>
            <w:ins w:id="4" w:author="Smith, Alexis@Energy" w:date="2019-04-10T16:11:00Z">
              <w:r>
                <w:rPr>
                  <w:rFonts w:asciiTheme="minorHAnsi" w:hAnsiTheme="minorHAnsi"/>
                </w:rPr>
                <w:t>09</w:t>
              </w:r>
            </w:ins>
          </w:p>
        </w:tc>
        <w:tc>
          <w:tcPr>
            <w:tcW w:w="2537" w:type="pct"/>
            <w:tcBorders>
              <w:top w:val="single" w:sz="4" w:space="0" w:color="auto"/>
              <w:left w:val="single" w:sz="4" w:space="0" w:color="auto"/>
              <w:bottom w:val="single" w:sz="4" w:space="0" w:color="auto"/>
              <w:right w:val="single" w:sz="4" w:space="0" w:color="auto"/>
            </w:tcBorders>
            <w:vAlign w:val="center"/>
          </w:tcPr>
          <w:p w14:paraId="22F9F489" w14:textId="7A31931E" w:rsidR="004D0495" w:rsidRPr="00537DC1" w:rsidRDefault="004D0495" w:rsidP="004D0495">
            <w:pPr>
              <w:rPr>
                <w:ins w:id="5" w:author="Smith, Alexis@Energy" w:date="2019-04-10T16:11:00Z"/>
                <w:rFonts w:asciiTheme="minorHAnsi" w:hAnsiTheme="minorHAnsi"/>
                <w:szCs w:val="18"/>
              </w:rPr>
            </w:pPr>
            <w:ins w:id="6" w:author="Smith, Alexis@Energy" w:date="2019-04-10T16:11:00Z">
              <w:r>
                <w:rPr>
                  <w:rFonts w:asciiTheme="minorHAnsi" w:hAnsiTheme="minorHAnsi"/>
                </w:rPr>
                <w:t>Is the system type Small Duct High Velocity (SDHV)?</w:t>
              </w:r>
            </w:ins>
          </w:p>
        </w:tc>
        <w:tc>
          <w:tcPr>
            <w:tcW w:w="2250" w:type="pct"/>
            <w:tcBorders>
              <w:top w:val="single" w:sz="4" w:space="0" w:color="auto"/>
              <w:left w:val="single" w:sz="4" w:space="0" w:color="auto"/>
              <w:bottom w:val="single" w:sz="4" w:space="0" w:color="auto"/>
              <w:right w:val="single" w:sz="4" w:space="0" w:color="auto"/>
            </w:tcBorders>
            <w:vAlign w:val="center"/>
          </w:tcPr>
          <w:p w14:paraId="6A26F63F" w14:textId="3E5634A9" w:rsidR="004D0495" w:rsidRPr="00D65789" w:rsidRDefault="004D0495" w:rsidP="004D0495">
            <w:pPr>
              <w:rPr>
                <w:ins w:id="7" w:author="Smith, Alexis@Energy" w:date="2019-04-10T16:11:00Z"/>
                <w:rFonts w:asciiTheme="minorHAnsi" w:hAnsiTheme="minorHAnsi"/>
              </w:rPr>
            </w:pPr>
          </w:p>
        </w:tc>
      </w:tr>
    </w:tbl>
    <w:p w14:paraId="56FAACCA" w14:textId="77777777" w:rsidR="006E6564" w:rsidRPr="0046685D"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60"/>
      </w:tblGrid>
      <w:tr w:rsidR="0046685D" w:rsidRPr="00D65789" w14:paraId="18538DBF" w14:textId="77777777" w:rsidTr="00240A14">
        <w:trPr>
          <w:trHeight w:val="359"/>
        </w:trPr>
        <w:tc>
          <w:tcPr>
            <w:tcW w:w="5000" w:type="pct"/>
            <w:tcBorders>
              <w:top w:val="single" w:sz="4" w:space="0" w:color="auto"/>
              <w:left w:val="single" w:sz="4" w:space="0" w:color="auto"/>
              <w:bottom w:val="single" w:sz="4" w:space="0" w:color="auto"/>
              <w:right w:val="single" w:sz="4" w:space="0" w:color="auto"/>
            </w:tcBorders>
            <w:vAlign w:val="center"/>
          </w:tcPr>
          <w:p w14:paraId="18538DBE" w14:textId="3A4BBD2B" w:rsidR="0046685D" w:rsidRPr="00D65789" w:rsidRDefault="0046685D" w:rsidP="0046685D">
            <w:pPr>
              <w:rPr>
                <w:rFonts w:asciiTheme="minorHAnsi" w:hAnsiTheme="minorHAnsi"/>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69C3A2DD" w14:textId="77777777" w:rsidR="006E6564" w:rsidRPr="00D65789"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8"/>
        <w:gridCol w:w="5460"/>
        <w:gridCol w:w="4842"/>
      </w:tblGrid>
      <w:tr w:rsidR="00646881" w:rsidRPr="00D65789" w14:paraId="18538DC2" w14:textId="77777777" w:rsidTr="003D50DA">
        <w:trPr>
          <w:trHeight w:val="269"/>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C1" w14:textId="77777777" w:rsidR="00646881" w:rsidRPr="00D65789" w:rsidRDefault="006F45C3" w:rsidP="0046685D">
            <w:pPr>
              <w:keepNext/>
              <w:rPr>
                <w:rFonts w:asciiTheme="minorHAnsi" w:hAnsiTheme="minorHAnsi"/>
                <w:b/>
              </w:rPr>
            </w:pPr>
            <w:r w:rsidRPr="006F45C3">
              <w:rPr>
                <w:rFonts w:asciiTheme="minorHAnsi" w:hAnsiTheme="minorHAnsi"/>
                <w:b/>
              </w:rPr>
              <w:t>B. Duct Leakage Diagnostic Test</w:t>
            </w:r>
          </w:p>
        </w:tc>
      </w:tr>
      <w:tr w:rsidR="001444DA" w:rsidRPr="00D65789" w14:paraId="18538DC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3" w14:textId="77777777" w:rsidR="001444DA"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C4" w14:textId="20B66B7C" w:rsidR="001444DA" w:rsidRPr="00D65789" w:rsidRDefault="006F45C3" w:rsidP="00F83A9C">
            <w:pPr>
              <w:keepNext/>
              <w:rPr>
                <w:rFonts w:asciiTheme="minorHAnsi" w:hAnsiTheme="minorHAnsi"/>
              </w:rPr>
            </w:pPr>
            <w:r w:rsidRPr="006F45C3">
              <w:rPr>
                <w:rFonts w:asciiTheme="minorHAnsi" w:hAnsiTheme="minorHAnsi"/>
              </w:rPr>
              <w:t>System compliance with visual inspection per RA3.1.4.1.3?</w:t>
            </w:r>
          </w:p>
        </w:tc>
        <w:tc>
          <w:tcPr>
            <w:tcW w:w="2250" w:type="pct"/>
            <w:tcBorders>
              <w:top w:val="single" w:sz="4" w:space="0" w:color="auto"/>
              <w:left w:val="single" w:sz="4" w:space="0" w:color="auto"/>
              <w:bottom w:val="single" w:sz="4" w:space="0" w:color="auto"/>
              <w:right w:val="single" w:sz="4" w:space="0" w:color="auto"/>
            </w:tcBorders>
            <w:vAlign w:val="center"/>
          </w:tcPr>
          <w:p w14:paraId="18538DC5" w14:textId="77777777" w:rsidR="003B0341" w:rsidRPr="00D65789" w:rsidRDefault="003B0341" w:rsidP="001444DA">
            <w:pPr>
              <w:keepNext/>
              <w:rPr>
                <w:rFonts w:asciiTheme="minorHAnsi" w:hAnsiTheme="minorHAnsi"/>
              </w:rPr>
            </w:pPr>
          </w:p>
        </w:tc>
      </w:tr>
      <w:tr w:rsidR="00646881" w:rsidRPr="00D65789" w14:paraId="18538DC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7"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C8" w14:textId="13C969C0" w:rsidR="00646881" w:rsidRPr="00D65789" w:rsidRDefault="00085E25" w:rsidP="00334911">
            <w:pPr>
              <w:keepNext/>
              <w:rPr>
                <w:rFonts w:asciiTheme="minorHAnsi" w:hAnsiTheme="minorHAnsi"/>
              </w:rPr>
            </w:pPr>
            <w:r>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18538DC9" w14:textId="77777777" w:rsidR="00646881" w:rsidRPr="00D65789" w:rsidRDefault="00646881" w:rsidP="001444DA">
            <w:pPr>
              <w:keepNext/>
              <w:rPr>
                <w:rFonts w:asciiTheme="minorHAnsi" w:hAnsiTheme="minorHAnsi"/>
              </w:rPr>
            </w:pPr>
          </w:p>
        </w:tc>
      </w:tr>
      <w:tr w:rsidR="00646881" w:rsidRPr="00D65789" w14:paraId="18538DC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B"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2537" w:type="pct"/>
            <w:tcBorders>
              <w:top w:val="single" w:sz="4" w:space="0" w:color="auto"/>
              <w:left w:val="single" w:sz="4" w:space="0" w:color="auto"/>
              <w:bottom w:val="single" w:sz="4" w:space="0" w:color="auto"/>
              <w:right w:val="single" w:sz="4" w:space="0" w:color="auto"/>
            </w:tcBorders>
            <w:vAlign w:val="center"/>
          </w:tcPr>
          <w:p w14:paraId="18538DCC" w14:textId="30EA94F0" w:rsidR="00646881" w:rsidRPr="00D65789" w:rsidRDefault="006F45C3" w:rsidP="00334911">
            <w:pPr>
              <w:keepNext/>
              <w:rPr>
                <w:rFonts w:asciiTheme="minorHAnsi" w:hAnsiTheme="minorHAnsi"/>
              </w:rPr>
            </w:pPr>
            <w:r w:rsidRPr="006F45C3">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18538DCD" w14:textId="77777777" w:rsidR="00646881" w:rsidRPr="00D65789" w:rsidRDefault="00646881" w:rsidP="0081720E">
            <w:pPr>
              <w:keepNext/>
              <w:rPr>
                <w:rFonts w:asciiTheme="minorHAnsi" w:hAnsiTheme="minorHAnsi"/>
              </w:rPr>
            </w:pPr>
          </w:p>
        </w:tc>
      </w:tr>
      <w:tr w:rsidR="00646881" w:rsidRPr="00D65789" w14:paraId="18538DD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F"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2537" w:type="pct"/>
            <w:tcBorders>
              <w:top w:val="single" w:sz="4" w:space="0" w:color="auto"/>
              <w:left w:val="single" w:sz="4" w:space="0" w:color="auto"/>
              <w:bottom w:val="single" w:sz="4" w:space="0" w:color="auto"/>
              <w:right w:val="single" w:sz="4" w:space="0" w:color="auto"/>
            </w:tcBorders>
            <w:vAlign w:val="center"/>
          </w:tcPr>
          <w:p w14:paraId="18538DD0" w14:textId="326078C8" w:rsidR="00646881" w:rsidRPr="00D65789" w:rsidRDefault="006F45C3" w:rsidP="00334911">
            <w:pPr>
              <w:keepNext/>
              <w:rPr>
                <w:rFonts w:asciiTheme="minorHAnsi" w:hAnsiTheme="minorHAnsi"/>
              </w:rPr>
            </w:pPr>
            <w:r w:rsidRPr="006F45C3">
              <w:rPr>
                <w:rFonts w:asciiTheme="minorHAnsi" w:hAnsiTheme="minorHAnsi"/>
              </w:rPr>
              <w:t>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8538DD1" w14:textId="77777777" w:rsidR="00646881" w:rsidRPr="00D65789" w:rsidRDefault="00646881" w:rsidP="00334911">
            <w:pPr>
              <w:keepNext/>
              <w:rPr>
                <w:rFonts w:asciiTheme="minorHAnsi" w:hAnsiTheme="minorHAnsi"/>
              </w:rPr>
            </w:pPr>
          </w:p>
        </w:tc>
      </w:tr>
      <w:tr w:rsidR="00646881" w:rsidRPr="00D65789" w14:paraId="18538DD6" w14:textId="77777777" w:rsidTr="00F83A9C">
        <w:trPr>
          <w:trHeight w:val="432"/>
        </w:trPr>
        <w:tc>
          <w:tcPr>
            <w:tcW w:w="213" w:type="pct"/>
            <w:vAlign w:val="center"/>
          </w:tcPr>
          <w:p w14:paraId="18538DD3"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2537" w:type="pct"/>
            <w:shd w:val="clear" w:color="auto" w:fill="auto"/>
            <w:vAlign w:val="center"/>
          </w:tcPr>
          <w:p w14:paraId="18538DD4" w14:textId="3A064FF9" w:rsidR="00646881" w:rsidRPr="00D65789" w:rsidRDefault="006F45C3" w:rsidP="00F83A9C">
            <w:pPr>
              <w:keepNext/>
              <w:rPr>
                <w:rFonts w:asciiTheme="minorHAnsi" w:hAnsiTheme="minorHAnsi"/>
                <w:b/>
              </w:rPr>
            </w:pPr>
            <w:r w:rsidRPr="006F45C3">
              <w:rPr>
                <w:rFonts w:asciiTheme="minorHAnsi" w:hAnsiTheme="minorHAnsi"/>
              </w:rPr>
              <w:t xml:space="preserve">Actual </w:t>
            </w:r>
            <w:r w:rsidR="00240A14">
              <w:rPr>
                <w:rFonts w:asciiTheme="minorHAnsi" w:hAnsiTheme="minorHAnsi"/>
              </w:rPr>
              <w:t>D</w:t>
            </w:r>
            <w:r w:rsidRPr="006F45C3">
              <w:rPr>
                <w:rFonts w:asciiTheme="minorHAnsi" w:hAnsiTheme="minorHAnsi"/>
              </w:rPr>
              <w:t xml:space="preserve">uct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R</w:t>
            </w:r>
            <w:r w:rsidRPr="006F45C3">
              <w:rPr>
                <w:rFonts w:asciiTheme="minorHAnsi" w:hAnsiTheme="minorHAnsi"/>
              </w:rPr>
              <w:t xml:space="preserve">ate from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T</w:t>
            </w:r>
            <w:r w:rsidRPr="006F45C3">
              <w:rPr>
                <w:rFonts w:asciiTheme="minorHAnsi" w:hAnsiTheme="minorHAnsi"/>
              </w:rPr>
              <w:t xml:space="preserve">est </w:t>
            </w:r>
            <w:r w:rsidR="00240A14">
              <w:rPr>
                <w:rFonts w:asciiTheme="minorHAnsi" w:hAnsiTheme="minorHAnsi"/>
              </w:rPr>
              <w:t>M</w:t>
            </w:r>
            <w:r w:rsidRPr="006F45C3">
              <w:rPr>
                <w:rFonts w:asciiTheme="minorHAnsi" w:hAnsiTheme="minorHAnsi"/>
              </w:rPr>
              <w:t>easurement (cfm)</w:t>
            </w:r>
          </w:p>
        </w:tc>
        <w:tc>
          <w:tcPr>
            <w:tcW w:w="2250" w:type="pct"/>
            <w:shd w:val="clear" w:color="auto" w:fill="auto"/>
          </w:tcPr>
          <w:p w14:paraId="18538DD5" w14:textId="77777777" w:rsidR="00646881" w:rsidRPr="00D65789" w:rsidRDefault="00646881" w:rsidP="00334911">
            <w:pPr>
              <w:keepNext/>
              <w:rPr>
                <w:rFonts w:asciiTheme="minorHAnsi" w:hAnsiTheme="minorHAnsi"/>
              </w:rPr>
            </w:pPr>
          </w:p>
        </w:tc>
      </w:tr>
      <w:tr w:rsidR="0046685D" w:rsidRPr="00D65789" w14:paraId="18538DDA" w14:textId="77777777" w:rsidTr="00F83A9C">
        <w:trPr>
          <w:trHeight w:val="432"/>
        </w:trPr>
        <w:tc>
          <w:tcPr>
            <w:tcW w:w="213" w:type="pct"/>
            <w:tcBorders>
              <w:bottom w:val="single" w:sz="4" w:space="0" w:color="auto"/>
            </w:tcBorders>
            <w:vAlign w:val="center"/>
          </w:tcPr>
          <w:p w14:paraId="18538DD7" w14:textId="77777777" w:rsidR="0046685D" w:rsidRDefault="0046685D" w:rsidP="00334911">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2537" w:type="pct"/>
            <w:tcBorders>
              <w:bottom w:val="single" w:sz="4" w:space="0" w:color="auto"/>
            </w:tcBorders>
            <w:shd w:val="clear" w:color="auto" w:fill="auto"/>
            <w:vAlign w:val="center"/>
          </w:tcPr>
          <w:p w14:paraId="18538DD8" w14:textId="38F34684" w:rsidR="0046685D" w:rsidRPr="006F45C3" w:rsidRDefault="0046685D" w:rsidP="00334911">
            <w:pPr>
              <w:keepNext/>
              <w:rPr>
                <w:rFonts w:asciiTheme="minorHAnsi" w:hAnsiTheme="minorHAnsi"/>
              </w:rPr>
            </w:pPr>
            <w:r w:rsidRPr="006F45C3">
              <w:rPr>
                <w:rFonts w:asciiTheme="minorHAnsi" w:hAnsiTheme="minorHAnsi"/>
              </w:rPr>
              <w:t xml:space="preserve">Compliance </w:t>
            </w:r>
            <w:r w:rsidR="00240A14">
              <w:rPr>
                <w:rFonts w:asciiTheme="minorHAnsi" w:hAnsiTheme="minorHAnsi"/>
              </w:rPr>
              <w:t>S</w:t>
            </w:r>
            <w:r w:rsidRPr="006F45C3">
              <w:rPr>
                <w:rFonts w:asciiTheme="minorHAnsi" w:hAnsiTheme="minorHAnsi"/>
              </w:rPr>
              <w:t>tatement:</w:t>
            </w:r>
          </w:p>
        </w:tc>
        <w:tc>
          <w:tcPr>
            <w:tcW w:w="2250" w:type="pct"/>
            <w:tcBorders>
              <w:bottom w:val="single" w:sz="4" w:space="0" w:color="auto"/>
            </w:tcBorders>
            <w:shd w:val="clear" w:color="auto" w:fill="auto"/>
          </w:tcPr>
          <w:p w14:paraId="18538DD9" w14:textId="77777777" w:rsidR="0046685D" w:rsidRPr="00D65789" w:rsidRDefault="0046685D" w:rsidP="00334911">
            <w:pPr>
              <w:keepNext/>
              <w:rPr>
                <w:rFonts w:asciiTheme="minorHAnsi" w:hAnsiTheme="minorHAnsi"/>
              </w:rPr>
            </w:pPr>
          </w:p>
        </w:tc>
      </w:tr>
    </w:tbl>
    <w:p w14:paraId="18538DDB" w14:textId="77777777" w:rsidR="007C1465" w:rsidRDefault="007C1465"/>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10330"/>
      </w:tblGrid>
      <w:tr w:rsidR="00F35601" w:rsidRPr="00D65789" w14:paraId="18538DDD" w14:textId="77777777" w:rsidTr="003D50DA">
        <w:trPr>
          <w:trHeight w:val="278"/>
        </w:trPr>
        <w:tc>
          <w:tcPr>
            <w:tcW w:w="5000" w:type="pct"/>
            <w:gridSpan w:val="2"/>
            <w:vAlign w:val="center"/>
          </w:tcPr>
          <w:p w14:paraId="18538DDC" w14:textId="7083ABD9" w:rsidR="00F35601" w:rsidRPr="00240A14" w:rsidRDefault="009C259C" w:rsidP="00240A14">
            <w:pPr>
              <w:rPr>
                <w:rFonts w:asciiTheme="minorHAnsi" w:hAnsiTheme="minorHAnsi"/>
                <w:b/>
              </w:rPr>
            </w:pPr>
            <w:r w:rsidRPr="00240A14">
              <w:rPr>
                <w:rFonts w:asciiTheme="minorHAnsi" w:hAnsiTheme="minorHAnsi"/>
                <w:b/>
                <w:caps/>
              </w:rPr>
              <w:t xml:space="preserve">C. </w:t>
            </w:r>
            <w:r w:rsidR="00240A14" w:rsidRPr="00240A14">
              <w:rPr>
                <w:rFonts w:asciiTheme="minorHAnsi" w:hAnsiTheme="minorHAnsi"/>
                <w:b/>
              </w:rPr>
              <w:t>Additional Requirements for Compliance</w:t>
            </w:r>
          </w:p>
        </w:tc>
      </w:tr>
      <w:tr w:rsidR="00EE5C81" w:rsidRPr="00D65789" w14:paraId="18538DE0" w14:textId="77777777" w:rsidTr="008559A9">
        <w:trPr>
          <w:trHeight w:val="252"/>
        </w:trPr>
        <w:tc>
          <w:tcPr>
            <w:tcW w:w="213" w:type="pct"/>
            <w:vAlign w:val="center"/>
          </w:tcPr>
          <w:p w14:paraId="18538DDE" w14:textId="77777777" w:rsidR="009C259C" w:rsidRPr="00D65789" w:rsidRDefault="0088541F" w:rsidP="00240A14">
            <w:pPr>
              <w:pStyle w:val="ListParagraph"/>
              <w:ind w:left="0"/>
              <w:jc w:val="center"/>
              <w:rPr>
                <w:rFonts w:asciiTheme="minorHAnsi" w:hAnsiTheme="minorHAnsi"/>
              </w:rPr>
            </w:pPr>
            <w:r>
              <w:rPr>
                <w:rFonts w:asciiTheme="minorHAnsi" w:hAnsiTheme="minorHAnsi"/>
              </w:rPr>
              <w:t>0</w:t>
            </w:r>
            <w:r w:rsidR="009C259C">
              <w:rPr>
                <w:rFonts w:asciiTheme="minorHAnsi" w:hAnsiTheme="minorHAnsi"/>
              </w:rPr>
              <w:t>1</w:t>
            </w:r>
          </w:p>
        </w:tc>
        <w:tc>
          <w:tcPr>
            <w:tcW w:w="4787" w:type="pct"/>
            <w:vAlign w:val="center"/>
          </w:tcPr>
          <w:p w14:paraId="18538DDF" w14:textId="24A00FD8" w:rsidR="009C259C" w:rsidRPr="00D65789" w:rsidRDefault="009C259C">
            <w:pPr>
              <w:rPr>
                <w:rFonts w:asciiTheme="minorHAnsi" w:hAnsiTheme="minorHAnsi"/>
              </w:rPr>
            </w:pPr>
            <w:r>
              <w:rPr>
                <w:rFonts w:asciiTheme="minorHAnsi" w:hAnsiTheme="minorHAnsi"/>
              </w:rPr>
              <w:t>System was tested in its normal operation condition. No temporary taping allowed.</w:t>
            </w:r>
          </w:p>
        </w:tc>
      </w:tr>
      <w:tr w:rsidR="00EE5C81" w:rsidRPr="00D65789" w14:paraId="18538DE3" w14:textId="77777777" w:rsidTr="008559A9">
        <w:trPr>
          <w:trHeight w:val="252"/>
        </w:trPr>
        <w:tc>
          <w:tcPr>
            <w:tcW w:w="213" w:type="pct"/>
            <w:vAlign w:val="center"/>
          </w:tcPr>
          <w:p w14:paraId="18538DE1"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2</w:t>
            </w:r>
          </w:p>
        </w:tc>
        <w:tc>
          <w:tcPr>
            <w:tcW w:w="4787" w:type="pct"/>
            <w:vAlign w:val="center"/>
          </w:tcPr>
          <w:p w14:paraId="18538DE2" w14:textId="2AF79663" w:rsidR="009C259C" w:rsidRPr="00D65789" w:rsidRDefault="00E14340">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EE5C81" w:rsidRPr="00D65789" w14:paraId="18538DE6" w14:textId="77777777" w:rsidTr="008559A9">
        <w:trPr>
          <w:trHeight w:val="252"/>
        </w:trPr>
        <w:tc>
          <w:tcPr>
            <w:tcW w:w="213" w:type="pct"/>
            <w:vAlign w:val="center"/>
          </w:tcPr>
          <w:p w14:paraId="18538DE4"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3</w:t>
            </w:r>
          </w:p>
        </w:tc>
        <w:tc>
          <w:tcPr>
            <w:tcW w:w="4787" w:type="pct"/>
            <w:vAlign w:val="center"/>
          </w:tcPr>
          <w:p w14:paraId="18538DE5" w14:textId="77777777" w:rsidR="009C259C" w:rsidRPr="00D65789" w:rsidRDefault="009C259C">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EE5C81" w:rsidRPr="00D65789" w14:paraId="18538DE9" w14:textId="77777777" w:rsidTr="008559A9">
        <w:trPr>
          <w:trHeight w:val="252"/>
        </w:trPr>
        <w:tc>
          <w:tcPr>
            <w:tcW w:w="213" w:type="pct"/>
            <w:vAlign w:val="center"/>
          </w:tcPr>
          <w:p w14:paraId="18538DE7"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4</w:t>
            </w:r>
          </w:p>
        </w:tc>
        <w:tc>
          <w:tcPr>
            <w:tcW w:w="4787" w:type="pct"/>
            <w:vAlign w:val="center"/>
          </w:tcPr>
          <w:p w14:paraId="18538DE8" w14:textId="4FBCE030" w:rsidR="009C259C" w:rsidRPr="00D65789" w:rsidRDefault="009C259C">
            <w:pPr>
              <w:rPr>
                <w:rFonts w:asciiTheme="minorHAnsi" w:hAnsiTheme="minorHAnsi"/>
              </w:rPr>
            </w:pPr>
            <w:r>
              <w:rPr>
                <w:rFonts w:asciiTheme="minorHAnsi" w:hAnsiTheme="minorHAnsi"/>
              </w:rPr>
              <w:t>Building cavities were not used as plenums</w:t>
            </w:r>
            <w:r w:rsidR="00F83A9C">
              <w:rPr>
                <w:rFonts w:asciiTheme="minorHAnsi" w:hAnsiTheme="minorHAnsi"/>
              </w:rPr>
              <w:t>,</w:t>
            </w:r>
            <w:r>
              <w:rPr>
                <w:rFonts w:asciiTheme="minorHAnsi" w:hAnsiTheme="minorHAnsi"/>
              </w:rPr>
              <w:t xml:space="preserve"> or platform returns</w:t>
            </w:r>
            <w:r w:rsidR="00F83A9C">
              <w:rPr>
                <w:rFonts w:asciiTheme="minorHAnsi" w:hAnsiTheme="minorHAnsi"/>
              </w:rPr>
              <w:t>,</w:t>
            </w:r>
            <w:r>
              <w:rPr>
                <w:rFonts w:asciiTheme="minorHAnsi" w:hAnsiTheme="minorHAnsi"/>
              </w:rPr>
              <w:t xml:space="preserve"> in lieu of ducts.</w:t>
            </w:r>
          </w:p>
        </w:tc>
      </w:tr>
      <w:tr w:rsidR="00EE5C81" w:rsidRPr="00D65789" w14:paraId="18538DEC" w14:textId="77777777" w:rsidTr="008559A9">
        <w:trPr>
          <w:trHeight w:val="252"/>
        </w:trPr>
        <w:tc>
          <w:tcPr>
            <w:tcW w:w="213" w:type="pct"/>
            <w:vAlign w:val="center"/>
          </w:tcPr>
          <w:p w14:paraId="18538DEA"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5</w:t>
            </w:r>
          </w:p>
        </w:tc>
        <w:tc>
          <w:tcPr>
            <w:tcW w:w="4787" w:type="pct"/>
            <w:vAlign w:val="center"/>
          </w:tcPr>
          <w:p w14:paraId="18538DEB" w14:textId="77777777" w:rsidR="009C259C" w:rsidRPr="00D65789" w:rsidRDefault="009C259C">
            <w:pPr>
              <w:rPr>
                <w:rFonts w:asciiTheme="minorHAnsi" w:hAnsiTheme="minorHAnsi"/>
              </w:rPr>
            </w:pPr>
            <w:r>
              <w:rPr>
                <w:rFonts w:asciiTheme="minorHAnsi" w:hAnsiTheme="minorHAnsi"/>
              </w:rPr>
              <w:t>If cloth backed tape was used it was covered with Mastic and draw bands.</w:t>
            </w:r>
          </w:p>
        </w:tc>
      </w:tr>
      <w:tr w:rsidR="00EE5C81" w:rsidRPr="00D65789" w14:paraId="18538DEF" w14:textId="77777777" w:rsidTr="008559A9">
        <w:trPr>
          <w:trHeight w:val="252"/>
        </w:trPr>
        <w:tc>
          <w:tcPr>
            <w:tcW w:w="213" w:type="pct"/>
            <w:vAlign w:val="center"/>
          </w:tcPr>
          <w:p w14:paraId="18538DED"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6</w:t>
            </w:r>
          </w:p>
        </w:tc>
        <w:tc>
          <w:tcPr>
            <w:tcW w:w="4787" w:type="pct"/>
            <w:vAlign w:val="center"/>
          </w:tcPr>
          <w:p w14:paraId="18538DEE" w14:textId="77777777" w:rsidR="009C259C" w:rsidRPr="00D65789" w:rsidRDefault="009C259C">
            <w:pPr>
              <w:rPr>
                <w:rFonts w:asciiTheme="minorHAnsi" w:hAnsiTheme="minorHAnsi"/>
              </w:rPr>
            </w:pPr>
            <w:r>
              <w:rPr>
                <w:rFonts w:asciiTheme="minorHAnsi" w:hAnsiTheme="minorHAnsi"/>
              </w:rPr>
              <w:t>All connection points between the air handler and the supply and return plenums are completely sealed.</w:t>
            </w:r>
          </w:p>
        </w:tc>
      </w:tr>
      <w:tr w:rsidR="00F41824" w:rsidRPr="00D65789" w14:paraId="18538DF1" w14:textId="77777777" w:rsidTr="00F41824">
        <w:trPr>
          <w:trHeight w:val="252"/>
        </w:trPr>
        <w:tc>
          <w:tcPr>
            <w:tcW w:w="5000" w:type="pct"/>
            <w:gridSpan w:val="2"/>
            <w:vAlign w:val="center"/>
          </w:tcPr>
          <w:p w14:paraId="18538DF0" w14:textId="77777777" w:rsidR="00F41824" w:rsidRDefault="00F41824" w:rsidP="00F41824">
            <w:pPr>
              <w:spacing w:line="276" w:lineRule="auto"/>
              <w:rPr>
                <w:rFonts w:asciiTheme="minorHAnsi" w:hAnsiTheme="minorHAnsi"/>
              </w:rPr>
            </w:pPr>
            <w:r w:rsidRPr="00F41824">
              <w:rPr>
                <w:rFonts w:ascii="Calibri" w:eastAsia="Calibri" w:hAnsi="Calibri"/>
                <w:b/>
                <w:sz w:val="18"/>
                <w:szCs w:val="18"/>
              </w:rPr>
              <w:t>The responsible person’s signature on this compliance document affirms that all applicable requirements in this table have been met.</w:t>
            </w:r>
          </w:p>
        </w:tc>
      </w:tr>
    </w:tbl>
    <w:p w14:paraId="2C2FC6DF" w14:textId="29A1E199" w:rsidR="006E6564" w:rsidRDefault="006E656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E453C" w:rsidRPr="009E2C1C" w14:paraId="18538DF4" w14:textId="77777777" w:rsidTr="00D11A56">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3" w14:textId="77777777" w:rsidR="003E453C" w:rsidRPr="003E453C" w:rsidRDefault="003E453C" w:rsidP="003E453C">
            <w:pPr>
              <w:rPr>
                <w:rFonts w:asciiTheme="minorHAnsi" w:hAnsiTheme="minorHAnsi" w:cs="Arial"/>
                <w:b/>
                <w:caps/>
                <w:sz w:val="18"/>
                <w:szCs w:val="18"/>
              </w:rPr>
            </w:pPr>
            <w:r w:rsidRPr="00E136A4">
              <w:rPr>
                <w:rFonts w:asciiTheme="minorHAnsi" w:hAnsiTheme="minorHAnsi" w:cs="Arial"/>
                <w:b/>
                <w:caps/>
                <w:sz w:val="18"/>
                <w:szCs w:val="18"/>
              </w:rPr>
              <w:lastRenderedPageBreak/>
              <w:t>Documentation Author's Declaration Statement</w:t>
            </w:r>
          </w:p>
        </w:tc>
      </w:tr>
      <w:tr w:rsidR="003E453C" w:rsidRPr="001B14D6" w14:paraId="18538DF6" w14:textId="77777777" w:rsidTr="003E453C">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5" w14:textId="3655B0B9" w:rsidR="003E453C" w:rsidRPr="00D61CF0" w:rsidRDefault="008D4905" w:rsidP="00240A14">
            <w:pPr>
              <w:keepNext/>
              <w:numPr>
                <w:ilvl w:val="0"/>
                <w:numId w:val="23"/>
              </w:numPr>
              <w:ind w:left="271" w:hanging="270"/>
              <w:rPr>
                <w:rFonts w:asciiTheme="minorHAnsi" w:hAnsiTheme="minorHAnsi" w:cs="Arial"/>
                <w:caps/>
                <w:sz w:val="18"/>
                <w:szCs w:val="18"/>
              </w:rPr>
            </w:pPr>
            <w:r w:rsidRPr="008D4905">
              <w:rPr>
                <w:rFonts w:asciiTheme="minorHAnsi" w:hAnsiTheme="minorHAnsi"/>
                <w:sz w:val="18"/>
                <w:szCs w:val="18"/>
              </w:rPr>
              <w:t xml:space="preserve"> I certify that this Certificate of Installation documentation is accurate and complete.</w:t>
            </w:r>
          </w:p>
        </w:tc>
      </w:tr>
      <w:tr w:rsidR="003E453C" w:rsidRPr="00B272DC" w14:paraId="18538DF9" w14:textId="77777777" w:rsidTr="00663131">
        <w:trPr>
          <w:trHeight w:val="360"/>
        </w:trPr>
        <w:tc>
          <w:tcPr>
            <w:tcW w:w="5577" w:type="dxa"/>
            <w:gridSpan w:val="2"/>
          </w:tcPr>
          <w:p w14:paraId="18538DF7"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8538DF8"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E453C" w:rsidRPr="00B272DC" w14:paraId="18538DFC" w14:textId="77777777" w:rsidTr="00663131">
        <w:trPr>
          <w:trHeight w:val="360"/>
        </w:trPr>
        <w:tc>
          <w:tcPr>
            <w:tcW w:w="5577" w:type="dxa"/>
            <w:gridSpan w:val="2"/>
          </w:tcPr>
          <w:p w14:paraId="18538DFA"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8538DFB"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E453C" w:rsidRPr="00B272DC" w14:paraId="18538DFF" w14:textId="77777777" w:rsidTr="00663131">
        <w:trPr>
          <w:trHeight w:val="360"/>
        </w:trPr>
        <w:tc>
          <w:tcPr>
            <w:tcW w:w="5577" w:type="dxa"/>
            <w:gridSpan w:val="2"/>
          </w:tcPr>
          <w:p w14:paraId="18538DFD"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8538DFE" w14:textId="234A60CE"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40A14">
              <w:rPr>
                <w:rFonts w:asciiTheme="minorHAnsi" w:hAnsiTheme="minorHAnsi"/>
                <w:sz w:val="14"/>
                <w:szCs w:val="14"/>
              </w:rPr>
              <w:t>i</w:t>
            </w:r>
            <w:r w:rsidRPr="00B272DC">
              <w:rPr>
                <w:rFonts w:asciiTheme="minorHAnsi" w:hAnsiTheme="minorHAnsi"/>
                <w:sz w:val="14"/>
                <w:szCs w:val="14"/>
              </w:rPr>
              <w:t>f applicable):</w:t>
            </w:r>
          </w:p>
        </w:tc>
      </w:tr>
      <w:tr w:rsidR="003E453C" w:rsidRPr="00B272DC" w14:paraId="18538E02" w14:textId="77777777" w:rsidTr="00663131">
        <w:trPr>
          <w:trHeight w:val="360"/>
        </w:trPr>
        <w:tc>
          <w:tcPr>
            <w:tcW w:w="5577" w:type="dxa"/>
            <w:gridSpan w:val="2"/>
          </w:tcPr>
          <w:p w14:paraId="18538E00"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8538E01"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Phone:</w:t>
            </w:r>
          </w:p>
        </w:tc>
      </w:tr>
      <w:tr w:rsidR="003E453C" w:rsidRPr="008E6C57" w14:paraId="18538E04" w14:textId="77777777" w:rsidTr="00663131">
        <w:tblPrEx>
          <w:tblCellMar>
            <w:left w:w="115" w:type="dxa"/>
            <w:right w:w="115" w:type="dxa"/>
          </w:tblCellMar>
        </w:tblPrEx>
        <w:trPr>
          <w:trHeight w:val="296"/>
        </w:trPr>
        <w:tc>
          <w:tcPr>
            <w:tcW w:w="10950" w:type="dxa"/>
            <w:gridSpan w:val="4"/>
            <w:vAlign w:val="center"/>
          </w:tcPr>
          <w:p w14:paraId="18538E03" w14:textId="77777777" w:rsidR="003E453C" w:rsidRDefault="003E453C" w:rsidP="0066313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E453C" w:rsidRPr="008E6C57" w14:paraId="18538E0C" w14:textId="77777777" w:rsidTr="00663131">
        <w:tblPrEx>
          <w:tblCellMar>
            <w:left w:w="115" w:type="dxa"/>
            <w:right w:w="115" w:type="dxa"/>
          </w:tblCellMar>
        </w:tblPrEx>
        <w:trPr>
          <w:trHeight w:val="504"/>
        </w:trPr>
        <w:tc>
          <w:tcPr>
            <w:tcW w:w="10950" w:type="dxa"/>
            <w:gridSpan w:val="4"/>
          </w:tcPr>
          <w:p w14:paraId="18538E05" w14:textId="77777777" w:rsidR="003E453C" w:rsidRPr="00D11A56" w:rsidRDefault="003E453C" w:rsidP="003D50DA">
            <w:pPr>
              <w:pStyle w:val="Heading3"/>
              <w:numPr>
                <w:ilvl w:val="0"/>
                <w:numId w:val="0"/>
              </w:numPr>
              <w:spacing w:before="0"/>
              <w:ind w:right="86"/>
              <w:rPr>
                <w:rFonts w:asciiTheme="minorHAnsi" w:hAnsiTheme="minorHAnsi"/>
                <w:caps/>
                <w:sz w:val="18"/>
                <w:szCs w:val="18"/>
              </w:rPr>
            </w:pPr>
            <w:r w:rsidRPr="00D11A56">
              <w:rPr>
                <w:rFonts w:asciiTheme="minorHAnsi" w:hAnsiTheme="minorHAnsi"/>
                <w:sz w:val="18"/>
                <w:szCs w:val="18"/>
              </w:rPr>
              <w:t xml:space="preserve">I certify the following under penalty of perjury, under the laws of the State of California: </w:t>
            </w:r>
          </w:p>
          <w:p w14:paraId="77B092D2" w14:textId="77777777" w:rsidR="005B386C" w:rsidRPr="00D11A56" w:rsidRDefault="005B386C" w:rsidP="005B386C">
            <w:pPr>
              <w:pStyle w:val="Heading3"/>
              <w:numPr>
                <w:ilvl w:val="0"/>
                <w:numId w:val="26"/>
              </w:numPr>
              <w:spacing w:before="0"/>
              <w:ind w:right="90"/>
              <w:rPr>
                <w:rFonts w:asciiTheme="minorHAnsi" w:hAnsiTheme="minorHAnsi"/>
                <w:b/>
                <w:caps/>
                <w:sz w:val="18"/>
                <w:szCs w:val="18"/>
              </w:rPr>
            </w:pPr>
            <w:r w:rsidRPr="00D11A56">
              <w:rPr>
                <w:rFonts w:asciiTheme="minorHAnsi" w:hAnsiTheme="minorHAnsi"/>
                <w:sz w:val="18"/>
                <w:szCs w:val="18"/>
              </w:rPr>
              <w:t xml:space="preserve">The information provided on this Certificate of Installation is true and correct. </w:t>
            </w:r>
          </w:p>
          <w:p w14:paraId="4BFD6F16" w14:textId="77777777" w:rsidR="005B386C" w:rsidRPr="00D11A56" w:rsidRDefault="005B386C" w:rsidP="005B386C">
            <w:pPr>
              <w:pStyle w:val="Heading3"/>
              <w:numPr>
                <w:ilvl w:val="0"/>
                <w:numId w:val="26"/>
              </w:numPr>
              <w:spacing w:before="0"/>
              <w:ind w:right="90"/>
              <w:rPr>
                <w:rFonts w:asciiTheme="minorHAnsi" w:hAnsiTheme="minorHAnsi"/>
                <w:b/>
                <w:caps/>
                <w:sz w:val="18"/>
              </w:rPr>
            </w:pPr>
            <w:r w:rsidRPr="00D11A56">
              <w:rPr>
                <w:rFonts w:asciiTheme="minorHAnsi" w:hAnsiTheme="minorHAnsi"/>
                <w:snapToGrid w:val="0"/>
                <w:sz w:val="18"/>
                <w:szCs w:val="18"/>
              </w:rPr>
              <w:t xml:space="preserve">I am either: a) a responsible person eligible under Division 3 of the Business and Professions Code </w:t>
            </w:r>
            <w:r w:rsidRPr="00D11A56">
              <w:rPr>
                <w:rFonts w:asciiTheme="minorHAnsi" w:hAnsiTheme="minorHAnsi"/>
                <w:sz w:val="18"/>
                <w:szCs w:val="18"/>
              </w:rPr>
              <w:t xml:space="preserve">in the applicable classification to accept responsibility for the system design, construction, or installation </w:t>
            </w:r>
            <w:r w:rsidRPr="00D11A56">
              <w:rPr>
                <w:rFonts w:asciiTheme="minorHAnsi" w:hAnsiTheme="minorHAnsi"/>
                <w:snapToGrid w:val="0"/>
                <w:sz w:val="18"/>
                <w:szCs w:val="18"/>
              </w:rPr>
              <w:t xml:space="preserve">of features, materials, components, or manufactured devices </w:t>
            </w:r>
            <w:r w:rsidRPr="00D11A56">
              <w:rPr>
                <w:rFonts w:asciiTheme="minorHAnsi" w:hAnsiTheme="minorHAnsi"/>
                <w:sz w:val="18"/>
                <w:szCs w:val="18"/>
              </w:rPr>
              <w:t xml:space="preserve">for the scope of work identified on this Certificate of Installation </w:t>
            </w:r>
            <w:r w:rsidRPr="00D11A56">
              <w:rPr>
                <w:rFonts w:asciiTheme="minorHAnsi" w:hAnsiTheme="minorHAnsi"/>
                <w:snapToGrid w:val="0"/>
                <w:sz w:val="18"/>
                <w:szCs w:val="18"/>
              </w:rPr>
              <w:t>and attest to the declarations in this statement</w:t>
            </w:r>
            <w:r w:rsidRPr="00D11A56">
              <w:rPr>
                <w:rFonts w:asciiTheme="minorHAnsi" w:hAnsiTheme="minorHAnsi"/>
                <w:sz w:val="18"/>
                <w:szCs w:val="18"/>
              </w:rPr>
              <w:t>, or b) I am an authorized representative of the responsible person and attest to the declarations in this statement on the responsible person’s behalf</w:t>
            </w:r>
            <w:r w:rsidRPr="00D11A56">
              <w:rPr>
                <w:rFonts w:asciiTheme="minorHAnsi" w:eastAsia="Calibri" w:hAnsiTheme="minorHAnsi"/>
                <w:sz w:val="18"/>
                <w:szCs w:val="18"/>
              </w:rPr>
              <w:t>.</w:t>
            </w:r>
          </w:p>
          <w:p w14:paraId="549B6EF1" w14:textId="77777777" w:rsidR="005B386C" w:rsidRPr="00D11A56" w:rsidRDefault="005B386C" w:rsidP="005B386C">
            <w:pPr>
              <w:keepNext/>
              <w:numPr>
                <w:ilvl w:val="0"/>
                <w:numId w:val="26"/>
              </w:numPr>
              <w:autoSpaceDE w:val="0"/>
              <w:autoSpaceDN w:val="0"/>
              <w:adjustRightInd w:val="0"/>
              <w:ind w:right="90"/>
              <w:rPr>
                <w:rFonts w:asciiTheme="minorHAnsi" w:hAnsiTheme="minorHAnsi"/>
                <w:sz w:val="18"/>
                <w:szCs w:val="18"/>
              </w:rPr>
            </w:pPr>
            <w:r w:rsidRPr="00D11A5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D11A56">
              <w:rPr>
                <w:rFonts w:asciiTheme="minorHAnsi" w:eastAsia="Calibri" w:hAnsiTheme="minorHAnsi" w:cs="TimesNewRomanPSMT"/>
                <w:sz w:val="18"/>
                <w:szCs w:val="18"/>
              </w:rPr>
              <w:t>.</w:t>
            </w:r>
          </w:p>
          <w:p w14:paraId="69FBE61F" w14:textId="77777777" w:rsidR="005B386C" w:rsidRPr="00D11A56" w:rsidRDefault="005B386C" w:rsidP="005B386C">
            <w:pPr>
              <w:pStyle w:val="ListParagraph"/>
              <w:keepNext/>
              <w:numPr>
                <w:ilvl w:val="0"/>
                <w:numId w:val="26"/>
              </w:numPr>
              <w:autoSpaceDE w:val="0"/>
              <w:autoSpaceDN w:val="0"/>
              <w:adjustRightInd w:val="0"/>
              <w:rPr>
                <w:rFonts w:asciiTheme="minorHAnsi" w:hAnsiTheme="minorHAnsi"/>
                <w:sz w:val="18"/>
              </w:rPr>
            </w:pPr>
            <w:r w:rsidRPr="00D11A5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8538E0B" w14:textId="425A4093" w:rsidR="003E453C" w:rsidRPr="00D11A56" w:rsidRDefault="005B386C" w:rsidP="00D11A56">
            <w:pPr>
              <w:pStyle w:val="ListParagraph"/>
              <w:numPr>
                <w:ilvl w:val="0"/>
                <w:numId w:val="26"/>
              </w:numPr>
              <w:rPr>
                <w:b/>
              </w:rPr>
            </w:pPr>
            <w:r w:rsidRPr="00D11A5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E453C" w:rsidRPr="00B272DC" w14:paraId="18538E0F" w14:textId="77777777" w:rsidTr="00663131">
        <w:tblPrEx>
          <w:tblCellMar>
            <w:left w:w="108" w:type="dxa"/>
            <w:right w:w="108" w:type="dxa"/>
          </w:tblCellMar>
        </w:tblPrEx>
        <w:trPr>
          <w:trHeight w:val="360"/>
        </w:trPr>
        <w:tc>
          <w:tcPr>
            <w:tcW w:w="5307" w:type="dxa"/>
          </w:tcPr>
          <w:p w14:paraId="18538E0D"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8538E0E"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E453C" w:rsidRPr="00B272DC" w14:paraId="18538E12"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0" w14:textId="65224ECB"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8538E11"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E453C" w:rsidRPr="00B272DC" w14:paraId="18538E15"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3"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8538E14"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E453C" w:rsidRPr="00B272DC" w14:paraId="18538E19"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6"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8538E17" w14:textId="25197766"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40A1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8538E18"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E453C" w:rsidRPr="00B272DC" w14:paraId="18538E1C"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A"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8538E1B"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8538E1D" w14:textId="77777777" w:rsidR="008849B4" w:rsidRPr="00D65789" w:rsidRDefault="008849B4" w:rsidP="009D4CBD">
      <w:pPr>
        <w:rPr>
          <w:rFonts w:asciiTheme="minorHAnsi" w:hAnsiTheme="minorHAnsi"/>
        </w:rPr>
      </w:pPr>
    </w:p>
    <w:p w14:paraId="18538E1E" w14:textId="77777777" w:rsidR="000713DC" w:rsidRPr="00685B37" w:rsidRDefault="000713DC" w:rsidP="009D4CBD">
      <w:pPr>
        <w:rPr>
          <w:rFonts w:asciiTheme="minorHAnsi" w:hAnsiTheme="minorHAnsi"/>
        </w:rPr>
        <w:sectPr w:rsidR="000713DC" w:rsidRPr="00685B37" w:rsidSect="00213447">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18538E1F" w14:textId="16B7F49D" w:rsidR="001444DA" w:rsidRPr="003D50DA" w:rsidRDefault="00315282" w:rsidP="003D50DA">
      <w:pPr>
        <w:jc w:val="center"/>
        <w:rPr>
          <w:rFonts w:asciiTheme="minorHAnsi" w:hAnsiTheme="minorHAnsi"/>
          <w:b/>
        </w:rPr>
      </w:pPr>
      <w:r w:rsidRPr="003D50DA">
        <w:rPr>
          <w:rFonts w:asciiTheme="minorHAnsi" w:hAnsiTheme="minorHAnsi"/>
          <w:b/>
        </w:rPr>
        <w:lastRenderedPageBreak/>
        <w:t>CF2R-MCH-20b</w:t>
      </w:r>
      <w:r w:rsidR="003D50DA">
        <w:rPr>
          <w:rFonts w:asciiTheme="minorHAnsi" w:hAnsiTheme="minorHAnsi"/>
          <w:b/>
        </w:rPr>
        <w:t>-H User Instructions</w:t>
      </w:r>
    </w:p>
    <w:p w14:paraId="18538E20" w14:textId="77777777" w:rsidR="00315282" w:rsidRPr="00D65789" w:rsidRDefault="00315282" w:rsidP="001444DA">
      <w:pPr>
        <w:rPr>
          <w:rFonts w:asciiTheme="minorHAnsi" w:hAnsiTheme="minorHAnsi"/>
        </w:rPr>
      </w:pPr>
    </w:p>
    <w:p w14:paraId="18538E21" w14:textId="77777777" w:rsidR="00315282" w:rsidRPr="00D65789" w:rsidRDefault="00315282" w:rsidP="00315282">
      <w:pPr>
        <w:rPr>
          <w:rFonts w:asciiTheme="minorHAnsi" w:hAnsiTheme="minorHAnsi"/>
          <w:b/>
        </w:rPr>
      </w:pPr>
      <w:r w:rsidRPr="006F45C3">
        <w:rPr>
          <w:rFonts w:asciiTheme="minorHAnsi" w:hAnsiTheme="minorHAnsi"/>
          <w:b/>
        </w:rPr>
        <w:t>A. System Information</w:t>
      </w:r>
    </w:p>
    <w:p w14:paraId="18538E23" w14:textId="11464473" w:rsidR="00315282" w:rsidRPr="00950AB7" w:rsidRDefault="00315282" w:rsidP="00315282">
      <w:pPr>
        <w:pStyle w:val="ListParagraph"/>
        <w:numPr>
          <w:ilvl w:val="0"/>
          <w:numId w:val="24"/>
        </w:numPr>
        <w:ind w:left="360" w:hanging="360"/>
        <w:rPr>
          <w:rFonts w:ascii="Calibri" w:hAnsi="Calibri"/>
          <w:szCs w:val="18"/>
        </w:rPr>
      </w:pPr>
      <w:r w:rsidRPr="00950AB7">
        <w:rPr>
          <w:rFonts w:asciiTheme="minorHAnsi" w:hAnsiTheme="minorHAnsi"/>
          <w:i/>
        </w:rPr>
        <w:t>HVAC System Identification or Name</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8538E24" w14:textId="34E00AC7" w:rsidR="00315282" w:rsidRPr="00E933EA" w:rsidRDefault="00315282" w:rsidP="00315282">
      <w:pPr>
        <w:numPr>
          <w:ilvl w:val="0"/>
          <w:numId w:val="10"/>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20A3C87" w14:textId="6D1EA85E" w:rsidR="00E933EA" w:rsidRPr="00E933EA" w:rsidRDefault="00E933EA" w:rsidP="00E933EA">
      <w:pPr>
        <w:numPr>
          <w:ilvl w:val="0"/>
          <w:numId w:val="10"/>
        </w:numPr>
        <w:spacing w:line="276" w:lineRule="auto"/>
        <w:ind w:left="360"/>
        <w:rPr>
          <w:rFonts w:asciiTheme="minorHAnsi" w:hAnsiTheme="minorHAnsi"/>
        </w:rPr>
      </w:pPr>
      <w:r w:rsidRPr="00E933EA">
        <w:rPr>
          <w:rFonts w:asciiTheme="minorHAnsi" w:hAnsiTheme="minorHAnsi"/>
          <w:i/>
        </w:rPr>
        <w:t xml:space="preserve">Indoor Unit Name: </w:t>
      </w:r>
      <w:r w:rsidRPr="00E933EA">
        <w:rPr>
          <w:rFonts w:ascii="Calibri" w:hAnsi="Calibri"/>
        </w:rPr>
        <w:t>This field is filled out automatically. It is referenced from the CF2R-MCH-01, which must be completed prior to this document.</w:t>
      </w:r>
    </w:p>
    <w:p w14:paraId="18538E25" w14:textId="123D2CE2"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F108EC">
        <w:rPr>
          <w:rFonts w:ascii="Calibri" w:hAnsi="Calibri"/>
          <w:szCs w:val="18"/>
        </w:rPr>
        <w:t>This field is filled out automatically. It is referenced from the Certificate of Compliance (CF1R), which must be completed prior to this document.</w:t>
      </w:r>
    </w:p>
    <w:p w14:paraId="18538E26" w14:textId="4FEF9F7C"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F108EC">
        <w:rPr>
          <w:rFonts w:ascii="Calibri" w:hAnsi="Calibri"/>
          <w:szCs w:val="18"/>
        </w:rPr>
        <w:t xml:space="preserve">This field is filled out automatically. It is referenced from the Certificate of Compliance (CF1R), which must be completed prior to this document. </w:t>
      </w:r>
    </w:p>
    <w:p w14:paraId="18538E27" w14:textId="36C63988"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Air-handling Unit (VLLAHU) Credit</w:t>
      </w:r>
      <w:r w:rsidRPr="00F108EC">
        <w:rPr>
          <w:rFonts w:ascii="Calibri" w:hAnsi="Calibri"/>
          <w:szCs w:val="18"/>
        </w:rPr>
        <w:t xml:space="preserve"> This field is filled out automatically. It is referenced from the Certificate of Compliance (CF1R), which must be completed prior to this document.</w:t>
      </w:r>
    </w:p>
    <w:p w14:paraId="18538E28" w14:textId="77777777"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8538E29" w14:textId="41B17FF4"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8538E2A" w14:textId="71C9EA80"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8538E2B" w14:textId="6A36375E"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8538E2C"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8538E2D"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conditioning or heat pump condenser</w:t>
      </w:r>
    </w:p>
    <w:p w14:paraId="18538E2E"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Heating or cooling coil</w:t>
      </w:r>
    </w:p>
    <w:p w14:paraId="18538E2F"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handler (e.g., furnace, fan coil, package unit)</w:t>
      </w:r>
    </w:p>
    <w:p w14:paraId="18538E30" w14:textId="792CB129"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8538E31" w14:textId="094D3C0C" w:rsidR="00315282"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700B125F" w14:textId="77777777" w:rsidR="00E933EA" w:rsidRDefault="00E933EA" w:rsidP="00E933EA">
      <w:pPr>
        <w:numPr>
          <w:ilvl w:val="0"/>
          <w:numId w:val="10"/>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8538E32" w14:textId="77777777" w:rsidR="00315282" w:rsidRDefault="00315282" w:rsidP="00315282">
      <w:pPr>
        <w:spacing w:line="276" w:lineRule="auto"/>
        <w:ind w:left="360"/>
        <w:rPr>
          <w:rFonts w:asciiTheme="minorHAnsi" w:hAnsiTheme="minorHAnsi"/>
        </w:rPr>
      </w:pPr>
    </w:p>
    <w:p w14:paraId="18538E34" w14:textId="1F98489E" w:rsidR="00315282" w:rsidRPr="00D65789" w:rsidRDefault="00315282" w:rsidP="00315282">
      <w:pPr>
        <w:rPr>
          <w:rFonts w:asciiTheme="minorHAnsi" w:hAnsiTheme="minorHAnsi"/>
          <w:b/>
        </w:rPr>
      </w:pPr>
      <w:r w:rsidRPr="006F45C3">
        <w:rPr>
          <w:rFonts w:asciiTheme="minorHAnsi" w:hAnsiTheme="minorHAnsi"/>
          <w:b/>
        </w:rPr>
        <w:t>B. Duct Leakage Diagnostic Test - Low Leakage Ducts in Conditioned Space</w:t>
      </w:r>
    </w:p>
    <w:p w14:paraId="18538E35" w14:textId="68D187B7" w:rsidR="00315282" w:rsidRPr="00D65789"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System compliance with visual inspection per RA3.1.4.1.2</w:t>
      </w:r>
      <w:r w:rsidRPr="00116438">
        <w:rPr>
          <w:rFonts w:asciiTheme="minorHAnsi" w:hAnsiTheme="minorHAnsi"/>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18538E36" w14:textId="4670DE63"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Duct Leakage Test Conditions</w:t>
      </w:r>
      <w:r w:rsidRPr="00116438">
        <w:rPr>
          <w:rFonts w:asciiTheme="minorHAnsi" w:hAnsiTheme="minorHAnsi"/>
        </w:rPr>
        <w:t>: This field will be automatically filled. The entire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18538E37" w14:textId="679E1E2F"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Duct Leakage Test Method</w:t>
      </w:r>
      <w:r w:rsidRPr="00116438">
        <w:rPr>
          <w:rFonts w:asciiTheme="minorHAnsi" w:hAnsiTheme="minorHAnsi"/>
        </w:rPr>
        <w:t>: This field will be automatically filled. Leakage to outside shall be verified by pressurizing the dwelling and the ducts to 25 Pa (0.1 inches of water</w:t>
      </w:r>
      <w:r w:rsidRPr="004D396A">
        <w:rPr>
          <w:rFonts w:asciiTheme="minorHAnsi" w:hAnsiTheme="minorHAnsi"/>
        </w:rPr>
        <w:t>) with respect to outside</w:t>
      </w:r>
      <w:r w:rsidRPr="00116438">
        <w:rPr>
          <w:rFonts w:asciiTheme="minorHAnsi" w:hAnsiTheme="minorHAnsi"/>
        </w:rPr>
        <w:t>. A full description of these procedures can be found in RA3.1.4.3.4.</w:t>
      </w:r>
    </w:p>
    <w:p w14:paraId="37F8CC90" w14:textId="5E3B2F17" w:rsidR="002324AE" w:rsidRPr="00D65789" w:rsidRDefault="002324AE" w:rsidP="002324AE">
      <w:pPr>
        <w:pStyle w:val="ListParagraph"/>
        <w:numPr>
          <w:ilvl w:val="0"/>
          <w:numId w:val="11"/>
        </w:numPr>
        <w:tabs>
          <w:tab w:val="left" w:pos="360"/>
        </w:tabs>
        <w:ind w:left="360"/>
        <w:rPr>
          <w:rFonts w:asciiTheme="minorHAnsi" w:hAnsiTheme="minorHAnsi"/>
        </w:rPr>
      </w:pPr>
      <w:r w:rsidRPr="003C386A">
        <w:rPr>
          <w:rFonts w:asciiTheme="minorHAnsi" w:hAnsiTheme="minorHAnsi"/>
          <w:i/>
        </w:rPr>
        <w:t>Target Allowable Duct Leakage Rate (cfm)</w:t>
      </w:r>
      <w:r w:rsidRPr="003C386A">
        <w:rPr>
          <w:rFonts w:asciiTheme="minorHAnsi" w:hAnsiTheme="minorHAnsi"/>
        </w:rPr>
        <w:t>: This field will be automatically filled. In order to pass this test duct leakage must be equal to or less than 25 cfm when the dwelling and ducts are pressurized to 25 Pa with respect to outside.</w:t>
      </w:r>
    </w:p>
    <w:p w14:paraId="18538E39" w14:textId="65A9AC7B"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Actual Duct Leakage Rate from Leakage Test Measurement (cfm)</w:t>
      </w:r>
      <w:r w:rsidRPr="00116438">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8538E3A" w14:textId="394AD6F5"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Compliance statement:</w:t>
      </w:r>
      <w:r w:rsidRPr="00116438">
        <w:rPr>
          <w:rFonts w:asciiTheme="minorHAnsi" w:hAnsiTheme="minorHAnsi"/>
        </w:rPr>
        <w:t xml:space="preserve"> This field will be automatically filled. The test passes if actual leakage rate is less than or equal to 25 cfm and a MCH</w:t>
      </w:r>
      <w:r>
        <w:rPr>
          <w:rFonts w:asciiTheme="minorHAnsi" w:hAnsiTheme="minorHAnsi"/>
        </w:rPr>
        <w:t>-</w:t>
      </w:r>
      <w:r w:rsidRPr="00116438">
        <w:rPr>
          <w:rFonts w:asciiTheme="minorHAnsi" w:hAnsiTheme="minorHAnsi"/>
        </w:rPr>
        <w:t xml:space="preserve">21 has been registered. </w:t>
      </w:r>
    </w:p>
    <w:p w14:paraId="18538E51" w14:textId="77777777" w:rsidR="008559A9" w:rsidRPr="008559A9" w:rsidRDefault="008559A9" w:rsidP="008559A9">
      <w:pPr>
        <w:tabs>
          <w:tab w:val="left" w:pos="360"/>
        </w:tabs>
        <w:rPr>
          <w:rFonts w:asciiTheme="minorHAnsi" w:hAnsiTheme="minorHAnsi"/>
        </w:rPr>
      </w:pPr>
    </w:p>
    <w:p w14:paraId="18538E52" w14:textId="77777777" w:rsidR="00970C22" w:rsidRPr="00D65789" w:rsidRDefault="00970C22" w:rsidP="00E0381A">
      <w:pPr>
        <w:rPr>
          <w:rFonts w:asciiTheme="minorHAnsi" w:hAnsiTheme="minorHAnsi" w:cs="Arial"/>
          <w:caps/>
        </w:rPr>
        <w:sectPr w:rsidR="00970C22" w:rsidRPr="00D65789" w:rsidSect="00D65789">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229"/>
        <w:gridCol w:w="6331"/>
      </w:tblGrid>
      <w:tr w:rsidR="0046685D" w:rsidRPr="00D65789" w14:paraId="18538E55" w14:textId="77777777" w:rsidTr="003D50DA">
        <w:trPr>
          <w:trHeight w:val="31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54" w14:textId="77777777" w:rsidR="0046685D" w:rsidRPr="006F45C3" w:rsidRDefault="0046685D" w:rsidP="00603A6B">
            <w:pPr>
              <w:rPr>
                <w:rFonts w:asciiTheme="minorHAnsi" w:hAnsiTheme="minorHAnsi"/>
              </w:rPr>
            </w:pPr>
            <w:r>
              <w:rPr>
                <w:rFonts w:asciiTheme="minorHAnsi" w:hAnsiTheme="minorHAnsi"/>
                <w:b/>
              </w:rPr>
              <w:t xml:space="preserve">A. </w:t>
            </w:r>
            <w:r w:rsidRPr="006F45C3">
              <w:rPr>
                <w:rFonts w:asciiTheme="minorHAnsi" w:hAnsiTheme="minorHAnsi"/>
                <w:b/>
              </w:rPr>
              <w:t>System Information</w:t>
            </w:r>
          </w:p>
        </w:tc>
      </w:tr>
      <w:tr w:rsidR="00603A6B" w:rsidRPr="00D65789" w14:paraId="18538E59"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6" w14:textId="77777777" w:rsidR="00603A6B" w:rsidRPr="00D65789" w:rsidRDefault="00FF07F3" w:rsidP="00FF07F3">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57" w14:textId="07253A8B" w:rsidR="00603A6B" w:rsidRPr="00D65789" w:rsidRDefault="00A8370A" w:rsidP="00603A6B">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870" w:type="pct"/>
            <w:tcBorders>
              <w:top w:val="single" w:sz="4" w:space="0" w:color="auto"/>
              <w:left w:val="single" w:sz="4" w:space="0" w:color="auto"/>
              <w:bottom w:val="single" w:sz="4" w:space="0" w:color="auto"/>
              <w:right w:val="single" w:sz="4" w:space="0" w:color="auto"/>
            </w:tcBorders>
            <w:vAlign w:val="center"/>
          </w:tcPr>
          <w:p w14:paraId="18538E58" w14:textId="77777777" w:rsidR="00603A6B" w:rsidRPr="00D65789" w:rsidRDefault="006F45C3" w:rsidP="00603A6B">
            <w:pPr>
              <w:rPr>
                <w:rFonts w:asciiTheme="minorHAnsi" w:hAnsiTheme="minorHAnsi"/>
              </w:rPr>
            </w:pPr>
            <w:r w:rsidRPr="006F45C3">
              <w:rPr>
                <w:rFonts w:asciiTheme="minorHAnsi" w:hAnsiTheme="minorHAnsi"/>
              </w:rPr>
              <w:t>&lt;&lt;text (data from MCH-01)&gt;&gt;</w:t>
            </w:r>
          </w:p>
        </w:tc>
      </w:tr>
      <w:tr w:rsidR="00603A6B" w:rsidRPr="00D65789" w14:paraId="18538E5D"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A" w14:textId="77777777" w:rsidR="00603A6B" w:rsidRPr="00D65789" w:rsidRDefault="00FF07F3" w:rsidP="00603A6B">
            <w:pPr>
              <w:spacing w:before="120"/>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5B" w14:textId="3A438930" w:rsidR="00603A6B" w:rsidRPr="00D65789" w:rsidRDefault="00A8370A" w:rsidP="00603A6B">
            <w:pPr>
              <w:spacing w:before="120"/>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538E5C" w14:textId="77777777" w:rsidR="007366CF" w:rsidRDefault="006F45C3">
            <w:pPr>
              <w:spacing w:before="120"/>
              <w:rPr>
                <w:rFonts w:asciiTheme="minorHAnsi" w:hAnsiTheme="minorHAnsi"/>
              </w:rPr>
            </w:pPr>
            <w:r w:rsidRPr="006F45C3">
              <w:rPr>
                <w:rFonts w:asciiTheme="minorHAnsi" w:hAnsiTheme="minorHAnsi"/>
              </w:rPr>
              <w:t>&lt;&lt;text (data from MCH-01)&gt;&gt;</w:t>
            </w:r>
          </w:p>
        </w:tc>
      </w:tr>
      <w:tr w:rsidR="002518C7" w:rsidRPr="00D65789" w14:paraId="49BC443D"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5E03646" w14:textId="519B5042" w:rsidR="002518C7" w:rsidRDefault="002518C7">
            <w:pPr>
              <w:jc w:val="center"/>
              <w:rPr>
                <w:rFonts w:asciiTheme="minorHAnsi" w:hAnsiTheme="minorHAnsi"/>
              </w:rPr>
            </w:pPr>
            <w:r w:rsidRPr="001916A0">
              <w:rPr>
                <w:rFonts w:asciiTheme="minorHAnsi" w:hAnsiTheme="minorHAnsi"/>
              </w:rPr>
              <w:t>03</w:t>
            </w:r>
          </w:p>
        </w:tc>
        <w:tc>
          <w:tcPr>
            <w:tcW w:w="1917" w:type="pct"/>
            <w:tcBorders>
              <w:top w:val="single" w:sz="4" w:space="0" w:color="auto"/>
              <w:left w:val="single" w:sz="4" w:space="0" w:color="auto"/>
              <w:bottom w:val="single" w:sz="4" w:space="0" w:color="auto"/>
              <w:right w:val="single" w:sz="4" w:space="0" w:color="auto"/>
            </w:tcBorders>
            <w:vAlign w:val="center"/>
          </w:tcPr>
          <w:p w14:paraId="458EF891" w14:textId="0058C8C4" w:rsidR="002518C7" w:rsidRDefault="002518C7">
            <w:pPr>
              <w:rPr>
                <w:rFonts w:asciiTheme="minorHAnsi" w:hAnsiTheme="minorHAnsi"/>
              </w:rPr>
            </w:pPr>
            <w:r w:rsidRPr="001916A0">
              <w:rPr>
                <w:rFonts w:asciiTheme="minorHAnsi" w:hAnsiTheme="minorHAnsi"/>
              </w:rPr>
              <w:t>Indoor Unit Name</w:t>
            </w:r>
            <w:ins w:id="8" w:author="Smith, Alexis@Energy" w:date="2019-04-10T16:11:00Z">
              <w:r w:rsidR="004D0495">
                <w:rPr>
                  <w:rFonts w:asciiTheme="minorHAnsi" w:hAnsiTheme="minorHAnsi"/>
                </w:rPr>
                <w:t xml:space="preserve"> or Description of Area Served</w:t>
              </w:r>
            </w:ins>
          </w:p>
        </w:tc>
        <w:tc>
          <w:tcPr>
            <w:tcW w:w="2870" w:type="pct"/>
            <w:tcBorders>
              <w:top w:val="single" w:sz="4" w:space="0" w:color="auto"/>
              <w:left w:val="single" w:sz="4" w:space="0" w:color="auto"/>
              <w:bottom w:val="single" w:sz="4" w:space="0" w:color="auto"/>
              <w:right w:val="single" w:sz="4" w:space="0" w:color="auto"/>
            </w:tcBorders>
            <w:vAlign w:val="center"/>
          </w:tcPr>
          <w:p w14:paraId="18E2A40D" w14:textId="41086AE1" w:rsidR="002518C7" w:rsidRPr="006F45C3" w:rsidRDefault="002518C7">
            <w:pPr>
              <w:rPr>
                <w:rFonts w:asciiTheme="minorHAnsi" w:hAnsiTheme="minorHAnsi"/>
              </w:rPr>
            </w:pPr>
            <w:r w:rsidRPr="001916A0">
              <w:rPr>
                <w:rFonts w:asciiTheme="minorHAnsi" w:hAnsiTheme="minorHAnsi"/>
              </w:rPr>
              <w:t>&lt;&lt;text (data from MCH-01)&gt;&gt;</w:t>
            </w:r>
          </w:p>
        </w:tc>
      </w:tr>
      <w:tr w:rsidR="002518C7" w:rsidRPr="00D65789" w14:paraId="18538E61"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E" w14:textId="45E94E4F" w:rsidR="002518C7" w:rsidRPr="00D65789" w:rsidRDefault="002518C7" w:rsidP="002518C7">
            <w:pPr>
              <w:jc w:val="center"/>
              <w:rPr>
                <w:rFonts w:asciiTheme="minorHAnsi" w:hAnsiTheme="minorHAnsi"/>
              </w:rPr>
            </w:pPr>
            <w:r>
              <w:rPr>
                <w:rFonts w:asciiTheme="minorHAnsi" w:hAnsiTheme="minorHAnsi"/>
              </w:rPr>
              <w:t>04</w:t>
            </w:r>
          </w:p>
        </w:tc>
        <w:tc>
          <w:tcPr>
            <w:tcW w:w="1917" w:type="pct"/>
            <w:tcBorders>
              <w:top w:val="single" w:sz="4" w:space="0" w:color="auto"/>
              <w:left w:val="single" w:sz="4" w:space="0" w:color="auto"/>
              <w:bottom w:val="single" w:sz="4" w:space="0" w:color="auto"/>
              <w:right w:val="single" w:sz="4" w:space="0" w:color="auto"/>
            </w:tcBorders>
            <w:vAlign w:val="center"/>
          </w:tcPr>
          <w:p w14:paraId="18538E5F" w14:textId="1F36C998" w:rsidR="002518C7" w:rsidRPr="00D65789" w:rsidRDefault="002518C7" w:rsidP="002518C7">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870" w:type="pct"/>
            <w:tcBorders>
              <w:top w:val="single" w:sz="4" w:space="0" w:color="auto"/>
              <w:left w:val="single" w:sz="4" w:space="0" w:color="auto"/>
              <w:bottom w:val="single" w:sz="4" w:space="0" w:color="auto"/>
              <w:right w:val="single" w:sz="4" w:space="0" w:color="auto"/>
            </w:tcBorders>
            <w:vAlign w:val="center"/>
          </w:tcPr>
          <w:p w14:paraId="18538E60" w14:textId="77777777" w:rsidR="002518C7" w:rsidRPr="00D65789" w:rsidRDefault="002518C7" w:rsidP="002518C7">
            <w:pPr>
              <w:rPr>
                <w:rFonts w:asciiTheme="minorHAnsi" w:hAnsiTheme="minorHAnsi"/>
              </w:rPr>
            </w:pPr>
            <w:r w:rsidRPr="006F45C3">
              <w:rPr>
                <w:rFonts w:asciiTheme="minorHAnsi" w:hAnsiTheme="minorHAnsi"/>
              </w:rPr>
              <w:t>&lt;&lt;</w:t>
            </w:r>
            <w:r w:rsidRPr="00F20CB9">
              <w:rPr>
                <w:rFonts w:asciiTheme="minorHAnsi" w:hAnsiTheme="minorHAnsi"/>
              </w:rPr>
              <w:t>text</w:t>
            </w:r>
            <w:r w:rsidRPr="006F45C3">
              <w:rPr>
                <w:rFonts w:asciiTheme="minorHAnsi" w:hAnsiTheme="minorHAnsi"/>
              </w:rPr>
              <w:t xml:space="preserve"> (data from </w:t>
            </w:r>
            <w:r>
              <w:rPr>
                <w:rFonts w:asciiTheme="minorHAnsi" w:hAnsiTheme="minorHAnsi"/>
              </w:rPr>
              <w:t>CF1R</w:t>
            </w:r>
            <w:r w:rsidRPr="006F45C3">
              <w:rPr>
                <w:rFonts w:asciiTheme="minorHAnsi" w:hAnsiTheme="minorHAnsi"/>
              </w:rPr>
              <w:t>)</w:t>
            </w:r>
          </w:p>
        </w:tc>
      </w:tr>
      <w:tr w:rsidR="002518C7" w:rsidRPr="00D65789" w14:paraId="18538E65"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2" w14:textId="226E0F9B" w:rsidR="002518C7" w:rsidRPr="00D65789" w:rsidRDefault="002518C7" w:rsidP="002518C7">
            <w:pPr>
              <w:jc w:val="center"/>
              <w:rPr>
                <w:rFonts w:asciiTheme="minorHAnsi" w:hAnsiTheme="minorHAnsi"/>
              </w:rPr>
            </w:pPr>
            <w:r>
              <w:rPr>
                <w:rFonts w:asciiTheme="minorHAnsi" w:hAnsiTheme="minorHAnsi"/>
              </w:rPr>
              <w:t>05</w:t>
            </w:r>
          </w:p>
        </w:tc>
        <w:tc>
          <w:tcPr>
            <w:tcW w:w="1917" w:type="pct"/>
            <w:tcBorders>
              <w:top w:val="single" w:sz="4" w:space="0" w:color="auto"/>
              <w:left w:val="single" w:sz="4" w:space="0" w:color="auto"/>
              <w:bottom w:val="single" w:sz="4" w:space="0" w:color="auto"/>
              <w:right w:val="single" w:sz="4" w:space="0" w:color="auto"/>
            </w:tcBorders>
            <w:vAlign w:val="center"/>
          </w:tcPr>
          <w:p w14:paraId="18538E63"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4" w14:textId="77777777" w:rsidR="002518C7" w:rsidRPr="00D65789" w:rsidRDefault="002518C7" w:rsidP="002518C7">
            <w:pPr>
              <w:rPr>
                <w:rFonts w:asciiTheme="minorHAnsi" w:hAnsiTheme="minorHAnsi"/>
              </w:rPr>
            </w:pPr>
            <w:r w:rsidRPr="006F45C3">
              <w:rPr>
                <w:rFonts w:asciiTheme="minorHAnsi" w:hAnsiTheme="minorHAnsi"/>
              </w:rPr>
              <w:t xml:space="preserve">&lt;&lt;calculated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VLLDCS</w:t>
            </w:r>
            <w:r w:rsidRPr="006F45C3">
              <w:rPr>
                <w:rFonts w:asciiTheme="minorHAnsi" w:hAnsiTheme="minorHAnsi"/>
              </w:rPr>
              <w:t xml:space="preserve"> method 20b)&gt;&gt;</w:t>
            </w:r>
          </w:p>
        </w:tc>
      </w:tr>
      <w:tr w:rsidR="002518C7" w:rsidRPr="00D65789" w14:paraId="18538E69"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6" w14:textId="73597E27" w:rsidR="002518C7" w:rsidRPr="00D65789" w:rsidRDefault="002518C7" w:rsidP="002518C7">
            <w:pPr>
              <w:jc w:val="center"/>
              <w:rPr>
                <w:rFonts w:asciiTheme="minorHAnsi" w:hAnsiTheme="minorHAnsi"/>
              </w:rPr>
            </w:pPr>
            <w:r>
              <w:rPr>
                <w:rFonts w:asciiTheme="minorHAnsi" w:hAnsiTheme="minorHAnsi"/>
              </w:rPr>
              <w:t>06</w:t>
            </w:r>
          </w:p>
        </w:tc>
        <w:tc>
          <w:tcPr>
            <w:tcW w:w="1917" w:type="pct"/>
            <w:tcBorders>
              <w:top w:val="single" w:sz="4" w:space="0" w:color="auto"/>
              <w:left w:val="single" w:sz="4" w:space="0" w:color="auto"/>
              <w:bottom w:val="single" w:sz="4" w:space="0" w:color="auto"/>
              <w:right w:val="single" w:sz="4" w:space="0" w:color="auto"/>
            </w:tcBorders>
            <w:vAlign w:val="center"/>
          </w:tcPr>
          <w:p w14:paraId="18538E67"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8" w14:textId="77777777" w:rsidR="002518C7" w:rsidRPr="00D65789" w:rsidRDefault="002518C7" w:rsidP="002518C7">
            <w:pPr>
              <w:rPr>
                <w:rFonts w:asciiTheme="minorHAnsi" w:hAnsiTheme="minorHAnsi"/>
              </w:rPr>
            </w:pPr>
            <w:r w:rsidRPr="006F45C3">
              <w:rPr>
                <w:rFonts w:asciiTheme="minorHAnsi" w:hAnsiTheme="minorHAnsi"/>
              </w:rPr>
              <w:t xml:space="preserve">&lt;&lt;calculated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VLLAHU</w:t>
            </w:r>
            <w:r w:rsidRPr="006F45C3">
              <w:rPr>
                <w:rFonts w:asciiTheme="minorHAnsi" w:hAnsiTheme="minorHAnsi"/>
              </w:rPr>
              <w:t xml:space="preserve"> method 20c)&gt;&gt;</w:t>
            </w:r>
          </w:p>
        </w:tc>
      </w:tr>
      <w:tr w:rsidR="002518C7" w:rsidRPr="00D65789" w14:paraId="18538E6D"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A" w14:textId="4B499DFF" w:rsidR="002518C7" w:rsidRPr="00984F7F" w:rsidRDefault="002518C7" w:rsidP="002518C7">
            <w:pPr>
              <w:jc w:val="center"/>
              <w:rPr>
                <w:rFonts w:asciiTheme="minorHAnsi" w:hAnsiTheme="minorHAnsi"/>
              </w:rPr>
            </w:pPr>
            <w:r w:rsidRPr="00984F7F">
              <w:rPr>
                <w:rFonts w:asciiTheme="minorHAnsi" w:hAnsiTheme="minorHAnsi"/>
              </w:rPr>
              <w:t>0</w:t>
            </w:r>
            <w:r>
              <w:rPr>
                <w:rFonts w:asciiTheme="minorHAnsi" w:hAnsiTheme="minorHAnsi"/>
              </w:rPr>
              <w:t>7</w:t>
            </w:r>
          </w:p>
        </w:tc>
        <w:tc>
          <w:tcPr>
            <w:tcW w:w="1917" w:type="pct"/>
            <w:tcBorders>
              <w:top w:val="single" w:sz="4" w:space="0" w:color="auto"/>
              <w:left w:val="single" w:sz="4" w:space="0" w:color="auto"/>
              <w:bottom w:val="single" w:sz="4" w:space="0" w:color="auto"/>
              <w:right w:val="single" w:sz="4" w:space="0" w:color="auto"/>
            </w:tcBorders>
            <w:vAlign w:val="center"/>
          </w:tcPr>
          <w:p w14:paraId="18538E6B" w14:textId="4BF2D419" w:rsidR="002518C7" w:rsidRPr="00984F7F" w:rsidRDefault="002518C7" w:rsidP="002518C7">
            <w:pPr>
              <w:rPr>
                <w:rFonts w:asciiTheme="minorHAnsi" w:hAnsiTheme="minorHAnsi"/>
              </w:rPr>
            </w:pPr>
            <w:r w:rsidRPr="00984F7F">
              <w:rPr>
                <w:rFonts w:asciiTheme="minorHAnsi" w:hAnsiTheme="minorHAnsi"/>
              </w:rPr>
              <w:t>Duct System Compliance Category</w:t>
            </w:r>
          </w:p>
        </w:tc>
        <w:tc>
          <w:tcPr>
            <w:tcW w:w="2870" w:type="pct"/>
            <w:tcBorders>
              <w:top w:val="single" w:sz="4" w:space="0" w:color="auto"/>
              <w:left w:val="single" w:sz="4" w:space="0" w:color="auto"/>
              <w:bottom w:val="single" w:sz="4" w:space="0" w:color="auto"/>
              <w:right w:val="single" w:sz="4" w:space="0" w:color="auto"/>
            </w:tcBorders>
            <w:vAlign w:val="center"/>
          </w:tcPr>
          <w:p w14:paraId="6DCE2788" w14:textId="77777777" w:rsidR="00575F95" w:rsidRPr="00575F95" w:rsidRDefault="002518C7" w:rsidP="00575F95">
            <w:pPr>
              <w:rPr>
                <w:rFonts w:asciiTheme="minorHAnsi" w:hAnsiTheme="minorHAnsi"/>
              </w:rPr>
            </w:pPr>
            <w:r w:rsidRPr="00575F95">
              <w:rPr>
                <w:rFonts w:asciiTheme="minorHAnsi" w:hAnsiTheme="minorHAnsi"/>
              </w:rPr>
              <w:t>&lt;&lt;</w:t>
            </w:r>
            <w:r w:rsidR="00575F95" w:rsidRPr="00575F95">
              <w:rPr>
                <w:rFonts w:asciiTheme="minorHAnsi" w:hAnsiTheme="minorHAnsi"/>
              </w:rPr>
              <w:t xml:space="preserve">If parent is MCH-01b and B08 or B09 = Yes, then user pick from list: </w:t>
            </w:r>
            <w:r w:rsidR="00575F95" w:rsidRPr="00575F95">
              <w:rPr>
                <w:rFonts w:asciiTheme="minorHAnsi" w:hAnsiTheme="minorHAnsi"/>
                <w:u w:val="single"/>
              </w:rPr>
              <w:t>New</w:t>
            </w:r>
            <w:r w:rsidR="00575F95" w:rsidRPr="00575F95">
              <w:rPr>
                <w:rFonts w:asciiTheme="minorHAnsi" w:hAnsiTheme="minorHAnsi"/>
              </w:rPr>
              <w:t xml:space="preserve">; or </w:t>
            </w:r>
            <w:r w:rsidR="00575F95" w:rsidRPr="00575F95">
              <w:rPr>
                <w:rFonts w:asciiTheme="minorHAnsi" w:hAnsiTheme="minorHAnsi"/>
                <w:u w:val="single"/>
              </w:rPr>
              <w:t>Replacement</w:t>
            </w:r>
            <w:r w:rsidR="00575F95" w:rsidRPr="00575F95">
              <w:rPr>
                <w:rFonts w:asciiTheme="minorHAnsi" w:hAnsiTheme="minorHAnsi"/>
              </w:rPr>
              <w:t xml:space="preserve">; </w:t>
            </w:r>
          </w:p>
          <w:p w14:paraId="18538E6C" w14:textId="26AE8025" w:rsidR="002518C7" w:rsidRPr="00575F95" w:rsidRDefault="00575F95" w:rsidP="002518C7">
            <w:pPr>
              <w:rPr>
                <w:rFonts w:asciiTheme="minorHAnsi" w:hAnsiTheme="minorHAnsi"/>
              </w:rPr>
            </w:pPr>
            <w:r>
              <w:rPr>
                <w:rFonts w:asciiTheme="minorHAnsi" w:hAnsiTheme="minorHAnsi"/>
              </w:rPr>
              <w:t xml:space="preserve">Else </w:t>
            </w:r>
            <w:r w:rsidR="002518C7" w:rsidRPr="00575F95">
              <w:rPr>
                <w:rFonts w:asciiTheme="minorHAnsi" w:hAnsiTheme="minorHAnsi"/>
              </w:rPr>
              <w:t xml:space="preserve">user pick one from list: </w:t>
            </w:r>
            <w:r w:rsidR="002518C7" w:rsidRPr="00575F95">
              <w:rPr>
                <w:rFonts w:asciiTheme="minorHAnsi" w:hAnsiTheme="minorHAnsi"/>
                <w:u w:val="single"/>
              </w:rPr>
              <w:t>New</w:t>
            </w:r>
            <w:r w:rsidR="002518C7" w:rsidRPr="00575F95">
              <w:rPr>
                <w:rFonts w:asciiTheme="minorHAnsi" w:hAnsiTheme="minorHAnsi"/>
              </w:rPr>
              <w:t xml:space="preserve">; or </w:t>
            </w:r>
            <w:r w:rsidR="002518C7" w:rsidRPr="00575F95">
              <w:rPr>
                <w:rFonts w:asciiTheme="minorHAnsi" w:hAnsiTheme="minorHAnsi"/>
                <w:u w:val="single"/>
              </w:rPr>
              <w:t>Replacement</w:t>
            </w:r>
            <w:r w:rsidR="002518C7" w:rsidRPr="00575F95">
              <w:rPr>
                <w:rFonts w:asciiTheme="minorHAnsi" w:hAnsiTheme="minorHAnsi"/>
              </w:rPr>
              <w:t xml:space="preserve">; or </w:t>
            </w:r>
            <w:r w:rsidR="002518C7" w:rsidRPr="00575F95">
              <w:rPr>
                <w:rFonts w:asciiTheme="minorHAnsi" w:hAnsiTheme="minorHAnsi"/>
                <w:u w:val="single"/>
              </w:rPr>
              <w:t>Alteration;</w:t>
            </w:r>
            <w:r w:rsidRPr="00575F95">
              <w:rPr>
                <w:rFonts w:asciiTheme="minorHAnsi" w:hAnsiTheme="minorHAnsi"/>
                <w:u w:val="single"/>
              </w:rPr>
              <w:t xml:space="preserve"> </w:t>
            </w:r>
            <w:r w:rsidR="002518C7" w:rsidRPr="00575F95">
              <w:rPr>
                <w:rFonts w:asciiTheme="minorHAnsi" w:hAnsiTheme="minorHAnsi"/>
              </w:rPr>
              <w:t>or</w:t>
            </w:r>
            <w:r w:rsidR="002518C7" w:rsidRPr="00575F95">
              <w:rPr>
                <w:rFonts w:asciiTheme="minorHAnsi" w:hAnsiTheme="minorHAnsi"/>
                <w:u w:val="single"/>
              </w:rPr>
              <w:t xml:space="preserve"> Replacement using Smoke Test;</w:t>
            </w:r>
            <w:r w:rsidR="002518C7" w:rsidRPr="00575F95">
              <w:rPr>
                <w:rFonts w:asciiTheme="minorHAnsi" w:hAnsiTheme="minorHAnsi"/>
              </w:rPr>
              <w:t xml:space="preserve"> or</w:t>
            </w:r>
            <w:r w:rsidR="002518C7" w:rsidRPr="00575F95">
              <w:rPr>
                <w:rFonts w:asciiTheme="minorHAnsi" w:hAnsiTheme="minorHAnsi"/>
                <w:u w:val="single"/>
              </w:rPr>
              <w:t xml:space="preserve"> Alteration using Smoke Test</w:t>
            </w:r>
            <w:r w:rsidR="002518C7" w:rsidRPr="00575F95">
              <w:rPr>
                <w:rFonts w:asciiTheme="minorHAnsi" w:hAnsiTheme="minorHAnsi"/>
              </w:rPr>
              <w:t>&gt;&gt;</w:t>
            </w:r>
          </w:p>
        </w:tc>
      </w:tr>
      <w:tr w:rsidR="002518C7" w:rsidRPr="00D65789" w14:paraId="2B77FDC2"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2BF6710" w14:textId="623F14FA" w:rsidR="002518C7" w:rsidRDefault="002518C7" w:rsidP="002518C7">
            <w:pPr>
              <w:jc w:val="center"/>
              <w:rPr>
                <w:rFonts w:asciiTheme="minorHAnsi" w:hAnsiTheme="minorHAnsi"/>
              </w:rPr>
            </w:pPr>
            <w:r>
              <w:rPr>
                <w:rFonts w:asciiTheme="minorHAnsi" w:hAnsiTheme="minorHAnsi"/>
              </w:rPr>
              <w:t>08</w:t>
            </w:r>
          </w:p>
        </w:tc>
        <w:tc>
          <w:tcPr>
            <w:tcW w:w="1917" w:type="pct"/>
            <w:tcBorders>
              <w:top w:val="single" w:sz="4" w:space="0" w:color="auto"/>
              <w:left w:val="single" w:sz="4" w:space="0" w:color="auto"/>
              <w:bottom w:val="single" w:sz="4" w:space="0" w:color="auto"/>
              <w:right w:val="single" w:sz="4" w:space="0" w:color="auto"/>
            </w:tcBorders>
            <w:vAlign w:val="center"/>
          </w:tcPr>
          <w:p w14:paraId="43E1A089" w14:textId="26E14B1F" w:rsidR="002518C7" w:rsidRPr="006F45C3" w:rsidRDefault="002518C7" w:rsidP="002518C7">
            <w:pPr>
              <w:rPr>
                <w:rFonts w:asciiTheme="minorHAnsi" w:hAnsiTheme="minorHAnsi"/>
              </w:rPr>
            </w:pPr>
            <w:r>
              <w:rPr>
                <w:rFonts w:asciiTheme="minorHAnsi" w:hAnsiTheme="minorHAnsi"/>
              </w:rPr>
              <w:t>Portions of Duct Located In Garage?</w:t>
            </w:r>
          </w:p>
        </w:tc>
        <w:tc>
          <w:tcPr>
            <w:tcW w:w="2870" w:type="pct"/>
            <w:tcBorders>
              <w:top w:val="single" w:sz="4" w:space="0" w:color="auto"/>
              <w:left w:val="single" w:sz="4" w:space="0" w:color="auto"/>
              <w:bottom w:val="single" w:sz="4" w:space="0" w:color="auto"/>
              <w:right w:val="single" w:sz="4" w:space="0" w:color="auto"/>
            </w:tcBorders>
            <w:vAlign w:val="center"/>
          </w:tcPr>
          <w:p w14:paraId="41D88BCD" w14:textId="2C0B9A70" w:rsidR="002518C7" w:rsidRPr="004D396A" w:rsidRDefault="002518C7" w:rsidP="002518C7">
            <w:pPr>
              <w:rPr>
                <w:rFonts w:asciiTheme="minorHAnsi" w:hAnsiTheme="minorHAnsi"/>
              </w:rPr>
            </w:pPr>
            <w:r w:rsidRPr="004D396A">
              <w:rPr>
                <w:rFonts w:asciiTheme="minorHAnsi" w:hAnsiTheme="minorHAnsi"/>
                <w:szCs w:val="18"/>
              </w:rPr>
              <w:t xml:space="preserve">&lt;&lt;user entry, </w:t>
            </w:r>
            <w:r w:rsidRPr="004D396A">
              <w:rPr>
                <w:rFonts w:asciiTheme="minorHAnsi" w:hAnsiTheme="minorHAnsi"/>
                <w:szCs w:val="18"/>
              </w:rPr>
              <w:br/>
              <w:t>-Yes</w:t>
            </w:r>
            <w:r w:rsidRPr="004D396A">
              <w:rPr>
                <w:rFonts w:asciiTheme="minorHAnsi" w:hAnsiTheme="minorHAnsi"/>
                <w:szCs w:val="18"/>
              </w:rPr>
              <w:br/>
              <w:t>-No&gt;&gt;</w:t>
            </w:r>
          </w:p>
        </w:tc>
      </w:tr>
      <w:tr w:rsidR="004D0495" w:rsidRPr="00D65789" w14:paraId="0B8B0E15" w14:textId="77777777" w:rsidTr="008559A9">
        <w:trPr>
          <w:trHeight w:val="432"/>
          <w:ins w:id="9" w:author="Smith, Alexis@Energy" w:date="2019-04-10T16:09:00Z"/>
        </w:trPr>
        <w:tc>
          <w:tcPr>
            <w:tcW w:w="213" w:type="pct"/>
            <w:tcBorders>
              <w:top w:val="single" w:sz="4" w:space="0" w:color="auto"/>
              <w:left w:val="single" w:sz="4" w:space="0" w:color="auto"/>
              <w:bottom w:val="single" w:sz="4" w:space="0" w:color="auto"/>
              <w:right w:val="single" w:sz="4" w:space="0" w:color="auto"/>
            </w:tcBorders>
            <w:vAlign w:val="center"/>
          </w:tcPr>
          <w:p w14:paraId="2B18CFF6" w14:textId="28E6A197" w:rsidR="004D0495" w:rsidRDefault="004D0495" w:rsidP="004D0495">
            <w:pPr>
              <w:jc w:val="center"/>
              <w:rPr>
                <w:ins w:id="10" w:author="Smith, Alexis@Energy" w:date="2019-04-10T16:09:00Z"/>
                <w:rFonts w:asciiTheme="minorHAnsi" w:hAnsiTheme="minorHAnsi"/>
              </w:rPr>
            </w:pPr>
            <w:ins w:id="11" w:author="Smith, Alexis@Energy" w:date="2019-04-10T16:10:00Z">
              <w:r>
                <w:rPr>
                  <w:rFonts w:asciiTheme="minorHAnsi" w:hAnsiTheme="minorHAnsi"/>
                </w:rPr>
                <w:t>09</w:t>
              </w:r>
            </w:ins>
          </w:p>
        </w:tc>
        <w:tc>
          <w:tcPr>
            <w:tcW w:w="1917" w:type="pct"/>
            <w:tcBorders>
              <w:top w:val="single" w:sz="4" w:space="0" w:color="auto"/>
              <w:left w:val="single" w:sz="4" w:space="0" w:color="auto"/>
              <w:bottom w:val="single" w:sz="4" w:space="0" w:color="auto"/>
              <w:right w:val="single" w:sz="4" w:space="0" w:color="auto"/>
            </w:tcBorders>
            <w:vAlign w:val="center"/>
          </w:tcPr>
          <w:p w14:paraId="71EEE87B" w14:textId="32D1ED5B" w:rsidR="004D0495" w:rsidRDefault="004D0495" w:rsidP="004D0495">
            <w:pPr>
              <w:rPr>
                <w:ins w:id="12" w:author="Smith, Alexis@Energy" w:date="2019-04-10T16:09:00Z"/>
                <w:rFonts w:asciiTheme="minorHAnsi" w:hAnsiTheme="minorHAnsi"/>
              </w:rPr>
            </w:pPr>
            <w:ins w:id="13" w:author="Smith, Alexis@Energy" w:date="2019-04-10T16:10:00Z">
              <w:r>
                <w:rPr>
                  <w:rFonts w:asciiTheme="minorHAnsi" w:hAnsiTheme="minorHAnsi"/>
                </w:rPr>
                <w:t>Is the system type Small Duct High Velocity (SDHV)?</w:t>
              </w:r>
            </w:ins>
          </w:p>
        </w:tc>
        <w:tc>
          <w:tcPr>
            <w:tcW w:w="2870" w:type="pct"/>
            <w:tcBorders>
              <w:top w:val="single" w:sz="4" w:space="0" w:color="auto"/>
              <w:left w:val="single" w:sz="4" w:space="0" w:color="auto"/>
              <w:bottom w:val="single" w:sz="4" w:space="0" w:color="auto"/>
              <w:right w:val="single" w:sz="4" w:space="0" w:color="auto"/>
            </w:tcBorders>
            <w:vAlign w:val="center"/>
          </w:tcPr>
          <w:p w14:paraId="3A8B8B2F" w14:textId="77777777" w:rsidR="004D0495" w:rsidRPr="0028071F" w:rsidRDefault="004D0495" w:rsidP="004D0495">
            <w:pPr>
              <w:keepNext/>
              <w:rPr>
                <w:ins w:id="14" w:author="Smith, Alexis@Energy" w:date="2019-04-10T16:10:00Z"/>
                <w:rFonts w:asciiTheme="minorHAnsi" w:hAnsiTheme="minorHAnsi"/>
                <w:sz w:val="18"/>
                <w:szCs w:val="18"/>
              </w:rPr>
            </w:pPr>
            <w:ins w:id="15" w:author="Smith, Alexis@Energy" w:date="2019-04-10T16:10:00Z">
              <w:r w:rsidRPr="0028071F">
                <w:rPr>
                  <w:rFonts w:asciiTheme="minorHAnsi" w:hAnsiTheme="minorHAnsi"/>
                  <w:sz w:val="18"/>
                  <w:szCs w:val="18"/>
                </w:rPr>
                <w:t>&lt;&lt;if the system type on the MCH-01= one of the following two:</w:t>
              </w:r>
            </w:ins>
          </w:p>
          <w:p w14:paraId="16675CB9" w14:textId="77777777" w:rsidR="004D0495" w:rsidRPr="0028071F" w:rsidRDefault="004D0495" w:rsidP="004D0495">
            <w:pPr>
              <w:keepNext/>
              <w:rPr>
                <w:ins w:id="16" w:author="Smith, Alexis@Energy" w:date="2019-04-10T16:10:00Z"/>
                <w:rFonts w:asciiTheme="minorHAnsi" w:hAnsiTheme="minorHAnsi"/>
                <w:sz w:val="18"/>
                <w:szCs w:val="18"/>
              </w:rPr>
            </w:pPr>
            <w:ins w:id="17" w:author="Smith, Alexis@Energy" w:date="2019-04-10T16:10:00Z">
              <w:r w:rsidRPr="0028071F">
                <w:rPr>
                  <w:rFonts w:asciiTheme="minorHAnsi" w:hAnsiTheme="minorHAnsi"/>
                  <w:sz w:val="18"/>
                  <w:szCs w:val="18"/>
                </w:rPr>
                <w:t>*small duct high velocity AC</w:t>
              </w:r>
            </w:ins>
          </w:p>
          <w:p w14:paraId="165CE619" w14:textId="77777777" w:rsidR="004D0495" w:rsidRPr="0028071F" w:rsidRDefault="004D0495" w:rsidP="004D0495">
            <w:pPr>
              <w:keepNext/>
              <w:rPr>
                <w:ins w:id="18" w:author="Smith, Alexis@Energy" w:date="2019-04-10T16:10:00Z"/>
                <w:rFonts w:asciiTheme="minorHAnsi" w:hAnsiTheme="minorHAnsi"/>
                <w:sz w:val="18"/>
                <w:szCs w:val="18"/>
              </w:rPr>
            </w:pPr>
            <w:ins w:id="19" w:author="Smith, Alexis@Energy" w:date="2019-04-10T16:10:00Z">
              <w:r w:rsidRPr="0028071F">
                <w:rPr>
                  <w:rFonts w:asciiTheme="minorHAnsi" w:hAnsiTheme="minorHAnsi"/>
                  <w:sz w:val="18"/>
                  <w:szCs w:val="18"/>
                </w:rPr>
                <w:t>*small duct high velocity HP</w:t>
              </w:r>
            </w:ins>
          </w:p>
          <w:p w14:paraId="04F40C1A" w14:textId="77777777" w:rsidR="004D0495" w:rsidRPr="0028071F" w:rsidRDefault="004D0495" w:rsidP="004D0495">
            <w:pPr>
              <w:keepNext/>
              <w:rPr>
                <w:ins w:id="20" w:author="Smith, Alexis@Energy" w:date="2019-04-10T16:10:00Z"/>
                <w:rFonts w:asciiTheme="minorHAnsi" w:hAnsiTheme="minorHAnsi"/>
                <w:sz w:val="18"/>
                <w:szCs w:val="18"/>
              </w:rPr>
            </w:pPr>
            <w:ins w:id="21" w:author="Smith, Alexis@Energy" w:date="2019-04-10T16:10:00Z">
              <w:r w:rsidRPr="0028071F">
                <w:rPr>
                  <w:rFonts w:asciiTheme="minorHAnsi" w:hAnsiTheme="minorHAnsi"/>
                  <w:sz w:val="18"/>
                  <w:szCs w:val="18"/>
                </w:rPr>
                <w:t>then value=yes;</w:t>
              </w:r>
            </w:ins>
          </w:p>
          <w:p w14:paraId="7559A7E6" w14:textId="2180EBB5" w:rsidR="004D0495" w:rsidRPr="004D396A" w:rsidRDefault="004D0495" w:rsidP="004D0495">
            <w:pPr>
              <w:rPr>
                <w:ins w:id="22" w:author="Smith, Alexis@Energy" w:date="2019-04-10T16:09:00Z"/>
                <w:rFonts w:asciiTheme="minorHAnsi" w:hAnsiTheme="minorHAnsi"/>
                <w:szCs w:val="18"/>
              </w:rPr>
            </w:pPr>
            <w:ins w:id="23" w:author="Smith, Alexis@Energy" w:date="2019-04-10T16:10:00Z">
              <w:r w:rsidRPr="0028071F">
                <w:rPr>
                  <w:rFonts w:asciiTheme="minorHAnsi" w:hAnsiTheme="minorHAnsi"/>
                  <w:sz w:val="18"/>
                  <w:szCs w:val="18"/>
                </w:rPr>
                <w:t>else value=no</w:t>
              </w:r>
            </w:ins>
          </w:p>
        </w:tc>
      </w:tr>
      <w:tr w:rsidR="004D0495" w:rsidRPr="00D65789" w14:paraId="18538E7C" w14:textId="77777777" w:rsidTr="008559A9">
        <w:trPr>
          <w:trHeight w:val="432"/>
        </w:trPr>
        <w:tc>
          <w:tcPr>
            <w:tcW w:w="2130" w:type="pct"/>
            <w:gridSpan w:val="2"/>
            <w:tcBorders>
              <w:top w:val="single" w:sz="4" w:space="0" w:color="auto"/>
              <w:left w:val="single" w:sz="4" w:space="0" w:color="auto"/>
              <w:bottom w:val="single" w:sz="4" w:space="0" w:color="auto"/>
              <w:right w:val="single" w:sz="4" w:space="0" w:color="auto"/>
            </w:tcBorders>
            <w:vAlign w:val="center"/>
          </w:tcPr>
          <w:p w14:paraId="18538E6E" w14:textId="1AB3CE3A" w:rsidR="004D0495" w:rsidRPr="00D65789" w:rsidRDefault="004D0495" w:rsidP="004D0495">
            <w:pPr>
              <w:rPr>
                <w:rFonts w:asciiTheme="minorHAnsi" w:hAnsiTheme="minorHAnsi"/>
              </w:rPr>
            </w:pPr>
            <w:r>
              <w:rPr>
                <w:rFonts w:asciiTheme="minorHAnsi" w:hAnsiTheme="minorHAnsi"/>
              </w:rPr>
              <w:t>09. D</w:t>
            </w:r>
            <w:r w:rsidRPr="006F45C3">
              <w:rPr>
                <w:rFonts w:asciiTheme="minorHAnsi" w:hAnsiTheme="minorHAnsi"/>
              </w:rPr>
              <w:t>etermine compliance method for this document; display applicable tables below;</w:t>
            </w:r>
          </w:p>
          <w:p w14:paraId="18538E6F" w14:textId="77777777" w:rsidR="004D0495" w:rsidRPr="00D65789" w:rsidRDefault="004D0495" w:rsidP="004D0495">
            <w:pPr>
              <w:rPr>
                <w:rFonts w:asciiTheme="minorHAnsi" w:hAnsiTheme="minorHAnsi"/>
              </w:rPr>
            </w:pPr>
            <w:r w:rsidRPr="006F45C3">
              <w:rPr>
                <w:rFonts w:asciiTheme="minorHAnsi" w:hAnsiTheme="minorHAnsi"/>
              </w:rPr>
              <w:t>(this row not visible to user)</w:t>
            </w:r>
          </w:p>
        </w:tc>
        <w:tc>
          <w:tcPr>
            <w:tcW w:w="2870" w:type="pct"/>
            <w:tcBorders>
              <w:top w:val="single" w:sz="4" w:space="0" w:color="auto"/>
              <w:left w:val="single" w:sz="4" w:space="0" w:color="auto"/>
              <w:bottom w:val="single" w:sz="4" w:space="0" w:color="auto"/>
              <w:right w:val="single" w:sz="4" w:space="0" w:color="auto"/>
            </w:tcBorders>
            <w:vAlign w:val="center"/>
          </w:tcPr>
          <w:p w14:paraId="18538E70" w14:textId="77777777" w:rsidR="004D0495" w:rsidRDefault="004D0495" w:rsidP="004D0495">
            <w:pPr>
              <w:rPr>
                <w:rFonts w:asciiTheme="minorHAnsi" w:hAnsiTheme="minorHAnsi"/>
              </w:rPr>
            </w:pPr>
            <w:r w:rsidRPr="006F45C3">
              <w:rPr>
                <w:rFonts w:asciiTheme="minorHAnsi" w:hAnsiTheme="minorHAnsi"/>
              </w:rPr>
              <w:t xml:space="preserve">&lt;&lt;Calculated Result:  </w:t>
            </w:r>
          </w:p>
          <w:p w14:paraId="18538E71" w14:textId="07A5B72A" w:rsidR="004D0495" w:rsidRDefault="004D0495" w:rsidP="004D0495">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645EE">
              <w:rPr>
                <w:rFonts w:asciiTheme="minorHAnsi" w:hAnsiTheme="minorHAnsi"/>
              </w:rPr>
              <w:t>; then display method:</w:t>
            </w:r>
          </w:p>
          <w:p w14:paraId="18538E72" w14:textId="77777777" w:rsidR="004D0495" w:rsidRPr="00085E25" w:rsidRDefault="004D0495" w:rsidP="004D0495">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8538E73" w14:textId="7B7074A3" w:rsidR="004D0495" w:rsidRPr="00D65789" w:rsidRDefault="004D0495" w:rsidP="004D0495">
            <w:pPr>
              <w:rPr>
                <w:rFonts w:asciiTheme="minorHAnsi" w:hAnsiTheme="minorHAnsi"/>
              </w:rPr>
            </w:pPr>
            <w:r>
              <w:rPr>
                <w:rFonts w:asciiTheme="minorHAnsi" w:hAnsiTheme="minorHAnsi"/>
              </w:rPr>
              <w:t>else</w:t>
            </w:r>
            <w:r w:rsidRPr="006F45C3">
              <w:rPr>
                <w:rFonts w:asciiTheme="minorHAnsi" w:hAnsiTheme="minorHAnsi"/>
              </w:rPr>
              <w:t>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 Replacement </w:t>
            </w:r>
            <w:r w:rsidRPr="006F45C3">
              <w:rPr>
                <w:rFonts w:asciiTheme="minorHAnsi" w:hAnsiTheme="minorHAnsi"/>
              </w:rPr>
              <w:t xml:space="preserve">or </w:t>
            </w:r>
            <w:r w:rsidRPr="006F45C3">
              <w:rPr>
                <w:rFonts w:asciiTheme="minorHAnsi" w:hAnsiTheme="minorHAnsi"/>
                <w:u w:val="single"/>
              </w:rPr>
              <w:t>Alteration</w:t>
            </w:r>
            <w:r w:rsidRPr="006F45C3">
              <w:rPr>
                <w:rFonts w:asciiTheme="minorHAnsi" w:hAnsiTheme="minorHAnsi"/>
              </w:rPr>
              <w:t>; then display method:</w:t>
            </w:r>
          </w:p>
          <w:p w14:paraId="18538E74" w14:textId="77777777" w:rsidR="004D0495" w:rsidRPr="00D65789" w:rsidRDefault="004D0495" w:rsidP="004D0495">
            <w:pPr>
              <w:rPr>
                <w:rFonts w:asciiTheme="minorHAnsi" w:hAnsiTheme="minorHAnsi"/>
                <w:b/>
              </w:rPr>
            </w:pPr>
            <w:r w:rsidRPr="006F45C3">
              <w:rPr>
                <w:rFonts w:asciiTheme="minorHAnsi" w:hAnsiTheme="minorHAnsi"/>
                <w:b/>
              </w:rPr>
              <w:t>20d. Altered or Replacement Duct System</w:t>
            </w:r>
          </w:p>
          <w:p w14:paraId="18538E75" w14:textId="7F93CD10"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05</w:t>
            </w:r>
            <w:r w:rsidRPr="006F45C3">
              <w:rPr>
                <w:rFonts w:asciiTheme="minorHAnsi" w:hAnsiTheme="minorHAnsi"/>
              </w:rPr>
              <w:t>=</w:t>
            </w:r>
            <w:r w:rsidRPr="006F45C3">
              <w:rPr>
                <w:rFonts w:asciiTheme="minorHAnsi" w:hAnsiTheme="minorHAnsi"/>
                <w:u w:val="single"/>
              </w:rPr>
              <w:t>VLLDCS (true)</w:t>
            </w:r>
            <w:r w:rsidRPr="006F45C3">
              <w:rPr>
                <w:rFonts w:asciiTheme="minorHAnsi" w:hAnsiTheme="minorHAnsi"/>
              </w:rPr>
              <w:t>; then display method:</w:t>
            </w:r>
          </w:p>
          <w:p w14:paraId="18538E76" w14:textId="77777777" w:rsidR="004D0495" w:rsidRPr="00D65789" w:rsidRDefault="004D0495" w:rsidP="004D0495">
            <w:pPr>
              <w:rPr>
                <w:rFonts w:asciiTheme="minorHAnsi" w:hAnsiTheme="minorHAnsi"/>
                <w:b/>
              </w:rPr>
            </w:pPr>
            <w:r w:rsidRPr="006F45C3">
              <w:rPr>
                <w:rFonts w:asciiTheme="minorHAnsi" w:hAnsiTheme="minorHAnsi"/>
                <w:b/>
              </w:rPr>
              <w:t>20b. Low Leakage Ducts in Conditioned Space</w:t>
            </w:r>
          </w:p>
          <w:p w14:paraId="18538E77" w14:textId="7775F405"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06</w:t>
            </w:r>
            <w:r w:rsidRPr="006F45C3">
              <w:rPr>
                <w:rFonts w:asciiTheme="minorHAnsi" w:hAnsiTheme="minorHAnsi"/>
              </w:rPr>
              <w:t>=</w:t>
            </w:r>
            <w:r w:rsidRPr="006F45C3">
              <w:rPr>
                <w:rFonts w:asciiTheme="minorHAnsi" w:hAnsiTheme="minorHAnsi"/>
                <w:u w:val="single"/>
              </w:rPr>
              <w:t>VLLAHU (true)</w:t>
            </w:r>
            <w:r w:rsidRPr="006F45C3">
              <w:rPr>
                <w:rFonts w:asciiTheme="minorHAnsi" w:hAnsiTheme="minorHAnsi"/>
              </w:rPr>
              <w:t>; then display method:</w:t>
            </w:r>
          </w:p>
          <w:p w14:paraId="18538E78" w14:textId="77777777" w:rsidR="004D0495" w:rsidRPr="00D65789" w:rsidRDefault="004D0495" w:rsidP="004D0495">
            <w:pPr>
              <w:rPr>
                <w:rFonts w:asciiTheme="minorHAnsi" w:hAnsiTheme="minorHAnsi"/>
                <w:b/>
              </w:rPr>
            </w:pPr>
            <w:r w:rsidRPr="006F45C3">
              <w:rPr>
                <w:rFonts w:asciiTheme="minorHAnsi" w:hAnsiTheme="minorHAnsi"/>
                <w:b/>
              </w:rPr>
              <w:t>20c. Low Leakage Air-Handling Unit</w:t>
            </w:r>
          </w:p>
          <w:p w14:paraId="18538E79" w14:textId="031F5291"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New then </w:t>
            </w:r>
            <w:r w:rsidRPr="006F45C3">
              <w:rPr>
                <w:rFonts w:asciiTheme="minorHAnsi" w:hAnsiTheme="minorHAnsi"/>
              </w:rPr>
              <w:t xml:space="preserve">display method: </w:t>
            </w:r>
          </w:p>
          <w:p w14:paraId="18538E7A" w14:textId="77777777" w:rsidR="004D0495" w:rsidRPr="00D65789" w:rsidRDefault="004D0495" w:rsidP="004D0495">
            <w:pPr>
              <w:rPr>
                <w:rFonts w:asciiTheme="minorHAnsi" w:hAnsiTheme="minorHAnsi"/>
                <w:b/>
              </w:rPr>
            </w:pPr>
            <w:r w:rsidRPr="006F45C3">
              <w:rPr>
                <w:rFonts w:asciiTheme="minorHAnsi" w:hAnsiTheme="minorHAnsi"/>
                <w:b/>
              </w:rPr>
              <w:t>20a. Completely New Duct System</w:t>
            </w:r>
          </w:p>
          <w:p w14:paraId="18538E7B" w14:textId="77777777" w:rsidR="004D0495" w:rsidRPr="00D65789" w:rsidRDefault="004D0495" w:rsidP="004D0495">
            <w:pPr>
              <w:rPr>
                <w:rFonts w:asciiTheme="minorHAnsi" w:hAnsiTheme="minorHAnsi"/>
                <w:u w:val="single"/>
              </w:rPr>
            </w:pPr>
            <w:r w:rsidRPr="006F45C3">
              <w:rPr>
                <w:rFonts w:asciiTheme="minorHAnsi" w:hAnsiTheme="minorHAnsi"/>
              </w:rPr>
              <w:t>&gt;&gt;</w:t>
            </w:r>
          </w:p>
        </w:tc>
      </w:tr>
    </w:tbl>
    <w:p w14:paraId="18538E7D" w14:textId="77777777" w:rsidR="00603A6B" w:rsidRPr="00D65789" w:rsidRDefault="00603A6B" w:rsidP="00603A6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6685D" w:rsidRPr="00D65789" w14:paraId="18538E81"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8538E80" w14:textId="5A79DCD1" w:rsidR="0046685D" w:rsidRDefault="0046685D" w:rsidP="00603A6B">
            <w:pPr>
              <w:keepNext/>
              <w:rPr>
                <w:rFonts w:asciiTheme="minorHAnsi" w:hAnsiTheme="minorHAnsi"/>
                <w:b/>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18538E82" w14:textId="77777777" w:rsidR="0046685D" w:rsidRPr="005E157B" w:rsidRDefault="0046685D">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D65789" w14:paraId="18538E84" w14:textId="77777777" w:rsidTr="0090098E">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83" w14:textId="77777777" w:rsidR="00603A6B" w:rsidRPr="00D65789" w:rsidRDefault="00FF07F3" w:rsidP="0046685D">
            <w:pPr>
              <w:keepNext/>
              <w:rPr>
                <w:rFonts w:asciiTheme="minorHAnsi" w:hAnsiTheme="minorHAnsi"/>
                <w:b/>
              </w:rPr>
            </w:pPr>
            <w:r>
              <w:rPr>
                <w:rFonts w:asciiTheme="minorHAnsi" w:hAnsiTheme="minorHAnsi"/>
                <w:b/>
              </w:rPr>
              <w:t xml:space="preserve">B. </w:t>
            </w:r>
            <w:r w:rsidR="006F45C3" w:rsidRPr="006F45C3">
              <w:rPr>
                <w:rFonts w:asciiTheme="minorHAnsi" w:hAnsiTheme="minorHAnsi"/>
                <w:b/>
              </w:rPr>
              <w:t>Duct Leakage Diagnostic Test</w:t>
            </w:r>
          </w:p>
        </w:tc>
      </w:tr>
      <w:tr w:rsidR="00603A6B" w:rsidRPr="00D65789" w14:paraId="18538E8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5"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86" w14:textId="2B5BBF54" w:rsidR="007366CF" w:rsidRDefault="006F45C3" w:rsidP="008D4905">
            <w:pPr>
              <w:keepNext/>
              <w:rPr>
                <w:rFonts w:asciiTheme="minorHAnsi" w:hAnsiTheme="minorHAnsi"/>
              </w:rPr>
            </w:pPr>
            <w:r w:rsidRPr="006F45C3">
              <w:rPr>
                <w:rFonts w:asciiTheme="minorHAnsi" w:hAnsiTheme="minorHAnsi"/>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5CB466CC" w14:textId="77777777" w:rsidR="004B6181" w:rsidRDefault="004B6181" w:rsidP="004B6181">
            <w:pPr>
              <w:keepNext/>
              <w:rPr>
                <w:rFonts w:asciiTheme="minorHAnsi" w:hAnsiTheme="minorHAnsi"/>
              </w:rPr>
            </w:pPr>
            <w:r>
              <w:rPr>
                <w:rFonts w:asciiTheme="minorHAnsi" w:hAnsiTheme="minorHAnsi"/>
              </w:rPr>
              <w:t>&lt;&lt;user pick one from list:</w:t>
            </w:r>
          </w:p>
          <w:p w14:paraId="0FD87681" w14:textId="77777777" w:rsidR="004B6181" w:rsidRDefault="004B6181" w:rsidP="004B6181">
            <w:pPr>
              <w:keepNext/>
              <w:rPr>
                <w:rFonts w:asciiTheme="minorHAnsi" w:hAnsiTheme="minorHAnsi"/>
              </w:rPr>
            </w:pPr>
            <w:r>
              <w:rPr>
                <w:rFonts w:asciiTheme="minorHAnsi" w:hAnsiTheme="minorHAnsi"/>
              </w:rPr>
              <w:t>*Duct system is located entirely in conditioned space – Complies with RA 3.1.4.1.3; or</w:t>
            </w:r>
          </w:p>
          <w:p w14:paraId="18538E8A" w14:textId="579A4167" w:rsidR="00603A6B" w:rsidRPr="00D65789" w:rsidRDefault="004B6181" w:rsidP="00603A6B">
            <w:pPr>
              <w:keepNext/>
              <w:rPr>
                <w:rFonts w:asciiTheme="minorHAnsi" w:hAnsiTheme="minorHAnsi"/>
              </w:rPr>
            </w:pPr>
            <w:r>
              <w:rPr>
                <w:rFonts w:asciiTheme="minorHAnsi" w:hAnsiTheme="minorHAnsi"/>
              </w:rPr>
              <w:t>*Parts of the duct system are located outside of conditioned space – Does Not Comply with RA 3.1.4.1.3&gt;&gt;</w:t>
            </w:r>
          </w:p>
        </w:tc>
      </w:tr>
      <w:tr w:rsidR="00603A6B" w:rsidRPr="00D65789" w14:paraId="18538E8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C"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8D" w14:textId="13E0804C" w:rsidR="00603A6B" w:rsidRPr="00D65789" w:rsidRDefault="00940246" w:rsidP="00603A6B">
            <w:pPr>
              <w:keepNext/>
              <w:rPr>
                <w:rFonts w:asciiTheme="minorHAnsi" w:hAnsiTheme="minorHAnsi"/>
              </w:rPr>
            </w:pPr>
            <w:r>
              <w:rPr>
                <w:rFonts w:asciiTheme="minorHAnsi" w:hAnsiTheme="minorHAnsi"/>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18538E8E" w14:textId="77777777" w:rsidR="00603A6B" w:rsidRPr="00D65789" w:rsidRDefault="006F45C3" w:rsidP="00940246">
            <w:pPr>
              <w:keepNext/>
              <w:rPr>
                <w:rFonts w:asciiTheme="minorHAnsi" w:hAnsiTheme="minorHAnsi"/>
              </w:rPr>
            </w:pPr>
            <w:r w:rsidRPr="006F45C3">
              <w:rPr>
                <w:rFonts w:asciiTheme="minorHAnsi" w:hAnsiTheme="minorHAnsi"/>
              </w:rPr>
              <w:t xml:space="preserve">&lt;&lt;Auto filled field: </w:t>
            </w:r>
            <w:r w:rsidRPr="00940246">
              <w:rPr>
                <w:rFonts w:asciiTheme="minorHAnsi" w:hAnsiTheme="minorHAnsi"/>
              </w:rPr>
              <w:t xml:space="preserve">TestFinal (this is the only allowable </w:t>
            </w:r>
            <w:r w:rsidR="00940246" w:rsidRPr="00940246">
              <w:rPr>
                <w:rFonts w:asciiTheme="minorHAnsi" w:hAnsiTheme="minorHAnsi"/>
              </w:rPr>
              <w:t>test condition</w:t>
            </w:r>
            <w:r w:rsidRPr="00940246">
              <w:rPr>
                <w:rFonts w:asciiTheme="minorHAnsi" w:hAnsiTheme="minorHAnsi"/>
              </w:rPr>
              <w:t xml:space="preserve"> for LLDCS)</w:t>
            </w:r>
            <w:r w:rsidRPr="006F45C3">
              <w:rPr>
                <w:rFonts w:asciiTheme="minorHAnsi" w:hAnsiTheme="minorHAnsi"/>
              </w:rPr>
              <w:t>&gt;&gt;</w:t>
            </w:r>
          </w:p>
        </w:tc>
      </w:tr>
      <w:tr w:rsidR="00603A6B" w:rsidRPr="00D65789" w14:paraId="18538E9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0"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1917" w:type="pct"/>
            <w:tcBorders>
              <w:top w:val="single" w:sz="4" w:space="0" w:color="auto"/>
              <w:left w:val="single" w:sz="4" w:space="0" w:color="auto"/>
              <w:bottom w:val="single" w:sz="4" w:space="0" w:color="auto"/>
              <w:right w:val="single" w:sz="4" w:space="0" w:color="auto"/>
            </w:tcBorders>
            <w:vAlign w:val="center"/>
          </w:tcPr>
          <w:p w14:paraId="18538E91" w14:textId="26A6A04E" w:rsidR="00603A6B" w:rsidRPr="00D65789" w:rsidRDefault="006F45C3" w:rsidP="00603A6B">
            <w:pPr>
              <w:keepNext/>
              <w:rPr>
                <w:rFonts w:asciiTheme="minorHAnsi" w:hAnsiTheme="minorHAnsi"/>
              </w:rPr>
            </w:pPr>
            <w:r w:rsidRPr="006F45C3">
              <w:rPr>
                <w:rFonts w:asciiTheme="minorHAnsi" w:hAnsiTheme="minorHAnsi"/>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18538E92" w14:textId="77777777" w:rsidR="00603A6B" w:rsidRPr="00D65789" w:rsidRDefault="006F45C3" w:rsidP="00940246">
            <w:pPr>
              <w:keepNext/>
              <w:rPr>
                <w:rFonts w:asciiTheme="minorHAnsi" w:hAnsiTheme="minorHAnsi"/>
              </w:rPr>
            </w:pPr>
            <w:r w:rsidRPr="006F45C3">
              <w:rPr>
                <w:rFonts w:asciiTheme="minorHAnsi" w:hAnsiTheme="minorHAnsi"/>
              </w:rPr>
              <w:t xml:space="preserve">&lt;&lt; Auto filled field: </w:t>
            </w:r>
            <w:r w:rsidRPr="006F45C3">
              <w:rPr>
                <w:rFonts w:asciiTheme="minorHAnsi" w:hAnsiTheme="minorHAnsi"/>
                <w:u w:val="single"/>
              </w:rPr>
              <w:t>LeakageToOutside</w:t>
            </w:r>
            <w:r w:rsidR="00AD205D" w:rsidRPr="0088541F">
              <w:rPr>
                <w:rFonts w:asciiTheme="minorHAnsi" w:hAnsiTheme="minorHAnsi"/>
              </w:rPr>
              <w:t xml:space="preserve"> </w:t>
            </w:r>
            <w:r w:rsidRPr="00940246">
              <w:rPr>
                <w:rFonts w:asciiTheme="minorHAnsi" w:hAnsiTheme="minorHAnsi"/>
              </w:rPr>
              <w:t xml:space="preserve">(this is the only allowable </w:t>
            </w:r>
            <w:r w:rsidR="000652A8">
              <w:rPr>
                <w:rFonts w:asciiTheme="minorHAnsi" w:hAnsiTheme="minorHAnsi"/>
              </w:rPr>
              <w:t xml:space="preserve">test </w:t>
            </w:r>
            <w:r w:rsidRPr="00940246">
              <w:rPr>
                <w:rFonts w:asciiTheme="minorHAnsi" w:hAnsiTheme="minorHAnsi"/>
              </w:rPr>
              <w:t xml:space="preserve">method for </w:t>
            </w:r>
            <w:r w:rsidRPr="006F45C3">
              <w:rPr>
                <w:rFonts w:asciiTheme="minorHAnsi" w:hAnsiTheme="minorHAnsi"/>
                <w:u w:val="single"/>
              </w:rPr>
              <w:t>LLDCS)</w:t>
            </w:r>
            <w:r w:rsidRPr="006F45C3">
              <w:rPr>
                <w:rFonts w:asciiTheme="minorHAnsi" w:hAnsiTheme="minorHAnsi"/>
              </w:rPr>
              <w:t>&gt;&gt;</w:t>
            </w:r>
          </w:p>
        </w:tc>
      </w:tr>
      <w:tr w:rsidR="00603A6B" w:rsidRPr="00D65789" w14:paraId="18538E9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4"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1917" w:type="pct"/>
            <w:tcBorders>
              <w:top w:val="single" w:sz="4" w:space="0" w:color="auto"/>
              <w:left w:val="single" w:sz="4" w:space="0" w:color="auto"/>
              <w:bottom w:val="single" w:sz="4" w:space="0" w:color="auto"/>
              <w:right w:val="single" w:sz="4" w:space="0" w:color="auto"/>
            </w:tcBorders>
            <w:vAlign w:val="center"/>
          </w:tcPr>
          <w:p w14:paraId="18538E95" w14:textId="616088C1" w:rsidR="00603A6B" w:rsidRPr="00D65789" w:rsidRDefault="006F45C3" w:rsidP="00603A6B">
            <w:pPr>
              <w:keepNext/>
              <w:rPr>
                <w:rFonts w:asciiTheme="minorHAnsi" w:hAnsiTheme="minorHAnsi"/>
              </w:rPr>
            </w:pPr>
            <w:r w:rsidRPr="006F45C3">
              <w:rPr>
                <w:rFonts w:asciiTheme="minorHAnsi" w:hAnsiTheme="minorHAnsi"/>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18538E96" w14:textId="77777777" w:rsidR="00603A6B" w:rsidRPr="00D65789" w:rsidRDefault="006F45C3" w:rsidP="00426765">
            <w:pPr>
              <w:keepNext/>
              <w:rPr>
                <w:rFonts w:asciiTheme="minorHAnsi" w:hAnsiTheme="minorHAnsi"/>
              </w:rPr>
            </w:pPr>
            <w:r w:rsidRPr="006F45C3">
              <w:rPr>
                <w:rFonts w:asciiTheme="minorHAnsi" w:hAnsiTheme="minorHAnsi"/>
              </w:rPr>
              <w:t xml:space="preserve">&lt;&lt;Auto filled field: numeric: 25.0 </w:t>
            </w:r>
            <w:r w:rsidRPr="00940246">
              <w:rPr>
                <w:rFonts w:asciiTheme="minorHAnsi" w:hAnsiTheme="minorHAnsi"/>
              </w:rPr>
              <w:t>(this is the mandatory target value for LLDCS)&gt;&gt;</w:t>
            </w:r>
          </w:p>
        </w:tc>
      </w:tr>
      <w:tr w:rsidR="00603A6B" w:rsidRPr="00D65789" w14:paraId="18538E9B" w14:textId="77777777" w:rsidTr="00EF4F8C">
        <w:trPr>
          <w:trHeight w:val="432"/>
        </w:trPr>
        <w:tc>
          <w:tcPr>
            <w:tcW w:w="213" w:type="pct"/>
            <w:tcBorders>
              <w:bottom w:val="single" w:sz="4" w:space="0" w:color="auto"/>
            </w:tcBorders>
            <w:vAlign w:val="center"/>
          </w:tcPr>
          <w:p w14:paraId="18538E98"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1917" w:type="pct"/>
            <w:tcBorders>
              <w:bottom w:val="single" w:sz="4" w:space="0" w:color="auto"/>
            </w:tcBorders>
            <w:shd w:val="clear" w:color="auto" w:fill="auto"/>
            <w:vAlign w:val="center"/>
          </w:tcPr>
          <w:p w14:paraId="18538E99" w14:textId="72D694EE" w:rsidR="00603A6B" w:rsidRPr="00D65789" w:rsidRDefault="006F45C3" w:rsidP="008D4905">
            <w:pPr>
              <w:keepNext/>
              <w:rPr>
                <w:rFonts w:asciiTheme="minorHAnsi" w:hAnsiTheme="minorHAnsi"/>
                <w:b/>
              </w:rPr>
            </w:pPr>
            <w:r w:rsidRPr="006F45C3">
              <w:rPr>
                <w:rFonts w:asciiTheme="minorHAnsi" w:hAnsiTheme="minorHAnsi"/>
              </w:rPr>
              <w:t xml:space="preserve">Actual </w:t>
            </w:r>
            <w:r w:rsidR="008D4905">
              <w:rPr>
                <w:rFonts w:asciiTheme="minorHAnsi" w:hAnsiTheme="minorHAnsi"/>
              </w:rPr>
              <w:t>D</w:t>
            </w:r>
            <w:r w:rsidRPr="006F45C3">
              <w:rPr>
                <w:rFonts w:asciiTheme="minorHAnsi" w:hAnsiTheme="minorHAnsi"/>
              </w:rPr>
              <w:t xml:space="preserve">uct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R</w:t>
            </w:r>
            <w:r w:rsidRPr="006F45C3">
              <w:rPr>
                <w:rFonts w:asciiTheme="minorHAnsi" w:hAnsiTheme="minorHAnsi"/>
              </w:rPr>
              <w:t xml:space="preserve">ate from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T</w:t>
            </w:r>
            <w:r w:rsidRPr="006F45C3">
              <w:rPr>
                <w:rFonts w:asciiTheme="minorHAnsi" w:hAnsiTheme="minorHAnsi"/>
              </w:rPr>
              <w:t xml:space="preserve">est </w:t>
            </w:r>
            <w:r w:rsidR="008D4905">
              <w:rPr>
                <w:rFonts w:asciiTheme="minorHAnsi" w:hAnsiTheme="minorHAnsi"/>
              </w:rPr>
              <w:t>M</w:t>
            </w:r>
            <w:r w:rsidRPr="006F45C3">
              <w:rPr>
                <w:rFonts w:asciiTheme="minorHAnsi" w:hAnsiTheme="minorHAnsi"/>
              </w:rPr>
              <w:t>easurement (cfm)</w:t>
            </w:r>
          </w:p>
        </w:tc>
        <w:tc>
          <w:tcPr>
            <w:tcW w:w="2870" w:type="pct"/>
            <w:tcBorders>
              <w:bottom w:val="single" w:sz="4" w:space="0" w:color="auto"/>
            </w:tcBorders>
            <w:shd w:val="clear" w:color="auto" w:fill="auto"/>
          </w:tcPr>
          <w:p w14:paraId="18538E9A" w14:textId="77777777" w:rsidR="00603A6B" w:rsidRPr="00D65789" w:rsidRDefault="006F45C3" w:rsidP="00603A6B">
            <w:pPr>
              <w:keepNext/>
              <w:rPr>
                <w:rFonts w:asciiTheme="minorHAnsi" w:hAnsiTheme="minorHAnsi"/>
              </w:rPr>
            </w:pPr>
            <w:r w:rsidRPr="006F45C3">
              <w:rPr>
                <w:rFonts w:asciiTheme="minorHAnsi" w:hAnsiTheme="minorHAnsi"/>
              </w:rPr>
              <w:t>&lt;&lt;user input: numeric xxx.x&gt;&gt;</w:t>
            </w:r>
          </w:p>
        </w:tc>
      </w:tr>
      <w:tr w:rsidR="008D4905" w:rsidRPr="00D65789" w14:paraId="18538E9E" w14:textId="77777777" w:rsidTr="008D4905">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538E9C" w14:textId="77777777" w:rsidR="008D4905" w:rsidRPr="00D65789" w:rsidRDefault="008D4905" w:rsidP="00603A6B">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32B797D8" w14:textId="2D1C70D6" w:rsidR="008D4905" w:rsidRPr="00D65789" w:rsidRDefault="008D4905" w:rsidP="008D4905">
            <w:pPr>
              <w:keepNext/>
              <w:rPr>
                <w:rFonts w:asciiTheme="minorHAnsi" w:hAnsiTheme="minorHAnsi"/>
              </w:rPr>
            </w:pPr>
            <w:r w:rsidRPr="006F45C3">
              <w:rPr>
                <w:rFonts w:asciiTheme="minorHAnsi" w:hAnsiTheme="minorHAnsi"/>
              </w:rPr>
              <w:t xml:space="preserve">Compliance </w:t>
            </w:r>
            <w:r>
              <w:rPr>
                <w:rFonts w:asciiTheme="minorHAnsi" w:hAnsiTheme="minorHAnsi"/>
              </w:rPr>
              <w:t>S</w:t>
            </w:r>
            <w:r w:rsidRPr="006F45C3">
              <w:rPr>
                <w:rFonts w:asciiTheme="minorHAnsi" w:hAnsiTheme="minorHAnsi"/>
              </w:rPr>
              <w:t xml:space="preserve">tatement: </w:t>
            </w:r>
          </w:p>
        </w:tc>
        <w:tc>
          <w:tcPr>
            <w:tcW w:w="2870" w:type="pct"/>
            <w:tcBorders>
              <w:top w:val="single" w:sz="4" w:space="0" w:color="auto"/>
              <w:left w:val="single" w:sz="4" w:space="0" w:color="auto"/>
              <w:bottom w:val="single" w:sz="4" w:space="0" w:color="auto"/>
              <w:right w:val="single" w:sz="4" w:space="0" w:color="auto"/>
            </w:tcBorders>
            <w:shd w:val="clear" w:color="auto" w:fill="auto"/>
            <w:vAlign w:val="center"/>
          </w:tcPr>
          <w:p w14:paraId="18538E9D" w14:textId="56EAA310" w:rsidR="008D4905" w:rsidRPr="00D65789" w:rsidRDefault="00B14A71">
            <w:pPr>
              <w:keepNext/>
              <w:rPr>
                <w:rFonts w:asciiTheme="minorHAnsi" w:hAnsiTheme="minorHAnsi"/>
              </w:rPr>
            </w:pPr>
            <w:r>
              <w:rPr>
                <w:rFonts w:asciiTheme="minorHAnsi" w:hAnsiTheme="minorHAnsi"/>
              </w:rPr>
              <w:t xml:space="preserve">&lt;&lt;if measured leakage rate is ≤ target allowable leakage rate </w:t>
            </w:r>
            <w:r w:rsidR="0063473E">
              <w:rPr>
                <w:rFonts w:asciiTheme="minorHAnsi" w:hAnsiTheme="minorHAnsi"/>
              </w:rPr>
              <w:t xml:space="preserve">(B04) </w:t>
            </w:r>
            <w:r>
              <w:rPr>
                <w:rFonts w:asciiTheme="minorHAnsi" w:hAnsiTheme="minorHAnsi"/>
              </w:rPr>
              <w:t>and B01 = complies with RA 3.1.4.1.3, then display text “System Passes Leakage Test”; else display text “System Fails Leakage Test”&gt;&gt;</w:t>
            </w:r>
          </w:p>
        </w:tc>
      </w:tr>
    </w:tbl>
    <w:p w14:paraId="18538EA1" w14:textId="6D828FD8" w:rsidR="005E157B" w:rsidRDefault="005E157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B862C2" w:rsidRPr="00D65789" w14:paraId="18538EA3" w14:textId="77777777" w:rsidTr="003D50DA">
        <w:trPr>
          <w:trHeight w:val="224"/>
        </w:trPr>
        <w:tc>
          <w:tcPr>
            <w:tcW w:w="5000" w:type="pct"/>
            <w:gridSpan w:val="2"/>
            <w:vAlign w:val="center"/>
          </w:tcPr>
          <w:p w14:paraId="18538EA2" w14:textId="681F3C76" w:rsidR="00B862C2" w:rsidRPr="003D50DA" w:rsidRDefault="009C259C" w:rsidP="003D50DA">
            <w:pPr>
              <w:rPr>
                <w:rFonts w:asciiTheme="minorHAnsi" w:hAnsiTheme="minorHAnsi"/>
              </w:rPr>
            </w:pPr>
            <w:r w:rsidRPr="009C259C">
              <w:rPr>
                <w:rFonts w:asciiTheme="minorHAnsi" w:hAnsiTheme="minorHAnsi"/>
                <w:b/>
                <w:caps/>
              </w:rPr>
              <w:t xml:space="preserve">C. </w:t>
            </w:r>
            <w:r w:rsidR="003D50DA" w:rsidRPr="003D50DA">
              <w:rPr>
                <w:rFonts w:asciiTheme="minorHAnsi" w:hAnsiTheme="minorHAnsi"/>
                <w:b/>
              </w:rPr>
              <w:t>Additional Requirements for Compliance</w:t>
            </w:r>
          </w:p>
        </w:tc>
      </w:tr>
      <w:tr w:rsidR="00B862C2" w:rsidRPr="00D65789" w14:paraId="18538EA6" w14:textId="77777777" w:rsidTr="008559A9">
        <w:trPr>
          <w:trHeight w:val="252"/>
        </w:trPr>
        <w:tc>
          <w:tcPr>
            <w:tcW w:w="213" w:type="pct"/>
            <w:vAlign w:val="center"/>
          </w:tcPr>
          <w:p w14:paraId="18538EA4" w14:textId="77777777" w:rsidR="00B862C2" w:rsidRPr="00D65789" w:rsidRDefault="00FF07F3" w:rsidP="003D50DA">
            <w:pPr>
              <w:pStyle w:val="ListParagraph"/>
              <w:ind w:left="0"/>
              <w:jc w:val="center"/>
              <w:rPr>
                <w:rFonts w:asciiTheme="minorHAnsi" w:hAnsiTheme="minorHAnsi"/>
              </w:rPr>
            </w:pPr>
            <w:r>
              <w:rPr>
                <w:rFonts w:asciiTheme="minorHAnsi" w:hAnsiTheme="minorHAnsi"/>
              </w:rPr>
              <w:t>0</w:t>
            </w:r>
            <w:r w:rsidR="009C259C" w:rsidRPr="009C259C">
              <w:rPr>
                <w:rFonts w:asciiTheme="minorHAnsi" w:hAnsiTheme="minorHAnsi"/>
              </w:rPr>
              <w:t>1</w:t>
            </w:r>
          </w:p>
        </w:tc>
        <w:tc>
          <w:tcPr>
            <w:tcW w:w="4787" w:type="pct"/>
            <w:vAlign w:val="center"/>
          </w:tcPr>
          <w:p w14:paraId="18538EA5" w14:textId="10191C44" w:rsidR="00B862C2" w:rsidRPr="00D65789" w:rsidRDefault="009C259C" w:rsidP="00F73B2A">
            <w:pPr>
              <w:rPr>
                <w:rFonts w:asciiTheme="minorHAnsi" w:hAnsiTheme="minorHAnsi"/>
              </w:rPr>
            </w:pPr>
            <w:r w:rsidRPr="009C259C">
              <w:rPr>
                <w:rFonts w:asciiTheme="minorHAnsi" w:hAnsiTheme="minorHAnsi"/>
              </w:rPr>
              <w:t>System was tested in its normal operation condition. No temporary taping allowed.</w:t>
            </w:r>
          </w:p>
        </w:tc>
      </w:tr>
      <w:tr w:rsidR="00B862C2" w:rsidRPr="00D65789" w14:paraId="18538EA9" w14:textId="77777777" w:rsidTr="008559A9">
        <w:trPr>
          <w:trHeight w:val="252"/>
        </w:trPr>
        <w:tc>
          <w:tcPr>
            <w:tcW w:w="213" w:type="pct"/>
            <w:vAlign w:val="center"/>
          </w:tcPr>
          <w:p w14:paraId="18538EA7"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2</w:t>
            </w:r>
          </w:p>
        </w:tc>
        <w:tc>
          <w:tcPr>
            <w:tcW w:w="4787" w:type="pct"/>
            <w:vAlign w:val="center"/>
          </w:tcPr>
          <w:p w14:paraId="18538EA8" w14:textId="7B825191" w:rsidR="00B862C2" w:rsidRPr="00D65789" w:rsidRDefault="00E14340" w:rsidP="00F73B2A">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D65789" w14:paraId="18538EAC" w14:textId="77777777" w:rsidTr="008559A9">
        <w:trPr>
          <w:trHeight w:val="252"/>
        </w:trPr>
        <w:tc>
          <w:tcPr>
            <w:tcW w:w="213" w:type="pct"/>
            <w:vAlign w:val="center"/>
          </w:tcPr>
          <w:p w14:paraId="18538EAA"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3</w:t>
            </w:r>
          </w:p>
        </w:tc>
        <w:tc>
          <w:tcPr>
            <w:tcW w:w="4787" w:type="pct"/>
            <w:vAlign w:val="center"/>
          </w:tcPr>
          <w:p w14:paraId="18538EAB" w14:textId="77777777" w:rsidR="00B862C2" w:rsidRPr="00D65789" w:rsidRDefault="009C259C" w:rsidP="00F73B2A">
            <w:pPr>
              <w:rPr>
                <w:rFonts w:asciiTheme="minorHAnsi" w:hAnsiTheme="minorHAnsi"/>
              </w:rPr>
            </w:pPr>
            <w:r w:rsidRPr="009C259C">
              <w:rPr>
                <w:rFonts w:asciiTheme="minorHAnsi" w:hAnsiTheme="minorHAnsi"/>
                <w:bCs/>
              </w:rPr>
              <w:t>All</w:t>
            </w:r>
            <w:r w:rsidRPr="009C259C">
              <w:rPr>
                <w:rFonts w:asciiTheme="minorHAnsi" w:hAnsiTheme="minorHAnsi"/>
              </w:rPr>
              <w:t xml:space="preserve"> supply and return register boots were sealed to the drywall.</w:t>
            </w:r>
          </w:p>
        </w:tc>
      </w:tr>
      <w:tr w:rsidR="00B862C2" w:rsidRPr="00D65789" w14:paraId="18538EAF" w14:textId="77777777" w:rsidTr="008559A9">
        <w:trPr>
          <w:trHeight w:val="252"/>
        </w:trPr>
        <w:tc>
          <w:tcPr>
            <w:tcW w:w="213" w:type="pct"/>
            <w:vAlign w:val="center"/>
          </w:tcPr>
          <w:p w14:paraId="18538EAD"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4</w:t>
            </w:r>
          </w:p>
        </w:tc>
        <w:tc>
          <w:tcPr>
            <w:tcW w:w="4787" w:type="pct"/>
            <w:vAlign w:val="center"/>
          </w:tcPr>
          <w:p w14:paraId="18538EAE" w14:textId="77777777" w:rsidR="00B862C2" w:rsidRPr="00D65789" w:rsidRDefault="009C259C" w:rsidP="00F73B2A">
            <w:pPr>
              <w:rPr>
                <w:rFonts w:asciiTheme="minorHAnsi" w:hAnsiTheme="minorHAnsi"/>
              </w:rPr>
            </w:pPr>
            <w:r w:rsidRPr="009C259C">
              <w:rPr>
                <w:rFonts w:asciiTheme="minorHAnsi" w:hAnsiTheme="minorHAnsi"/>
              </w:rPr>
              <w:t>Building cavities were not used as plenums or platform returns in lieu of ducts.</w:t>
            </w:r>
          </w:p>
        </w:tc>
      </w:tr>
      <w:tr w:rsidR="00B862C2" w:rsidRPr="00D65789" w14:paraId="18538EB2" w14:textId="77777777" w:rsidTr="00EF4F8C">
        <w:trPr>
          <w:trHeight w:val="252"/>
        </w:trPr>
        <w:tc>
          <w:tcPr>
            <w:tcW w:w="213" w:type="pct"/>
            <w:tcBorders>
              <w:bottom w:val="single" w:sz="4" w:space="0" w:color="auto"/>
            </w:tcBorders>
            <w:vAlign w:val="center"/>
          </w:tcPr>
          <w:p w14:paraId="18538EB0"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5</w:t>
            </w:r>
          </w:p>
        </w:tc>
        <w:tc>
          <w:tcPr>
            <w:tcW w:w="4787" w:type="pct"/>
            <w:tcBorders>
              <w:bottom w:val="single" w:sz="4" w:space="0" w:color="auto"/>
            </w:tcBorders>
            <w:vAlign w:val="center"/>
          </w:tcPr>
          <w:p w14:paraId="18538EB1" w14:textId="77777777" w:rsidR="00B862C2" w:rsidRPr="00D65789" w:rsidRDefault="009C259C" w:rsidP="00F73B2A">
            <w:pPr>
              <w:rPr>
                <w:rFonts w:asciiTheme="minorHAnsi" w:hAnsiTheme="minorHAnsi"/>
              </w:rPr>
            </w:pPr>
            <w:r w:rsidRPr="009C259C">
              <w:rPr>
                <w:rFonts w:asciiTheme="minorHAnsi" w:hAnsiTheme="minorHAnsi"/>
              </w:rPr>
              <w:t>If cloth backed tape was used it was covered with Mastic and draw bands.</w:t>
            </w:r>
          </w:p>
        </w:tc>
      </w:tr>
      <w:tr w:rsidR="00B862C2" w:rsidRPr="00D65789" w14:paraId="18538EB5" w14:textId="77777777" w:rsidTr="00EF4F8C">
        <w:trPr>
          <w:trHeight w:val="252"/>
        </w:trPr>
        <w:tc>
          <w:tcPr>
            <w:tcW w:w="213" w:type="pct"/>
            <w:vAlign w:val="center"/>
          </w:tcPr>
          <w:p w14:paraId="18538EB3" w14:textId="77777777" w:rsidR="00B862C2" w:rsidRPr="00D65789" w:rsidRDefault="00FF07F3" w:rsidP="003D50DA">
            <w:pPr>
              <w:jc w:val="center"/>
              <w:rPr>
                <w:rFonts w:asciiTheme="minorHAnsi" w:hAnsiTheme="minorHAnsi"/>
              </w:rPr>
            </w:pPr>
            <w:r>
              <w:rPr>
                <w:rFonts w:asciiTheme="minorHAnsi" w:hAnsiTheme="minorHAnsi"/>
              </w:rPr>
              <w:t>06</w:t>
            </w:r>
          </w:p>
        </w:tc>
        <w:tc>
          <w:tcPr>
            <w:tcW w:w="4787" w:type="pct"/>
            <w:vAlign w:val="center"/>
          </w:tcPr>
          <w:p w14:paraId="18538EB4" w14:textId="77777777" w:rsidR="00B862C2" w:rsidRPr="00D65789" w:rsidRDefault="009C259C" w:rsidP="00F73B2A">
            <w:pPr>
              <w:rPr>
                <w:rFonts w:asciiTheme="minorHAnsi" w:hAnsiTheme="minorHAnsi"/>
              </w:rPr>
            </w:pPr>
            <w:r w:rsidRPr="009C259C">
              <w:rPr>
                <w:rFonts w:asciiTheme="minorHAnsi" w:hAnsiTheme="minorHAnsi"/>
              </w:rPr>
              <w:t>All connection points between the air handler and the supply and return plenums are completely sealed.</w:t>
            </w:r>
          </w:p>
        </w:tc>
      </w:tr>
      <w:tr w:rsidR="00EF4F8C" w:rsidRPr="00D65789" w14:paraId="18538EB7" w14:textId="77777777" w:rsidTr="00EF4F8C">
        <w:trPr>
          <w:trHeight w:val="252"/>
        </w:trPr>
        <w:tc>
          <w:tcPr>
            <w:tcW w:w="5000" w:type="pct"/>
            <w:gridSpan w:val="2"/>
            <w:vAlign w:val="center"/>
          </w:tcPr>
          <w:p w14:paraId="18538EB6" w14:textId="77777777" w:rsidR="00EF4F8C" w:rsidRPr="00EF4F8C" w:rsidRDefault="00EF4F8C" w:rsidP="00F73B2A">
            <w:pPr>
              <w:rPr>
                <w:rFonts w:asciiTheme="minorHAnsi" w:hAnsiTheme="minorHAnsi"/>
                <w:b/>
                <w:sz w:val="18"/>
                <w:szCs w:val="18"/>
              </w:rPr>
            </w:pPr>
            <w:r>
              <w:rPr>
                <w:rFonts w:asciiTheme="minorHAnsi" w:hAnsiTheme="minorHAnsi"/>
                <w:b/>
                <w:sz w:val="18"/>
                <w:szCs w:val="18"/>
              </w:rPr>
              <w:t>The responsible person’s signature open this compliance affirms that all applicable requirements in this table have been met.</w:t>
            </w:r>
          </w:p>
        </w:tc>
      </w:tr>
    </w:tbl>
    <w:p w14:paraId="18538EB8" w14:textId="77777777" w:rsidR="00603A6B" w:rsidRPr="00D65789" w:rsidRDefault="00603A6B" w:rsidP="003D50DA">
      <w:pPr>
        <w:rPr>
          <w:rFonts w:asciiTheme="minorHAnsi" w:hAnsiTheme="minorHAnsi"/>
        </w:rPr>
      </w:pPr>
    </w:p>
    <w:sectPr w:rsidR="00603A6B" w:rsidRPr="00D65789" w:rsidSect="00213447">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356BF" w14:textId="77777777" w:rsidR="004E054F" w:rsidRDefault="004E054F">
      <w:r>
        <w:separator/>
      </w:r>
    </w:p>
  </w:endnote>
  <w:endnote w:type="continuationSeparator" w:id="0">
    <w:p w14:paraId="4C7AFFD0" w14:textId="77777777" w:rsidR="004E054F" w:rsidRDefault="004E054F">
      <w:r>
        <w:continuationSeparator/>
      </w:r>
    </w:p>
  </w:endnote>
  <w:endnote w:type="continuationNotice" w:id="1">
    <w:p w14:paraId="1CFE1C7E" w14:textId="77777777" w:rsidR="004E054F" w:rsidRDefault="004E0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0" w14:textId="77777777" w:rsidR="004E054F" w:rsidRPr="00F40A41" w:rsidRDefault="004E054F" w:rsidP="00F40A41">
    <w:pPr>
      <w:pStyle w:val="Footer"/>
    </w:pPr>
    <w:r w:rsidRPr="00F40A41">
      <w:t xml:space="preserve">Registration Number:                                                           Registration Date/Time:                                           HERS Provider:                       </w:t>
    </w:r>
  </w:p>
  <w:p w14:paraId="18538ED1" w14:textId="6D318CAD" w:rsidR="004E054F" w:rsidRPr="00F40A41" w:rsidRDefault="004E054F" w:rsidP="00F40A41">
    <w:pPr>
      <w:pStyle w:val="Footer"/>
    </w:pPr>
    <w:r w:rsidRPr="00F40A41">
      <w:t>CA Building Energy Efficiency Standards - 201</w:t>
    </w:r>
    <w:r>
      <w:t>9</w:t>
    </w:r>
    <w:r w:rsidRPr="00F40A41">
      <w:t xml:space="preserve"> Residential Compliance</w:t>
    </w:r>
    <w:r w:rsidRPr="00F40A41">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B" w14:textId="41795301" w:rsidR="004E054F" w:rsidRPr="00F40A41" w:rsidRDefault="004E054F" w:rsidP="00F40A41">
    <w:pPr>
      <w:pStyle w:val="Footer"/>
    </w:pPr>
    <w:r w:rsidRPr="00F40A41">
      <w:t>CA Building Energy Efficiency Standards - 201</w:t>
    </w:r>
    <w:r>
      <w:t>9</w:t>
    </w:r>
    <w:r w:rsidRPr="00F40A41">
      <w:t xml:space="preserve"> Residential Compliance</w:t>
    </w:r>
    <w:r w:rsidRPr="00F40A4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6ED8C" w14:textId="77777777" w:rsidR="004E054F" w:rsidRDefault="004E054F">
      <w:r>
        <w:separator/>
      </w:r>
    </w:p>
  </w:footnote>
  <w:footnote w:type="continuationSeparator" w:id="0">
    <w:p w14:paraId="37F4EB47" w14:textId="77777777" w:rsidR="004E054F" w:rsidRDefault="004E054F">
      <w:r>
        <w:continuationSeparator/>
      </w:r>
    </w:p>
  </w:footnote>
  <w:footnote w:type="continuationNotice" w:id="1">
    <w:p w14:paraId="0693B2AE" w14:textId="77777777" w:rsidR="004E054F" w:rsidRDefault="004E05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BD" w14:textId="77777777" w:rsidR="004E054F" w:rsidRDefault="006F5898">
    <w:pPr>
      <w:pStyle w:val="Header"/>
    </w:pPr>
    <w:r>
      <w:rPr>
        <w:noProof/>
      </w:rPr>
      <w:pict w14:anchorId="18538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1433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BE" w14:textId="77777777" w:rsidR="004E054F" w:rsidRPr="007770C5" w:rsidRDefault="006F5898" w:rsidP="003E453C">
    <w:pPr>
      <w:suppressAutoHyphens/>
      <w:ind w:left="-90"/>
      <w:rPr>
        <w:rFonts w:ascii="Arial" w:hAnsi="Arial" w:cs="Arial"/>
        <w:sz w:val="14"/>
        <w:szCs w:val="14"/>
      </w:rPr>
    </w:pPr>
    <w:r>
      <w:rPr>
        <w:rFonts w:ascii="Arial" w:hAnsi="Arial" w:cs="Arial"/>
        <w:noProof/>
        <w:sz w:val="14"/>
        <w:szCs w:val="14"/>
      </w:rPr>
      <w:pict w14:anchorId="18538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14339"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E054F">
      <w:rPr>
        <w:rFonts w:ascii="Arial" w:hAnsi="Arial" w:cs="Arial"/>
        <w:sz w:val="14"/>
        <w:szCs w:val="14"/>
      </w:rPr>
      <w:t>S</w:t>
    </w:r>
    <w:r w:rsidR="004E054F" w:rsidRPr="007770C5">
      <w:rPr>
        <w:rFonts w:ascii="Arial" w:hAnsi="Arial" w:cs="Arial"/>
        <w:sz w:val="14"/>
        <w:szCs w:val="14"/>
      </w:rPr>
      <w:t>TATE OF CALIFORNIA</w:t>
    </w:r>
  </w:p>
  <w:p w14:paraId="18538EBF" w14:textId="50AE2884" w:rsidR="004E054F" w:rsidRPr="007770C5" w:rsidRDefault="004E054F" w:rsidP="003E453C">
    <w:pPr>
      <w:suppressAutoHyphens/>
      <w:ind w:left="-90"/>
      <w:rPr>
        <w:rFonts w:ascii="Arial" w:hAnsi="Arial" w:cs="Arial"/>
        <w:b/>
        <w:sz w:val="24"/>
        <w:szCs w:val="24"/>
      </w:rPr>
    </w:pPr>
    <w:r w:rsidRPr="000B2E72">
      <w:rPr>
        <w:rFonts w:ascii="Arial" w:hAnsi="Arial"/>
        <w:noProof/>
        <w:sz w:val="14"/>
      </w:rPr>
      <w:drawing>
        <wp:anchor distT="0" distB="0" distL="114300" distR="114300" simplePos="0" relativeHeight="251658249" behindDoc="0" locked="0" layoutInCell="1" allowOverlap="1" wp14:anchorId="18538EE8" wp14:editId="40042E43">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sz w:val="24"/>
        <w:szCs w:val="24"/>
      </w:rPr>
      <w:t>DUCT LEAKAGE DIAGNOSTIC TEST</w:t>
    </w:r>
  </w:p>
  <w:p w14:paraId="18538EC0" w14:textId="7425033C" w:rsidR="004E054F" w:rsidRPr="007770C5" w:rsidRDefault="004E054F" w:rsidP="003E453C">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4E054F" w:rsidRPr="00BB6D7F" w14:paraId="18538EC3" w14:textId="77777777" w:rsidTr="003E453C">
      <w:trPr>
        <w:cantSplit/>
        <w:trHeight w:val="288"/>
      </w:trPr>
      <w:tc>
        <w:tcPr>
          <w:tcW w:w="4155" w:type="pct"/>
          <w:gridSpan w:val="3"/>
          <w:tcBorders>
            <w:bottom w:val="single" w:sz="4" w:space="0" w:color="auto"/>
            <w:right w:val="nil"/>
          </w:tcBorders>
          <w:vAlign w:val="center"/>
        </w:tcPr>
        <w:p w14:paraId="18538EC1" w14:textId="77777777" w:rsidR="004E054F" w:rsidRPr="00BB6D7F" w:rsidRDefault="004E054F" w:rsidP="00F73B2A">
          <w:pPr>
            <w:pStyle w:val="Heading1"/>
            <w:rPr>
              <w:rFonts w:asciiTheme="minorHAnsi" w:hAnsiTheme="minorHAnsi"/>
              <w:b w:val="0"/>
              <w:bCs/>
              <w:sz w:val="20"/>
            </w:rPr>
          </w:pPr>
          <w:r w:rsidRPr="00BB6D7F">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18538EC2" w14:textId="77777777" w:rsidR="004E054F" w:rsidRPr="00BB6D7F" w:rsidRDefault="004E054F" w:rsidP="00DF13C2">
          <w:pPr>
            <w:pStyle w:val="Heading1"/>
            <w:jc w:val="right"/>
            <w:rPr>
              <w:rFonts w:asciiTheme="minorHAnsi" w:hAnsiTheme="minorHAnsi"/>
              <w:b w:val="0"/>
              <w:bCs/>
              <w:sz w:val="20"/>
            </w:rPr>
          </w:pPr>
          <w:r w:rsidRPr="00BB6D7F">
            <w:rPr>
              <w:rFonts w:asciiTheme="minorHAnsi" w:hAnsiTheme="minorHAnsi"/>
              <w:b w:val="0"/>
              <w:bCs/>
              <w:sz w:val="20"/>
            </w:rPr>
            <w:t>CF2R-MCH-</w:t>
          </w:r>
          <w:r>
            <w:rPr>
              <w:rFonts w:asciiTheme="minorHAnsi" w:hAnsiTheme="minorHAnsi"/>
              <w:b w:val="0"/>
              <w:bCs/>
              <w:sz w:val="20"/>
            </w:rPr>
            <w:t>2</w:t>
          </w:r>
          <w:r w:rsidRPr="00BB6D7F">
            <w:rPr>
              <w:rFonts w:asciiTheme="minorHAnsi" w:hAnsiTheme="minorHAnsi"/>
              <w:b w:val="0"/>
              <w:bCs/>
              <w:sz w:val="20"/>
            </w:rPr>
            <w:t>0-H</w:t>
          </w:r>
        </w:p>
      </w:tc>
    </w:tr>
    <w:tr w:rsidR="004E054F" w:rsidRPr="00BB6D7F" w14:paraId="18538EC6" w14:textId="77777777" w:rsidTr="00F73B2A">
      <w:trPr>
        <w:cantSplit/>
        <w:trHeight w:val="288"/>
      </w:trPr>
      <w:tc>
        <w:tcPr>
          <w:tcW w:w="2500" w:type="pct"/>
          <w:gridSpan w:val="2"/>
          <w:tcBorders>
            <w:right w:val="nil"/>
          </w:tcBorders>
        </w:tcPr>
        <w:p w14:paraId="18538EC4" w14:textId="77777777" w:rsidR="004E054F" w:rsidRPr="00BB6D7F" w:rsidRDefault="004E054F"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18538EC5" w14:textId="2993969D" w:rsidR="004E054F" w:rsidRPr="00BB6D7F" w:rsidRDefault="004E054F"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sidR="006F5898">
            <w:rPr>
              <w:rFonts w:asciiTheme="minorHAnsi" w:hAnsiTheme="minorHAnsi"/>
              <w:bCs/>
              <w:noProof/>
            </w:rPr>
            <w:t>2</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F5898">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4E054F" w:rsidRPr="00BB6D7F" w14:paraId="18538ECA" w14:textId="77777777" w:rsidTr="003E453C">
      <w:trPr>
        <w:cantSplit/>
        <w:trHeight w:val="288"/>
      </w:trPr>
      <w:tc>
        <w:tcPr>
          <w:tcW w:w="0" w:type="auto"/>
        </w:tcPr>
        <w:p w14:paraId="18538EC7" w14:textId="77777777" w:rsidR="004E054F" w:rsidRPr="00BB6D7F" w:rsidRDefault="004E054F"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18538EC8" w14:textId="77777777" w:rsidR="004E054F" w:rsidRPr="00BB6D7F" w:rsidRDefault="004E054F"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18538EC9" w14:textId="77777777" w:rsidR="004E054F" w:rsidRPr="00BB6D7F" w:rsidRDefault="004E054F" w:rsidP="00F73B2A">
          <w:pPr>
            <w:rPr>
              <w:rFonts w:asciiTheme="minorHAnsi" w:hAnsiTheme="minorHAnsi"/>
              <w:sz w:val="12"/>
              <w:szCs w:val="12"/>
            </w:rPr>
          </w:pPr>
          <w:r>
            <w:rPr>
              <w:rFonts w:asciiTheme="minorHAnsi" w:hAnsiTheme="minorHAnsi"/>
              <w:sz w:val="12"/>
              <w:szCs w:val="12"/>
            </w:rPr>
            <w:t>Permit Number:</w:t>
          </w:r>
        </w:p>
      </w:tc>
    </w:tr>
    <w:tr w:rsidR="004E054F" w:rsidRPr="00BB6D7F" w14:paraId="18538ECE" w14:textId="77777777" w:rsidTr="003E453C">
      <w:trPr>
        <w:cantSplit/>
        <w:trHeight w:val="288"/>
      </w:trPr>
      <w:tc>
        <w:tcPr>
          <w:tcW w:w="0" w:type="auto"/>
        </w:tcPr>
        <w:p w14:paraId="18538ECB" w14:textId="77777777" w:rsidR="004E054F" w:rsidRPr="00BB6D7F" w:rsidRDefault="004E054F"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18538ECC" w14:textId="79FD779F" w:rsidR="004E054F" w:rsidRPr="00BB6D7F" w:rsidRDefault="004E054F"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18538ECD" w14:textId="0BE30C6C" w:rsidR="004E054F" w:rsidRPr="00BB6D7F" w:rsidRDefault="004E054F" w:rsidP="00F73B2A">
          <w:pPr>
            <w:rPr>
              <w:rFonts w:asciiTheme="minorHAnsi" w:hAnsiTheme="minorHAnsi"/>
              <w:sz w:val="12"/>
              <w:szCs w:val="12"/>
              <w:vertAlign w:val="superscript"/>
            </w:rPr>
          </w:pPr>
          <w:r>
            <w:rPr>
              <w:rFonts w:asciiTheme="minorHAnsi" w:hAnsiTheme="minorHAnsi"/>
              <w:sz w:val="12"/>
              <w:szCs w:val="12"/>
            </w:rPr>
            <w:t>Zip Code:</w:t>
          </w:r>
        </w:p>
      </w:tc>
    </w:tr>
  </w:tbl>
  <w:p w14:paraId="18538ECF" w14:textId="77777777" w:rsidR="004E054F" w:rsidRPr="00685B37" w:rsidRDefault="004E054F"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2" w14:textId="77777777" w:rsidR="004E054F" w:rsidRDefault="006F5898">
    <w:pPr>
      <w:pStyle w:val="Header"/>
    </w:pPr>
    <w:r>
      <w:rPr>
        <w:noProof/>
      </w:rPr>
      <w:pict w14:anchorId="18538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1433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3" w14:textId="77777777" w:rsidR="004E054F" w:rsidRDefault="006F5898">
    <w:pPr>
      <w:pStyle w:val="Header"/>
    </w:pPr>
    <w:r>
      <w:rPr>
        <w:noProof/>
      </w:rPr>
      <w:pict w14:anchorId="18538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1434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7871"/>
      <w:gridCol w:w="276"/>
      <w:gridCol w:w="2652"/>
    </w:tblGrid>
    <w:tr w:rsidR="004E054F" w:rsidRPr="00BB6D7F" w14:paraId="18538ED6" w14:textId="77777777" w:rsidTr="00BB6D7F">
      <w:trPr>
        <w:cantSplit/>
        <w:trHeight w:val="288"/>
      </w:trPr>
      <w:tc>
        <w:tcPr>
          <w:tcW w:w="3644" w:type="pct"/>
          <w:tcBorders>
            <w:bottom w:val="single" w:sz="4" w:space="0" w:color="auto"/>
          </w:tcBorders>
        </w:tcPr>
        <w:p w14:paraId="18538ED4" w14:textId="0619ED27" w:rsidR="004E054F" w:rsidRPr="00BB6D7F" w:rsidRDefault="004E054F" w:rsidP="00333CD0">
          <w:pPr>
            <w:pStyle w:val="Heading1"/>
            <w:rPr>
              <w:rFonts w:asciiTheme="minorHAnsi" w:hAnsiTheme="minorHAnsi"/>
              <w:b w:val="0"/>
              <w:bCs/>
              <w:sz w:val="20"/>
            </w:rPr>
          </w:pPr>
          <w:r w:rsidRPr="006F45C3">
            <w:rPr>
              <w:rFonts w:asciiTheme="minorHAnsi" w:hAnsiTheme="minorHAnsi"/>
              <w:b w:val="0"/>
              <w:bCs/>
              <w:sz w:val="20"/>
            </w:rPr>
            <w:t>CERTIFICATE OF INSTALLATION</w:t>
          </w:r>
          <w:r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8538ED5" w14:textId="1FAAF12F" w:rsidR="004E054F" w:rsidRPr="00BB6D7F" w:rsidRDefault="004E054F" w:rsidP="00DF13C2">
          <w:pPr>
            <w:pStyle w:val="Heading1"/>
            <w:jc w:val="right"/>
            <w:rPr>
              <w:rFonts w:asciiTheme="minorHAnsi" w:hAnsiTheme="minorHAnsi"/>
              <w:b w:val="0"/>
              <w:bCs/>
              <w:sz w:val="20"/>
            </w:rPr>
          </w:pPr>
          <w:r w:rsidRPr="006F45C3">
            <w:rPr>
              <w:rFonts w:asciiTheme="minorHAnsi" w:hAnsiTheme="minorHAnsi"/>
              <w:b w:val="0"/>
              <w:bCs/>
              <w:sz w:val="20"/>
            </w:rPr>
            <w:t>CF2R</w:t>
          </w:r>
          <w:r w:rsidRPr="006F45C3">
            <w:rPr>
              <w:rFonts w:asciiTheme="minorHAnsi" w:hAnsiTheme="minorHAnsi"/>
              <w:b w:val="0"/>
              <w:sz w:val="20"/>
            </w:rPr>
            <w:t>-MCH-20-H</w:t>
          </w:r>
        </w:p>
      </w:tc>
    </w:tr>
    <w:tr w:rsidR="004E054F" w:rsidRPr="00BB6D7F" w14:paraId="18538ED9" w14:textId="77777777" w:rsidTr="00BB6D7F">
      <w:trPr>
        <w:cantSplit/>
        <w:trHeight w:val="288"/>
      </w:trPr>
      <w:tc>
        <w:tcPr>
          <w:tcW w:w="3772" w:type="pct"/>
          <w:gridSpan w:val="2"/>
          <w:tcBorders>
            <w:top w:val="single" w:sz="4" w:space="0" w:color="auto"/>
            <w:bottom w:val="single" w:sz="4" w:space="0" w:color="auto"/>
          </w:tcBorders>
          <w:vAlign w:val="center"/>
        </w:tcPr>
        <w:p w14:paraId="18538ED7" w14:textId="77777777" w:rsidR="004E054F" w:rsidRPr="00BB6D7F" w:rsidRDefault="004E054F"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18538ED8" w14:textId="0102ADAF" w:rsidR="004E054F" w:rsidRPr="00BB6D7F" w:rsidRDefault="004E054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6F5898">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6F5898">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DA" w14:textId="2BAB93C9" w:rsidR="004E054F" w:rsidRPr="00685B37" w:rsidRDefault="006F5898" w:rsidP="00685B37">
    <w:pPr>
      <w:pStyle w:val="Header"/>
      <w:rPr>
        <w:rFonts w:asciiTheme="minorHAnsi" w:hAnsiTheme="minorHAnsi"/>
      </w:rPr>
    </w:pPr>
    <w:r>
      <w:rPr>
        <w:rFonts w:asciiTheme="minorHAnsi" w:hAnsiTheme="minorHAnsi"/>
        <w:b/>
        <w:bCs/>
        <w:noProof/>
      </w:rPr>
      <w:pict w14:anchorId="18538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1434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C" w14:textId="77777777" w:rsidR="004E054F" w:rsidRDefault="006F5898">
    <w:pPr>
      <w:pStyle w:val="Header"/>
    </w:pPr>
    <w:r>
      <w:rPr>
        <w:noProof/>
      </w:rPr>
      <w:pict w14:anchorId="18538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1434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D" w14:textId="77777777" w:rsidR="004E054F" w:rsidRDefault="006F5898">
    <w:pPr>
      <w:pStyle w:val="Header"/>
    </w:pPr>
    <w:r>
      <w:rPr>
        <w:noProof/>
      </w:rPr>
      <w:pict w14:anchorId="18538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1434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4E054F" w:rsidRPr="00BB6D7F" w14:paraId="18538EE0" w14:textId="77777777" w:rsidTr="00BB6D7F">
      <w:trPr>
        <w:cantSplit/>
        <w:trHeight w:val="288"/>
      </w:trPr>
      <w:tc>
        <w:tcPr>
          <w:tcW w:w="3644" w:type="pct"/>
          <w:tcBorders>
            <w:bottom w:val="single" w:sz="4" w:space="0" w:color="auto"/>
          </w:tcBorders>
        </w:tcPr>
        <w:p w14:paraId="18538EDE" w14:textId="5C3A74AB" w:rsidR="004E054F" w:rsidRPr="00BB6D7F" w:rsidRDefault="004E054F" w:rsidP="00333CD0">
          <w:pPr>
            <w:pStyle w:val="Heading1"/>
            <w:rPr>
              <w:rFonts w:asciiTheme="minorHAnsi" w:hAnsiTheme="minorHAnsi"/>
              <w:b w:val="0"/>
              <w:bCs/>
              <w:sz w:val="20"/>
            </w:rPr>
          </w:pPr>
          <w:r w:rsidRPr="006F45C3">
            <w:rPr>
              <w:rFonts w:asciiTheme="minorHAnsi" w:hAnsiTheme="minorHAnsi"/>
              <w:b w:val="0"/>
              <w:bCs/>
              <w:sz w:val="20"/>
            </w:rPr>
            <w:t>CERTIFICATE OF INSTALLATION</w:t>
          </w:r>
          <w:r>
            <w:rPr>
              <w:rFonts w:asciiTheme="minorHAnsi" w:hAnsiTheme="minorHAnsi"/>
              <w:b w:val="0"/>
              <w:bCs/>
              <w:sz w:val="20"/>
            </w:rPr>
            <w:t xml:space="preserve"> - </w:t>
          </w:r>
          <w:r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8538EDF" w14:textId="77777777" w:rsidR="004E054F" w:rsidRDefault="004E054F">
          <w:pPr>
            <w:pStyle w:val="Heading1"/>
            <w:jc w:val="right"/>
            <w:rPr>
              <w:rFonts w:asciiTheme="minorHAnsi" w:hAnsiTheme="minorHAnsi"/>
              <w:b w:val="0"/>
              <w:bCs/>
              <w:sz w:val="20"/>
            </w:rPr>
          </w:pPr>
          <w:r>
            <w:rPr>
              <w:rFonts w:asciiTheme="minorHAnsi" w:hAnsiTheme="minorHAnsi"/>
              <w:b w:val="0"/>
              <w:bCs/>
              <w:sz w:val="20"/>
            </w:rPr>
            <w:t>CF</w:t>
          </w:r>
          <w:r w:rsidRPr="006F45C3">
            <w:rPr>
              <w:rFonts w:asciiTheme="minorHAnsi" w:hAnsiTheme="minorHAnsi"/>
              <w:b w:val="0"/>
              <w:bCs/>
              <w:sz w:val="20"/>
            </w:rPr>
            <w:t>2R</w:t>
          </w:r>
          <w:r>
            <w:rPr>
              <w:rFonts w:asciiTheme="minorHAnsi" w:hAnsiTheme="minorHAnsi"/>
              <w:b w:val="0"/>
              <w:sz w:val="20"/>
            </w:rPr>
            <w:t>-</w:t>
          </w:r>
          <w:r w:rsidRPr="006F45C3">
            <w:rPr>
              <w:rFonts w:asciiTheme="minorHAnsi" w:hAnsiTheme="minorHAnsi"/>
              <w:b w:val="0"/>
              <w:sz w:val="20"/>
            </w:rPr>
            <w:t>MCH-20-H</w:t>
          </w:r>
        </w:p>
      </w:tc>
    </w:tr>
    <w:tr w:rsidR="004E054F" w:rsidRPr="00BB6D7F" w14:paraId="18538EE3" w14:textId="77777777" w:rsidTr="00BB6D7F">
      <w:trPr>
        <w:cantSplit/>
        <w:trHeight w:val="288"/>
      </w:trPr>
      <w:tc>
        <w:tcPr>
          <w:tcW w:w="3772" w:type="pct"/>
          <w:gridSpan w:val="2"/>
          <w:tcBorders>
            <w:top w:val="single" w:sz="4" w:space="0" w:color="auto"/>
            <w:bottom w:val="single" w:sz="4" w:space="0" w:color="auto"/>
          </w:tcBorders>
          <w:vAlign w:val="center"/>
        </w:tcPr>
        <w:p w14:paraId="18538EE1" w14:textId="77777777" w:rsidR="004E054F" w:rsidRPr="00BB6D7F" w:rsidRDefault="004E054F"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18538EE2" w14:textId="6F0EBDD2" w:rsidR="004E054F" w:rsidRPr="00BB6D7F" w:rsidRDefault="004E054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6F5898">
            <w:rPr>
              <w:rFonts w:asciiTheme="minorHAnsi" w:hAnsiTheme="minorHAnsi"/>
              <w:bCs/>
              <w:noProof/>
            </w:rPr>
            <w:t>2</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6F5898">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E4" w14:textId="499A9C63" w:rsidR="004E054F" w:rsidRPr="00685B37" w:rsidRDefault="006F5898" w:rsidP="00F81F4C">
    <w:pPr>
      <w:pStyle w:val="Header"/>
      <w:rPr>
        <w:rFonts w:asciiTheme="minorHAnsi" w:hAnsiTheme="minorHAnsi"/>
      </w:rPr>
    </w:pPr>
    <w:r>
      <w:rPr>
        <w:rFonts w:asciiTheme="minorHAnsi" w:hAnsiTheme="minorHAnsi"/>
        <w:b/>
        <w:bCs/>
        <w:noProof/>
      </w:rPr>
      <w:pict w14:anchorId="1853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1434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E5" w14:textId="77777777" w:rsidR="004E054F" w:rsidRDefault="006F5898">
    <w:pPr>
      <w:pStyle w:val="Header"/>
    </w:pPr>
    <w:r>
      <w:rPr>
        <w:noProof/>
      </w:rPr>
      <w:pict w14:anchorId="18538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14343"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872AE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8986846C"/>
    <w:lvl w:ilvl="0" w:tplc="C25E30E2">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C703D28"/>
    <w:lvl w:ilvl="0" w:tplc="7398079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2"/>
  </w:num>
  <w:num w:numId="3">
    <w:abstractNumId w:val="11"/>
  </w:num>
  <w:num w:numId="4">
    <w:abstractNumId w:val="1"/>
  </w:num>
  <w:num w:numId="5">
    <w:abstractNumId w:val="0"/>
  </w:num>
  <w:num w:numId="6">
    <w:abstractNumId w:val="9"/>
  </w:num>
  <w:num w:numId="7">
    <w:abstractNumId w:val="17"/>
  </w:num>
  <w:num w:numId="8">
    <w:abstractNumId w:val="20"/>
  </w:num>
  <w:num w:numId="9">
    <w:abstractNumId w:val="21"/>
  </w:num>
  <w:num w:numId="10">
    <w:abstractNumId w:val="4"/>
  </w:num>
  <w:num w:numId="11">
    <w:abstractNumId w:val="5"/>
  </w:num>
  <w:num w:numId="12">
    <w:abstractNumId w:val="14"/>
  </w:num>
  <w:num w:numId="13">
    <w:abstractNumId w:val="1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
  </w:num>
  <w:num w:numId="18">
    <w:abstractNumId w:val="16"/>
  </w:num>
  <w:num w:numId="19">
    <w:abstractNumId w:val="15"/>
  </w:num>
  <w:num w:numId="20">
    <w:abstractNumId w:val="19"/>
  </w:num>
  <w:num w:numId="21">
    <w:abstractNumId w:val="10"/>
  </w:num>
  <w:num w:numId="22">
    <w:abstractNumId w:val="6"/>
  </w:num>
  <w:num w:numId="23">
    <w:abstractNumId w:val="12"/>
  </w:num>
  <w:num w:numId="24">
    <w:abstractNumId w:val="8"/>
  </w:num>
  <w:num w:numId="2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6">
    <w:abstractNumId w:val="6"/>
    <w:lvlOverride w:ilvl="0">
      <w:startOverride w:val="1"/>
    </w:lvlOverride>
    <w:lvlOverride w:ilvl="1"/>
    <w:lvlOverride w:ilvl="2"/>
    <w:lvlOverride w:ilvl="3"/>
    <w:lvlOverride w:ilvl="4"/>
    <w:lvlOverride w:ilvl="5"/>
    <w:lvlOverride w:ilvl="6"/>
    <w:lvlOverride w:ilvl="7"/>
    <w:lvlOverride w:ilvl="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4348"/>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052FB"/>
    <w:rsid w:val="000054A2"/>
    <w:rsid w:val="00021214"/>
    <w:rsid w:val="00024B83"/>
    <w:rsid w:val="00024D03"/>
    <w:rsid w:val="00026750"/>
    <w:rsid w:val="00034F28"/>
    <w:rsid w:val="00035A79"/>
    <w:rsid w:val="00037926"/>
    <w:rsid w:val="000470D7"/>
    <w:rsid w:val="000471F6"/>
    <w:rsid w:val="00051F14"/>
    <w:rsid w:val="00053A0E"/>
    <w:rsid w:val="000540B0"/>
    <w:rsid w:val="0005733A"/>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35C7"/>
    <w:rsid w:val="000A361B"/>
    <w:rsid w:val="000A37E1"/>
    <w:rsid w:val="000A4A99"/>
    <w:rsid w:val="000A4AE0"/>
    <w:rsid w:val="000A583E"/>
    <w:rsid w:val="000B19F9"/>
    <w:rsid w:val="000B2E72"/>
    <w:rsid w:val="000B2E94"/>
    <w:rsid w:val="000B42AA"/>
    <w:rsid w:val="000B4491"/>
    <w:rsid w:val="000B7F1D"/>
    <w:rsid w:val="000C1A4A"/>
    <w:rsid w:val="000C4C97"/>
    <w:rsid w:val="000C6426"/>
    <w:rsid w:val="000C6B8F"/>
    <w:rsid w:val="000C7320"/>
    <w:rsid w:val="000D25DB"/>
    <w:rsid w:val="000D345E"/>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438"/>
    <w:rsid w:val="00126F26"/>
    <w:rsid w:val="00127ACC"/>
    <w:rsid w:val="00130056"/>
    <w:rsid w:val="001305CE"/>
    <w:rsid w:val="001315EE"/>
    <w:rsid w:val="00135763"/>
    <w:rsid w:val="00135DAF"/>
    <w:rsid w:val="00137584"/>
    <w:rsid w:val="00137AA4"/>
    <w:rsid w:val="00141834"/>
    <w:rsid w:val="00142FD3"/>
    <w:rsid w:val="001444DA"/>
    <w:rsid w:val="00144690"/>
    <w:rsid w:val="00146716"/>
    <w:rsid w:val="00155ACD"/>
    <w:rsid w:val="001577AB"/>
    <w:rsid w:val="001612CE"/>
    <w:rsid w:val="001615D7"/>
    <w:rsid w:val="00162081"/>
    <w:rsid w:val="00163677"/>
    <w:rsid w:val="00165096"/>
    <w:rsid w:val="001658FF"/>
    <w:rsid w:val="00171597"/>
    <w:rsid w:val="001739FA"/>
    <w:rsid w:val="00174BD1"/>
    <w:rsid w:val="00175D42"/>
    <w:rsid w:val="00176846"/>
    <w:rsid w:val="00181190"/>
    <w:rsid w:val="001923BF"/>
    <w:rsid w:val="001951B5"/>
    <w:rsid w:val="0019624F"/>
    <w:rsid w:val="00196E07"/>
    <w:rsid w:val="001A16A2"/>
    <w:rsid w:val="001A5583"/>
    <w:rsid w:val="001B5BA4"/>
    <w:rsid w:val="001C1AA2"/>
    <w:rsid w:val="001D10CC"/>
    <w:rsid w:val="001D1A80"/>
    <w:rsid w:val="001E3C52"/>
    <w:rsid w:val="001E5427"/>
    <w:rsid w:val="001E5552"/>
    <w:rsid w:val="001E6728"/>
    <w:rsid w:val="001E6F45"/>
    <w:rsid w:val="001F0E8D"/>
    <w:rsid w:val="001F20EE"/>
    <w:rsid w:val="001F5597"/>
    <w:rsid w:val="001F7201"/>
    <w:rsid w:val="00200E53"/>
    <w:rsid w:val="0020199D"/>
    <w:rsid w:val="00202608"/>
    <w:rsid w:val="00206039"/>
    <w:rsid w:val="00211E22"/>
    <w:rsid w:val="00213447"/>
    <w:rsid w:val="00213E8E"/>
    <w:rsid w:val="00216C55"/>
    <w:rsid w:val="00222F6D"/>
    <w:rsid w:val="002241A5"/>
    <w:rsid w:val="002324AE"/>
    <w:rsid w:val="00234D45"/>
    <w:rsid w:val="00240A14"/>
    <w:rsid w:val="00241103"/>
    <w:rsid w:val="0024197A"/>
    <w:rsid w:val="002420D2"/>
    <w:rsid w:val="00243047"/>
    <w:rsid w:val="00243611"/>
    <w:rsid w:val="00243C10"/>
    <w:rsid w:val="00244548"/>
    <w:rsid w:val="002455DC"/>
    <w:rsid w:val="00245AF0"/>
    <w:rsid w:val="002518C7"/>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6775"/>
    <w:rsid w:val="002F7F5C"/>
    <w:rsid w:val="0030279F"/>
    <w:rsid w:val="00303FBA"/>
    <w:rsid w:val="00304E93"/>
    <w:rsid w:val="003051D0"/>
    <w:rsid w:val="00306026"/>
    <w:rsid w:val="0030770D"/>
    <w:rsid w:val="00314D52"/>
    <w:rsid w:val="00314EC3"/>
    <w:rsid w:val="00315282"/>
    <w:rsid w:val="00316E0C"/>
    <w:rsid w:val="0032018D"/>
    <w:rsid w:val="00320F01"/>
    <w:rsid w:val="00323827"/>
    <w:rsid w:val="003247CA"/>
    <w:rsid w:val="00325C36"/>
    <w:rsid w:val="00333CD0"/>
    <w:rsid w:val="00334911"/>
    <w:rsid w:val="00337397"/>
    <w:rsid w:val="00340CE9"/>
    <w:rsid w:val="00346303"/>
    <w:rsid w:val="003500C8"/>
    <w:rsid w:val="00350A8C"/>
    <w:rsid w:val="00353C3B"/>
    <w:rsid w:val="0035603C"/>
    <w:rsid w:val="00357343"/>
    <w:rsid w:val="00371157"/>
    <w:rsid w:val="0037209F"/>
    <w:rsid w:val="00372700"/>
    <w:rsid w:val="0037357B"/>
    <w:rsid w:val="00376EAA"/>
    <w:rsid w:val="003809C0"/>
    <w:rsid w:val="00383E72"/>
    <w:rsid w:val="003850E9"/>
    <w:rsid w:val="0038566C"/>
    <w:rsid w:val="00386209"/>
    <w:rsid w:val="0038684E"/>
    <w:rsid w:val="003904C5"/>
    <w:rsid w:val="0039142A"/>
    <w:rsid w:val="003914AA"/>
    <w:rsid w:val="00393566"/>
    <w:rsid w:val="00394C8C"/>
    <w:rsid w:val="00396845"/>
    <w:rsid w:val="003A1FF7"/>
    <w:rsid w:val="003A2B6A"/>
    <w:rsid w:val="003A4497"/>
    <w:rsid w:val="003A63F9"/>
    <w:rsid w:val="003B0341"/>
    <w:rsid w:val="003B3641"/>
    <w:rsid w:val="003B43BB"/>
    <w:rsid w:val="003B456E"/>
    <w:rsid w:val="003B5B3C"/>
    <w:rsid w:val="003C0766"/>
    <w:rsid w:val="003C3DF9"/>
    <w:rsid w:val="003C7B7A"/>
    <w:rsid w:val="003D119F"/>
    <w:rsid w:val="003D23AB"/>
    <w:rsid w:val="003D349A"/>
    <w:rsid w:val="003D3D29"/>
    <w:rsid w:val="003D50DA"/>
    <w:rsid w:val="003D5183"/>
    <w:rsid w:val="003D5345"/>
    <w:rsid w:val="003D5350"/>
    <w:rsid w:val="003D57B2"/>
    <w:rsid w:val="003D5ABC"/>
    <w:rsid w:val="003D7C07"/>
    <w:rsid w:val="003E1E09"/>
    <w:rsid w:val="003E22AB"/>
    <w:rsid w:val="003E35A2"/>
    <w:rsid w:val="003E3AA5"/>
    <w:rsid w:val="003E453C"/>
    <w:rsid w:val="003F064C"/>
    <w:rsid w:val="003F1C6F"/>
    <w:rsid w:val="003F23F8"/>
    <w:rsid w:val="003F3015"/>
    <w:rsid w:val="003F49BD"/>
    <w:rsid w:val="003F6A76"/>
    <w:rsid w:val="003F711C"/>
    <w:rsid w:val="00415FD0"/>
    <w:rsid w:val="00420F56"/>
    <w:rsid w:val="0042350C"/>
    <w:rsid w:val="0042394E"/>
    <w:rsid w:val="00426765"/>
    <w:rsid w:val="00430CEA"/>
    <w:rsid w:val="00432098"/>
    <w:rsid w:val="0043390E"/>
    <w:rsid w:val="0043422C"/>
    <w:rsid w:val="00434A60"/>
    <w:rsid w:val="00434FB0"/>
    <w:rsid w:val="00435279"/>
    <w:rsid w:val="00440841"/>
    <w:rsid w:val="00440B86"/>
    <w:rsid w:val="0044439E"/>
    <w:rsid w:val="004507D3"/>
    <w:rsid w:val="004510F5"/>
    <w:rsid w:val="00451BB9"/>
    <w:rsid w:val="00454C3D"/>
    <w:rsid w:val="00457A32"/>
    <w:rsid w:val="00457CCF"/>
    <w:rsid w:val="00462AC1"/>
    <w:rsid w:val="0046685D"/>
    <w:rsid w:val="00466BC9"/>
    <w:rsid w:val="00466F1D"/>
    <w:rsid w:val="0046705B"/>
    <w:rsid w:val="00470951"/>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6181"/>
    <w:rsid w:val="004B71AC"/>
    <w:rsid w:val="004B7BD2"/>
    <w:rsid w:val="004C23D9"/>
    <w:rsid w:val="004C2A96"/>
    <w:rsid w:val="004C2C61"/>
    <w:rsid w:val="004C3410"/>
    <w:rsid w:val="004C5F07"/>
    <w:rsid w:val="004C6FB5"/>
    <w:rsid w:val="004D0495"/>
    <w:rsid w:val="004D1281"/>
    <w:rsid w:val="004D1CE3"/>
    <w:rsid w:val="004D287C"/>
    <w:rsid w:val="004D396A"/>
    <w:rsid w:val="004D46EC"/>
    <w:rsid w:val="004E054F"/>
    <w:rsid w:val="004E112A"/>
    <w:rsid w:val="004E230B"/>
    <w:rsid w:val="004F0A7F"/>
    <w:rsid w:val="004F385A"/>
    <w:rsid w:val="004F40C1"/>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765"/>
    <w:rsid w:val="005340A2"/>
    <w:rsid w:val="005343AA"/>
    <w:rsid w:val="005355A4"/>
    <w:rsid w:val="00536AA4"/>
    <w:rsid w:val="00537DC1"/>
    <w:rsid w:val="00541293"/>
    <w:rsid w:val="005437EB"/>
    <w:rsid w:val="00543CB4"/>
    <w:rsid w:val="005449AF"/>
    <w:rsid w:val="00547D60"/>
    <w:rsid w:val="00551599"/>
    <w:rsid w:val="00551712"/>
    <w:rsid w:val="00552A3E"/>
    <w:rsid w:val="00554201"/>
    <w:rsid w:val="00555884"/>
    <w:rsid w:val="00562461"/>
    <w:rsid w:val="00562BA8"/>
    <w:rsid w:val="00564177"/>
    <w:rsid w:val="00566ECF"/>
    <w:rsid w:val="005676BA"/>
    <w:rsid w:val="005678C7"/>
    <w:rsid w:val="005716A2"/>
    <w:rsid w:val="00572B72"/>
    <w:rsid w:val="00572D5D"/>
    <w:rsid w:val="00573417"/>
    <w:rsid w:val="00574E6A"/>
    <w:rsid w:val="00575F95"/>
    <w:rsid w:val="005813CE"/>
    <w:rsid w:val="005821CB"/>
    <w:rsid w:val="00584BC7"/>
    <w:rsid w:val="005877FC"/>
    <w:rsid w:val="0059070E"/>
    <w:rsid w:val="00594C36"/>
    <w:rsid w:val="005A0CC1"/>
    <w:rsid w:val="005B0BAD"/>
    <w:rsid w:val="005B386C"/>
    <w:rsid w:val="005C1963"/>
    <w:rsid w:val="005C4233"/>
    <w:rsid w:val="005C5038"/>
    <w:rsid w:val="005C73C7"/>
    <w:rsid w:val="005C7CB4"/>
    <w:rsid w:val="005D2752"/>
    <w:rsid w:val="005D27FD"/>
    <w:rsid w:val="005D30D4"/>
    <w:rsid w:val="005D55BB"/>
    <w:rsid w:val="005D688A"/>
    <w:rsid w:val="005D7B43"/>
    <w:rsid w:val="005E083C"/>
    <w:rsid w:val="005E157B"/>
    <w:rsid w:val="005E1D9E"/>
    <w:rsid w:val="005E23CD"/>
    <w:rsid w:val="005E2724"/>
    <w:rsid w:val="005E3E55"/>
    <w:rsid w:val="005E68FF"/>
    <w:rsid w:val="005F178B"/>
    <w:rsid w:val="005F2DE2"/>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27B1"/>
    <w:rsid w:val="00622990"/>
    <w:rsid w:val="00623566"/>
    <w:rsid w:val="00626A4F"/>
    <w:rsid w:val="00631115"/>
    <w:rsid w:val="006317DB"/>
    <w:rsid w:val="00632F51"/>
    <w:rsid w:val="00632F73"/>
    <w:rsid w:val="0063473E"/>
    <w:rsid w:val="00637775"/>
    <w:rsid w:val="00640279"/>
    <w:rsid w:val="006411CF"/>
    <w:rsid w:val="00641C71"/>
    <w:rsid w:val="0064300C"/>
    <w:rsid w:val="0064347F"/>
    <w:rsid w:val="00643B45"/>
    <w:rsid w:val="00644585"/>
    <w:rsid w:val="00646881"/>
    <w:rsid w:val="00654F37"/>
    <w:rsid w:val="00660EAB"/>
    <w:rsid w:val="00663131"/>
    <w:rsid w:val="00663AF7"/>
    <w:rsid w:val="00666501"/>
    <w:rsid w:val="00667362"/>
    <w:rsid w:val="00667D83"/>
    <w:rsid w:val="00673D5A"/>
    <w:rsid w:val="00674FED"/>
    <w:rsid w:val="0068136A"/>
    <w:rsid w:val="0068226F"/>
    <w:rsid w:val="00682CBA"/>
    <w:rsid w:val="00682F28"/>
    <w:rsid w:val="00684934"/>
    <w:rsid w:val="00685B37"/>
    <w:rsid w:val="00685D72"/>
    <w:rsid w:val="00686B8B"/>
    <w:rsid w:val="00692A28"/>
    <w:rsid w:val="00692EDF"/>
    <w:rsid w:val="006930E5"/>
    <w:rsid w:val="00697E29"/>
    <w:rsid w:val="006A07EB"/>
    <w:rsid w:val="006A156C"/>
    <w:rsid w:val="006A57F1"/>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6564"/>
    <w:rsid w:val="006E7733"/>
    <w:rsid w:val="006F0652"/>
    <w:rsid w:val="006F0F36"/>
    <w:rsid w:val="006F2C70"/>
    <w:rsid w:val="006F45C3"/>
    <w:rsid w:val="006F5898"/>
    <w:rsid w:val="006F6081"/>
    <w:rsid w:val="006F7A85"/>
    <w:rsid w:val="0070354F"/>
    <w:rsid w:val="0070366D"/>
    <w:rsid w:val="00705380"/>
    <w:rsid w:val="007108CC"/>
    <w:rsid w:val="00711529"/>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3AE7"/>
    <w:rsid w:val="007A4603"/>
    <w:rsid w:val="007B4BEA"/>
    <w:rsid w:val="007B645E"/>
    <w:rsid w:val="007C01E2"/>
    <w:rsid w:val="007C12FC"/>
    <w:rsid w:val="007C1465"/>
    <w:rsid w:val="007C24A3"/>
    <w:rsid w:val="007D047B"/>
    <w:rsid w:val="007D060B"/>
    <w:rsid w:val="007D0D8F"/>
    <w:rsid w:val="007D19B2"/>
    <w:rsid w:val="007D22C7"/>
    <w:rsid w:val="007D2402"/>
    <w:rsid w:val="007D294C"/>
    <w:rsid w:val="007D2DD3"/>
    <w:rsid w:val="007D726A"/>
    <w:rsid w:val="007E26E9"/>
    <w:rsid w:val="007E32B3"/>
    <w:rsid w:val="007E3498"/>
    <w:rsid w:val="007F3A88"/>
    <w:rsid w:val="007F3E17"/>
    <w:rsid w:val="007F4611"/>
    <w:rsid w:val="007F57DC"/>
    <w:rsid w:val="00800083"/>
    <w:rsid w:val="008026F0"/>
    <w:rsid w:val="0080443A"/>
    <w:rsid w:val="00804C36"/>
    <w:rsid w:val="00807045"/>
    <w:rsid w:val="0080748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E60"/>
    <w:rsid w:val="00861BF8"/>
    <w:rsid w:val="008622C0"/>
    <w:rsid w:val="00864A66"/>
    <w:rsid w:val="00865861"/>
    <w:rsid w:val="008724BA"/>
    <w:rsid w:val="0087278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97E75"/>
    <w:rsid w:val="008A044C"/>
    <w:rsid w:val="008A12DF"/>
    <w:rsid w:val="008A5B91"/>
    <w:rsid w:val="008A77A3"/>
    <w:rsid w:val="008A7828"/>
    <w:rsid w:val="008A7891"/>
    <w:rsid w:val="008A7F5C"/>
    <w:rsid w:val="008B05CC"/>
    <w:rsid w:val="008C10F1"/>
    <w:rsid w:val="008C23D7"/>
    <w:rsid w:val="008D0B8D"/>
    <w:rsid w:val="008D3743"/>
    <w:rsid w:val="008D3813"/>
    <w:rsid w:val="008D4905"/>
    <w:rsid w:val="008E1823"/>
    <w:rsid w:val="008E3500"/>
    <w:rsid w:val="008E429B"/>
    <w:rsid w:val="008E4542"/>
    <w:rsid w:val="008F1900"/>
    <w:rsid w:val="008F592A"/>
    <w:rsid w:val="008F68CE"/>
    <w:rsid w:val="0090098E"/>
    <w:rsid w:val="00900C86"/>
    <w:rsid w:val="0090281A"/>
    <w:rsid w:val="00903B63"/>
    <w:rsid w:val="00903F60"/>
    <w:rsid w:val="00910674"/>
    <w:rsid w:val="009119ED"/>
    <w:rsid w:val="0091281C"/>
    <w:rsid w:val="00915BCF"/>
    <w:rsid w:val="00920C7E"/>
    <w:rsid w:val="00925825"/>
    <w:rsid w:val="00926340"/>
    <w:rsid w:val="00927712"/>
    <w:rsid w:val="00932D32"/>
    <w:rsid w:val="009379DB"/>
    <w:rsid w:val="00940246"/>
    <w:rsid w:val="009405A5"/>
    <w:rsid w:val="00941530"/>
    <w:rsid w:val="00941E17"/>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6872"/>
    <w:rsid w:val="00977E58"/>
    <w:rsid w:val="00980FB6"/>
    <w:rsid w:val="00981413"/>
    <w:rsid w:val="00982535"/>
    <w:rsid w:val="0098293E"/>
    <w:rsid w:val="00984F7F"/>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5CC"/>
    <w:rsid w:val="00A655A2"/>
    <w:rsid w:val="00A658F4"/>
    <w:rsid w:val="00A677BB"/>
    <w:rsid w:val="00A702F0"/>
    <w:rsid w:val="00A70722"/>
    <w:rsid w:val="00A71D9B"/>
    <w:rsid w:val="00A72FAB"/>
    <w:rsid w:val="00A742B3"/>
    <w:rsid w:val="00A75B9B"/>
    <w:rsid w:val="00A81137"/>
    <w:rsid w:val="00A81D0E"/>
    <w:rsid w:val="00A82362"/>
    <w:rsid w:val="00A8355F"/>
    <w:rsid w:val="00A8370A"/>
    <w:rsid w:val="00A87572"/>
    <w:rsid w:val="00A92550"/>
    <w:rsid w:val="00A9428E"/>
    <w:rsid w:val="00A970DE"/>
    <w:rsid w:val="00AA01C1"/>
    <w:rsid w:val="00AA18EC"/>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31D9"/>
    <w:rsid w:val="00AD4FAE"/>
    <w:rsid w:val="00AD5A7C"/>
    <w:rsid w:val="00AD6018"/>
    <w:rsid w:val="00AD67BC"/>
    <w:rsid w:val="00AD7D68"/>
    <w:rsid w:val="00AE39CC"/>
    <w:rsid w:val="00AE59CC"/>
    <w:rsid w:val="00AF1839"/>
    <w:rsid w:val="00AF4004"/>
    <w:rsid w:val="00B025F7"/>
    <w:rsid w:val="00B02E79"/>
    <w:rsid w:val="00B034BF"/>
    <w:rsid w:val="00B1252A"/>
    <w:rsid w:val="00B14A71"/>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647D"/>
    <w:rsid w:val="00B71354"/>
    <w:rsid w:val="00B720B9"/>
    <w:rsid w:val="00B778B9"/>
    <w:rsid w:val="00B82CAC"/>
    <w:rsid w:val="00B82F48"/>
    <w:rsid w:val="00B83530"/>
    <w:rsid w:val="00B862C2"/>
    <w:rsid w:val="00B867D6"/>
    <w:rsid w:val="00B92531"/>
    <w:rsid w:val="00B9258B"/>
    <w:rsid w:val="00B948AD"/>
    <w:rsid w:val="00BA0B87"/>
    <w:rsid w:val="00BA161A"/>
    <w:rsid w:val="00BA2927"/>
    <w:rsid w:val="00BA3419"/>
    <w:rsid w:val="00BA6FA0"/>
    <w:rsid w:val="00BB1157"/>
    <w:rsid w:val="00BB1E72"/>
    <w:rsid w:val="00BB4A90"/>
    <w:rsid w:val="00BB6851"/>
    <w:rsid w:val="00BB6D7F"/>
    <w:rsid w:val="00BB70D1"/>
    <w:rsid w:val="00BC0714"/>
    <w:rsid w:val="00BC31C3"/>
    <w:rsid w:val="00BC6F83"/>
    <w:rsid w:val="00BD43FE"/>
    <w:rsid w:val="00BD71C5"/>
    <w:rsid w:val="00BD7DA4"/>
    <w:rsid w:val="00BE183B"/>
    <w:rsid w:val="00BE607D"/>
    <w:rsid w:val="00BE61EC"/>
    <w:rsid w:val="00BE798B"/>
    <w:rsid w:val="00BE7F99"/>
    <w:rsid w:val="00BF2635"/>
    <w:rsid w:val="00BF530C"/>
    <w:rsid w:val="00BF5355"/>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48D5"/>
    <w:rsid w:val="00C35471"/>
    <w:rsid w:val="00C367B7"/>
    <w:rsid w:val="00C36879"/>
    <w:rsid w:val="00C37BA1"/>
    <w:rsid w:val="00C4737A"/>
    <w:rsid w:val="00C477A7"/>
    <w:rsid w:val="00C47BF8"/>
    <w:rsid w:val="00C50E08"/>
    <w:rsid w:val="00C51448"/>
    <w:rsid w:val="00C51617"/>
    <w:rsid w:val="00C5369A"/>
    <w:rsid w:val="00C5702B"/>
    <w:rsid w:val="00C60365"/>
    <w:rsid w:val="00C6068F"/>
    <w:rsid w:val="00C633C8"/>
    <w:rsid w:val="00C65399"/>
    <w:rsid w:val="00C65957"/>
    <w:rsid w:val="00C67305"/>
    <w:rsid w:val="00C71EA2"/>
    <w:rsid w:val="00C724D3"/>
    <w:rsid w:val="00C73E32"/>
    <w:rsid w:val="00C818BC"/>
    <w:rsid w:val="00C874DA"/>
    <w:rsid w:val="00C92741"/>
    <w:rsid w:val="00C929C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1A56"/>
    <w:rsid w:val="00D165AA"/>
    <w:rsid w:val="00D16FA8"/>
    <w:rsid w:val="00D17E5B"/>
    <w:rsid w:val="00D2673F"/>
    <w:rsid w:val="00D270F0"/>
    <w:rsid w:val="00D32BE4"/>
    <w:rsid w:val="00D35026"/>
    <w:rsid w:val="00D36DBA"/>
    <w:rsid w:val="00D36E80"/>
    <w:rsid w:val="00D408E6"/>
    <w:rsid w:val="00D42677"/>
    <w:rsid w:val="00D430F6"/>
    <w:rsid w:val="00D437F2"/>
    <w:rsid w:val="00D44E23"/>
    <w:rsid w:val="00D462C2"/>
    <w:rsid w:val="00D47F2D"/>
    <w:rsid w:val="00D50B07"/>
    <w:rsid w:val="00D53733"/>
    <w:rsid w:val="00D538F6"/>
    <w:rsid w:val="00D56CD8"/>
    <w:rsid w:val="00D573F3"/>
    <w:rsid w:val="00D61CF0"/>
    <w:rsid w:val="00D62DB5"/>
    <w:rsid w:val="00D65789"/>
    <w:rsid w:val="00D66BDC"/>
    <w:rsid w:val="00D67071"/>
    <w:rsid w:val="00D71DEF"/>
    <w:rsid w:val="00D72F9B"/>
    <w:rsid w:val="00D73725"/>
    <w:rsid w:val="00D74628"/>
    <w:rsid w:val="00D75246"/>
    <w:rsid w:val="00D76CC4"/>
    <w:rsid w:val="00D77E2E"/>
    <w:rsid w:val="00D80E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55ED"/>
    <w:rsid w:val="00DA7914"/>
    <w:rsid w:val="00DB17CA"/>
    <w:rsid w:val="00DB40EF"/>
    <w:rsid w:val="00DB44FE"/>
    <w:rsid w:val="00DB49D1"/>
    <w:rsid w:val="00DB5125"/>
    <w:rsid w:val="00DB5953"/>
    <w:rsid w:val="00DC0505"/>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4340"/>
    <w:rsid w:val="00E16DDF"/>
    <w:rsid w:val="00E224A4"/>
    <w:rsid w:val="00E22798"/>
    <w:rsid w:val="00E2319B"/>
    <w:rsid w:val="00E23A7C"/>
    <w:rsid w:val="00E25F01"/>
    <w:rsid w:val="00E27DE0"/>
    <w:rsid w:val="00E326C0"/>
    <w:rsid w:val="00E336A6"/>
    <w:rsid w:val="00E36AEC"/>
    <w:rsid w:val="00E40256"/>
    <w:rsid w:val="00E419F7"/>
    <w:rsid w:val="00E47FB6"/>
    <w:rsid w:val="00E510FF"/>
    <w:rsid w:val="00E51916"/>
    <w:rsid w:val="00E556C5"/>
    <w:rsid w:val="00E570A4"/>
    <w:rsid w:val="00E6093A"/>
    <w:rsid w:val="00E61ADA"/>
    <w:rsid w:val="00E62E74"/>
    <w:rsid w:val="00E638B7"/>
    <w:rsid w:val="00E71378"/>
    <w:rsid w:val="00E719F4"/>
    <w:rsid w:val="00E72366"/>
    <w:rsid w:val="00E756C6"/>
    <w:rsid w:val="00E76912"/>
    <w:rsid w:val="00E779B8"/>
    <w:rsid w:val="00E829EB"/>
    <w:rsid w:val="00E83999"/>
    <w:rsid w:val="00E84EAE"/>
    <w:rsid w:val="00E92A9D"/>
    <w:rsid w:val="00E933EA"/>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19D8"/>
    <w:rsid w:val="00EE2A79"/>
    <w:rsid w:val="00EE35D0"/>
    <w:rsid w:val="00EE3C9A"/>
    <w:rsid w:val="00EE5C81"/>
    <w:rsid w:val="00EE7347"/>
    <w:rsid w:val="00EE77ED"/>
    <w:rsid w:val="00EF00B4"/>
    <w:rsid w:val="00EF1254"/>
    <w:rsid w:val="00EF4F8C"/>
    <w:rsid w:val="00F00493"/>
    <w:rsid w:val="00F00B7C"/>
    <w:rsid w:val="00F03C64"/>
    <w:rsid w:val="00F0589C"/>
    <w:rsid w:val="00F1235E"/>
    <w:rsid w:val="00F12A13"/>
    <w:rsid w:val="00F153B8"/>
    <w:rsid w:val="00F2057A"/>
    <w:rsid w:val="00F20CB9"/>
    <w:rsid w:val="00F230AF"/>
    <w:rsid w:val="00F23B4A"/>
    <w:rsid w:val="00F25625"/>
    <w:rsid w:val="00F25D56"/>
    <w:rsid w:val="00F277E5"/>
    <w:rsid w:val="00F35601"/>
    <w:rsid w:val="00F37201"/>
    <w:rsid w:val="00F37A26"/>
    <w:rsid w:val="00F40A41"/>
    <w:rsid w:val="00F41824"/>
    <w:rsid w:val="00F43A17"/>
    <w:rsid w:val="00F45CAA"/>
    <w:rsid w:val="00F50177"/>
    <w:rsid w:val="00F50B89"/>
    <w:rsid w:val="00F512AC"/>
    <w:rsid w:val="00F52FDB"/>
    <w:rsid w:val="00F53F9A"/>
    <w:rsid w:val="00F5614E"/>
    <w:rsid w:val="00F60828"/>
    <w:rsid w:val="00F6376C"/>
    <w:rsid w:val="00F725F3"/>
    <w:rsid w:val="00F735F6"/>
    <w:rsid w:val="00F739C8"/>
    <w:rsid w:val="00F73B2A"/>
    <w:rsid w:val="00F74FE8"/>
    <w:rsid w:val="00F76DA0"/>
    <w:rsid w:val="00F81046"/>
    <w:rsid w:val="00F81375"/>
    <w:rsid w:val="00F819DF"/>
    <w:rsid w:val="00F81F4C"/>
    <w:rsid w:val="00F821B1"/>
    <w:rsid w:val="00F83A9C"/>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07F3"/>
    <w:rsid w:val="00FF2023"/>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8"/>
    <o:shapelayout v:ext="edit">
      <o:idmap v:ext="edit" data="1"/>
    </o:shapelayout>
  </w:shapeDefaults>
  <w:decimalSymbol w:val="."/>
  <w:listSeparator w:val=","/>
  <w14:docId w14:val="18538DA0"/>
  <w15:docId w15:val="{007AAFB0-6F01-4913-BD6F-7E77FCD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479225357">
      <w:bodyDiv w:val="1"/>
      <w:marLeft w:val="0"/>
      <w:marRight w:val="0"/>
      <w:marTop w:val="0"/>
      <w:marBottom w:val="0"/>
      <w:divBdr>
        <w:top w:val="none" w:sz="0" w:space="0" w:color="auto"/>
        <w:left w:val="none" w:sz="0" w:space="0" w:color="auto"/>
        <w:bottom w:val="none" w:sz="0" w:space="0" w:color="auto"/>
        <w:right w:val="none" w:sz="0" w:space="0" w:color="auto"/>
      </w:divBdr>
    </w:div>
    <w:div w:id="1646279559">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C968A-0BE3-4DC6-A445-7BEB169EBCB0}">
  <ds:schemaRefs>
    <ds:schemaRef ds:uri="http://schemas.openxmlformats.org/officeDocument/2006/bibliography"/>
  </ds:schemaRefs>
</ds:datastoreItem>
</file>

<file path=customXml/itemProps2.xml><?xml version="1.0" encoding="utf-8"?>
<ds:datastoreItem xmlns:ds="http://schemas.openxmlformats.org/officeDocument/2006/customXml" ds:itemID="{3EF21C20-7A2F-4491-8D7D-E35416F0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2019-05-17T15:32:00Z</dcterms:created>
  <dcterms:modified xsi:type="dcterms:W3CDTF">2019-05-17T15:32:00Z</dcterms:modified>
</cp:coreProperties>
</file>
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8B533E" w:rsidRPr="00036AAC" w14:paraId="79CDE9FA" w14:textId="77777777" w:rsidTr="00945F12">
        <w:tc>
          <w:tcPr>
            <w:tcW w:w="10170" w:type="dxa"/>
          </w:tcPr>
          <w:p w14:paraId="79CDE9F9" w14:textId="02018E81" w:rsidR="008B533E" w:rsidRPr="00036AAC" w:rsidRDefault="008B533E" w:rsidP="000E1747">
            <w:pPr>
              <w:pStyle w:val="NoSpacing"/>
              <w:rPr>
                <w:i/>
                <w:sz w:val="18"/>
                <w:szCs w:val="18"/>
              </w:rPr>
            </w:pPr>
            <w:r w:rsidRPr="00C725A4">
              <w:rPr>
                <w:i/>
                <w:sz w:val="18"/>
                <w:szCs w:val="18"/>
              </w:rPr>
              <w:t>Medium and light density SPF manufacturers claim various R-values per inch. In California the maximum R-value that can be claimed for ccSPF is an R-value of 5.8 per inch</w:t>
            </w:r>
            <w:r w:rsidR="000E1747">
              <w:rPr>
                <w:i/>
                <w:sz w:val="18"/>
                <w:szCs w:val="18"/>
              </w:rPr>
              <w:t>,</w:t>
            </w:r>
            <w:r w:rsidRPr="00C725A4">
              <w:rPr>
                <w:i/>
                <w:sz w:val="18"/>
                <w:szCs w:val="18"/>
              </w:rPr>
              <w:t xml:space="preserve"> and for ocSPF is an R-value of 3.6 per inch</w:t>
            </w:r>
            <w:r w:rsidR="000E1747">
              <w:rPr>
                <w:i/>
                <w:sz w:val="18"/>
                <w:szCs w:val="18"/>
              </w:rPr>
              <w:t>,</w:t>
            </w:r>
            <w:r w:rsidRPr="00C725A4">
              <w:rPr>
                <w:i/>
                <w:sz w:val="18"/>
                <w:szCs w:val="18"/>
              </w:rPr>
              <w:t xml:space="preserve"> unless documentation is provided showing that the product and/or manufacturer has a current ICC Evaluation Service Report (ESR) that shows compliance with </w:t>
            </w:r>
            <w:r w:rsidRPr="00042503">
              <w:rPr>
                <w:rStyle w:val="Char-Italic"/>
                <w:sz w:val="18"/>
                <w:szCs w:val="18"/>
              </w:rPr>
              <w:t>Acceptance Criteria for Spray-Applied Foam Plastic Insulation</w:t>
            </w:r>
            <w:r w:rsidR="00463FC9">
              <w:rPr>
                <w:rStyle w:val="Char-Italic"/>
                <w:sz w:val="18"/>
                <w:szCs w:val="18"/>
              </w:rPr>
              <w:t xml:space="preserve"> (</w:t>
            </w:r>
            <w:r w:rsidRPr="00042503">
              <w:rPr>
                <w:rStyle w:val="Char-Italic"/>
                <w:sz w:val="18"/>
                <w:szCs w:val="18"/>
              </w:rPr>
              <w:t>AC</w:t>
            </w:r>
            <w:r w:rsidR="00463FC9">
              <w:rPr>
                <w:rStyle w:val="Char-Italic"/>
                <w:sz w:val="18"/>
                <w:szCs w:val="18"/>
              </w:rPr>
              <w:t>-</w:t>
            </w:r>
            <w:r w:rsidRPr="00042503">
              <w:rPr>
                <w:rStyle w:val="Char-Italic"/>
                <w:sz w:val="18"/>
                <w:szCs w:val="18"/>
              </w:rPr>
              <w:t>377</w:t>
            </w:r>
            <w:r w:rsidR="00463FC9">
              <w:rPr>
                <w:rStyle w:val="Char-Italic"/>
                <w:sz w:val="18"/>
                <w:szCs w:val="18"/>
              </w:rPr>
              <w:t>)</w:t>
            </w:r>
            <w:r w:rsidRPr="00C725A4">
              <w:rPr>
                <w:i/>
                <w:sz w:val="18"/>
                <w:szCs w:val="18"/>
              </w:rPr>
              <w:t>.</w:t>
            </w:r>
          </w:p>
        </w:tc>
      </w:tr>
    </w:tbl>
    <w:p w14:paraId="79CDE9FB" w14:textId="77777777" w:rsidR="008B533E" w:rsidRDefault="008B533E" w:rsidP="000E1747">
      <w:pPr>
        <w:tabs>
          <w:tab w:val="left" w:pos="0"/>
        </w:tabs>
        <w:suppressAutoHyphens/>
        <w:ind w:left="1166" w:hanging="1166"/>
        <w:rPr>
          <w:rFonts w:ascii="Calibri" w:hAnsi="Calibri"/>
          <w:bCs/>
          <w:caps/>
        </w:rPr>
      </w:pPr>
    </w:p>
    <w:tbl>
      <w:tblPr>
        <w:tblStyle w:val="TableGrid"/>
        <w:tblW w:w="5000" w:type="pct"/>
        <w:tblLook w:val="04A0" w:firstRow="1" w:lastRow="0" w:firstColumn="1" w:lastColumn="0" w:noHBand="0" w:noVBand="1"/>
      </w:tblPr>
      <w:tblGrid>
        <w:gridCol w:w="10790"/>
      </w:tblGrid>
      <w:tr w:rsidR="008D7A24" w:rsidRPr="00C725A4" w14:paraId="79CDE9FD" w14:textId="77777777" w:rsidTr="00945F12">
        <w:tc>
          <w:tcPr>
            <w:tcW w:w="10188" w:type="dxa"/>
          </w:tcPr>
          <w:p w14:paraId="79CDE9FC" w14:textId="29908BCB" w:rsidR="008D7A24" w:rsidRPr="00C725A4" w:rsidRDefault="008D7A24" w:rsidP="00DE2F96">
            <w:pPr>
              <w:tabs>
                <w:tab w:val="left" w:pos="0"/>
              </w:tabs>
              <w:suppressAutoHyphens/>
              <w:rPr>
                <w:rFonts w:ascii="Calibri" w:hAnsi="Calibri"/>
                <w:bCs/>
                <w:i/>
                <w:sz w:val="18"/>
                <w:szCs w:val="18"/>
              </w:rPr>
            </w:pPr>
            <w:r w:rsidRPr="00C725A4">
              <w:rPr>
                <w:rFonts w:ascii="Calibri" w:hAnsi="Calibri"/>
                <w:b/>
                <w:bCs/>
                <w:i/>
                <w:caps/>
                <w:sz w:val="18"/>
                <w:szCs w:val="18"/>
              </w:rPr>
              <w:t>NoTE</w:t>
            </w:r>
            <w:r w:rsidRPr="00C725A4">
              <w:rPr>
                <w:rFonts w:ascii="Calibri" w:hAnsi="Calibri"/>
                <w:bCs/>
                <w:i/>
                <w:caps/>
                <w:sz w:val="18"/>
                <w:szCs w:val="18"/>
              </w:rPr>
              <w:t>: T</w:t>
            </w:r>
            <w:r w:rsidRPr="00C725A4">
              <w:rPr>
                <w:rFonts w:ascii="Calibri" w:hAnsi="Calibri"/>
                <w:bCs/>
                <w:i/>
                <w:sz w:val="18"/>
                <w:szCs w:val="18"/>
              </w:rPr>
              <w:t>he Energy Standards Section 110.7 requires that “all joints, penetrations and other openings in the building envelope that are potential sources of air leakage shall be caulked, gasketed, weather stripped, or otherwise sealed to limit infiltration and exfiltration”</w:t>
            </w:r>
            <w:r w:rsidR="00DB4ECD">
              <w:rPr>
                <w:rFonts w:ascii="Calibri" w:hAnsi="Calibri"/>
                <w:bCs/>
                <w:i/>
                <w:sz w:val="18"/>
                <w:szCs w:val="18"/>
              </w:rPr>
              <w:t>.</w:t>
            </w:r>
            <w:r w:rsidRPr="00C725A4">
              <w:rPr>
                <w:rFonts w:ascii="Calibri" w:hAnsi="Calibri"/>
                <w:bCs/>
                <w:i/>
                <w:sz w:val="18"/>
                <w:szCs w:val="18"/>
              </w:rPr>
              <w:t xml:space="preserve"> </w:t>
            </w:r>
            <w:r w:rsidRPr="00294256">
              <w:rPr>
                <w:rFonts w:ascii="Calibri" w:hAnsi="Calibri"/>
                <w:bCs/>
                <w:i/>
                <w:sz w:val="18"/>
                <w:szCs w:val="18"/>
              </w:rPr>
              <w:t xml:space="preserve">In areas where spray </w:t>
            </w:r>
            <w:r w:rsidR="00981FF7" w:rsidRPr="00294256">
              <w:rPr>
                <w:rFonts w:ascii="Calibri" w:hAnsi="Calibri"/>
                <w:bCs/>
                <w:i/>
                <w:sz w:val="18"/>
                <w:szCs w:val="18"/>
              </w:rPr>
              <w:t>f</w:t>
            </w:r>
            <w:r w:rsidRPr="00294256">
              <w:rPr>
                <w:rFonts w:ascii="Calibri" w:hAnsi="Calibri"/>
                <w:bCs/>
                <w:i/>
                <w:sz w:val="18"/>
                <w:szCs w:val="18"/>
              </w:rPr>
              <w:t xml:space="preserve">oam (SPF) insulation is used, the SPF can be considered the air barrier. </w:t>
            </w:r>
            <w:r w:rsidR="000D6718" w:rsidRPr="00294256">
              <w:rPr>
                <w:rFonts w:ascii="Calibri" w:hAnsi="Calibri"/>
                <w:bCs/>
                <w:i/>
                <w:sz w:val="18"/>
                <w:szCs w:val="18"/>
              </w:rPr>
              <w:t>Other than rigid board insulation, all other forms of insulation are not considered as an air barrier.</w:t>
            </w:r>
          </w:p>
        </w:tc>
      </w:tr>
    </w:tbl>
    <w:p w14:paraId="79CDE9FE" w14:textId="77777777" w:rsidR="008D7A24" w:rsidRDefault="008D7A24" w:rsidP="000E1747">
      <w:pPr>
        <w:tabs>
          <w:tab w:val="left" w:pos="0"/>
        </w:tabs>
        <w:suppressAutoHyphens/>
        <w:ind w:left="1166" w:hanging="1166"/>
        <w:rPr>
          <w:rFonts w:ascii="Calibri" w:hAnsi="Calibri"/>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95"/>
        <w:gridCol w:w="1263"/>
        <w:gridCol w:w="1079"/>
        <w:gridCol w:w="1079"/>
        <w:gridCol w:w="1079"/>
        <w:gridCol w:w="1079"/>
        <w:gridCol w:w="1079"/>
        <w:gridCol w:w="1079"/>
        <w:gridCol w:w="1079"/>
        <w:gridCol w:w="1079"/>
      </w:tblGrid>
      <w:tr w:rsidR="005710E4" w:rsidRPr="00C4300E" w14:paraId="79CDEA00" w14:textId="77777777" w:rsidTr="007C5B94">
        <w:trPr>
          <w:trHeight w:val="157"/>
          <w:jc w:val="center"/>
        </w:trPr>
        <w:tc>
          <w:tcPr>
            <w:tcW w:w="10790" w:type="dxa"/>
            <w:gridSpan w:val="10"/>
          </w:tcPr>
          <w:p w14:paraId="79CDE9FF" w14:textId="3AC6EA3E" w:rsidR="005710E4" w:rsidRPr="00C4300E" w:rsidRDefault="005710E4" w:rsidP="00DE2F96">
            <w:pPr>
              <w:pStyle w:val="ListParagraph"/>
              <w:ind w:left="0"/>
              <w:rPr>
                <w:rFonts w:ascii="Calibri" w:hAnsi="Calibri"/>
                <w:b/>
                <w:sz w:val="18"/>
                <w:szCs w:val="18"/>
              </w:rPr>
            </w:pPr>
            <w:r w:rsidRPr="00B561CB">
              <w:rPr>
                <w:rFonts w:ascii="Calibri" w:hAnsi="Calibri"/>
                <w:b/>
                <w:szCs w:val="18"/>
              </w:rPr>
              <w:t xml:space="preserve">A. Roof/Ceiling Insulation </w:t>
            </w:r>
          </w:p>
        </w:tc>
      </w:tr>
      <w:tr w:rsidR="005710E4" w:rsidRPr="00C4300E" w14:paraId="79CDEA0B" w14:textId="77777777" w:rsidTr="007C5B94">
        <w:trPr>
          <w:trHeight w:val="157"/>
          <w:jc w:val="center"/>
        </w:trPr>
        <w:tc>
          <w:tcPr>
            <w:tcW w:w="895" w:type="dxa"/>
            <w:vAlign w:val="bottom"/>
          </w:tcPr>
          <w:p w14:paraId="79CDEA01" w14:textId="77777777" w:rsidR="005710E4" w:rsidRDefault="005710E4" w:rsidP="000E1747">
            <w:pPr>
              <w:jc w:val="center"/>
              <w:rPr>
                <w:rFonts w:ascii="Calibri" w:hAnsi="Calibri"/>
                <w:sz w:val="18"/>
                <w:szCs w:val="18"/>
              </w:rPr>
            </w:pPr>
            <w:r>
              <w:rPr>
                <w:rFonts w:ascii="Calibri" w:hAnsi="Calibri"/>
                <w:sz w:val="18"/>
                <w:szCs w:val="18"/>
              </w:rPr>
              <w:t>01</w:t>
            </w:r>
          </w:p>
        </w:tc>
        <w:tc>
          <w:tcPr>
            <w:tcW w:w="1263" w:type="dxa"/>
            <w:vAlign w:val="bottom"/>
          </w:tcPr>
          <w:p w14:paraId="79CDEA02" w14:textId="77777777" w:rsidR="005710E4" w:rsidRDefault="005710E4" w:rsidP="00DE2F96">
            <w:pPr>
              <w:jc w:val="center"/>
              <w:rPr>
                <w:rFonts w:ascii="Calibri" w:hAnsi="Calibri"/>
                <w:sz w:val="18"/>
                <w:szCs w:val="18"/>
              </w:rPr>
            </w:pPr>
            <w:r>
              <w:rPr>
                <w:rFonts w:ascii="Calibri" w:hAnsi="Calibri"/>
                <w:sz w:val="18"/>
                <w:szCs w:val="18"/>
              </w:rPr>
              <w:t>02</w:t>
            </w:r>
          </w:p>
        </w:tc>
        <w:tc>
          <w:tcPr>
            <w:tcW w:w="1079" w:type="dxa"/>
            <w:vAlign w:val="bottom"/>
          </w:tcPr>
          <w:p w14:paraId="79CDEA03" w14:textId="77777777" w:rsidR="005710E4" w:rsidRDefault="005710E4">
            <w:pPr>
              <w:jc w:val="center"/>
              <w:rPr>
                <w:rFonts w:ascii="Calibri" w:hAnsi="Calibri"/>
                <w:sz w:val="18"/>
                <w:szCs w:val="18"/>
              </w:rPr>
            </w:pPr>
            <w:r>
              <w:rPr>
                <w:rFonts w:ascii="Calibri" w:hAnsi="Calibri"/>
                <w:sz w:val="18"/>
                <w:szCs w:val="18"/>
              </w:rPr>
              <w:t>03</w:t>
            </w:r>
          </w:p>
        </w:tc>
        <w:tc>
          <w:tcPr>
            <w:tcW w:w="1079" w:type="dxa"/>
          </w:tcPr>
          <w:p w14:paraId="2D0F8012" w14:textId="24FF669B" w:rsidR="005710E4" w:rsidRDefault="005710E4">
            <w:pPr>
              <w:jc w:val="center"/>
              <w:rPr>
                <w:rFonts w:ascii="Calibri" w:hAnsi="Calibri"/>
                <w:sz w:val="18"/>
                <w:szCs w:val="18"/>
              </w:rPr>
            </w:pPr>
            <w:r>
              <w:rPr>
                <w:rFonts w:ascii="Calibri" w:hAnsi="Calibri"/>
                <w:sz w:val="18"/>
                <w:szCs w:val="18"/>
              </w:rPr>
              <w:t>04</w:t>
            </w:r>
          </w:p>
        </w:tc>
        <w:tc>
          <w:tcPr>
            <w:tcW w:w="1079" w:type="dxa"/>
            <w:vAlign w:val="bottom"/>
          </w:tcPr>
          <w:p w14:paraId="79CDEA04" w14:textId="3701BEF4" w:rsidR="005710E4" w:rsidRDefault="005710E4">
            <w:pPr>
              <w:jc w:val="center"/>
              <w:rPr>
                <w:rFonts w:ascii="Calibri" w:hAnsi="Calibri"/>
                <w:sz w:val="18"/>
                <w:szCs w:val="18"/>
              </w:rPr>
            </w:pPr>
            <w:r>
              <w:rPr>
                <w:rFonts w:ascii="Calibri" w:hAnsi="Calibri"/>
                <w:sz w:val="18"/>
                <w:szCs w:val="18"/>
              </w:rPr>
              <w:t>05</w:t>
            </w:r>
          </w:p>
        </w:tc>
        <w:tc>
          <w:tcPr>
            <w:tcW w:w="1079" w:type="dxa"/>
            <w:vAlign w:val="bottom"/>
          </w:tcPr>
          <w:p w14:paraId="79CDEA05" w14:textId="59075B0D" w:rsidR="005710E4" w:rsidRDefault="005710E4">
            <w:pPr>
              <w:jc w:val="center"/>
              <w:rPr>
                <w:rFonts w:ascii="Calibri" w:hAnsi="Calibri"/>
                <w:sz w:val="18"/>
                <w:szCs w:val="18"/>
              </w:rPr>
            </w:pPr>
            <w:r>
              <w:rPr>
                <w:rFonts w:ascii="Calibri" w:hAnsi="Calibri"/>
                <w:sz w:val="18"/>
                <w:szCs w:val="18"/>
              </w:rPr>
              <w:t>06</w:t>
            </w:r>
          </w:p>
        </w:tc>
        <w:tc>
          <w:tcPr>
            <w:tcW w:w="1079" w:type="dxa"/>
          </w:tcPr>
          <w:p w14:paraId="79CDEA06" w14:textId="0A3CD559" w:rsidR="005710E4" w:rsidRDefault="005710E4">
            <w:pPr>
              <w:ind w:left="-28" w:right="-18"/>
              <w:jc w:val="center"/>
              <w:rPr>
                <w:rFonts w:ascii="Calibri" w:hAnsi="Calibri"/>
                <w:sz w:val="18"/>
                <w:szCs w:val="18"/>
              </w:rPr>
            </w:pPr>
            <w:r>
              <w:rPr>
                <w:rFonts w:ascii="Calibri" w:hAnsi="Calibri"/>
                <w:sz w:val="18"/>
                <w:szCs w:val="18"/>
              </w:rPr>
              <w:t>07</w:t>
            </w:r>
          </w:p>
        </w:tc>
        <w:tc>
          <w:tcPr>
            <w:tcW w:w="1079" w:type="dxa"/>
            <w:vAlign w:val="bottom"/>
          </w:tcPr>
          <w:p w14:paraId="79CDEA07" w14:textId="5AD15FB8" w:rsidR="005710E4" w:rsidRDefault="005710E4">
            <w:pPr>
              <w:ind w:left="-28" w:right="-18"/>
              <w:jc w:val="center"/>
              <w:rPr>
                <w:rFonts w:ascii="Calibri" w:hAnsi="Calibri"/>
                <w:sz w:val="18"/>
                <w:szCs w:val="18"/>
              </w:rPr>
            </w:pPr>
            <w:r>
              <w:rPr>
                <w:rFonts w:ascii="Calibri" w:hAnsi="Calibri"/>
                <w:sz w:val="18"/>
                <w:szCs w:val="18"/>
              </w:rPr>
              <w:t>08</w:t>
            </w:r>
          </w:p>
        </w:tc>
        <w:tc>
          <w:tcPr>
            <w:tcW w:w="1079" w:type="dxa"/>
            <w:vAlign w:val="bottom"/>
          </w:tcPr>
          <w:p w14:paraId="79CDEA08" w14:textId="2D51EC03" w:rsidR="005710E4" w:rsidRDefault="005710E4">
            <w:pPr>
              <w:ind w:left="-18"/>
              <w:jc w:val="center"/>
              <w:rPr>
                <w:rFonts w:ascii="Calibri" w:hAnsi="Calibri"/>
                <w:sz w:val="18"/>
                <w:szCs w:val="18"/>
              </w:rPr>
            </w:pPr>
            <w:r>
              <w:rPr>
                <w:rFonts w:ascii="Calibri" w:hAnsi="Calibri"/>
                <w:sz w:val="18"/>
                <w:szCs w:val="18"/>
              </w:rPr>
              <w:t>09</w:t>
            </w:r>
          </w:p>
        </w:tc>
        <w:tc>
          <w:tcPr>
            <w:tcW w:w="1079" w:type="dxa"/>
            <w:vAlign w:val="bottom"/>
          </w:tcPr>
          <w:p w14:paraId="79CDEA09" w14:textId="3AD80495" w:rsidR="005710E4" w:rsidRDefault="005710E4">
            <w:pPr>
              <w:ind w:left="-73"/>
              <w:jc w:val="center"/>
              <w:rPr>
                <w:rFonts w:ascii="Calibri" w:hAnsi="Calibri"/>
                <w:sz w:val="18"/>
                <w:szCs w:val="18"/>
              </w:rPr>
            </w:pPr>
            <w:r>
              <w:rPr>
                <w:rFonts w:ascii="Calibri" w:hAnsi="Calibri"/>
                <w:sz w:val="18"/>
                <w:szCs w:val="18"/>
              </w:rPr>
              <w:t>10</w:t>
            </w:r>
          </w:p>
        </w:tc>
      </w:tr>
      <w:tr w:rsidR="005710E4" w:rsidRPr="00C4300E" w14:paraId="79CDEA17" w14:textId="77777777" w:rsidTr="007C5B94">
        <w:trPr>
          <w:trHeight w:val="157"/>
          <w:jc w:val="center"/>
        </w:trPr>
        <w:tc>
          <w:tcPr>
            <w:tcW w:w="895" w:type="dxa"/>
            <w:vAlign w:val="bottom"/>
          </w:tcPr>
          <w:p w14:paraId="79CDEA0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3" w:type="dxa"/>
            <w:vAlign w:val="bottom"/>
          </w:tcPr>
          <w:p w14:paraId="79CDEA0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79" w:type="dxa"/>
            <w:vAlign w:val="bottom"/>
          </w:tcPr>
          <w:p w14:paraId="1F82E618" w14:textId="77777777" w:rsidR="005710E4" w:rsidRDefault="005710E4">
            <w:pPr>
              <w:jc w:val="center"/>
              <w:rPr>
                <w:rFonts w:ascii="Calibri" w:hAnsi="Calibri"/>
                <w:sz w:val="18"/>
                <w:szCs w:val="18"/>
              </w:rPr>
            </w:pPr>
            <w:r>
              <w:rPr>
                <w:rFonts w:ascii="Calibri" w:hAnsi="Calibri"/>
                <w:sz w:val="18"/>
                <w:szCs w:val="18"/>
              </w:rPr>
              <w:t>Assembly/</w:t>
            </w:r>
          </w:p>
          <w:p w14:paraId="79CDEA0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79" w:type="dxa"/>
            <w:vAlign w:val="bottom"/>
          </w:tcPr>
          <w:p w14:paraId="225F9D78" w14:textId="77777777" w:rsidR="00DB07E0" w:rsidRDefault="00DB07E0" w:rsidP="005710E4">
            <w:pPr>
              <w:jc w:val="center"/>
              <w:rPr>
                <w:rFonts w:ascii="Calibri" w:hAnsi="Calibri"/>
                <w:sz w:val="18"/>
                <w:szCs w:val="18"/>
              </w:rPr>
            </w:pPr>
            <w:r>
              <w:rPr>
                <w:rFonts w:ascii="Calibri" w:hAnsi="Calibri"/>
                <w:sz w:val="18"/>
                <w:szCs w:val="18"/>
              </w:rPr>
              <w:t>Assembly</w:t>
            </w:r>
          </w:p>
          <w:p w14:paraId="112C174D" w14:textId="3C1F9338" w:rsidR="005710E4" w:rsidRPr="002F2318" w:rsidRDefault="005710E4" w:rsidP="005710E4">
            <w:pPr>
              <w:jc w:val="center"/>
              <w:rPr>
                <w:rFonts w:ascii="Calibri" w:hAnsi="Calibri"/>
                <w:sz w:val="18"/>
                <w:szCs w:val="18"/>
              </w:rPr>
            </w:pPr>
            <w:r>
              <w:rPr>
                <w:rFonts w:ascii="Calibri" w:hAnsi="Calibri"/>
                <w:sz w:val="18"/>
                <w:szCs w:val="18"/>
              </w:rPr>
              <w:t>Thickness (inches)</w:t>
            </w:r>
          </w:p>
        </w:tc>
        <w:tc>
          <w:tcPr>
            <w:tcW w:w="1079" w:type="dxa"/>
            <w:vAlign w:val="bottom"/>
          </w:tcPr>
          <w:p w14:paraId="79CDEA0F" w14:textId="46B10C27"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79" w:type="dxa"/>
            <w:vAlign w:val="bottom"/>
          </w:tcPr>
          <w:p w14:paraId="79CDEA1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79" w:type="dxa"/>
            <w:vAlign w:val="bottom"/>
          </w:tcPr>
          <w:p w14:paraId="79CDEA1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79" w:type="dxa"/>
            <w:vAlign w:val="bottom"/>
          </w:tcPr>
          <w:p w14:paraId="25834A3C" w14:textId="7944928E"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12" w14:textId="38C398D1"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79" w:type="dxa"/>
            <w:vAlign w:val="bottom"/>
          </w:tcPr>
          <w:p w14:paraId="79CDEA1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1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79" w:type="dxa"/>
            <w:vAlign w:val="bottom"/>
          </w:tcPr>
          <w:p w14:paraId="79CDEA15" w14:textId="2E7EF627" w:rsidR="005710E4" w:rsidRPr="002F2318" w:rsidRDefault="005710E4">
            <w:pPr>
              <w:ind w:left="-73"/>
              <w:jc w:val="center"/>
              <w:rPr>
                <w:rFonts w:ascii="Calibri" w:hAnsi="Calibri"/>
                <w:sz w:val="18"/>
                <w:szCs w:val="18"/>
              </w:rPr>
            </w:pPr>
            <w:r>
              <w:rPr>
                <w:rFonts w:ascii="Calibri" w:hAnsi="Calibri"/>
                <w:sz w:val="18"/>
                <w:szCs w:val="18"/>
              </w:rPr>
              <w:t>Continuous</w:t>
            </w:r>
            <w:r w:rsidRPr="002F2318">
              <w:rPr>
                <w:rFonts w:ascii="Calibri" w:hAnsi="Calibri"/>
                <w:sz w:val="18"/>
                <w:szCs w:val="18"/>
              </w:rPr>
              <w:t xml:space="preserve"> Insulation</w:t>
            </w:r>
            <w:r w:rsidRPr="002F2318">
              <w:rPr>
                <w:rFonts w:ascii="Calibri" w:hAnsi="Calibri"/>
                <w:sz w:val="18"/>
                <w:szCs w:val="18"/>
              </w:rPr>
              <w:br/>
              <w:t>R-value</w:t>
            </w:r>
          </w:p>
        </w:tc>
      </w:tr>
      <w:tr w:rsidR="005710E4" w:rsidRPr="00C4300E" w14:paraId="79CDEA22" w14:textId="77777777" w:rsidTr="007C5B94">
        <w:trPr>
          <w:trHeight w:val="157"/>
          <w:jc w:val="center"/>
        </w:trPr>
        <w:tc>
          <w:tcPr>
            <w:tcW w:w="895" w:type="dxa"/>
            <w:vAlign w:val="bottom"/>
          </w:tcPr>
          <w:p w14:paraId="79CDEA18" w14:textId="7BC1FBAF" w:rsidR="005710E4" w:rsidRPr="00C4300E" w:rsidRDefault="005710E4" w:rsidP="000E1747">
            <w:pPr>
              <w:ind w:left="-38" w:right="-102"/>
              <w:jc w:val="center"/>
              <w:rPr>
                <w:rFonts w:ascii="Calibri" w:hAnsi="Calibri"/>
                <w:sz w:val="18"/>
                <w:szCs w:val="18"/>
              </w:rPr>
            </w:pPr>
          </w:p>
        </w:tc>
        <w:tc>
          <w:tcPr>
            <w:tcW w:w="1263" w:type="dxa"/>
            <w:vAlign w:val="bottom"/>
          </w:tcPr>
          <w:p w14:paraId="79CDEA19" w14:textId="77777777" w:rsidR="005710E4" w:rsidRDefault="005710E4" w:rsidP="00DE2F96">
            <w:pPr>
              <w:ind w:left="-38" w:right="-102"/>
              <w:jc w:val="center"/>
              <w:rPr>
                <w:rFonts w:ascii="Calibri" w:hAnsi="Calibri"/>
                <w:sz w:val="18"/>
                <w:szCs w:val="18"/>
              </w:rPr>
            </w:pPr>
          </w:p>
        </w:tc>
        <w:tc>
          <w:tcPr>
            <w:tcW w:w="1079" w:type="dxa"/>
            <w:vAlign w:val="bottom"/>
          </w:tcPr>
          <w:p w14:paraId="79CDEA1A" w14:textId="77777777" w:rsidR="005710E4" w:rsidRPr="00C4300E" w:rsidRDefault="005710E4">
            <w:pPr>
              <w:ind w:left="-38" w:right="-102"/>
              <w:jc w:val="center"/>
              <w:rPr>
                <w:rFonts w:ascii="Calibri" w:hAnsi="Calibri"/>
                <w:sz w:val="18"/>
                <w:szCs w:val="18"/>
              </w:rPr>
            </w:pPr>
          </w:p>
        </w:tc>
        <w:tc>
          <w:tcPr>
            <w:tcW w:w="1079" w:type="dxa"/>
          </w:tcPr>
          <w:p w14:paraId="3F5C50E3" w14:textId="77777777" w:rsidR="005710E4" w:rsidRPr="00C4300E" w:rsidRDefault="005710E4">
            <w:pPr>
              <w:ind w:left="45"/>
              <w:jc w:val="center"/>
              <w:rPr>
                <w:rFonts w:ascii="Calibri" w:hAnsi="Calibri"/>
                <w:sz w:val="18"/>
                <w:szCs w:val="18"/>
              </w:rPr>
            </w:pPr>
          </w:p>
        </w:tc>
        <w:tc>
          <w:tcPr>
            <w:tcW w:w="1079" w:type="dxa"/>
            <w:vAlign w:val="bottom"/>
          </w:tcPr>
          <w:p w14:paraId="79CDEA1B" w14:textId="6386A45C" w:rsidR="005710E4" w:rsidRPr="00C4300E" w:rsidRDefault="005710E4">
            <w:pPr>
              <w:ind w:left="45"/>
              <w:jc w:val="center"/>
              <w:rPr>
                <w:rFonts w:ascii="Calibri" w:hAnsi="Calibri"/>
                <w:sz w:val="18"/>
                <w:szCs w:val="18"/>
              </w:rPr>
            </w:pPr>
          </w:p>
        </w:tc>
        <w:tc>
          <w:tcPr>
            <w:tcW w:w="1079" w:type="dxa"/>
            <w:vAlign w:val="bottom"/>
          </w:tcPr>
          <w:p w14:paraId="79CDEA1C" w14:textId="77777777" w:rsidR="005710E4" w:rsidRPr="00C4300E" w:rsidRDefault="005710E4">
            <w:pPr>
              <w:ind w:left="45"/>
              <w:jc w:val="center"/>
              <w:rPr>
                <w:rFonts w:ascii="Calibri" w:hAnsi="Calibri"/>
                <w:sz w:val="18"/>
                <w:szCs w:val="18"/>
              </w:rPr>
            </w:pPr>
          </w:p>
        </w:tc>
        <w:tc>
          <w:tcPr>
            <w:tcW w:w="1079" w:type="dxa"/>
          </w:tcPr>
          <w:p w14:paraId="79CDEA1D" w14:textId="77777777" w:rsidR="005710E4" w:rsidRPr="00C4300E" w:rsidRDefault="005710E4">
            <w:pPr>
              <w:ind w:left="-187"/>
              <w:jc w:val="center"/>
              <w:rPr>
                <w:rFonts w:ascii="Calibri" w:hAnsi="Calibri"/>
                <w:sz w:val="18"/>
                <w:szCs w:val="18"/>
              </w:rPr>
            </w:pPr>
          </w:p>
        </w:tc>
        <w:tc>
          <w:tcPr>
            <w:tcW w:w="1079" w:type="dxa"/>
            <w:vAlign w:val="bottom"/>
          </w:tcPr>
          <w:p w14:paraId="79CDEA1E" w14:textId="77777777" w:rsidR="005710E4" w:rsidRPr="00C4300E" w:rsidRDefault="005710E4">
            <w:pPr>
              <w:ind w:left="-187"/>
              <w:jc w:val="center"/>
              <w:rPr>
                <w:rFonts w:ascii="Calibri" w:hAnsi="Calibri"/>
                <w:sz w:val="18"/>
                <w:szCs w:val="18"/>
              </w:rPr>
            </w:pPr>
          </w:p>
        </w:tc>
        <w:tc>
          <w:tcPr>
            <w:tcW w:w="1079" w:type="dxa"/>
            <w:vAlign w:val="bottom"/>
          </w:tcPr>
          <w:p w14:paraId="79CDEA1F" w14:textId="77777777" w:rsidR="005710E4" w:rsidRPr="00C4300E" w:rsidRDefault="005710E4">
            <w:pPr>
              <w:ind w:left="-187"/>
              <w:jc w:val="center"/>
              <w:rPr>
                <w:rFonts w:ascii="Calibri" w:hAnsi="Calibri"/>
                <w:sz w:val="18"/>
                <w:szCs w:val="18"/>
              </w:rPr>
            </w:pPr>
          </w:p>
        </w:tc>
        <w:tc>
          <w:tcPr>
            <w:tcW w:w="1079" w:type="dxa"/>
            <w:vAlign w:val="bottom"/>
          </w:tcPr>
          <w:p w14:paraId="79CDEA20" w14:textId="77777777" w:rsidR="005710E4" w:rsidRPr="00496191" w:rsidRDefault="005710E4">
            <w:pPr>
              <w:ind w:left="-233"/>
              <w:jc w:val="center"/>
            </w:pPr>
          </w:p>
        </w:tc>
      </w:tr>
      <w:tr w:rsidR="005710E4" w:rsidRPr="00C4300E" w14:paraId="79CDEA2D" w14:textId="77777777" w:rsidTr="007C5B94">
        <w:trPr>
          <w:trHeight w:val="157"/>
          <w:jc w:val="center"/>
        </w:trPr>
        <w:tc>
          <w:tcPr>
            <w:tcW w:w="895" w:type="dxa"/>
            <w:vAlign w:val="bottom"/>
          </w:tcPr>
          <w:p w14:paraId="79CDEA23" w14:textId="77777777" w:rsidR="005710E4" w:rsidRPr="00C4300E" w:rsidRDefault="005710E4" w:rsidP="000E1747">
            <w:pPr>
              <w:ind w:left="-38" w:right="-102"/>
              <w:jc w:val="center"/>
              <w:rPr>
                <w:rFonts w:ascii="Calibri" w:hAnsi="Calibri"/>
                <w:sz w:val="18"/>
                <w:szCs w:val="18"/>
              </w:rPr>
            </w:pPr>
          </w:p>
        </w:tc>
        <w:tc>
          <w:tcPr>
            <w:tcW w:w="1263" w:type="dxa"/>
            <w:vAlign w:val="bottom"/>
          </w:tcPr>
          <w:p w14:paraId="79CDEA24" w14:textId="77777777" w:rsidR="005710E4" w:rsidRPr="00C4300E" w:rsidRDefault="005710E4" w:rsidP="00DE2F96">
            <w:pPr>
              <w:ind w:left="-38" w:right="-102"/>
              <w:jc w:val="center"/>
              <w:rPr>
                <w:rFonts w:ascii="Calibri" w:hAnsi="Calibri"/>
                <w:sz w:val="18"/>
                <w:szCs w:val="18"/>
              </w:rPr>
            </w:pPr>
          </w:p>
        </w:tc>
        <w:tc>
          <w:tcPr>
            <w:tcW w:w="1079" w:type="dxa"/>
            <w:vAlign w:val="bottom"/>
          </w:tcPr>
          <w:p w14:paraId="79CDEA25" w14:textId="77777777" w:rsidR="005710E4" w:rsidRPr="00C4300E" w:rsidRDefault="005710E4">
            <w:pPr>
              <w:ind w:left="-38" w:right="-102"/>
              <w:jc w:val="center"/>
              <w:rPr>
                <w:rFonts w:ascii="Calibri" w:hAnsi="Calibri"/>
                <w:sz w:val="18"/>
                <w:szCs w:val="18"/>
              </w:rPr>
            </w:pPr>
          </w:p>
        </w:tc>
        <w:tc>
          <w:tcPr>
            <w:tcW w:w="1079" w:type="dxa"/>
          </w:tcPr>
          <w:p w14:paraId="0616DE17" w14:textId="77777777" w:rsidR="005710E4" w:rsidRPr="00C4300E" w:rsidRDefault="005710E4">
            <w:pPr>
              <w:ind w:left="45"/>
              <w:jc w:val="center"/>
              <w:rPr>
                <w:rFonts w:ascii="Calibri" w:hAnsi="Calibri"/>
                <w:sz w:val="18"/>
                <w:szCs w:val="18"/>
              </w:rPr>
            </w:pPr>
          </w:p>
        </w:tc>
        <w:tc>
          <w:tcPr>
            <w:tcW w:w="1079" w:type="dxa"/>
            <w:vAlign w:val="bottom"/>
          </w:tcPr>
          <w:p w14:paraId="79CDEA26" w14:textId="5397EAC8" w:rsidR="005710E4" w:rsidRPr="00C4300E" w:rsidRDefault="005710E4">
            <w:pPr>
              <w:ind w:left="45"/>
              <w:jc w:val="center"/>
              <w:rPr>
                <w:rFonts w:ascii="Calibri" w:hAnsi="Calibri"/>
                <w:sz w:val="18"/>
                <w:szCs w:val="18"/>
              </w:rPr>
            </w:pPr>
          </w:p>
        </w:tc>
        <w:tc>
          <w:tcPr>
            <w:tcW w:w="1079" w:type="dxa"/>
            <w:vAlign w:val="bottom"/>
          </w:tcPr>
          <w:p w14:paraId="79CDEA27" w14:textId="77777777" w:rsidR="005710E4" w:rsidRPr="00C4300E" w:rsidRDefault="005710E4">
            <w:pPr>
              <w:ind w:left="45"/>
              <w:jc w:val="center"/>
              <w:rPr>
                <w:rFonts w:ascii="Calibri" w:hAnsi="Calibri"/>
                <w:sz w:val="18"/>
                <w:szCs w:val="18"/>
              </w:rPr>
            </w:pPr>
          </w:p>
        </w:tc>
        <w:tc>
          <w:tcPr>
            <w:tcW w:w="1079" w:type="dxa"/>
          </w:tcPr>
          <w:p w14:paraId="79CDEA28" w14:textId="77777777" w:rsidR="005710E4" w:rsidRPr="00C4300E" w:rsidRDefault="005710E4">
            <w:pPr>
              <w:ind w:left="-172"/>
              <w:jc w:val="center"/>
              <w:rPr>
                <w:rFonts w:ascii="Calibri" w:hAnsi="Calibri"/>
                <w:sz w:val="18"/>
                <w:szCs w:val="18"/>
              </w:rPr>
            </w:pPr>
          </w:p>
        </w:tc>
        <w:tc>
          <w:tcPr>
            <w:tcW w:w="1079" w:type="dxa"/>
            <w:vAlign w:val="bottom"/>
          </w:tcPr>
          <w:p w14:paraId="79CDEA29" w14:textId="77777777" w:rsidR="005710E4" w:rsidRPr="00C4300E" w:rsidRDefault="005710E4">
            <w:pPr>
              <w:ind w:left="-172"/>
              <w:jc w:val="center"/>
              <w:rPr>
                <w:rFonts w:ascii="Calibri" w:hAnsi="Calibri"/>
                <w:sz w:val="18"/>
                <w:szCs w:val="18"/>
              </w:rPr>
            </w:pPr>
          </w:p>
        </w:tc>
        <w:tc>
          <w:tcPr>
            <w:tcW w:w="1079" w:type="dxa"/>
            <w:vAlign w:val="bottom"/>
          </w:tcPr>
          <w:p w14:paraId="79CDEA2A" w14:textId="77777777" w:rsidR="005710E4" w:rsidRPr="00C4300E" w:rsidRDefault="005710E4">
            <w:pPr>
              <w:ind w:left="-187"/>
              <w:jc w:val="center"/>
              <w:rPr>
                <w:rFonts w:ascii="Calibri" w:hAnsi="Calibri"/>
                <w:sz w:val="18"/>
                <w:szCs w:val="18"/>
              </w:rPr>
            </w:pPr>
          </w:p>
        </w:tc>
        <w:tc>
          <w:tcPr>
            <w:tcW w:w="1079" w:type="dxa"/>
            <w:vAlign w:val="bottom"/>
          </w:tcPr>
          <w:p w14:paraId="79CDEA2B" w14:textId="77777777" w:rsidR="005710E4" w:rsidRPr="00C4300E" w:rsidRDefault="005710E4">
            <w:pPr>
              <w:ind w:left="-233"/>
              <w:jc w:val="center"/>
              <w:rPr>
                <w:rFonts w:ascii="Calibri" w:hAnsi="Calibri"/>
                <w:sz w:val="18"/>
                <w:szCs w:val="18"/>
              </w:rPr>
            </w:pPr>
          </w:p>
        </w:tc>
      </w:tr>
    </w:tbl>
    <w:p w14:paraId="79CDEA2E" w14:textId="77777777" w:rsidR="008B533E" w:rsidRPr="00C4300E" w:rsidRDefault="008B533E" w:rsidP="000E1747">
      <w:pPr>
        <w:tabs>
          <w:tab w:val="left" w:pos="0"/>
        </w:tabs>
        <w:suppressAutoHyphens/>
        <w:ind w:left="1166" w:hanging="1166"/>
        <w:rPr>
          <w:rFonts w:ascii="Calibri" w:hAnsi="Calibri"/>
          <w:bCs/>
          <w:caps/>
          <w:sz w:val="18"/>
          <w:szCs w:val="18"/>
        </w:rPr>
      </w:pPr>
    </w:p>
    <w:tbl>
      <w:tblPr>
        <w:tblW w:w="50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95"/>
        <w:gridCol w:w="1268"/>
        <w:gridCol w:w="1081"/>
        <w:gridCol w:w="1080"/>
        <w:gridCol w:w="1080"/>
        <w:gridCol w:w="1080"/>
        <w:gridCol w:w="1080"/>
        <w:gridCol w:w="1080"/>
        <w:gridCol w:w="1080"/>
        <w:gridCol w:w="1083"/>
      </w:tblGrid>
      <w:tr w:rsidR="005710E4" w:rsidRPr="00C4300E" w14:paraId="79CDEA30" w14:textId="77777777" w:rsidTr="007C5B94">
        <w:trPr>
          <w:trHeight w:val="185"/>
          <w:jc w:val="center"/>
        </w:trPr>
        <w:tc>
          <w:tcPr>
            <w:tcW w:w="10807" w:type="dxa"/>
            <w:gridSpan w:val="10"/>
            <w:tcBorders>
              <w:top w:val="single" w:sz="4" w:space="0" w:color="000000"/>
              <w:left w:val="single" w:sz="4" w:space="0" w:color="000000"/>
              <w:bottom w:val="single" w:sz="4" w:space="0" w:color="000000"/>
              <w:right w:val="single" w:sz="4" w:space="0" w:color="000000"/>
            </w:tcBorders>
          </w:tcPr>
          <w:p w14:paraId="79CDEA2F" w14:textId="7D5E62F7" w:rsidR="005710E4" w:rsidRPr="00C4300E" w:rsidRDefault="005710E4" w:rsidP="00DE2F96">
            <w:pPr>
              <w:rPr>
                <w:rFonts w:ascii="Calibri" w:hAnsi="Calibri"/>
                <w:b/>
                <w:sz w:val="18"/>
                <w:szCs w:val="18"/>
              </w:rPr>
            </w:pPr>
            <w:r w:rsidRPr="00B561CB">
              <w:rPr>
                <w:rFonts w:ascii="Calibri" w:hAnsi="Calibri"/>
                <w:b/>
                <w:szCs w:val="18"/>
              </w:rPr>
              <w:t>B. Wall Insulation</w:t>
            </w:r>
          </w:p>
        </w:tc>
      </w:tr>
      <w:tr w:rsidR="005710E4" w:rsidRPr="00C4300E" w14:paraId="79CDEA3B" w14:textId="77777777" w:rsidTr="007C5B94">
        <w:trPr>
          <w:trHeight w:val="185"/>
          <w:jc w:val="center"/>
        </w:trPr>
        <w:tc>
          <w:tcPr>
            <w:tcW w:w="895" w:type="dxa"/>
            <w:tcBorders>
              <w:bottom w:val="single" w:sz="4" w:space="0" w:color="auto"/>
            </w:tcBorders>
            <w:vAlign w:val="bottom"/>
          </w:tcPr>
          <w:p w14:paraId="79CDEA31" w14:textId="77777777" w:rsidR="005710E4" w:rsidRDefault="005710E4" w:rsidP="000E1747">
            <w:pPr>
              <w:jc w:val="center"/>
              <w:rPr>
                <w:rFonts w:ascii="Calibri" w:hAnsi="Calibri"/>
                <w:sz w:val="18"/>
                <w:szCs w:val="18"/>
              </w:rPr>
            </w:pPr>
            <w:r>
              <w:rPr>
                <w:rFonts w:ascii="Calibri" w:hAnsi="Calibri"/>
                <w:sz w:val="18"/>
                <w:szCs w:val="18"/>
              </w:rPr>
              <w:t>01</w:t>
            </w:r>
          </w:p>
        </w:tc>
        <w:tc>
          <w:tcPr>
            <w:tcW w:w="1268" w:type="dxa"/>
            <w:tcBorders>
              <w:bottom w:val="single" w:sz="4" w:space="0" w:color="auto"/>
            </w:tcBorders>
            <w:vAlign w:val="bottom"/>
          </w:tcPr>
          <w:p w14:paraId="79CDEA32" w14:textId="77777777" w:rsidR="005710E4" w:rsidRDefault="005710E4" w:rsidP="00DE2F96">
            <w:pPr>
              <w:jc w:val="center"/>
              <w:rPr>
                <w:rFonts w:ascii="Calibri" w:hAnsi="Calibri"/>
                <w:sz w:val="18"/>
                <w:szCs w:val="18"/>
              </w:rPr>
            </w:pPr>
            <w:r>
              <w:rPr>
                <w:rFonts w:ascii="Calibri" w:hAnsi="Calibri"/>
                <w:sz w:val="18"/>
                <w:szCs w:val="18"/>
              </w:rPr>
              <w:t>02</w:t>
            </w:r>
          </w:p>
        </w:tc>
        <w:tc>
          <w:tcPr>
            <w:tcW w:w="1081" w:type="dxa"/>
            <w:tcBorders>
              <w:bottom w:val="single" w:sz="4" w:space="0" w:color="auto"/>
            </w:tcBorders>
            <w:vAlign w:val="bottom"/>
          </w:tcPr>
          <w:p w14:paraId="79CDEA33" w14:textId="77777777" w:rsidR="005710E4" w:rsidRDefault="005710E4">
            <w:pPr>
              <w:jc w:val="center"/>
              <w:rPr>
                <w:rFonts w:ascii="Calibri" w:hAnsi="Calibri"/>
                <w:sz w:val="18"/>
                <w:szCs w:val="18"/>
              </w:rPr>
            </w:pPr>
            <w:r>
              <w:rPr>
                <w:rFonts w:ascii="Calibri" w:hAnsi="Calibri"/>
                <w:sz w:val="18"/>
                <w:szCs w:val="18"/>
              </w:rPr>
              <w:t>03</w:t>
            </w:r>
          </w:p>
        </w:tc>
        <w:tc>
          <w:tcPr>
            <w:tcW w:w="1080" w:type="dxa"/>
            <w:tcBorders>
              <w:bottom w:val="single" w:sz="4" w:space="0" w:color="auto"/>
            </w:tcBorders>
          </w:tcPr>
          <w:p w14:paraId="2AB3FF5B" w14:textId="60F0D29E" w:rsidR="005710E4" w:rsidRDefault="008E7F74">
            <w:pPr>
              <w:jc w:val="center"/>
              <w:rPr>
                <w:rFonts w:ascii="Calibri" w:hAnsi="Calibri"/>
                <w:sz w:val="18"/>
                <w:szCs w:val="18"/>
              </w:rPr>
            </w:pPr>
            <w:r>
              <w:rPr>
                <w:rFonts w:ascii="Calibri" w:hAnsi="Calibri"/>
                <w:sz w:val="18"/>
                <w:szCs w:val="18"/>
              </w:rPr>
              <w:t>04</w:t>
            </w:r>
          </w:p>
        </w:tc>
        <w:tc>
          <w:tcPr>
            <w:tcW w:w="1080" w:type="dxa"/>
            <w:tcBorders>
              <w:bottom w:val="single" w:sz="4" w:space="0" w:color="auto"/>
            </w:tcBorders>
            <w:vAlign w:val="bottom"/>
          </w:tcPr>
          <w:p w14:paraId="79CDEA34" w14:textId="0C34ABA3" w:rsidR="005710E4" w:rsidRDefault="008E7F74">
            <w:pPr>
              <w:jc w:val="center"/>
              <w:rPr>
                <w:rFonts w:ascii="Calibri" w:hAnsi="Calibri"/>
                <w:sz w:val="18"/>
                <w:szCs w:val="18"/>
              </w:rPr>
            </w:pPr>
            <w:r>
              <w:rPr>
                <w:rFonts w:ascii="Calibri" w:hAnsi="Calibri"/>
                <w:sz w:val="18"/>
                <w:szCs w:val="18"/>
              </w:rPr>
              <w:t>05</w:t>
            </w:r>
          </w:p>
        </w:tc>
        <w:tc>
          <w:tcPr>
            <w:tcW w:w="1080" w:type="dxa"/>
            <w:tcBorders>
              <w:bottom w:val="single" w:sz="4" w:space="0" w:color="auto"/>
            </w:tcBorders>
            <w:vAlign w:val="bottom"/>
          </w:tcPr>
          <w:p w14:paraId="79CDEA35" w14:textId="5BA94815" w:rsidR="005710E4" w:rsidRDefault="008E7F74">
            <w:pPr>
              <w:jc w:val="center"/>
              <w:rPr>
                <w:rFonts w:ascii="Calibri" w:hAnsi="Calibri"/>
                <w:sz w:val="18"/>
                <w:szCs w:val="18"/>
              </w:rPr>
            </w:pPr>
            <w:r>
              <w:rPr>
                <w:rFonts w:ascii="Calibri" w:hAnsi="Calibri"/>
                <w:sz w:val="18"/>
                <w:szCs w:val="18"/>
              </w:rPr>
              <w:t>06</w:t>
            </w:r>
          </w:p>
        </w:tc>
        <w:tc>
          <w:tcPr>
            <w:tcW w:w="1080" w:type="dxa"/>
            <w:tcBorders>
              <w:bottom w:val="single" w:sz="4" w:space="0" w:color="auto"/>
            </w:tcBorders>
          </w:tcPr>
          <w:p w14:paraId="79CDEA36" w14:textId="083F2C7E" w:rsidR="005710E4" w:rsidRDefault="008E7F74">
            <w:pPr>
              <w:jc w:val="center"/>
              <w:rPr>
                <w:rFonts w:ascii="Calibri" w:hAnsi="Calibri"/>
                <w:sz w:val="18"/>
                <w:szCs w:val="18"/>
              </w:rPr>
            </w:pPr>
            <w:r>
              <w:rPr>
                <w:rFonts w:ascii="Calibri" w:hAnsi="Calibri"/>
                <w:sz w:val="18"/>
                <w:szCs w:val="18"/>
              </w:rPr>
              <w:t>07</w:t>
            </w:r>
          </w:p>
        </w:tc>
        <w:tc>
          <w:tcPr>
            <w:tcW w:w="1080" w:type="dxa"/>
            <w:tcBorders>
              <w:bottom w:val="single" w:sz="4" w:space="0" w:color="auto"/>
            </w:tcBorders>
            <w:vAlign w:val="bottom"/>
          </w:tcPr>
          <w:p w14:paraId="79CDEA37" w14:textId="7A9A8F99" w:rsidR="005710E4" w:rsidRDefault="008E7F74">
            <w:pPr>
              <w:jc w:val="center"/>
              <w:rPr>
                <w:rFonts w:ascii="Calibri" w:hAnsi="Calibri"/>
                <w:sz w:val="18"/>
                <w:szCs w:val="18"/>
              </w:rPr>
            </w:pPr>
            <w:r>
              <w:rPr>
                <w:rFonts w:ascii="Calibri" w:hAnsi="Calibri"/>
                <w:sz w:val="18"/>
                <w:szCs w:val="18"/>
              </w:rPr>
              <w:t>08</w:t>
            </w:r>
          </w:p>
        </w:tc>
        <w:tc>
          <w:tcPr>
            <w:tcW w:w="1080" w:type="dxa"/>
            <w:tcBorders>
              <w:bottom w:val="single" w:sz="4" w:space="0" w:color="auto"/>
            </w:tcBorders>
            <w:vAlign w:val="bottom"/>
          </w:tcPr>
          <w:p w14:paraId="79CDEA38" w14:textId="1683D8C5" w:rsidR="005710E4" w:rsidRDefault="008E7F74">
            <w:pPr>
              <w:ind w:left="-108" w:right="-108"/>
              <w:jc w:val="center"/>
              <w:rPr>
                <w:rFonts w:ascii="Calibri" w:hAnsi="Calibri"/>
                <w:sz w:val="18"/>
                <w:szCs w:val="18"/>
              </w:rPr>
            </w:pPr>
            <w:r>
              <w:rPr>
                <w:rFonts w:ascii="Calibri" w:hAnsi="Calibri"/>
                <w:sz w:val="18"/>
                <w:szCs w:val="18"/>
              </w:rPr>
              <w:t>09</w:t>
            </w:r>
          </w:p>
        </w:tc>
        <w:tc>
          <w:tcPr>
            <w:tcW w:w="1083" w:type="dxa"/>
            <w:tcBorders>
              <w:bottom w:val="single" w:sz="4" w:space="0" w:color="auto"/>
            </w:tcBorders>
            <w:vAlign w:val="bottom"/>
          </w:tcPr>
          <w:p w14:paraId="79CDEA39" w14:textId="5B1FBE87" w:rsidR="005710E4" w:rsidRDefault="008E7F74">
            <w:pPr>
              <w:jc w:val="center"/>
              <w:rPr>
                <w:rFonts w:ascii="Calibri" w:hAnsi="Calibri"/>
                <w:sz w:val="18"/>
                <w:szCs w:val="18"/>
              </w:rPr>
            </w:pPr>
            <w:r>
              <w:rPr>
                <w:rFonts w:ascii="Calibri" w:hAnsi="Calibri"/>
                <w:sz w:val="18"/>
                <w:szCs w:val="18"/>
              </w:rPr>
              <w:t>10</w:t>
            </w:r>
          </w:p>
        </w:tc>
      </w:tr>
      <w:tr w:rsidR="005710E4" w:rsidRPr="00C4300E" w14:paraId="79CDEA4B" w14:textId="77777777" w:rsidTr="007C5B94">
        <w:trPr>
          <w:trHeight w:val="185"/>
          <w:jc w:val="center"/>
        </w:trPr>
        <w:tc>
          <w:tcPr>
            <w:tcW w:w="895" w:type="dxa"/>
            <w:tcBorders>
              <w:bottom w:val="single" w:sz="4" w:space="0" w:color="auto"/>
            </w:tcBorders>
            <w:vAlign w:val="bottom"/>
          </w:tcPr>
          <w:p w14:paraId="79CDEA3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8" w:type="dxa"/>
            <w:tcBorders>
              <w:bottom w:val="single" w:sz="4" w:space="0" w:color="auto"/>
            </w:tcBorders>
            <w:vAlign w:val="bottom"/>
          </w:tcPr>
          <w:p w14:paraId="79CDEA3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81" w:type="dxa"/>
            <w:tcBorders>
              <w:bottom w:val="single" w:sz="4" w:space="0" w:color="auto"/>
            </w:tcBorders>
            <w:vAlign w:val="bottom"/>
          </w:tcPr>
          <w:p w14:paraId="1D895D68" w14:textId="77777777" w:rsidR="005710E4" w:rsidRDefault="005710E4">
            <w:pPr>
              <w:jc w:val="center"/>
              <w:rPr>
                <w:rFonts w:ascii="Calibri" w:hAnsi="Calibri"/>
                <w:sz w:val="18"/>
                <w:szCs w:val="18"/>
              </w:rPr>
            </w:pPr>
            <w:r>
              <w:rPr>
                <w:rFonts w:ascii="Calibri" w:hAnsi="Calibri"/>
                <w:sz w:val="18"/>
                <w:szCs w:val="18"/>
              </w:rPr>
              <w:t>Assembly/</w:t>
            </w:r>
          </w:p>
          <w:p w14:paraId="79CDEA3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80" w:type="dxa"/>
            <w:tcBorders>
              <w:bottom w:val="single" w:sz="4" w:space="0" w:color="auto"/>
            </w:tcBorders>
            <w:vAlign w:val="bottom"/>
          </w:tcPr>
          <w:p w14:paraId="0DAFCD86" w14:textId="3AB51CFF" w:rsidR="005710E4" w:rsidRPr="002F2318" w:rsidRDefault="00DB07E0" w:rsidP="008E7F74">
            <w:pPr>
              <w:jc w:val="center"/>
              <w:rPr>
                <w:rFonts w:ascii="Calibri" w:hAnsi="Calibri"/>
                <w:sz w:val="18"/>
                <w:szCs w:val="18"/>
              </w:rPr>
            </w:pPr>
            <w:r>
              <w:rPr>
                <w:rFonts w:ascii="Calibri" w:hAnsi="Calibri"/>
                <w:sz w:val="18"/>
                <w:szCs w:val="18"/>
              </w:rPr>
              <w:t xml:space="preserve">Assembly </w:t>
            </w:r>
            <w:r w:rsidR="008E7F74">
              <w:rPr>
                <w:rFonts w:ascii="Calibri" w:hAnsi="Calibri"/>
                <w:sz w:val="18"/>
                <w:szCs w:val="18"/>
              </w:rPr>
              <w:t>Thickness (inches)</w:t>
            </w:r>
          </w:p>
        </w:tc>
        <w:tc>
          <w:tcPr>
            <w:tcW w:w="1080" w:type="dxa"/>
            <w:tcBorders>
              <w:bottom w:val="single" w:sz="4" w:space="0" w:color="auto"/>
            </w:tcBorders>
            <w:vAlign w:val="bottom"/>
          </w:tcPr>
          <w:p w14:paraId="79CDEA3F" w14:textId="56581F26"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80" w:type="dxa"/>
            <w:tcBorders>
              <w:bottom w:val="single" w:sz="4" w:space="0" w:color="auto"/>
            </w:tcBorders>
            <w:vAlign w:val="bottom"/>
          </w:tcPr>
          <w:p w14:paraId="79CDEA4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80" w:type="dxa"/>
            <w:tcBorders>
              <w:bottom w:val="single" w:sz="4" w:space="0" w:color="auto"/>
            </w:tcBorders>
            <w:vAlign w:val="bottom"/>
          </w:tcPr>
          <w:p w14:paraId="79CDEA4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80" w:type="dxa"/>
            <w:tcBorders>
              <w:bottom w:val="single" w:sz="4" w:space="0" w:color="auto"/>
            </w:tcBorders>
            <w:vAlign w:val="bottom"/>
          </w:tcPr>
          <w:p w14:paraId="2130EFF3" w14:textId="56B73A56"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42" w14:textId="6D71F4CC"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80" w:type="dxa"/>
            <w:tcBorders>
              <w:bottom w:val="single" w:sz="4" w:space="0" w:color="auto"/>
            </w:tcBorders>
            <w:vAlign w:val="bottom"/>
          </w:tcPr>
          <w:p w14:paraId="79CDEA4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4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83" w:type="dxa"/>
            <w:tcBorders>
              <w:bottom w:val="single" w:sz="4" w:space="0" w:color="auto"/>
            </w:tcBorders>
            <w:vAlign w:val="bottom"/>
          </w:tcPr>
          <w:p w14:paraId="79CDEA45" w14:textId="48C4F131" w:rsidR="005710E4" w:rsidRPr="002F2318" w:rsidRDefault="005710E4">
            <w:pPr>
              <w:jc w:val="center"/>
              <w:rPr>
                <w:rFonts w:ascii="Calibri" w:hAnsi="Calibri"/>
                <w:sz w:val="18"/>
                <w:szCs w:val="18"/>
              </w:rPr>
            </w:pPr>
            <w:r>
              <w:rPr>
                <w:rFonts w:ascii="Calibri" w:hAnsi="Calibri"/>
                <w:sz w:val="18"/>
                <w:szCs w:val="18"/>
              </w:rPr>
              <w:t>Continuous</w:t>
            </w:r>
          </w:p>
          <w:p w14:paraId="79CDEA46" w14:textId="77777777" w:rsidR="005710E4" w:rsidRPr="002F2318" w:rsidRDefault="005710E4">
            <w:pPr>
              <w:jc w:val="center"/>
              <w:rPr>
                <w:rFonts w:ascii="Calibri" w:hAnsi="Calibri"/>
                <w:sz w:val="18"/>
                <w:szCs w:val="18"/>
              </w:rPr>
            </w:pPr>
            <w:r w:rsidRPr="002F2318">
              <w:rPr>
                <w:rFonts w:ascii="Calibri" w:hAnsi="Calibri"/>
                <w:sz w:val="18"/>
                <w:szCs w:val="18"/>
              </w:rPr>
              <w:t>Insulation</w:t>
            </w:r>
          </w:p>
          <w:p w14:paraId="79CDEA47" w14:textId="77777777" w:rsidR="005710E4" w:rsidRPr="002F2318" w:rsidRDefault="005710E4">
            <w:pPr>
              <w:jc w:val="center"/>
              <w:rPr>
                <w:rFonts w:ascii="Calibri" w:hAnsi="Calibri"/>
                <w:sz w:val="18"/>
                <w:szCs w:val="18"/>
              </w:rPr>
            </w:pPr>
            <w:r w:rsidRPr="002F2318">
              <w:rPr>
                <w:rFonts w:ascii="Calibri" w:hAnsi="Calibri"/>
                <w:sz w:val="18"/>
                <w:szCs w:val="18"/>
              </w:rPr>
              <w:t>R-value</w:t>
            </w:r>
          </w:p>
        </w:tc>
      </w:tr>
      <w:tr w:rsidR="005710E4" w:rsidRPr="00C4300E" w14:paraId="79CDEA56" w14:textId="77777777" w:rsidTr="007C5B94">
        <w:trPr>
          <w:trHeight w:val="185"/>
          <w:jc w:val="center"/>
        </w:trPr>
        <w:tc>
          <w:tcPr>
            <w:tcW w:w="895" w:type="dxa"/>
            <w:tcBorders>
              <w:top w:val="single" w:sz="4" w:space="0" w:color="auto"/>
            </w:tcBorders>
            <w:vAlign w:val="bottom"/>
          </w:tcPr>
          <w:p w14:paraId="79CDEA4C" w14:textId="39D1140E" w:rsidR="005710E4" w:rsidRPr="00C4300E" w:rsidRDefault="005710E4" w:rsidP="000E1747">
            <w:pPr>
              <w:jc w:val="center"/>
              <w:rPr>
                <w:rFonts w:ascii="Calibri" w:hAnsi="Calibri"/>
                <w:sz w:val="18"/>
                <w:szCs w:val="18"/>
              </w:rPr>
            </w:pPr>
          </w:p>
        </w:tc>
        <w:tc>
          <w:tcPr>
            <w:tcW w:w="1268" w:type="dxa"/>
            <w:tcBorders>
              <w:top w:val="single" w:sz="4" w:space="0" w:color="auto"/>
            </w:tcBorders>
            <w:vAlign w:val="bottom"/>
          </w:tcPr>
          <w:p w14:paraId="79CDEA4D" w14:textId="77777777" w:rsidR="005710E4" w:rsidRPr="00C4300E" w:rsidRDefault="005710E4" w:rsidP="00DE2F96">
            <w:pPr>
              <w:jc w:val="center"/>
              <w:rPr>
                <w:rFonts w:ascii="Calibri" w:hAnsi="Calibri"/>
                <w:sz w:val="18"/>
                <w:szCs w:val="18"/>
              </w:rPr>
            </w:pPr>
          </w:p>
        </w:tc>
        <w:tc>
          <w:tcPr>
            <w:tcW w:w="1081" w:type="dxa"/>
            <w:tcBorders>
              <w:top w:val="single" w:sz="4" w:space="0" w:color="auto"/>
            </w:tcBorders>
            <w:vAlign w:val="bottom"/>
          </w:tcPr>
          <w:p w14:paraId="79CDEA4E" w14:textId="77777777" w:rsidR="005710E4" w:rsidRPr="00C4300E" w:rsidRDefault="005710E4">
            <w:pPr>
              <w:jc w:val="center"/>
              <w:rPr>
                <w:rFonts w:ascii="Calibri" w:hAnsi="Calibri"/>
                <w:sz w:val="18"/>
                <w:szCs w:val="18"/>
              </w:rPr>
            </w:pPr>
          </w:p>
        </w:tc>
        <w:tc>
          <w:tcPr>
            <w:tcW w:w="1080" w:type="dxa"/>
            <w:tcBorders>
              <w:top w:val="single" w:sz="4" w:space="0" w:color="auto"/>
            </w:tcBorders>
          </w:tcPr>
          <w:p w14:paraId="50686910"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4F" w14:textId="2C6C438E"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0" w14:textId="77777777" w:rsidR="005710E4" w:rsidRPr="00C4300E" w:rsidRDefault="005710E4">
            <w:pPr>
              <w:jc w:val="center"/>
              <w:rPr>
                <w:rFonts w:ascii="Calibri" w:hAnsi="Calibri"/>
                <w:sz w:val="18"/>
                <w:szCs w:val="18"/>
              </w:rPr>
            </w:pPr>
          </w:p>
        </w:tc>
        <w:tc>
          <w:tcPr>
            <w:tcW w:w="1080" w:type="dxa"/>
            <w:tcBorders>
              <w:top w:val="single" w:sz="4" w:space="0" w:color="auto"/>
            </w:tcBorders>
          </w:tcPr>
          <w:p w14:paraId="79CDEA51"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2"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3" w14:textId="77777777" w:rsidR="005710E4" w:rsidRPr="00C4300E" w:rsidRDefault="005710E4">
            <w:pPr>
              <w:jc w:val="center"/>
              <w:rPr>
                <w:rFonts w:ascii="Calibri" w:hAnsi="Calibri"/>
                <w:sz w:val="18"/>
                <w:szCs w:val="18"/>
              </w:rPr>
            </w:pPr>
          </w:p>
        </w:tc>
        <w:tc>
          <w:tcPr>
            <w:tcW w:w="1083" w:type="dxa"/>
            <w:vAlign w:val="bottom"/>
          </w:tcPr>
          <w:p w14:paraId="79CDEA54" w14:textId="77777777" w:rsidR="005710E4" w:rsidRPr="00C4300E" w:rsidRDefault="005710E4">
            <w:pPr>
              <w:jc w:val="center"/>
              <w:rPr>
                <w:rFonts w:ascii="Calibri" w:hAnsi="Calibri"/>
                <w:sz w:val="18"/>
                <w:szCs w:val="18"/>
              </w:rPr>
            </w:pPr>
          </w:p>
        </w:tc>
      </w:tr>
      <w:tr w:rsidR="005710E4" w:rsidRPr="00C4300E" w14:paraId="79CDEA61" w14:textId="77777777" w:rsidTr="007C5B94">
        <w:trPr>
          <w:trHeight w:val="185"/>
          <w:jc w:val="center"/>
        </w:trPr>
        <w:tc>
          <w:tcPr>
            <w:tcW w:w="895" w:type="dxa"/>
            <w:vAlign w:val="bottom"/>
          </w:tcPr>
          <w:p w14:paraId="79CDEA57" w14:textId="77777777" w:rsidR="005710E4" w:rsidRPr="00C4300E" w:rsidRDefault="005710E4" w:rsidP="000E1747">
            <w:pPr>
              <w:jc w:val="center"/>
              <w:rPr>
                <w:rFonts w:ascii="Calibri" w:hAnsi="Calibri"/>
                <w:sz w:val="18"/>
                <w:szCs w:val="18"/>
              </w:rPr>
            </w:pPr>
          </w:p>
        </w:tc>
        <w:tc>
          <w:tcPr>
            <w:tcW w:w="1268" w:type="dxa"/>
            <w:vAlign w:val="bottom"/>
          </w:tcPr>
          <w:p w14:paraId="79CDEA58" w14:textId="77777777" w:rsidR="005710E4" w:rsidRPr="00C4300E" w:rsidRDefault="005710E4" w:rsidP="00DE2F96">
            <w:pPr>
              <w:jc w:val="center"/>
              <w:rPr>
                <w:rFonts w:ascii="Calibri" w:hAnsi="Calibri"/>
                <w:sz w:val="18"/>
                <w:szCs w:val="18"/>
              </w:rPr>
            </w:pPr>
          </w:p>
        </w:tc>
        <w:tc>
          <w:tcPr>
            <w:tcW w:w="1081" w:type="dxa"/>
            <w:vAlign w:val="bottom"/>
          </w:tcPr>
          <w:p w14:paraId="79CDEA59" w14:textId="77777777" w:rsidR="005710E4" w:rsidRPr="00C4300E" w:rsidRDefault="005710E4">
            <w:pPr>
              <w:jc w:val="center"/>
              <w:rPr>
                <w:rFonts w:ascii="Calibri" w:hAnsi="Calibri"/>
                <w:sz w:val="18"/>
                <w:szCs w:val="18"/>
              </w:rPr>
            </w:pPr>
          </w:p>
        </w:tc>
        <w:tc>
          <w:tcPr>
            <w:tcW w:w="1080" w:type="dxa"/>
          </w:tcPr>
          <w:p w14:paraId="44B3C7DF" w14:textId="77777777" w:rsidR="005710E4" w:rsidRPr="00C4300E" w:rsidRDefault="005710E4">
            <w:pPr>
              <w:jc w:val="center"/>
              <w:rPr>
                <w:rFonts w:ascii="Calibri" w:hAnsi="Calibri"/>
                <w:sz w:val="18"/>
                <w:szCs w:val="18"/>
              </w:rPr>
            </w:pPr>
          </w:p>
        </w:tc>
        <w:tc>
          <w:tcPr>
            <w:tcW w:w="1080" w:type="dxa"/>
            <w:vAlign w:val="bottom"/>
          </w:tcPr>
          <w:p w14:paraId="79CDEA5A" w14:textId="509379C8" w:rsidR="005710E4" w:rsidRPr="00C4300E" w:rsidRDefault="005710E4">
            <w:pPr>
              <w:jc w:val="center"/>
              <w:rPr>
                <w:rFonts w:ascii="Calibri" w:hAnsi="Calibri"/>
                <w:sz w:val="18"/>
                <w:szCs w:val="18"/>
              </w:rPr>
            </w:pPr>
          </w:p>
        </w:tc>
        <w:tc>
          <w:tcPr>
            <w:tcW w:w="1080" w:type="dxa"/>
            <w:vAlign w:val="bottom"/>
          </w:tcPr>
          <w:p w14:paraId="79CDEA5B" w14:textId="77777777" w:rsidR="005710E4" w:rsidRPr="00C4300E" w:rsidRDefault="005710E4">
            <w:pPr>
              <w:jc w:val="center"/>
              <w:rPr>
                <w:rFonts w:ascii="Calibri" w:hAnsi="Calibri"/>
                <w:sz w:val="18"/>
                <w:szCs w:val="18"/>
              </w:rPr>
            </w:pPr>
          </w:p>
        </w:tc>
        <w:tc>
          <w:tcPr>
            <w:tcW w:w="1080" w:type="dxa"/>
          </w:tcPr>
          <w:p w14:paraId="79CDEA5C" w14:textId="77777777" w:rsidR="005710E4" w:rsidRPr="00C4300E" w:rsidRDefault="005710E4">
            <w:pPr>
              <w:jc w:val="center"/>
              <w:rPr>
                <w:rFonts w:ascii="Calibri" w:hAnsi="Calibri"/>
                <w:sz w:val="18"/>
                <w:szCs w:val="18"/>
              </w:rPr>
            </w:pPr>
          </w:p>
        </w:tc>
        <w:tc>
          <w:tcPr>
            <w:tcW w:w="1080" w:type="dxa"/>
            <w:vAlign w:val="bottom"/>
          </w:tcPr>
          <w:p w14:paraId="79CDEA5D" w14:textId="77777777" w:rsidR="005710E4" w:rsidRPr="00C4300E" w:rsidRDefault="005710E4">
            <w:pPr>
              <w:jc w:val="center"/>
              <w:rPr>
                <w:rFonts w:ascii="Calibri" w:hAnsi="Calibri"/>
                <w:sz w:val="18"/>
                <w:szCs w:val="18"/>
              </w:rPr>
            </w:pPr>
          </w:p>
        </w:tc>
        <w:tc>
          <w:tcPr>
            <w:tcW w:w="1080" w:type="dxa"/>
            <w:vAlign w:val="bottom"/>
          </w:tcPr>
          <w:p w14:paraId="79CDEA5E" w14:textId="77777777" w:rsidR="005710E4" w:rsidRPr="00C4300E" w:rsidRDefault="005710E4">
            <w:pPr>
              <w:jc w:val="center"/>
              <w:rPr>
                <w:rFonts w:ascii="Calibri" w:hAnsi="Calibri"/>
                <w:sz w:val="18"/>
                <w:szCs w:val="18"/>
              </w:rPr>
            </w:pPr>
          </w:p>
        </w:tc>
        <w:tc>
          <w:tcPr>
            <w:tcW w:w="1083" w:type="dxa"/>
            <w:vAlign w:val="bottom"/>
          </w:tcPr>
          <w:p w14:paraId="79CDEA5F" w14:textId="77777777" w:rsidR="005710E4" w:rsidRPr="00C4300E" w:rsidRDefault="005710E4">
            <w:pPr>
              <w:jc w:val="center"/>
              <w:rPr>
                <w:rFonts w:ascii="Calibri" w:hAnsi="Calibri"/>
                <w:sz w:val="18"/>
                <w:szCs w:val="18"/>
              </w:rPr>
            </w:pPr>
          </w:p>
        </w:tc>
      </w:tr>
    </w:tbl>
    <w:p w14:paraId="79CDEA62" w14:textId="77777777" w:rsidR="008B533E" w:rsidRDefault="008B533E" w:rsidP="000E1747">
      <w:pPr>
        <w:tabs>
          <w:tab w:val="left" w:pos="0"/>
        </w:tabs>
        <w:suppressAutoHyphens/>
        <w:ind w:left="1166" w:hanging="1166"/>
        <w:rPr>
          <w:rFonts w:ascii="Calibri" w:hAnsi="Calibri"/>
          <w:bCs/>
          <w:caps/>
          <w:sz w:val="18"/>
          <w:szCs w:val="18"/>
        </w:rPr>
      </w:pPr>
    </w:p>
    <w:tbl>
      <w:tblPr>
        <w:tblW w:w="499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2"/>
        <w:gridCol w:w="1229"/>
        <w:gridCol w:w="1201"/>
        <w:gridCol w:w="1201"/>
        <w:gridCol w:w="1201"/>
        <w:gridCol w:w="1201"/>
        <w:gridCol w:w="1201"/>
        <w:gridCol w:w="1201"/>
        <w:gridCol w:w="1174"/>
      </w:tblGrid>
      <w:tr w:rsidR="00191A0D" w:rsidRPr="00C4300E" w14:paraId="79CDEA64" w14:textId="77777777" w:rsidTr="009B4838">
        <w:trPr>
          <w:trHeight w:val="152"/>
          <w:jc w:val="center"/>
        </w:trPr>
        <w:tc>
          <w:tcPr>
            <w:tcW w:w="11007" w:type="dxa"/>
            <w:gridSpan w:val="9"/>
            <w:tcBorders>
              <w:top w:val="single" w:sz="4" w:space="0" w:color="000000"/>
              <w:left w:val="single" w:sz="4" w:space="0" w:color="000000"/>
              <w:bottom w:val="single" w:sz="4" w:space="0" w:color="000000"/>
              <w:right w:val="single" w:sz="4" w:space="0" w:color="000000"/>
            </w:tcBorders>
          </w:tcPr>
          <w:p w14:paraId="79CDEA63" w14:textId="381B9C96" w:rsidR="00191A0D" w:rsidRPr="00352FAD" w:rsidRDefault="00191A0D" w:rsidP="00DE2F96">
            <w:pPr>
              <w:keepNext/>
              <w:rPr>
                <w:rFonts w:ascii="Calibri" w:hAnsi="Calibri"/>
                <w:b/>
                <w:bCs/>
                <w:caps/>
                <w:sz w:val="18"/>
                <w:szCs w:val="18"/>
              </w:rPr>
            </w:pPr>
            <w:r>
              <w:rPr>
                <w:rFonts w:ascii="Calibri" w:hAnsi="Calibri"/>
                <w:b/>
                <w:bCs/>
                <w:caps/>
              </w:rPr>
              <w:br w:type="page"/>
            </w:r>
            <w:r w:rsidRPr="00B561CB">
              <w:rPr>
                <w:rFonts w:ascii="Calibri" w:hAnsi="Calibri"/>
                <w:b/>
                <w:bCs/>
                <w:caps/>
                <w:szCs w:val="18"/>
              </w:rPr>
              <w:t xml:space="preserve">C. </w:t>
            </w:r>
            <w:r w:rsidRPr="00B561CB">
              <w:rPr>
                <w:rFonts w:ascii="Calibri" w:hAnsi="Calibri"/>
                <w:b/>
              </w:rPr>
              <w:t>Mass Insulation</w:t>
            </w:r>
          </w:p>
        </w:tc>
      </w:tr>
      <w:tr w:rsidR="00191A0D" w:rsidRPr="00C4300E" w14:paraId="79CDEA6D" w14:textId="77777777" w:rsidTr="009B4838">
        <w:trPr>
          <w:trHeight w:val="152"/>
          <w:jc w:val="center"/>
        </w:trPr>
        <w:tc>
          <w:tcPr>
            <w:tcW w:w="1197" w:type="dxa"/>
            <w:vAlign w:val="bottom"/>
          </w:tcPr>
          <w:p w14:paraId="79CDEA65" w14:textId="77777777" w:rsidR="00191A0D" w:rsidRDefault="00191A0D" w:rsidP="000E1747">
            <w:pPr>
              <w:ind w:left="-21"/>
              <w:jc w:val="center"/>
              <w:rPr>
                <w:rFonts w:ascii="Calibri" w:hAnsi="Calibri"/>
                <w:sz w:val="18"/>
                <w:szCs w:val="18"/>
              </w:rPr>
            </w:pPr>
            <w:r>
              <w:rPr>
                <w:rFonts w:ascii="Calibri" w:hAnsi="Calibri"/>
                <w:sz w:val="18"/>
                <w:szCs w:val="18"/>
              </w:rPr>
              <w:t>01</w:t>
            </w:r>
          </w:p>
        </w:tc>
        <w:tc>
          <w:tcPr>
            <w:tcW w:w="1255" w:type="dxa"/>
            <w:vAlign w:val="bottom"/>
          </w:tcPr>
          <w:p w14:paraId="79CDEA66" w14:textId="77777777" w:rsidR="00191A0D" w:rsidRDefault="00191A0D" w:rsidP="00DE2F96">
            <w:pPr>
              <w:ind w:left="-21"/>
              <w:jc w:val="center"/>
              <w:rPr>
                <w:rFonts w:ascii="Calibri" w:hAnsi="Calibri"/>
                <w:sz w:val="18"/>
                <w:szCs w:val="18"/>
              </w:rPr>
            </w:pPr>
            <w:r>
              <w:rPr>
                <w:rFonts w:ascii="Calibri" w:hAnsi="Calibri"/>
                <w:sz w:val="18"/>
                <w:szCs w:val="18"/>
              </w:rPr>
              <w:t>02</w:t>
            </w:r>
          </w:p>
        </w:tc>
        <w:tc>
          <w:tcPr>
            <w:tcW w:w="1226" w:type="dxa"/>
            <w:vAlign w:val="bottom"/>
          </w:tcPr>
          <w:p w14:paraId="79CDEA67" w14:textId="77777777" w:rsidR="00191A0D" w:rsidRDefault="00191A0D">
            <w:pPr>
              <w:ind w:left="-21"/>
              <w:jc w:val="center"/>
              <w:rPr>
                <w:rFonts w:ascii="Calibri" w:hAnsi="Calibri"/>
                <w:sz w:val="18"/>
                <w:szCs w:val="18"/>
              </w:rPr>
            </w:pPr>
            <w:r>
              <w:rPr>
                <w:rFonts w:ascii="Calibri" w:hAnsi="Calibri"/>
                <w:sz w:val="18"/>
                <w:szCs w:val="18"/>
              </w:rPr>
              <w:t>03</w:t>
            </w:r>
          </w:p>
        </w:tc>
        <w:tc>
          <w:tcPr>
            <w:tcW w:w="1226" w:type="dxa"/>
            <w:vAlign w:val="bottom"/>
          </w:tcPr>
          <w:p w14:paraId="79CDEA68" w14:textId="77777777" w:rsidR="00191A0D" w:rsidRDefault="00191A0D">
            <w:pPr>
              <w:ind w:left="-21"/>
              <w:jc w:val="center"/>
              <w:rPr>
                <w:rFonts w:ascii="Calibri" w:hAnsi="Calibri"/>
                <w:sz w:val="18"/>
                <w:szCs w:val="18"/>
              </w:rPr>
            </w:pPr>
            <w:r>
              <w:rPr>
                <w:rFonts w:ascii="Calibri" w:hAnsi="Calibri"/>
                <w:sz w:val="18"/>
                <w:szCs w:val="18"/>
              </w:rPr>
              <w:t>04</w:t>
            </w:r>
          </w:p>
        </w:tc>
        <w:tc>
          <w:tcPr>
            <w:tcW w:w="1226" w:type="dxa"/>
            <w:vAlign w:val="bottom"/>
          </w:tcPr>
          <w:p w14:paraId="79CDEA69" w14:textId="77777777" w:rsidR="00191A0D" w:rsidRDefault="00191A0D">
            <w:pPr>
              <w:ind w:left="-21"/>
              <w:jc w:val="center"/>
              <w:rPr>
                <w:rFonts w:ascii="Calibri" w:hAnsi="Calibri"/>
                <w:sz w:val="18"/>
                <w:szCs w:val="18"/>
              </w:rPr>
            </w:pPr>
            <w:r>
              <w:rPr>
                <w:rFonts w:ascii="Calibri" w:hAnsi="Calibri"/>
                <w:sz w:val="18"/>
                <w:szCs w:val="18"/>
              </w:rPr>
              <w:t>05</w:t>
            </w:r>
          </w:p>
        </w:tc>
        <w:tc>
          <w:tcPr>
            <w:tcW w:w="1226" w:type="dxa"/>
          </w:tcPr>
          <w:p w14:paraId="47AA1C3D" w14:textId="73E49F03" w:rsidR="00191A0D" w:rsidRDefault="00191A0D">
            <w:pPr>
              <w:jc w:val="center"/>
              <w:rPr>
                <w:rFonts w:ascii="Calibri" w:hAnsi="Calibri"/>
                <w:sz w:val="18"/>
                <w:szCs w:val="18"/>
              </w:rPr>
            </w:pPr>
            <w:r>
              <w:rPr>
                <w:rFonts w:ascii="Calibri" w:hAnsi="Calibri"/>
                <w:sz w:val="18"/>
                <w:szCs w:val="18"/>
              </w:rPr>
              <w:t>06</w:t>
            </w:r>
          </w:p>
        </w:tc>
        <w:tc>
          <w:tcPr>
            <w:tcW w:w="1226" w:type="dxa"/>
            <w:vAlign w:val="bottom"/>
          </w:tcPr>
          <w:p w14:paraId="79CDEA6A" w14:textId="6BDD2D63" w:rsidR="00191A0D" w:rsidRDefault="00191A0D">
            <w:pPr>
              <w:jc w:val="center"/>
              <w:rPr>
                <w:rFonts w:ascii="Calibri" w:hAnsi="Calibri"/>
                <w:sz w:val="18"/>
                <w:szCs w:val="18"/>
              </w:rPr>
            </w:pPr>
            <w:r>
              <w:rPr>
                <w:rFonts w:ascii="Calibri" w:hAnsi="Calibri"/>
                <w:sz w:val="18"/>
                <w:szCs w:val="18"/>
              </w:rPr>
              <w:t>07</w:t>
            </w:r>
          </w:p>
        </w:tc>
        <w:tc>
          <w:tcPr>
            <w:tcW w:w="1226" w:type="dxa"/>
            <w:vAlign w:val="bottom"/>
          </w:tcPr>
          <w:p w14:paraId="79CDEA6B" w14:textId="1F2321D5" w:rsidR="00191A0D" w:rsidRDefault="00191A0D">
            <w:pPr>
              <w:jc w:val="center"/>
              <w:rPr>
                <w:rFonts w:ascii="Calibri" w:hAnsi="Calibri"/>
                <w:sz w:val="18"/>
                <w:szCs w:val="18"/>
              </w:rPr>
            </w:pPr>
            <w:r>
              <w:rPr>
                <w:rFonts w:ascii="Calibri" w:hAnsi="Calibri"/>
                <w:sz w:val="18"/>
                <w:szCs w:val="18"/>
              </w:rPr>
              <w:t>08</w:t>
            </w:r>
          </w:p>
        </w:tc>
        <w:tc>
          <w:tcPr>
            <w:tcW w:w="1199" w:type="dxa"/>
            <w:vAlign w:val="bottom"/>
          </w:tcPr>
          <w:p w14:paraId="79CDEA6C" w14:textId="21D5AD64" w:rsidR="00191A0D" w:rsidRDefault="00191A0D">
            <w:pPr>
              <w:jc w:val="center"/>
              <w:rPr>
                <w:rFonts w:ascii="Calibri" w:hAnsi="Calibri"/>
                <w:sz w:val="18"/>
                <w:szCs w:val="18"/>
              </w:rPr>
            </w:pPr>
            <w:r>
              <w:rPr>
                <w:rFonts w:ascii="Calibri" w:hAnsi="Calibri"/>
                <w:sz w:val="18"/>
                <w:szCs w:val="18"/>
              </w:rPr>
              <w:t>09</w:t>
            </w:r>
          </w:p>
        </w:tc>
      </w:tr>
      <w:tr w:rsidR="00191A0D" w:rsidRPr="00C4300E" w14:paraId="79CDEA7A" w14:textId="77777777" w:rsidTr="009B4838">
        <w:trPr>
          <w:trHeight w:val="152"/>
          <w:jc w:val="center"/>
        </w:trPr>
        <w:tc>
          <w:tcPr>
            <w:tcW w:w="1197" w:type="dxa"/>
            <w:vAlign w:val="bottom"/>
          </w:tcPr>
          <w:p w14:paraId="79CDEA6E" w14:textId="77777777" w:rsidR="00191A0D" w:rsidRPr="002F2318" w:rsidRDefault="00191A0D" w:rsidP="000E1747">
            <w:pPr>
              <w:ind w:left="-21"/>
              <w:jc w:val="center"/>
              <w:rPr>
                <w:rFonts w:ascii="Calibri" w:hAnsi="Calibri"/>
                <w:sz w:val="18"/>
                <w:szCs w:val="18"/>
              </w:rPr>
            </w:pPr>
            <w:r w:rsidRPr="002F2318">
              <w:rPr>
                <w:rFonts w:ascii="Calibri" w:hAnsi="Calibri"/>
                <w:sz w:val="18"/>
                <w:szCs w:val="18"/>
              </w:rPr>
              <w:t>I.D.</w:t>
            </w:r>
          </w:p>
        </w:tc>
        <w:tc>
          <w:tcPr>
            <w:tcW w:w="1255" w:type="dxa"/>
            <w:vAlign w:val="bottom"/>
          </w:tcPr>
          <w:p w14:paraId="79CDEA6F" w14:textId="77777777" w:rsidR="00191A0D" w:rsidRPr="002F2318" w:rsidRDefault="00191A0D" w:rsidP="00DE2F96">
            <w:pPr>
              <w:ind w:left="-21"/>
              <w:jc w:val="center"/>
              <w:rPr>
                <w:rFonts w:ascii="Calibri" w:hAnsi="Calibri"/>
                <w:sz w:val="18"/>
                <w:szCs w:val="18"/>
              </w:rPr>
            </w:pPr>
            <w:r w:rsidRPr="002F2318">
              <w:rPr>
                <w:rFonts w:ascii="Calibri" w:hAnsi="Calibri"/>
                <w:sz w:val="18"/>
                <w:szCs w:val="18"/>
              </w:rPr>
              <w:t>Manufacturer &amp; Brand</w:t>
            </w:r>
          </w:p>
        </w:tc>
        <w:tc>
          <w:tcPr>
            <w:tcW w:w="1226" w:type="dxa"/>
            <w:vAlign w:val="bottom"/>
          </w:tcPr>
          <w:p w14:paraId="79CDEA70" w14:textId="1D6993F8" w:rsidR="00191A0D" w:rsidRPr="002F2318" w:rsidRDefault="00E0335F">
            <w:pPr>
              <w:ind w:left="-21"/>
              <w:jc w:val="center"/>
              <w:rPr>
                <w:rFonts w:ascii="Calibri" w:hAnsi="Calibri"/>
                <w:sz w:val="18"/>
                <w:szCs w:val="18"/>
              </w:rPr>
            </w:pPr>
            <w:r>
              <w:rPr>
                <w:rFonts w:ascii="Calibri" w:hAnsi="Calibri"/>
                <w:sz w:val="18"/>
                <w:szCs w:val="18"/>
              </w:rPr>
              <w:t>Walls Above Grade</w:t>
            </w:r>
          </w:p>
        </w:tc>
        <w:tc>
          <w:tcPr>
            <w:tcW w:w="1226" w:type="dxa"/>
            <w:vAlign w:val="bottom"/>
          </w:tcPr>
          <w:p w14:paraId="79CDEA71" w14:textId="77777777" w:rsidR="00191A0D" w:rsidRPr="002F2318" w:rsidRDefault="00191A0D">
            <w:pPr>
              <w:jc w:val="center"/>
              <w:rPr>
                <w:rFonts w:ascii="Calibri" w:hAnsi="Calibri"/>
                <w:sz w:val="18"/>
                <w:szCs w:val="18"/>
              </w:rPr>
            </w:pPr>
            <w:r w:rsidRPr="002F2318">
              <w:rPr>
                <w:rFonts w:ascii="Calibri" w:hAnsi="Calibri"/>
                <w:sz w:val="18"/>
                <w:szCs w:val="18"/>
              </w:rPr>
              <w:t>Mass Thickness</w:t>
            </w:r>
          </w:p>
          <w:p w14:paraId="79CDEA72" w14:textId="77777777" w:rsidR="00191A0D" w:rsidRPr="002F2318" w:rsidRDefault="00191A0D">
            <w:pPr>
              <w:jc w:val="center"/>
              <w:rPr>
                <w:rFonts w:ascii="Calibri" w:hAnsi="Calibri"/>
                <w:sz w:val="18"/>
                <w:szCs w:val="18"/>
              </w:rPr>
            </w:pPr>
            <w:r w:rsidRPr="002F2318">
              <w:rPr>
                <w:rFonts w:ascii="Calibri" w:hAnsi="Calibri"/>
                <w:sz w:val="18"/>
                <w:szCs w:val="18"/>
              </w:rPr>
              <w:t>(inches)</w:t>
            </w:r>
          </w:p>
        </w:tc>
        <w:tc>
          <w:tcPr>
            <w:tcW w:w="1226" w:type="dxa"/>
            <w:vAlign w:val="bottom"/>
          </w:tcPr>
          <w:p w14:paraId="3B815664" w14:textId="6BDC016F" w:rsidR="00191A0D" w:rsidRDefault="00191A0D">
            <w:pPr>
              <w:ind w:left="-21"/>
              <w:jc w:val="center"/>
              <w:rPr>
                <w:rFonts w:ascii="Calibri" w:hAnsi="Calibri"/>
                <w:sz w:val="18"/>
                <w:szCs w:val="18"/>
              </w:rPr>
            </w:pPr>
            <w:r>
              <w:rPr>
                <w:rFonts w:ascii="Calibri" w:hAnsi="Calibri"/>
                <w:sz w:val="18"/>
                <w:szCs w:val="18"/>
              </w:rPr>
              <w:t>Exterior</w:t>
            </w:r>
          </w:p>
          <w:p w14:paraId="79CDEA73" w14:textId="77777777" w:rsidR="00191A0D" w:rsidRPr="002F2318" w:rsidRDefault="00191A0D">
            <w:pPr>
              <w:ind w:left="-21"/>
              <w:jc w:val="center"/>
              <w:rPr>
                <w:rFonts w:ascii="Calibri" w:hAnsi="Calibri"/>
                <w:sz w:val="18"/>
                <w:szCs w:val="18"/>
              </w:rPr>
            </w:pPr>
            <w:r w:rsidRPr="002F2318">
              <w:rPr>
                <w:rFonts w:ascii="Calibri" w:hAnsi="Calibri"/>
                <w:sz w:val="18"/>
                <w:szCs w:val="18"/>
              </w:rPr>
              <w:t>Furring Strip Type/ Depth</w:t>
            </w:r>
          </w:p>
          <w:p w14:paraId="79CDEA74" w14:textId="77777777" w:rsidR="00191A0D" w:rsidRPr="002F2318" w:rsidRDefault="00191A0D">
            <w:pPr>
              <w:ind w:left="-21"/>
              <w:jc w:val="center"/>
              <w:rPr>
                <w:rFonts w:ascii="Calibri" w:hAnsi="Calibri"/>
                <w:sz w:val="18"/>
                <w:szCs w:val="18"/>
              </w:rPr>
            </w:pPr>
            <w:r w:rsidRPr="002F2318">
              <w:rPr>
                <w:rFonts w:ascii="Calibri" w:hAnsi="Calibri"/>
                <w:sz w:val="18"/>
                <w:szCs w:val="18"/>
              </w:rPr>
              <w:t>(inches)</w:t>
            </w:r>
          </w:p>
        </w:tc>
        <w:tc>
          <w:tcPr>
            <w:tcW w:w="1226" w:type="dxa"/>
          </w:tcPr>
          <w:p w14:paraId="757B6DD9" w14:textId="722FE79F" w:rsidR="00191A0D" w:rsidRPr="002F2318" w:rsidRDefault="00191A0D">
            <w:pPr>
              <w:jc w:val="center"/>
              <w:rPr>
                <w:rFonts w:ascii="Calibri" w:hAnsi="Calibri"/>
                <w:sz w:val="18"/>
                <w:szCs w:val="18"/>
              </w:rPr>
            </w:pPr>
            <w:r>
              <w:rPr>
                <w:rFonts w:ascii="Calibri" w:hAnsi="Calibri"/>
                <w:sz w:val="18"/>
                <w:szCs w:val="18"/>
              </w:rPr>
              <w:t>Interior Furring Strip Type/Depth (inches)</w:t>
            </w:r>
          </w:p>
        </w:tc>
        <w:tc>
          <w:tcPr>
            <w:tcW w:w="1226" w:type="dxa"/>
            <w:vAlign w:val="bottom"/>
          </w:tcPr>
          <w:p w14:paraId="79CDEA75" w14:textId="640A2D5E"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6" w:type="dxa"/>
            <w:vAlign w:val="bottom"/>
          </w:tcPr>
          <w:p w14:paraId="79CDEA76" w14:textId="77777777" w:rsidR="00191A0D" w:rsidRPr="002F2318" w:rsidRDefault="00191A0D">
            <w:pPr>
              <w:jc w:val="center"/>
              <w:rPr>
                <w:rFonts w:ascii="Calibri" w:hAnsi="Calibri"/>
                <w:sz w:val="18"/>
                <w:szCs w:val="18"/>
              </w:rPr>
            </w:pPr>
            <w:r w:rsidRPr="002F2318">
              <w:rPr>
                <w:rFonts w:ascii="Calibri" w:hAnsi="Calibri"/>
                <w:sz w:val="18"/>
                <w:szCs w:val="18"/>
              </w:rPr>
              <w:t>Exterior Insulation</w:t>
            </w:r>
          </w:p>
          <w:p w14:paraId="79CDEA77"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c>
          <w:tcPr>
            <w:tcW w:w="1199" w:type="dxa"/>
            <w:vAlign w:val="bottom"/>
          </w:tcPr>
          <w:p w14:paraId="79CDEA78" w14:textId="77777777" w:rsidR="00191A0D" w:rsidRPr="002F2318" w:rsidRDefault="00191A0D">
            <w:pPr>
              <w:jc w:val="center"/>
              <w:rPr>
                <w:rFonts w:ascii="Calibri" w:hAnsi="Calibri"/>
                <w:sz w:val="18"/>
                <w:szCs w:val="18"/>
              </w:rPr>
            </w:pPr>
            <w:r w:rsidRPr="002F2318">
              <w:rPr>
                <w:rFonts w:ascii="Calibri" w:hAnsi="Calibri"/>
                <w:sz w:val="18"/>
                <w:szCs w:val="18"/>
              </w:rPr>
              <w:t>Interior Insulation</w:t>
            </w:r>
          </w:p>
          <w:p w14:paraId="79CDEA79"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83" w14:textId="77777777" w:rsidTr="009B4838">
        <w:trPr>
          <w:trHeight w:val="152"/>
          <w:jc w:val="center"/>
        </w:trPr>
        <w:tc>
          <w:tcPr>
            <w:tcW w:w="1197" w:type="dxa"/>
            <w:vAlign w:val="bottom"/>
          </w:tcPr>
          <w:p w14:paraId="79CDEA7B" w14:textId="77777777" w:rsidR="00191A0D" w:rsidRDefault="00191A0D" w:rsidP="000E1747">
            <w:pPr>
              <w:jc w:val="center"/>
              <w:rPr>
                <w:rFonts w:ascii="Calibri" w:hAnsi="Calibri"/>
                <w:sz w:val="18"/>
                <w:szCs w:val="18"/>
              </w:rPr>
            </w:pPr>
          </w:p>
        </w:tc>
        <w:tc>
          <w:tcPr>
            <w:tcW w:w="1255" w:type="dxa"/>
            <w:vAlign w:val="bottom"/>
          </w:tcPr>
          <w:p w14:paraId="79CDEA7C" w14:textId="77777777" w:rsidR="00191A0D" w:rsidRDefault="00191A0D" w:rsidP="00DE2F96">
            <w:pPr>
              <w:jc w:val="center"/>
              <w:rPr>
                <w:rFonts w:ascii="Calibri" w:hAnsi="Calibri"/>
                <w:sz w:val="18"/>
                <w:szCs w:val="18"/>
              </w:rPr>
            </w:pPr>
          </w:p>
        </w:tc>
        <w:tc>
          <w:tcPr>
            <w:tcW w:w="1226" w:type="dxa"/>
            <w:vAlign w:val="bottom"/>
          </w:tcPr>
          <w:p w14:paraId="79CDEA7D" w14:textId="77777777" w:rsidR="00191A0D" w:rsidRDefault="00191A0D">
            <w:pPr>
              <w:jc w:val="center"/>
              <w:rPr>
                <w:rFonts w:ascii="Calibri" w:hAnsi="Calibri"/>
                <w:sz w:val="18"/>
                <w:szCs w:val="18"/>
              </w:rPr>
            </w:pPr>
          </w:p>
        </w:tc>
        <w:tc>
          <w:tcPr>
            <w:tcW w:w="1226" w:type="dxa"/>
            <w:vAlign w:val="bottom"/>
          </w:tcPr>
          <w:p w14:paraId="79CDEA7E" w14:textId="77777777" w:rsidR="00191A0D" w:rsidRDefault="00191A0D">
            <w:pPr>
              <w:ind w:left="-21"/>
              <w:jc w:val="center"/>
              <w:rPr>
                <w:rFonts w:ascii="Calibri" w:hAnsi="Calibri"/>
                <w:b/>
                <w:sz w:val="18"/>
                <w:szCs w:val="18"/>
              </w:rPr>
            </w:pPr>
          </w:p>
        </w:tc>
        <w:tc>
          <w:tcPr>
            <w:tcW w:w="1226" w:type="dxa"/>
            <w:vAlign w:val="bottom"/>
          </w:tcPr>
          <w:p w14:paraId="79CDEA7F" w14:textId="77777777" w:rsidR="00191A0D" w:rsidRDefault="00191A0D">
            <w:pPr>
              <w:jc w:val="center"/>
              <w:rPr>
                <w:rFonts w:ascii="Calibri" w:hAnsi="Calibri"/>
                <w:sz w:val="18"/>
                <w:szCs w:val="18"/>
              </w:rPr>
            </w:pPr>
          </w:p>
        </w:tc>
        <w:tc>
          <w:tcPr>
            <w:tcW w:w="1226" w:type="dxa"/>
          </w:tcPr>
          <w:p w14:paraId="6D9A26B9" w14:textId="77777777" w:rsidR="00191A0D" w:rsidRDefault="00191A0D">
            <w:pPr>
              <w:jc w:val="center"/>
              <w:rPr>
                <w:rFonts w:ascii="Calibri" w:hAnsi="Calibri"/>
                <w:sz w:val="18"/>
                <w:szCs w:val="18"/>
              </w:rPr>
            </w:pPr>
          </w:p>
        </w:tc>
        <w:tc>
          <w:tcPr>
            <w:tcW w:w="1226" w:type="dxa"/>
            <w:vAlign w:val="bottom"/>
          </w:tcPr>
          <w:p w14:paraId="79CDEA80" w14:textId="1B3223F5" w:rsidR="00191A0D" w:rsidRDefault="00191A0D">
            <w:pPr>
              <w:jc w:val="center"/>
              <w:rPr>
                <w:rFonts w:ascii="Calibri" w:hAnsi="Calibri"/>
                <w:sz w:val="18"/>
                <w:szCs w:val="18"/>
              </w:rPr>
            </w:pPr>
          </w:p>
        </w:tc>
        <w:tc>
          <w:tcPr>
            <w:tcW w:w="1226" w:type="dxa"/>
            <w:vAlign w:val="bottom"/>
          </w:tcPr>
          <w:p w14:paraId="79CDEA81" w14:textId="77777777" w:rsidR="00191A0D" w:rsidRDefault="00191A0D">
            <w:pPr>
              <w:jc w:val="center"/>
              <w:rPr>
                <w:rFonts w:ascii="Calibri" w:hAnsi="Calibri"/>
                <w:sz w:val="18"/>
                <w:szCs w:val="18"/>
              </w:rPr>
            </w:pPr>
          </w:p>
        </w:tc>
        <w:tc>
          <w:tcPr>
            <w:tcW w:w="1199" w:type="dxa"/>
            <w:vAlign w:val="bottom"/>
          </w:tcPr>
          <w:p w14:paraId="79CDEA82" w14:textId="77777777" w:rsidR="00191A0D" w:rsidRDefault="00191A0D">
            <w:pPr>
              <w:jc w:val="center"/>
              <w:rPr>
                <w:rFonts w:ascii="Calibri" w:hAnsi="Calibri"/>
                <w:sz w:val="18"/>
                <w:szCs w:val="18"/>
              </w:rPr>
            </w:pPr>
          </w:p>
        </w:tc>
      </w:tr>
      <w:tr w:rsidR="00191A0D" w:rsidRPr="00C4300E" w14:paraId="79CDEA8C" w14:textId="77777777" w:rsidTr="009B4838">
        <w:trPr>
          <w:trHeight w:val="152"/>
          <w:jc w:val="center"/>
        </w:trPr>
        <w:tc>
          <w:tcPr>
            <w:tcW w:w="1197" w:type="dxa"/>
            <w:vAlign w:val="bottom"/>
          </w:tcPr>
          <w:p w14:paraId="79CDEA84" w14:textId="77777777" w:rsidR="00191A0D" w:rsidRDefault="00191A0D" w:rsidP="000E1747">
            <w:pPr>
              <w:jc w:val="center"/>
              <w:rPr>
                <w:rFonts w:ascii="Calibri" w:hAnsi="Calibri"/>
                <w:sz w:val="18"/>
                <w:szCs w:val="18"/>
              </w:rPr>
            </w:pPr>
          </w:p>
        </w:tc>
        <w:tc>
          <w:tcPr>
            <w:tcW w:w="1255" w:type="dxa"/>
            <w:vAlign w:val="bottom"/>
          </w:tcPr>
          <w:p w14:paraId="79CDEA85" w14:textId="77777777" w:rsidR="00191A0D" w:rsidRDefault="00191A0D" w:rsidP="00DE2F96">
            <w:pPr>
              <w:jc w:val="center"/>
              <w:rPr>
                <w:rFonts w:ascii="Calibri" w:hAnsi="Calibri"/>
                <w:sz w:val="18"/>
                <w:szCs w:val="18"/>
              </w:rPr>
            </w:pPr>
          </w:p>
        </w:tc>
        <w:tc>
          <w:tcPr>
            <w:tcW w:w="1226" w:type="dxa"/>
            <w:vAlign w:val="bottom"/>
          </w:tcPr>
          <w:p w14:paraId="79CDEA86" w14:textId="77777777" w:rsidR="00191A0D" w:rsidRDefault="00191A0D">
            <w:pPr>
              <w:jc w:val="center"/>
              <w:rPr>
                <w:rFonts w:ascii="Calibri" w:hAnsi="Calibri"/>
                <w:sz w:val="18"/>
                <w:szCs w:val="18"/>
              </w:rPr>
            </w:pPr>
          </w:p>
        </w:tc>
        <w:tc>
          <w:tcPr>
            <w:tcW w:w="1226" w:type="dxa"/>
            <w:vAlign w:val="bottom"/>
          </w:tcPr>
          <w:p w14:paraId="79CDEA87" w14:textId="77777777" w:rsidR="00191A0D" w:rsidRDefault="00191A0D">
            <w:pPr>
              <w:jc w:val="center"/>
              <w:rPr>
                <w:rFonts w:ascii="Calibri" w:hAnsi="Calibri"/>
                <w:sz w:val="18"/>
                <w:szCs w:val="18"/>
              </w:rPr>
            </w:pPr>
          </w:p>
        </w:tc>
        <w:tc>
          <w:tcPr>
            <w:tcW w:w="1226" w:type="dxa"/>
            <w:vAlign w:val="bottom"/>
          </w:tcPr>
          <w:p w14:paraId="79CDEA88" w14:textId="77777777" w:rsidR="00191A0D" w:rsidRDefault="00191A0D">
            <w:pPr>
              <w:jc w:val="center"/>
              <w:rPr>
                <w:rFonts w:ascii="Calibri" w:hAnsi="Calibri"/>
                <w:sz w:val="18"/>
                <w:szCs w:val="18"/>
              </w:rPr>
            </w:pPr>
          </w:p>
        </w:tc>
        <w:tc>
          <w:tcPr>
            <w:tcW w:w="1226" w:type="dxa"/>
          </w:tcPr>
          <w:p w14:paraId="379699CC" w14:textId="77777777" w:rsidR="00191A0D" w:rsidRDefault="00191A0D">
            <w:pPr>
              <w:jc w:val="center"/>
              <w:rPr>
                <w:rFonts w:ascii="Calibri" w:hAnsi="Calibri"/>
                <w:sz w:val="18"/>
                <w:szCs w:val="18"/>
              </w:rPr>
            </w:pPr>
          </w:p>
        </w:tc>
        <w:tc>
          <w:tcPr>
            <w:tcW w:w="1226" w:type="dxa"/>
            <w:vAlign w:val="bottom"/>
          </w:tcPr>
          <w:p w14:paraId="79CDEA89" w14:textId="4DCC744D" w:rsidR="00191A0D" w:rsidRDefault="00191A0D">
            <w:pPr>
              <w:jc w:val="center"/>
              <w:rPr>
                <w:rFonts w:ascii="Calibri" w:hAnsi="Calibri"/>
                <w:sz w:val="18"/>
                <w:szCs w:val="18"/>
              </w:rPr>
            </w:pPr>
          </w:p>
        </w:tc>
        <w:tc>
          <w:tcPr>
            <w:tcW w:w="1226" w:type="dxa"/>
            <w:vAlign w:val="bottom"/>
          </w:tcPr>
          <w:p w14:paraId="79CDEA8A" w14:textId="77777777" w:rsidR="00191A0D" w:rsidRDefault="00191A0D">
            <w:pPr>
              <w:jc w:val="center"/>
              <w:rPr>
                <w:rFonts w:ascii="Calibri" w:hAnsi="Calibri"/>
                <w:sz w:val="18"/>
                <w:szCs w:val="18"/>
              </w:rPr>
            </w:pPr>
          </w:p>
        </w:tc>
        <w:tc>
          <w:tcPr>
            <w:tcW w:w="1199" w:type="dxa"/>
            <w:vAlign w:val="bottom"/>
          </w:tcPr>
          <w:p w14:paraId="79CDEA8B" w14:textId="77777777" w:rsidR="00191A0D" w:rsidRDefault="00191A0D">
            <w:pPr>
              <w:jc w:val="center"/>
              <w:rPr>
                <w:rFonts w:ascii="Calibri" w:hAnsi="Calibri"/>
                <w:sz w:val="18"/>
                <w:szCs w:val="18"/>
              </w:rPr>
            </w:pPr>
          </w:p>
        </w:tc>
      </w:tr>
    </w:tbl>
    <w:p w14:paraId="79CDEA8D" w14:textId="77777777" w:rsidR="002307DB" w:rsidRDefault="002307DB" w:rsidP="000E1747"/>
    <w:tbl>
      <w:tblPr>
        <w:tblW w:w="498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45"/>
        <w:gridCol w:w="1245"/>
        <w:gridCol w:w="1195"/>
        <w:gridCol w:w="1194"/>
        <w:gridCol w:w="1194"/>
        <w:gridCol w:w="1195"/>
        <w:gridCol w:w="1194"/>
        <w:gridCol w:w="1194"/>
        <w:gridCol w:w="1197"/>
      </w:tblGrid>
      <w:tr w:rsidR="00BA6EC9" w:rsidRPr="00C4300E" w14:paraId="79CDEA8F" w14:textId="77777777" w:rsidTr="009B4838">
        <w:trPr>
          <w:trHeight w:val="158"/>
          <w:jc w:val="center"/>
        </w:trPr>
        <w:tc>
          <w:tcPr>
            <w:tcW w:w="10978" w:type="dxa"/>
            <w:gridSpan w:val="9"/>
            <w:tcBorders>
              <w:top w:val="single" w:sz="4" w:space="0" w:color="000000"/>
              <w:left w:val="single" w:sz="4" w:space="0" w:color="000000"/>
              <w:bottom w:val="single" w:sz="4" w:space="0" w:color="000000"/>
              <w:right w:val="single" w:sz="4" w:space="0" w:color="000000"/>
            </w:tcBorders>
          </w:tcPr>
          <w:p w14:paraId="79CDEA8E" w14:textId="54B32811" w:rsidR="00BA6EC9" w:rsidRPr="00C4300E" w:rsidRDefault="00BA6EC9" w:rsidP="00DE2F96">
            <w:pPr>
              <w:rPr>
                <w:rFonts w:ascii="Calibri" w:hAnsi="Calibri"/>
                <w:b/>
                <w:sz w:val="18"/>
                <w:szCs w:val="18"/>
              </w:rPr>
            </w:pPr>
            <w:r w:rsidRPr="00B561CB">
              <w:rPr>
                <w:rFonts w:ascii="Calibri" w:hAnsi="Calibri"/>
                <w:b/>
                <w:szCs w:val="18"/>
              </w:rPr>
              <w:t xml:space="preserve">D. </w:t>
            </w:r>
            <w:r w:rsidR="003941CE" w:rsidRPr="00B561CB">
              <w:rPr>
                <w:rFonts w:ascii="Calibri" w:hAnsi="Calibri"/>
                <w:b/>
                <w:szCs w:val="18"/>
              </w:rPr>
              <w:t>Raised Floor Insulation</w:t>
            </w:r>
          </w:p>
        </w:tc>
      </w:tr>
      <w:tr w:rsidR="00191A0D" w:rsidRPr="00C4300E" w14:paraId="79CDEA9A" w14:textId="77777777" w:rsidTr="009B4838">
        <w:trPr>
          <w:trHeight w:val="158"/>
          <w:jc w:val="center"/>
        </w:trPr>
        <w:tc>
          <w:tcPr>
            <w:tcW w:w="1169" w:type="dxa"/>
            <w:tcBorders>
              <w:bottom w:val="single" w:sz="4" w:space="0" w:color="auto"/>
            </w:tcBorders>
            <w:vAlign w:val="bottom"/>
          </w:tcPr>
          <w:p w14:paraId="79CDEA90" w14:textId="77777777" w:rsidR="00191A0D" w:rsidRDefault="00191A0D" w:rsidP="000E1747">
            <w:pPr>
              <w:jc w:val="center"/>
              <w:rPr>
                <w:rFonts w:ascii="Calibri" w:hAnsi="Calibri"/>
                <w:sz w:val="18"/>
                <w:szCs w:val="18"/>
              </w:rPr>
            </w:pPr>
            <w:r>
              <w:rPr>
                <w:rFonts w:ascii="Calibri" w:hAnsi="Calibri"/>
                <w:sz w:val="18"/>
                <w:szCs w:val="18"/>
              </w:rPr>
              <w:t>01</w:t>
            </w:r>
          </w:p>
        </w:tc>
        <w:tc>
          <w:tcPr>
            <w:tcW w:w="1271" w:type="dxa"/>
            <w:tcBorders>
              <w:bottom w:val="single" w:sz="4" w:space="0" w:color="auto"/>
            </w:tcBorders>
            <w:vAlign w:val="bottom"/>
          </w:tcPr>
          <w:p w14:paraId="79CDEA91" w14:textId="77777777" w:rsidR="00191A0D" w:rsidRDefault="00191A0D" w:rsidP="00DE2F96">
            <w:pPr>
              <w:jc w:val="center"/>
              <w:rPr>
                <w:rFonts w:ascii="Calibri" w:hAnsi="Calibri"/>
                <w:sz w:val="18"/>
                <w:szCs w:val="18"/>
              </w:rPr>
            </w:pPr>
            <w:r>
              <w:rPr>
                <w:rFonts w:ascii="Calibri" w:hAnsi="Calibri"/>
                <w:sz w:val="18"/>
                <w:szCs w:val="18"/>
              </w:rPr>
              <w:t>02</w:t>
            </w:r>
          </w:p>
        </w:tc>
        <w:tc>
          <w:tcPr>
            <w:tcW w:w="1220" w:type="dxa"/>
            <w:tcBorders>
              <w:bottom w:val="single" w:sz="4" w:space="0" w:color="auto"/>
            </w:tcBorders>
            <w:vAlign w:val="bottom"/>
          </w:tcPr>
          <w:p w14:paraId="79CDEA92" w14:textId="77777777" w:rsidR="00191A0D" w:rsidRDefault="00191A0D">
            <w:pPr>
              <w:jc w:val="center"/>
              <w:rPr>
                <w:rFonts w:ascii="Calibri" w:hAnsi="Calibri"/>
                <w:sz w:val="18"/>
                <w:szCs w:val="18"/>
              </w:rPr>
            </w:pPr>
            <w:r>
              <w:rPr>
                <w:rFonts w:ascii="Calibri" w:hAnsi="Calibri"/>
                <w:sz w:val="18"/>
                <w:szCs w:val="18"/>
              </w:rPr>
              <w:t>03</w:t>
            </w:r>
          </w:p>
        </w:tc>
        <w:tc>
          <w:tcPr>
            <w:tcW w:w="1219" w:type="dxa"/>
            <w:tcBorders>
              <w:bottom w:val="single" w:sz="4" w:space="0" w:color="auto"/>
            </w:tcBorders>
            <w:vAlign w:val="bottom"/>
          </w:tcPr>
          <w:p w14:paraId="79CDEA93" w14:textId="77777777" w:rsidR="00191A0D" w:rsidRDefault="00191A0D">
            <w:pPr>
              <w:jc w:val="center"/>
              <w:rPr>
                <w:rFonts w:ascii="Calibri" w:hAnsi="Calibri"/>
                <w:sz w:val="18"/>
                <w:szCs w:val="18"/>
              </w:rPr>
            </w:pPr>
            <w:r>
              <w:rPr>
                <w:rFonts w:ascii="Calibri" w:hAnsi="Calibri"/>
                <w:sz w:val="18"/>
                <w:szCs w:val="18"/>
              </w:rPr>
              <w:t>04</w:t>
            </w:r>
          </w:p>
        </w:tc>
        <w:tc>
          <w:tcPr>
            <w:tcW w:w="1219" w:type="dxa"/>
            <w:tcBorders>
              <w:bottom w:val="single" w:sz="4" w:space="0" w:color="auto"/>
            </w:tcBorders>
            <w:vAlign w:val="bottom"/>
          </w:tcPr>
          <w:p w14:paraId="79CDEA94" w14:textId="77777777" w:rsidR="00191A0D" w:rsidRDefault="00191A0D">
            <w:pPr>
              <w:jc w:val="center"/>
              <w:rPr>
                <w:rFonts w:ascii="Calibri" w:hAnsi="Calibri"/>
                <w:sz w:val="18"/>
                <w:szCs w:val="18"/>
              </w:rPr>
            </w:pPr>
            <w:r>
              <w:rPr>
                <w:rFonts w:ascii="Calibri" w:hAnsi="Calibri"/>
                <w:sz w:val="18"/>
                <w:szCs w:val="18"/>
              </w:rPr>
              <w:t>05</w:t>
            </w:r>
          </w:p>
        </w:tc>
        <w:tc>
          <w:tcPr>
            <w:tcW w:w="1220" w:type="dxa"/>
            <w:tcBorders>
              <w:bottom w:val="single" w:sz="4" w:space="0" w:color="auto"/>
            </w:tcBorders>
          </w:tcPr>
          <w:p w14:paraId="79CDEA95" w14:textId="77777777" w:rsidR="00191A0D" w:rsidRDefault="00191A0D">
            <w:pPr>
              <w:jc w:val="center"/>
              <w:rPr>
                <w:rFonts w:ascii="Calibri" w:hAnsi="Calibri"/>
                <w:sz w:val="18"/>
                <w:szCs w:val="18"/>
              </w:rPr>
            </w:pPr>
            <w:r>
              <w:rPr>
                <w:rFonts w:ascii="Calibri" w:hAnsi="Calibri"/>
                <w:sz w:val="18"/>
                <w:szCs w:val="18"/>
              </w:rPr>
              <w:t>06</w:t>
            </w:r>
          </w:p>
        </w:tc>
        <w:tc>
          <w:tcPr>
            <w:tcW w:w="1219" w:type="dxa"/>
            <w:tcBorders>
              <w:bottom w:val="single" w:sz="4" w:space="0" w:color="auto"/>
            </w:tcBorders>
            <w:vAlign w:val="bottom"/>
          </w:tcPr>
          <w:p w14:paraId="79CDEA96" w14:textId="77777777" w:rsidR="00191A0D" w:rsidRDefault="00191A0D">
            <w:pPr>
              <w:jc w:val="center"/>
              <w:rPr>
                <w:rFonts w:ascii="Calibri" w:hAnsi="Calibri"/>
                <w:sz w:val="18"/>
                <w:szCs w:val="18"/>
              </w:rPr>
            </w:pPr>
            <w:r>
              <w:rPr>
                <w:rFonts w:ascii="Calibri" w:hAnsi="Calibri"/>
                <w:sz w:val="18"/>
                <w:szCs w:val="18"/>
              </w:rPr>
              <w:t>07</w:t>
            </w:r>
          </w:p>
        </w:tc>
        <w:tc>
          <w:tcPr>
            <w:tcW w:w="1219" w:type="dxa"/>
            <w:tcBorders>
              <w:bottom w:val="single" w:sz="4" w:space="0" w:color="auto"/>
            </w:tcBorders>
            <w:vAlign w:val="bottom"/>
          </w:tcPr>
          <w:p w14:paraId="79CDEA97" w14:textId="77777777" w:rsidR="00191A0D" w:rsidRDefault="00191A0D">
            <w:pPr>
              <w:ind w:left="-108" w:right="-108"/>
              <w:jc w:val="center"/>
              <w:rPr>
                <w:rFonts w:ascii="Calibri" w:hAnsi="Calibri"/>
                <w:sz w:val="18"/>
                <w:szCs w:val="18"/>
              </w:rPr>
            </w:pPr>
            <w:r>
              <w:rPr>
                <w:rFonts w:ascii="Calibri" w:hAnsi="Calibri"/>
                <w:sz w:val="18"/>
                <w:szCs w:val="18"/>
              </w:rPr>
              <w:t>08</w:t>
            </w:r>
          </w:p>
        </w:tc>
        <w:tc>
          <w:tcPr>
            <w:tcW w:w="1222" w:type="dxa"/>
            <w:tcBorders>
              <w:bottom w:val="single" w:sz="4" w:space="0" w:color="auto"/>
            </w:tcBorders>
            <w:vAlign w:val="bottom"/>
          </w:tcPr>
          <w:p w14:paraId="79CDEA98" w14:textId="77777777" w:rsidR="00191A0D" w:rsidRDefault="00191A0D">
            <w:pPr>
              <w:jc w:val="center"/>
              <w:rPr>
                <w:rFonts w:ascii="Calibri" w:hAnsi="Calibri"/>
                <w:sz w:val="18"/>
                <w:szCs w:val="18"/>
              </w:rPr>
            </w:pPr>
            <w:r>
              <w:rPr>
                <w:rFonts w:ascii="Calibri" w:hAnsi="Calibri"/>
                <w:sz w:val="18"/>
                <w:szCs w:val="18"/>
              </w:rPr>
              <w:t>09</w:t>
            </w:r>
          </w:p>
        </w:tc>
      </w:tr>
      <w:tr w:rsidR="00191A0D" w:rsidRPr="00C4300E" w14:paraId="79CDEAAA" w14:textId="77777777" w:rsidTr="009B4838">
        <w:trPr>
          <w:trHeight w:val="158"/>
          <w:jc w:val="center"/>
        </w:trPr>
        <w:tc>
          <w:tcPr>
            <w:tcW w:w="1169" w:type="dxa"/>
            <w:tcBorders>
              <w:bottom w:val="single" w:sz="4" w:space="0" w:color="auto"/>
            </w:tcBorders>
            <w:vAlign w:val="bottom"/>
          </w:tcPr>
          <w:p w14:paraId="79CDEA9B" w14:textId="77777777" w:rsidR="00191A0D" w:rsidRPr="002F2318" w:rsidRDefault="00191A0D" w:rsidP="000E1747">
            <w:pPr>
              <w:jc w:val="center"/>
              <w:rPr>
                <w:rFonts w:ascii="Calibri" w:hAnsi="Calibri"/>
                <w:sz w:val="18"/>
                <w:szCs w:val="18"/>
              </w:rPr>
            </w:pPr>
            <w:r w:rsidRPr="002F2318">
              <w:rPr>
                <w:rFonts w:ascii="Calibri" w:hAnsi="Calibri"/>
                <w:sz w:val="18"/>
                <w:szCs w:val="18"/>
              </w:rPr>
              <w:t>I.D.</w:t>
            </w:r>
          </w:p>
        </w:tc>
        <w:tc>
          <w:tcPr>
            <w:tcW w:w="1271" w:type="dxa"/>
            <w:tcBorders>
              <w:bottom w:val="single" w:sz="4" w:space="0" w:color="auto"/>
            </w:tcBorders>
            <w:vAlign w:val="bottom"/>
          </w:tcPr>
          <w:p w14:paraId="79CDEA9C" w14:textId="77777777" w:rsidR="00191A0D" w:rsidRPr="002F2318" w:rsidRDefault="00191A0D" w:rsidP="00DE2F96">
            <w:pPr>
              <w:jc w:val="center"/>
              <w:rPr>
                <w:rFonts w:ascii="Calibri" w:hAnsi="Calibri"/>
                <w:sz w:val="18"/>
                <w:szCs w:val="18"/>
              </w:rPr>
            </w:pPr>
            <w:r w:rsidRPr="002F2318">
              <w:rPr>
                <w:rFonts w:ascii="Calibri" w:hAnsi="Calibri"/>
                <w:sz w:val="18"/>
                <w:szCs w:val="18"/>
              </w:rPr>
              <w:t>Manufacturer &amp; Brand</w:t>
            </w:r>
          </w:p>
        </w:tc>
        <w:tc>
          <w:tcPr>
            <w:tcW w:w="1220" w:type="dxa"/>
            <w:tcBorders>
              <w:bottom w:val="single" w:sz="4" w:space="0" w:color="auto"/>
            </w:tcBorders>
            <w:vAlign w:val="bottom"/>
          </w:tcPr>
          <w:p w14:paraId="79CDEA9D" w14:textId="77777777" w:rsidR="00191A0D" w:rsidRPr="002F2318" w:rsidRDefault="00191A0D">
            <w:pPr>
              <w:jc w:val="center"/>
              <w:rPr>
                <w:rFonts w:ascii="Calibri" w:hAnsi="Calibri"/>
                <w:sz w:val="18"/>
                <w:szCs w:val="18"/>
              </w:rPr>
            </w:pPr>
            <w:r w:rsidRPr="002F2318">
              <w:rPr>
                <w:rFonts w:ascii="Calibri" w:hAnsi="Calibri"/>
                <w:sz w:val="18"/>
                <w:szCs w:val="18"/>
              </w:rPr>
              <w:t>Framing Material</w:t>
            </w:r>
          </w:p>
        </w:tc>
        <w:tc>
          <w:tcPr>
            <w:tcW w:w="1219" w:type="dxa"/>
            <w:tcBorders>
              <w:bottom w:val="single" w:sz="4" w:space="0" w:color="auto"/>
            </w:tcBorders>
            <w:vAlign w:val="bottom"/>
          </w:tcPr>
          <w:p w14:paraId="79CDEA9E" w14:textId="77777777" w:rsidR="00191A0D" w:rsidRPr="002F2318" w:rsidRDefault="00191A0D">
            <w:pPr>
              <w:jc w:val="center"/>
              <w:rPr>
                <w:rFonts w:ascii="Calibri" w:hAnsi="Calibri"/>
                <w:sz w:val="18"/>
                <w:szCs w:val="18"/>
              </w:rPr>
            </w:pPr>
            <w:r w:rsidRPr="002F2318">
              <w:rPr>
                <w:rFonts w:ascii="Calibri" w:hAnsi="Calibri"/>
                <w:sz w:val="18"/>
                <w:szCs w:val="18"/>
              </w:rPr>
              <w:t>Framing Size &amp; Spacing</w:t>
            </w:r>
          </w:p>
        </w:tc>
        <w:tc>
          <w:tcPr>
            <w:tcW w:w="1219" w:type="dxa"/>
            <w:tcBorders>
              <w:bottom w:val="single" w:sz="4" w:space="0" w:color="auto"/>
            </w:tcBorders>
            <w:vAlign w:val="bottom"/>
          </w:tcPr>
          <w:p w14:paraId="79CDEA9F" w14:textId="77777777"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0" w:type="dxa"/>
            <w:tcBorders>
              <w:bottom w:val="single" w:sz="4" w:space="0" w:color="auto"/>
            </w:tcBorders>
            <w:vAlign w:val="bottom"/>
          </w:tcPr>
          <w:p w14:paraId="79CDEAA0" w14:textId="77777777" w:rsidR="00191A0D" w:rsidRPr="002F2318" w:rsidRDefault="00191A0D">
            <w:pPr>
              <w:jc w:val="center"/>
              <w:rPr>
                <w:rFonts w:ascii="Calibri" w:hAnsi="Calibri"/>
                <w:sz w:val="18"/>
                <w:szCs w:val="18"/>
              </w:rPr>
            </w:pPr>
            <w:r w:rsidRPr="002F2318">
              <w:rPr>
                <w:rFonts w:ascii="Calibri" w:hAnsi="Calibri"/>
                <w:sz w:val="18"/>
                <w:szCs w:val="18"/>
              </w:rPr>
              <w:t>ESR Number</w:t>
            </w:r>
          </w:p>
        </w:tc>
        <w:tc>
          <w:tcPr>
            <w:tcW w:w="1219" w:type="dxa"/>
            <w:tcBorders>
              <w:bottom w:val="single" w:sz="4" w:space="0" w:color="auto"/>
            </w:tcBorders>
            <w:vAlign w:val="bottom"/>
          </w:tcPr>
          <w:p w14:paraId="5EFEBB64" w14:textId="77777777" w:rsidR="009B4838" w:rsidRDefault="00191A0D">
            <w:pPr>
              <w:jc w:val="center"/>
              <w:rPr>
                <w:rFonts w:ascii="Calibri" w:hAnsi="Calibri"/>
                <w:sz w:val="18"/>
                <w:szCs w:val="18"/>
              </w:rPr>
            </w:pPr>
            <w:r w:rsidRPr="002F2318">
              <w:rPr>
                <w:rFonts w:ascii="Calibri" w:hAnsi="Calibri"/>
                <w:sz w:val="18"/>
                <w:szCs w:val="18"/>
              </w:rPr>
              <w:t xml:space="preserve">Cavity Insulation </w:t>
            </w:r>
          </w:p>
          <w:p w14:paraId="79CDEAA1" w14:textId="6D67E216" w:rsidR="00191A0D" w:rsidRPr="002F2318" w:rsidRDefault="00191A0D">
            <w:pPr>
              <w:jc w:val="center"/>
              <w:rPr>
                <w:rFonts w:ascii="Calibri" w:hAnsi="Calibri"/>
                <w:sz w:val="18"/>
                <w:szCs w:val="18"/>
              </w:rPr>
            </w:pPr>
            <w:r w:rsidRPr="002F2318">
              <w:rPr>
                <w:rFonts w:ascii="Calibri" w:hAnsi="Calibri"/>
                <w:sz w:val="18"/>
                <w:szCs w:val="18"/>
              </w:rPr>
              <w:t>R-value</w:t>
            </w:r>
          </w:p>
        </w:tc>
        <w:tc>
          <w:tcPr>
            <w:tcW w:w="1219" w:type="dxa"/>
            <w:tcBorders>
              <w:bottom w:val="single" w:sz="4" w:space="0" w:color="auto"/>
            </w:tcBorders>
            <w:vAlign w:val="bottom"/>
          </w:tcPr>
          <w:p w14:paraId="79CDEAA2" w14:textId="77777777" w:rsidR="00191A0D" w:rsidRPr="002F2318" w:rsidRDefault="00191A0D">
            <w:pPr>
              <w:jc w:val="center"/>
              <w:rPr>
                <w:rFonts w:ascii="Calibri" w:hAnsi="Calibri"/>
                <w:sz w:val="18"/>
                <w:szCs w:val="18"/>
              </w:rPr>
            </w:pPr>
            <w:r w:rsidRPr="002F2318">
              <w:rPr>
                <w:rFonts w:ascii="Calibri" w:hAnsi="Calibri"/>
                <w:sz w:val="18"/>
                <w:szCs w:val="18"/>
              </w:rPr>
              <w:t>Insulation Depth</w:t>
            </w:r>
          </w:p>
          <w:p w14:paraId="79CDEAA3" w14:textId="77777777" w:rsidR="00191A0D" w:rsidRPr="002F2318" w:rsidRDefault="00191A0D">
            <w:pPr>
              <w:ind w:left="-28" w:right="-18"/>
              <w:jc w:val="center"/>
              <w:rPr>
                <w:rFonts w:ascii="Calibri" w:hAnsi="Calibri"/>
                <w:sz w:val="18"/>
                <w:szCs w:val="18"/>
              </w:rPr>
            </w:pPr>
            <w:r w:rsidRPr="002F2318">
              <w:rPr>
                <w:rFonts w:ascii="Calibri" w:hAnsi="Calibri"/>
                <w:sz w:val="18"/>
                <w:szCs w:val="18"/>
              </w:rPr>
              <w:t>(inches)</w:t>
            </w:r>
          </w:p>
        </w:tc>
        <w:tc>
          <w:tcPr>
            <w:tcW w:w="1222" w:type="dxa"/>
            <w:tcBorders>
              <w:bottom w:val="single" w:sz="4" w:space="0" w:color="auto"/>
            </w:tcBorders>
            <w:vAlign w:val="bottom"/>
          </w:tcPr>
          <w:p w14:paraId="79CDEAA4" w14:textId="77777777" w:rsidR="00191A0D" w:rsidRPr="002F2318" w:rsidRDefault="00191A0D">
            <w:pPr>
              <w:jc w:val="center"/>
              <w:rPr>
                <w:rFonts w:ascii="Calibri" w:hAnsi="Calibri"/>
                <w:sz w:val="18"/>
                <w:szCs w:val="18"/>
              </w:rPr>
            </w:pPr>
            <w:r w:rsidRPr="002F2318">
              <w:rPr>
                <w:rFonts w:ascii="Calibri" w:hAnsi="Calibri"/>
                <w:sz w:val="18"/>
                <w:szCs w:val="18"/>
              </w:rPr>
              <w:t>Exterior Floor</w:t>
            </w:r>
          </w:p>
          <w:p w14:paraId="79CDEAA5" w14:textId="77777777" w:rsidR="00191A0D" w:rsidRPr="002F2318" w:rsidRDefault="00191A0D">
            <w:pPr>
              <w:jc w:val="center"/>
              <w:rPr>
                <w:rFonts w:ascii="Calibri" w:hAnsi="Calibri"/>
                <w:sz w:val="18"/>
                <w:szCs w:val="18"/>
              </w:rPr>
            </w:pPr>
            <w:r w:rsidRPr="002F2318">
              <w:rPr>
                <w:rFonts w:ascii="Calibri" w:hAnsi="Calibri"/>
                <w:sz w:val="18"/>
                <w:szCs w:val="18"/>
              </w:rPr>
              <w:t>Insulation</w:t>
            </w:r>
          </w:p>
          <w:p w14:paraId="79CDEAA6"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B5" w14:textId="77777777" w:rsidTr="009B4838">
        <w:trPr>
          <w:trHeight w:val="158"/>
          <w:jc w:val="center"/>
        </w:trPr>
        <w:tc>
          <w:tcPr>
            <w:tcW w:w="1169" w:type="dxa"/>
            <w:tcBorders>
              <w:top w:val="single" w:sz="4" w:space="0" w:color="auto"/>
            </w:tcBorders>
            <w:vAlign w:val="bottom"/>
          </w:tcPr>
          <w:p w14:paraId="79CDEAAB" w14:textId="77777777" w:rsidR="00191A0D" w:rsidRPr="00C4300E" w:rsidRDefault="00191A0D" w:rsidP="000E1747">
            <w:pPr>
              <w:jc w:val="center"/>
              <w:rPr>
                <w:rFonts w:ascii="Calibri" w:hAnsi="Calibri"/>
                <w:sz w:val="18"/>
                <w:szCs w:val="18"/>
              </w:rPr>
            </w:pPr>
          </w:p>
        </w:tc>
        <w:tc>
          <w:tcPr>
            <w:tcW w:w="1271" w:type="dxa"/>
            <w:tcBorders>
              <w:top w:val="single" w:sz="4" w:space="0" w:color="auto"/>
            </w:tcBorders>
            <w:vAlign w:val="bottom"/>
          </w:tcPr>
          <w:p w14:paraId="79CDEAAC" w14:textId="77777777" w:rsidR="00191A0D" w:rsidRPr="00C4300E" w:rsidRDefault="00191A0D" w:rsidP="00DE2F96">
            <w:pPr>
              <w:jc w:val="center"/>
              <w:rPr>
                <w:rFonts w:ascii="Calibri" w:hAnsi="Calibri"/>
                <w:sz w:val="18"/>
                <w:szCs w:val="18"/>
              </w:rPr>
            </w:pPr>
          </w:p>
        </w:tc>
        <w:tc>
          <w:tcPr>
            <w:tcW w:w="1220" w:type="dxa"/>
            <w:tcBorders>
              <w:top w:val="single" w:sz="4" w:space="0" w:color="auto"/>
            </w:tcBorders>
            <w:vAlign w:val="bottom"/>
          </w:tcPr>
          <w:p w14:paraId="79CDEAAD"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E"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F" w14:textId="77777777" w:rsidR="00191A0D" w:rsidRPr="00C4300E" w:rsidRDefault="00191A0D">
            <w:pPr>
              <w:jc w:val="center"/>
              <w:rPr>
                <w:rFonts w:ascii="Calibri" w:hAnsi="Calibri"/>
                <w:sz w:val="18"/>
                <w:szCs w:val="18"/>
              </w:rPr>
            </w:pPr>
          </w:p>
        </w:tc>
        <w:tc>
          <w:tcPr>
            <w:tcW w:w="1220" w:type="dxa"/>
            <w:tcBorders>
              <w:top w:val="single" w:sz="4" w:space="0" w:color="auto"/>
            </w:tcBorders>
          </w:tcPr>
          <w:p w14:paraId="79CDEAB0"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1"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2" w14:textId="77777777" w:rsidR="00191A0D" w:rsidRPr="00C4300E" w:rsidRDefault="00191A0D">
            <w:pPr>
              <w:jc w:val="center"/>
              <w:rPr>
                <w:rFonts w:ascii="Calibri" w:hAnsi="Calibri"/>
                <w:sz w:val="18"/>
                <w:szCs w:val="18"/>
              </w:rPr>
            </w:pPr>
          </w:p>
        </w:tc>
        <w:tc>
          <w:tcPr>
            <w:tcW w:w="1222" w:type="dxa"/>
            <w:vAlign w:val="bottom"/>
          </w:tcPr>
          <w:p w14:paraId="79CDEAB3" w14:textId="77777777" w:rsidR="00191A0D" w:rsidRPr="00C4300E" w:rsidRDefault="00191A0D">
            <w:pPr>
              <w:jc w:val="center"/>
              <w:rPr>
                <w:rFonts w:ascii="Calibri" w:hAnsi="Calibri"/>
                <w:sz w:val="18"/>
                <w:szCs w:val="18"/>
              </w:rPr>
            </w:pPr>
          </w:p>
        </w:tc>
      </w:tr>
      <w:tr w:rsidR="00191A0D" w:rsidRPr="00C4300E" w14:paraId="79CDEAC0" w14:textId="77777777" w:rsidTr="009B4838">
        <w:trPr>
          <w:trHeight w:val="158"/>
          <w:jc w:val="center"/>
        </w:trPr>
        <w:tc>
          <w:tcPr>
            <w:tcW w:w="1169" w:type="dxa"/>
            <w:vAlign w:val="bottom"/>
          </w:tcPr>
          <w:p w14:paraId="79CDEAB6" w14:textId="77777777" w:rsidR="00191A0D" w:rsidRPr="00C4300E" w:rsidRDefault="00191A0D" w:rsidP="000E1747">
            <w:pPr>
              <w:jc w:val="center"/>
              <w:rPr>
                <w:rFonts w:ascii="Calibri" w:hAnsi="Calibri"/>
                <w:sz w:val="18"/>
                <w:szCs w:val="18"/>
              </w:rPr>
            </w:pPr>
          </w:p>
        </w:tc>
        <w:tc>
          <w:tcPr>
            <w:tcW w:w="1271" w:type="dxa"/>
            <w:vAlign w:val="bottom"/>
          </w:tcPr>
          <w:p w14:paraId="79CDEAB7" w14:textId="77777777" w:rsidR="00191A0D" w:rsidRPr="00C4300E" w:rsidRDefault="00191A0D" w:rsidP="00DE2F96">
            <w:pPr>
              <w:jc w:val="center"/>
              <w:rPr>
                <w:rFonts w:ascii="Calibri" w:hAnsi="Calibri"/>
                <w:sz w:val="18"/>
                <w:szCs w:val="18"/>
              </w:rPr>
            </w:pPr>
          </w:p>
        </w:tc>
        <w:tc>
          <w:tcPr>
            <w:tcW w:w="1220" w:type="dxa"/>
            <w:vAlign w:val="bottom"/>
          </w:tcPr>
          <w:p w14:paraId="79CDEAB8" w14:textId="77777777" w:rsidR="00191A0D" w:rsidRPr="00C4300E" w:rsidRDefault="00191A0D">
            <w:pPr>
              <w:jc w:val="center"/>
              <w:rPr>
                <w:rFonts w:ascii="Calibri" w:hAnsi="Calibri"/>
                <w:sz w:val="18"/>
                <w:szCs w:val="18"/>
              </w:rPr>
            </w:pPr>
          </w:p>
        </w:tc>
        <w:tc>
          <w:tcPr>
            <w:tcW w:w="1219" w:type="dxa"/>
            <w:vAlign w:val="bottom"/>
          </w:tcPr>
          <w:p w14:paraId="79CDEAB9" w14:textId="77777777" w:rsidR="00191A0D" w:rsidRPr="00C4300E" w:rsidRDefault="00191A0D">
            <w:pPr>
              <w:jc w:val="center"/>
              <w:rPr>
                <w:rFonts w:ascii="Calibri" w:hAnsi="Calibri"/>
                <w:sz w:val="18"/>
                <w:szCs w:val="18"/>
              </w:rPr>
            </w:pPr>
          </w:p>
        </w:tc>
        <w:tc>
          <w:tcPr>
            <w:tcW w:w="1219" w:type="dxa"/>
            <w:vAlign w:val="bottom"/>
          </w:tcPr>
          <w:p w14:paraId="79CDEABA" w14:textId="77777777" w:rsidR="00191A0D" w:rsidRPr="00C4300E" w:rsidRDefault="00191A0D">
            <w:pPr>
              <w:jc w:val="center"/>
              <w:rPr>
                <w:rFonts w:ascii="Calibri" w:hAnsi="Calibri"/>
                <w:sz w:val="18"/>
                <w:szCs w:val="18"/>
              </w:rPr>
            </w:pPr>
          </w:p>
        </w:tc>
        <w:tc>
          <w:tcPr>
            <w:tcW w:w="1220" w:type="dxa"/>
          </w:tcPr>
          <w:p w14:paraId="79CDEABB" w14:textId="77777777" w:rsidR="00191A0D" w:rsidRPr="00C4300E" w:rsidRDefault="00191A0D">
            <w:pPr>
              <w:jc w:val="center"/>
              <w:rPr>
                <w:rFonts w:ascii="Calibri" w:hAnsi="Calibri"/>
                <w:sz w:val="18"/>
                <w:szCs w:val="18"/>
              </w:rPr>
            </w:pPr>
          </w:p>
        </w:tc>
        <w:tc>
          <w:tcPr>
            <w:tcW w:w="1219" w:type="dxa"/>
            <w:vAlign w:val="bottom"/>
          </w:tcPr>
          <w:p w14:paraId="79CDEABC" w14:textId="77777777" w:rsidR="00191A0D" w:rsidRPr="00C4300E" w:rsidRDefault="00191A0D">
            <w:pPr>
              <w:jc w:val="center"/>
              <w:rPr>
                <w:rFonts w:ascii="Calibri" w:hAnsi="Calibri"/>
                <w:sz w:val="18"/>
                <w:szCs w:val="18"/>
              </w:rPr>
            </w:pPr>
          </w:p>
        </w:tc>
        <w:tc>
          <w:tcPr>
            <w:tcW w:w="1219" w:type="dxa"/>
            <w:vAlign w:val="bottom"/>
          </w:tcPr>
          <w:p w14:paraId="79CDEABD" w14:textId="77777777" w:rsidR="00191A0D" w:rsidRPr="00C4300E" w:rsidRDefault="00191A0D">
            <w:pPr>
              <w:jc w:val="center"/>
              <w:rPr>
                <w:rFonts w:ascii="Calibri" w:hAnsi="Calibri"/>
                <w:sz w:val="18"/>
                <w:szCs w:val="18"/>
              </w:rPr>
            </w:pPr>
          </w:p>
        </w:tc>
        <w:tc>
          <w:tcPr>
            <w:tcW w:w="1222" w:type="dxa"/>
            <w:vAlign w:val="bottom"/>
          </w:tcPr>
          <w:p w14:paraId="79CDEABE" w14:textId="77777777" w:rsidR="00191A0D" w:rsidRPr="00C4300E" w:rsidRDefault="00191A0D">
            <w:pPr>
              <w:jc w:val="center"/>
              <w:rPr>
                <w:rFonts w:ascii="Calibri" w:hAnsi="Calibri"/>
                <w:sz w:val="18"/>
                <w:szCs w:val="18"/>
              </w:rPr>
            </w:pPr>
          </w:p>
        </w:tc>
      </w:tr>
    </w:tbl>
    <w:p w14:paraId="79CDEAC1" w14:textId="77777777" w:rsidR="002307DB" w:rsidRDefault="002307DB" w:rsidP="000E1747"/>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8"/>
        <w:gridCol w:w="1349"/>
        <w:gridCol w:w="1349"/>
        <w:gridCol w:w="1350"/>
        <w:gridCol w:w="1350"/>
        <w:gridCol w:w="1350"/>
        <w:gridCol w:w="1350"/>
        <w:gridCol w:w="1350"/>
      </w:tblGrid>
      <w:tr w:rsidR="00352FAD" w14:paraId="79CDEAC3" w14:textId="77777777" w:rsidTr="008C4689">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AC2" w14:textId="2422375E" w:rsidR="00352FAD" w:rsidRPr="00110661" w:rsidRDefault="00352FAD" w:rsidP="00DE2F96">
            <w:pPr>
              <w:rPr>
                <w:rFonts w:ascii="Calibri" w:hAnsi="Calibri"/>
                <w:b/>
                <w:bCs/>
                <w:caps/>
                <w:sz w:val="18"/>
                <w:szCs w:val="18"/>
              </w:rPr>
            </w:pPr>
            <w:r w:rsidRPr="00B561CB">
              <w:rPr>
                <w:rFonts w:asciiTheme="minorHAnsi" w:hAnsiTheme="minorHAnsi"/>
                <w:b/>
                <w:bCs/>
                <w:caps/>
              </w:rPr>
              <w:t xml:space="preserve">E. </w:t>
            </w:r>
            <w:r w:rsidR="003941CE" w:rsidRPr="00B561CB">
              <w:rPr>
                <w:rFonts w:asciiTheme="minorHAnsi" w:hAnsiTheme="minorHAnsi"/>
                <w:b/>
              </w:rPr>
              <w:t>Slab Floor/Perimeter Insulation</w:t>
            </w:r>
            <w:r w:rsidR="003941CE" w:rsidRPr="00B561CB">
              <w:rPr>
                <w:rFonts w:asciiTheme="minorHAnsi" w:hAnsiTheme="minorHAnsi"/>
                <w:b/>
                <w:bCs/>
                <w:caps/>
              </w:rPr>
              <w:t xml:space="preserve"> </w:t>
            </w:r>
            <w:r w:rsidR="003941CE" w:rsidRPr="00B561CB">
              <w:rPr>
                <w:rFonts w:asciiTheme="minorHAnsi" w:hAnsiTheme="minorHAnsi"/>
              </w:rPr>
              <w:t xml:space="preserve">(See </w:t>
            </w:r>
            <w:r w:rsidR="000E1747">
              <w:rPr>
                <w:rFonts w:asciiTheme="minorHAnsi" w:hAnsiTheme="minorHAnsi"/>
              </w:rPr>
              <w:t xml:space="preserve">Section </w:t>
            </w:r>
            <w:r w:rsidR="003941CE" w:rsidRPr="00B561CB">
              <w:rPr>
                <w:rFonts w:asciiTheme="minorHAnsi" w:hAnsiTheme="minorHAnsi"/>
              </w:rPr>
              <w:t>F. for Insulation Requirements for Heated Slabs)</w:t>
            </w:r>
          </w:p>
        </w:tc>
      </w:tr>
      <w:tr w:rsidR="00352FAD" w:rsidRPr="00C4300E" w14:paraId="79CDEACC" w14:textId="77777777" w:rsidTr="009B4838">
        <w:trPr>
          <w:trHeight w:val="158"/>
          <w:jc w:val="center"/>
        </w:trPr>
        <w:tc>
          <w:tcPr>
            <w:tcW w:w="1377" w:type="dxa"/>
            <w:vAlign w:val="bottom"/>
          </w:tcPr>
          <w:p w14:paraId="79CDEAC4" w14:textId="77777777" w:rsidR="00352FAD" w:rsidRDefault="00352FAD" w:rsidP="000E1747">
            <w:pPr>
              <w:keepNext/>
              <w:jc w:val="center"/>
              <w:rPr>
                <w:rFonts w:ascii="Calibri" w:hAnsi="Calibri"/>
                <w:sz w:val="18"/>
                <w:szCs w:val="18"/>
              </w:rPr>
            </w:pPr>
            <w:r>
              <w:rPr>
                <w:rFonts w:ascii="Calibri" w:hAnsi="Calibri"/>
                <w:sz w:val="18"/>
                <w:szCs w:val="18"/>
              </w:rPr>
              <w:t>01</w:t>
            </w:r>
          </w:p>
        </w:tc>
        <w:tc>
          <w:tcPr>
            <w:tcW w:w="1378" w:type="dxa"/>
            <w:vAlign w:val="bottom"/>
          </w:tcPr>
          <w:p w14:paraId="79CDEAC5" w14:textId="77777777" w:rsidR="00352FAD" w:rsidRDefault="00352FAD" w:rsidP="00DE2F96">
            <w:pPr>
              <w:keepNext/>
              <w:jc w:val="center"/>
              <w:rPr>
                <w:rFonts w:ascii="Calibri" w:hAnsi="Calibri"/>
                <w:sz w:val="18"/>
                <w:szCs w:val="18"/>
              </w:rPr>
            </w:pPr>
            <w:r>
              <w:rPr>
                <w:rFonts w:ascii="Calibri" w:hAnsi="Calibri"/>
                <w:sz w:val="18"/>
                <w:szCs w:val="18"/>
              </w:rPr>
              <w:t>02</w:t>
            </w:r>
          </w:p>
        </w:tc>
        <w:tc>
          <w:tcPr>
            <w:tcW w:w="1378" w:type="dxa"/>
            <w:vAlign w:val="bottom"/>
          </w:tcPr>
          <w:p w14:paraId="79CDEAC6" w14:textId="77777777" w:rsidR="00352FAD" w:rsidRDefault="00352FAD">
            <w:pPr>
              <w:keepNext/>
              <w:jc w:val="center"/>
              <w:rPr>
                <w:rFonts w:ascii="Calibri" w:hAnsi="Calibri"/>
                <w:sz w:val="18"/>
                <w:szCs w:val="18"/>
              </w:rPr>
            </w:pPr>
            <w:r>
              <w:rPr>
                <w:rFonts w:ascii="Calibri" w:hAnsi="Calibri"/>
                <w:sz w:val="18"/>
                <w:szCs w:val="18"/>
              </w:rPr>
              <w:t>03</w:t>
            </w:r>
          </w:p>
        </w:tc>
        <w:tc>
          <w:tcPr>
            <w:tcW w:w="1378" w:type="dxa"/>
            <w:vAlign w:val="bottom"/>
          </w:tcPr>
          <w:p w14:paraId="79CDEAC7" w14:textId="77777777" w:rsidR="00352FAD" w:rsidRDefault="00352FAD">
            <w:pPr>
              <w:keepNext/>
              <w:jc w:val="center"/>
              <w:rPr>
                <w:rFonts w:ascii="Calibri" w:hAnsi="Calibri"/>
                <w:sz w:val="18"/>
                <w:szCs w:val="18"/>
              </w:rPr>
            </w:pPr>
            <w:r>
              <w:rPr>
                <w:rFonts w:ascii="Calibri" w:hAnsi="Calibri"/>
                <w:sz w:val="18"/>
                <w:szCs w:val="18"/>
              </w:rPr>
              <w:t>04</w:t>
            </w:r>
          </w:p>
        </w:tc>
        <w:tc>
          <w:tcPr>
            <w:tcW w:w="1378" w:type="dxa"/>
            <w:vAlign w:val="bottom"/>
          </w:tcPr>
          <w:p w14:paraId="79CDEAC8" w14:textId="77777777" w:rsidR="00352FAD" w:rsidRDefault="00352FAD">
            <w:pPr>
              <w:keepNext/>
              <w:jc w:val="center"/>
              <w:rPr>
                <w:rFonts w:ascii="Calibri" w:hAnsi="Calibri"/>
                <w:sz w:val="18"/>
                <w:szCs w:val="18"/>
              </w:rPr>
            </w:pPr>
            <w:r>
              <w:rPr>
                <w:rFonts w:ascii="Calibri" w:hAnsi="Calibri"/>
                <w:sz w:val="18"/>
                <w:szCs w:val="18"/>
              </w:rPr>
              <w:t>05</w:t>
            </w:r>
          </w:p>
        </w:tc>
        <w:tc>
          <w:tcPr>
            <w:tcW w:w="1378" w:type="dxa"/>
            <w:vAlign w:val="bottom"/>
          </w:tcPr>
          <w:p w14:paraId="79CDEAC9" w14:textId="77777777" w:rsidR="00352FAD" w:rsidRDefault="00352FAD">
            <w:pPr>
              <w:keepNext/>
              <w:jc w:val="center"/>
              <w:rPr>
                <w:rFonts w:ascii="Calibri" w:hAnsi="Calibri"/>
                <w:sz w:val="18"/>
                <w:szCs w:val="18"/>
              </w:rPr>
            </w:pPr>
            <w:r>
              <w:rPr>
                <w:rFonts w:ascii="Calibri" w:hAnsi="Calibri"/>
                <w:sz w:val="18"/>
                <w:szCs w:val="18"/>
              </w:rPr>
              <w:t>06</w:t>
            </w:r>
          </w:p>
        </w:tc>
        <w:tc>
          <w:tcPr>
            <w:tcW w:w="1378" w:type="dxa"/>
            <w:vAlign w:val="bottom"/>
          </w:tcPr>
          <w:p w14:paraId="79CDEACA" w14:textId="77777777" w:rsidR="00352FAD" w:rsidRDefault="00352FAD">
            <w:pPr>
              <w:keepNext/>
              <w:jc w:val="center"/>
              <w:rPr>
                <w:rFonts w:ascii="Calibri" w:hAnsi="Calibri"/>
                <w:sz w:val="18"/>
                <w:szCs w:val="18"/>
              </w:rPr>
            </w:pPr>
            <w:r>
              <w:rPr>
                <w:rFonts w:ascii="Calibri" w:hAnsi="Calibri"/>
                <w:sz w:val="18"/>
                <w:szCs w:val="18"/>
              </w:rPr>
              <w:t>07</w:t>
            </w:r>
          </w:p>
        </w:tc>
        <w:tc>
          <w:tcPr>
            <w:tcW w:w="1378" w:type="dxa"/>
            <w:vAlign w:val="bottom"/>
          </w:tcPr>
          <w:p w14:paraId="79CDEACB" w14:textId="77777777" w:rsidR="00352FAD" w:rsidRDefault="00352FAD">
            <w:pPr>
              <w:keepNext/>
              <w:jc w:val="center"/>
              <w:rPr>
                <w:rFonts w:ascii="Calibri" w:hAnsi="Calibri"/>
                <w:sz w:val="18"/>
                <w:szCs w:val="18"/>
              </w:rPr>
            </w:pPr>
            <w:r>
              <w:rPr>
                <w:rFonts w:ascii="Calibri" w:hAnsi="Calibri"/>
                <w:sz w:val="18"/>
                <w:szCs w:val="18"/>
              </w:rPr>
              <w:t>08</w:t>
            </w:r>
          </w:p>
        </w:tc>
      </w:tr>
      <w:tr w:rsidR="00352FAD" w:rsidRPr="00C4300E" w14:paraId="79CDEAD7" w14:textId="77777777" w:rsidTr="009B4838">
        <w:trPr>
          <w:trHeight w:val="158"/>
          <w:jc w:val="center"/>
        </w:trPr>
        <w:tc>
          <w:tcPr>
            <w:tcW w:w="1377" w:type="dxa"/>
            <w:vAlign w:val="bottom"/>
          </w:tcPr>
          <w:p w14:paraId="79CDEACD" w14:textId="77777777" w:rsidR="00352FAD" w:rsidRPr="002F2318" w:rsidRDefault="00352FAD" w:rsidP="000E1747">
            <w:pPr>
              <w:keepNext/>
              <w:jc w:val="center"/>
              <w:rPr>
                <w:rFonts w:ascii="Calibri" w:hAnsi="Calibri"/>
                <w:sz w:val="18"/>
                <w:szCs w:val="18"/>
              </w:rPr>
            </w:pPr>
            <w:r w:rsidRPr="002F2318">
              <w:rPr>
                <w:rFonts w:ascii="Calibri" w:hAnsi="Calibri"/>
                <w:sz w:val="18"/>
                <w:szCs w:val="18"/>
              </w:rPr>
              <w:t>I.D</w:t>
            </w:r>
            <w:r w:rsidR="0054279A" w:rsidRPr="002F2318">
              <w:rPr>
                <w:rFonts w:ascii="Calibri" w:hAnsi="Calibri"/>
                <w:sz w:val="18"/>
                <w:szCs w:val="18"/>
              </w:rPr>
              <w:t>.</w:t>
            </w:r>
          </w:p>
        </w:tc>
        <w:tc>
          <w:tcPr>
            <w:tcW w:w="1378" w:type="dxa"/>
            <w:vAlign w:val="bottom"/>
          </w:tcPr>
          <w:p w14:paraId="79CDEACE" w14:textId="77777777" w:rsidR="00352FAD" w:rsidRPr="002F2318" w:rsidRDefault="00352FAD" w:rsidP="00DE2F96">
            <w:pPr>
              <w:keepNext/>
              <w:jc w:val="center"/>
              <w:rPr>
                <w:rFonts w:ascii="Calibri" w:hAnsi="Calibri"/>
                <w:sz w:val="18"/>
                <w:szCs w:val="18"/>
              </w:rPr>
            </w:pPr>
            <w:r w:rsidRPr="002F2318">
              <w:rPr>
                <w:rFonts w:ascii="Calibri" w:hAnsi="Calibri"/>
                <w:sz w:val="18"/>
                <w:szCs w:val="18"/>
              </w:rPr>
              <w:t>Manufacturer &amp; Brand</w:t>
            </w:r>
          </w:p>
        </w:tc>
        <w:tc>
          <w:tcPr>
            <w:tcW w:w="1378" w:type="dxa"/>
            <w:vAlign w:val="bottom"/>
          </w:tcPr>
          <w:p w14:paraId="79CDEACF" w14:textId="77777777" w:rsidR="00352FAD" w:rsidRPr="002F2318" w:rsidRDefault="00352FAD">
            <w:pPr>
              <w:keepNext/>
              <w:jc w:val="center"/>
              <w:rPr>
                <w:rFonts w:ascii="Calibri" w:hAnsi="Calibri"/>
                <w:sz w:val="18"/>
                <w:szCs w:val="18"/>
              </w:rPr>
            </w:pPr>
            <w:r w:rsidRPr="002F2318">
              <w:rPr>
                <w:rFonts w:ascii="Calibri" w:hAnsi="Calibri"/>
                <w:sz w:val="18"/>
                <w:szCs w:val="18"/>
              </w:rPr>
              <w:t>Floor Type</w:t>
            </w:r>
          </w:p>
        </w:tc>
        <w:tc>
          <w:tcPr>
            <w:tcW w:w="1378" w:type="dxa"/>
            <w:vAlign w:val="bottom"/>
          </w:tcPr>
          <w:p w14:paraId="79CDEAD0"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 Type</w:t>
            </w:r>
          </w:p>
        </w:tc>
        <w:tc>
          <w:tcPr>
            <w:tcW w:w="1378" w:type="dxa"/>
            <w:vAlign w:val="bottom"/>
          </w:tcPr>
          <w:p w14:paraId="79CDEAD1"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2" w14:textId="77777777" w:rsidR="00352FAD" w:rsidRPr="002F2318" w:rsidRDefault="00352FAD">
            <w:pPr>
              <w:keepNext/>
              <w:jc w:val="center"/>
              <w:rPr>
                <w:rFonts w:ascii="Calibri" w:hAnsi="Calibri"/>
                <w:sz w:val="18"/>
                <w:szCs w:val="18"/>
              </w:rPr>
            </w:pPr>
            <w:r w:rsidRPr="002F2318">
              <w:rPr>
                <w:rFonts w:ascii="Calibri" w:hAnsi="Calibri"/>
                <w:sz w:val="18"/>
                <w:szCs w:val="18"/>
              </w:rPr>
              <w:t>Depth (inches)</w:t>
            </w:r>
          </w:p>
        </w:tc>
        <w:tc>
          <w:tcPr>
            <w:tcW w:w="1378" w:type="dxa"/>
            <w:vAlign w:val="bottom"/>
          </w:tcPr>
          <w:p w14:paraId="79CDEAD3"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4" w14:textId="77777777" w:rsidR="00352FAD" w:rsidRPr="002F2318" w:rsidRDefault="00352FAD">
            <w:pPr>
              <w:keepNext/>
              <w:jc w:val="center"/>
              <w:rPr>
                <w:rFonts w:ascii="Calibri" w:hAnsi="Calibri"/>
                <w:sz w:val="18"/>
                <w:szCs w:val="18"/>
              </w:rPr>
            </w:pPr>
            <w:r w:rsidRPr="002F2318">
              <w:rPr>
                <w:rFonts w:ascii="Calibri" w:hAnsi="Calibri"/>
                <w:sz w:val="18"/>
                <w:szCs w:val="18"/>
              </w:rPr>
              <w:t>R-Value</w:t>
            </w:r>
          </w:p>
        </w:tc>
        <w:tc>
          <w:tcPr>
            <w:tcW w:w="1378" w:type="dxa"/>
            <w:vAlign w:val="bottom"/>
          </w:tcPr>
          <w:p w14:paraId="79CDEAD5" w14:textId="77777777" w:rsidR="00352FAD" w:rsidRPr="002F2318" w:rsidRDefault="00352FAD">
            <w:pPr>
              <w:keepNext/>
              <w:jc w:val="center"/>
              <w:rPr>
                <w:rFonts w:ascii="Calibri" w:hAnsi="Calibri"/>
                <w:sz w:val="18"/>
                <w:szCs w:val="18"/>
              </w:rPr>
            </w:pPr>
            <w:r w:rsidRPr="002F2318">
              <w:rPr>
                <w:rFonts w:ascii="Calibri" w:hAnsi="Calibri"/>
                <w:sz w:val="18"/>
                <w:szCs w:val="18"/>
              </w:rPr>
              <w:t>Vertical Insulation Length (inches)</w:t>
            </w:r>
          </w:p>
        </w:tc>
        <w:tc>
          <w:tcPr>
            <w:tcW w:w="1378" w:type="dxa"/>
            <w:vAlign w:val="bottom"/>
          </w:tcPr>
          <w:p w14:paraId="79CDEAD6" w14:textId="77777777" w:rsidR="00352FAD" w:rsidRPr="002F2318" w:rsidRDefault="00352FAD">
            <w:pPr>
              <w:keepNext/>
              <w:jc w:val="center"/>
              <w:rPr>
                <w:rFonts w:ascii="Calibri" w:hAnsi="Calibri"/>
                <w:sz w:val="18"/>
                <w:szCs w:val="18"/>
              </w:rPr>
            </w:pPr>
            <w:r w:rsidRPr="002F2318">
              <w:rPr>
                <w:rFonts w:ascii="Calibri" w:hAnsi="Calibri"/>
                <w:sz w:val="18"/>
                <w:szCs w:val="18"/>
              </w:rPr>
              <w:t>Horizontal Insulation Length (feet)</w:t>
            </w:r>
          </w:p>
        </w:tc>
      </w:tr>
      <w:tr w:rsidR="00352FAD" w:rsidRPr="00C4300E" w14:paraId="79CDEAE0" w14:textId="77777777" w:rsidTr="009B4838">
        <w:trPr>
          <w:trHeight w:val="158"/>
          <w:jc w:val="center"/>
        </w:trPr>
        <w:tc>
          <w:tcPr>
            <w:tcW w:w="1377" w:type="dxa"/>
            <w:vAlign w:val="bottom"/>
          </w:tcPr>
          <w:p w14:paraId="79CDEAD8" w14:textId="77777777" w:rsidR="00352FAD" w:rsidRPr="00C4300E" w:rsidRDefault="00352FAD" w:rsidP="000E1747">
            <w:pPr>
              <w:keepNext/>
              <w:jc w:val="center"/>
              <w:rPr>
                <w:rFonts w:ascii="Calibri" w:hAnsi="Calibri"/>
                <w:sz w:val="18"/>
                <w:szCs w:val="18"/>
              </w:rPr>
            </w:pPr>
          </w:p>
        </w:tc>
        <w:tc>
          <w:tcPr>
            <w:tcW w:w="1378" w:type="dxa"/>
            <w:vAlign w:val="bottom"/>
          </w:tcPr>
          <w:p w14:paraId="79CDEAD9" w14:textId="77777777" w:rsidR="00352FAD" w:rsidRPr="00C4300E" w:rsidRDefault="00352FAD" w:rsidP="00DE2F96">
            <w:pPr>
              <w:keepNext/>
              <w:jc w:val="center"/>
              <w:rPr>
                <w:rFonts w:ascii="Calibri" w:hAnsi="Calibri"/>
                <w:sz w:val="18"/>
                <w:szCs w:val="18"/>
              </w:rPr>
            </w:pPr>
          </w:p>
        </w:tc>
        <w:tc>
          <w:tcPr>
            <w:tcW w:w="1378" w:type="dxa"/>
            <w:vAlign w:val="bottom"/>
          </w:tcPr>
          <w:p w14:paraId="79CDEADA" w14:textId="77777777" w:rsidR="00352FAD" w:rsidRPr="00C4300E" w:rsidRDefault="00352FAD">
            <w:pPr>
              <w:keepNext/>
              <w:jc w:val="center"/>
              <w:rPr>
                <w:rFonts w:ascii="Calibri" w:hAnsi="Calibri"/>
                <w:sz w:val="18"/>
                <w:szCs w:val="18"/>
              </w:rPr>
            </w:pPr>
          </w:p>
        </w:tc>
        <w:tc>
          <w:tcPr>
            <w:tcW w:w="1378" w:type="dxa"/>
            <w:vAlign w:val="bottom"/>
          </w:tcPr>
          <w:p w14:paraId="79CDEADB" w14:textId="77777777" w:rsidR="00352FAD" w:rsidRPr="00C4300E" w:rsidRDefault="00352FAD">
            <w:pPr>
              <w:keepNext/>
              <w:jc w:val="center"/>
              <w:rPr>
                <w:rFonts w:ascii="Calibri" w:hAnsi="Calibri"/>
                <w:sz w:val="18"/>
                <w:szCs w:val="18"/>
              </w:rPr>
            </w:pPr>
          </w:p>
        </w:tc>
        <w:tc>
          <w:tcPr>
            <w:tcW w:w="1378" w:type="dxa"/>
            <w:vAlign w:val="bottom"/>
          </w:tcPr>
          <w:p w14:paraId="79CDEADC" w14:textId="77777777" w:rsidR="00352FAD" w:rsidRPr="00C4300E" w:rsidRDefault="00352FAD">
            <w:pPr>
              <w:keepNext/>
              <w:jc w:val="center"/>
              <w:rPr>
                <w:rFonts w:ascii="Calibri" w:hAnsi="Calibri"/>
                <w:sz w:val="18"/>
                <w:szCs w:val="18"/>
              </w:rPr>
            </w:pPr>
          </w:p>
        </w:tc>
        <w:tc>
          <w:tcPr>
            <w:tcW w:w="1378" w:type="dxa"/>
            <w:vAlign w:val="bottom"/>
          </w:tcPr>
          <w:p w14:paraId="79CDEADD" w14:textId="77777777" w:rsidR="00352FAD" w:rsidRPr="00C4300E" w:rsidRDefault="00352FAD">
            <w:pPr>
              <w:keepNext/>
              <w:jc w:val="center"/>
              <w:rPr>
                <w:rFonts w:ascii="Calibri" w:hAnsi="Calibri"/>
                <w:sz w:val="18"/>
                <w:szCs w:val="18"/>
              </w:rPr>
            </w:pPr>
          </w:p>
        </w:tc>
        <w:tc>
          <w:tcPr>
            <w:tcW w:w="1378" w:type="dxa"/>
            <w:vAlign w:val="bottom"/>
          </w:tcPr>
          <w:p w14:paraId="79CDEADE" w14:textId="77777777" w:rsidR="00352FAD" w:rsidRPr="00C4300E" w:rsidRDefault="00352FAD">
            <w:pPr>
              <w:keepNext/>
              <w:jc w:val="center"/>
              <w:rPr>
                <w:rFonts w:ascii="Calibri" w:hAnsi="Calibri"/>
                <w:sz w:val="18"/>
                <w:szCs w:val="18"/>
              </w:rPr>
            </w:pPr>
          </w:p>
        </w:tc>
        <w:tc>
          <w:tcPr>
            <w:tcW w:w="1378" w:type="dxa"/>
            <w:vAlign w:val="bottom"/>
          </w:tcPr>
          <w:p w14:paraId="79CDEADF" w14:textId="77777777" w:rsidR="00352FAD" w:rsidRPr="00C4300E" w:rsidRDefault="00352FAD">
            <w:pPr>
              <w:keepNext/>
              <w:jc w:val="center"/>
              <w:rPr>
                <w:rFonts w:ascii="Calibri" w:hAnsi="Calibri"/>
                <w:sz w:val="18"/>
                <w:szCs w:val="18"/>
              </w:rPr>
            </w:pPr>
          </w:p>
        </w:tc>
      </w:tr>
      <w:tr w:rsidR="00352FAD" w:rsidRPr="00C4300E" w14:paraId="79CDEAE9" w14:textId="77777777" w:rsidTr="009B4838">
        <w:trPr>
          <w:trHeight w:val="158"/>
          <w:jc w:val="center"/>
        </w:trPr>
        <w:tc>
          <w:tcPr>
            <w:tcW w:w="1377" w:type="dxa"/>
            <w:vAlign w:val="bottom"/>
          </w:tcPr>
          <w:p w14:paraId="79CDEAE1" w14:textId="77777777" w:rsidR="00352FAD" w:rsidRPr="00C4300E" w:rsidRDefault="00352FAD" w:rsidP="000E1747">
            <w:pPr>
              <w:keepNext/>
              <w:jc w:val="center"/>
              <w:rPr>
                <w:rFonts w:ascii="Calibri" w:hAnsi="Calibri"/>
                <w:sz w:val="18"/>
                <w:szCs w:val="18"/>
              </w:rPr>
            </w:pPr>
          </w:p>
        </w:tc>
        <w:tc>
          <w:tcPr>
            <w:tcW w:w="1378" w:type="dxa"/>
            <w:vAlign w:val="bottom"/>
          </w:tcPr>
          <w:p w14:paraId="79CDEAE2" w14:textId="77777777" w:rsidR="00352FAD" w:rsidRPr="00C4300E" w:rsidRDefault="00352FAD" w:rsidP="00DE2F96">
            <w:pPr>
              <w:keepNext/>
              <w:jc w:val="center"/>
              <w:rPr>
                <w:rFonts w:ascii="Calibri" w:hAnsi="Calibri"/>
                <w:sz w:val="18"/>
                <w:szCs w:val="18"/>
              </w:rPr>
            </w:pPr>
          </w:p>
        </w:tc>
        <w:tc>
          <w:tcPr>
            <w:tcW w:w="1378" w:type="dxa"/>
            <w:vAlign w:val="bottom"/>
          </w:tcPr>
          <w:p w14:paraId="79CDEAE3" w14:textId="77777777" w:rsidR="00352FAD" w:rsidRPr="00C4300E" w:rsidRDefault="00352FAD">
            <w:pPr>
              <w:keepNext/>
              <w:jc w:val="center"/>
              <w:rPr>
                <w:rFonts w:ascii="Calibri" w:hAnsi="Calibri"/>
                <w:sz w:val="18"/>
                <w:szCs w:val="18"/>
              </w:rPr>
            </w:pPr>
          </w:p>
        </w:tc>
        <w:tc>
          <w:tcPr>
            <w:tcW w:w="1378" w:type="dxa"/>
            <w:vAlign w:val="bottom"/>
          </w:tcPr>
          <w:p w14:paraId="79CDEAE4" w14:textId="77777777" w:rsidR="00352FAD" w:rsidRPr="00C4300E" w:rsidRDefault="00352FAD">
            <w:pPr>
              <w:keepNext/>
              <w:jc w:val="center"/>
              <w:rPr>
                <w:rFonts w:ascii="Calibri" w:hAnsi="Calibri"/>
                <w:sz w:val="18"/>
                <w:szCs w:val="18"/>
              </w:rPr>
            </w:pPr>
          </w:p>
        </w:tc>
        <w:tc>
          <w:tcPr>
            <w:tcW w:w="1378" w:type="dxa"/>
            <w:vAlign w:val="bottom"/>
          </w:tcPr>
          <w:p w14:paraId="79CDEAE5" w14:textId="77777777" w:rsidR="00352FAD" w:rsidRPr="00C4300E" w:rsidRDefault="00352FAD">
            <w:pPr>
              <w:keepNext/>
              <w:jc w:val="center"/>
              <w:rPr>
                <w:rFonts w:ascii="Calibri" w:hAnsi="Calibri"/>
                <w:sz w:val="18"/>
                <w:szCs w:val="18"/>
              </w:rPr>
            </w:pPr>
          </w:p>
        </w:tc>
        <w:tc>
          <w:tcPr>
            <w:tcW w:w="1378" w:type="dxa"/>
            <w:vAlign w:val="bottom"/>
          </w:tcPr>
          <w:p w14:paraId="79CDEAE6" w14:textId="77777777" w:rsidR="00352FAD" w:rsidRPr="00C4300E" w:rsidRDefault="00352FAD">
            <w:pPr>
              <w:keepNext/>
              <w:jc w:val="center"/>
              <w:rPr>
                <w:rFonts w:ascii="Calibri" w:hAnsi="Calibri"/>
                <w:sz w:val="18"/>
                <w:szCs w:val="18"/>
              </w:rPr>
            </w:pPr>
          </w:p>
        </w:tc>
        <w:tc>
          <w:tcPr>
            <w:tcW w:w="1378" w:type="dxa"/>
            <w:vAlign w:val="bottom"/>
          </w:tcPr>
          <w:p w14:paraId="79CDEAE7" w14:textId="77777777" w:rsidR="00352FAD" w:rsidRPr="00C4300E" w:rsidRDefault="00352FAD">
            <w:pPr>
              <w:keepNext/>
              <w:jc w:val="center"/>
              <w:rPr>
                <w:rFonts w:ascii="Calibri" w:hAnsi="Calibri"/>
                <w:sz w:val="18"/>
                <w:szCs w:val="18"/>
              </w:rPr>
            </w:pPr>
          </w:p>
        </w:tc>
        <w:tc>
          <w:tcPr>
            <w:tcW w:w="1378" w:type="dxa"/>
            <w:vAlign w:val="bottom"/>
          </w:tcPr>
          <w:p w14:paraId="79CDEAE8" w14:textId="77777777" w:rsidR="00352FAD" w:rsidRPr="00C4300E" w:rsidRDefault="00352FAD">
            <w:pPr>
              <w:keepNext/>
              <w:jc w:val="center"/>
              <w:rPr>
                <w:rFonts w:ascii="Calibri" w:hAnsi="Calibri"/>
                <w:sz w:val="18"/>
                <w:szCs w:val="18"/>
              </w:rPr>
            </w:pPr>
          </w:p>
        </w:tc>
      </w:tr>
    </w:tbl>
    <w:p w14:paraId="79CDEAEA" w14:textId="77777777" w:rsidR="00352FAD" w:rsidRDefault="00352FAD" w:rsidP="000E1747"/>
    <w:p w14:paraId="79CDEAEB" w14:textId="77777777" w:rsidR="00352FAD" w:rsidRDefault="00352FAD" w:rsidP="00DE2F96"/>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2307DB" w:rsidRPr="00787AAD" w14:paraId="79CDEAED"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AEC" w14:textId="2AF5178F" w:rsidR="002307DB" w:rsidRDefault="002307DB">
            <w:pPr>
              <w:keepNext/>
              <w:rPr>
                <w:rFonts w:ascii="Calibri" w:hAnsi="Calibri"/>
                <w:b/>
                <w:sz w:val="18"/>
                <w:szCs w:val="18"/>
              </w:rPr>
            </w:pPr>
            <w:r w:rsidRPr="00B561CB">
              <w:rPr>
                <w:rFonts w:ascii="Calibri" w:hAnsi="Calibri"/>
                <w:b/>
                <w:szCs w:val="18"/>
              </w:rPr>
              <w:lastRenderedPageBreak/>
              <w:t xml:space="preserve">F. </w:t>
            </w:r>
            <w:r w:rsidR="003941CE" w:rsidRPr="00B561CB">
              <w:rPr>
                <w:rFonts w:ascii="Calibri" w:hAnsi="Calibri"/>
                <w:b/>
                <w:szCs w:val="18"/>
              </w:rPr>
              <w:t>Heated Slab Insulation</w:t>
            </w:r>
          </w:p>
        </w:tc>
      </w:tr>
      <w:tr w:rsidR="002307DB" w:rsidRPr="00787AAD" w14:paraId="79CDEAF0"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EE" w14:textId="77777777" w:rsidR="002307DB" w:rsidRDefault="002307DB"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EF" w14:textId="77777777" w:rsidR="002307DB" w:rsidRDefault="002307DB"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2307DB" w:rsidRPr="00787AAD" w14:paraId="79CDEAF3"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1" w14:textId="77777777" w:rsidR="002307DB" w:rsidRDefault="002307DB"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2" w14:textId="77777777" w:rsidR="002307DB" w:rsidRDefault="002307DB"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52FAD">
              <w:rPr>
                <w:rFonts w:ascii="Calibri" w:hAnsi="Calibri"/>
                <w:sz w:val="18"/>
                <w:szCs w:val="18"/>
              </w:rPr>
              <w:t>1</w:t>
            </w:r>
            <w:r w:rsidRPr="00110661">
              <w:rPr>
                <w:rFonts w:ascii="Calibri" w:hAnsi="Calibri"/>
                <w:sz w:val="18"/>
                <w:szCs w:val="18"/>
              </w:rPr>
              <w:t>5 requires R-5, climate zone 16 requires R-10.</w:t>
            </w:r>
          </w:p>
        </w:tc>
      </w:tr>
      <w:tr w:rsidR="002307DB" w:rsidRPr="00787AAD" w14:paraId="79CDEAF6"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4" w14:textId="77777777" w:rsidR="002307DB" w:rsidRDefault="002307DB"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5" w14:textId="350CDD13" w:rsidR="002307DB" w:rsidRDefault="002307DB"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8A0F97">
              <w:rPr>
                <w:rFonts w:ascii="Calibri" w:hAnsi="Calibri"/>
                <w:sz w:val="18"/>
                <w:szCs w:val="18"/>
              </w:rPr>
              <w:t>i</w:t>
            </w:r>
            <w:r w:rsidRPr="00110661">
              <w:rPr>
                <w:rFonts w:ascii="Calibri" w:hAnsi="Calibri"/>
                <w:sz w:val="18"/>
                <w:szCs w:val="18"/>
              </w:rPr>
              <w:t>n view. Climate zones 1-</w:t>
            </w:r>
            <w:r w:rsidR="00352FAD">
              <w:rPr>
                <w:rFonts w:ascii="Calibri" w:hAnsi="Calibri"/>
                <w:sz w:val="18"/>
                <w:szCs w:val="18"/>
              </w:rPr>
              <w:t>1</w:t>
            </w:r>
            <w:r w:rsidRPr="00110661">
              <w:rPr>
                <w:rFonts w:ascii="Calibri" w:hAnsi="Calibri"/>
                <w:sz w:val="18"/>
                <w:szCs w:val="18"/>
              </w:rPr>
              <w:t xml:space="preserve">5 require R-5, </w:t>
            </w:r>
            <w:r w:rsidR="000E1747">
              <w:rPr>
                <w:rFonts w:ascii="Calibri" w:hAnsi="Calibri"/>
                <w:sz w:val="18"/>
                <w:szCs w:val="18"/>
              </w:rPr>
              <w:t xml:space="preserve">and </w:t>
            </w:r>
            <w:r w:rsidRPr="00110661">
              <w:rPr>
                <w:rFonts w:ascii="Calibri" w:hAnsi="Calibri"/>
                <w:sz w:val="18"/>
                <w:szCs w:val="18"/>
              </w:rPr>
              <w:t>climate zone 16 requires R-10 vertical and R-7 horizontal.</w:t>
            </w:r>
          </w:p>
        </w:tc>
      </w:tr>
      <w:tr w:rsidR="002307DB" w:rsidRPr="00110661" w14:paraId="79CDEAF8"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AF7" w14:textId="77777777" w:rsidR="002307DB" w:rsidRDefault="002307DB"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AF9" w14:textId="77777777" w:rsidR="002307DB" w:rsidRDefault="002307DB" w:rsidP="000E1747"/>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2307DB" w:rsidRPr="00C4300E" w14:paraId="79CDEAFB" w14:textId="77777777" w:rsidTr="008C4689">
        <w:trPr>
          <w:trHeight w:val="158"/>
        </w:trPr>
        <w:tc>
          <w:tcPr>
            <w:tcW w:w="11034" w:type="dxa"/>
            <w:gridSpan w:val="2"/>
            <w:vAlign w:val="center"/>
          </w:tcPr>
          <w:p w14:paraId="79CDEAFA" w14:textId="605FC270" w:rsidR="002307DB" w:rsidRPr="00B561CB" w:rsidRDefault="002307DB" w:rsidP="00DE2F96">
            <w:pPr>
              <w:keepNext/>
              <w:rPr>
                <w:rFonts w:ascii="Calibri" w:hAnsi="Calibri"/>
                <w:szCs w:val="18"/>
              </w:rPr>
            </w:pPr>
            <w:r w:rsidRPr="00B561CB">
              <w:rPr>
                <w:rFonts w:ascii="Calibri" w:hAnsi="Calibri"/>
                <w:b/>
                <w:szCs w:val="18"/>
              </w:rPr>
              <w:t xml:space="preserve">G. </w:t>
            </w:r>
            <w:r w:rsidR="003941CE" w:rsidRPr="00B561CB">
              <w:rPr>
                <w:rFonts w:ascii="Calibri" w:hAnsi="Calibri"/>
                <w:b/>
                <w:szCs w:val="18"/>
              </w:rPr>
              <w:t>Minimum Mandatory Measures</w:t>
            </w:r>
          </w:p>
        </w:tc>
      </w:tr>
      <w:tr w:rsidR="002307DB" w:rsidRPr="00C4300E" w14:paraId="79CDEAFE" w14:textId="77777777" w:rsidTr="008C4689">
        <w:trPr>
          <w:trHeight w:val="158"/>
        </w:trPr>
        <w:tc>
          <w:tcPr>
            <w:tcW w:w="590" w:type="dxa"/>
            <w:vAlign w:val="center"/>
          </w:tcPr>
          <w:p w14:paraId="79CDEAFC" w14:textId="77777777" w:rsidR="002307DB" w:rsidRPr="00B615A5" w:rsidRDefault="002307DB" w:rsidP="000E1747">
            <w:pPr>
              <w:keepNext/>
              <w:jc w:val="center"/>
              <w:rPr>
                <w:rFonts w:ascii="Calibri" w:hAnsi="Calibri"/>
                <w:sz w:val="18"/>
                <w:szCs w:val="18"/>
              </w:rPr>
            </w:pPr>
            <w:r>
              <w:rPr>
                <w:rFonts w:ascii="Calibri" w:hAnsi="Calibri"/>
                <w:sz w:val="18"/>
                <w:szCs w:val="18"/>
              </w:rPr>
              <w:t>01</w:t>
            </w:r>
          </w:p>
        </w:tc>
        <w:tc>
          <w:tcPr>
            <w:tcW w:w="10444" w:type="dxa"/>
          </w:tcPr>
          <w:p w14:paraId="79CDEAFD"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110.8(a): All installed </w:t>
            </w:r>
            <w:r w:rsidR="00352FAD">
              <w:rPr>
                <w:rFonts w:ascii="Calibri" w:hAnsi="Calibri"/>
                <w:sz w:val="18"/>
                <w:szCs w:val="18"/>
              </w:rPr>
              <w:t>i</w:t>
            </w:r>
            <w:r w:rsidRPr="00C4300E">
              <w:rPr>
                <w:rFonts w:ascii="Calibri" w:hAnsi="Calibri"/>
                <w:sz w:val="18"/>
                <w:szCs w:val="18"/>
              </w:rPr>
              <w:t xml:space="preserve">nsulation is certified and listed with </w:t>
            </w:r>
            <w:r w:rsidR="00352FAD">
              <w:rPr>
                <w:rFonts w:ascii="Calibri" w:hAnsi="Calibri"/>
                <w:sz w:val="18"/>
                <w:szCs w:val="18"/>
              </w:rPr>
              <w:t xml:space="preserve">the </w:t>
            </w:r>
            <w:r w:rsidRPr="00C4300E">
              <w:rPr>
                <w:rFonts w:ascii="Calibri" w:hAnsi="Calibri"/>
                <w:sz w:val="18"/>
                <w:szCs w:val="18"/>
              </w:rPr>
              <w:t xml:space="preserve">Department of Consumer Affairs, </w:t>
            </w:r>
            <w:r w:rsidR="00352FAD">
              <w:rPr>
                <w:rFonts w:ascii="Calibri" w:hAnsi="Calibri"/>
                <w:sz w:val="18"/>
                <w:szCs w:val="18"/>
              </w:rPr>
              <w:t>“</w:t>
            </w:r>
            <w:r w:rsidRPr="00C4300E">
              <w:rPr>
                <w:rFonts w:ascii="Calibri" w:hAnsi="Calibri"/>
                <w:sz w:val="18"/>
                <w:szCs w:val="18"/>
              </w:rPr>
              <w:t>Standards for Insulating Material.</w:t>
            </w:r>
            <w:r w:rsidR="00352FAD">
              <w:rPr>
                <w:rFonts w:ascii="Calibri" w:hAnsi="Calibri"/>
                <w:sz w:val="18"/>
                <w:szCs w:val="18"/>
              </w:rPr>
              <w:t>”</w:t>
            </w:r>
          </w:p>
        </w:tc>
      </w:tr>
      <w:tr w:rsidR="002307DB" w:rsidRPr="00C4300E" w14:paraId="79CDEB01" w14:textId="77777777" w:rsidTr="008C4689">
        <w:trPr>
          <w:trHeight w:val="158"/>
        </w:trPr>
        <w:tc>
          <w:tcPr>
            <w:tcW w:w="590" w:type="dxa"/>
            <w:vAlign w:val="center"/>
          </w:tcPr>
          <w:p w14:paraId="79CDEAFF" w14:textId="77777777" w:rsidR="002307DB" w:rsidRPr="00B615A5" w:rsidRDefault="002307DB" w:rsidP="000E1747">
            <w:pPr>
              <w:keepNext/>
              <w:jc w:val="center"/>
              <w:rPr>
                <w:rFonts w:ascii="Calibri" w:hAnsi="Calibri"/>
                <w:sz w:val="18"/>
                <w:szCs w:val="18"/>
              </w:rPr>
            </w:pPr>
            <w:r>
              <w:rPr>
                <w:rFonts w:ascii="Calibri" w:hAnsi="Calibri"/>
                <w:sz w:val="18"/>
                <w:szCs w:val="18"/>
              </w:rPr>
              <w:t>02</w:t>
            </w:r>
          </w:p>
        </w:tc>
        <w:tc>
          <w:tcPr>
            <w:tcW w:w="10444" w:type="dxa"/>
          </w:tcPr>
          <w:p w14:paraId="79CDEB00"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2307DB" w:rsidRPr="00C4300E" w14:paraId="79CDEB04" w14:textId="77777777" w:rsidTr="008C4689">
        <w:trPr>
          <w:trHeight w:val="158"/>
        </w:trPr>
        <w:tc>
          <w:tcPr>
            <w:tcW w:w="590" w:type="dxa"/>
            <w:vAlign w:val="center"/>
          </w:tcPr>
          <w:p w14:paraId="79CDEB02" w14:textId="77777777" w:rsidR="002307DB" w:rsidRPr="00B615A5" w:rsidRDefault="002307DB" w:rsidP="000E1747">
            <w:pPr>
              <w:keepNext/>
              <w:jc w:val="center"/>
              <w:rPr>
                <w:rFonts w:ascii="Calibri" w:hAnsi="Calibri"/>
                <w:sz w:val="18"/>
                <w:szCs w:val="18"/>
              </w:rPr>
            </w:pPr>
            <w:r>
              <w:rPr>
                <w:rFonts w:ascii="Calibri" w:hAnsi="Calibri"/>
                <w:sz w:val="18"/>
                <w:szCs w:val="18"/>
              </w:rPr>
              <w:t>03</w:t>
            </w:r>
          </w:p>
        </w:tc>
        <w:tc>
          <w:tcPr>
            <w:tcW w:w="10444" w:type="dxa"/>
          </w:tcPr>
          <w:p w14:paraId="79CDEB03"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2307DB" w:rsidRPr="00C4300E" w14:paraId="79CDEB07" w14:textId="77777777" w:rsidTr="008C4689">
        <w:trPr>
          <w:trHeight w:val="158"/>
        </w:trPr>
        <w:tc>
          <w:tcPr>
            <w:tcW w:w="590" w:type="dxa"/>
            <w:vAlign w:val="center"/>
          </w:tcPr>
          <w:p w14:paraId="79CDEB05" w14:textId="77777777" w:rsidR="002307DB"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B06" w14:textId="4989E530" w:rsidR="002307DB" w:rsidRPr="00C4300E" w:rsidRDefault="002307DB" w:rsidP="000E1747">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r w:rsidR="000E1747">
              <w:rPr>
                <w:rFonts w:ascii="Calibri" w:hAnsi="Calibri"/>
                <w:sz w:val="18"/>
                <w:szCs w:val="18"/>
              </w:rPr>
              <w:t>.</w:t>
            </w:r>
          </w:p>
        </w:tc>
      </w:tr>
      <w:tr w:rsidR="002307DB" w:rsidRPr="00C4300E" w14:paraId="79CDEB0A" w14:textId="77777777" w:rsidTr="008C4689">
        <w:trPr>
          <w:trHeight w:val="158"/>
        </w:trPr>
        <w:tc>
          <w:tcPr>
            <w:tcW w:w="590" w:type="dxa"/>
            <w:vAlign w:val="center"/>
          </w:tcPr>
          <w:p w14:paraId="79CDEB08" w14:textId="77777777" w:rsidR="002307DB"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B09" w14:textId="294FA651" w:rsidR="002307DB" w:rsidRPr="00C4300E" w:rsidRDefault="002307DB"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w:t>
            </w:r>
            <w:r w:rsidR="006B7D38">
              <w:rPr>
                <w:rFonts w:ascii="Calibri" w:hAnsi="Calibri"/>
                <w:sz w:val="18"/>
                <w:szCs w:val="18"/>
              </w:rPr>
              <w:t>f</w:t>
            </w:r>
            <w:r w:rsidRPr="00C4300E">
              <w:rPr>
                <w:rFonts w:ascii="Calibri" w:hAnsi="Calibri"/>
                <w:sz w:val="18"/>
                <w:szCs w:val="18"/>
              </w:rPr>
              <w:t>): Water absorption rate for the insulation material alone without facings is no greater than 0.3%; water vapor permeance rate is no greater than 2.0 perm/inch</w:t>
            </w:r>
            <w:r w:rsidR="00352FAD">
              <w:rPr>
                <w:rFonts w:ascii="Calibri" w:hAnsi="Calibri"/>
                <w:sz w:val="18"/>
                <w:szCs w:val="18"/>
              </w:rPr>
              <w:t>,</w:t>
            </w:r>
            <w:r w:rsidRPr="00C4300E">
              <w:rPr>
                <w:rFonts w:ascii="Calibri" w:hAnsi="Calibri"/>
                <w:sz w:val="18"/>
                <w:szCs w:val="18"/>
              </w:rPr>
              <w:t xml:space="preserve"> and </w:t>
            </w:r>
            <w:r w:rsidR="00352FAD">
              <w:rPr>
                <w:rFonts w:ascii="Calibri" w:hAnsi="Calibri"/>
                <w:sz w:val="18"/>
                <w:szCs w:val="18"/>
              </w:rPr>
              <w:t xml:space="preserve">perimeter insulation </w:t>
            </w:r>
            <w:r w:rsidRPr="00C4300E">
              <w:rPr>
                <w:rFonts w:ascii="Calibri" w:hAnsi="Calibri"/>
                <w:sz w:val="18"/>
                <w:szCs w:val="18"/>
              </w:rPr>
              <w:t>is protected from physical damage and UV light deterioration.</w:t>
            </w:r>
          </w:p>
        </w:tc>
      </w:tr>
      <w:tr w:rsidR="002307DB" w:rsidRPr="00C4300E" w14:paraId="79CDEB0D" w14:textId="77777777" w:rsidTr="008C4689">
        <w:trPr>
          <w:trHeight w:val="158"/>
        </w:trPr>
        <w:tc>
          <w:tcPr>
            <w:tcW w:w="590" w:type="dxa"/>
            <w:vAlign w:val="center"/>
          </w:tcPr>
          <w:p w14:paraId="79CDEB0B" w14:textId="77777777" w:rsidR="002307DB"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B0C" w14:textId="2B51D9E5" w:rsidR="002307DB" w:rsidRPr="00C4300E" w:rsidRDefault="002307DB"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r w:rsidR="00034523">
              <w:rPr>
                <w:rFonts w:ascii="Calibri" w:hAnsi="Calibri"/>
                <w:sz w:val="18"/>
                <w:szCs w:val="18"/>
              </w:rPr>
              <w:t xml:space="preserve"> &amp; 150.0(c)6</w:t>
            </w:r>
            <w:r w:rsidRPr="00C4300E">
              <w:rPr>
                <w:rFonts w:ascii="Calibri" w:hAnsi="Calibri"/>
                <w:sz w:val="18"/>
                <w:szCs w:val="18"/>
              </w:rPr>
              <w:t>: All 2x4 wood-frame walls have a minimum R-13 insulation or equivalent U-factor</w:t>
            </w:r>
            <w:r w:rsidR="00034523">
              <w:rPr>
                <w:rFonts w:ascii="Calibri" w:hAnsi="Calibri"/>
                <w:sz w:val="18"/>
                <w:szCs w:val="18"/>
              </w:rPr>
              <w:t xml:space="preserve"> not exceeding U-0.102</w:t>
            </w:r>
            <w:r w:rsidRPr="00C4300E">
              <w:rPr>
                <w:rFonts w:ascii="Calibri" w:hAnsi="Calibri"/>
                <w:sz w:val="18"/>
                <w:szCs w:val="18"/>
              </w:rPr>
              <w:t>.</w:t>
            </w:r>
          </w:p>
        </w:tc>
      </w:tr>
      <w:tr w:rsidR="002307DB" w:rsidRPr="00C4300E" w14:paraId="79CDEB10" w14:textId="77777777" w:rsidTr="008C4689">
        <w:trPr>
          <w:trHeight w:val="158"/>
        </w:trPr>
        <w:tc>
          <w:tcPr>
            <w:tcW w:w="590" w:type="dxa"/>
            <w:vAlign w:val="center"/>
          </w:tcPr>
          <w:p w14:paraId="79CDEB0E" w14:textId="77777777" w:rsidR="002307DB"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B0F" w14:textId="10C4A709" w:rsidR="002307DB" w:rsidRPr="00C4300E" w:rsidRDefault="002307DB"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r w:rsidR="00034523">
              <w:rPr>
                <w:rFonts w:ascii="Calibri" w:hAnsi="Calibri"/>
                <w:sz w:val="18"/>
                <w:szCs w:val="18"/>
              </w:rPr>
              <w:t xml:space="preserve"> &amp; 150.0(c)6</w:t>
            </w:r>
            <w:r w:rsidRPr="00C4300E">
              <w:rPr>
                <w:rFonts w:ascii="Calibri" w:hAnsi="Calibri"/>
                <w:sz w:val="18"/>
                <w:szCs w:val="18"/>
              </w:rPr>
              <w:t>: All 2x6 wood-frame walls have a minimum R-</w:t>
            </w:r>
            <w:r w:rsidR="00AB413C">
              <w:rPr>
                <w:rFonts w:ascii="Calibri" w:hAnsi="Calibri"/>
                <w:sz w:val="18"/>
                <w:szCs w:val="18"/>
              </w:rPr>
              <w:t>20</w:t>
            </w:r>
            <w:r w:rsidRPr="00C4300E">
              <w:rPr>
                <w:rFonts w:ascii="Calibri" w:hAnsi="Calibri"/>
                <w:sz w:val="18"/>
                <w:szCs w:val="18"/>
              </w:rPr>
              <w:t xml:space="preserve"> insulation or equivalent U-factor</w:t>
            </w:r>
            <w:r w:rsidR="00034523">
              <w:rPr>
                <w:rFonts w:ascii="Calibri" w:hAnsi="Calibri"/>
                <w:sz w:val="18"/>
                <w:szCs w:val="18"/>
              </w:rPr>
              <w:t xml:space="preserve"> not exceeding U-0.071</w:t>
            </w:r>
            <w:r w:rsidRPr="00C4300E">
              <w:rPr>
                <w:rFonts w:ascii="Calibri" w:hAnsi="Calibri"/>
                <w:sz w:val="18"/>
                <w:szCs w:val="18"/>
              </w:rPr>
              <w:t>.</w:t>
            </w:r>
          </w:p>
        </w:tc>
      </w:tr>
      <w:tr w:rsidR="002307DB" w:rsidRPr="00C4300E" w14:paraId="79CDEB13" w14:textId="77777777" w:rsidTr="008C4689">
        <w:trPr>
          <w:trHeight w:val="158"/>
        </w:trPr>
        <w:tc>
          <w:tcPr>
            <w:tcW w:w="590" w:type="dxa"/>
            <w:vAlign w:val="center"/>
          </w:tcPr>
          <w:p w14:paraId="79CDEB11" w14:textId="77777777" w:rsidR="002307DB"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B12" w14:textId="6FAC3469" w:rsidR="002307DB" w:rsidRPr="002C7216" w:rsidRDefault="002307DB" w:rsidP="00DE2F96">
            <w:pPr>
              <w:keepNext/>
              <w:rPr>
                <w:rFonts w:ascii="Calibri" w:hAnsi="Calibri"/>
                <w:sz w:val="18"/>
                <w:szCs w:val="18"/>
              </w:rPr>
            </w:pPr>
            <w:r w:rsidRPr="002C7216">
              <w:rPr>
                <w:rFonts w:ascii="Calibri" w:hAnsi="Calibri"/>
                <w:b/>
                <w:sz w:val="18"/>
                <w:szCs w:val="18"/>
              </w:rPr>
              <w:t>Ceiling/Rafter Roof</w:t>
            </w:r>
            <w:r w:rsidRPr="002C7216">
              <w:rPr>
                <w:rFonts w:ascii="Calibri" w:hAnsi="Calibri"/>
                <w:sz w:val="18"/>
                <w:szCs w:val="18"/>
              </w:rPr>
              <w:t xml:space="preserve"> - 150.0(a)1: All wood-frame</w:t>
            </w:r>
            <w:r w:rsidR="00352FAD" w:rsidRPr="002C7216">
              <w:rPr>
                <w:rFonts w:ascii="Calibri" w:hAnsi="Calibri"/>
                <w:sz w:val="18"/>
                <w:szCs w:val="18"/>
              </w:rPr>
              <w:t>d</w:t>
            </w:r>
            <w:r w:rsidRPr="002C7216">
              <w:rPr>
                <w:rFonts w:ascii="Calibri" w:hAnsi="Calibri"/>
                <w:sz w:val="18"/>
                <w:szCs w:val="18"/>
              </w:rPr>
              <w:t xml:space="preserve"> ceiling</w:t>
            </w:r>
            <w:r w:rsidR="00352FAD" w:rsidRPr="002C7216">
              <w:rPr>
                <w:rFonts w:ascii="Calibri" w:hAnsi="Calibri"/>
                <w:sz w:val="18"/>
                <w:szCs w:val="18"/>
              </w:rPr>
              <w:t>s</w:t>
            </w:r>
            <w:r w:rsidRPr="002C7216">
              <w:rPr>
                <w:rFonts w:ascii="Calibri" w:hAnsi="Calibri"/>
                <w:sz w:val="18"/>
                <w:szCs w:val="18"/>
              </w:rPr>
              <w:t xml:space="preserve"> have a minimum R-</w:t>
            </w:r>
            <w:r w:rsidR="002C7216" w:rsidRPr="002C7216">
              <w:rPr>
                <w:rFonts w:ascii="Calibri" w:hAnsi="Calibri"/>
                <w:sz w:val="18"/>
                <w:szCs w:val="18"/>
              </w:rPr>
              <w:t>22</w:t>
            </w:r>
            <w:r w:rsidRPr="002C7216">
              <w:rPr>
                <w:rFonts w:ascii="Calibri" w:hAnsi="Calibri"/>
                <w:sz w:val="18"/>
                <w:szCs w:val="18"/>
              </w:rPr>
              <w:t xml:space="preserve"> insulation or equivalent U-factor.</w:t>
            </w:r>
          </w:p>
        </w:tc>
      </w:tr>
      <w:tr w:rsidR="002307DB" w:rsidRPr="00C4300E" w14:paraId="79CDEB16" w14:textId="77777777" w:rsidTr="008C4689">
        <w:trPr>
          <w:trHeight w:val="158"/>
        </w:trPr>
        <w:tc>
          <w:tcPr>
            <w:tcW w:w="590" w:type="dxa"/>
            <w:vAlign w:val="center"/>
          </w:tcPr>
          <w:p w14:paraId="79CDEB14" w14:textId="77777777" w:rsidR="002307DB" w:rsidRPr="00B615A5" w:rsidRDefault="00BF23A8" w:rsidP="000E1747">
            <w:pPr>
              <w:keepNext/>
              <w:jc w:val="center"/>
              <w:rPr>
                <w:rFonts w:ascii="Calibri" w:hAnsi="Calibri"/>
                <w:sz w:val="18"/>
                <w:szCs w:val="18"/>
              </w:rPr>
            </w:pPr>
            <w:r>
              <w:rPr>
                <w:rFonts w:ascii="Calibri" w:hAnsi="Calibri"/>
                <w:sz w:val="18"/>
                <w:szCs w:val="18"/>
              </w:rPr>
              <w:t>09</w:t>
            </w:r>
          </w:p>
        </w:tc>
        <w:tc>
          <w:tcPr>
            <w:tcW w:w="10444" w:type="dxa"/>
          </w:tcPr>
          <w:p w14:paraId="79CDEB15" w14:textId="6A7B25F4" w:rsidR="008C4689"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(g)1: </w:t>
            </w:r>
            <w:r w:rsidR="00377801">
              <w:rPr>
                <w:rFonts w:ascii="Calibri" w:hAnsi="Calibri"/>
                <w:sz w:val="18"/>
                <w:szCs w:val="18"/>
              </w:rPr>
              <w:t>I</w:t>
            </w:r>
            <w:r w:rsidR="00352FAD">
              <w:rPr>
                <w:rFonts w:ascii="Calibri" w:hAnsi="Calibri"/>
                <w:sz w:val="18"/>
                <w:szCs w:val="18"/>
              </w:rPr>
              <w:t xml:space="preserve">n Climate Zones 1 </w:t>
            </w:r>
            <w:r w:rsidR="006B7D38">
              <w:rPr>
                <w:rFonts w:ascii="Calibri" w:hAnsi="Calibri"/>
                <w:sz w:val="18"/>
                <w:szCs w:val="18"/>
              </w:rPr>
              <w:t>through</w:t>
            </w:r>
            <w:r w:rsidR="00352FAD">
              <w:rPr>
                <w:rFonts w:ascii="Calibri" w:hAnsi="Calibri"/>
                <w:sz w:val="18"/>
                <w:szCs w:val="18"/>
              </w:rPr>
              <w:t xml:space="preserve"> 16, </w:t>
            </w:r>
            <w:r w:rsidR="006B7D38">
              <w:rPr>
                <w:rFonts w:ascii="Calibri" w:hAnsi="Calibri"/>
                <w:sz w:val="18"/>
                <w:szCs w:val="18"/>
              </w:rPr>
              <w:t>the earth floor of unvented crawl space shall be covered with a Class I or Class II vapor retarder, This requirement shall also apply to controlled ventilation crawl space for buildings complying with the Exception to Section 150.0(d).</w:t>
            </w:r>
          </w:p>
        </w:tc>
      </w:tr>
      <w:tr w:rsidR="002307DB" w:rsidRPr="00C4300E" w14:paraId="79CDEB19" w14:textId="77777777" w:rsidTr="008C4689">
        <w:trPr>
          <w:trHeight w:val="158"/>
        </w:trPr>
        <w:tc>
          <w:tcPr>
            <w:tcW w:w="590" w:type="dxa"/>
            <w:vAlign w:val="center"/>
          </w:tcPr>
          <w:p w14:paraId="79CDEB17" w14:textId="77777777" w:rsidR="002307DB" w:rsidRPr="005F79BA" w:rsidRDefault="00BF23A8" w:rsidP="000E1747">
            <w:pPr>
              <w:keepNext/>
              <w:jc w:val="center"/>
              <w:rPr>
                <w:rFonts w:ascii="Calibri" w:hAnsi="Calibri"/>
                <w:sz w:val="18"/>
                <w:szCs w:val="18"/>
              </w:rPr>
            </w:pPr>
            <w:r>
              <w:rPr>
                <w:rFonts w:ascii="Calibri" w:hAnsi="Calibri"/>
                <w:sz w:val="18"/>
                <w:szCs w:val="18"/>
              </w:rPr>
              <w:t>10</w:t>
            </w:r>
          </w:p>
        </w:tc>
        <w:tc>
          <w:tcPr>
            <w:tcW w:w="10444" w:type="dxa"/>
          </w:tcPr>
          <w:p w14:paraId="79CDEB18" w14:textId="0F05936C" w:rsidR="002307DB" w:rsidRPr="00C4300E"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(g)2: </w:t>
            </w:r>
            <w:r w:rsidR="006B7D38">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2307DB" w:rsidRPr="00C4300E" w14:paraId="79CDEB21" w14:textId="77777777" w:rsidTr="008C4689">
        <w:trPr>
          <w:trHeight w:val="158"/>
        </w:trPr>
        <w:tc>
          <w:tcPr>
            <w:tcW w:w="590" w:type="dxa"/>
            <w:vAlign w:val="center"/>
          </w:tcPr>
          <w:p w14:paraId="79CDEB1D" w14:textId="63F551E0" w:rsidR="002307DB" w:rsidRDefault="00BF23A8" w:rsidP="000E1747">
            <w:pPr>
              <w:keepNext/>
              <w:jc w:val="center"/>
              <w:rPr>
                <w:rFonts w:ascii="Calibri" w:hAnsi="Calibri"/>
                <w:sz w:val="18"/>
                <w:szCs w:val="18"/>
              </w:rPr>
            </w:pPr>
            <w:r>
              <w:rPr>
                <w:rFonts w:ascii="Calibri" w:hAnsi="Calibri"/>
                <w:sz w:val="18"/>
                <w:szCs w:val="18"/>
              </w:rPr>
              <w:t>1</w:t>
            </w:r>
            <w:r w:rsidR="006B7D38">
              <w:rPr>
                <w:rFonts w:ascii="Calibri" w:hAnsi="Calibri"/>
                <w:sz w:val="18"/>
                <w:szCs w:val="18"/>
              </w:rPr>
              <w:t>1</w:t>
            </w:r>
          </w:p>
        </w:tc>
        <w:tc>
          <w:tcPr>
            <w:tcW w:w="10444" w:type="dxa"/>
          </w:tcPr>
          <w:p w14:paraId="79CDEB1E" w14:textId="77777777" w:rsidR="002307DB" w:rsidRDefault="002307DB"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B1F" w14:textId="4A2A409F" w:rsidR="002307DB" w:rsidRPr="005F79BA" w:rsidRDefault="002307DB"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w:t>
            </w:r>
          </w:p>
          <w:p w14:paraId="79CDEB20" w14:textId="51FDF9F7" w:rsidR="002307DB" w:rsidRPr="00C4300E" w:rsidRDefault="002307DB"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377801">
              <w:rPr>
                <w:rFonts w:ascii="Calibri" w:hAnsi="Calibri"/>
                <w:sz w:val="18"/>
                <w:szCs w:val="18"/>
              </w:rPr>
              <w:t>i</w:t>
            </w:r>
            <w:r w:rsidRPr="009921A0">
              <w:rPr>
                <w:rFonts w:ascii="Calibri" w:hAnsi="Calibri"/>
                <w:sz w:val="18"/>
                <w:szCs w:val="18"/>
              </w:rPr>
              <w:t>n view.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 vertical and R-7 horizontal.</w:t>
            </w:r>
          </w:p>
        </w:tc>
      </w:tr>
      <w:tr w:rsidR="002307DB" w:rsidRPr="00C4300E" w14:paraId="79CDEB2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B2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24" w14:textId="77777777" w:rsidR="002307DB" w:rsidRDefault="002307DB" w:rsidP="000E1747">
      <w:pPr>
        <w:tabs>
          <w:tab w:val="left" w:pos="0"/>
        </w:tabs>
        <w:suppressAutoHyphens/>
        <w:ind w:left="1166" w:hanging="1166"/>
        <w:rPr>
          <w:rFonts w:ascii="Calibri" w:hAnsi="Calibri"/>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2307DB" w:rsidRPr="00655108" w14:paraId="79CDEB26" w14:textId="77777777" w:rsidTr="008C4689">
        <w:trPr>
          <w:trHeight w:val="158"/>
        </w:trPr>
        <w:tc>
          <w:tcPr>
            <w:tcW w:w="11027" w:type="dxa"/>
            <w:gridSpan w:val="2"/>
          </w:tcPr>
          <w:p w14:paraId="79CDEB25" w14:textId="14B434F1"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H. </w:t>
            </w:r>
            <w:r w:rsidR="003941CE" w:rsidRPr="00B561CB">
              <w:rPr>
                <w:rFonts w:ascii="Calibri" w:hAnsi="Calibri"/>
                <w:b/>
                <w:szCs w:val="18"/>
              </w:rPr>
              <w:t>Installed Insulation</w:t>
            </w:r>
          </w:p>
        </w:tc>
      </w:tr>
      <w:tr w:rsidR="002307DB" w:rsidRPr="00655108" w14:paraId="79CDEB29" w14:textId="77777777" w:rsidTr="008C4689">
        <w:trPr>
          <w:trHeight w:val="158"/>
        </w:trPr>
        <w:tc>
          <w:tcPr>
            <w:tcW w:w="590" w:type="dxa"/>
            <w:vAlign w:val="center"/>
          </w:tcPr>
          <w:p w14:paraId="79CDEB27"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B28"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Pr>
                <w:rFonts w:ascii="Calibri" w:hAnsi="Calibri"/>
                <w:sz w:val="18"/>
                <w:szCs w:val="18"/>
              </w:rPr>
              <w:t>CF1R</w:t>
            </w:r>
            <w:r w:rsidRPr="00655108">
              <w:rPr>
                <w:rFonts w:ascii="Calibri" w:hAnsi="Calibri"/>
                <w:sz w:val="18"/>
                <w:szCs w:val="18"/>
              </w:rPr>
              <w:t>.</w:t>
            </w:r>
          </w:p>
        </w:tc>
      </w:tr>
      <w:tr w:rsidR="002307DB" w:rsidRPr="00655108" w14:paraId="79CDEB2C" w14:textId="77777777" w:rsidTr="008C4689">
        <w:trPr>
          <w:trHeight w:val="158"/>
        </w:trPr>
        <w:tc>
          <w:tcPr>
            <w:tcW w:w="590" w:type="dxa"/>
            <w:vAlign w:val="center"/>
          </w:tcPr>
          <w:p w14:paraId="79CDEB2A"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B2B"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2307DB" w:rsidRPr="00655108" w14:paraId="79CDEB2F" w14:textId="77777777" w:rsidTr="008C4689">
        <w:trPr>
          <w:trHeight w:val="158"/>
        </w:trPr>
        <w:tc>
          <w:tcPr>
            <w:tcW w:w="590" w:type="dxa"/>
            <w:vAlign w:val="center"/>
          </w:tcPr>
          <w:p w14:paraId="79CDEB2D"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B2E"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Pr>
                <w:rFonts w:ascii="Calibri" w:hAnsi="Calibri"/>
                <w:sz w:val="18"/>
                <w:szCs w:val="18"/>
              </w:rPr>
              <w:t xml:space="preserve"> insulation</w:t>
            </w:r>
            <w:r w:rsidRPr="00655108">
              <w:rPr>
                <w:rFonts w:ascii="Calibri" w:hAnsi="Calibri"/>
                <w:sz w:val="18"/>
                <w:szCs w:val="18"/>
              </w:rPr>
              <w:t>.</w:t>
            </w:r>
          </w:p>
        </w:tc>
      </w:tr>
      <w:tr w:rsidR="002307DB" w:rsidRPr="00655108" w14:paraId="79CDEB32" w14:textId="77777777" w:rsidTr="008C4689">
        <w:trPr>
          <w:trHeight w:val="158"/>
        </w:trPr>
        <w:tc>
          <w:tcPr>
            <w:tcW w:w="590" w:type="dxa"/>
            <w:vAlign w:val="center"/>
          </w:tcPr>
          <w:p w14:paraId="79CDEB30"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B31"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2307DB" w:rsidRPr="00655108" w14:paraId="79CDEB35" w14:textId="77777777" w:rsidTr="008C4689">
        <w:trPr>
          <w:trHeight w:val="158"/>
        </w:trPr>
        <w:tc>
          <w:tcPr>
            <w:tcW w:w="590" w:type="dxa"/>
            <w:vAlign w:val="center"/>
          </w:tcPr>
          <w:p w14:paraId="79CDEB33"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B34"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2307DB" w:rsidRPr="00655108" w14:paraId="79CDEB38" w14:textId="77777777" w:rsidTr="008C4689">
        <w:trPr>
          <w:trHeight w:val="158"/>
        </w:trPr>
        <w:tc>
          <w:tcPr>
            <w:tcW w:w="590" w:type="dxa"/>
            <w:vAlign w:val="center"/>
          </w:tcPr>
          <w:p w14:paraId="79CDEB36"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B37" w14:textId="77777777" w:rsidR="002307DB" w:rsidRDefault="002307DB"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2307DB" w:rsidRPr="00655108" w14:paraId="79CDEB3B" w14:textId="77777777" w:rsidTr="008C4689">
        <w:trPr>
          <w:trHeight w:val="158"/>
        </w:trPr>
        <w:tc>
          <w:tcPr>
            <w:tcW w:w="590" w:type="dxa"/>
            <w:vAlign w:val="center"/>
          </w:tcPr>
          <w:p w14:paraId="79CDEB39"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B3A"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w:t>
            </w:r>
            <w:r w:rsidR="006D3B93">
              <w:rPr>
                <w:rFonts w:ascii="Calibri" w:hAnsi="Calibri"/>
                <w:sz w:val="18"/>
                <w:szCs w:val="18"/>
              </w:rPr>
              <w:t>,</w:t>
            </w:r>
            <w:r w:rsidRPr="00655108">
              <w:rPr>
                <w:rFonts w:ascii="Calibri" w:hAnsi="Calibri"/>
                <w:sz w:val="18"/>
                <w:szCs w:val="18"/>
              </w:rPr>
              <w:t xml:space="preserve"> and floors.</w:t>
            </w:r>
          </w:p>
        </w:tc>
      </w:tr>
      <w:tr w:rsidR="002307DB" w:rsidRPr="00655108" w14:paraId="79CDEB3E" w14:textId="77777777" w:rsidTr="008C4689">
        <w:trPr>
          <w:trHeight w:val="158"/>
        </w:trPr>
        <w:tc>
          <w:tcPr>
            <w:tcW w:w="590" w:type="dxa"/>
            <w:vAlign w:val="center"/>
          </w:tcPr>
          <w:p w14:paraId="79CDEB3C"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B3D"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2307DB" w:rsidRPr="00655108" w14:paraId="79CDEB41" w14:textId="77777777" w:rsidTr="008C4689">
        <w:trPr>
          <w:trHeight w:val="158"/>
        </w:trPr>
        <w:tc>
          <w:tcPr>
            <w:tcW w:w="590" w:type="dxa"/>
            <w:vAlign w:val="center"/>
          </w:tcPr>
          <w:p w14:paraId="79CDEB3F"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B40" w14:textId="77777777" w:rsidR="002307DB" w:rsidRPr="00655108" w:rsidRDefault="002307DB"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2307DB" w:rsidRPr="00655108" w14:paraId="79CDEB44" w14:textId="77777777" w:rsidTr="008C4689">
        <w:trPr>
          <w:trHeight w:val="158"/>
        </w:trPr>
        <w:tc>
          <w:tcPr>
            <w:tcW w:w="590" w:type="dxa"/>
            <w:vAlign w:val="center"/>
          </w:tcPr>
          <w:p w14:paraId="79CDEB42" w14:textId="77777777" w:rsidR="002307DB" w:rsidRPr="00C4300E" w:rsidRDefault="002307DB"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B43" w14:textId="77777777" w:rsidR="002307DB" w:rsidRPr="00655108" w:rsidRDefault="002307DB"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2307DB" w:rsidRPr="00C4300E" w14:paraId="79CDEB46" w14:textId="77777777" w:rsidTr="008C4689">
        <w:trPr>
          <w:trHeight w:val="158"/>
        </w:trPr>
        <w:tc>
          <w:tcPr>
            <w:tcW w:w="11027" w:type="dxa"/>
            <w:gridSpan w:val="2"/>
            <w:vAlign w:val="center"/>
          </w:tcPr>
          <w:p w14:paraId="79CDEB4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4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49" w14:textId="77777777" w:rsidTr="008C4689">
        <w:trPr>
          <w:trHeight w:val="158"/>
        </w:trPr>
        <w:tc>
          <w:tcPr>
            <w:tcW w:w="11010" w:type="dxa"/>
            <w:gridSpan w:val="2"/>
          </w:tcPr>
          <w:p w14:paraId="79CDEB48" w14:textId="339B300E" w:rsidR="002307DB" w:rsidRPr="009921A0" w:rsidRDefault="002307DB" w:rsidP="00DE2F96">
            <w:pPr>
              <w:keepNext/>
              <w:widowControl w:val="0"/>
              <w:rPr>
                <w:rFonts w:ascii="Calibri" w:hAnsi="Calibri"/>
                <w:b/>
                <w:sz w:val="18"/>
                <w:szCs w:val="18"/>
              </w:rPr>
            </w:pPr>
            <w:r w:rsidRPr="00B561CB">
              <w:rPr>
                <w:rFonts w:ascii="Calibri" w:hAnsi="Calibri"/>
                <w:b/>
                <w:szCs w:val="18"/>
              </w:rPr>
              <w:lastRenderedPageBreak/>
              <w:t xml:space="preserve">I. </w:t>
            </w:r>
            <w:r w:rsidR="003941CE" w:rsidRPr="00B561CB">
              <w:rPr>
                <w:rFonts w:ascii="Calibri" w:hAnsi="Calibri"/>
                <w:b/>
                <w:szCs w:val="18"/>
              </w:rPr>
              <w:t>Wall Insulation</w:t>
            </w:r>
            <w:r w:rsidRPr="00B561CB">
              <w:rPr>
                <w:rFonts w:ascii="Calibri" w:hAnsi="Calibri"/>
                <w:b/>
                <w:szCs w:val="18"/>
              </w:rPr>
              <w:t xml:space="preserve"> </w:t>
            </w:r>
          </w:p>
        </w:tc>
      </w:tr>
      <w:tr w:rsidR="002307DB" w:rsidRPr="00C4300E" w14:paraId="79CDEB4C" w14:textId="77777777" w:rsidTr="008C4689">
        <w:trPr>
          <w:trHeight w:val="158"/>
        </w:trPr>
        <w:tc>
          <w:tcPr>
            <w:tcW w:w="590" w:type="dxa"/>
            <w:vAlign w:val="center"/>
          </w:tcPr>
          <w:p w14:paraId="79CDEB4A"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B4B" w14:textId="77777777" w:rsidR="002307DB" w:rsidRPr="009921A0" w:rsidRDefault="002307DB" w:rsidP="00DE2F96">
            <w:pPr>
              <w:keepNext/>
              <w:widowControl w:val="0"/>
              <w:rPr>
                <w:rFonts w:ascii="Calibri" w:hAnsi="Calibri"/>
                <w:sz w:val="18"/>
                <w:szCs w:val="18"/>
              </w:rPr>
            </w:pPr>
            <w:r>
              <w:rPr>
                <w:rFonts w:asciiTheme="minorHAnsi" w:hAnsiTheme="minorHAnsi"/>
                <w:sz w:val="18"/>
                <w:szCs w:val="18"/>
              </w:rPr>
              <w:t xml:space="preserve">When allowed by </w:t>
            </w:r>
            <w:r w:rsidR="00A44443">
              <w:rPr>
                <w:rFonts w:asciiTheme="minorHAnsi" w:hAnsiTheme="minorHAnsi"/>
                <w:sz w:val="18"/>
                <w:szCs w:val="18"/>
              </w:rPr>
              <w:t xml:space="preserve">the </w:t>
            </w:r>
            <w:r>
              <w:rPr>
                <w:rFonts w:asciiTheme="minorHAnsi" w:hAnsiTheme="minorHAnsi"/>
                <w:sz w:val="18"/>
                <w:szCs w:val="18"/>
              </w:rPr>
              <w:t xml:space="preserve">manufacturer, </w:t>
            </w:r>
            <w:r w:rsidR="00A44443">
              <w:rPr>
                <w:rFonts w:asciiTheme="minorHAnsi" w:hAnsiTheme="minorHAnsi"/>
                <w:sz w:val="18"/>
                <w:szCs w:val="18"/>
              </w:rPr>
              <w:t>l</w:t>
            </w:r>
            <w:r w:rsidRPr="00787AAD">
              <w:rPr>
                <w:rFonts w:asciiTheme="minorHAnsi" w:hAnsiTheme="minorHAnsi"/>
                <w:sz w:val="18"/>
                <w:szCs w:val="18"/>
              </w:rPr>
              <w:t xml:space="preserve">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2307DB" w:rsidRPr="00C4300E" w14:paraId="79CDEB4F" w14:textId="77777777" w:rsidTr="008C4689">
        <w:trPr>
          <w:trHeight w:val="158"/>
        </w:trPr>
        <w:tc>
          <w:tcPr>
            <w:tcW w:w="590" w:type="dxa"/>
            <w:vAlign w:val="center"/>
          </w:tcPr>
          <w:p w14:paraId="79CDEB4D"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B4E" w14:textId="77777777" w:rsidR="008C4689" w:rsidRDefault="002307DB" w:rsidP="00DE2F96">
            <w:pPr>
              <w:keepNext/>
              <w:widowControl w:val="0"/>
              <w:rPr>
                <w:rFonts w:ascii="Calibri" w:hAnsi="Calibri"/>
                <w:sz w:val="18"/>
                <w:szCs w:val="18"/>
              </w:rPr>
            </w:pPr>
            <w:r>
              <w:rPr>
                <w:rFonts w:asciiTheme="minorHAnsi" w:hAnsiTheme="minorHAnsi"/>
                <w:sz w:val="18"/>
                <w:szCs w:val="18"/>
              </w:rPr>
              <w:t>Install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w:t>
            </w:r>
            <w:r w:rsidR="00A44443">
              <w:rPr>
                <w:rFonts w:asciiTheme="minorHAnsi" w:hAnsiTheme="minorHAnsi"/>
                <w:sz w:val="18"/>
                <w:szCs w:val="18"/>
              </w:rPr>
              <w:t>,</w:t>
            </w:r>
            <w:r w:rsidRPr="00787AAD">
              <w:rPr>
                <w:rFonts w:asciiTheme="minorHAnsi" w:hAnsiTheme="minorHAnsi"/>
                <w:sz w:val="18"/>
                <w:szCs w:val="18"/>
              </w:rPr>
              <w:t xml:space="preserve">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2307DB" w:rsidRPr="00C4300E" w14:paraId="79CDEB52" w14:textId="77777777" w:rsidTr="008C4689">
        <w:trPr>
          <w:trHeight w:val="158"/>
        </w:trPr>
        <w:tc>
          <w:tcPr>
            <w:tcW w:w="590" w:type="dxa"/>
            <w:vAlign w:val="center"/>
          </w:tcPr>
          <w:p w14:paraId="79CDEB50"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B51" w14:textId="77777777" w:rsidR="008C4689" w:rsidRDefault="002307DB" w:rsidP="00DE2F96">
            <w:pPr>
              <w:keepNext/>
              <w:widowControl w:val="0"/>
              <w:rPr>
                <w:rFonts w:ascii="Calibri" w:hAnsi="Calibri"/>
                <w:sz w:val="18"/>
                <w:szCs w:val="18"/>
              </w:rPr>
            </w:pPr>
            <w:r w:rsidRPr="00787AAD">
              <w:rPr>
                <w:rFonts w:asciiTheme="minorHAnsi" w:hAnsiTheme="minorHAnsi"/>
                <w:sz w:val="18"/>
                <w:szCs w:val="18"/>
              </w:rPr>
              <w:t xml:space="preserve">Electric </w:t>
            </w:r>
            <w:r w:rsidR="00A44443">
              <w:rPr>
                <w:rFonts w:asciiTheme="minorHAnsi" w:hAnsiTheme="minorHAnsi"/>
                <w:sz w:val="18"/>
                <w:szCs w:val="18"/>
              </w:rPr>
              <w:t>p</w:t>
            </w:r>
            <w:r w:rsidRPr="00787AAD">
              <w:rPr>
                <w:rFonts w:asciiTheme="minorHAnsi" w:hAnsiTheme="minorHAnsi"/>
                <w:sz w:val="18"/>
                <w:szCs w:val="18"/>
              </w:rPr>
              <w:t>anel</w:t>
            </w:r>
            <w:r w:rsidR="00A44443">
              <w:rPr>
                <w:rFonts w:asciiTheme="minorHAnsi" w:hAnsiTheme="minorHAnsi"/>
                <w:sz w:val="18"/>
                <w:szCs w:val="18"/>
              </w:rPr>
              <w:t>s</w:t>
            </w:r>
            <w:r w:rsidRPr="00787AAD">
              <w:rPr>
                <w:rFonts w:asciiTheme="minorHAnsi" w:hAnsiTheme="minorHAnsi"/>
                <w:sz w:val="18"/>
                <w:szCs w:val="18"/>
              </w:rPr>
              <w:t xml:space="preserve"> on walls separating conditioned and </w:t>
            </w:r>
            <w:r w:rsidR="00A44443">
              <w:rPr>
                <w:rFonts w:asciiTheme="minorHAnsi" w:hAnsiTheme="minorHAnsi"/>
                <w:sz w:val="18"/>
                <w:szCs w:val="18"/>
              </w:rPr>
              <w:t>u</w:t>
            </w:r>
            <w:r w:rsidRPr="00787AAD">
              <w:rPr>
                <w:rFonts w:asciiTheme="minorHAnsi" w:hAnsiTheme="minorHAnsi"/>
                <w:sz w:val="18"/>
                <w:szCs w:val="18"/>
              </w:rPr>
              <w:t xml:space="preserve">nconditioned 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2307DB" w:rsidRPr="00C4300E" w14:paraId="79CDEB55" w14:textId="77777777" w:rsidTr="008C4689">
        <w:trPr>
          <w:trHeight w:val="158"/>
        </w:trPr>
        <w:tc>
          <w:tcPr>
            <w:tcW w:w="590" w:type="dxa"/>
            <w:vAlign w:val="center"/>
          </w:tcPr>
          <w:p w14:paraId="79CDEB53"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B54"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2307DB" w:rsidRPr="00C4300E" w14:paraId="79CDEB58" w14:textId="77777777" w:rsidTr="008C4689">
        <w:trPr>
          <w:trHeight w:val="158"/>
        </w:trPr>
        <w:tc>
          <w:tcPr>
            <w:tcW w:w="590" w:type="dxa"/>
            <w:vAlign w:val="center"/>
          </w:tcPr>
          <w:p w14:paraId="79CDEB56"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B57"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 xml:space="preserve">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w:t>
            </w:r>
            <w:r w:rsidR="00A44443">
              <w:rPr>
                <w:rFonts w:asciiTheme="minorHAnsi" w:hAnsiTheme="minorHAnsi"/>
                <w:color w:val="333333"/>
                <w:sz w:val="18"/>
                <w:szCs w:val="18"/>
              </w:rPr>
              <w:t xml:space="preserve"> it is</w:t>
            </w:r>
            <w:r w:rsidRPr="00787AAD">
              <w:rPr>
                <w:rFonts w:asciiTheme="minorHAnsi" w:hAnsiTheme="minorHAnsi"/>
                <w:color w:val="333333"/>
                <w:sz w:val="18"/>
                <w:szCs w:val="18"/>
              </w:rPr>
              <w:t xml:space="preserve"> insulated </w:t>
            </w:r>
            <w:r>
              <w:rPr>
                <w:rFonts w:asciiTheme="minorHAnsi" w:hAnsiTheme="minorHAnsi"/>
                <w:color w:val="333333"/>
                <w:sz w:val="18"/>
                <w:szCs w:val="18"/>
              </w:rPr>
              <w:t>to</w:t>
            </w:r>
            <w:r w:rsidRPr="00787AAD">
              <w:rPr>
                <w:rFonts w:asciiTheme="minorHAnsi" w:hAnsiTheme="minorHAnsi"/>
                <w:color w:val="333333"/>
                <w:sz w:val="18"/>
                <w:szCs w:val="18"/>
              </w:rPr>
              <w:t xml:space="preserve"> R</w:t>
            </w:r>
            <w:r w:rsidR="00A44443">
              <w:rPr>
                <w:rFonts w:asciiTheme="minorHAnsi" w:hAnsiTheme="minorHAnsi"/>
                <w:color w:val="333333"/>
                <w:sz w:val="18"/>
                <w:szCs w:val="18"/>
              </w:rPr>
              <w:t>-</w:t>
            </w:r>
            <w:r w:rsidRPr="00787AAD">
              <w:rPr>
                <w:rFonts w:asciiTheme="minorHAnsi" w:hAnsiTheme="minorHAnsi"/>
                <w:color w:val="333333"/>
                <w:sz w:val="18"/>
                <w:szCs w:val="18"/>
              </w:rPr>
              <w:t xml:space="preserve">6 </w:t>
            </w:r>
            <w:r>
              <w:rPr>
                <w:rFonts w:asciiTheme="minorHAnsi" w:hAnsiTheme="minorHAnsi"/>
                <w:color w:val="333333"/>
                <w:sz w:val="18"/>
                <w:szCs w:val="18"/>
              </w:rPr>
              <w:t>or greater</w:t>
            </w:r>
            <w:r w:rsidR="00A44443">
              <w:rPr>
                <w:rFonts w:asciiTheme="minorHAnsi" w:hAnsiTheme="minorHAnsi"/>
                <w:color w:val="333333"/>
                <w:sz w:val="18"/>
                <w:szCs w:val="18"/>
              </w:rPr>
              <w:t>,</w:t>
            </w:r>
            <w:r>
              <w:rPr>
                <w:rFonts w:asciiTheme="minorHAnsi" w:hAnsiTheme="minorHAnsi"/>
                <w:color w:val="333333"/>
                <w:sz w:val="18"/>
                <w:szCs w:val="18"/>
              </w:rPr>
              <w:t xml:space="preserve"> </w:t>
            </w:r>
            <w:r w:rsidRPr="00787AAD">
              <w:rPr>
                <w:rFonts w:asciiTheme="minorHAnsi" w:hAnsiTheme="minorHAnsi"/>
                <w:color w:val="333333"/>
                <w:sz w:val="18"/>
                <w:szCs w:val="18"/>
              </w:rPr>
              <w:t>and the insulation and duct</w:t>
            </w:r>
            <w:r w:rsidR="00A44443">
              <w:rPr>
                <w:rFonts w:asciiTheme="minorHAnsi" w:hAnsiTheme="minorHAnsi"/>
                <w:color w:val="333333"/>
                <w:sz w:val="18"/>
                <w:szCs w:val="18"/>
              </w:rPr>
              <w:t>ing</w:t>
            </w:r>
            <w:r w:rsidRPr="00787AAD">
              <w:rPr>
                <w:rFonts w:asciiTheme="minorHAnsi" w:hAnsiTheme="minorHAnsi"/>
                <w:color w:val="333333"/>
                <w:sz w:val="18"/>
                <w:szCs w:val="18"/>
              </w:rPr>
              <w:t xml:space="preserve"> are not crushed. 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not allowed in 2x4 wall assemblies.</w:t>
            </w:r>
          </w:p>
        </w:tc>
      </w:tr>
      <w:tr w:rsidR="002307DB" w:rsidRPr="00C4300E" w14:paraId="79CDEB5B" w14:textId="77777777" w:rsidTr="008C4689">
        <w:trPr>
          <w:trHeight w:val="158"/>
        </w:trPr>
        <w:tc>
          <w:tcPr>
            <w:tcW w:w="590" w:type="dxa"/>
            <w:vAlign w:val="center"/>
          </w:tcPr>
          <w:p w14:paraId="79CDEB59"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B5A" w14:textId="77777777" w:rsidR="002307DB" w:rsidRPr="009921A0" w:rsidRDefault="002307DB"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sidR="00A44443">
              <w:rPr>
                <w:rFonts w:asciiTheme="minorHAnsi" w:hAnsiTheme="minorHAnsi"/>
                <w:sz w:val="18"/>
                <w:szCs w:val="18"/>
              </w:rPr>
              <w:t xml:space="preserve">are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2307DB" w:rsidRPr="00C4300E" w14:paraId="79CDEB5E" w14:textId="77777777" w:rsidTr="008C4689">
        <w:trPr>
          <w:trHeight w:val="158"/>
        </w:trPr>
        <w:tc>
          <w:tcPr>
            <w:tcW w:w="590" w:type="dxa"/>
            <w:vAlign w:val="center"/>
          </w:tcPr>
          <w:p w14:paraId="79CDEB5C"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B5D"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sidR="00A44443">
              <w:rPr>
                <w:rFonts w:asciiTheme="minorHAnsi" w:hAnsiTheme="minorHAnsi"/>
                <w:sz w:val="18"/>
                <w:szCs w:val="18"/>
              </w:rPr>
              <w:t xml:space="preserve">is </w:t>
            </w:r>
            <w:r>
              <w:rPr>
                <w:rFonts w:asciiTheme="minorHAnsi" w:hAnsiTheme="minorHAnsi"/>
                <w:sz w:val="18"/>
                <w:szCs w:val="18"/>
              </w:rPr>
              <w:t xml:space="preserve">placed against </w:t>
            </w:r>
            <w:r w:rsidR="00A44443">
              <w:rPr>
                <w:rFonts w:asciiTheme="minorHAnsi" w:hAnsiTheme="minorHAnsi"/>
                <w:sz w:val="18"/>
                <w:szCs w:val="18"/>
              </w:rPr>
              <w:t xml:space="preserve">the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2307DB" w:rsidRPr="00C4300E" w14:paraId="79CDEB61" w14:textId="77777777" w:rsidTr="008C4689">
        <w:trPr>
          <w:trHeight w:val="158"/>
        </w:trPr>
        <w:tc>
          <w:tcPr>
            <w:tcW w:w="590" w:type="dxa"/>
            <w:vAlign w:val="center"/>
          </w:tcPr>
          <w:p w14:paraId="79CDEB5F"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B60"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2307DB" w:rsidRPr="00C4300E" w14:paraId="79CDEB6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B6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64"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66" w14:textId="77777777" w:rsidTr="008C4689">
        <w:trPr>
          <w:trHeight w:val="158"/>
        </w:trPr>
        <w:tc>
          <w:tcPr>
            <w:tcW w:w="11009" w:type="dxa"/>
            <w:gridSpan w:val="2"/>
          </w:tcPr>
          <w:p w14:paraId="79CDEB65" w14:textId="41DB07B3" w:rsidR="002307DB" w:rsidRDefault="002307DB" w:rsidP="00DE2F96">
            <w:pPr>
              <w:pStyle w:val="BulletB1Number"/>
              <w:keepNext/>
              <w:spacing w:before="0"/>
              <w:ind w:left="0" w:firstLine="0"/>
              <w:rPr>
                <w:rFonts w:ascii="Calibri" w:hAnsi="Calibri"/>
                <w:sz w:val="18"/>
                <w:szCs w:val="18"/>
              </w:rPr>
            </w:pPr>
            <w:r w:rsidRPr="00B561CB">
              <w:rPr>
                <w:rFonts w:ascii="Calibri" w:hAnsi="Calibri"/>
                <w:b/>
                <w:bCs/>
                <w:caps/>
                <w:szCs w:val="18"/>
              </w:rPr>
              <w:t xml:space="preserve">J. </w:t>
            </w:r>
            <w:r w:rsidR="00B561CB" w:rsidRPr="00B561CB">
              <w:rPr>
                <w:rFonts w:ascii="Calibri" w:hAnsi="Calibri"/>
                <w:b/>
                <w:szCs w:val="18"/>
              </w:rPr>
              <w:t>Ceiling/Roof Insulation</w:t>
            </w:r>
          </w:p>
        </w:tc>
      </w:tr>
      <w:tr w:rsidR="002307DB" w:rsidRPr="00C4300E" w14:paraId="79CDEB69" w14:textId="77777777" w:rsidTr="008C4689">
        <w:trPr>
          <w:trHeight w:val="158"/>
        </w:trPr>
        <w:tc>
          <w:tcPr>
            <w:tcW w:w="590" w:type="dxa"/>
            <w:vAlign w:val="center"/>
          </w:tcPr>
          <w:p w14:paraId="79CDEB67"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B68"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2307DB" w:rsidRPr="00C4300E" w14:paraId="79CDEB6C" w14:textId="77777777" w:rsidTr="008C4689">
        <w:trPr>
          <w:trHeight w:val="158"/>
        </w:trPr>
        <w:tc>
          <w:tcPr>
            <w:tcW w:w="590" w:type="dxa"/>
            <w:vAlign w:val="center"/>
          </w:tcPr>
          <w:p w14:paraId="79CDEB6A"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B6B"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2307DB" w:rsidRPr="00C4300E" w14:paraId="79CDEB6F" w14:textId="77777777" w:rsidTr="008C4689">
        <w:trPr>
          <w:trHeight w:val="158"/>
        </w:trPr>
        <w:tc>
          <w:tcPr>
            <w:tcW w:w="590" w:type="dxa"/>
            <w:vAlign w:val="center"/>
          </w:tcPr>
          <w:p w14:paraId="79CDEB6D"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B6E"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2307DB" w:rsidRPr="00C4300E" w14:paraId="79CDEB72" w14:textId="77777777" w:rsidTr="008C4689">
        <w:trPr>
          <w:trHeight w:val="158"/>
        </w:trPr>
        <w:tc>
          <w:tcPr>
            <w:tcW w:w="590" w:type="dxa"/>
            <w:vAlign w:val="center"/>
          </w:tcPr>
          <w:p w14:paraId="79CDEB70"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B71" w14:textId="23928D53" w:rsidR="002307DB" w:rsidRPr="00805233" w:rsidRDefault="002307DB" w:rsidP="000E1747">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Can lights are covered with insulation to the same depth as required by the CF1R for ceiling insulation.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5" w14:textId="77777777" w:rsidTr="008C4689">
        <w:trPr>
          <w:trHeight w:val="158"/>
        </w:trPr>
        <w:tc>
          <w:tcPr>
            <w:tcW w:w="590" w:type="dxa"/>
            <w:vAlign w:val="center"/>
          </w:tcPr>
          <w:p w14:paraId="79CDEB73"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B74" w14:textId="2D489093" w:rsidR="002307DB" w:rsidRPr="009921A0" w:rsidRDefault="002307DB" w:rsidP="000E1747">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as required </w:t>
            </w:r>
            <w:r>
              <w:rPr>
                <w:rFonts w:asciiTheme="minorHAnsi" w:hAnsiTheme="minorHAnsi"/>
                <w:sz w:val="18"/>
                <w:szCs w:val="18"/>
              </w:rPr>
              <w:t xml:space="preserve">for </w:t>
            </w:r>
            <w:r w:rsidRPr="00787AAD">
              <w:rPr>
                <w:rFonts w:asciiTheme="minorHAnsi" w:hAnsiTheme="minorHAnsi"/>
                <w:sz w:val="18"/>
                <w:szCs w:val="18"/>
              </w:rPr>
              <w:t>the ceiling.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documents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8" w14:textId="77777777" w:rsidTr="008C4689">
        <w:trPr>
          <w:trHeight w:val="158"/>
        </w:trPr>
        <w:tc>
          <w:tcPr>
            <w:tcW w:w="590" w:type="dxa"/>
            <w:vAlign w:val="center"/>
          </w:tcPr>
          <w:p w14:paraId="79CDEB76"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B77" w14:textId="77777777" w:rsidR="002307DB" w:rsidRPr="009921A0"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Insulate soffit</w:t>
            </w:r>
            <w:r w:rsidR="008C4689">
              <w:rPr>
                <w:rFonts w:asciiTheme="minorHAnsi" w:hAnsiTheme="minorHAnsi"/>
                <w:sz w:val="18"/>
                <w:szCs w:val="18"/>
              </w:rPr>
              <w:t>s</w:t>
            </w:r>
            <w:r>
              <w:rPr>
                <w:rFonts w:asciiTheme="minorHAnsi" w:hAnsiTheme="minorHAnsi"/>
                <w:sz w:val="18"/>
                <w:szCs w:val="18"/>
              </w:rPr>
              <w:t xml:space="preserve"> by adding </w:t>
            </w:r>
            <w:r w:rsidRPr="00787AAD">
              <w:rPr>
                <w:rFonts w:asciiTheme="minorHAnsi" w:hAnsiTheme="minorHAnsi"/>
                <w:sz w:val="18"/>
                <w:szCs w:val="18"/>
              </w:rPr>
              <w:t>an air barrier and cover</w:t>
            </w:r>
            <w:r w:rsidR="008C4689">
              <w:rPr>
                <w:rFonts w:asciiTheme="minorHAnsi" w:hAnsiTheme="minorHAnsi"/>
                <w:sz w:val="18"/>
                <w:szCs w:val="18"/>
              </w:rPr>
              <w:t>ing</w:t>
            </w:r>
            <w:r w:rsidRPr="00787AAD">
              <w:rPr>
                <w:rFonts w:asciiTheme="minorHAnsi" w:hAnsiTheme="minorHAnsi"/>
                <w:sz w:val="18"/>
                <w:szCs w:val="18"/>
              </w:rPr>
              <w:t xml:space="preserve">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2307DB" w:rsidRPr="00C4300E" w14:paraId="79CDEB7B" w14:textId="77777777" w:rsidTr="008C4689">
        <w:trPr>
          <w:trHeight w:val="158"/>
        </w:trPr>
        <w:tc>
          <w:tcPr>
            <w:tcW w:w="590" w:type="dxa"/>
            <w:vAlign w:val="center"/>
          </w:tcPr>
          <w:p w14:paraId="79CDEB79"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B7A"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2307DB" w:rsidRPr="00C4300E" w14:paraId="79CDEB7E" w14:textId="77777777" w:rsidTr="008C4689">
        <w:trPr>
          <w:trHeight w:val="158"/>
        </w:trPr>
        <w:tc>
          <w:tcPr>
            <w:tcW w:w="590" w:type="dxa"/>
            <w:vAlign w:val="center"/>
          </w:tcPr>
          <w:p w14:paraId="79CDEB7C"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B7D"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w:t>
            </w:r>
            <w:r>
              <w:rPr>
                <w:rFonts w:asciiTheme="minorHAnsi" w:hAnsiTheme="minorHAnsi"/>
                <w:sz w:val="18"/>
                <w:szCs w:val="18"/>
              </w:rPr>
              <w:t xml:space="preserve">as </w:t>
            </w:r>
            <w:r w:rsidR="008C4689">
              <w:rPr>
                <w:rFonts w:asciiTheme="minorHAnsi" w:hAnsiTheme="minorHAnsi"/>
                <w:sz w:val="18"/>
                <w:szCs w:val="18"/>
              </w:rPr>
              <w:t xml:space="preserve">the </w:t>
            </w:r>
            <w:r>
              <w:rPr>
                <w:rFonts w:asciiTheme="minorHAnsi" w:hAnsiTheme="minorHAnsi"/>
                <w:sz w:val="18"/>
                <w:szCs w:val="18"/>
              </w:rPr>
              <w:t>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2307DB" w:rsidRPr="009921A0" w14:paraId="79CDEB81" w14:textId="77777777" w:rsidTr="008C4689">
        <w:trPr>
          <w:trHeight w:val="158"/>
        </w:trPr>
        <w:tc>
          <w:tcPr>
            <w:tcW w:w="590" w:type="dxa"/>
            <w:vAlign w:val="center"/>
          </w:tcPr>
          <w:p w14:paraId="79CDEB7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B80"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2307DB" w:rsidRPr="009921A0" w14:paraId="79CDEB84" w14:textId="77777777" w:rsidTr="008C4689">
        <w:trPr>
          <w:trHeight w:val="158"/>
        </w:trPr>
        <w:tc>
          <w:tcPr>
            <w:tcW w:w="590" w:type="dxa"/>
            <w:vAlign w:val="center"/>
          </w:tcPr>
          <w:p w14:paraId="79CDEB8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B83" w14:textId="77777777" w:rsidR="002307DB" w:rsidRPr="00C4300E"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008C4689">
              <w:rPr>
                <w:rFonts w:asciiTheme="minorHAnsi" w:hAnsiTheme="minorHAnsi"/>
                <w:sz w:val="18"/>
                <w:szCs w:val="18"/>
              </w:rPr>
              <w:t xml:space="preserve">is </w:t>
            </w:r>
            <w:r w:rsidRPr="00787AAD">
              <w:rPr>
                <w:rFonts w:asciiTheme="minorHAnsi" w:hAnsiTheme="minorHAnsi"/>
                <w:sz w:val="18"/>
                <w:szCs w:val="18"/>
              </w:rPr>
              <w:t>cut to fit around cross bracings and truss webs in</w:t>
            </w:r>
            <w:r w:rsidR="008C4689">
              <w:rPr>
                <w:rFonts w:asciiTheme="minorHAnsi" w:hAnsiTheme="minorHAnsi"/>
                <w:sz w:val="18"/>
                <w:szCs w:val="18"/>
              </w:rPr>
              <w:t xml:space="preserve"> the</w:t>
            </w:r>
            <w:r w:rsidRPr="00787AAD">
              <w:rPr>
                <w:rFonts w:asciiTheme="minorHAnsi" w:hAnsiTheme="minorHAnsi"/>
                <w:sz w:val="18"/>
                <w:szCs w:val="18"/>
              </w:rPr>
              <w:t xml:space="preserve"> attic.</w:t>
            </w:r>
          </w:p>
        </w:tc>
      </w:tr>
      <w:tr w:rsidR="002307DB" w:rsidRPr="00C4300E" w14:paraId="79CDEB86"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B8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8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89" w14:textId="77777777" w:rsidTr="008C4689">
        <w:trPr>
          <w:trHeight w:val="158"/>
        </w:trPr>
        <w:tc>
          <w:tcPr>
            <w:tcW w:w="11010" w:type="dxa"/>
            <w:gridSpan w:val="2"/>
          </w:tcPr>
          <w:p w14:paraId="79CDEB88" w14:textId="2832A66F" w:rsidR="002307DB"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K. </w:t>
            </w:r>
            <w:r w:rsidR="00B561CB" w:rsidRPr="00B561CB">
              <w:rPr>
                <w:rFonts w:ascii="Calibri" w:hAnsi="Calibri"/>
                <w:b/>
                <w:szCs w:val="18"/>
              </w:rPr>
              <w:t>Raised Floor Insulation</w:t>
            </w:r>
            <w:r w:rsidRPr="00B561CB">
              <w:rPr>
                <w:rFonts w:ascii="Calibri" w:hAnsi="Calibri"/>
                <w:b/>
                <w:szCs w:val="18"/>
              </w:rPr>
              <w:t xml:space="preserve"> </w:t>
            </w:r>
          </w:p>
        </w:tc>
      </w:tr>
      <w:tr w:rsidR="002307DB" w:rsidRPr="00C4300E" w14:paraId="79CDEB8C" w14:textId="77777777" w:rsidTr="008C4689">
        <w:trPr>
          <w:trHeight w:val="158"/>
        </w:trPr>
        <w:tc>
          <w:tcPr>
            <w:tcW w:w="590" w:type="dxa"/>
            <w:vAlign w:val="center"/>
          </w:tcPr>
          <w:p w14:paraId="79CDEB8A"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8B"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C4689">
              <w:rPr>
                <w:rFonts w:asciiTheme="minorHAnsi" w:hAnsiTheme="minorHAnsi"/>
                <w:sz w:val="18"/>
                <w:szCs w:val="18"/>
              </w:rPr>
              <w:t xml:space="preserve">is </w:t>
            </w:r>
            <w:r w:rsidRPr="00787AAD">
              <w:rPr>
                <w:rFonts w:asciiTheme="minorHAnsi" w:hAnsiTheme="minorHAnsi"/>
                <w:sz w:val="18"/>
                <w:szCs w:val="18"/>
              </w:rPr>
              <w:t>in full contact with subfloor.</w:t>
            </w:r>
          </w:p>
        </w:tc>
      </w:tr>
      <w:tr w:rsidR="002307DB" w:rsidRPr="00C4300E" w14:paraId="79CDEB8F" w14:textId="77777777" w:rsidTr="008C4689">
        <w:trPr>
          <w:trHeight w:val="158"/>
        </w:trPr>
        <w:tc>
          <w:tcPr>
            <w:tcW w:w="590" w:type="dxa"/>
            <w:vAlign w:val="center"/>
          </w:tcPr>
          <w:p w14:paraId="79CDEB8D"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8E"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hangers </w:t>
            </w:r>
            <w:r w:rsidR="008C4689">
              <w:rPr>
                <w:rFonts w:asciiTheme="minorHAnsi" w:hAnsiTheme="minorHAnsi"/>
                <w:sz w:val="18"/>
                <w:szCs w:val="18"/>
              </w:rPr>
              <w:t xml:space="preserve">are </w:t>
            </w:r>
            <w:r w:rsidRPr="00787AAD">
              <w:rPr>
                <w:rFonts w:asciiTheme="minorHAnsi" w:hAnsiTheme="minorHAnsi"/>
                <w:sz w:val="18"/>
                <w:szCs w:val="18"/>
              </w:rPr>
              <w:t>spaced at 18 inches or less</w:t>
            </w:r>
            <w:r w:rsidR="008C4689">
              <w:rPr>
                <w:rFonts w:asciiTheme="minorHAnsi" w:hAnsiTheme="minorHAnsi"/>
                <w:sz w:val="18"/>
                <w:szCs w:val="18"/>
              </w:rPr>
              <w:t>;</w:t>
            </w:r>
            <w:r w:rsidRPr="00787AAD">
              <w:rPr>
                <w:rFonts w:asciiTheme="minorHAnsi" w:hAnsiTheme="minorHAnsi"/>
                <w:sz w:val="18"/>
                <w:szCs w:val="18"/>
              </w:rPr>
              <w:t xml:space="preserve"> insulation hangers must not compress insulation.</w:t>
            </w:r>
          </w:p>
        </w:tc>
      </w:tr>
      <w:tr w:rsidR="002307DB" w:rsidRPr="00C4300E" w14:paraId="79CDEB92" w14:textId="77777777" w:rsidTr="008C4689">
        <w:trPr>
          <w:trHeight w:val="158"/>
        </w:trPr>
        <w:tc>
          <w:tcPr>
            <w:tcW w:w="590" w:type="dxa"/>
            <w:vAlign w:val="center"/>
          </w:tcPr>
          <w:p w14:paraId="79CDEB90"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91"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95" w14:textId="77777777" w:rsidTr="008C4689">
        <w:trPr>
          <w:trHeight w:val="158"/>
        </w:trPr>
        <w:tc>
          <w:tcPr>
            <w:tcW w:w="590" w:type="dxa"/>
            <w:vAlign w:val="center"/>
          </w:tcPr>
          <w:p w14:paraId="79CDEB93"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94"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f the basement is conditioned</w:t>
            </w:r>
            <w:r w:rsidR="008C4689">
              <w:rPr>
                <w:rFonts w:asciiTheme="minorHAnsi" w:hAnsiTheme="minorHAnsi"/>
                <w:sz w:val="18"/>
                <w:szCs w:val="18"/>
              </w:rPr>
              <w:t>,</w:t>
            </w:r>
            <w:r w:rsidRPr="00787AAD">
              <w:rPr>
                <w:rFonts w:asciiTheme="minorHAnsi" w:hAnsiTheme="minorHAnsi"/>
                <w:sz w:val="18"/>
                <w:szCs w:val="18"/>
              </w:rPr>
              <w:t xml:space="preserve">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2307DB" w:rsidRPr="00C4300E" w14:paraId="79CDEB98" w14:textId="77777777" w:rsidTr="008C4689">
        <w:trPr>
          <w:trHeight w:val="158"/>
        </w:trPr>
        <w:tc>
          <w:tcPr>
            <w:tcW w:w="590" w:type="dxa"/>
            <w:vAlign w:val="center"/>
          </w:tcPr>
          <w:p w14:paraId="79CDEB96"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B97"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2307DB" w:rsidRPr="00C4300E" w14:paraId="79CDEB9A" w14:textId="77777777" w:rsidTr="008C4689">
        <w:trPr>
          <w:trHeight w:val="158"/>
        </w:trPr>
        <w:tc>
          <w:tcPr>
            <w:tcW w:w="11010" w:type="dxa"/>
            <w:gridSpan w:val="2"/>
            <w:vAlign w:val="center"/>
          </w:tcPr>
          <w:p w14:paraId="79CDEB99"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9B"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9D" w14:textId="77777777" w:rsidTr="008C4689">
        <w:trPr>
          <w:trHeight w:val="158"/>
        </w:trPr>
        <w:tc>
          <w:tcPr>
            <w:tcW w:w="11010" w:type="dxa"/>
            <w:gridSpan w:val="2"/>
          </w:tcPr>
          <w:p w14:paraId="79CDEB9C" w14:textId="21F6D0C7" w:rsidR="002307DB" w:rsidRPr="00B561CB" w:rsidRDefault="002307DB" w:rsidP="00DE2F96">
            <w:pPr>
              <w:tabs>
                <w:tab w:val="left" w:pos="3600"/>
                <w:tab w:val="left" w:pos="4680"/>
                <w:tab w:val="left" w:pos="5760"/>
                <w:tab w:val="left" w:pos="6930"/>
                <w:tab w:val="left" w:pos="8100"/>
                <w:tab w:val="left" w:pos="9090"/>
              </w:tabs>
              <w:rPr>
                <w:rFonts w:ascii="Calibri" w:hAnsi="Calibri"/>
                <w:szCs w:val="18"/>
              </w:rPr>
            </w:pPr>
            <w:r w:rsidRPr="00B561CB">
              <w:rPr>
                <w:rFonts w:ascii="Calibri" w:hAnsi="Calibri"/>
                <w:b/>
                <w:szCs w:val="18"/>
              </w:rPr>
              <w:t xml:space="preserve">L. </w:t>
            </w:r>
            <w:r w:rsidR="00B561CB" w:rsidRPr="00B561CB">
              <w:rPr>
                <w:rFonts w:ascii="Calibri" w:hAnsi="Calibri"/>
                <w:b/>
                <w:szCs w:val="18"/>
              </w:rPr>
              <w:t>Floor Above Garage Insulation</w:t>
            </w:r>
            <w:r w:rsidRPr="00B561CB">
              <w:rPr>
                <w:rFonts w:ascii="Calibri" w:hAnsi="Calibri"/>
                <w:b/>
                <w:szCs w:val="18"/>
              </w:rPr>
              <w:t xml:space="preserve"> </w:t>
            </w:r>
          </w:p>
        </w:tc>
      </w:tr>
      <w:tr w:rsidR="002307DB" w:rsidRPr="00C4300E" w14:paraId="79CDEBA0" w14:textId="77777777" w:rsidTr="008C4689">
        <w:trPr>
          <w:trHeight w:val="158"/>
        </w:trPr>
        <w:tc>
          <w:tcPr>
            <w:tcW w:w="590" w:type="dxa"/>
            <w:vAlign w:val="center"/>
          </w:tcPr>
          <w:p w14:paraId="79CDEB9E"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9F"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must be in full contact with </w:t>
            </w:r>
            <w:r w:rsidR="008C4689">
              <w:rPr>
                <w:rFonts w:asciiTheme="minorHAnsi" w:hAnsiTheme="minorHAnsi"/>
                <w:sz w:val="18"/>
                <w:szCs w:val="18"/>
              </w:rPr>
              <w:t xml:space="preserve">the </w:t>
            </w:r>
            <w:r w:rsidRPr="00787AAD">
              <w:rPr>
                <w:rFonts w:asciiTheme="minorHAnsi" w:hAnsiTheme="minorHAnsi"/>
                <w:sz w:val="18"/>
                <w:szCs w:val="18"/>
              </w:rPr>
              <w:t xml:space="preserve">subfloor if the air barrier is at the band joist at the </w:t>
            </w:r>
            <w:r w:rsidR="008C4689">
              <w:rPr>
                <w:rFonts w:asciiTheme="minorHAnsi" w:hAnsiTheme="minorHAnsi"/>
                <w:sz w:val="18"/>
                <w:szCs w:val="18"/>
              </w:rPr>
              <w:t>garage/</w:t>
            </w:r>
            <w:r w:rsidRPr="00787AAD">
              <w:rPr>
                <w:rFonts w:asciiTheme="minorHAnsi" w:hAnsiTheme="minorHAnsi"/>
                <w:sz w:val="18"/>
                <w:szCs w:val="18"/>
              </w:rPr>
              <w:t>house wall.</w:t>
            </w:r>
          </w:p>
        </w:tc>
      </w:tr>
      <w:tr w:rsidR="002307DB" w:rsidRPr="00C4300E" w14:paraId="79CDEBA3" w14:textId="77777777" w:rsidTr="008C4689">
        <w:trPr>
          <w:trHeight w:val="158"/>
        </w:trPr>
        <w:tc>
          <w:tcPr>
            <w:tcW w:w="590" w:type="dxa"/>
            <w:vAlign w:val="center"/>
          </w:tcPr>
          <w:p w14:paraId="79CDEBA1"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A2"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w:t>
            </w:r>
            <w:r w:rsidR="008C4689">
              <w:rPr>
                <w:rFonts w:asciiTheme="minorHAnsi" w:hAnsiTheme="minorHAnsi"/>
                <w:sz w:val="18"/>
                <w:szCs w:val="18"/>
              </w:rPr>
              <w:t xml:space="preserve">; </w:t>
            </w:r>
            <w:r w:rsidRPr="00787AAD">
              <w:rPr>
                <w:rFonts w:asciiTheme="minorHAnsi" w:hAnsiTheme="minorHAnsi"/>
                <w:sz w:val="18"/>
                <w:szCs w:val="18"/>
              </w:rPr>
              <w:t>insulation hangers must not compress insulation.</w:t>
            </w:r>
          </w:p>
        </w:tc>
      </w:tr>
      <w:tr w:rsidR="002307DB" w:rsidRPr="00C4300E" w14:paraId="79CDEBA6" w14:textId="77777777" w:rsidTr="008C4689">
        <w:trPr>
          <w:trHeight w:val="158"/>
        </w:trPr>
        <w:tc>
          <w:tcPr>
            <w:tcW w:w="590" w:type="dxa"/>
            <w:vAlign w:val="center"/>
          </w:tcPr>
          <w:p w14:paraId="79CDEBA4"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A5"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A9" w14:textId="77777777" w:rsidTr="008C4689">
        <w:trPr>
          <w:trHeight w:val="158"/>
        </w:trPr>
        <w:tc>
          <w:tcPr>
            <w:tcW w:w="590" w:type="dxa"/>
            <w:vAlign w:val="center"/>
          </w:tcPr>
          <w:p w14:paraId="79CDEBA7"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A8"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If </w:t>
            </w:r>
            <w:r w:rsidR="008C4689">
              <w:rPr>
                <w:rFonts w:asciiTheme="minorHAnsi" w:hAnsiTheme="minorHAnsi"/>
                <w:sz w:val="18"/>
                <w:szCs w:val="18"/>
              </w:rPr>
              <w:t xml:space="preserve">the </w:t>
            </w:r>
            <w:r w:rsidRPr="00787AAD">
              <w:rPr>
                <w:rFonts w:asciiTheme="minorHAnsi" w:hAnsiTheme="minorHAnsi"/>
                <w:sz w:val="18"/>
                <w:szCs w:val="18"/>
              </w:rPr>
              <w:t>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w:t>
            </w:r>
            <w:r w:rsidR="008C4689">
              <w:rPr>
                <w:rFonts w:asciiTheme="minorHAnsi" w:hAnsiTheme="minorHAnsi"/>
                <w:sz w:val="18"/>
                <w:szCs w:val="18"/>
              </w:rPr>
              <w:t xml:space="preserve">the </w:t>
            </w:r>
            <w:r w:rsidRPr="00787AAD">
              <w:rPr>
                <w:rFonts w:asciiTheme="minorHAnsi" w:hAnsiTheme="minorHAnsi"/>
                <w:sz w:val="18"/>
                <w:szCs w:val="18"/>
              </w:rPr>
              <w:t>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w:t>
            </w:r>
            <w:r w:rsidR="008C4689">
              <w:rPr>
                <w:rFonts w:asciiTheme="minorHAnsi" w:hAnsiTheme="minorHAnsi"/>
                <w:sz w:val="18"/>
                <w:szCs w:val="18"/>
              </w:rPr>
              <w:t>The p</w:t>
            </w:r>
            <w:r w:rsidRPr="00787AAD">
              <w:rPr>
                <w:rFonts w:asciiTheme="minorHAnsi" w:hAnsiTheme="minorHAnsi"/>
                <w:sz w:val="18"/>
                <w:szCs w:val="18"/>
              </w:rPr>
              <w:t xml:space="preserve">erimeter of </w:t>
            </w:r>
            <w:r w:rsidR="008C4689">
              <w:rPr>
                <w:rFonts w:asciiTheme="minorHAnsi" w:hAnsiTheme="minorHAnsi"/>
                <w:sz w:val="18"/>
                <w:szCs w:val="18"/>
              </w:rPr>
              <w:t xml:space="preserve">the </w:t>
            </w:r>
            <w:r w:rsidRPr="00787AAD">
              <w:rPr>
                <w:rFonts w:asciiTheme="minorHAnsi" w:hAnsiTheme="minorHAnsi"/>
                <w:sz w:val="18"/>
                <w:szCs w:val="18"/>
              </w:rPr>
              <w:t xml:space="preserve">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2307DB" w:rsidRPr="00C4300E" w14:paraId="79CDEBAB" w14:textId="77777777" w:rsidTr="008C4689">
        <w:trPr>
          <w:trHeight w:val="158"/>
        </w:trPr>
        <w:tc>
          <w:tcPr>
            <w:tcW w:w="11010" w:type="dxa"/>
            <w:gridSpan w:val="2"/>
            <w:vAlign w:val="center"/>
          </w:tcPr>
          <w:p w14:paraId="79CDEBAA"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AC"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AE" w14:textId="77777777" w:rsidTr="008C4689">
        <w:trPr>
          <w:trHeight w:val="158"/>
        </w:trPr>
        <w:tc>
          <w:tcPr>
            <w:tcW w:w="11010" w:type="dxa"/>
            <w:gridSpan w:val="2"/>
          </w:tcPr>
          <w:p w14:paraId="79CDEBAD" w14:textId="549A5108" w:rsidR="002307DB" w:rsidRPr="00C4300E" w:rsidRDefault="002307DB" w:rsidP="00DE2F96">
            <w:pPr>
              <w:keepNext/>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lastRenderedPageBreak/>
              <w:t xml:space="preserve">M. </w:t>
            </w:r>
            <w:r w:rsidR="00B561CB" w:rsidRPr="00B561CB">
              <w:rPr>
                <w:rFonts w:ascii="Calibri" w:hAnsi="Calibri"/>
                <w:b/>
                <w:szCs w:val="18"/>
              </w:rPr>
              <w:t>Cantilevered Floor Insulation</w:t>
            </w:r>
            <w:r w:rsidRPr="00B561CB">
              <w:rPr>
                <w:rFonts w:ascii="Calibri" w:hAnsi="Calibri"/>
                <w:b/>
                <w:szCs w:val="18"/>
              </w:rPr>
              <w:t xml:space="preserve"> </w:t>
            </w:r>
          </w:p>
        </w:tc>
      </w:tr>
      <w:tr w:rsidR="002307DB" w:rsidRPr="00C4300E" w14:paraId="79CDEBB1" w14:textId="77777777" w:rsidTr="008C4689">
        <w:trPr>
          <w:trHeight w:val="158"/>
        </w:trPr>
        <w:tc>
          <w:tcPr>
            <w:tcW w:w="590" w:type="dxa"/>
            <w:vAlign w:val="center"/>
          </w:tcPr>
          <w:p w14:paraId="79CDEBA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0"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80B3C">
              <w:rPr>
                <w:rFonts w:asciiTheme="minorHAnsi" w:hAnsiTheme="minorHAnsi"/>
                <w:sz w:val="18"/>
                <w:szCs w:val="18"/>
              </w:rPr>
              <w:t xml:space="preserve">is </w:t>
            </w:r>
            <w:r w:rsidRPr="00787AAD">
              <w:rPr>
                <w:rFonts w:asciiTheme="minorHAnsi" w:hAnsiTheme="minorHAnsi"/>
                <w:sz w:val="18"/>
                <w:szCs w:val="18"/>
              </w:rPr>
              <w:t xml:space="preserve">in full contact with </w:t>
            </w:r>
            <w:r w:rsidR="00880B3C">
              <w:rPr>
                <w:rFonts w:asciiTheme="minorHAnsi" w:hAnsiTheme="minorHAnsi"/>
                <w:sz w:val="18"/>
                <w:szCs w:val="18"/>
              </w:rPr>
              <w:t xml:space="preserve">the </w:t>
            </w:r>
            <w:r w:rsidRPr="00787AAD">
              <w:rPr>
                <w:rFonts w:asciiTheme="minorHAnsi" w:hAnsiTheme="minorHAnsi"/>
                <w:sz w:val="18"/>
                <w:szCs w:val="18"/>
              </w:rPr>
              <w:t xml:space="preserve">cantilevered subfloor. Insulation hangers </w:t>
            </w:r>
            <w:r w:rsidR="00880B3C">
              <w:rPr>
                <w:rFonts w:asciiTheme="minorHAnsi" w:hAnsiTheme="minorHAnsi"/>
                <w:sz w:val="18"/>
                <w:szCs w:val="18"/>
              </w:rPr>
              <w:t xml:space="preserve">are </w:t>
            </w:r>
            <w:r w:rsidRPr="00787AAD">
              <w:rPr>
                <w:rFonts w:asciiTheme="minorHAnsi" w:hAnsiTheme="minorHAnsi"/>
                <w:sz w:val="18"/>
                <w:szCs w:val="18"/>
              </w:rPr>
              <w:t>spaced at 18 inches or less</w:t>
            </w:r>
            <w:r w:rsidR="00880B3C">
              <w:rPr>
                <w:rFonts w:asciiTheme="minorHAnsi" w:hAnsiTheme="minorHAnsi"/>
                <w:sz w:val="18"/>
                <w:szCs w:val="18"/>
              </w:rPr>
              <w:t>;</w:t>
            </w:r>
            <w:r w:rsidRPr="00787AAD">
              <w:rPr>
                <w:rFonts w:asciiTheme="minorHAnsi" w:hAnsiTheme="minorHAnsi"/>
                <w:sz w:val="18"/>
                <w:szCs w:val="18"/>
              </w:rPr>
              <w:t xml:space="preserve">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2307DB" w:rsidRPr="00C4300E" w14:paraId="79CDEBB4" w14:textId="77777777" w:rsidTr="008C4689">
        <w:trPr>
          <w:trHeight w:val="158"/>
        </w:trPr>
        <w:tc>
          <w:tcPr>
            <w:tcW w:w="590" w:type="dxa"/>
            <w:vAlign w:val="center"/>
          </w:tcPr>
          <w:p w14:paraId="79CDEBB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BB3" w14:textId="77777777" w:rsidR="002307DB" w:rsidRPr="00C4300E" w:rsidRDefault="002307DB"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B7" w14:textId="77777777" w:rsidTr="008C4689">
        <w:trPr>
          <w:trHeight w:val="158"/>
        </w:trPr>
        <w:tc>
          <w:tcPr>
            <w:tcW w:w="590" w:type="dxa"/>
            <w:vAlign w:val="center"/>
          </w:tcPr>
          <w:p w14:paraId="79CDEBB5"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BB6"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w:t>
            </w:r>
            <w:r w:rsidR="00880B3C">
              <w:rPr>
                <w:rFonts w:asciiTheme="minorHAnsi" w:hAnsiTheme="minorHAnsi"/>
                <w:sz w:val="18"/>
                <w:szCs w:val="18"/>
              </w:rPr>
              <w:t>b</w:t>
            </w:r>
            <w:r w:rsidRPr="00787AAD">
              <w:rPr>
                <w:rFonts w:asciiTheme="minorHAnsi" w:hAnsiTheme="minorHAnsi"/>
                <w:sz w:val="18"/>
                <w:szCs w:val="18"/>
              </w:rPr>
              <w:t xml:space="preserve">locking </w:t>
            </w:r>
            <w:r>
              <w:rPr>
                <w:rFonts w:asciiTheme="minorHAnsi" w:hAnsiTheme="minorHAnsi"/>
                <w:sz w:val="18"/>
                <w:szCs w:val="18"/>
              </w:rPr>
              <w:t>is</w:t>
            </w:r>
            <w:r w:rsidRPr="00787AAD">
              <w:rPr>
                <w:rFonts w:asciiTheme="minorHAnsi" w:hAnsiTheme="minorHAnsi"/>
                <w:sz w:val="18"/>
                <w:szCs w:val="18"/>
              </w:rPr>
              <w:t xml:space="preserve"> installed between joists where </w:t>
            </w:r>
            <w:r w:rsidR="00880B3C">
              <w:rPr>
                <w:rFonts w:asciiTheme="minorHAnsi" w:hAnsiTheme="minorHAnsi"/>
                <w:sz w:val="18"/>
                <w:szCs w:val="18"/>
              </w:rPr>
              <w:t xml:space="preserve">a </w:t>
            </w:r>
            <w:r w:rsidRPr="00787AAD">
              <w:rPr>
                <w:rFonts w:asciiTheme="minorHAnsi" w:hAnsiTheme="minorHAnsi"/>
                <w:sz w:val="18"/>
                <w:szCs w:val="18"/>
              </w:rPr>
              <w:t xml:space="preserve">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2307DB" w:rsidRPr="00C4300E" w14:paraId="79CDEBB9" w14:textId="77777777" w:rsidTr="008C4689">
        <w:trPr>
          <w:trHeight w:val="158"/>
        </w:trPr>
        <w:tc>
          <w:tcPr>
            <w:tcW w:w="11009" w:type="dxa"/>
            <w:gridSpan w:val="2"/>
            <w:vAlign w:val="center"/>
          </w:tcPr>
          <w:p w14:paraId="79CDEBB8"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BA"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BC" w14:textId="77777777" w:rsidTr="008C4689">
        <w:trPr>
          <w:trHeight w:val="158"/>
        </w:trPr>
        <w:tc>
          <w:tcPr>
            <w:tcW w:w="11010" w:type="dxa"/>
            <w:gridSpan w:val="2"/>
          </w:tcPr>
          <w:p w14:paraId="79CDEBBB" w14:textId="502D589C" w:rsidR="002307DB" w:rsidRPr="00C4300E"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N. </w:t>
            </w:r>
            <w:r w:rsidR="00B561CB" w:rsidRPr="00B561CB">
              <w:rPr>
                <w:rFonts w:ascii="Calibri" w:hAnsi="Calibri"/>
                <w:b/>
                <w:szCs w:val="18"/>
              </w:rPr>
              <w:t>Attached Porch Roof Insulation</w:t>
            </w:r>
            <w:r w:rsidRPr="00B561CB">
              <w:rPr>
                <w:rFonts w:ascii="Calibri" w:hAnsi="Calibri"/>
                <w:b/>
                <w:szCs w:val="18"/>
              </w:rPr>
              <w:t xml:space="preserve"> </w:t>
            </w:r>
          </w:p>
        </w:tc>
      </w:tr>
      <w:tr w:rsidR="002307DB" w:rsidRPr="00C4300E" w14:paraId="79CDEBBF" w14:textId="77777777" w:rsidTr="008C4689">
        <w:trPr>
          <w:trHeight w:val="158"/>
        </w:trPr>
        <w:tc>
          <w:tcPr>
            <w:tcW w:w="590" w:type="dxa"/>
          </w:tcPr>
          <w:p w14:paraId="79CDEBBD"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E" w14:textId="77777777" w:rsidR="002A1C19" w:rsidRDefault="00880B3C"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The e</w:t>
            </w:r>
            <w:r w:rsidR="002307DB" w:rsidRPr="00787AAD">
              <w:rPr>
                <w:rFonts w:asciiTheme="minorHAnsi" w:hAnsiTheme="minorHAnsi"/>
                <w:sz w:val="18"/>
                <w:szCs w:val="18"/>
              </w:rPr>
              <w:t xml:space="preserve">xterior </w:t>
            </w:r>
            <w:r w:rsidR="002307DB">
              <w:rPr>
                <w:rFonts w:asciiTheme="minorHAnsi" w:hAnsiTheme="minorHAnsi"/>
                <w:sz w:val="18"/>
                <w:szCs w:val="18"/>
              </w:rPr>
              <w:t xml:space="preserve">insulated </w:t>
            </w:r>
            <w:r w:rsidR="002307DB" w:rsidRPr="00787AAD">
              <w:rPr>
                <w:rFonts w:asciiTheme="minorHAnsi" w:hAnsiTheme="minorHAnsi"/>
                <w:sz w:val="18"/>
                <w:szCs w:val="18"/>
              </w:rPr>
              <w:t>wall at the intersection</w:t>
            </w:r>
            <w:r>
              <w:rPr>
                <w:rFonts w:asciiTheme="minorHAnsi" w:hAnsiTheme="minorHAnsi"/>
                <w:sz w:val="18"/>
                <w:szCs w:val="18"/>
              </w:rPr>
              <w:t xml:space="preserve"> with </w:t>
            </w:r>
            <w:r w:rsidR="002307DB" w:rsidRPr="00787AAD">
              <w:rPr>
                <w:rFonts w:asciiTheme="minorHAnsi" w:hAnsiTheme="minorHAnsi"/>
                <w:sz w:val="18"/>
                <w:szCs w:val="18"/>
              </w:rPr>
              <w:t xml:space="preserve">the porch roof </w:t>
            </w:r>
            <w:r w:rsidR="002307DB">
              <w:rPr>
                <w:rFonts w:asciiTheme="minorHAnsi" w:hAnsiTheme="minorHAnsi"/>
                <w:sz w:val="18"/>
                <w:szCs w:val="18"/>
              </w:rPr>
              <w:t>is</w:t>
            </w:r>
            <w:r w:rsidR="002307DB" w:rsidRPr="00787AAD">
              <w:rPr>
                <w:rFonts w:asciiTheme="minorHAnsi" w:hAnsiTheme="minorHAnsi"/>
                <w:sz w:val="18"/>
                <w:szCs w:val="18"/>
              </w:rPr>
              <w:t xml:space="preserve"> fully insulated above, below</w:t>
            </w:r>
            <w:r>
              <w:rPr>
                <w:rFonts w:asciiTheme="minorHAnsi" w:hAnsiTheme="minorHAnsi"/>
                <w:sz w:val="18"/>
                <w:szCs w:val="18"/>
              </w:rPr>
              <w:t>,</w:t>
            </w:r>
            <w:r w:rsidR="002307DB" w:rsidRPr="00787AAD">
              <w:rPr>
                <w:rFonts w:asciiTheme="minorHAnsi" w:hAnsiTheme="minorHAnsi"/>
                <w:sz w:val="18"/>
                <w:szCs w:val="18"/>
              </w:rPr>
              <w:t xml:space="preserve"> and behind the roof line.</w:t>
            </w:r>
          </w:p>
        </w:tc>
      </w:tr>
      <w:tr w:rsidR="002307DB" w:rsidRPr="00C4300E" w14:paraId="79CDEBC2" w14:textId="77777777" w:rsidTr="008C4689">
        <w:trPr>
          <w:trHeight w:val="158"/>
        </w:trPr>
        <w:tc>
          <w:tcPr>
            <w:tcW w:w="590" w:type="dxa"/>
          </w:tcPr>
          <w:p w14:paraId="79CDEBC0"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C1"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w:t>
            </w:r>
            <w:r w:rsidR="00880B3C">
              <w:rPr>
                <w:rFonts w:asciiTheme="minorHAnsi" w:hAnsiTheme="minorHAnsi"/>
                <w:sz w:val="18"/>
                <w:szCs w:val="18"/>
              </w:rPr>
              <w:t xml:space="preserve">installed </w:t>
            </w:r>
            <w:r w:rsidRPr="00787AAD">
              <w:rPr>
                <w:rFonts w:asciiTheme="minorHAnsi" w:hAnsiTheme="minorHAnsi"/>
                <w:sz w:val="18"/>
                <w:szCs w:val="18"/>
              </w:rPr>
              <w:t>at the top and bottom of each wall/roof section and insulated.</w:t>
            </w:r>
          </w:p>
        </w:tc>
      </w:tr>
      <w:tr w:rsidR="002307DB" w:rsidRPr="00C4300E" w14:paraId="79CDEBC4" w14:textId="77777777" w:rsidTr="008C4689">
        <w:trPr>
          <w:trHeight w:val="158"/>
        </w:trPr>
        <w:tc>
          <w:tcPr>
            <w:tcW w:w="11009" w:type="dxa"/>
            <w:gridSpan w:val="2"/>
            <w:vAlign w:val="center"/>
          </w:tcPr>
          <w:p w14:paraId="79CDEBC3"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C5" w14:textId="77777777" w:rsidR="0046724B" w:rsidRDefault="0046724B" w:rsidP="000E1747">
      <w:pPr>
        <w:rPr>
          <w:rFonts w:ascii="Calibri" w:hAnsi="Calibri"/>
          <w:bCs/>
          <w:caps/>
        </w:rPr>
      </w:pPr>
    </w:p>
    <w:p w14:paraId="79CDEBC6" w14:textId="77777777" w:rsidR="00B561CB" w:rsidRDefault="0046724B" w:rsidP="00DE2F96">
      <w:r>
        <w:rPr>
          <w:rFonts w:ascii="Calibri" w:hAnsi="Calibri"/>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842232" w:rsidRPr="00842232" w14:paraId="79CDEBC8" w14:textId="77777777" w:rsidTr="003B1D43">
        <w:trPr>
          <w:trHeight w:val="206"/>
        </w:trPr>
        <w:tc>
          <w:tcPr>
            <w:tcW w:w="10943" w:type="dxa"/>
            <w:gridSpan w:val="4"/>
            <w:vAlign w:val="center"/>
          </w:tcPr>
          <w:p w14:paraId="79CDEBC7" w14:textId="77777777" w:rsidR="00842232" w:rsidRPr="00842232" w:rsidRDefault="00842232"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42232">
              <w:rPr>
                <w:rFonts w:asciiTheme="minorHAnsi" w:hAnsiTheme="minorHAnsi" w:cs="Arial"/>
                <w:b/>
                <w:caps/>
                <w:sz w:val="18"/>
                <w:szCs w:val="18"/>
              </w:rPr>
              <w:lastRenderedPageBreak/>
              <w:t>Documentation Author's Declaration Statement</w:t>
            </w:r>
          </w:p>
        </w:tc>
      </w:tr>
      <w:tr w:rsidR="00842232" w:rsidRPr="00842232" w14:paraId="79CDEBCA" w14:textId="77777777" w:rsidTr="00E6332C">
        <w:trPr>
          <w:trHeight w:hRule="exact" w:val="262"/>
        </w:trPr>
        <w:tc>
          <w:tcPr>
            <w:tcW w:w="10943" w:type="dxa"/>
            <w:gridSpan w:val="4"/>
            <w:vAlign w:val="center"/>
          </w:tcPr>
          <w:p w14:paraId="79CDEBC9" w14:textId="77777777" w:rsidR="00842232" w:rsidRPr="00842232" w:rsidRDefault="00842232" w:rsidP="00B61D0D">
            <w:pPr>
              <w:keepNext/>
              <w:numPr>
                <w:ilvl w:val="0"/>
                <w:numId w:val="5"/>
              </w:numPr>
              <w:tabs>
                <w:tab w:val="left" w:pos="-2600"/>
              </w:tabs>
              <w:ind w:right="90"/>
              <w:outlineLvl w:val="2"/>
              <w:rPr>
                <w:rFonts w:asciiTheme="minorHAnsi" w:hAnsiTheme="minorHAnsi"/>
                <w:sz w:val="18"/>
                <w:szCs w:val="18"/>
              </w:rPr>
            </w:pPr>
            <w:r w:rsidRPr="00842232">
              <w:rPr>
                <w:rFonts w:asciiTheme="minorHAnsi" w:hAnsiTheme="minorHAnsi"/>
                <w:sz w:val="18"/>
                <w:szCs w:val="18"/>
              </w:rPr>
              <w:t>I certify that this Certificate of Installation documentation is accurate and complete.</w:t>
            </w:r>
          </w:p>
        </w:tc>
      </w:tr>
      <w:tr w:rsidR="00842232" w:rsidRPr="00842232" w14:paraId="79CDEBCD" w14:textId="77777777" w:rsidTr="003B1D43">
        <w:trPr>
          <w:trHeight w:val="360"/>
        </w:trPr>
        <w:tc>
          <w:tcPr>
            <w:tcW w:w="5577" w:type="dxa"/>
            <w:gridSpan w:val="2"/>
          </w:tcPr>
          <w:p w14:paraId="79CDEBCB"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Name:</w:t>
            </w:r>
          </w:p>
        </w:tc>
        <w:tc>
          <w:tcPr>
            <w:tcW w:w="5366" w:type="dxa"/>
            <w:gridSpan w:val="2"/>
          </w:tcPr>
          <w:p w14:paraId="79CDEBCC"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Documentation Author Signature:</w:t>
            </w:r>
          </w:p>
        </w:tc>
      </w:tr>
      <w:tr w:rsidR="00842232" w:rsidRPr="00842232" w14:paraId="79CDEBD0" w14:textId="77777777" w:rsidTr="003B1D43">
        <w:trPr>
          <w:trHeight w:val="360"/>
        </w:trPr>
        <w:tc>
          <w:tcPr>
            <w:tcW w:w="5577" w:type="dxa"/>
            <w:gridSpan w:val="2"/>
          </w:tcPr>
          <w:p w14:paraId="79CDEBCE"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Company Name:</w:t>
            </w:r>
          </w:p>
        </w:tc>
        <w:tc>
          <w:tcPr>
            <w:tcW w:w="5366" w:type="dxa"/>
            <w:gridSpan w:val="2"/>
          </w:tcPr>
          <w:p w14:paraId="79CDEBCF"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Date Signed:</w:t>
            </w:r>
          </w:p>
        </w:tc>
      </w:tr>
      <w:tr w:rsidR="00842232" w:rsidRPr="00842232" w14:paraId="79CDEBD3" w14:textId="77777777" w:rsidTr="003B1D43">
        <w:trPr>
          <w:trHeight w:val="360"/>
        </w:trPr>
        <w:tc>
          <w:tcPr>
            <w:tcW w:w="5577" w:type="dxa"/>
            <w:gridSpan w:val="2"/>
          </w:tcPr>
          <w:p w14:paraId="79CDEBD1"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Address:</w:t>
            </w:r>
          </w:p>
        </w:tc>
        <w:tc>
          <w:tcPr>
            <w:tcW w:w="5366" w:type="dxa"/>
            <w:gridSpan w:val="2"/>
          </w:tcPr>
          <w:p w14:paraId="79CDEBD2"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CEA/HERS Certification Identification (If applicable):</w:t>
            </w:r>
          </w:p>
        </w:tc>
      </w:tr>
      <w:tr w:rsidR="00842232" w:rsidRPr="00842232" w14:paraId="79CDEBD6" w14:textId="77777777" w:rsidTr="003B1D43">
        <w:trPr>
          <w:trHeight w:val="360"/>
        </w:trPr>
        <w:tc>
          <w:tcPr>
            <w:tcW w:w="5577" w:type="dxa"/>
            <w:gridSpan w:val="2"/>
          </w:tcPr>
          <w:p w14:paraId="79CDEBD4"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City/State/Zip:</w:t>
            </w:r>
          </w:p>
        </w:tc>
        <w:tc>
          <w:tcPr>
            <w:tcW w:w="5366" w:type="dxa"/>
            <w:gridSpan w:val="2"/>
          </w:tcPr>
          <w:p w14:paraId="79CDEBD5"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Phone:</w:t>
            </w:r>
          </w:p>
        </w:tc>
      </w:tr>
      <w:tr w:rsidR="00842232" w:rsidRPr="00842232" w14:paraId="79CDEBD8" w14:textId="77777777" w:rsidTr="003B1D43">
        <w:tblPrEx>
          <w:tblCellMar>
            <w:left w:w="115" w:type="dxa"/>
            <w:right w:w="115" w:type="dxa"/>
          </w:tblCellMar>
        </w:tblPrEx>
        <w:trPr>
          <w:trHeight w:val="296"/>
        </w:trPr>
        <w:tc>
          <w:tcPr>
            <w:tcW w:w="10943" w:type="dxa"/>
            <w:gridSpan w:val="4"/>
            <w:vAlign w:val="center"/>
          </w:tcPr>
          <w:p w14:paraId="79CDEBD7" w14:textId="77777777" w:rsidR="00842232" w:rsidRPr="00842232" w:rsidRDefault="00842232"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42232">
              <w:rPr>
                <w:rFonts w:asciiTheme="minorHAnsi" w:hAnsiTheme="minorHAnsi" w:cs="Arial"/>
                <w:b/>
                <w:caps/>
                <w:sz w:val="18"/>
                <w:szCs w:val="18"/>
              </w:rPr>
              <w:t>Responsible Person's Declaration statement</w:t>
            </w:r>
          </w:p>
        </w:tc>
      </w:tr>
      <w:tr w:rsidR="00842232" w:rsidRPr="00842232" w14:paraId="79CDEBDF" w14:textId="77777777" w:rsidTr="003B1D43">
        <w:tblPrEx>
          <w:tblCellMar>
            <w:left w:w="115" w:type="dxa"/>
            <w:right w:w="115" w:type="dxa"/>
          </w:tblCellMar>
        </w:tblPrEx>
        <w:trPr>
          <w:trHeight w:val="504"/>
        </w:trPr>
        <w:tc>
          <w:tcPr>
            <w:tcW w:w="10943" w:type="dxa"/>
            <w:gridSpan w:val="4"/>
          </w:tcPr>
          <w:p w14:paraId="190FCE3D" w14:textId="77777777" w:rsidR="00B55343" w:rsidRPr="00B55343" w:rsidRDefault="00B55343" w:rsidP="00B55343">
            <w:pPr>
              <w:pStyle w:val="Heading3"/>
              <w:numPr>
                <w:ilvl w:val="0"/>
                <w:numId w:val="0"/>
              </w:numPr>
              <w:spacing w:before="60"/>
              <w:ind w:right="86"/>
              <w:rPr>
                <w:rFonts w:asciiTheme="minorHAnsi" w:hAnsiTheme="minorHAnsi"/>
                <w:sz w:val="18"/>
              </w:rPr>
            </w:pPr>
            <w:r w:rsidRPr="00B55343">
              <w:rPr>
                <w:rFonts w:asciiTheme="minorHAnsi" w:hAnsiTheme="minorHAnsi"/>
                <w:sz w:val="18"/>
              </w:rPr>
              <w:t xml:space="preserve">I certify the following under penalty of perjury, under the laws of the State of California: </w:t>
            </w:r>
          </w:p>
          <w:p w14:paraId="0E67B32F" w14:textId="77777777" w:rsidR="00B55343" w:rsidRPr="00B55343" w:rsidRDefault="00B55343" w:rsidP="00B55343">
            <w:pPr>
              <w:pStyle w:val="Heading3"/>
              <w:numPr>
                <w:ilvl w:val="0"/>
                <w:numId w:val="25"/>
              </w:numPr>
              <w:spacing w:before="0"/>
              <w:ind w:right="90"/>
              <w:rPr>
                <w:rFonts w:asciiTheme="minorHAnsi" w:hAnsiTheme="minorHAnsi"/>
                <w:color w:val="4F81BD" w:themeColor="accent1"/>
                <w:sz w:val="18"/>
              </w:rPr>
            </w:pPr>
            <w:r w:rsidRPr="00B55343">
              <w:rPr>
                <w:rFonts w:asciiTheme="minorHAnsi" w:hAnsiTheme="minorHAnsi"/>
                <w:sz w:val="18"/>
              </w:rPr>
              <w:t xml:space="preserve">The information provided on this Certificate of Installation is true and correct. </w:t>
            </w:r>
          </w:p>
          <w:p w14:paraId="3B51CE51" w14:textId="77777777" w:rsidR="00B55343" w:rsidRPr="00B55343" w:rsidRDefault="00B55343" w:rsidP="00B55343">
            <w:pPr>
              <w:keepNext/>
              <w:widowControl w:val="0"/>
              <w:numPr>
                <w:ilvl w:val="0"/>
                <w:numId w:val="25"/>
              </w:numPr>
              <w:ind w:right="90"/>
              <w:rPr>
                <w:rFonts w:asciiTheme="minorHAnsi" w:hAnsiTheme="minorHAnsi"/>
                <w:sz w:val="18"/>
              </w:rPr>
            </w:pPr>
            <w:r w:rsidRPr="00B55343">
              <w:rPr>
                <w:rFonts w:asciiTheme="minorHAnsi" w:hAnsiTheme="minorHAnsi"/>
                <w:snapToGrid w:val="0"/>
                <w:sz w:val="18"/>
              </w:rPr>
              <w:t xml:space="preserve">I am either: a) a responsible person eligible under Division 3 of the Business and Professions Code </w:t>
            </w:r>
            <w:r w:rsidRPr="00B55343">
              <w:rPr>
                <w:rFonts w:asciiTheme="minorHAnsi" w:hAnsiTheme="minorHAnsi"/>
                <w:sz w:val="18"/>
              </w:rPr>
              <w:t xml:space="preserve">in the applicable classification to accept responsibility for the system design, construction, or installation </w:t>
            </w:r>
            <w:r w:rsidRPr="00B55343">
              <w:rPr>
                <w:rFonts w:asciiTheme="minorHAnsi" w:hAnsiTheme="minorHAnsi"/>
                <w:snapToGrid w:val="0"/>
                <w:sz w:val="18"/>
              </w:rPr>
              <w:t xml:space="preserve">of features, materials, components, or manufactured devices </w:t>
            </w:r>
            <w:r w:rsidRPr="00B55343">
              <w:rPr>
                <w:rFonts w:asciiTheme="minorHAnsi" w:hAnsiTheme="minorHAnsi"/>
                <w:sz w:val="18"/>
              </w:rPr>
              <w:t xml:space="preserve">for the scope of work identified on this Certificate of Installation, </w:t>
            </w:r>
            <w:r w:rsidRPr="00B55343">
              <w:rPr>
                <w:rFonts w:asciiTheme="minorHAnsi" w:hAnsiTheme="minorHAnsi"/>
                <w:snapToGrid w:val="0"/>
                <w:sz w:val="18"/>
              </w:rPr>
              <w:t>and attest to the declarations in this statement</w:t>
            </w:r>
            <w:r w:rsidRPr="00B55343">
              <w:rPr>
                <w:rFonts w:asciiTheme="minorHAnsi" w:hAnsiTheme="minorHAnsi"/>
                <w:sz w:val="18"/>
              </w:rPr>
              <w:t>, or b) I am an authorized representative of the responsible person and attest to the declarations in this statement on the responsible person’s behalf.</w:t>
            </w:r>
          </w:p>
          <w:p w14:paraId="4C64D4C3" w14:textId="77777777" w:rsidR="00B55343" w:rsidRPr="00B55343" w:rsidRDefault="00B55343" w:rsidP="00B55343">
            <w:pPr>
              <w:pStyle w:val="ListParagraph"/>
              <w:keepNext/>
              <w:numPr>
                <w:ilvl w:val="0"/>
                <w:numId w:val="25"/>
              </w:numPr>
              <w:autoSpaceDE w:val="0"/>
              <w:autoSpaceDN w:val="0"/>
              <w:adjustRightInd w:val="0"/>
              <w:ind w:right="90"/>
              <w:contextualSpacing/>
              <w:rPr>
                <w:rFonts w:asciiTheme="minorHAnsi" w:hAnsiTheme="minorHAnsi"/>
                <w:sz w:val="18"/>
                <w:szCs w:val="22"/>
              </w:rPr>
            </w:pPr>
            <w:r w:rsidRPr="00B55343">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BDE" w14:textId="1C4BBEEE" w:rsidR="00842232" w:rsidRPr="00842232" w:rsidRDefault="00B55343" w:rsidP="00B61D0D">
            <w:pPr>
              <w:keepNext/>
              <w:numPr>
                <w:ilvl w:val="0"/>
                <w:numId w:val="6"/>
              </w:numPr>
              <w:spacing w:after="60"/>
              <w:contextualSpacing/>
            </w:pPr>
            <w:r w:rsidRPr="00B55343">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42232" w:rsidRPr="00842232" w14:paraId="79CDEBE2" w14:textId="77777777" w:rsidTr="003B1D43">
        <w:tblPrEx>
          <w:tblCellMar>
            <w:left w:w="108" w:type="dxa"/>
            <w:right w:w="108" w:type="dxa"/>
          </w:tblCellMar>
        </w:tblPrEx>
        <w:trPr>
          <w:trHeight w:val="360"/>
        </w:trPr>
        <w:tc>
          <w:tcPr>
            <w:tcW w:w="5307" w:type="dxa"/>
          </w:tcPr>
          <w:p w14:paraId="79CDEBE0" w14:textId="77777777" w:rsidR="00842232" w:rsidRPr="00842232" w:rsidRDefault="00842232"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Name:</w:t>
            </w:r>
          </w:p>
        </w:tc>
        <w:tc>
          <w:tcPr>
            <w:tcW w:w="5636" w:type="dxa"/>
            <w:gridSpan w:val="3"/>
          </w:tcPr>
          <w:p w14:paraId="79CDEBE1" w14:textId="77777777" w:rsidR="00842232" w:rsidRPr="00842232" w:rsidRDefault="00842232"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Signature:</w:t>
            </w:r>
          </w:p>
        </w:tc>
      </w:tr>
      <w:tr w:rsidR="00842232" w:rsidRPr="00842232" w14:paraId="79CDEBE5"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3" w14:textId="5552EEB1"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BE4"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Position With Company (Title):</w:t>
            </w:r>
          </w:p>
        </w:tc>
      </w:tr>
      <w:tr w:rsidR="00842232" w:rsidRPr="00842232" w14:paraId="79CDEBE8"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6"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BE7"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CSLB License:</w:t>
            </w:r>
          </w:p>
        </w:tc>
      </w:tr>
      <w:tr w:rsidR="00842232" w:rsidRPr="00842232" w14:paraId="79CDEBEC"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9"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BEA" w14:textId="76EA37FC"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Phone</w:t>
            </w:r>
            <w:r w:rsidR="00B452E9">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79CDEBEB" w14:textId="77777777" w:rsidR="00842232" w:rsidRPr="00842232" w:rsidRDefault="008422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Date Signed:</w:t>
            </w:r>
          </w:p>
        </w:tc>
      </w:tr>
    </w:tbl>
    <w:p w14:paraId="79CDEBED" w14:textId="77777777" w:rsidR="00842232" w:rsidRDefault="00842232" w:rsidP="000E1747">
      <w:pPr>
        <w:tabs>
          <w:tab w:val="left" w:pos="0"/>
        </w:tabs>
        <w:suppressAutoHyphens/>
        <w:ind w:left="1166" w:hanging="1166"/>
        <w:rPr>
          <w:rFonts w:ascii="Calibri" w:hAnsi="Calibri"/>
          <w:bCs/>
          <w:caps/>
        </w:rPr>
      </w:pPr>
    </w:p>
    <w:p w14:paraId="79CDEBEE" w14:textId="77777777" w:rsidR="0097670F" w:rsidRDefault="0097670F" w:rsidP="00DE2F96">
      <w:pPr>
        <w:contextualSpacing/>
        <w:rPr>
          <w:sz w:val="2"/>
          <w:szCs w:val="2"/>
        </w:rPr>
      </w:pPr>
    </w:p>
    <w:p w14:paraId="79CDEBEF" w14:textId="77777777" w:rsidR="008B533E" w:rsidRDefault="008B533E">
      <w:pPr>
        <w:rPr>
          <w:rFonts w:ascii="Calibri" w:hAnsi="Calibri"/>
        </w:rPr>
      </w:pPr>
    </w:p>
    <w:p w14:paraId="79CDEBF0" w14:textId="77777777" w:rsidR="005A0BD5" w:rsidRDefault="005A0BD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5A0BD5" w:rsidSect="00DA7509">
          <w:headerReference w:type="even" r:id="rId8"/>
          <w:headerReference w:type="default" r:id="rId9"/>
          <w:footerReference w:type="default" r:id="rId10"/>
          <w:headerReference w:type="first" r:id="rId11"/>
          <w:pgSz w:w="12240" w:h="15840" w:code="1"/>
          <w:pgMar w:top="720" w:right="720" w:bottom="720" w:left="720" w:header="432" w:footer="576" w:gutter="0"/>
          <w:cols w:space="720"/>
          <w:docGrid w:linePitch="272"/>
        </w:sectPr>
      </w:pPr>
    </w:p>
    <w:p w14:paraId="79CDEBF1" w14:textId="77777777" w:rsidR="00945F12" w:rsidRPr="0046724B" w:rsidRDefault="00DB4ECD">
      <w:pPr>
        <w:keepNext/>
        <w:jc w:val="center"/>
        <w:rPr>
          <w:rFonts w:asciiTheme="minorHAnsi" w:hAnsiTheme="minorHAnsi" w:cs="Arial"/>
          <w:b/>
          <w:szCs w:val="18"/>
        </w:rPr>
      </w:pPr>
      <w:r w:rsidRPr="0046724B">
        <w:rPr>
          <w:rFonts w:asciiTheme="minorHAnsi" w:hAnsiTheme="minorHAnsi" w:cs="Arial"/>
          <w:b/>
          <w:szCs w:val="18"/>
        </w:rPr>
        <w:lastRenderedPageBreak/>
        <w:t>CF2R-ENV-03-E User Instructions</w:t>
      </w:r>
    </w:p>
    <w:p w14:paraId="79CDEBF2" w14:textId="77777777" w:rsidR="00945F12" w:rsidRDefault="00945F12">
      <w:pPr>
        <w:keepNext/>
        <w:rPr>
          <w:rFonts w:asciiTheme="minorHAnsi" w:hAnsiTheme="minorHAnsi" w:cs="Arial"/>
          <w:b/>
          <w:sz w:val="18"/>
          <w:szCs w:val="18"/>
        </w:rPr>
      </w:pPr>
    </w:p>
    <w:p w14:paraId="79CDEBF3" w14:textId="1C47B9AB" w:rsidR="00F76E0D" w:rsidRPr="00945F12" w:rsidRDefault="00F76E0D">
      <w:pPr>
        <w:keepNext/>
        <w:rPr>
          <w:rFonts w:asciiTheme="minorHAnsi" w:hAnsiTheme="minorHAnsi" w:cs="Arial"/>
          <w:b/>
          <w:sz w:val="18"/>
          <w:szCs w:val="18"/>
        </w:rPr>
      </w:pPr>
      <w:r w:rsidRPr="00945F12">
        <w:rPr>
          <w:rFonts w:asciiTheme="minorHAnsi" w:hAnsiTheme="minorHAnsi" w:cs="Arial"/>
          <w:b/>
          <w:sz w:val="18"/>
          <w:szCs w:val="18"/>
        </w:rPr>
        <w:t xml:space="preserve">A. </w:t>
      </w:r>
      <w:r w:rsidR="0046724B">
        <w:rPr>
          <w:rFonts w:asciiTheme="minorHAnsi" w:hAnsiTheme="minorHAnsi" w:cs="Arial"/>
          <w:b/>
          <w:sz w:val="18"/>
          <w:szCs w:val="18"/>
        </w:rPr>
        <w:t>Roof/Ceiling Insulation</w:t>
      </w:r>
    </w:p>
    <w:p w14:paraId="79CDEBF4" w14:textId="77777777" w:rsidR="00F76E0D" w:rsidRPr="00945F12" w:rsidRDefault="0039608A"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00F76E0D" w:rsidRPr="00945F12">
        <w:rPr>
          <w:rFonts w:asciiTheme="minorHAnsi" w:hAnsiTheme="minorHAnsi" w:cs="Arial"/>
          <w:sz w:val="18"/>
          <w:szCs w:val="18"/>
        </w:rPr>
        <w:t>: A label from the plans</w:t>
      </w:r>
      <w:r w:rsidR="00880B3C">
        <w:rPr>
          <w:rFonts w:asciiTheme="minorHAnsi" w:hAnsiTheme="minorHAnsi" w:cs="Arial"/>
          <w:sz w:val="18"/>
          <w:szCs w:val="18"/>
        </w:rPr>
        <w:t xml:space="preserve"> (e.g.,</w:t>
      </w:r>
      <w:r w:rsidR="00F76E0D" w:rsidRPr="00945F12">
        <w:rPr>
          <w:rFonts w:asciiTheme="minorHAnsi" w:hAnsiTheme="minorHAnsi" w:cs="Arial"/>
          <w:sz w:val="18"/>
          <w:szCs w:val="18"/>
        </w:rPr>
        <w:t xml:space="preserve"> A1.4 or Roof</w:t>
      </w:r>
      <w:r w:rsidR="00880B3C">
        <w:rPr>
          <w:rFonts w:asciiTheme="minorHAnsi" w:hAnsiTheme="minorHAnsi" w:cs="Arial"/>
          <w:sz w:val="18"/>
          <w:szCs w:val="18"/>
        </w:rPr>
        <w:t>)</w:t>
      </w:r>
      <w:r>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Pr>
          <w:rFonts w:asciiTheme="minorHAnsi" w:hAnsiTheme="minorHAnsi" w:cs="Arial"/>
          <w:sz w:val="18"/>
          <w:szCs w:val="18"/>
        </w:rPr>
        <w:t>installed insulation</w:t>
      </w:r>
      <w:r w:rsidR="00F76E0D" w:rsidRPr="00945F12">
        <w:rPr>
          <w:rFonts w:asciiTheme="minorHAnsi" w:hAnsiTheme="minorHAnsi" w:cs="Arial"/>
          <w:sz w:val="18"/>
          <w:szCs w:val="18"/>
        </w:rPr>
        <w:t>.</w:t>
      </w:r>
    </w:p>
    <w:p w14:paraId="79CDEBF5"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B</w:t>
      </w:r>
      <w:r w:rsidRPr="00945F12">
        <w:rPr>
          <w:rFonts w:asciiTheme="minorHAnsi" w:hAnsiTheme="minorHAnsi" w:cs="Arial"/>
          <w:sz w:val="18"/>
          <w:szCs w:val="18"/>
        </w:rPr>
        <w:t xml:space="preserve">rand: </w:t>
      </w:r>
      <w:r w:rsidR="00880B3C">
        <w:rPr>
          <w:rFonts w:asciiTheme="minorHAnsi" w:hAnsiTheme="minorHAnsi" w:cs="Arial"/>
          <w:sz w:val="18"/>
          <w:szCs w:val="18"/>
        </w:rPr>
        <w:t>I</w:t>
      </w:r>
      <w:r w:rsidRPr="00945F12">
        <w:rPr>
          <w:rFonts w:asciiTheme="minorHAnsi" w:hAnsiTheme="minorHAnsi" w:cs="Arial"/>
          <w:sz w:val="18"/>
          <w:szCs w:val="18"/>
        </w:rPr>
        <w:t xml:space="preserve">ndicate 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79CDEBF6" w14:textId="315285D6" w:rsidR="00F76E0D" w:rsidRPr="00375C7C" w:rsidRDefault="000E367A" w:rsidP="00B61D0D">
      <w:pPr>
        <w:pStyle w:val="ListParagraph"/>
        <w:numPr>
          <w:ilvl w:val="0"/>
          <w:numId w:val="7"/>
        </w:numPr>
        <w:contextualSpacing/>
        <w:rPr>
          <w:rFonts w:ascii="Calibri" w:hAnsi="Calibri" w:cs="Arial"/>
          <w:sz w:val="18"/>
          <w:szCs w:val="18"/>
        </w:rPr>
      </w:pPr>
      <w:r>
        <w:rPr>
          <w:rFonts w:asciiTheme="minorHAnsi" w:hAnsiTheme="minorHAnsi" w:cs="Arial"/>
          <w:sz w:val="18"/>
          <w:szCs w:val="18"/>
        </w:rPr>
        <w:t>Assembly/</w:t>
      </w:r>
      <w:r w:rsidR="00F76E0D" w:rsidRPr="00945F12">
        <w:rPr>
          <w:rFonts w:asciiTheme="minorHAnsi" w:hAnsiTheme="minorHAnsi" w:cs="Arial"/>
          <w:sz w:val="18"/>
          <w:szCs w:val="18"/>
        </w:rPr>
        <w:t xml:space="preserve">Framing </w:t>
      </w:r>
      <w:r w:rsidR="00880B3C">
        <w:rPr>
          <w:rFonts w:asciiTheme="minorHAnsi" w:hAnsiTheme="minorHAnsi" w:cs="Arial"/>
          <w:sz w:val="18"/>
          <w:szCs w:val="18"/>
        </w:rPr>
        <w:t>Material</w:t>
      </w:r>
      <w:r w:rsidR="00F76E0D" w:rsidRPr="00945F12">
        <w:rPr>
          <w:rFonts w:asciiTheme="minorHAnsi" w:hAnsiTheme="minorHAnsi" w:cs="Arial"/>
          <w:sz w:val="18"/>
          <w:szCs w:val="18"/>
        </w:rPr>
        <w:t>: Wood</w:t>
      </w:r>
      <w:r w:rsidR="00375C7C">
        <w:rPr>
          <w:rFonts w:asciiTheme="minorHAnsi" w:hAnsiTheme="minorHAnsi" w:cs="Arial"/>
          <w:sz w:val="18"/>
          <w:szCs w:val="18"/>
        </w:rPr>
        <w:t xml:space="preserve">, </w:t>
      </w:r>
      <w:r w:rsidR="00F76E0D"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375C7C">
        <w:rPr>
          <w:rFonts w:ascii="Calibri" w:hAnsi="Calibri" w:cs="Arial"/>
          <w:sz w:val="18"/>
          <w:szCs w:val="18"/>
        </w:rPr>
        <w:t>SIP OSB, SIP I-Joist, SIP Single 2x, SIP Double 2x, see JA4 for guidance.</w:t>
      </w:r>
    </w:p>
    <w:p w14:paraId="242D18DF" w14:textId="520DF20B" w:rsidR="000E367A" w:rsidRPr="00945F12" w:rsidRDefault="000E367A" w:rsidP="00B61D0D">
      <w:pPr>
        <w:pStyle w:val="ListParagraph"/>
        <w:numPr>
          <w:ilvl w:val="0"/>
          <w:numId w:val="7"/>
        </w:numPr>
        <w:contextualSpacing/>
        <w:rPr>
          <w:rFonts w:asciiTheme="minorHAnsi" w:hAnsiTheme="minorHAnsi" w:cs="Arial"/>
          <w:sz w:val="18"/>
          <w:szCs w:val="18"/>
        </w:rPr>
      </w:pPr>
      <w:r>
        <w:rPr>
          <w:rFonts w:asciiTheme="minorHAnsi" w:hAnsiTheme="minorHAnsi" w:cs="Arial"/>
          <w:sz w:val="18"/>
          <w:szCs w:val="18"/>
        </w:rPr>
        <w:t xml:space="preserve">Thickness: </w:t>
      </w:r>
      <w:r w:rsidR="000F2DC7">
        <w:rPr>
          <w:rFonts w:asciiTheme="minorHAnsi" w:hAnsiTheme="minorHAnsi" w:cs="Arial"/>
          <w:sz w:val="18"/>
          <w:szCs w:val="18"/>
        </w:rPr>
        <w:t>Thickness in inches.</w:t>
      </w:r>
    </w:p>
    <w:p w14:paraId="79CDEBF7"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Fram</w:t>
      </w:r>
      <w:r w:rsidR="00880B3C">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sidR="00880B3C">
        <w:rPr>
          <w:rFonts w:asciiTheme="minorHAnsi" w:hAnsiTheme="minorHAnsi" w:cs="Arial"/>
          <w:sz w:val="18"/>
          <w:szCs w:val="18"/>
        </w:rPr>
        <w:t>I</w:t>
      </w:r>
      <w:r w:rsidRPr="00945F12">
        <w:rPr>
          <w:rFonts w:asciiTheme="minorHAnsi" w:hAnsiTheme="minorHAnsi" w:cs="Arial"/>
          <w:sz w:val="18"/>
          <w:szCs w:val="18"/>
        </w:rPr>
        <w:t>ndicate the fram</w:t>
      </w:r>
      <w:r w:rsidR="00880B3C">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79CDEBF8" w14:textId="5A76EB1A" w:rsidR="00F76E0D"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 xml:space="preserve">Insulation Type: </w:t>
      </w:r>
      <w:r w:rsidR="0059774E">
        <w:rPr>
          <w:rFonts w:asciiTheme="minorHAnsi" w:hAnsiTheme="minorHAnsi" w:cs="Arial"/>
          <w:sz w:val="18"/>
          <w:szCs w:val="18"/>
        </w:rPr>
        <w:t>Using the drop down menu, s</w:t>
      </w:r>
      <w:r w:rsidR="00554D7F">
        <w:rPr>
          <w:rFonts w:asciiTheme="minorHAnsi" w:hAnsiTheme="minorHAnsi" w:cs="Arial"/>
          <w:sz w:val="18"/>
          <w:szCs w:val="18"/>
        </w:rPr>
        <w:t xml:space="preserve">elect </w:t>
      </w:r>
      <w:r w:rsidRPr="00945F12">
        <w:rPr>
          <w:rFonts w:asciiTheme="minorHAnsi" w:hAnsiTheme="minorHAnsi" w:cs="Arial"/>
          <w:sz w:val="18"/>
          <w:szCs w:val="18"/>
        </w:rPr>
        <w:t xml:space="preserve">the type of insulation </w:t>
      </w:r>
      <w:r w:rsidR="00EE2AAF">
        <w:rPr>
          <w:rFonts w:asciiTheme="minorHAnsi" w:hAnsiTheme="minorHAnsi" w:cs="Arial"/>
          <w:sz w:val="18"/>
          <w:szCs w:val="18"/>
        </w:rPr>
        <w:t xml:space="preserve">being installed </w:t>
      </w:r>
      <w:r w:rsidR="0059774E">
        <w:rPr>
          <w:rFonts w:asciiTheme="minorHAnsi" w:hAnsiTheme="minorHAnsi" w:cs="Arial"/>
          <w:sz w:val="18"/>
          <w:szCs w:val="18"/>
        </w:rPr>
        <w:t xml:space="preserve">(e.g., </w:t>
      </w:r>
      <w:r w:rsidR="00554D7F">
        <w:rPr>
          <w:rFonts w:asciiTheme="minorHAnsi" w:hAnsiTheme="minorHAnsi" w:cs="Arial"/>
          <w:sz w:val="18"/>
          <w:szCs w:val="18"/>
        </w:rPr>
        <w:t>cellulose, fiberglass</w:t>
      </w:r>
      <w:r w:rsidRPr="00945F12">
        <w:rPr>
          <w:rFonts w:asciiTheme="minorHAnsi" w:hAnsiTheme="minorHAnsi" w:cs="Arial"/>
          <w:sz w:val="18"/>
          <w:szCs w:val="18"/>
        </w:rPr>
        <w:t>,</w:t>
      </w:r>
      <w:r w:rsidR="00880B3C">
        <w:rPr>
          <w:rFonts w:asciiTheme="minorHAnsi" w:hAnsiTheme="minorHAnsi" w:cs="Arial"/>
          <w:sz w:val="18"/>
          <w:szCs w:val="18"/>
        </w:rPr>
        <w:t xml:space="preserve"> </w:t>
      </w:r>
      <w:r w:rsidRPr="00945F12">
        <w:rPr>
          <w:rFonts w:asciiTheme="minorHAnsi" w:hAnsiTheme="minorHAnsi" w:cs="Arial"/>
          <w:sz w:val="18"/>
          <w:szCs w:val="18"/>
        </w:rPr>
        <w:t>SPF</w:t>
      </w:r>
      <w:r w:rsidR="0059774E">
        <w:rPr>
          <w:rFonts w:asciiTheme="minorHAnsi" w:hAnsiTheme="minorHAnsi" w:cs="Arial"/>
          <w:sz w:val="18"/>
          <w:szCs w:val="18"/>
        </w:rPr>
        <w:t>, etc.)</w:t>
      </w:r>
      <w:r w:rsidRPr="00945F12">
        <w:rPr>
          <w:rFonts w:asciiTheme="minorHAnsi" w:hAnsiTheme="minorHAnsi" w:cs="Arial"/>
          <w:sz w:val="18"/>
          <w:szCs w:val="18"/>
        </w:rPr>
        <w:t>.</w:t>
      </w:r>
    </w:p>
    <w:p w14:paraId="79CDEBF9" w14:textId="77F9EE8D" w:rsidR="00197B0D" w:rsidRPr="00945F12" w:rsidRDefault="00197B0D"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ESR Number: If using a non-standard R-value for SPF insulation, complete an ICC Evaluation Service Report and </w:t>
      </w:r>
      <w:r w:rsidR="00DE2F96">
        <w:rPr>
          <w:rFonts w:asciiTheme="minorHAnsi" w:hAnsiTheme="minorHAnsi" w:cs="Arial"/>
          <w:sz w:val="18"/>
          <w:szCs w:val="18"/>
        </w:rPr>
        <w:t xml:space="preserve">document </w:t>
      </w:r>
      <w:r>
        <w:rPr>
          <w:rFonts w:asciiTheme="minorHAnsi" w:hAnsiTheme="minorHAnsi" w:cs="Arial"/>
          <w:sz w:val="18"/>
          <w:szCs w:val="18"/>
        </w:rPr>
        <w:t>the ESR number.</w:t>
      </w:r>
    </w:p>
    <w:p w14:paraId="79CDEBFA" w14:textId="4B396151"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Core/</w:t>
      </w:r>
      <w:r w:rsidR="00F76E0D" w:rsidRPr="00945F12">
        <w:rPr>
          <w:rFonts w:asciiTheme="minorHAnsi" w:hAnsiTheme="minorHAnsi" w:cs="Arial"/>
          <w:sz w:val="18"/>
          <w:szCs w:val="18"/>
        </w:rPr>
        <w:t xml:space="preserve">Cavity Insulation R-value: </w:t>
      </w:r>
      <w:r w:rsidR="00880B3C">
        <w:rPr>
          <w:rFonts w:asciiTheme="minorHAnsi" w:hAnsiTheme="minorHAnsi" w:cs="Arial"/>
          <w:sz w:val="18"/>
          <w:szCs w:val="18"/>
        </w:rPr>
        <w:t>I</w:t>
      </w:r>
      <w:r w:rsidR="00F76E0D"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F76E0D" w:rsidRPr="00945F12">
        <w:rPr>
          <w:rFonts w:asciiTheme="minorHAnsi" w:hAnsiTheme="minorHAnsi" w:cs="Arial"/>
          <w:sz w:val="18"/>
          <w:szCs w:val="18"/>
        </w:rPr>
        <w:t>cavity insulation R-value.</w:t>
      </w:r>
    </w:p>
    <w:p w14:paraId="79CDEBFB"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Insulation Depth: Indicate</w:t>
      </w:r>
      <w:r w:rsidR="00880B3C">
        <w:rPr>
          <w:rFonts w:asciiTheme="minorHAnsi" w:hAnsiTheme="minorHAnsi" w:cs="Arial"/>
          <w:sz w:val="18"/>
          <w:szCs w:val="18"/>
        </w:rPr>
        <w:t>,</w:t>
      </w:r>
      <w:r w:rsidRPr="00945F12">
        <w:rPr>
          <w:rFonts w:asciiTheme="minorHAnsi" w:hAnsiTheme="minorHAnsi" w:cs="Arial"/>
          <w:sz w:val="18"/>
          <w:szCs w:val="18"/>
        </w:rPr>
        <w:t xml:space="preserve"> in inches</w:t>
      </w:r>
      <w:r w:rsidR="00880B3C">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BFD" w14:textId="583B360B"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BFE" w14:textId="77777777" w:rsidR="00F76E0D" w:rsidRPr="00945F12" w:rsidRDefault="00F76E0D">
      <w:pPr>
        <w:keepNext/>
        <w:rPr>
          <w:rFonts w:asciiTheme="minorHAnsi" w:hAnsiTheme="minorHAnsi" w:cs="Arial"/>
          <w:b/>
          <w:sz w:val="18"/>
          <w:szCs w:val="18"/>
        </w:rPr>
      </w:pPr>
    </w:p>
    <w:p w14:paraId="79CDEBFF" w14:textId="01FDEC0C" w:rsidR="00F76E0D" w:rsidRPr="00945F12" w:rsidRDefault="00540B9D">
      <w:pPr>
        <w:keepNext/>
        <w:rPr>
          <w:rFonts w:asciiTheme="minorHAnsi" w:hAnsiTheme="minorHAnsi" w:cs="Arial"/>
          <w:b/>
          <w:sz w:val="18"/>
          <w:szCs w:val="18"/>
        </w:rPr>
      </w:pPr>
      <w:r w:rsidRPr="00945F12">
        <w:rPr>
          <w:rFonts w:asciiTheme="minorHAnsi" w:hAnsiTheme="minorHAnsi" w:cs="Arial"/>
          <w:b/>
          <w:sz w:val="18"/>
          <w:szCs w:val="18"/>
        </w:rPr>
        <w:t>B</w:t>
      </w:r>
      <w:r w:rsidR="00F76E0D" w:rsidRPr="00945F12">
        <w:rPr>
          <w:rFonts w:asciiTheme="minorHAnsi" w:hAnsiTheme="minorHAnsi" w:cs="Arial"/>
          <w:b/>
          <w:sz w:val="18"/>
          <w:szCs w:val="18"/>
        </w:rPr>
        <w:t xml:space="preserve">. </w:t>
      </w:r>
      <w:r w:rsidR="0046724B">
        <w:rPr>
          <w:rFonts w:asciiTheme="minorHAnsi" w:hAnsiTheme="minorHAnsi" w:cs="Arial"/>
          <w:b/>
          <w:sz w:val="18"/>
          <w:szCs w:val="18"/>
        </w:rPr>
        <w:t>Wall Insulation</w:t>
      </w:r>
    </w:p>
    <w:p w14:paraId="79CDEC00"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Pr="00945F12">
        <w:rPr>
          <w:rFonts w:asciiTheme="minorHAnsi" w:hAnsiTheme="minorHAnsi" w:cs="Arial"/>
          <w:sz w:val="18"/>
          <w:szCs w:val="18"/>
        </w:rPr>
        <w:t xml:space="preserve">: A label from the plans, </w:t>
      </w:r>
      <w:r w:rsidR="00880B3C">
        <w:rPr>
          <w:rFonts w:asciiTheme="minorHAnsi" w:hAnsiTheme="minorHAnsi" w:cs="Arial"/>
          <w:sz w:val="18"/>
          <w:szCs w:val="18"/>
        </w:rPr>
        <w:t xml:space="preserve">(e.g., </w:t>
      </w:r>
      <w:r w:rsidRPr="00945F12">
        <w:rPr>
          <w:rFonts w:asciiTheme="minorHAnsi" w:hAnsiTheme="minorHAnsi" w:cs="Arial"/>
          <w:sz w:val="18"/>
          <w:szCs w:val="18"/>
        </w:rPr>
        <w:t>A1.4 or Wall1</w:t>
      </w:r>
      <w:r w:rsidR="00880B3C">
        <w:rPr>
          <w:rFonts w:asciiTheme="minorHAnsi" w:hAnsiTheme="minorHAnsi" w:cs="Arial"/>
          <w:sz w:val="18"/>
          <w:szCs w:val="18"/>
        </w:rPr>
        <w:t>)</w:t>
      </w:r>
      <w:r w:rsidR="0039608A">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r w:rsidRPr="00945F12">
        <w:rPr>
          <w:rFonts w:asciiTheme="minorHAnsi" w:hAnsiTheme="minorHAnsi" w:cs="Arial"/>
          <w:sz w:val="18"/>
          <w:szCs w:val="18"/>
        </w:rPr>
        <w:t>.</w:t>
      </w:r>
    </w:p>
    <w:p w14:paraId="79CDEC01"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w:t>
      </w:r>
      <w:r w:rsidRPr="00945F12">
        <w:rPr>
          <w:rFonts w:asciiTheme="minorHAnsi" w:hAnsiTheme="minorHAnsi" w:cs="Arial"/>
          <w:sz w:val="18"/>
          <w:szCs w:val="18"/>
        </w:rPr>
        <w:t xml:space="preserve">Brand: </w:t>
      </w:r>
      <w:r w:rsidR="00880B3C">
        <w:rPr>
          <w:rFonts w:asciiTheme="minorHAnsi" w:hAnsiTheme="minorHAnsi" w:cs="Arial"/>
          <w:sz w:val="18"/>
          <w:szCs w:val="18"/>
        </w:rPr>
        <w:t>I</w:t>
      </w:r>
      <w:r w:rsidR="00880B3C" w:rsidRPr="00945F12">
        <w:rPr>
          <w:rFonts w:asciiTheme="minorHAnsi" w:hAnsiTheme="minorHAnsi" w:cs="Arial"/>
          <w:sz w:val="18"/>
          <w:szCs w:val="18"/>
        </w:rPr>
        <w:t xml:space="preserve">ndicate </w:t>
      </w:r>
      <w:r w:rsidRPr="00945F12">
        <w:rPr>
          <w:rFonts w:asciiTheme="minorHAnsi" w:hAnsiTheme="minorHAnsi" w:cs="Arial"/>
          <w:sz w:val="18"/>
          <w:szCs w:val="18"/>
        </w:rPr>
        <w:t xml:space="preserve">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30130468" w14:textId="77777777" w:rsidR="00375C7C" w:rsidRPr="0099520C" w:rsidRDefault="00A229D3" w:rsidP="007C5B94">
      <w:pPr>
        <w:pStyle w:val="ListParagraph"/>
        <w:numPr>
          <w:ilvl w:val="0"/>
          <w:numId w:val="8"/>
        </w:numPr>
        <w:contextualSpacing/>
        <w:rPr>
          <w:rFonts w:ascii="Calibri" w:hAnsi="Calibri" w:cs="Arial"/>
          <w:sz w:val="18"/>
          <w:szCs w:val="18"/>
        </w:rPr>
      </w:pPr>
      <w:r w:rsidRPr="00375C7C">
        <w:rPr>
          <w:rFonts w:asciiTheme="minorHAnsi" w:hAnsiTheme="minorHAnsi" w:cs="Arial"/>
          <w:sz w:val="18"/>
          <w:szCs w:val="18"/>
        </w:rPr>
        <w:t>Assembly/</w:t>
      </w:r>
      <w:r w:rsidR="00DC6768" w:rsidRPr="00375C7C">
        <w:rPr>
          <w:rFonts w:asciiTheme="minorHAnsi" w:hAnsiTheme="minorHAnsi" w:cs="Arial"/>
          <w:sz w:val="18"/>
          <w:szCs w:val="18"/>
        </w:rPr>
        <w:t xml:space="preserve">Framing Material: </w:t>
      </w:r>
      <w:r w:rsidR="00375C7C" w:rsidRPr="00945F12">
        <w:rPr>
          <w:rFonts w:asciiTheme="minorHAnsi" w:hAnsiTheme="minorHAnsi" w:cs="Arial"/>
          <w:sz w:val="18"/>
          <w:szCs w:val="18"/>
        </w:rPr>
        <w:t>Wood</w:t>
      </w:r>
      <w:r w:rsidR="00375C7C">
        <w:rPr>
          <w:rFonts w:asciiTheme="minorHAnsi" w:hAnsiTheme="minorHAnsi" w:cs="Arial"/>
          <w:sz w:val="18"/>
          <w:szCs w:val="18"/>
        </w:rPr>
        <w:t xml:space="preserve">, </w:t>
      </w:r>
      <w:r w:rsidR="00375C7C"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99520C">
        <w:rPr>
          <w:rFonts w:ascii="Calibri" w:hAnsi="Calibri" w:cs="Arial"/>
          <w:sz w:val="18"/>
          <w:szCs w:val="18"/>
        </w:rPr>
        <w:t>SIP OSB, SIP I-Joist, SIP Single 2x, SIP Double 2x, see JA4 for guidance.</w:t>
      </w:r>
    </w:p>
    <w:p w14:paraId="2AE3454C" w14:textId="45E53ADC" w:rsidR="00A229D3" w:rsidRPr="00375C7C" w:rsidRDefault="00A229D3" w:rsidP="00B61D0D">
      <w:pPr>
        <w:pStyle w:val="ListParagraph"/>
        <w:numPr>
          <w:ilvl w:val="0"/>
          <w:numId w:val="8"/>
        </w:numPr>
        <w:contextualSpacing/>
        <w:rPr>
          <w:rFonts w:asciiTheme="minorHAnsi" w:hAnsiTheme="minorHAnsi" w:cs="Arial"/>
          <w:sz w:val="18"/>
          <w:szCs w:val="18"/>
        </w:rPr>
      </w:pPr>
      <w:r w:rsidRPr="00375C7C">
        <w:rPr>
          <w:rFonts w:asciiTheme="minorHAnsi" w:hAnsiTheme="minorHAnsi" w:cs="Arial"/>
          <w:sz w:val="18"/>
          <w:szCs w:val="18"/>
        </w:rPr>
        <w:t xml:space="preserve">Thickness: </w:t>
      </w:r>
      <w:r w:rsidR="000F2DC7" w:rsidRPr="00375C7C">
        <w:rPr>
          <w:rFonts w:asciiTheme="minorHAnsi" w:hAnsiTheme="minorHAnsi" w:cs="Arial"/>
          <w:sz w:val="18"/>
          <w:szCs w:val="18"/>
        </w:rPr>
        <w:t>Thickness in inches.</w:t>
      </w:r>
    </w:p>
    <w:p w14:paraId="79CDEC03"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Fram</w:t>
      </w:r>
      <w:r>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Pr>
          <w:rFonts w:asciiTheme="minorHAnsi" w:hAnsiTheme="minorHAnsi" w:cs="Arial"/>
          <w:sz w:val="18"/>
          <w:szCs w:val="18"/>
        </w:rPr>
        <w:t>I</w:t>
      </w:r>
      <w:r w:rsidRPr="00945F12">
        <w:rPr>
          <w:rFonts w:asciiTheme="minorHAnsi" w:hAnsiTheme="minorHAnsi" w:cs="Arial"/>
          <w:sz w:val="18"/>
          <w:szCs w:val="18"/>
        </w:rPr>
        <w:t>ndicate the fram</w:t>
      </w:r>
      <w:r>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231A4176" w14:textId="284562F5" w:rsidR="0059774E" w:rsidRDefault="00DC6768" w:rsidP="007C5B94">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Insulation Type: </w:t>
      </w:r>
      <w:r w:rsidR="0059774E">
        <w:rPr>
          <w:rFonts w:asciiTheme="minorHAnsi" w:hAnsiTheme="minorHAnsi" w:cs="Arial"/>
          <w:sz w:val="18"/>
          <w:szCs w:val="18"/>
        </w:rPr>
        <w:t xml:space="preserve">Using the drop down menu, select </w:t>
      </w:r>
      <w:r w:rsidR="0059774E" w:rsidRPr="00945F12">
        <w:rPr>
          <w:rFonts w:asciiTheme="minorHAnsi" w:hAnsiTheme="minorHAnsi" w:cs="Arial"/>
          <w:sz w:val="18"/>
          <w:szCs w:val="18"/>
        </w:rPr>
        <w:t xml:space="preserve">the type of insulation </w:t>
      </w:r>
      <w:r w:rsidR="00EE2AAF">
        <w:rPr>
          <w:rFonts w:asciiTheme="minorHAnsi" w:hAnsiTheme="minorHAnsi" w:cs="Arial"/>
          <w:sz w:val="18"/>
          <w:szCs w:val="18"/>
        </w:rPr>
        <w:t>being installed</w:t>
      </w:r>
      <w:r w:rsidR="0059774E">
        <w:rPr>
          <w:rFonts w:asciiTheme="minorHAnsi" w:hAnsiTheme="minorHAnsi" w:cs="Arial"/>
          <w:sz w:val="18"/>
          <w:szCs w:val="18"/>
        </w:rPr>
        <w:t xml:space="preserve"> (e.g., cellulose, fiberglass</w:t>
      </w:r>
      <w:r w:rsidR="0059774E" w:rsidRPr="00945F12">
        <w:rPr>
          <w:rFonts w:asciiTheme="minorHAnsi" w:hAnsiTheme="minorHAnsi" w:cs="Arial"/>
          <w:sz w:val="18"/>
          <w:szCs w:val="18"/>
        </w:rPr>
        <w:t>,</w:t>
      </w:r>
      <w:r w:rsidR="0059774E">
        <w:rPr>
          <w:rFonts w:asciiTheme="minorHAnsi" w:hAnsiTheme="minorHAnsi" w:cs="Arial"/>
          <w:sz w:val="18"/>
          <w:szCs w:val="18"/>
        </w:rPr>
        <w:t xml:space="preserve"> </w:t>
      </w:r>
      <w:r w:rsidR="0059774E" w:rsidRPr="00945F12">
        <w:rPr>
          <w:rFonts w:asciiTheme="minorHAnsi" w:hAnsiTheme="minorHAnsi" w:cs="Arial"/>
          <w:sz w:val="18"/>
          <w:szCs w:val="18"/>
        </w:rPr>
        <w:t>SPF</w:t>
      </w:r>
      <w:r w:rsidR="0059774E">
        <w:rPr>
          <w:rFonts w:asciiTheme="minorHAnsi" w:hAnsiTheme="minorHAnsi" w:cs="Arial"/>
          <w:sz w:val="18"/>
          <w:szCs w:val="18"/>
        </w:rPr>
        <w:t>, etc.)</w:t>
      </w:r>
      <w:r w:rsidR="0059774E" w:rsidRPr="00945F12">
        <w:rPr>
          <w:rFonts w:asciiTheme="minorHAnsi" w:hAnsiTheme="minorHAnsi" w:cs="Arial"/>
          <w:sz w:val="18"/>
          <w:szCs w:val="18"/>
        </w:rPr>
        <w:t>.</w:t>
      </w:r>
    </w:p>
    <w:p w14:paraId="79CDEC05" w14:textId="6F1DA838" w:rsidR="00197B0D" w:rsidRPr="0059774E" w:rsidRDefault="00197B0D" w:rsidP="006268FF">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ESR Number: If using a non-standard R-value for SPF insulation, complete an ICC Evaluation Service Report and </w:t>
      </w:r>
      <w:r w:rsidR="00DD295F" w:rsidRPr="0059774E">
        <w:rPr>
          <w:rFonts w:asciiTheme="minorHAnsi" w:hAnsiTheme="minorHAnsi" w:cs="Arial"/>
          <w:sz w:val="18"/>
          <w:szCs w:val="18"/>
        </w:rPr>
        <w:t xml:space="preserve">document </w:t>
      </w:r>
      <w:r w:rsidRPr="0059774E">
        <w:rPr>
          <w:rFonts w:asciiTheme="minorHAnsi" w:hAnsiTheme="minorHAnsi" w:cs="Arial"/>
          <w:sz w:val="18"/>
          <w:szCs w:val="18"/>
        </w:rPr>
        <w:t>the ESR number.</w:t>
      </w:r>
    </w:p>
    <w:p w14:paraId="79CDEC06" w14:textId="658F72F0"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Core/</w:t>
      </w:r>
      <w:r w:rsidR="00DC6768" w:rsidRPr="00945F12">
        <w:rPr>
          <w:rFonts w:asciiTheme="minorHAnsi" w:hAnsiTheme="minorHAnsi" w:cs="Arial"/>
          <w:sz w:val="18"/>
          <w:szCs w:val="18"/>
        </w:rPr>
        <w:t xml:space="preserve">Cavity Insulation R-value: </w:t>
      </w:r>
      <w:r w:rsidR="00DC6768">
        <w:rPr>
          <w:rFonts w:asciiTheme="minorHAnsi" w:hAnsiTheme="minorHAnsi" w:cs="Arial"/>
          <w:sz w:val="18"/>
          <w:szCs w:val="18"/>
        </w:rPr>
        <w:t>I</w:t>
      </w:r>
      <w:r w:rsidR="00DC6768"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DC6768" w:rsidRPr="00945F12">
        <w:rPr>
          <w:rFonts w:asciiTheme="minorHAnsi" w:hAnsiTheme="minorHAnsi" w:cs="Arial"/>
          <w:sz w:val="18"/>
          <w:szCs w:val="18"/>
        </w:rPr>
        <w:t>cavity insulation R-value.</w:t>
      </w:r>
    </w:p>
    <w:p w14:paraId="79CDEC07"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Insulation Depth: Indicate</w:t>
      </w:r>
      <w:r>
        <w:rPr>
          <w:rFonts w:asciiTheme="minorHAnsi" w:hAnsiTheme="minorHAnsi" w:cs="Arial"/>
          <w:sz w:val="18"/>
          <w:szCs w:val="18"/>
        </w:rPr>
        <w:t>,</w:t>
      </w:r>
      <w:r w:rsidRPr="00945F12">
        <w:rPr>
          <w:rFonts w:asciiTheme="minorHAnsi" w:hAnsiTheme="minorHAnsi" w:cs="Arial"/>
          <w:sz w:val="18"/>
          <w:szCs w:val="18"/>
        </w:rPr>
        <w:t xml:space="preserve"> in inches</w:t>
      </w:r>
      <w:r>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C09" w14:textId="38C7F0C8"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C0A" w14:textId="77777777" w:rsidR="001B224D" w:rsidRDefault="001B224D">
      <w:pPr>
        <w:pStyle w:val="ListParagraph"/>
        <w:keepNext/>
        <w:rPr>
          <w:rFonts w:asciiTheme="minorHAnsi" w:hAnsiTheme="minorHAnsi" w:cs="Arial"/>
          <w:sz w:val="18"/>
          <w:szCs w:val="18"/>
        </w:rPr>
      </w:pPr>
    </w:p>
    <w:p w14:paraId="79CDEC0B" w14:textId="46EFE889" w:rsidR="00F776BC" w:rsidRPr="00945F12" w:rsidRDefault="00F776BC">
      <w:pPr>
        <w:keepNext/>
        <w:rPr>
          <w:rFonts w:ascii="Calibri" w:hAnsi="Calibri" w:cs="Arial"/>
          <w:b/>
          <w:sz w:val="18"/>
          <w:szCs w:val="18"/>
        </w:rPr>
      </w:pPr>
      <w:r w:rsidRPr="00945F12">
        <w:rPr>
          <w:rFonts w:ascii="Calibri" w:hAnsi="Calibri" w:cs="Arial"/>
          <w:b/>
          <w:sz w:val="18"/>
          <w:szCs w:val="18"/>
        </w:rPr>
        <w:t xml:space="preserve">C. </w:t>
      </w:r>
      <w:r w:rsidR="0046724B">
        <w:rPr>
          <w:rFonts w:ascii="Calibri" w:hAnsi="Calibri" w:cs="Arial"/>
          <w:b/>
          <w:sz w:val="18"/>
          <w:szCs w:val="18"/>
        </w:rPr>
        <w:t>Mass Insulation</w:t>
      </w:r>
    </w:p>
    <w:p w14:paraId="79CDEC0C" w14:textId="77777777" w:rsidR="00DC6768" w:rsidRDefault="00DC6768" w:rsidP="00B61D0D">
      <w:pPr>
        <w:keepNext/>
        <w:numPr>
          <w:ilvl w:val="0"/>
          <w:numId w:val="9"/>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xml:space="preserve">: A label from the plans </w:t>
      </w:r>
      <w:r>
        <w:rPr>
          <w:rFonts w:ascii="Calibri" w:hAnsi="Calibri" w:cs="Arial"/>
          <w:sz w:val="18"/>
          <w:szCs w:val="18"/>
        </w:rPr>
        <w:t>(e.g.,</w:t>
      </w:r>
      <w:r w:rsidRPr="00945F12">
        <w:rPr>
          <w:rFonts w:ascii="Calibri" w:hAnsi="Calibri" w:cs="Arial"/>
          <w:sz w:val="18"/>
          <w:szCs w:val="18"/>
        </w:rPr>
        <w:t xml:space="preserve"> A1.4 or Wall1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0D" w14:textId="77777777" w:rsidR="00DC6768" w:rsidRPr="00945F12" w:rsidRDefault="00DC6768" w:rsidP="00B61D0D">
      <w:pPr>
        <w:keepNext/>
        <w:numPr>
          <w:ilvl w:val="0"/>
          <w:numId w:val="9"/>
        </w:numPr>
        <w:rPr>
          <w:rFonts w:ascii="Calibri" w:hAnsi="Calibri" w:cs="Arial"/>
          <w:sz w:val="18"/>
          <w:szCs w:val="18"/>
        </w:rPr>
      </w:pPr>
      <w:r w:rsidRPr="00B20FFB">
        <w:rPr>
          <w:rFonts w:ascii="Calibri" w:hAnsi="Calibri"/>
          <w:sz w:val="18"/>
        </w:rPr>
        <w:t xml:space="preserve">Manufacturer and </w:t>
      </w:r>
      <w:r w:rsidRPr="00945F12">
        <w:rPr>
          <w:rFonts w:ascii="Calibri" w:hAnsi="Calibri" w:cs="Arial"/>
          <w:sz w:val="18"/>
          <w:szCs w:val="18"/>
        </w:rPr>
        <w:t xml:space="preserve">Brand: </w:t>
      </w:r>
      <w:r>
        <w:rPr>
          <w:rFonts w:ascii="Calibri" w:hAnsi="Calibri" w:cs="Arial"/>
          <w:sz w:val="18"/>
          <w:szCs w:val="18"/>
        </w:rPr>
        <w:t>I</w:t>
      </w:r>
      <w:r w:rsidRPr="00945F12">
        <w:rPr>
          <w:rFonts w:ascii="Calibri" w:hAnsi="Calibri" w:cs="Arial"/>
          <w:sz w:val="18"/>
          <w:szCs w:val="18"/>
        </w:rPr>
        <w:t xml:space="preserve">ndicate the </w:t>
      </w:r>
      <w:r>
        <w:rPr>
          <w:rFonts w:ascii="Calibri" w:hAnsi="Calibri" w:cs="Arial"/>
          <w:sz w:val="18"/>
          <w:szCs w:val="18"/>
        </w:rPr>
        <w:t>m</w:t>
      </w:r>
      <w:r w:rsidRPr="00945F12">
        <w:rPr>
          <w:rFonts w:ascii="Calibri" w:hAnsi="Calibri" w:cs="Arial"/>
          <w:sz w:val="18"/>
          <w:szCs w:val="18"/>
        </w:rPr>
        <w:t xml:space="preserve">anufacturer and brand of </w:t>
      </w:r>
      <w:r>
        <w:rPr>
          <w:rFonts w:ascii="Calibri" w:hAnsi="Calibri" w:cs="Arial"/>
          <w:sz w:val="18"/>
          <w:szCs w:val="18"/>
        </w:rPr>
        <w:t xml:space="preserve">the </w:t>
      </w:r>
      <w:r w:rsidRPr="00945F12">
        <w:rPr>
          <w:rFonts w:ascii="Calibri" w:hAnsi="Calibri" w:cs="Arial"/>
          <w:sz w:val="18"/>
          <w:szCs w:val="18"/>
        </w:rPr>
        <w:t>product being installed.</w:t>
      </w:r>
    </w:p>
    <w:p w14:paraId="79CDEC0E" w14:textId="43F1FBA6" w:rsidR="00DC6768" w:rsidRPr="00945F12" w:rsidRDefault="0059774E" w:rsidP="00B61D0D">
      <w:pPr>
        <w:keepNext/>
        <w:numPr>
          <w:ilvl w:val="0"/>
          <w:numId w:val="9"/>
        </w:numPr>
        <w:rPr>
          <w:rFonts w:ascii="Calibri" w:hAnsi="Calibri" w:cs="Arial"/>
          <w:sz w:val="18"/>
          <w:szCs w:val="18"/>
        </w:rPr>
      </w:pPr>
      <w:r>
        <w:rPr>
          <w:rFonts w:ascii="Calibri" w:hAnsi="Calibri" w:cs="Arial"/>
          <w:sz w:val="18"/>
          <w:szCs w:val="18"/>
        </w:rPr>
        <w:t>Walls Above Grade</w:t>
      </w:r>
      <w:r w:rsidR="00DC6768" w:rsidRPr="00945F12">
        <w:rPr>
          <w:rFonts w:ascii="Calibri" w:hAnsi="Calibri" w:cs="Arial"/>
          <w:sz w:val="18"/>
          <w:szCs w:val="18"/>
        </w:rPr>
        <w:t xml:space="preserve">: </w:t>
      </w:r>
      <w:r>
        <w:rPr>
          <w:rFonts w:ascii="Calibri" w:hAnsi="Calibri" w:cs="Arial"/>
          <w:sz w:val="18"/>
          <w:szCs w:val="18"/>
        </w:rPr>
        <w:t>Using the down menu, select “Yes” if the mass wall is above grade.</w:t>
      </w:r>
    </w:p>
    <w:p w14:paraId="79CDEC0F" w14:textId="77777777" w:rsidR="00DC6768" w:rsidRPr="00945F12" w:rsidRDefault="00DC6768" w:rsidP="00B61D0D">
      <w:pPr>
        <w:keepNext/>
        <w:numPr>
          <w:ilvl w:val="0"/>
          <w:numId w:val="9"/>
        </w:numPr>
        <w:rPr>
          <w:rFonts w:ascii="Calibri" w:hAnsi="Calibri" w:cs="Arial"/>
          <w:sz w:val="18"/>
          <w:szCs w:val="18"/>
        </w:rPr>
      </w:pPr>
      <w:r w:rsidRPr="00945F12">
        <w:rPr>
          <w:rFonts w:ascii="Calibri" w:hAnsi="Calibri" w:cs="Arial"/>
          <w:sz w:val="18"/>
          <w:szCs w:val="18"/>
        </w:rPr>
        <w:t>Mass Thickness: Indicate the thickness of the mass</w:t>
      </w:r>
      <w:r>
        <w:rPr>
          <w:rFonts w:ascii="Calibri" w:hAnsi="Calibri" w:cs="Arial"/>
          <w:sz w:val="18"/>
          <w:szCs w:val="18"/>
        </w:rPr>
        <w:t xml:space="preserve">, in inches, </w:t>
      </w:r>
      <w:r w:rsidRPr="00945F12">
        <w:rPr>
          <w:rFonts w:ascii="Calibri" w:hAnsi="Calibri" w:cs="Arial"/>
          <w:sz w:val="18"/>
          <w:szCs w:val="18"/>
        </w:rPr>
        <w:t>the insulation is applied to.</w:t>
      </w:r>
    </w:p>
    <w:p w14:paraId="79CDEC10" w14:textId="6C992DAB" w:rsidR="00DC6768" w:rsidRDefault="000F2DC7" w:rsidP="00B61D0D">
      <w:pPr>
        <w:keepNext/>
        <w:numPr>
          <w:ilvl w:val="0"/>
          <w:numId w:val="9"/>
        </w:numPr>
        <w:rPr>
          <w:rFonts w:ascii="Calibri" w:hAnsi="Calibri" w:cs="Arial"/>
          <w:sz w:val="18"/>
          <w:szCs w:val="18"/>
        </w:rPr>
      </w:pPr>
      <w:r>
        <w:rPr>
          <w:rFonts w:ascii="Calibri" w:hAnsi="Calibri" w:cs="Arial"/>
          <w:sz w:val="18"/>
          <w:szCs w:val="18"/>
        </w:rPr>
        <w:t xml:space="preserve">Exterior </w:t>
      </w:r>
      <w:r w:rsidR="00DC6768" w:rsidRPr="00945F12">
        <w:rPr>
          <w:rFonts w:ascii="Calibri" w:hAnsi="Calibri" w:cs="Arial"/>
          <w:sz w:val="18"/>
          <w:szCs w:val="18"/>
        </w:rPr>
        <w:t xml:space="preserve">Furring Strip Type/Depth: Indicate the type </w:t>
      </w:r>
      <w:r w:rsidR="00DC6768">
        <w:rPr>
          <w:rFonts w:ascii="Calibri" w:hAnsi="Calibri" w:cs="Arial"/>
          <w:sz w:val="18"/>
          <w:szCs w:val="18"/>
        </w:rPr>
        <w:t>and thickness of</w:t>
      </w:r>
      <w:r w:rsidR="00DC6768" w:rsidRPr="00945F12">
        <w:rPr>
          <w:rFonts w:ascii="Calibri" w:hAnsi="Calibri" w:cs="Arial"/>
          <w:sz w:val="18"/>
          <w:szCs w:val="18"/>
        </w:rPr>
        <w:t xml:space="preserve"> furring material installed</w:t>
      </w:r>
      <w:r w:rsidR="00DC6768">
        <w:rPr>
          <w:rFonts w:ascii="Calibri" w:hAnsi="Calibri" w:cs="Arial"/>
          <w:sz w:val="18"/>
          <w:szCs w:val="18"/>
        </w:rPr>
        <w:t>,</w:t>
      </w:r>
      <w:r w:rsidR="00DC6768" w:rsidRPr="00945F12">
        <w:rPr>
          <w:rFonts w:ascii="Calibri" w:hAnsi="Calibri" w:cs="Arial"/>
          <w:sz w:val="18"/>
          <w:szCs w:val="18"/>
        </w:rPr>
        <w:t xml:space="preserve"> such as </w:t>
      </w:r>
      <w:r w:rsidR="00DC6768">
        <w:rPr>
          <w:rFonts w:ascii="Calibri" w:hAnsi="Calibri" w:cs="Arial"/>
          <w:sz w:val="18"/>
          <w:szCs w:val="18"/>
        </w:rPr>
        <w:t>w</w:t>
      </w:r>
      <w:r w:rsidR="00DC6768" w:rsidRPr="00945F12">
        <w:rPr>
          <w:rFonts w:ascii="Calibri" w:hAnsi="Calibri" w:cs="Arial"/>
          <w:sz w:val="18"/>
          <w:szCs w:val="18"/>
        </w:rPr>
        <w:t>ood</w:t>
      </w:r>
      <w:r w:rsidR="00DC6768">
        <w:rPr>
          <w:rFonts w:ascii="Calibri" w:hAnsi="Calibri" w:cs="Arial"/>
          <w:sz w:val="18"/>
          <w:szCs w:val="18"/>
        </w:rPr>
        <w:t>/</w:t>
      </w:r>
      <w:r w:rsidR="00DC6768" w:rsidRPr="00945F12">
        <w:rPr>
          <w:rFonts w:ascii="Calibri" w:hAnsi="Calibri" w:cs="Arial"/>
          <w:sz w:val="18"/>
          <w:szCs w:val="18"/>
        </w:rPr>
        <w:t>1.0 inch thick.</w:t>
      </w:r>
    </w:p>
    <w:p w14:paraId="4B79E205" w14:textId="4E16FAA4" w:rsidR="000F2DC7" w:rsidRPr="00945F12" w:rsidRDefault="000F2DC7" w:rsidP="00B61D0D">
      <w:pPr>
        <w:keepNext/>
        <w:numPr>
          <w:ilvl w:val="0"/>
          <w:numId w:val="9"/>
        </w:numPr>
        <w:rPr>
          <w:rFonts w:ascii="Calibri" w:hAnsi="Calibri" w:cs="Arial"/>
          <w:sz w:val="18"/>
          <w:szCs w:val="18"/>
        </w:rPr>
      </w:pPr>
      <w:r>
        <w:rPr>
          <w:rFonts w:ascii="Calibri" w:hAnsi="Calibri" w:cs="Arial"/>
          <w:sz w:val="18"/>
          <w:szCs w:val="18"/>
        </w:rPr>
        <w:t xml:space="preserve">Interior Furring Strip Type/Depth: </w:t>
      </w:r>
      <w:r w:rsidR="00375C7C">
        <w:rPr>
          <w:rFonts w:ascii="Calibri" w:hAnsi="Calibri" w:cs="Arial"/>
          <w:sz w:val="18"/>
          <w:szCs w:val="18"/>
        </w:rPr>
        <w:t>Indicate the type and thickness of furring material installed, such as wood/1.0 inch thick.</w:t>
      </w:r>
    </w:p>
    <w:p w14:paraId="79CDEC11" w14:textId="41C812D3" w:rsidR="00DC6768" w:rsidRPr="00945F12"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Insulation Type: </w:t>
      </w:r>
      <w:r w:rsidR="00EE2AAF">
        <w:rPr>
          <w:rFonts w:ascii="Calibri" w:hAnsi="Calibri" w:cs="Arial"/>
          <w:sz w:val="18"/>
          <w:szCs w:val="18"/>
        </w:rPr>
        <w:t>Using the drown menu, select the type of insulation being installed (e.g., cellulose, fiberglass, SPF, etc.).</w:t>
      </w:r>
    </w:p>
    <w:p w14:paraId="79CDEC12" w14:textId="1E427403" w:rsidR="00DC6768"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Exterior Insulation R-Value: Indicate the R-value of </w:t>
      </w:r>
      <w:r w:rsidR="00EE2AAF">
        <w:rPr>
          <w:rFonts w:ascii="Calibri" w:hAnsi="Calibri" w:cs="Arial"/>
          <w:sz w:val="18"/>
          <w:szCs w:val="18"/>
        </w:rPr>
        <w:t xml:space="preserve">the </w:t>
      </w:r>
      <w:r w:rsidRPr="00945F12">
        <w:rPr>
          <w:rFonts w:ascii="Calibri" w:hAnsi="Calibri" w:cs="Arial"/>
          <w:sz w:val="18"/>
          <w:szCs w:val="18"/>
        </w:rPr>
        <w:t>insulation</w:t>
      </w:r>
      <w:r>
        <w:rPr>
          <w:rFonts w:asciiTheme="minorHAnsi" w:hAnsiTheme="minorHAnsi" w:cs="Arial"/>
          <w:sz w:val="18"/>
          <w:szCs w:val="18"/>
        </w:rPr>
        <w:t xml:space="preserve"> i</w:t>
      </w:r>
      <w:r w:rsidRPr="00945F12">
        <w:rPr>
          <w:rFonts w:ascii="Calibri" w:hAnsi="Calibri" w:cs="Arial"/>
          <w:sz w:val="18"/>
          <w:szCs w:val="18"/>
        </w:rPr>
        <w:t>nstalled on the outside of the assembly</w:t>
      </w:r>
      <w:r>
        <w:rPr>
          <w:rFonts w:ascii="Calibri" w:hAnsi="Calibri" w:cs="Arial"/>
          <w:sz w:val="18"/>
          <w:szCs w:val="18"/>
        </w:rPr>
        <w:t>.</w:t>
      </w:r>
    </w:p>
    <w:p w14:paraId="79CDEC13" w14:textId="350710AB" w:rsidR="00DC6768" w:rsidRPr="00A34ACA" w:rsidRDefault="00DC6768" w:rsidP="00B61D0D">
      <w:pPr>
        <w:pStyle w:val="ListParagraph"/>
        <w:keepNext/>
        <w:numPr>
          <w:ilvl w:val="0"/>
          <w:numId w:val="9"/>
        </w:numPr>
        <w:rPr>
          <w:sz w:val="18"/>
          <w:szCs w:val="18"/>
        </w:rPr>
      </w:pPr>
      <w:r w:rsidRPr="00945F12">
        <w:rPr>
          <w:rFonts w:ascii="Calibri" w:hAnsi="Calibri" w:cs="Arial"/>
          <w:sz w:val="18"/>
          <w:szCs w:val="18"/>
        </w:rPr>
        <w:t xml:space="preserve">Interior Insulation R-Value: Indicate the R-value of </w:t>
      </w:r>
      <w:r w:rsidR="00EE2AAF">
        <w:rPr>
          <w:rFonts w:ascii="Calibri" w:hAnsi="Calibri" w:cs="Arial"/>
          <w:sz w:val="18"/>
          <w:szCs w:val="18"/>
        </w:rPr>
        <w:t>the</w:t>
      </w:r>
      <w:r w:rsidR="00EE2AAF" w:rsidRPr="00945F12">
        <w:rPr>
          <w:rFonts w:ascii="Calibri" w:hAnsi="Calibri" w:cs="Arial"/>
          <w:sz w:val="18"/>
          <w:szCs w:val="18"/>
        </w:rPr>
        <w:t xml:space="preserve"> </w:t>
      </w:r>
      <w:r w:rsidRPr="00945F12">
        <w:rPr>
          <w:rFonts w:ascii="Calibri" w:hAnsi="Calibri" w:cs="Arial"/>
          <w:sz w:val="18"/>
          <w:szCs w:val="18"/>
        </w:rPr>
        <w:t>insulation</w:t>
      </w:r>
      <w:r w:rsidR="00EE2AAF">
        <w:rPr>
          <w:rFonts w:asciiTheme="minorHAnsi" w:hAnsiTheme="minorHAnsi" w:cs="Arial"/>
          <w:sz w:val="18"/>
          <w:szCs w:val="18"/>
        </w:rPr>
        <w:t xml:space="preserve"> </w:t>
      </w:r>
      <w:r w:rsidRPr="00945F12">
        <w:rPr>
          <w:rFonts w:ascii="Calibri" w:hAnsi="Calibri" w:cs="Arial"/>
          <w:sz w:val="18"/>
          <w:szCs w:val="18"/>
        </w:rPr>
        <w:t>installed on the inside of the assembly</w:t>
      </w:r>
      <w:r>
        <w:rPr>
          <w:rFonts w:ascii="Calibri" w:hAnsi="Calibri" w:cs="Arial"/>
          <w:sz w:val="18"/>
          <w:szCs w:val="18"/>
        </w:rPr>
        <w:t>.</w:t>
      </w:r>
    </w:p>
    <w:p w14:paraId="79CDEC14" w14:textId="77777777" w:rsidR="00A34ACA" w:rsidRPr="00945F12" w:rsidRDefault="00A34ACA">
      <w:pPr>
        <w:pStyle w:val="ListParagraph"/>
        <w:keepNext/>
        <w:rPr>
          <w:sz w:val="18"/>
          <w:szCs w:val="18"/>
        </w:rPr>
      </w:pPr>
    </w:p>
    <w:p w14:paraId="79CDEC15" w14:textId="6F02CF85" w:rsidR="000F3479" w:rsidRPr="00945F12" w:rsidRDefault="002F6D62">
      <w:pPr>
        <w:keepNext/>
        <w:rPr>
          <w:rFonts w:ascii="Calibri" w:hAnsi="Calibri" w:cs="Arial"/>
          <w:b/>
          <w:sz w:val="18"/>
          <w:szCs w:val="18"/>
        </w:rPr>
      </w:pPr>
      <w:r w:rsidRPr="00945F12">
        <w:rPr>
          <w:rFonts w:ascii="Calibri" w:hAnsi="Calibri" w:cs="Arial"/>
          <w:b/>
          <w:sz w:val="18"/>
          <w:szCs w:val="18"/>
        </w:rPr>
        <w:t>D</w:t>
      </w:r>
      <w:r w:rsidR="000F3479" w:rsidRPr="00945F12">
        <w:rPr>
          <w:rFonts w:ascii="Calibri" w:hAnsi="Calibri" w:cs="Arial"/>
          <w:b/>
          <w:sz w:val="18"/>
          <w:szCs w:val="18"/>
        </w:rPr>
        <w:t xml:space="preserve">. </w:t>
      </w:r>
      <w:r w:rsidR="0046724B">
        <w:rPr>
          <w:rFonts w:ascii="Calibri" w:hAnsi="Calibri" w:cs="Arial"/>
          <w:b/>
          <w:sz w:val="18"/>
          <w:szCs w:val="18"/>
        </w:rPr>
        <w:t>Raised Floor Insulation</w:t>
      </w:r>
    </w:p>
    <w:p w14:paraId="79CDEC16" w14:textId="77777777" w:rsidR="00DC6768" w:rsidRPr="00945F12" w:rsidRDefault="00DC6768" w:rsidP="00B61D0D">
      <w:pPr>
        <w:pStyle w:val="ListParagraph"/>
        <w:numPr>
          <w:ilvl w:val="0"/>
          <w:numId w:val="10"/>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A label from the plans</w:t>
      </w:r>
      <w:r>
        <w:rPr>
          <w:rFonts w:ascii="Calibri" w:hAnsi="Calibri" w:cs="Arial"/>
          <w:sz w:val="18"/>
          <w:szCs w:val="18"/>
        </w:rPr>
        <w:t xml:space="preserve"> (e.g.,</w:t>
      </w:r>
      <w:r w:rsidRPr="00945F12">
        <w:rPr>
          <w:rFonts w:ascii="Calibri" w:hAnsi="Calibri" w:cs="Arial"/>
          <w:sz w:val="18"/>
          <w:szCs w:val="18"/>
        </w:rPr>
        <w:t xml:space="preserve"> A1.4 or </w:t>
      </w:r>
      <w:r>
        <w:rPr>
          <w:rFonts w:ascii="Calibri" w:hAnsi="Calibri" w:cs="Arial"/>
          <w:sz w:val="18"/>
          <w:szCs w:val="18"/>
        </w:rPr>
        <w:t>Floor</w:t>
      </w:r>
      <w:r w:rsidRPr="00945F12">
        <w:rPr>
          <w:rFonts w:ascii="Calibri" w:hAnsi="Calibri" w:cs="Arial"/>
          <w:sz w:val="18"/>
          <w:szCs w:val="18"/>
        </w:rPr>
        <w:t>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17" w14:textId="77777777" w:rsidR="002A1C19" w:rsidRDefault="002A1C19" w:rsidP="00B61D0D">
      <w:pPr>
        <w:pStyle w:val="ListParagraph"/>
        <w:numPr>
          <w:ilvl w:val="0"/>
          <w:numId w:val="10"/>
        </w:numPr>
        <w:rPr>
          <w:rFonts w:ascii="Calibri" w:hAnsi="Calibri" w:cs="Arial"/>
          <w:sz w:val="18"/>
          <w:szCs w:val="18"/>
        </w:rPr>
      </w:pPr>
      <w:r w:rsidRPr="002A1C19">
        <w:rPr>
          <w:rFonts w:asciiTheme="minorHAnsi" w:hAnsiTheme="minorHAnsi" w:cs="Arial"/>
          <w:sz w:val="18"/>
          <w:szCs w:val="18"/>
        </w:rPr>
        <w:t>Man</w:t>
      </w:r>
      <w:r w:rsidR="00EF0CA6">
        <w:rPr>
          <w:rFonts w:ascii="Calibri" w:hAnsi="Calibri" w:cs="Arial"/>
          <w:sz w:val="18"/>
          <w:szCs w:val="18"/>
        </w:rPr>
        <w:t xml:space="preserve">ufacturer and Brand: Indicate the </w:t>
      </w:r>
      <w:r w:rsidR="00DC6768">
        <w:rPr>
          <w:rFonts w:ascii="Calibri" w:hAnsi="Calibri" w:cs="Arial"/>
          <w:sz w:val="18"/>
          <w:szCs w:val="18"/>
        </w:rPr>
        <w:t>m</w:t>
      </w:r>
      <w:r w:rsidR="00EF0CA6">
        <w:rPr>
          <w:rFonts w:ascii="Calibri" w:hAnsi="Calibri" w:cs="Arial"/>
          <w:sz w:val="18"/>
          <w:szCs w:val="18"/>
        </w:rPr>
        <w:t>anufacturer an</w:t>
      </w:r>
      <w:r w:rsidRPr="002A1C19">
        <w:rPr>
          <w:rFonts w:asciiTheme="minorHAnsi" w:hAnsiTheme="minorHAnsi" w:cs="Arial"/>
          <w:sz w:val="18"/>
          <w:szCs w:val="18"/>
        </w:rPr>
        <w:t xml:space="preserve">d brand of </w:t>
      </w:r>
      <w:r w:rsidR="00DC6768">
        <w:rPr>
          <w:rFonts w:asciiTheme="minorHAnsi" w:hAnsiTheme="minorHAnsi" w:cs="Arial"/>
          <w:sz w:val="18"/>
          <w:szCs w:val="18"/>
        </w:rPr>
        <w:t xml:space="preserve">the </w:t>
      </w:r>
      <w:r w:rsidRPr="002A1C19">
        <w:rPr>
          <w:rFonts w:asciiTheme="minorHAnsi" w:hAnsiTheme="minorHAnsi" w:cs="Arial"/>
          <w:sz w:val="18"/>
          <w:szCs w:val="18"/>
        </w:rPr>
        <w:t>product being install</w:t>
      </w:r>
      <w:r w:rsidR="00EF0CA6">
        <w:rPr>
          <w:rFonts w:ascii="Calibri" w:hAnsi="Calibri" w:cs="Arial"/>
          <w:sz w:val="18"/>
          <w:szCs w:val="18"/>
        </w:rPr>
        <w:t>ed.</w:t>
      </w:r>
    </w:p>
    <w:p w14:paraId="79CDEC18" w14:textId="77777777" w:rsidR="000F3479" w:rsidRPr="00DC6768" w:rsidRDefault="00EF0CA6" w:rsidP="00B61D0D">
      <w:pPr>
        <w:pStyle w:val="ListParagraph"/>
        <w:numPr>
          <w:ilvl w:val="0"/>
          <w:numId w:val="10"/>
        </w:numPr>
        <w:contextualSpacing/>
        <w:rPr>
          <w:rFonts w:ascii="Calibri" w:hAnsi="Calibri" w:cs="Arial"/>
          <w:sz w:val="18"/>
          <w:szCs w:val="18"/>
        </w:rPr>
      </w:pPr>
      <w:r>
        <w:rPr>
          <w:rFonts w:ascii="Calibri" w:hAnsi="Calibri" w:cs="Arial"/>
          <w:sz w:val="18"/>
          <w:szCs w:val="18"/>
        </w:rPr>
        <w:t>Framing Material: Wood or Metal.</w:t>
      </w:r>
    </w:p>
    <w:p w14:paraId="79CDEC19" w14:textId="77777777" w:rsidR="000F3479" w:rsidRPr="00945F12" w:rsidRDefault="00EF0CA6" w:rsidP="00B61D0D">
      <w:pPr>
        <w:pStyle w:val="ListParagraph"/>
        <w:numPr>
          <w:ilvl w:val="0"/>
          <w:numId w:val="10"/>
        </w:numPr>
        <w:rPr>
          <w:rFonts w:ascii="Calibri" w:hAnsi="Calibri" w:cs="Arial"/>
          <w:sz w:val="18"/>
          <w:szCs w:val="18"/>
        </w:rPr>
      </w:pPr>
      <w:r>
        <w:rPr>
          <w:rFonts w:ascii="Calibri" w:hAnsi="Calibri" w:cs="Arial"/>
          <w:sz w:val="18"/>
          <w:szCs w:val="18"/>
        </w:rPr>
        <w:t>Fram</w:t>
      </w:r>
      <w:r w:rsidR="00DC6768">
        <w:rPr>
          <w:rFonts w:ascii="Calibri" w:hAnsi="Calibri" w:cs="Arial"/>
          <w:sz w:val="18"/>
          <w:szCs w:val="18"/>
        </w:rPr>
        <w:t>ing</w:t>
      </w:r>
      <w:r>
        <w:rPr>
          <w:rFonts w:ascii="Calibri" w:hAnsi="Calibri" w:cs="Arial"/>
          <w:sz w:val="18"/>
          <w:szCs w:val="18"/>
        </w:rPr>
        <w:t xml:space="preserve"> Size</w:t>
      </w:r>
      <w:r w:rsidR="00197B0D">
        <w:rPr>
          <w:rFonts w:ascii="Calibri" w:hAnsi="Calibri" w:cs="Arial"/>
          <w:sz w:val="18"/>
          <w:szCs w:val="18"/>
        </w:rPr>
        <w:t xml:space="preserve"> &amp; Spacing</w:t>
      </w:r>
      <w:r>
        <w:rPr>
          <w:rFonts w:ascii="Calibri" w:hAnsi="Calibri" w:cs="Arial"/>
          <w:sz w:val="18"/>
          <w:szCs w:val="18"/>
        </w:rPr>
        <w:t xml:space="preserve">: </w:t>
      </w:r>
      <w:r w:rsidR="00DC6768">
        <w:rPr>
          <w:rFonts w:ascii="Calibri" w:hAnsi="Calibri" w:cs="Arial"/>
          <w:sz w:val="18"/>
          <w:szCs w:val="18"/>
        </w:rPr>
        <w:t>I</w:t>
      </w:r>
      <w:r>
        <w:rPr>
          <w:rFonts w:ascii="Calibri" w:hAnsi="Calibri" w:cs="Arial"/>
          <w:sz w:val="18"/>
          <w:szCs w:val="18"/>
        </w:rPr>
        <w:t>ndicate the fram</w:t>
      </w:r>
      <w:r w:rsidR="00DC6768">
        <w:rPr>
          <w:rFonts w:ascii="Calibri" w:hAnsi="Calibri" w:cs="Arial"/>
          <w:sz w:val="18"/>
          <w:szCs w:val="18"/>
        </w:rPr>
        <w:t>ing size</w:t>
      </w:r>
      <w:r w:rsidR="00197B0D">
        <w:rPr>
          <w:rFonts w:ascii="Calibri" w:hAnsi="Calibri" w:cs="Arial"/>
          <w:sz w:val="18"/>
          <w:szCs w:val="18"/>
        </w:rPr>
        <w:t xml:space="preserve"> and spacing (e.g., 2x4 @ 16 in O.C.)</w:t>
      </w:r>
      <w:r w:rsidR="000F3479" w:rsidRPr="00945F12">
        <w:rPr>
          <w:rFonts w:ascii="Calibri" w:hAnsi="Calibri" w:cs="Arial"/>
          <w:sz w:val="18"/>
          <w:szCs w:val="18"/>
        </w:rPr>
        <w:t>.</w:t>
      </w:r>
    </w:p>
    <w:p w14:paraId="79CDEC1A" w14:textId="73CCED50" w:rsidR="00554D7F" w:rsidRPr="00554D7F"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 xml:space="preserve">Insulation Type: </w:t>
      </w:r>
      <w:r w:rsidR="00EE2AAF">
        <w:rPr>
          <w:rFonts w:asciiTheme="minorHAnsi" w:hAnsiTheme="minorHAnsi" w:cs="Arial"/>
          <w:sz w:val="18"/>
          <w:szCs w:val="18"/>
        </w:rPr>
        <w:t>Using the drop down menu, select the type of insulation being installed (e.g., cellulose, fiberglass, SPF, etc.)</w:t>
      </w:r>
    </w:p>
    <w:p w14:paraId="79CDEC1B" w14:textId="2450DB10" w:rsidR="00197B0D" w:rsidRPr="00554D7F" w:rsidRDefault="00197B0D" w:rsidP="00B61D0D">
      <w:pPr>
        <w:pStyle w:val="ListParagraph"/>
        <w:numPr>
          <w:ilvl w:val="0"/>
          <w:numId w:val="10"/>
        </w:numPr>
        <w:rPr>
          <w:rFonts w:ascii="Calibri" w:hAnsi="Calibri" w:cs="Arial"/>
          <w:sz w:val="18"/>
          <w:szCs w:val="18"/>
        </w:rPr>
      </w:pPr>
      <w:r w:rsidRPr="00554D7F">
        <w:rPr>
          <w:rFonts w:ascii="Calibri" w:hAnsi="Calibri" w:cs="Arial"/>
          <w:sz w:val="18"/>
          <w:szCs w:val="18"/>
        </w:rPr>
        <w:t xml:space="preserve">ESR Number: If using a non-standard R-value for SPF insulation, complete an ICC Evaluation Service Report and </w:t>
      </w:r>
      <w:r w:rsidR="00DD295F">
        <w:rPr>
          <w:rFonts w:ascii="Calibri" w:hAnsi="Calibri" w:cs="Arial"/>
          <w:sz w:val="18"/>
          <w:szCs w:val="18"/>
        </w:rPr>
        <w:t>document</w:t>
      </w:r>
      <w:r w:rsidR="00DD295F" w:rsidRPr="00554D7F">
        <w:rPr>
          <w:rFonts w:ascii="Calibri" w:hAnsi="Calibri" w:cs="Arial"/>
          <w:sz w:val="18"/>
          <w:szCs w:val="18"/>
        </w:rPr>
        <w:t xml:space="preserve"> </w:t>
      </w:r>
      <w:r w:rsidRPr="00554D7F">
        <w:rPr>
          <w:rFonts w:ascii="Calibri" w:hAnsi="Calibri" w:cs="Arial"/>
          <w:sz w:val="18"/>
          <w:szCs w:val="18"/>
        </w:rPr>
        <w:t>the ESR number.</w:t>
      </w:r>
    </w:p>
    <w:p w14:paraId="79CDEC1C" w14:textId="77777777" w:rsidR="000F3479" w:rsidRPr="00945F12" w:rsidRDefault="000F3479" w:rsidP="00B61D0D">
      <w:pPr>
        <w:pStyle w:val="ListParagraph"/>
        <w:numPr>
          <w:ilvl w:val="0"/>
          <w:numId w:val="10"/>
        </w:numPr>
        <w:rPr>
          <w:rFonts w:ascii="Calibri" w:hAnsi="Calibri" w:cs="Arial"/>
          <w:sz w:val="18"/>
          <w:szCs w:val="18"/>
        </w:rPr>
      </w:pPr>
      <w:r w:rsidRPr="00554D7F">
        <w:rPr>
          <w:rFonts w:ascii="Calibri" w:hAnsi="Calibri" w:cs="Arial"/>
          <w:sz w:val="18"/>
          <w:szCs w:val="18"/>
        </w:rPr>
        <w:t>Cavity Insulation</w:t>
      </w:r>
      <w:r w:rsidRPr="00945F12">
        <w:rPr>
          <w:rFonts w:ascii="Calibri" w:hAnsi="Calibri" w:cs="Arial"/>
          <w:sz w:val="18"/>
          <w:szCs w:val="18"/>
        </w:rPr>
        <w:t xml:space="preserve"> R-value: </w:t>
      </w:r>
      <w:r w:rsidR="00DC6768">
        <w:rPr>
          <w:rFonts w:ascii="Calibri" w:hAnsi="Calibri" w:cs="Arial"/>
          <w:sz w:val="18"/>
          <w:szCs w:val="18"/>
        </w:rPr>
        <w:t>I</w:t>
      </w:r>
      <w:r w:rsidRPr="00945F12">
        <w:rPr>
          <w:rFonts w:ascii="Calibri" w:hAnsi="Calibri" w:cs="Arial"/>
          <w:sz w:val="18"/>
          <w:szCs w:val="18"/>
        </w:rPr>
        <w:t>ndicate the cavity insulation R-value.</w:t>
      </w:r>
    </w:p>
    <w:p w14:paraId="79CDEC1D" w14:textId="7777777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Insulation Depth: Indicate</w:t>
      </w:r>
      <w:r w:rsidR="00DC6768">
        <w:rPr>
          <w:rFonts w:ascii="Calibri" w:hAnsi="Calibri" w:cs="Arial"/>
          <w:sz w:val="18"/>
          <w:szCs w:val="18"/>
        </w:rPr>
        <w:t>,</w:t>
      </w:r>
      <w:r w:rsidRPr="00945F12">
        <w:rPr>
          <w:rFonts w:ascii="Calibri" w:hAnsi="Calibri" w:cs="Arial"/>
          <w:sz w:val="18"/>
          <w:szCs w:val="18"/>
        </w:rPr>
        <w:t xml:space="preserve"> in inches</w:t>
      </w:r>
      <w:r w:rsidR="00DC6768">
        <w:rPr>
          <w:rFonts w:ascii="Calibri" w:hAnsi="Calibri" w:cs="Arial"/>
          <w:sz w:val="18"/>
          <w:szCs w:val="18"/>
        </w:rPr>
        <w:t>,</w:t>
      </w:r>
      <w:r w:rsidRPr="00945F12">
        <w:rPr>
          <w:rFonts w:ascii="Calibri" w:hAnsi="Calibri" w:cs="Arial"/>
          <w:sz w:val="18"/>
          <w:szCs w:val="18"/>
        </w:rPr>
        <w:t xml:space="preserve"> the amount of insulation installed.</w:t>
      </w:r>
    </w:p>
    <w:p w14:paraId="79CDEC1E" w14:textId="4CF0B32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Exterior Floor R-Value: Indicate the R-value of continuous insulation</w:t>
      </w:r>
      <w:r w:rsidR="00607853">
        <w:rPr>
          <w:rFonts w:ascii="Calibri" w:hAnsi="Calibri" w:cs="Arial"/>
          <w:sz w:val="18"/>
          <w:szCs w:val="18"/>
        </w:rPr>
        <w:t>, having no framing penetration</w:t>
      </w:r>
      <w:r w:rsidR="00DD295F">
        <w:rPr>
          <w:rFonts w:ascii="Calibri" w:hAnsi="Calibri" w:cs="Arial"/>
          <w:sz w:val="18"/>
          <w:szCs w:val="18"/>
        </w:rPr>
        <w:t>,</w:t>
      </w:r>
      <w:r w:rsidR="00607853" w:rsidRPr="00945F12" w:rsidDel="00607853">
        <w:rPr>
          <w:rFonts w:ascii="Calibri" w:hAnsi="Calibri" w:cs="Arial"/>
          <w:sz w:val="18"/>
          <w:szCs w:val="18"/>
        </w:rPr>
        <w:t xml:space="preserve"> </w:t>
      </w:r>
      <w:r w:rsidRPr="00945F12">
        <w:rPr>
          <w:rFonts w:ascii="Calibri" w:hAnsi="Calibri" w:cs="Arial"/>
          <w:sz w:val="18"/>
          <w:szCs w:val="18"/>
        </w:rPr>
        <w:t>installed on the outside of the floor</w:t>
      </w:r>
      <w:r w:rsidR="00607853">
        <w:rPr>
          <w:rFonts w:ascii="Calibri" w:hAnsi="Calibri" w:cs="Arial"/>
          <w:sz w:val="18"/>
          <w:szCs w:val="18"/>
        </w:rPr>
        <w:t>.</w:t>
      </w:r>
      <w:r w:rsidRPr="00945F12">
        <w:rPr>
          <w:rFonts w:ascii="Calibri" w:hAnsi="Calibri" w:cs="Arial"/>
          <w:sz w:val="18"/>
          <w:szCs w:val="18"/>
        </w:rPr>
        <w:t xml:space="preserve"> </w:t>
      </w:r>
    </w:p>
    <w:p w14:paraId="79CDEC20" w14:textId="77777777" w:rsidR="002A1C19" w:rsidRDefault="002A1C19">
      <w:pPr>
        <w:pStyle w:val="ListParagraph"/>
        <w:ind w:left="360"/>
        <w:rPr>
          <w:rFonts w:ascii="Calibri" w:hAnsi="Calibri" w:cs="Arial"/>
          <w:sz w:val="18"/>
          <w:szCs w:val="18"/>
        </w:rPr>
      </w:pPr>
    </w:p>
    <w:p w14:paraId="79CDEC21" w14:textId="4F0B785D" w:rsidR="002F6D62" w:rsidRPr="00945F12" w:rsidRDefault="002F6D62">
      <w:pPr>
        <w:keepNext/>
        <w:rPr>
          <w:rFonts w:ascii="Calibri" w:hAnsi="Calibri" w:cs="Arial"/>
          <w:b/>
          <w:sz w:val="18"/>
          <w:szCs w:val="18"/>
        </w:rPr>
      </w:pPr>
      <w:r w:rsidRPr="00945F12">
        <w:rPr>
          <w:rFonts w:ascii="Calibri" w:hAnsi="Calibri"/>
          <w:b/>
          <w:sz w:val="18"/>
          <w:szCs w:val="18"/>
        </w:rPr>
        <w:t xml:space="preserve">E. </w:t>
      </w:r>
      <w:r w:rsidR="0046724B">
        <w:rPr>
          <w:rFonts w:ascii="Calibri" w:hAnsi="Calibri"/>
          <w:b/>
          <w:sz w:val="18"/>
          <w:szCs w:val="18"/>
        </w:rPr>
        <w:t>Slab Floor/Perimeter Insulation</w:t>
      </w:r>
    </w:p>
    <w:p w14:paraId="79CDEC22" w14:textId="77777777" w:rsidR="00670F4F" w:rsidRDefault="002F6D62" w:rsidP="00B61D0D">
      <w:pPr>
        <w:keepNext/>
        <w:numPr>
          <w:ilvl w:val="0"/>
          <w:numId w:val="11"/>
        </w:numPr>
        <w:rPr>
          <w:rFonts w:ascii="Calibri" w:hAnsi="Calibri" w:cs="Arial"/>
          <w:sz w:val="18"/>
          <w:szCs w:val="18"/>
        </w:rPr>
      </w:pPr>
      <w:r w:rsidRPr="00945F12">
        <w:rPr>
          <w:rFonts w:ascii="Calibri" w:hAnsi="Calibri" w:cs="Arial"/>
          <w:sz w:val="18"/>
          <w:szCs w:val="18"/>
        </w:rPr>
        <w:t>I</w:t>
      </w:r>
      <w:r w:rsidR="007E7A60">
        <w:rPr>
          <w:rFonts w:ascii="Calibri" w:hAnsi="Calibri" w:cs="Arial"/>
          <w:sz w:val="18"/>
          <w:szCs w:val="18"/>
        </w:rPr>
        <w:t>.</w:t>
      </w:r>
      <w:r w:rsidRPr="00945F12">
        <w:rPr>
          <w:rFonts w:ascii="Calibri" w:hAnsi="Calibri" w:cs="Arial"/>
          <w:sz w:val="18"/>
          <w:szCs w:val="18"/>
        </w:rPr>
        <w:t>D</w:t>
      </w:r>
      <w:r w:rsidR="00607853">
        <w:rPr>
          <w:rFonts w:ascii="Calibri" w:hAnsi="Calibri" w:cs="Arial"/>
          <w:sz w:val="18"/>
          <w:szCs w:val="18"/>
        </w:rPr>
        <w:t>.</w:t>
      </w:r>
      <w:r w:rsidRPr="00945F12">
        <w:rPr>
          <w:rFonts w:ascii="Calibri" w:hAnsi="Calibri" w:cs="Arial"/>
          <w:sz w:val="18"/>
          <w:szCs w:val="18"/>
        </w:rPr>
        <w:t>: A label from the plans</w:t>
      </w:r>
      <w:r w:rsidR="00607853">
        <w:rPr>
          <w:rFonts w:ascii="Calibri" w:hAnsi="Calibri" w:cs="Arial"/>
          <w:sz w:val="18"/>
          <w:szCs w:val="18"/>
        </w:rPr>
        <w:t xml:space="preserve"> (e.g., </w:t>
      </w:r>
      <w:r w:rsidRPr="00945F12">
        <w:rPr>
          <w:rFonts w:ascii="Calibri" w:hAnsi="Calibri" w:cs="Arial"/>
          <w:sz w:val="18"/>
          <w:szCs w:val="18"/>
        </w:rPr>
        <w:t>A1.4 or Slab Floor1</w:t>
      </w:r>
      <w:r w:rsidR="00607853">
        <w:rPr>
          <w:rFonts w:ascii="Calibri" w:hAnsi="Calibri" w:cs="Arial"/>
          <w:sz w:val="18"/>
          <w:szCs w:val="18"/>
        </w:rPr>
        <w:t>)</w:t>
      </w:r>
      <w:r w:rsidR="0039608A">
        <w:rPr>
          <w:rFonts w:ascii="Calibri" w:hAnsi="Calibri" w:cs="Arial"/>
          <w:sz w:val="18"/>
          <w:szCs w:val="18"/>
        </w:rPr>
        <w:t xml:space="preserve"> </w:t>
      </w:r>
      <w:r w:rsidR="0039608A">
        <w:rPr>
          <w:rFonts w:asciiTheme="minorHAnsi" w:hAnsiTheme="minorHAnsi" w:cs="Arial"/>
          <w:sz w:val="18"/>
          <w:szCs w:val="18"/>
        </w:rPr>
        <w:t xml:space="preserve">documenting </w:t>
      </w:r>
      <w:r w:rsidR="00607853">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p>
    <w:p w14:paraId="79CDEC23" w14:textId="77777777" w:rsidR="00670F4F" w:rsidRPr="00945F12" w:rsidRDefault="00670F4F"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Manufacturer</w:t>
      </w:r>
      <w:r w:rsidR="00336BEB">
        <w:rPr>
          <w:rFonts w:ascii="Calibri" w:hAnsi="Calibri" w:cs="Arial"/>
          <w:sz w:val="18"/>
          <w:szCs w:val="18"/>
        </w:rPr>
        <w:t xml:space="preserve"> and </w:t>
      </w:r>
      <w:r w:rsidRPr="00945F12">
        <w:rPr>
          <w:rFonts w:ascii="Calibri" w:hAnsi="Calibri" w:cs="Arial"/>
          <w:sz w:val="18"/>
          <w:szCs w:val="18"/>
        </w:rPr>
        <w:t xml:space="preserve">Brand: Indicate the </w:t>
      </w:r>
      <w:r w:rsidR="00607853">
        <w:rPr>
          <w:rFonts w:ascii="Calibri" w:hAnsi="Calibri" w:cs="Arial"/>
          <w:sz w:val="18"/>
          <w:szCs w:val="18"/>
        </w:rPr>
        <w:t>m</w:t>
      </w:r>
      <w:r w:rsidR="00607853" w:rsidRPr="00945F12">
        <w:rPr>
          <w:rFonts w:ascii="Calibri" w:hAnsi="Calibri" w:cs="Arial"/>
          <w:sz w:val="18"/>
          <w:szCs w:val="18"/>
        </w:rPr>
        <w:t xml:space="preserve">anufacturer </w:t>
      </w:r>
      <w:r w:rsidRPr="00945F12">
        <w:rPr>
          <w:rFonts w:ascii="Calibri" w:hAnsi="Calibri" w:cs="Arial"/>
          <w:sz w:val="18"/>
          <w:szCs w:val="18"/>
        </w:rPr>
        <w:t xml:space="preserve">and brand of </w:t>
      </w:r>
      <w:r w:rsidR="00607853">
        <w:rPr>
          <w:rFonts w:ascii="Calibri" w:hAnsi="Calibri" w:cs="Arial"/>
          <w:sz w:val="18"/>
          <w:szCs w:val="18"/>
        </w:rPr>
        <w:t xml:space="preserve">the </w:t>
      </w:r>
      <w:r w:rsidRPr="00945F12">
        <w:rPr>
          <w:rFonts w:ascii="Calibri" w:hAnsi="Calibri" w:cs="Arial"/>
          <w:sz w:val="18"/>
          <w:szCs w:val="18"/>
        </w:rPr>
        <w:t>product being installed.</w:t>
      </w:r>
    </w:p>
    <w:p w14:paraId="79CDEC24" w14:textId="4B5387EC" w:rsidR="001B224D" w:rsidRDefault="00900770" w:rsidP="00B61D0D">
      <w:pPr>
        <w:keepNext/>
        <w:numPr>
          <w:ilvl w:val="0"/>
          <w:numId w:val="11"/>
        </w:numPr>
        <w:rPr>
          <w:rFonts w:ascii="Calibri" w:hAnsi="Calibri" w:cs="Arial"/>
          <w:sz w:val="18"/>
          <w:szCs w:val="18"/>
        </w:rPr>
      </w:pPr>
      <w:r>
        <w:rPr>
          <w:rFonts w:ascii="Calibri" w:hAnsi="Calibri" w:cs="Arial"/>
          <w:sz w:val="18"/>
          <w:szCs w:val="18"/>
        </w:rPr>
        <w:t xml:space="preserve">Floor Type: Indicate the </w:t>
      </w:r>
      <w:r w:rsidR="00607853">
        <w:rPr>
          <w:rFonts w:ascii="Calibri" w:hAnsi="Calibri" w:cs="Arial"/>
          <w:sz w:val="18"/>
          <w:szCs w:val="18"/>
        </w:rPr>
        <w:t xml:space="preserve">type of </w:t>
      </w:r>
      <w:r>
        <w:rPr>
          <w:rFonts w:ascii="Calibri" w:hAnsi="Calibri" w:cs="Arial"/>
          <w:sz w:val="18"/>
          <w:szCs w:val="18"/>
        </w:rPr>
        <w:t>floor type the insulation is being applied to</w:t>
      </w:r>
      <w:r w:rsidR="00563CA1">
        <w:rPr>
          <w:rFonts w:ascii="Calibri" w:hAnsi="Calibri" w:cs="Arial"/>
          <w:sz w:val="18"/>
          <w:szCs w:val="18"/>
        </w:rPr>
        <w:t>;</w:t>
      </w:r>
      <w:r>
        <w:rPr>
          <w:rFonts w:ascii="Calibri" w:hAnsi="Calibri" w:cs="Arial"/>
          <w:sz w:val="18"/>
          <w:szCs w:val="18"/>
        </w:rPr>
        <w:t xml:space="preserve"> such as Heated Slab or Slab on Grade.</w:t>
      </w:r>
    </w:p>
    <w:p w14:paraId="79CDEC25" w14:textId="7C8CAAD6"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Type: </w:t>
      </w:r>
      <w:r w:rsidR="00A56797">
        <w:rPr>
          <w:rFonts w:ascii="Calibri" w:hAnsi="Calibri" w:cs="Arial"/>
          <w:sz w:val="18"/>
          <w:szCs w:val="18"/>
        </w:rPr>
        <w:t>Using the drop down menu, select the type of insulation being installed (e.g., cellulose, fiberglass, SPF, etc.).</w:t>
      </w:r>
    </w:p>
    <w:p w14:paraId="79CDEC26" w14:textId="77777777"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w:t>
      </w:r>
      <w:r w:rsidR="00607853">
        <w:rPr>
          <w:rFonts w:ascii="Calibri" w:hAnsi="Calibri" w:cs="Arial"/>
          <w:sz w:val="18"/>
          <w:szCs w:val="18"/>
        </w:rPr>
        <w:t>Depth</w:t>
      </w:r>
      <w:r w:rsidRPr="00945F12">
        <w:rPr>
          <w:rFonts w:ascii="Calibri" w:hAnsi="Calibri" w:cs="Arial"/>
          <w:sz w:val="18"/>
          <w:szCs w:val="18"/>
        </w:rPr>
        <w:t>: Indicate</w:t>
      </w:r>
      <w:r w:rsidR="00607853">
        <w:rPr>
          <w:rFonts w:ascii="Calibri" w:hAnsi="Calibri" w:cs="Arial"/>
          <w:sz w:val="18"/>
          <w:szCs w:val="18"/>
        </w:rPr>
        <w:t>,</w:t>
      </w:r>
      <w:r w:rsidRPr="00945F12">
        <w:rPr>
          <w:rFonts w:ascii="Calibri" w:hAnsi="Calibri" w:cs="Arial"/>
          <w:sz w:val="18"/>
          <w:szCs w:val="18"/>
        </w:rPr>
        <w:t xml:space="preserve"> in inches</w:t>
      </w:r>
      <w:r w:rsidR="00607853">
        <w:rPr>
          <w:rFonts w:ascii="Calibri" w:hAnsi="Calibri" w:cs="Arial"/>
          <w:sz w:val="18"/>
          <w:szCs w:val="18"/>
        </w:rPr>
        <w:t>,</w:t>
      </w:r>
      <w:r w:rsidRPr="00945F12">
        <w:rPr>
          <w:rFonts w:ascii="Calibri" w:hAnsi="Calibri" w:cs="Arial"/>
          <w:sz w:val="18"/>
          <w:szCs w:val="18"/>
        </w:rPr>
        <w:t xml:space="preserve"> the </w:t>
      </w:r>
      <w:r w:rsidR="00607853">
        <w:rPr>
          <w:rFonts w:ascii="Calibri" w:hAnsi="Calibri" w:cs="Arial"/>
          <w:sz w:val="18"/>
          <w:szCs w:val="18"/>
        </w:rPr>
        <w:t>depth</w:t>
      </w:r>
      <w:r w:rsidRPr="00945F12">
        <w:rPr>
          <w:rFonts w:ascii="Calibri" w:hAnsi="Calibri" w:cs="Arial"/>
          <w:sz w:val="18"/>
          <w:szCs w:val="18"/>
        </w:rPr>
        <w:t xml:space="preserve"> of insulation installed.</w:t>
      </w:r>
      <w:r w:rsidR="00607853" w:rsidRPr="00607853">
        <w:rPr>
          <w:rFonts w:ascii="Calibri" w:hAnsi="Calibri" w:cs="Arial"/>
          <w:sz w:val="18"/>
          <w:szCs w:val="18"/>
        </w:rPr>
        <w:t xml:space="preserve"> </w:t>
      </w:r>
      <w:r w:rsidR="00607853">
        <w:rPr>
          <w:rFonts w:ascii="Calibri" w:hAnsi="Calibri" w:cs="Arial"/>
          <w:sz w:val="18"/>
          <w:szCs w:val="18"/>
        </w:rPr>
        <w:t>Refer to F02 for additional information.</w:t>
      </w:r>
    </w:p>
    <w:p w14:paraId="79CDEC27" w14:textId="77777777"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 xml:space="preserve">Insulation R-Value: Indicate the insulation R-value being installed </w:t>
      </w:r>
      <w:r w:rsidR="00607853" w:rsidRPr="00945F12">
        <w:rPr>
          <w:rFonts w:ascii="Calibri" w:hAnsi="Calibri" w:cs="Arial"/>
          <w:sz w:val="18"/>
          <w:szCs w:val="18"/>
        </w:rPr>
        <w:t>vertica</w:t>
      </w:r>
      <w:r w:rsidR="00607853">
        <w:rPr>
          <w:rFonts w:ascii="Calibri" w:hAnsi="Calibri" w:cs="Arial"/>
          <w:sz w:val="18"/>
          <w:szCs w:val="18"/>
        </w:rPr>
        <w:t>ll</w:t>
      </w:r>
      <w:r w:rsidR="00607853" w:rsidRPr="00945F12">
        <w:rPr>
          <w:rFonts w:ascii="Calibri" w:hAnsi="Calibri" w:cs="Arial"/>
          <w:sz w:val="18"/>
          <w:szCs w:val="18"/>
        </w:rPr>
        <w:t>y</w:t>
      </w:r>
      <w:r w:rsidRPr="00945F12">
        <w:rPr>
          <w:rFonts w:ascii="Calibri" w:hAnsi="Calibri" w:cs="Arial"/>
          <w:sz w:val="18"/>
          <w:szCs w:val="18"/>
        </w:rPr>
        <w:t xml:space="preserve"> and horizontal</w:t>
      </w:r>
      <w:r w:rsidR="00607853" w:rsidRPr="00607853">
        <w:rPr>
          <w:rFonts w:ascii="Calibri" w:hAnsi="Calibri" w:cs="Arial"/>
          <w:sz w:val="18"/>
          <w:szCs w:val="18"/>
        </w:rPr>
        <w:t xml:space="preserve"> </w:t>
      </w:r>
      <w:r w:rsidR="00607853" w:rsidRPr="00945F12">
        <w:rPr>
          <w:rFonts w:ascii="Calibri" w:hAnsi="Calibri" w:cs="Arial"/>
          <w:sz w:val="18"/>
          <w:szCs w:val="18"/>
        </w:rPr>
        <w:t>horizonta</w:t>
      </w:r>
      <w:r w:rsidR="00607853">
        <w:rPr>
          <w:rFonts w:ascii="Calibri" w:hAnsi="Calibri" w:cs="Arial"/>
          <w:sz w:val="18"/>
          <w:szCs w:val="18"/>
        </w:rPr>
        <w:t>l</w:t>
      </w:r>
      <w:r w:rsidR="00607853" w:rsidRPr="00945F12">
        <w:rPr>
          <w:rFonts w:ascii="Calibri" w:hAnsi="Calibri" w:cs="Arial"/>
          <w:sz w:val="18"/>
          <w:szCs w:val="18"/>
        </w:rPr>
        <w:t>l</w:t>
      </w:r>
      <w:r w:rsidR="00607853">
        <w:rPr>
          <w:rFonts w:ascii="Calibri" w:hAnsi="Calibri" w:cs="Arial"/>
          <w:sz w:val="18"/>
          <w:szCs w:val="18"/>
        </w:rPr>
        <w:t>y (if applicable)</w:t>
      </w:r>
      <w:r w:rsidR="00607853" w:rsidRPr="00945F12">
        <w:rPr>
          <w:rFonts w:ascii="Calibri" w:hAnsi="Calibri" w:cs="Arial"/>
          <w:sz w:val="18"/>
          <w:szCs w:val="18"/>
        </w:rPr>
        <w:t>.</w:t>
      </w:r>
      <w:r w:rsidR="00607853">
        <w:rPr>
          <w:rFonts w:ascii="Calibri" w:hAnsi="Calibri" w:cs="Arial"/>
          <w:sz w:val="18"/>
          <w:szCs w:val="18"/>
        </w:rPr>
        <w:t xml:space="preserve"> </w:t>
      </w:r>
    </w:p>
    <w:p w14:paraId="79CDEC28" w14:textId="01689CCD"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Vertical Insulation Length: Indicate</w:t>
      </w:r>
      <w:r w:rsidR="00A56797">
        <w:rPr>
          <w:rFonts w:ascii="Calibri" w:hAnsi="Calibri" w:cs="Arial"/>
          <w:sz w:val="18"/>
          <w:szCs w:val="18"/>
        </w:rPr>
        <w:t>,</w:t>
      </w:r>
      <w:r w:rsidRPr="00945F12">
        <w:rPr>
          <w:rFonts w:ascii="Calibri" w:hAnsi="Calibri" w:cs="Arial"/>
          <w:sz w:val="18"/>
          <w:szCs w:val="18"/>
        </w:rPr>
        <w:t xml:space="preserve"> in inches</w:t>
      </w:r>
      <w:r w:rsidR="00A56797">
        <w:rPr>
          <w:rFonts w:ascii="Calibri" w:hAnsi="Calibri" w:cs="Arial"/>
          <w:sz w:val="18"/>
          <w:szCs w:val="18"/>
        </w:rPr>
        <w:t>,</w:t>
      </w:r>
      <w:r w:rsidRPr="00945F12">
        <w:rPr>
          <w:rFonts w:ascii="Calibri" w:hAnsi="Calibri" w:cs="Arial"/>
          <w:sz w:val="18"/>
          <w:szCs w:val="18"/>
        </w:rPr>
        <w:t xml:space="preserve"> the length of the insulation being installed.</w:t>
      </w:r>
      <w:r w:rsidR="00607853">
        <w:rPr>
          <w:rFonts w:ascii="Calibri" w:hAnsi="Calibri" w:cs="Arial"/>
          <w:sz w:val="18"/>
          <w:szCs w:val="18"/>
        </w:rPr>
        <w:t xml:space="preserve"> Refer to F03 for additional information on installing both vertical and horizontal slab insulation</w:t>
      </w:r>
    </w:p>
    <w:p w14:paraId="79CDEC29" w14:textId="0ED40F7F" w:rsidR="00BD465A" w:rsidRPr="00BD465A"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Horizontal Insulation Length: Indicate</w:t>
      </w:r>
      <w:r w:rsidR="00607853">
        <w:rPr>
          <w:rFonts w:ascii="Calibri" w:hAnsi="Calibri" w:cs="Arial"/>
          <w:sz w:val="18"/>
          <w:szCs w:val="18"/>
        </w:rPr>
        <w:t>, in feet</w:t>
      </w:r>
      <w:r w:rsidR="00563CA1">
        <w:rPr>
          <w:rFonts w:ascii="Calibri" w:hAnsi="Calibri" w:cs="Arial"/>
          <w:sz w:val="18"/>
          <w:szCs w:val="18"/>
        </w:rPr>
        <w:t>,</w:t>
      </w:r>
      <w:r w:rsidR="00607853">
        <w:rPr>
          <w:rFonts w:ascii="Calibri" w:hAnsi="Calibri" w:cs="Arial"/>
          <w:sz w:val="18"/>
          <w:szCs w:val="18"/>
        </w:rPr>
        <w:t xml:space="preserve"> </w:t>
      </w:r>
      <w:r w:rsidRPr="00945F12">
        <w:rPr>
          <w:rFonts w:ascii="Calibri" w:hAnsi="Calibri" w:cs="Arial"/>
          <w:sz w:val="18"/>
          <w:szCs w:val="18"/>
        </w:rPr>
        <w:t>the length of the insulation installed from the outside edge of the vertical insulation to the center of the slab.</w:t>
      </w:r>
    </w:p>
    <w:p w14:paraId="79CDEC2A" w14:textId="77777777" w:rsidR="007F03EB" w:rsidRDefault="007F03EB">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7F03EB" w:rsidSect="007F03EB">
          <w:headerReference w:type="even" r:id="rId12"/>
          <w:headerReference w:type="default" r:id="rId13"/>
          <w:footerReference w:type="default" r:id="rId14"/>
          <w:headerReference w:type="first" r:id="rId15"/>
          <w:pgSz w:w="12240" w:h="15840" w:code="1"/>
          <w:pgMar w:top="720" w:right="720" w:bottom="720" w:left="720" w:header="720"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7A15A5" w14:paraId="79CDEC2C" w14:textId="77777777" w:rsidTr="007A15A5">
        <w:tc>
          <w:tcPr>
            <w:tcW w:w="11016" w:type="dxa"/>
          </w:tcPr>
          <w:p w14:paraId="79CDEC2B" w14:textId="77777777" w:rsidR="007A15A5" w:rsidRPr="008A0F97" w:rsidRDefault="007A15A5">
            <w:pPr>
              <w:pStyle w:val="ListParagraph"/>
              <w:ind w:left="0"/>
              <w:rPr>
                <w:rFonts w:asciiTheme="minorHAnsi" w:hAnsiTheme="minorHAnsi"/>
                <w:b/>
                <w:sz w:val="18"/>
                <w:szCs w:val="18"/>
              </w:rPr>
            </w:pPr>
            <w:r w:rsidRPr="008A0F97">
              <w:rPr>
                <w:rFonts w:asciiTheme="minorHAnsi" w:hAnsiTheme="minorHAnsi"/>
                <w:i/>
                <w:sz w:val="18"/>
                <w:szCs w:val="18"/>
              </w:rPr>
              <w:t>Medium and light density SPF manufacturers claim various R-values per inch.  In California the maximum R-value that can be claimed for ccSPF is an R-value of 5.8 per inch and for ocSPF is an R-value of 3.6 per inch unless documentation is provided showing that the product and/or manufacturer has a current ICC Evaluation Service Report (ESR) that shows compliance with</w:t>
            </w:r>
            <w:r w:rsidRPr="008A0F97">
              <w:rPr>
                <w:rFonts w:asciiTheme="minorHAnsi" w:hAnsiTheme="minorHAnsi"/>
                <w:sz w:val="18"/>
                <w:szCs w:val="18"/>
              </w:rPr>
              <w:t xml:space="preserve"> </w:t>
            </w:r>
            <w:r w:rsidRPr="008A0F97">
              <w:rPr>
                <w:rStyle w:val="Char-Italic"/>
                <w:rFonts w:asciiTheme="minorHAnsi" w:hAnsiTheme="minorHAnsi"/>
                <w:i w:val="0"/>
                <w:sz w:val="18"/>
                <w:szCs w:val="18"/>
              </w:rPr>
              <w:t>Acceptance Criteria for Spray-Applied Foam Plastic Insulation--AC377</w:t>
            </w:r>
          </w:p>
        </w:tc>
      </w:tr>
    </w:tbl>
    <w:p w14:paraId="79CDEC2D" w14:textId="77777777" w:rsidR="007A15A5" w:rsidRDefault="007A15A5" w:rsidP="000E1747">
      <w:pPr>
        <w:pStyle w:val="ListParagraph"/>
        <w:ind w:left="0"/>
        <w:rPr>
          <w:rFonts w:ascii="Calibri" w:hAnsi="Calibri"/>
          <w:b/>
          <w:sz w:val="18"/>
          <w:szCs w:val="18"/>
        </w:rPr>
      </w:pPr>
    </w:p>
    <w:tbl>
      <w:tblPr>
        <w:tblStyle w:val="TableGrid"/>
        <w:tblW w:w="0" w:type="auto"/>
        <w:tblLook w:val="04A0" w:firstRow="1" w:lastRow="0" w:firstColumn="1" w:lastColumn="0" w:noHBand="0" w:noVBand="1"/>
      </w:tblPr>
      <w:tblGrid>
        <w:gridCol w:w="10790"/>
      </w:tblGrid>
      <w:tr w:rsidR="007A15A5" w14:paraId="79CDEC2F" w14:textId="77777777" w:rsidTr="007A15A5">
        <w:tc>
          <w:tcPr>
            <w:tcW w:w="11016" w:type="dxa"/>
          </w:tcPr>
          <w:p w14:paraId="79CDEC2E" w14:textId="2E69980C" w:rsidR="007A15A5" w:rsidRPr="000C0F04" w:rsidRDefault="007A15A5" w:rsidP="003B2EF8">
            <w:pPr>
              <w:pStyle w:val="ListParagraph"/>
              <w:ind w:left="0"/>
              <w:rPr>
                <w:rFonts w:ascii="Calibri" w:hAnsi="Calibri"/>
                <w:b/>
                <w:i/>
                <w:sz w:val="18"/>
                <w:szCs w:val="18"/>
              </w:rPr>
            </w:pPr>
            <w:r w:rsidRPr="000C0F04">
              <w:rPr>
                <w:rFonts w:ascii="Calibri" w:hAnsi="Calibri"/>
                <w:b/>
                <w:bCs/>
                <w:i/>
                <w:caps/>
                <w:sz w:val="18"/>
              </w:rPr>
              <w:t>NoTE</w:t>
            </w:r>
            <w:r w:rsidRPr="000C0F04">
              <w:rPr>
                <w:rFonts w:ascii="Calibri" w:hAnsi="Calibri"/>
                <w:bCs/>
                <w:i/>
                <w:caps/>
                <w:sz w:val="18"/>
              </w:rPr>
              <w:t>: T</w:t>
            </w:r>
            <w:r w:rsidRPr="000C0F04">
              <w:rPr>
                <w:rFonts w:ascii="Calibri" w:hAnsi="Calibri"/>
                <w:bCs/>
                <w:i/>
                <w:sz w:val="18"/>
              </w:rPr>
              <w:t>he Energy Standards Section 110.7 requires that “all joints, penetrations and other openings in the building envelope that are potential sources of air leakage shall be caulked, gasketed, weather stripped, or otherwise sealed to limit infiltration and exfiltration.” In areas where spray Foam (SPF) insulation is used, the SPF can be considered the air barrier. Other than rigid board insulation, all other forms of insulation are not considered as an air barrier.</w:t>
            </w:r>
          </w:p>
        </w:tc>
      </w:tr>
    </w:tbl>
    <w:p w14:paraId="79CDEC30" w14:textId="77777777" w:rsidR="007A15A5" w:rsidRDefault="007A15A5" w:rsidP="000E1747">
      <w:pPr>
        <w:pStyle w:val="ListParagraph"/>
        <w:ind w:left="0"/>
        <w:rPr>
          <w:rFonts w:ascii="Calibri" w:hAnsi="Calibri"/>
          <w:b/>
          <w:sz w:val="18"/>
          <w:szCs w:val="18"/>
        </w:rPr>
      </w:pPr>
    </w:p>
    <w:tbl>
      <w:tblPr>
        <w:tblW w:w="497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4"/>
        <w:gridCol w:w="1074"/>
        <w:gridCol w:w="1074"/>
        <w:gridCol w:w="1074"/>
        <w:gridCol w:w="1074"/>
        <w:gridCol w:w="1074"/>
        <w:gridCol w:w="1074"/>
        <w:gridCol w:w="1074"/>
        <w:gridCol w:w="1074"/>
        <w:gridCol w:w="1074"/>
      </w:tblGrid>
      <w:tr w:rsidR="00644FFD" w:rsidRPr="00C4300E" w14:paraId="79CDEC32" w14:textId="77777777" w:rsidTr="002206DA">
        <w:trPr>
          <w:trHeight w:val="158"/>
          <w:jc w:val="center"/>
        </w:trPr>
        <w:tc>
          <w:tcPr>
            <w:tcW w:w="10965" w:type="dxa"/>
            <w:gridSpan w:val="10"/>
          </w:tcPr>
          <w:p w14:paraId="3E9DBD38" w14:textId="3C9D835F" w:rsidR="00644FFD" w:rsidRDefault="00644FFD" w:rsidP="00B667A0">
            <w:pPr>
              <w:pStyle w:val="ListParagraph"/>
              <w:ind w:left="0"/>
              <w:rPr>
                <w:rFonts w:ascii="Calibri" w:hAnsi="Calibri"/>
                <w:b/>
                <w:szCs w:val="18"/>
              </w:rPr>
            </w:pPr>
            <w:r w:rsidRPr="0046724B">
              <w:rPr>
                <w:rFonts w:ascii="Calibri" w:hAnsi="Calibri"/>
                <w:b/>
                <w:szCs w:val="18"/>
              </w:rPr>
              <w:t>A. Roof/Ceiling Insulation</w:t>
            </w:r>
          </w:p>
          <w:p w14:paraId="79CDEC31" w14:textId="23FACC71" w:rsidR="00644FFD" w:rsidRPr="00B667A0" w:rsidRDefault="00644FFD" w:rsidP="00B667A0">
            <w:pPr>
              <w:pStyle w:val="ListParagraph"/>
              <w:ind w:left="0"/>
              <w:rPr>
                <w:rFonts w:ascii="Calibri" w:hAnsi="Calibri"/>
                <w:sz w:val="18"/>
                <w:szCs w:val="18"/>
              </w:rPr>
            </w:pPr>
            <w:r w:rsidRPr="00B667A0">
              <w:rPr>
                <w:rFonts w:ascii="Calibri" w:hAnsi="Calibri"/>
                <w:szCs w:val="18"/>
              </w:rPr>
              <w:t>&lt;&lt;if CF1R contains roof/ceiling entry, then display this section; else display section header and standard “This Section Does Not Apply” message&gt;&gt;</w:t>
            </w:r>
          </w:p>
        </w:tc>
      </w:tr>
      <w:tr w:rsidR="00644FFD" w:rsidRPr="00C4300E" w14:paraId="79CDEC3D" w14:textId="77777777" w:rsidTr="002206DA">
        <w:trPr>
          <w:trHeight w:val="158"/>
          <w:jc w:val="center"/>
        </w:trPr>
        <w:tc>
          <w:tcPr>
            <w:tcW w:w="1096" w:type="dxa"/>
            <w:vAlign w:val="bottom"/>
          </w:tcPr>
          <w:p w14:paraId="79CDEC33" w14:textId="77777777" w:rsidR="00644FFD" w:rsidRDefault="00644FFD" w:rsidP="000E1747">
            <w:pPr>
              <w:jc w:val="center"/>
              <w:rPr>
                <w:rFonts w:ascii="Calibri" w:hAnsi="Calibri"/>
                <w:sz w:val="18"/>
                <w:szCs w:val="18"/>
              </w:rPr>
            </w:pPr>
            <w:r>
              <w:rPr>
                <w:rFonts w:ascii="Calibri" w:hAnsi="Calibri"/>
                <w:sz w:val="18"/>
                <w:szCs w:val="18"/>
              </w:rPr>
              <w:t>01</w:t>
            </w:r>
          </w:p>
        </w:tc>
        <w:tc>
          <w:tcPr>
            <w:tcW w:w="1097" w:type="dxa"/>
            <w:vAlign w:val="bottom"/>
          </w:tcPr>
          <w:p w14:paraId="79CDEC34" w14:textId="77777777" w:rsidR="00644FFD" w:rsidRDefault="00644FFD" w:rsidP="00DE2F96">
            <w:pPr>
              <w:jc w:val="center"/>
              <w:rPr>
                <w:rFonts w:ascii="Calibri" w:hAnsi="Calibri"/>
                <w:sz w:val="18"/>
                <w:szCs w:val="18"/>
              </w:rPr>
            </w:pPr>
            <w:r>
              <w:rPr>
                <w:rFonts w:ascii="Calibri" w:hAnsi="Calibri"/>
                <w:sz w:val="18"/>
                <w:szCs w:val="18"/>
              </w:rPr>
              <w:t>02</w:t>
            </w:r>
          </w:p>
        </w:tc>
        <w:tc>
          <w:tcPr>
            <w:tcW w:w="1096" w:type="dxa"/>
            <w:vAlign w:val="bottom"/>
          </w:tcPr>
          <w:p w14:paraId="79CDEC35" w14:textId="77777777" w:rsidR="00644FFD" w:rsidRDefault="00644FFD">
            <w:pPr>
              <w:jc w:val="center"/>
              <w:rPr>
                <w:rFonts w:ascii="Calibri" w:hAnsi="Calibri"/>
                <w:sz w:val="18"/>
                <w:szCs w:val="18"/>
              </w:rPr>
            </w:pPr>
            <w:r>
              <w:rPr>
                <w:rFonts w:ascii="Calibri" w:hAnsi="Calibri"/>
                <w:sz w:val="18"/>
                <w:szCs w:val="18"/>
              </w:rPr>
              <w:t>03</w:t>
            </w:r>
          </w:p>
        </w:tc>
        <w:tc>
          <w:tcPr>
            <w:tcW w:w="1097" w:type="dxa"/>
          </w:tcPr>
          <w:p w14:paraId="4ED2AD23" w14:textId="49948F4C" w:rsidR="00644FFD" w:rsidRDefault="00644FFD">
            <w:pPr>
              <w:jc w:val="center"/>
              <w:rPr>
                <w:rFonts w:ascii="Calibri" w:hAnsi="Calibri"/>
                <w:sz w:val="18"/>
                <w:szCs w:val="18"/>
              </w:rPr>
            </w:pPr>
            <w:r>
              <w:rPr>
                <w:rFonts w:ascii="Calibri" w:hAnsi="Calibri"/>
                <w:sz w:val="18"/>
                <w:szCs w:val="18"/>
              </w:rPr>
              <w:t>04</w:t>
            </w:r>
          </w:p>
        </w:tc>
        <w:tc>
          <w:tcPr>
            <w:tcW w:w="1096" w:type="dxa"/>
            <w:vAlign w:val="bottom"/>
          </w:tcPr>
          <w:p w14:paraId="79CDEC36" w14:textId="696D027E" w:rsidR="00644FFD" w:rsidRDefault="00644FFD">
            <w:pPr>
              <w:jc w:val="center"/>
              <w:rPr>
                <w:rFonts w:ascii="Calibri" w:hAnsi="Calibri"/>
                <w:sz w:val="18"/>
                <w:szCs w:val="18"/>
              </w:rPr>
            </w:pPr>
            <w:r>
              <w:rPr>
                <w:rFonts w:ascii="Calibri" w:hAnsi="Calibri"/>
                <w:sz w:val="18"/>
                <w:szCs w:val="18"/>
              </w:rPr>
              <w:t>05</w:t>
            </w:r>
          </w:p>
        </w:tc>
        <w:tc>
          <w:tcPr>
            <w:tcW w:w="1097" w:type="dxa"/>
            <w:vAlign w:val="bottom"/>
          </w:tcPr>
          <w:p w14:paraId="79CDEC37" w14:textId="160593D0" w:rsidR="00644FFD" w:rsidRDefault="00644FFD">
            <w:pPr>
              <w:jc w:val="center"/>
              <w:rPr>
                <w:rFonts w:ascii="Calibri" w:hAnsi="Calibri"/>
                <w:sz w:val="18"/>
                <w:szCs w:val="18"/>
              </w:rPr>
            </w:pPr>
            <w:r>
              <w:rPr>
                <w:rFonts w:ascii="Calibri" w:hAnsi="Calibri"/>
                <w:sz w:val="18"/>
                <w:szCs w:val="18"/>
              </w:rPr>
              <w:t>06</w:t>
            </w:r>
          </w:p>
        </w:tc>
        <w:tc>
          <w:tcPr>
            <w:tcW w:w="1096" w:type="dxa"/>
          </w:tcPr>
          <w:p w14:paraId="79CDEC38" w14:textId="6F044596" w:rsidR="00644FFD" w:rsidDel="00772BDB" w:rsidRDefault="00644FFD">
            <w:pPr>
              <w:ind w:left="-28" w:right="-18"/>
              <w:jc w:val="center"/>
              <w:rPr>
                <w:rFonts w:ascii="Calibri" w:hAnsi="Calibri"/>
                <w:sz w:val="18"/>
                <w:szCs w:val="18"/>
              </w:rPr>
            </w:pPr>
            <w:r>
              <w:rPr>
                <w:rFonts w:ascii="Calibri" w:hAnsi="Calibri"/>
                <w:sz w:val="18"/>
                <w:szCs w:val="18"/>
              </w:rPr>
              <w:t>07</w:t>
            </w:r>
          </w:p>
        </w:tc>
        <w:tc>
          <w:tcPr>
            <w:tcW w:w="1097" w:type="dxa"/>
            <w:vAlign w:val="bottom"/>
          </w:tcPr>
          <w:p w14:paraId="79CDEC39" w14:textId="11EE8015" w:rsidR="00644FFD" w:rsidRDefault="00644FFD">
            <w:pPr>
              <w:ind w:left="-28" w:right="-18"/>
              <w:jc w:val="center"/>
              <w:rPr>
                <w:rFonts w:ascii="Calibri" w:hAnsi="Calibri"/>
                <w:sz w:val="18"/>
                <w:szCs w:val="18"/>
              </w:rPr>
            </w:pPr>
            <w:r>
              <w:rPr>
                <w:rFonts w:ascii="Calibri" w:hAnsi="Calibri"/>
                <w:sz w:val="18"/>
                <w:szCs w:val="18"/>
              </w:rPr>
              <w:t>08</w:t>
            </w:r>
          </w:p>
        </w:tc>
        <w:tc>
          <w:tcPr>
            <w:tcW w:w="1096" w:type="dxa"/>
            <w:vAlign w:val="bottom"/>
          </w:tcPr>
          <w:p w14:paraId="79CDEC3A" w14:textId="05B47163" w:rsidR="00644FFD" w:rsidRDefault="00644FFD">
            <w:pPr>
              <w:ind w:left="-18"/>
              <w:jc w:val="center"/>
              <w:rPr>
                <w:rFonts w:ascii="Calibri" w:hAnsi="Calibri"/>
                <w:sz w:val="18"/>
                <w:szCs w:val="18"/>
              </w:rPr>
            </w:pPr>
            <w:r>
              <w:rPr>
                <w:rFonts w:ascii="Calibri" w:hAnsi="Calibri"/>
                <w:sz w:val="18"/>
                <w:szCs w:val="18"/>
              </w:rPr>
              <w:t>09</w:t>
            </w:r>
          </w:p>
        </w:tc>
        <w:tc>
          <w:tcPr>
            <w:tcW w:w="1097" w:type="dxa"/>
            <w:vAlign w:val="bottom"/>
          </w:tcPr>
          <w:p w14:paraId="79CDEC3B" w14:textId="766E8893" w:rsidR="00644FFD" w:rsidRDefault="00644FFD">
            <w:pPr>
              <w:ind w:left="-73"/>
              <w:jc w:val="center"/>
              <w:rPr>
                <w:rFonts w:ascii="Calibri" w:hAnsi="Calibri"/>
                <w:sz w:val="18"/>
                <w:szCs w:val="18"/>
              </w:rPr>
            </w:pPr>
            <w:r>
              <w:rPr>
                <w:rFonts w:ascii="Calibri" w:hAnsi="Calibri"/>
                <w:sz w:val="18"/>
                <w:szCs w:val="18"/>
              </w:rPr>
              <w:t>10</w:t>
            </w:r>
          </w:p>
        </w:tc>
      </w:tr>
      <w:tr w:rsidR="00644FFD" w:rsidRPr="00C4300E" w14:paraId="79CDEC49" w14:textId="77777777" w:rsidTr="002206DA">
        <w:trPr>
          <w:trHeight w:val="158"/>
          <w:jc w:val="center"/>
        </w:trPr>
        <w:tc>
          <w:tcPr>
            <w:tcW w:w="1096" w:type="dxa"/>
            <w:vAlign w:val="bottom"/>
          </w:tcPr>
          <w:p w14:paraId="79CDEC3E" w14:textId="77777777" w:rsidR="00644FFD" w:rsidRPr="00C4300E" w:rsidRDefault="00644FFD" w:rsidP="003B2EF8">
            <w:pPr>
              <w:jc w:val="center"/>
              <w:rPr>
                <w:rFonts w:ascii="Calibri" w:hAnsi="Calibri"/>
                <w:sz w:val="18"/>
                <w:szCs w:val="18"/>
              </w:rPr>
            </w:pPr>
            <w:r>
              <w:rPr>
                <w:rFonts w:ascii="Calibri" w:hAnsi="Calibri"/>
                <w:b/>
                <w:sz w:val="18"/>
                <w:szCs w:val="18"/>
              </w:rPr>
              <w:t>I.D.</w:t>
            </w:r>
          </w:p>
        </w:tc>
        <w:tc>
          <w:tcPr>
            <w:tcW w:w="1097" w:type="dxa"/>
            <w:vAlign w:val="bottom"/>
          </w:tcPr>
          <w:p w14:paraId="79CDEC3F" w14:textId="77777777" w:rsidR="00644FFD" w:rsidRPr="00C4300E" w:rsidRDefault="00644FFD" w:rsidP="003B2EF8">
            <w:pPr>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096" w:type="dxa"/>
            <w:vAlign w:val="bottom"/>
          </w:tcPr>
          <w:p w14:paraId="64438D1A" w14:textId="77777777" w:rsidR="00644FFD" w:rsidRDefault="00644FFD" w:rsidP="003B2EF8">
            <w:pPr>
              <w:jc w:val="center"/>
              <w:rPr>
                <w:rFonts w:ascii="Calibri" w:hAnsi="Calibri"/>
                <w:b/>
                <w:sz w:val="18"/>
                <w:szCs w:val="18"/>
              </w:rPr>
            </w:pPr>
            <w:r>
              <w:rPr>
                <w:rFonts w:ascii="Calibri" w:hAnsi="Calibri"/>
                <w:b/>
                <w:sz w:val="18"/>
                <w:szCs w:val="18"/>
              </w:rPr>
              <w:t>Assembly/</w:t>
            </w:r>
          </w:p>
          <w:p w14:paraId="79CDEC40" w14:textId="77777777" w:rsidR="00644FFD" w:rsidRDefault="00644FFD" w:rsidP="003B2EF8">
            <w:pPr>
              <w:jc w:val="center"/>
              <w:rPr>
                <w:rFonts w:ascii="Calibri" w:hAnsi="Calibri"/>
                <w:sz w:val="18"/>
                <w:szCs w:val="18"/>
              </w:rPr>
            </w:pPr>
            <w:r w:rsidRPr="00C4300E">
              <w:rPr>
                <w:rFonts w:ascii="Calibri" w:hAnsi="Calibri"/>
                <w:b/>
                <w:sz w:val="18"/>
                <w:szCs w:val="18"/>
              </w:rPr>
              <w:t xml:space="preserve">Framing </w:t>
            </w:r>
            <w:r>
              <w:rPr>
                <w:rFonts w:ascii="Calibri" w:hAnsi="Calibri"/>
                <w:b/>
                <w:sz w:val="18"/>
                <w:szCs w:val="18"/>
              </w:rPr>
              <w:t>Material</w:t>
            </w:r>
          </w:p>
        </w:tc>
        <w:tc>
          <w:tcPr>
            <w:tcW w:w="1097" w:type="dxa"/>
            <w:vAlign w:val="bottom"/>
          </w:tcPr>
          <w:p w14:paraId="244DB992" w14:textId="77777777" w:rsidR="000B7224" w:rsidRDefault="000B7224" w:rsidP="00053E05">
            <w:pPr>
              <w:jc w:val="center"/>
              <w:rPr>
                <w:rFonts w:ascii="Calibri" w:hAnsi="Calibri"/>
                <w:b/>
                <w:sz w:val="18"/>
                <w:szCs w:val="18"/>
              </w:rPr>
            </w:pPr>
            <w:r>
              <w:rPr>
                <w:rFonts w:ascii="Calibri" w:hAnsi="Calibri"/>
                <w:b/>
                <w:sz w:val="18"/>
                <w:szCs w:val="18"/>
              </w:rPr>
              <w:t>Assembly</w:t>
            </w:r>
          </w:p>
          <w:p w14:paraId="2130DD35" w14:textId="47FF32D4" w:rsidR="00644FFD" w:rsidRDefault="00644FFD" w:rsidP="00053E05">
            <w:pPr>
              <w:jc w:val="center"/>
              <w:rPr>
                <w:rFonts w:ascii="Calibri" w:hAnsi="Calibri"/>
                <w:b/>
                <w:sz w:val="18"/>
                <w:szCs w:val="18"/>
              </w:rPr>
            </w:pPr>
            <w:r>
              <w:rPr>
                <w:rFonts w:ascii="Calibri" w:hAnsi="Calibri"/>
                <w:b/>
                <w:sz w:val="18"/>
                <w:szCs w:val="18"/>
              </w:rPr>
              <w:t>Thickness (inches)</w:t>
            </w:r>
          </w:p>
        </w:tc>
        <w:tc>
          <w:tcPr>
            <w:tcW w:w="1096" w:type="dxa"/>
            <w:vAlign w:val="bottom"/>
          </w:tcPr>
          <w:p w14:paraId="79CDEC41" w14:textId="0348F6CE" w:rsidR="00644FFD" w:rsidRDefault="00644FFD" w:rsidP="003B2EF8">
            <w:pPr>
              <w:jc w:val="center"/>
              <w:rPr>
                <w:rFonts w:ascii="Calibri" w:hAnsi="Calibri"/>
                <w:sz w:val="18"/>
                <w:szCs w:val="18"/>
              </w:rPr>
            </w:pPr>
            <w:r>
              <w:rPr>
                <w:rFonts w:ascii="Calibri" w:hAnsi="Calibri"/>
                <w:b/>
                <w:sz w:val="18"/>
                <w:szCs w:val="18"/>
              </w:rPr>
              <w:t>Framing Size &amp; Spacing</w:t>
            </w:r>
          </w:p>
        </w:tc>
        <w:tc>
          <w:tcPr>
            <w:tcW w:w="1097" w:type="dxa"/>
            <w:vAlign w:val="bottom"/>
          </w:tcPr>
          <w:p w14:paraId="79CDEC42" w14:textId="77777777" w:rsidR="00644FFD" w:rsidRPr="00C4300E" w:rsidRDefault="00644FFD" w:rsidP="003B2EF8">
            <w:pPr>
              <w:jc w:val="center"/>
              <w:rPr>
                <w:rFonts w:ascii="Calibri" w:hAnsi="Calibri"/>
                <w:sz w:val="18"/>
                <w:szCs w:val="18"/>
              </w:rPr>
            </w:pPr>
            <w:r w:rsidRPr="00C4300E">
              <w:rPr>
                <w:rFonts w:ascii="Calibri" w:hAnsi="Calibri"/>
                <w:b/>
                <w:sz w:val="18"/>
                <w:szCs w:val="18"/>
              </w:rPr>
              <w:t>Insulation Type</w:t>
            </w:r>
          </w:p>
        </w:tc>
        <w:tc>
          <w:tcPr>
            <w:tcW w:w="1096" w:type="dxa"/>
            <w:vAlign w:val="bottom"/>
          </w:tcPr>
          <w:p w14:paraId="79CDEC43" w14:textId="77777777" w:rsidR="00644FFD" w:rsidRDefault="00644FFD" w:rsidP="003B2EF8">
            <w:pPr>
              <w:jc w:val="center"/>
              <w:rPr>
                <w:rFonts w:ascii="Calibri" w:hAnsi="Calibri"/>
                <w:b/>
                <w:sz w:val="18"/>
                <w:szCs w:val="18"/>
              </w:rPr>
            </w:pPr>
            <w:r>
              <w:rPr>
                <w:rFonts w:ascii="Calibri" w:hAnsi="Calibri"/>
                <w:b/>
                <w:sz w:val="18"/>
                <w:szCs w:val="18"/>
              </w:rPr>
              <w:t>ESR Number</w:t>
            </w:r>
          </w:p>
        </w:tc>
        <w:tc>
          <w:tcPr>
            <w:tcW w:w="1097" w:type="dxa"/>
            <w:vAlign w:val="bottom"/>
          </w:tcPr>
          <w:p w14:paraId="14CDD420" w14:textId="4E45CC88" w:rsidR="00644FFD" w:rsidRDefault="00053E05" w:rsidP="003B2EF8">
            <w:pPr>
              <w:jc w:val="center"/>
              <w:rPr>
                <w:rFonts w:ascii="Calibri" w:hAnsi="Calibri"/>
                <w:b/>
                <w:sz w:val="18"/>
                <w:szCs w:val="18"/>
              </w:rPr>
            </w:pPr>
            <w:r>
              <w:rPr>
                <w:rFonts w:ascii="Calibri" w:hAnsi="Calibri"/>
                <w:b/>
                <w:sz w:val="18"/>
                <w:szCs w:val="18"/>
              </w:rPr>
              <w:t>Core/</w:t>
            </w:r>
            <w:r w:rsidR="00644FFD">
              <w:rPr>
                <w:rFonts w:ascii="Calibri" w:hAnsi="Calibri"/>
                <w:b/>
                <w:sz w:val="18"/>
                <w:szCs w:val="18"/>
              </w:rPr>
              <w:t>Cavity Insulation</w:t>
            </w:r>
            <w:r w:rsidR="00644FFD" w:rsidRPr="00C4300E">
              <w:rPr>
                <w:rFonts w:ascii="Calibri" w:hAnsi="Calibri"/>
                <w:b/>
                <w:sz w:val="18"/>
                <w:szCs w:val="18"/>
              </w:rPr>
              <w:t xml:space="preserve"> </w:t>
            </w:r>
          </w:p>
          <w:p w14:paraId="79CDEC44" w14:textId="374F85A6" w:rsidR="00644FFD" w:rsidRPr="00C4300E" w:rsidRDefault="00644FFD" w:rsidP="003B2EF8">
            <w:pPr>
              <w:jc w:val="center"/>
              <w:rPr>
                <w:rFonts w:ascii="Calibri" w:hAnsi="Calibri"/>
                <w:sz w:val="18"/>
                <w:szCs w:val="18"/>
              </w:rPr>
            </w:pPr>
            <w:r w:rsidRPr="00C4300E">
              <w:rPr>
                <w:rFonts w:ascii="Calibri" w:hAnsi="Calibri"/>
                <w:b/>
                <w:sz w:val="18"/>
                <w:szCs w:val="18"/>
              </w:rPr>
              <w:t>R-value</w:t>
            </w:r>
          </w:p>
        </w:tc>
        <w:tc>
          <w:tcPr>
            <w:tcW w:w="1096" w:type="dxa"/>
            <w:vAlign w:val="bottom"/>
          </w:tcPr>
          <w:p w14:paraId="79CDEC45" w14:textId="77777777" w:rsidR="00644FFD" w:rsidRDefault="00644FFD" w:rsidP="003B2EF8">
            <w:pPr>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46" w14:textId="77777777" w:rsidR="00644FFD" w:rsidRPr="00C4300E" w:rsidRDefault="00644FFD" w:rsidP="003B2EF8">
            <w:pPr>
              <w:ind w:left="-28" w:right="-18"/>
              <w:jc w:val="center"/>
              <w:rPr>
                <w:rFonts w:ascii="Calibri" w:hAnsi="Calibri"/>
                <w:sz w:val="18"/>
                <w:szCs w:val="18"/>
              </w:rPr>
            </w:pPr>
            <w:r>
              <w:rPr>
                <w:rFonts w:ascii="Calibri" w:hAnsi="Calibri"/>
                <w:b/>
                <w:sz w:val="18"/>
                <w:szCs w:val="18"/>
              </w:rPr>
              <w:t>(inches)</w:t>
            </w:r>
          </w:p>
        </w:tc>
        <w:tc>
          <w:tcPr>
            <w:tcW w:w="1097" w:type="dxa"/>
            <w:vAlign w:val="bottom"/>
          </w:tcPr>
          <w:p w14:paraId="79CDEC47" w14:textId="079A7303" w:rsidR="00644FFD" w:rsidRPr="00C4300E" w:rsidRDefault="00644FFD" w:rsidP="003B2EF8">
            <w:pPr>
              <w:ind w:left="-73"/>
              <w:jc w:val="center"/>
              <w:rPr>
                <w:rFonts w:ascii="Calibri" w:hAnsi="Calibri"/>
                <w:sz w:val="18"/>
                <w:szCs w:val="18"/>
              </w:rPr>
            </w:pPr>
            <w:r>
              <w:rPr>
                <w:rFonts w:ascii="Calibri" w:hAnsi="Calibri"/>
                <w:b/>
                <w:sz w:val="18"/>
                <w:szCs w:val="18"/>
              </w:rPr>
              <w:t>Continuous</w:t>
            </w:r>
            <w:r w:rsidRPr="00C4300E">
              <w:rPr>
                <w:rFonts w:ascii="Calibri" w:hAnsi="Calibri"/>
                <w:b/>
                <w:sz w:val="18"/>
                <w:szCs w:val="18"/>
              </w:rPr>
              <w:t xml:space="preserve"> </w:t>
            </w:r>
            <w:r>
              <w:rPr>
                <w:rFonts w:ascii="Calibri" w:hAnsi="Calibri"/>
                <w:b/>
                <w:sz w:val="18"/>
                <w:szCs w:val="18"/>
              </w:rPr>
              <w:t>Insulation</w:t>
            </w:r>
            <w:r w:rsidRPr="00C4300E">
              <w:rPr>
                <w:rFonts w:ascii="Calibri" w:hAnsi="Calibri"/>
                <w:b/>
                <w:sz w:val="18"/>
                <w:szCs w:val="18"/>
              </w:rPr>
              <w:br/>
              <w:t>R-value</w:t>
            </w:r>
          </w:p>
        </w:tc>
      </w:tr>
      <w:tr w:rsidR="00644FFD" w:rsidRPr="00C4300E" w14:paraId="79CDEC5B" w14:textId="77777777" w:rsidTr="002206DA">
        <w:trPr>
          <w:trHeight w:val="158"/>
          <w:jc w:val="center"/>
        </w:trPr>
        <w:tc>
          <w:tcPr>
            <w:tcW w:w="1096" w:type="dxa"/>
            <w:vAlign w:val="bottom"/>
          </w:tcPr>
          <w:p w14:paraId="79CDEC4A" w14:textId="0E890613" w:rsidR="00644FFD" w:rsidRPr="00C4300E" w:rsidRDefault="00644FFD" w:rsidP="002206DA">
            <w:pPr>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097" w:type="dxa"/>
            <w:vAlign w:val="bottom"/>
          </w:tcPr>
          <w:p w14:paraId="79CDEC4B" w14:textId="77777777" w:rsidR="00644FFD" w:rsidRDefault="00644FFD" w:rsidP="002206DA">
            <w:pPr>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096" w:type="dxa"/>
            <w:vAlign w:val="bottom"/>
          </w:tcPr>
          <w:p w14:paraId="79CDEC4C"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4D"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From</w:t>
            </w:r>
          </w:p>
          <w:p w14:paraId="79CDEC4E" w14:textId="4B3AFAFA" w:rsidR="00644FFD" w:rsidRPr="00C4300E" w:rsidRDefault="00644FFD" w:rsidP="002206DA">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0A38E893" w14:textId="00527B25" w:rsidR="00644FFD" w:rsidRPr="00C77D58" w:rsidRDefault="00644FFD" w:rsidP="00053E05">
            <w:pPr>
              <w:jc w:val="center"/>
              <w:rPr>
                <w:rFonts w:asciiTheme="minorHAnsi" w:hAnsiTheme="minorHAnsi"/>
                <w:sz w:val="18"/>
                <w:szCs w:val="18"/>
              </w:rPr>
            </w:pPr>
            <w:r>
              <w:rPr>
                <w:rFonts w:asciiTheme="minorHAnsi" w:hAnsiTheme="minorHAnsi"/>
                <w:sz w:val="18"/>
                <w:szCs w:val="18"/>
              </w:rPr>
              <w:t>&lt;&lt;pull from CF1R; else NA&gt;&gt;</w:t>
            </w:r>
          </w:p>
        </w:tc>
        <w:tc>
          <w:tcPr>
            <w:tcW w:w="1096" w:type="dxa"/>
            <w:vAlign w:val="bottom"/>
          </w:tcPr>
          <w:p w14:paraId="79CDEC4F" w14:textId="6AA2FFB6" w:rsidR="00644FFD" w:rsidRDefault="00644FFD">
            <w:pPr>
              <w:jc w:val="center"/>
              <w:rPr>
                <w:rFonts w:asciiTheme="minorHAnsi" w:hAnsiTheme="minorHAnsi"/>
                <w:sz w:val="18"/>
                <w:szCs w:val="18"/>
              </w:rPr>
            </w:pPr>
            <w:r w:rsidRPr="00C77D58">
              <w:rPr>
                <w:rFonts w:asciiTheme="minorHAnsi" w:hAnsiTheme="minorHAnsi"/>
                <w:sz w:val="18"/>
                <w:szCs w:val="18"/>
              </w:rPr>
              <w:t>&lt;&lt;pull from</w:t>
            </w:r>
          </w:p>
          <w:p w14:paraId="79CDEC50" w14:textId="30BB2E33" w:rsidR="00644FFD" w:rsidRDefault="00644FFD">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79CDEC51" w14:textId="77777777" w:rsidR="00644FFD" w:rsidRPr="00C4300E" w:rsidRDefault="00644FFD" w:rsidP="002206DA">
            <w:pPr>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096" w:type="dxa"/>
            <w:vAlign w:val="bottom"/>
          </w:tcPr>
          <w:p w14:paraId="79CDEC52" w14:textId="77777777" w:rsidR="00644FFD" w:rsidRDefault="00644FFD" w:rsidP="002206DA">
            <w:pPr>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097" w:type="dxa"/>
            <w:vAlign w:val="bottom"/>
          </w:tcPr>
          <w:p w14:paraId="79CDEC54" w14:textId="561D5870"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sidR="004C58A9">
              <w:rPr>
                <w:rFonts w:asciiTheme="minorHAnsi" w:hAnsiTheme="minorHAnsi"/>
                <w:sz w:val="18"/>
                <w:szCs w:val="18"/>
              </w:rPr>
              <w:t xml:space="preserve"> f</w:t>
            </w:r>
            <w:r w:rsidRPr="00C77D58">
              <w:rPr>
                <w:rFonts w:asciiTheme="minorHAnsi" w:hAnsiTheme="minorHAnsi"/>
                <w:sz w:val="18"/>
                <w:szCs w:val="18"/>
              </w:rPr>
              <w:t>rom</w:t>
            </w:r>
          </w:p>
          <w:p w14:paraId="79CDEC55" w14:textId="3ED69FFF" w:rsidR="00644FFD" w:rsidRPr="00C4300E" w:rsidRDefault="00644FFD" w:rsidP="00B5718C">
            <w:pPr>
              <w:jc w:val="center"/>
              <w:rPr>
                <w:rFonts w:ascii="Calibri" w:hAnsi="Calibri"/>
                <w:sz w:val="18"/>
                <w:szCs w:val="18"/>
              </w:rPr>
            </w:pPr>
            <w:r>
              <w:rPr>
                <w:rFonts w:asciiTheme="minorHAnsi" w:hAnsiTheme="minorHAnsi"/>
                <w:sz w:val="18"/>
                <w:szCs w:val="18"/>
              </w:rPr>
              <w:t xml:space="preserve">CF1R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RPr="00B5718C">
              <w:rPr>
                <w:rFonts w:asciiTheme="minorHAnsi" w:hAnsiTheme="minorHAnsi"/>
                <w:sz w:val="18"/>
                <w:szCs w:val="18"/>
              </w:rPr>
              <w:t xml:space="preserve"> </w:t>
            </w:r>
            <w:r w:rsidRPr="00C77D58">
              <w:rPr>
                <w:rFonts w:asciiTheme="minorHAnsi" w:hAnsiTheme="minorHAnsi"/>
                <w:sz w:val="18"/>
                <w:szCs w:val="18"/>
              </w:rPr>
              <w:t>&gt;&gt;</w:t>
            </w:r>
          </w:p>
        </w:tc>
        <w:tc>
          <w:tcPr>
            <w:tcW w:w="1096" w:type="dxa"/>
            <w:vAlign w:val="bottom"/>
          </w:tcPr>
          <w:p w14:paraId="79CDEC56" w14:textId="097A76A7" w:rsidR="00644FFD" w:rsidRPr="00C4300E" w:rsidRDefault="00644FFD" w:rsidP="002206DA">
            <w:pPr>
              <w:jc w:val="center"/>
              <w:rPr>
                <w:rFonts w:ascii="Calibri" w:hAnsi="Calibri"/>
                <w:sz w:val="18"/>
                <w:szCs w:val="18"/>
              </w:rPr>
            </w:pPr>
            <w:r>
              <w:rPr>
                <w:rFonts w:asciiTheme="minorHAnsi" w:hAnsiTheme="minorHAnsi"/>
                <w:sz w:val="18"/>
                <w:szCs w:val="18"/>
              </w:rPr>
              <w:t>&lt;&lt;User Input: Number; else if A0</w:t>
            </w:r>
            <w:r w:rsidR="006B338B">
              <w:rPr>
                <w:rFonts w:asciiTheme="minorHAnsi" w:hAnsiTheme="minorHAnsi"/>
                <w:sz w:val="18"/>
                <w:szCs w:val="18"/>
              </w:rPr>
              <w:t>8</w:t>
            </w:r>
            <w:r>
              <w:rPr>
                <w:rFonts w:asciiTheme="minorHAnsi" w:hAnsiTheme="minorHAnsi"/>
                <w:sz w:val="18"/>
                <w:szCs w:val="18"/>
              </w:rPr>
              <w:t>=NA then display NA&gt;&gt;</w:t>
            </w:r>
          </w:p>
        </w:tc>
        <w:tc>
          <w:tcPr>
            <w:tcW w:w="1097" w:type="dxa"/>
            <w:vAlign w:val="bottom"/>
          </w:tcPr>
          <w:p w14:paraId="79CDEC57" w14:textId="77777777" w:rsidR="00644FFD" w:rsidRDefault="00644FFD" w:rsidP="00053E05">
            <w:pPr>
              <w:jc w:val="center"/>
              <w:rPr>
                <w:rFonts w:asciiTheme="minorHAnsi" w:hAnsiTheme="minorHAnsi"/>
                <w:sz w:val="18"/>
                <w:szCs w:val="18"/>
              </w:rPr>
            </w:pPr>
            <w:r w:rsidRPr="00C77D58">
              <w:rPr>
                <w:rFonts w:asciiTheme="minorHAnsi" w:hAnsiTheme="minorHAnsi"/>
                <w:sz w:val="18"/>
                <w:szCs w:val="18"/>
              </w:rPr>
              <w:t>&lt;&lt;pull from</w:t>
            </w:r>
          </w:p>
          <w:p w14:paraId="79CDEC58" w14:textId="7D272465" w:rsidR="00644FFD" w:rsidRPr="00496191" w:rsidRDefault="00644FFD" w:rsidP="002206DA">
            <w:pPr>
              <w:jc w:val="center"/>
            </w:pPr>
            <w:r>
              <w:rPr>
                <w:rFonts w:asciiTheme="minorHAnsi" w:hAnsiTheme="minorHAnsi"/>
                <w:sz w:val="18"/>
                <w:szCs w:val="18"/>
              </w:rPr>
              <w:t>CF1R</w:t>
            </w:r>
            <w:r w:rsidR="00B5718C">
              <w:rPr>
                <w:rFonts w:asciiTheme="minorHAnsi" w:hAnsiTheme="minorHAnsi"/>
                <w:sz w:val="18"/>
                <w:szCs w:val="18"/>
              </w:rPr>
              <w:t xml:space="preserve">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C77D58">
              <w:rPr>
                <w:rFonts w:asciiTheme="minorHAnsi" w:hAnsiTheme="minorHAnsi"/>
                <w:sz w:val="18"/>
                <w:szCs w:val="18"/>
              </w:rPr>
              <w:t>&gt;&gt;</w:t>
            </w:r>
          </w:p>
        </w:tc>
      </w:tr>
      <w:tr w:rsidR="00644FFD" w:rsidRPr="00C4300E" w14:paraId="79CDEC66" w14:textId="77777777" w:rsidTr="002206DA">
        <w:trPr>
          <w:trHeight w:val="158"/>
          <w:jc w:val="center"/>
        </w:trPr>
        <w:tc>
          <w:tcPr>
            <w:tcW w:w="1096" w:type="dxa"/>
            <w:vAlign w:val="bottom"/>
          </w:tcPr>
          <w:p w14:paraId="79CDEC5C" w14:textId="77777777" w:rsidR="00644FFD" w:rsidRPr="00C4300E" w:rsidRDefault="00644FFD" w:rsidP="000E1747">
            <w:pPr>
              <w:ind w:left="-38" w:right="-102"/>
              <w:jc w:val="center"/>
              <w:rPr>
                <w:rFonts w:ascii="Calibri" w:hAnsi="Calibri"/>
                <w:sz w:val="18"/>
                <w:szCs w:val="18"/>
              </w:rPr>
            </w:pPr>
          </w:p>
        </w:tc>
        <w:tc>
          <w:tcPr>
            <w:tcW w:w="1097" w:type="dxa"/>
            <w:vAlign w:val="bottom"/>
          </w:tcPr>
          <w:p w14:paraId="79CDEC5D" w14:textId="77777777" w:rsidR="00644FFD" w:rsidRPr="00C4300E" w:rsidRDefault="00644FFD" w:rsidP="00DE2F96">
            <w:pPr>
              <w:ind w:left="-38" w:right="-102"/>
              <w:jc w:val="center"/>
              <w:rPr>
                <w:rFonts w:ascii="Calibri" w:hAnsi="Calibri"/>
                <w:sz w:val="18"/>
                <w:szCs w:val="18"/>
              </w:rPr>
            </w:pPr>
          </w:p>
        </w:tc>
        <w:tc>
          <w:tcPr>
            <w:tcW w:w="1096" w:type="dxa"/>
            <w:vAlign w:val="bottom"/>
          </w:tcPr>
          <w:p w14:paraId="79CDEC5E" w14:textId="77777777" w:rsidR="00644FFD" w:rsidRPr="00C4300E" w:rsidRDefault="00644FFD">
            <w:pPr>
              <w:ind w:left="-38" w:right="-102"/>
              <w:jc w:val="center"/>
              <w:rPr>
                <w:rFonts w:ascii="Calibri" w:hAnsi="Calibri"/>
                <w:sz w:val="18"/>
                <w:szCs w:val="18"/>
              </w:rPr>
            </w:pPr>
          </w:p>
        </w:tc>
        <w:tc>
          <w:tcPr>
            <w:tcW w:w="1097" w:type="dxa"/>
          </w:tcPr>
          <w:p w14:paraId="4033255A" w14:textId="77777777" w:rsidR="00644FFD" w:rsidRDefault="00644FFD">
            <w:pPr>
              <w:jc w:val="center"/>
              <w:rPr>
                <w:rFonts w:ascii="Calibri" w:hAnsi="Calibri"/>
                <w:sz w:val="18"/>
                <w:szCs w:val="18"/>
              </w:rPr>
            </w:pPr>
          </w:p>
        </w:tc>
        <w:tc>
          <w:tcPr>
            <w:tcW w:w="1096" w:type="dxa"/>
            <w:vAlign w:val="bottom"/>
          </w:tcPr>
          <w:p w14:paraId="79CDEC5F" w14:textId="443F01C1" w:rsidR="00644FFD" w:rsidRDefault="00644FFD">
            <w:pPr>
              <w:jc w:val="center"/>
              <w:rPr>
                <w:rFonts w:ascii="Calibri" w:hAnsi="Calibri"/>
                <w:sz w:val="18"/>
                <w:szCs w:val="18"/>
              </w:rPr>
            </w:pPr>
          </w:p>
        </w:tc>
        <w:tc>
          <w:tcPr>
            <w:tcW w:w="1097" w:type="dxa"/>
            <w:vAlign w:val="bottom"/>
          </w:tcPr>
          <w:p w14:paraId="79CDEC60" w14:textId="77777777" w:rsidR="00644FFD" w:rsidRPr="00C4300E" w:rsidRDefault="00644FFD">
            <w:pPr>
              <w:ind w:left="45"/>
              <w:jc w:val="center"/>
              <w:rPr>
                <w:rFonts w:ascii="Calibri" w:hAnsi="Calibri"/>
                <w:sz w:val="18"/>
                <w:szCs w:val="18"/>
              </w:rPr>
            </w:pPr>
          </w:p>
        </w:tc>
        <w:tc>
          <w:tcPr>
            <w:tcW w:w="1096" w:type="dxa"/>
            <w:vAlign w:val="bottom"/>
          </w:tcPr>
          <w:p w14:paraId="79CDEC61" w14:textId="77777777" w:rsidR="00644FFD" w:rsidRDefault="00644FFD">
            <w:pPr>
              <w:ind w:left="-187"/>
              <w:jc w:val="right"/>
              <w:rPr>
                <w:rFonts w:asciiTheme="minorHAnsi" w:hAnsiTheme="minorHAnsi"/>
                <w:sz w:val="18"/>
                <w:szCs w:val="18"/>
              </w:rPr>
            </w:pPr>
          </w:p>
        </w:tc>
        <w:tc>
          <w:tcPr>
            <w:tcW w:w="1097" w:type="dxa"/>
            <w:vAlign w:val="bottom"/>
          </w:tcPr>
          <w:p w14:paraId="79CDEC62" w14:textId="77777777" w:rsidR="00644FFD" w:rsidRPr="00C4300E" w:rsidRDefault="00644FFD">
            <w:pPr>
              <w:ind w:left="-172"/>
              <w:jc w:val="center"/>
              <w:rPr>
                <w:rFonts w:ascii="Calibri" w:hAnsi="Calibri"/>
                <w:sz w:val="18"/>
                <w:szCs w:val="18"/>
              </w:rPr>
            </w:pPr>
          </w:p>
        </w:tc>
        <w:tc>
          <w:tcPr>
            <w:tcW w:w="1096" w:type="dxa"/>
            <w:vAlign w:val="bottom"/>
          </w:tcPr>
          <w:p w14:paraId="79CDEC63" w14:textId="77777777" w:rsidR="00644FFD" w:rsidRPr="00C4300E" w:rsidRDefault="00644FFD">
            <w:pPr>
              <w:ind w:left="-187"/>
              <w:jc w:val="center"/>
              <w:rPr>
                <w:rFonts w:ascii="Calibri" w:hAnsi="Calibri"/>
                <w:sz w:val="18"/>
                <w:szCs w:val="18"/>
              </w:rPr>
            </w:pPr>
          </w:p>
        </w:tc>
        <w:tc>
          <w:tcPr>
            <w:tcW w:w="1097" w:type="dxa"/>
            <w:vAlign w:val="bottom"/>
          </w:tcPr>
          <w:p w14:paraId="79CDEC64" w14:textId="77777777" w:rsidR="00644FFD" w:rsidRPr="00C4300E" w:rsidRDefault="00644FFD">
            <w:pPr>
              <w:ind w:left="-233"/>
              <w:jc w:val="center"/>
              <w:rPr>
                <w:rFonts w:ascii="Calibri" w:hAnsi="Calibri"/>
                <w:sz w:val="18"/>
                <w:szCs w:val="18"/>
              </w:rPr>
            </w:pPr>
          </w:p>
        </w:tc>
      </w:tr>
    </w:tbl>
    <w:p w14:paraId="79CDEC67" w14:textId="77777777" w:rsidR="007A15A5" w:rsidRDefault="007A15A5" w:rsidP="000E1747">
      <w:pPr>
        <w:rPr>
          <w:rFonts w:ascii="Calibri" w:hAnsi="Calibri"/>
          <w:b/>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9"/>
        <w:gridCol w:w="1080"/>
        <w:gridCol w:w="1079"/>
        <w:gridCol w:w="1080"/>
        <w:gridCol w:w="1079"/>
        <w:gridCol w:w="1078"/>
        <w:gridCol w:w="1079"/>
        <w:gridCol w:w="1078"/>
        <w:gridCol w:w="1079"/>
        <w:gridCol w:w="1079"/>
      </w:tblGrid>
      <w:tr w:rsidR="00514719" w:rsidRPr="00C4300E" w14:paraId="79CDEC69" w14:textId="77777777" w:rsidTr="002206DA">
        <w:trPr>
          <w:trHeight w:val="161"/>
          <w:jc w:val="center"/>
        </w:trPr>
        <w:tc>
          <w:tcPr>
            <w:tcW w:w="11016" w:type="dxa"/>
            <w:gridSpan w:val="10"/>
            <w:tcBorders>
              <w:top w:val="single" w:sz="4" w:space="0" w:color="000000"/>
              <w:left w:val="single" w:sz="4" w:space="0" w:color="000000"/>
              <w:bottom w:val="single" w:sz="4" w:space="0" w:color="000000"/>
              <w:right w:val="single" w:sz="4" w:space="0" w:color="000000"/>
            </w:tcBorders>
          </w:tcPr>
          <w:p w14:paraId="1175D979" w14:textId="109643A8" w:rsidR="00514719" w:rsidRDefault="00514719" w:rsidP="00DE2F96">
            <w:pPr>
              <w:keepNext/>
              <w:rPr>
                <w:rFonts w:ascii="Calibri" w:hAnsi="Calibri"/>
                <w:b/>
                <w:szCs w:val="18"/>
              </w:rPr>
            </w:pPr>
            <w:r w:rsidRPr="0046724B">
              <w:rPr>
                <w:rFonts w:ascii="Calibri" w:hAnsi="Calibri"/>
                <w:b/>
                <w:szCs w:val="18"/>
              </w:rPr>
              <w:t>B. Wall Insulation</w:t>
            </w:r>
          </w:p>
          <w:p w14:paraId="79CDEC68" w14:textId="231AE709" w:rsidR="00514719" w:rsidRPr="00B667A0" w:rsidRDefault="00514719" w:rsidP="00DE2F96">
            <w:pPr>
              <w:keepNext/>
              <w:rPr>
                <w:rFonts w:ascii="Calibri" w:hAnsi="Calibri"/>
                <w:sz w:val="18"/>
                <w:szCs w:val="18"/>
              </w:rPr>
            </w:pPr>
            <w:r>
              <w:rPr>
                <w:rFonts w:ascii="Calibri" w:hAnsi="Calibri"/>
                <w:sz w:val="18"/>
                <w:szCs w:val="18"/>
              </w:rPr>
              <w:t>&lt;&lt;if CF1R contains wall entry, then display this section; else display section header and standard “This Section Does Not Apply” message&gt;&gt;</w:t>
            </w:r>
          </w:p>
        </w:tc>
      </w:tr>
      <w:tr w:rsidR="00514719" w:rsidRPr="00C4300E" w14:paraId="79CDEC74" w14:textId="77777777" w:rsidTr="002206DA">
        <w:trPr>
          <w:trHeight w:val="161"/>
          <w:jc w:val="center"/>
        </w:trPr>
        <w:tc>
          <w:tcPr>
            <w:tcW w:w="1101" w:type="dxa"/>
            <w:tcBorders>
              <w:bottom w:val="single" w:sz="4" w:space="0" w:color="auto"/>
            </w:tcBorders>
            <w:vAlign w:val="bottom"/>
          </w:tcPr>
          <w:p w14:paraId="79CDEC6A" w14:textId="77777777" w:rsidR="00514719" w:rsidRDefault="00514719" w:rsidP="00053E05">
            <w:pPr>
              <w:keepNext/>
              <w:jc w:val="center"/>
              <w:rPr>
                <w:rFonts w:ascii="Calibri" w:hAnsi="Calibri"/>
                <w:sz w:val="18"/>
                <w:szCs w:val="18"/>
              </w:rPr>
            </w:pPr>
            <w:r>
              <w:rPr>
                <w:rFonts w:ascii="Calibri" w:hAnsi="Calibri"/>
                <w:sz w:val="18"/>
                <w:szCs w:val="18"/>
              </w:rPr>
              <w:t>01</w:t>
            </w:r>
          </w:p>
        </w:tc>
        <w:tc>
          <w:tcPr>
            <w:tcW w:w="1102" w:type="dxa"/>
            <w:tcBorders>
              <w:bottom w:val="single" w:sz="4" w:space="0" w:color="auto"/>
            </w:tcBorders>
            <w:vAlign w:val="bottom"/>
          </w:tcPr>
          <w:p w14:paraId="79CDEC6B" w14:textId="77777777" w:rsidR="00514719" w:rsidRDefault="00514719">
            <w:pPr>
              <w:keepNext/>
              <w:jc w:val="center"/>
              <w:rPr>
                <w:rFonts w:ascii="Calibri" w:hAnsi="Calibri"/>
                <w:sz w:val="18"/>
                <w:szCs w:val="18"/>
              </w:rPr>
            </w:pPr>
            <w:r>
              <w:rPr>
                <w:rFonts w:ascii="Calibri" w:hAnsi="Calibri"/>
                <w:sz w:val="18"/>
                <w:szCs w:val="18"/>
              </w:rPr>
              <w:t>02</w:t>
            </w:r>
          </w:p>
        </w:tc>
        <w:tc>
          <w:tcPr>
            <w:tcW w:w="1101" w:type="dxa"/>
            <w:tcBorders>
              <w:bottom w:val="single" w:sz="4" w:space="0" w:color="auto"/>
            </w:tcBorders>
            <w:vAlign w:val="bottom"/>
          </w:tcPr>
          <w:p w14:paraId="79CDEC6C" w14:textId="77777777" w:rsidR="00514719" w:rsidRDefault="00514719">
            <w:pPr>
              <w:keepNext/>
              <w:jc w:val="center"/>
              <w:rPr>
                <w:rFonts w:ascii="Calibri" w:hAnsi="Calibri"/>
                <w:sz w:val="18"/>
                <w:szCs w:val="18"/>
              </w:rPr>
            </w:pPr>
            <w:r>
              <w:rPr>
                <w:rFonts w:ascii="Calibri" w:hAnsi="Calibri"/>
                <w:sz w:val="18"/>
                <w:szCs w:val="18"/>
              </w:rPr>
              <w:t>03</w:t>
            </w:r>
          </w:p>
        </w:tc>
        <w:tc>
          <w:tcPr>
            <w:tcW w:w="1102" w:type="dxa"/>
            <w:tcBorders>
              <w:bottom w:val="single" w:sz="4" w:space="0" w:color="auto"/>
            </w:tcBorders>
          </w:tcPr>
          <w:p w14:paraId="3161431D" w14:textId="451087BD" w:rsidR="00514719" w:rsidRDefault="00514719">
            <w:pPr>
              <w:keepNext/>
              <w:jc w:val="center"/>
              <w:rPr>
                <w:rFonts w:ascii="Calibri" w:hAnsi="Calibri"/>
                <w:sz w:val="18"/>
                <w:szCs w:val="18"/>
              </w:rPr>
            </w:pPr>
            <w:r>
              <w:rPr>
                <w:rFonts w:ascii="Calibri" w:hAnsi="Calibri"/>
                <w:sz w:val="18"/>
                <w:szCs w:val="18"/>
              </w:rPr>
              <w:t>04</w:t>
            </w:r>
          </w:p>
        </w:tc>
        <w:tc>
          <w:tcPr>
            <w:tcW w:w="1102" w:type="dxa"/>
            <w:tcBorders>
              <w:bottom w:val="single" w:sz="4" w:space="0" w:color="auto"/>
            </w:tcBorders>
            <w:vAlign w:val="bottom"/>
          </w:tcPr>
          <w:p w14:paraId="79CDEC6D" w14:textId="3A2692E6" w:rsidR="00514719" w:rsidRDefault="00514719">
            <w:pPr>
              <w:keepNext/>
              <w:jc w:val="center"/>
              <w:rPr>
                <w:rFonts w:ascii="Calibri" w:hAnsi="Calibri"/>
                <w:sz w:val="18"/>
                <w:szCs w:val="18"/>
              </w:rPr>
            </w:pPr>
            <w:r>
              <w:rPr>
                <w:rFonts w:ascii="Calibri" w:hAnsi="Calibri"/>
                <w:sz w:val="18"/>
                <w:szCs w:val="18"/>
              </w:rPr>
              <w:t>05</w:t>
            </w:r>
          </w:p>
        </w:tc>
        <w:tc>
          <w:tcPr>
            <w:tcW w:w="1101" w:type="dxa"/>
            <w:tcBorders>
              <w:bottom w:val="single" w:sz="4" w:space="0" w:color="auto"/>
            </w:tcBorders>
            <w:vAlign w:val="bottom"/>
          </w:tcPr>
          <w:p w14:paraId="79CDEC6E" w14:textId="74DE5E2A" w:rsidR="00514719" w:rsidRDefault="00514719">
            <w:pPr>
              <w:keepNext/>
              <w:jc w:val="center"/>
              <w:rPr>
                <w:rFonts w:ascii="Calibri" w:hAnsi="Calibri"/>
                <w:sz w:val="18"/>
                <w:szCs w:val="18"/>
              </w:rPr>
            </w:pPr>
            <w:r>
              <w:rPr>
                <w:rFonts w:ascii="Calibri" w:hAnsi="Calibri"/>
                <w:sz w:val="18"/>
                <w:szCs w:val="18"/>
              </w:rPr>
              <w:t>06</w:t>
            </w:r>
          </w:p>
        </w:tc>
        <w:tc>
          <w:tcPr>
            <w:tcW w:w="1102" w:type="dxa"/>
            <w:tcBorders>
              <w:bottom w:val="single" w:sz="4" w:space="0" w:color="auto"/>
            </w:tcBorders>
          </w:tcPr>
          <w:p w14:paraId="79CDEC6F" w14:textId="11CF5E95" w:rsidR="00514719" w:rsidRDefault="00514719">
            <w:pPr>
              <w:keepNext/>
              <w:jc w:val="center"/>
              <w:rPr>
                <w:rFonts w:ascii="Calibri" w:hAnsi="Calibri"/>
                <w:sz w:val="18"/>
                <w:szCs w:val="18"/>
              </w:rPr>
            </w:pPr>
            <w:r>
              <w:rPr>
                <w:rFonts w:ascii="Calibri" w:hAnsi="Calibri"/>
                <w:sz w:val="18"/>
                <w:szCs w:val="18"/>
              </w:rPr>
              <w:t>07</w:t>
            </w:r>
          </w:p>
        </w:tc>
        <w:tc>
          <w:tcPr>
            <w:tcW w:w="1101" w:type="dxa"/>
            <w:tcBorders>
              <w:bottom w:val="single" w:sz="4" w:space="0" w:color="auto"/>
            </w:tcBorders>
            <w:vAlign w:val="bottom"/>
          </w:tcPr>
          <w:p w14:paraId="79CDEC70" w14:textId="5B6C2E34" w:rsidR="00514719" w:rsidRDefault="00514719">
            <w:pPr>
              <w:keepNext/>
              <w:jc w:val="center"/>
              <w:rPr>
                <w:rFonts w:ascii="Calibri" w:hAnsi="Calibri"/>
                <w:sz w:val="18"/>
                <w:szCs w:val="18"/>
              </w:rPr>
            </w:pPr>
            <w:r>
              <w:rPr>
                <w:rFonts w:ascii="Calibri" w:hAnsi="Calibri"/>
                <w:sz w:val="18"/>
                <w:szCs w:val="18"/>
              </w:rPr>
              <w:t>08</w:t>
            </w:r>
          </w:p>
        </w:tc>
        <w:tc>
          <w:tcPr>
            <w:tcW w:w="1102" w:type="dxa"/>
            <w:tcBorders>
              <w:bottom w:val="single" w:sz="4" w:space="0" w:color="auto"/>
            </w:tcBorders>
            <w:vAlign w:val="bottom"/>
          </w:tcPr>
          <w:p w14:paraId="79CDEC71" w14:textId="603563F2" w:rsidR="00514719" w:rsidRDefault="00514719" w:rsidP="002206DA">
            <w:pPr>
              <w:keepNext/>
              <w:jc w:val="center"/>
              <w:rPr>
                <w:rFonts w:ascii="Calibri" w:hAnsi="Calibri"/>
                <w:sz w:val="18"/>
                <w:szCs w:val="18"/>
              </w:rPr>
            </w:pPr>
            <w:r>
              <w:rPr>
                <w:rFonts w:ascii="Calibri" w:hAnsi="Calibri"/>
                <w:sz w:val="18"/>
                <w:szCs w:val="18"/>
              </w:rPr>
              <w:t>09</w:t>
            </w:r>
          </w:p>
        </w:tc>
        <w:tc>
          <w:tcPr>
            <w:tcW w:w="1102" w:type="dxa"/>
            <w:tcBorders>
              <w:bottom w:val="single" w:sz="4" w:space="0" w:color="auto"/>
            </w:tcBorders>
            <w:vAlign w:val="bottom"/>
          </w:tcPr>
          <w:p w14:paraId="79CDEC72" w14:textId="7B4819B2" w:rsidR="00514719" w:rsidRDefault="00514719" w:rsidP="00053E05">
            <w:pPr>
              <w:keepNext/>
              <w:jc w:val="center"/>
              <w:rPr>
                <w:rFonts w:ascii="Calibri" w:hAnsi="Calibri"/>
                <w:sz w:val="18"/>
                <w:szCs w:val="18"/>
              </w:rPr>
            </w:pPr>
            <w:r>
              <w:rPr>
                <w:rFonts w:ascii="Calibri" w:hAnsi="Calibri"/>
                <w:sz w:val="18"/>
                <w:szCs w:val="18"/>
              </w:rPr>
              <w:t>10</w:t>
            </w:r>
          </w:p>
        </w:tc>
      </w:tr>
      <w:tr w:rsidR="00514719" w:rsidRPr="00C4300E" w14:paraId="79CDEC82" w14:textId="77777777" w:rsidTr="002206DA">
        <w:trPr>
          <w:trHeight w:val="161"/>
          <w:jc w:val="center"/>
        </w:trPr>
        <w:tc>
          <w:tcPr>
            <w:tcW w:w="1101" w:type="dxa"/>
            <w:tcBorders>
              <w:bottom w:val="single" w:sz="4" w:space="0" w:color="auto"/>
            </w:tcBorders>
            <w:vAlign w:val="bottom"/>
          </w:tcPr>
          <w:p w14:paraId="79CDEC75" w14:textId="77777777" w:rsidR="00514719" w:rsidRDefault="00514719" w:rsidP="00053E05">
            <w:pPr>
              <w:keepNext/>
              <w:jc w:val="center"/>
              <w:rPr>
                <w:rFonts w:ascii="Calibri" w:hAnsi="Calibri"/>
                <w:sz w:val="18"/>
                <w:szCs w:val="18"/>
              </w:rPr>
            </w:pPr>
            <w:r>
              <w:rPr>
                <w:rFonts w:ascii="Calibri" w:hAnsi="Calibri"/>
                <w:b/>
                <w:sz w:val="18"/>
                <w:szCs w:val="18"/>
              </w:rPr>
              <w:t>I.D.</w:t>
            </w:r>
          </w:p>
        </w:tc>
        <w:tc>
          <w:tcPr>
            <w:tcW w:w="1102" w:type="dxa"/>
            <w:tcBorders>
              <w:bottom w:val="single" w:sz="4" w:space="0" w:color="auto"/>
            </w:tcBorders>
            <w:vAlign w:val="bottom"/>
          </w:tcPr>
          <w:p w14:paraId="79CDEC76" w14:textId="77777777" w:rsidR="00514719" w:rsidRDefault="00514719">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101" w:type="dxa"/>
            <w:tcBorders>
              <w:bottom w:val="single" w:sz="4" w:space="0" w:color="auto"/>
            </w:tcBorders>
            <w:vAlign w:val="bottom"/>
          </w:tcPr>
          <w:p w14:paraId="56A023C3" w14:textId="77777777" w:rsidR="00514719" w:rsidRDefault="00514719">
            <w:pPr>
              <w:keepNext/>
              <w:jc w:val="center"/>
              <w:rPr>
                <w:rFonts w:ascii="Calibri" w:hAnsi="Calibri"/>
                <w:b/>
                <w:sz w:val="18"/>
                <w:szCs w:val="18"/>
              </w:rPr>
            </w:pPr>
            <w:r>
              <w:rPr>
                <w:rFonts w:ascii="Calibri" w:hAnsi="Calibri"/>
                <w:b/>
                <w:sz w:val="18"/>
                <w:szCs w:val="18"/>
              </w:rPr>
              <w:t>Assembly/</w:t>
            </w:r>
          </w:p>
          <w:p w14:paraId="79CDEC77" w14:textId="77777777" w:rsidR="00514719" w:rsidRDefault="00514719">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102" w:type="dxa"/>
            <w:tcBorders>
              <w:bottom w:val="single" w:sz="4" w:space="0" w:color="auto"/>
            </w:tcBorders>
            <w:vAlign w:val="bottom"/>
          </w:tcPr>
          <w:p w14:paraId="59F98ABB" w14:textId="77777777" w:rsidR="000B7224" w:rsidRDefault="000B7224">
            <w:pPr>
              <w:keepNext/>
              <w:jc w:val="center"/>
              <w:rPr>
                <w:rFonts w:ascii="Calibri" w:hAnsi="Calibri"/>
                <w:b/>
                <w:sz w:val="18"/>
                <w:szCs w:val="18"/>
              </w:rPr>
            </w:pPr>
            <w:r>
              <w:rPr>
                <w:rFonts w:ascii="Calibri" w:hAnsi="Calibri"/>
                <w:b/>
                <w:sz w:val="18"/>
                <w:szCs w:val="18"/>
              </w:rPr>
              <w:t>Assembly</w:t>
            </w:r>
          </w:p>
          <w:p w14:paraId="0A484B57" w14:textId="3BBCEDBF" w:rsidR="00514719" w:rsidRDefault="00514719">
            <w:pPr>
              <w:keepNext/>
              <w:jc w:val="center"/>
              <w:rPr>
                <w:rFonts w:ascii="Calibri" w:hAnsi="Calibri"/>
                <w:b/>
                <w:sz w:val="18"/>
                <w:szCs w:val="18"/>
              </w:rPr>
            </w:pPr>
            <w:r>
              <w:rPr>
                <w:rFonts w:ascii="Calibri" w:hAnsi="Calibri"/>
                <w:b/>
                <w:sz w:val="18"/>
                <w:szCs w:val="18"/>
              </w:rPr>
              <w:t>Thickness (inches)</w:t>
            </w:r>
          </w:p>
        </w:tc>
        <w:tc>
          <w:tcPr>
            <w:tcW w:w="1102" w:type="dxa"/>
            <w:tcBorders>
              <w:bottom w:val="single" w:sz="4" w:space="0" w:color="auto"/>
            </w:tcBorders>
            <w:vAlign w:val="bottom"/>
          </w:tcPr>
          <w:p w14:paraId="79CDEC78" w14:textId="7B586C86" w:rsidR="00514719" w:rsidRDefault="00514719">
            <w:pPr>
              <w:keepNext/>
              <w:jc w:val="center"/>
              <w:rPr>
                <w:rFonts w:ascii="Calibri" w:hAnsi="Calibri"/>
                <w:sz w:val="18"/>
                <w:szCs w:val="18"/>
              </w:rPr>
            </w:pPr>
            <w:r>
              <w:rPr>
                <w:rFonts w:ascii="Calibri" w:hAnsi="Calibri"/>
                <w:b/>
                <w:sz w:val="18"/>
                <w:szCs w:val="18"/>
              </w:rPr>
              <w:t>Framing Size &amp; Spacing</w:t>
            </w:r>
          </w:p>
        </w:tc>
        <w:tc>
          <w:tcPr>
            <w:tcW w:w="1101" w:type="dxa"/>
            <w:tcBorders>
              <w:bottom w:val="single" w:sz="4" w:space="0" w:color="auto"/>
            </w:tcBorders>
            <w:vAlign w:val="bottom"/>
          </w:tcPr>
          <w:p w14:paraId="79CDEC79" w14:textId="77777777" w:rsidR="00514719" w:rsidRDefault="00514719">
            <w:pPr>
              <w:keepNext/>
              <w:jc w:val="center"/>
              <w:rPr>
                <w:rFonts w:ascii="Calibri" w:hAnsi="Calibri"/>
                <w:sz w:val="18"/>
                <w:szCs w:val="18"/>
              </w:rPr>
            </w:pPr>
            <w:r w:rsidRPr="00C4300E">
              <w:rPr>
                <w:rFonts w:ascii="Calibri" w:hAnsi="Calibri"/>
                <w:b/>
                <w:sz w:val="18"/>
                <w:szCs w:val="18"/>
              </w:rPr>
              <w:t>Insulation Type</w:t>
            </w:r>
          </w:p>
        </w:tc>
        <w:tc>
          <w:tcPr>
            <w:tcW w:w="1102" w:type="dxa"/>
            <w:tcBorders>
              <w:bottom w:val="single" w:sz="4" w:space="0" w:color="auto"/>
            </w:tcBorders>
            <w:vAlign w:val="bottom"/>
          </w:tcPr>
          <w:p w14:paraId="79CDEC7A" w14:textId="77777777" w:rsidR="00514719" w:rsidRDefault="00514719">
            <w:pPr>
              <w:keepNext/>
              <w:jc w:val="center"/>
              <w:rPr>
                <w:rFonts w:ascii="Calibri" w:hAnsi="Calibri"/>
                <w:b/>
                <w:sz w:val="18"/>
                <w:szCs w:val="18"/>
              </w:rPr>
            </w:pPr>
            <w:r>
              <w:rPr>
                <w:rFonts w:ascii="Calibri" w:hAnsi="Calibri"/>
                <w:b/>
                <w:sz w:val="18"/>
                <w:szCs w:val="18"/>
              </w:rPr>
              <w:t>ESR Number</w:t>
            </w:r>
          </w:p>
        </w:tc>
        <w:tc>
          <w:tcPr>
            <w:tcW w:w="1101" w:type="dxa"/>
            <w:tcBorders>
              <w:bottom w:val="single" w:sz="4" w:space="0" w:color="auto"/>
            </w:tcBorders>
            <w:vAlign w:val="bottom"/>
          </w:tcPr>
          <w:p w14:paraId="3BECBB01" w14:textId="66C46EB2" w:rsidR="00514719" w:rsidRDefault="00053E05">
            <w:pPr>
              <w:keepNext/>
              <w:jc w:val="center"/>
              <w:rPr>
                <w:rFonts w:ascii="Calibri" w:hAnsi="Calibri"/>
                <w:b/>
                <w:sz w:val="18"/>
                <w:szCs w:val="18"/>
              </w:rPr>
            </w:pPr>
            <w:r>
              <w:rPr>
                <w:rFonts w:ascii="Calibri" w:hAnsi="Calibri"/>
                <w:b/>
                <w:sz w:val="18"/>
                <w:szCs w:val="18"/>
              </w:rPr>
              <w:t>Core/</w:t>
            </w:r>
            <w:r w:rsidR="00514719">
              <w:rPr>
                <w:rFonts w:ascii="Calibri" w:hAnsi="Calibri"/>
                <w:b/>
                <w:sz w:val="18"/>
                <w:szCs w:val="18"/>
              </w:rPr>
              <w:t>Cavity Insulation</w:t>
            </w:r>
            <w:r w:rsidR="00514719" w:rsidRPr="00C4300E">
              <w:rPr>
                <w:rFonts w:ascii="Calibri" w:hAnsi="Calibri"/>
                <w:b/>
                <w:sz w:val="18"/>
                <w:szCs w:val="18"/>
              </w:rPr>
              <w:t xml:space="preserve"> </w:t>
            </w:r>
          </w:p>
          <w:p w14:paraId="79CDEC7B" w14:textId="03CEFBCB" w:rsidR="00514719" w:rsidRDefault="00514719">
            <w:pPr>
              <w:keepNext/>
              <w:jc w:val="center"/>
              <w:rPr>
                <w:rFonts w:ascii="Calibri" w:hAnsi="Calibri"/>
                <w:sz w:val="18"/>
                <w:szCs w:val="18"/>
              </w:rPr>
            </w:pPr>
            <w:r w:rsidRPr="00C4300E">
              <w:rPr>
                <w:rFonts w:ascii="Calibri" w:hAnsi="Calibri"/>
                <w:b/>
                <w:sz w:val="18"/>
                <w:szCs w:val="18"/>
              </w:rPr>
              <w:t>R-value</w:t>
            </w:r>
          </w:p>
        </w:tc>
        <w:tc>
          <w:tcPr>
            <w:tcW w:w="1102" w:type="dxa"/>
            <w:tcBorders>
              <w:bottom w:val="single" w:sz="4" w:space="0" w:color="auto"/>
            </w:tcBorders>
            <w:vAlign w:val="bottom"/>
          </w:tcPr>
          <w:p w14:paraId="79CDEC7C" w14:textId="77777777" w:rsidR="00514719" w:rsidRDefault="00514719">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7D" w14:textId="77777777" w:rsidR="00514719" w:rsidRDefault="00514719" w:rsidP="002206DA">
            <w:pPr>
              <w:keepNext/>
              <w:jc w:val="center"/>
              <w:rPr>
                <w:rFonts w:ascii="Calibri" w:hAnsi="Calibri"/>
                <w:sz w:val="18"/>
                <w:szCs w:val="18"/>
              </w:rPr>
            </w:pPr>
            <w:r>
              <w:rPr>
                <w:rFonts w:ascii="Calibri" w:hAnsi="Calibri"/>
                <w:b/>
                <w:sz w:val="18"/>
                <w:szCs w:val="18"/>
              </w:rPr>
              <w:t>(inches)</w:t>
            </w:r>
          </w:p>
        </w:tc>
        <w:tc>
          <w:tcPr>
            <w:tcW w:w="1102" w:type="dxa"/>
            <w:tcBorders>
              <w:bottom w:val="single" w:sz="4" w:space="0" w:color="auto"/>
            </w:tcBorders>
            <w:vAlign w:val="bottom"/>
          </w:tcPr>
          <w:p w14:paraId="79CDEC7E" w14:textId="3890DA25" w:rsidR="00514719" w:rsidRDefault="00514719" w:rsidP="00053E05">
            <w:pPr>
              <w:keepNext/>
              <w:jc w:val="center"/>
              <w:rPr>
                <w:rFonts w:ascii="Calibri" w:hAnsi="Calibri"/>
                <w:b/>
                <w:sz w:val="18"/>
                <w:szCs w:val="18"/>
              </w:rPr>
            </w:pPr>
            <w:r>
              <w:rPr>
                <w:rFonts w:ascii="Calibri" w:hAnsi="Calibri"/>
                <w:b/>
                <w:sz w:val="18"/>
                <w:szCs w:val="18"/>
              </w:rPr>
              <w:t>Continuous Insulation</w:t>
            </w:r>
          </w:p>
          <w:p w14:paraId="79CDEC7F" w14:textId="77777777" w:rsidR="00514719" w:rsidRDefault="00514719">
            <w:pPr>
              <w:keepNext/>
              <w:jc w:val="center"/>
              <w:rPr>
                <w:rFonts w:ascii="Calibri" w:hAnsi="Calibri"/>
                <w:sz w:val="18"/>
                <w:szCs w:val="18"/>
              </w:rPr>
            </w:pPr>
            <w:r w:rsidRPr="00C4300E">
              <w:rPr>
                <w:rFonts w:ascii="Calibri" w:hAnsi="Calibri"/>
                <w:b/>
                <w:sz w:val="18"/>
                <w:szCs w:val="18"/>
              </w:rPr>
              <w:t>R-value</w:t>
            </w:r>
          </w:p>
        </w:tc>
      </w:tr>
      <w:tr w:rsidR="00514719" w:rsidRPr="00C4300E" w14:paraId="79CDEC94" w14:textId="77777777" w:rsidTr="002206DA">
        <w:trPr>
          <w:trHeight w:val="161"/>
          <w:jc w:val="center"/>
        </w:trPr>
        <w:tc>
          <w:tcPr>
            <w:tcW w:w="1101" w:type="dxa"/>
            <w:tcBorders>
              <w:top w:val="single" w:sz="4" w:space="0" w:color="auto"/>
            </w:tcBorders>
            <w:vAlign w:val="bottom"/>
          </w:tcPr>
          <w:p w14:paraId="79CDEC83" w14:textId="5888E2DB"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79CDEC84"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101" w:type="dxa"/>
            <w:tcBorders>
              <w:top w:val="single" w:sz="4" w:space="0" w:color="auto"/>
            </w:tcBorders>
            <w:vAlign w:val="bottom"/>
          </w:tcPr>
          <w:p w14:paraId="79CDEC85"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86"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From</w:t>
            </w:r>
          </w:p>
          <w:p w14:paraId="79CDEC87" w14:textId="77777777"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2E992C48" w14:textId="038DBB8D" w:rsidR="00514719" w:rsidRPr="00C77D58" w:rsidRDefault="00514719">
            <w:pPr>
              <w:keepNext/>
              <w:jc w:val="center"/>
              <w:rPr>
                <w:rFonts w:asciiTheme="minorHAnsi" w:hAnsiTheme="minorHAnsi"/>
                <w:sz w:val="18"/>
                <w:szCs w:val="18"/>
              </w:rPr>
            </w:pPr>
            <w:r>
              <w:rPr>
                <w:rFonts w:asciiTheme="minorHAnsi" w:hAnsiTheme="minorHAnsi"/>
                <w:sz w:val="18"/>
                <w:szCs w:val="18"/>
              </w:rPr>
              <w:t>&lt;&lt;pull from CF1R; else NA&gt;&gt;</w:t>
            </w:r>
          </w:p>
        </w:tc>
        <w:tc>
          <w:tcPr>
            <w:tcW w:w="1102" w:type="dxa"/>
            <w:tcBorders>
              <w:top w:val="single" w:sz="4" w:space="0" w:color="auto"/>
            </w:tcBorders>
            <w:vAlign w:val="bottom"/>
          </w:tcPr>
          <w:p w14:paraId="79CDEC88" w14:textId="127F096C"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89"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1" w:type="dxa"/>
            <w:tcBorders>
              <w:top w:val="single" w:sz="4" w:space="0" w:color="auto"/>
            </w:tcBorders>
            <w:vAlign w:val="bottom"/>
          </w:tcPr>
          <w:p w14:paraId="79CDEC8A" w14:textId="77777777" w:rsidR="00514719" w:rsidRDefault="00514719" w:rsidP="002206DA">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102" w:type="dxa"/>
            <w:tcBorders>
              <w:top w:val="single" w:sz="4" w:space="0" w:color="auto"/>
            </w:tcBorders>
            <w:vAlign w:val="bottom"/>
          </w:tcPr>
          <w:p w14:paraId="79CDEC8B" w14:textId="77777777" w:rsidR="00514719" w:rsidRDefault="00514719" w:rsidP="002206DA">
            <w:pPr>
              <w:keepNext/>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101" w:type="dxa"/>
            <w:tcBorders>
              <w:top w:val="single" w:sz="4" w:space="0" w:color="auto"/>
            </w:tcBorders>
            <w:vAlign w:val="bottom"/>
          </w:tcPr>
          <w:p w14:paraId="79CDEC8D" w14:textId="7EE39D66"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8E" w14:textId="76C11510"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Pr>
                <w:rFonts w:asciiTheme="minorHAnsi" w:hAnsiTheme="minorHAnsi"/>
                <w:sz w:val="18"/>
                <w:szCs w:val="18"/>
              </w:rPr>
              <w:t xml:space="preserve">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8A2923">
              <w:rPr>
                <w:rFonts w:ascii="Calibri" w:hAnsi="Calibri"/>
                <w:sz w:val="18"/>
                <w:szCs w:val="18"/>
              </w:rPr>
              <w:t xml:space="preserve"> </w:t>
            </w:r>
            <w:r w:rsidRPr="00C77D58">
              <w:rPr>
                <w:rFonts w:asciiTheme="minorHAnsi" w:hAnsiTheme="minorHAnsi"/>
                <w:sz w:val="18"/>
                <w:szCs w:val="18"/>
              </w:rPr>
              <w:t>&gt;&gt;</w:t>
            </w:r>
          </w:p>
        </w:tc>
        <w:tc>
          <w:tcPr>
            <w:tcW w:w="1102" w:type="dxa"/>
            <w:tcBorders>
              <w:top w:val="single" w:sz="4" w:space="0" w:color="auto"/>
            </w:tcBorders>
            <w:vAlign w:val="bottom"/>
          </w:tcPr>
          <w:p w14:paraId="79CDEC8F" w14:textId="5E551E48" w:rsidR="00514719" w:rsidRDefault="00514719">
            <w:pPr>
              <w:keepNext/>
              <w:jc w:val="center"/>
              <w:rPr>
                <w:rFonts w:ascii="Calibri" w:hAnsi="Calibri"/>
                <w:sz w:val="18"/>
                <w:szCs w:val="18"/>
              </w:rPr>
            </w:pPr>
            <w:r>
              <w:rPr>
                <w:rFonts w:asciiTheme="minorHAnsi" w:hAnsiTheme="minorHAnsi"/>
                <w:sz w:val="18"/>
                <w:szCs w:val="18"/>
              </w:rPr>
              <w:t xml:space="preserve">&lt;&lt;User Input: Number; </w:t>
            </w:r>
            <w:r w:rsidRPr="008A2923">
              <w:rPr>
                <w:rFonts w:ascii="Calibri" w:hAnsi="Calibri"/>
                <w:sz w:val="18"/>
                <w:szCs w:val="18"/>
              </w:rPr>
              <w:t xml:space="preserve">else NA </w:t>
            </w:r>
            <w:r>
              <w:rPr>
                <w:rFonts w:asciiTheme="minorHAnsi" w:hAnsiTheme="minorHAnsi"/>
                <w:sz w:val="18"/>
                <w:szCs w:val="18"/>
              </w:rPr>
              <w:t>&gt;&gt;</w:t>
            </w:r>
          </w:p>
        </w:tc>
        <w:tc>
          <w:tcPr>
            <w:tcW w:w="1102" w:type="dxa"/>
            <w:vAlign w:val="bottom"/>
          </w:tcPr>
          <w:p w14:paraId="79CDEC90" w14:textId="77777777"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91" w14:textId="2E1D5911"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sidRPr="00B5718C">
              <w:rPr>
                <w:rFonts w:asciiTheme="minorHAnsi" w:hAnsiTheme="minorHAnsi"/>
                <w:sz w:val="18"/>
                <w:szCs w:val="16"/>
              </w:rPr>
              <w:t xml:space="preserve"> 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Del="00B5718C">
              <w:rPr>
                <w:rFonts w:asciiTheme="minorHAnsi" w:hAnsiTheme="minorHAnsi"/>
                <w:sz w:val="18"/>
                <w:szCs w:val="18"/>
              </w:rPr>
              <w:t xml:space="preserve"> </w:t>
            </w:r>
            <w:r w:rsidRPr="00C77D58">
              <w:rPr>
                <w:rFonts w:asciiTheme="minorHAnsi" w:hAnsiTheme="minorHAnsi"/>
                <w:sz w:val="18"/>
                <w:szCs w:val="18"/>
              </w:rPr>
              <w:t>&gt;&gt;</w:t>
            </w:r>
          </w:p>
        </w:tc>
      </w:tr>
      <w:tr w:rsidR="00514719" w:rsidRPr="00C4300E" w14:paraId="79CDEC9F" w14:textId="77777777" w:rsidTr="002206DA">
        <w:trPr>
          <w:trHeight w:val="161"/>
          <w:jc w:val="center"/>
        </w:trPr>
        <w:tc>
          <w:tcPr>
            <w:tcW w:w="1101" w:type="dxa"/>
            <w:vAlign w:val="bottom"/>
          </w:tcPr>
          <w:p w14:paraId="79CDEC95" w14:textId="77777777" w:rsidR="00514719" w:rsidRDefault="00514719" w:rsidP="00053E05">
            <w:pPr>
              <w:keepNext/>
              <w:jc w:val="center"/>
              <w:rPr>
                <w:rFonts w:ascii="Calibri" w:hAnsi="Calibri"/>
                <w:sz w:val="18"/>
                <w:szCs w:val="18"/>
              </w:rPr>
            </w:pPr>
          </w:p>
        </w:tc>
        <w:tc>
          <w:tcPr>
            <w:tcW w:w="1102" w:type="dxa"/>
            <w:vAlign w:val="bottom"/>
          </w:tcPr>
          <w:p w14:paraId="79CDEC96" w14:textId="77777777" w:rsidR="00514719" w:rsidRDefault="00514719">
            <w:pPr>
              <w:keepNext/>
              <w:jc w:val="center"/>
              <w:rPr>
                <w:rFonts w:ascii="Calibri" w:hAnsi="Calibri"/>
                <w:sz w:val="18"/>
                <w:szCs w:val="18"/>
              </w:rPr>
            </w:pPr>
          </w:p>
        </w:tc>
        <w:tc>
          <w:tcPr>
            <w:tcW w:w="1101" w:type="dxa"/>
            <w:vAlign w:val="bottom"/>
          </w:tcPr>
          <w:p w14:paraId="79CDEC97" w14:textId="77777777" w:rsidR="00514719" w:rsidRDefault="00514719">
            <w:pPr>
              <w:keepNext/>
              <w:jc w:val="center"/>
              <w:rPr>
                <w:rFonts w:ascii="Calibri" w:hAnsi="Calibri"/>
                <w:sz w:val="18"/>
                <w:szCs w:val="18"/>
              </w:rPr>
            </w:pPr>
          </w:p>
        </w:tc>
        <w:tc>
          <w:tcPr>
            <w:tcW w:w="1102" w:type="dxa"/>
          </w:tcPr>
          <w:p w14:paraId="73F7541A" w14:textId="77777777" w:rsidR="00514719" w:rsidRDefault="00514719">
            <w:pPr>
              <w:keepNext/>
              <w:jc w:val="center"/>
              <w:rPr>
                <w:rFonts w:ascii="Calibri" w:hAnsi="Calibri"/>
                <w:sz w:val="18"/>
                <w:szCs w:val="18"/>
              </w:rPr>
            </w:pPr>
          </w:p>
        </w:tc>
        <w:tc>
          <w:tcPr>
            <w:tcW w:w="1102" w:type="dxa"/>
            <w:vAlign w:val="bottom"/>
          </w:tcPr>
          <w:p w14:paraId="79CDEC98" w14:textId="45449AE6" w:rsidR="00514719" w:rsidRDefault="00514719">
            <w:pPr>
              <w:keepNext/>
              <w:jc w:val="center"/>
              <w:rPr>
                <w:rFonts w:ascii="Calibri" w:hAnsi="Calibri"/>
                <w:sz w:val="18"/>
                <w:szCs w:val="18"/>
              </w:rPr>
            </w:pPr>
          </w:p>
        </w:tc>
        <w:tc>
          <w:tcPr>
            <w:tcW w:w="1101" w:type="dxa"/>
            <w:vAlign w:val="bottom"/>
          </w:tcPr>
          <w:p w14:paraId="79CDEC99" w14:textId="77777777" w:rsidR="00514719" w:rsidRDefault="00514719" w:rsidP="002206DA">
            <w:pPr>
              <w:keepNext/>
              <w:jc w:val="center"/>
              <w:rPr>
                <w:rFonts w:ascii="Calibri" w:hAnsi="Calibri"/>
                <w:sz w:val="18"/>
                <w:szCs w:val="18"/>
              </w:rPr>
            </w:pPr>
          </w:p>
        </w:tc>
        <w:tc>
          <w:tcPr>
            <w:tcW w:w="1102" w:type="dxa"/>
            <w:vAlign w:val="bottom"/>
          </w:tcPr>
          <w:p w14:paraId="79CDEC9A" w14:textId="77777777" w:rsidR="00514719" w:rsidRDefault="00514719" w:rsidP="002206DA">
            <w:pPr>
              <w:keepNext/>
              <w:jc w:val="center"/>
              <w:rPr>
                <w:rFonts w:asciiTheme="minorHAnsi" w:hAnsiTheme="minorHAnsi"/>
                <w:sz w:val="18"/>
                <w:szCs w:val="18"/>
              </w:rPr>
            </w:pPr>
          </w:p>
        </w:tc>
        <w:tc>
          <w:tcPr>
            <w:tcW w:w="1101" w:type="dxa"/>
            <w:vAlign w:val="bottom"/>
          </w:tcPr>
          <w:p w14:paraId="79CDEC9B" w14:textId="77777777" w:rsidR="00514719" w:rsidRDefault="00514719" w:rsidP="00053E05">
            <w:pPr>
              <w:keepNext/>
              <w:jc w:val="center"/>
              <w:rPr>
                <w:rFonts w:ascii="Calibri" w:hAnsi="Calibri"/>
                <w:sz w:val="18"/>
                <w:szCs w:val="18"/>
              </w:rPr>
            </w:pPr>
          </w:p>
        </w:tc>
        <w:tc>
          <w:tcPr>
            <w:tcW w:w="1102" w:type="dxa"/>
            <w:vAlign w:val="bottom"/>
          </w:tcPr>
          <w:p w14:paraId="79CDEC9C" w14:textId="77777777" w:rsidR="00514719" w:rsidRDefault="00514719">
            <w:pPr>
              <w:keepNext/>
              <w:jc w:val="center"/>
              <w:rPr>
                <w:rFonts w:ascii="Calibri" w:hAnsi="Calibri"/>
                <w:sz w:val="18"/>
                <w:szCs w:val="18"/>
              </w:rPr>
            </w:pPr>
          </w:p>
        </w:tc>
        <w:tc>
          <w:tcPr>
            <w:tcW w:w="1102" w:type="dxa"/>
            <w:vAlign w:val="bottom"/>
          </w:tcPr>
          <w:p w14:paraId="79CDEC9D" w14:textId="77777777" w:rsidR="00514719" w:rsidRDefault="00514719">
            <w:pPr>
              <w:keepNext/>
              <w:jc w:val="center"/>
              <w:rPr>
                <w:rFonts w:ascii="Calibri" w:hAnsi="Calibri"/>
                <w:sz w:val="18"/>
                <w:szCs w:val="18"/>
              </w:rPr>
            </w:pPr>
          </w:p>
        </w:tc>
      </w:tr>
    </w:tbl>
    <w:p w14:paraId="79CDECA0" w14:textId="77777777" w:rsidR="00E23769" w:rsidRDefault="00E23769" w:rsidP="000E1747">
      <w:pPr>
        <w:rPr>
          <w:rFonts w:ascii="Calibri" w:hAnsi="Calibri"/>
          <w:b/>
          <w:bCs/>
          <w:caps/>
        </w:rPr>
      </w:pPr>
    </w:p>
    <w:tbl>
      <w:tblPr>
        <w:tblW w:w="499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2"/>
        <w:gridCol w:w="1240"/>
        <w:gridCol w:w="1196"/>
        <w:gridCol w:w="1197"/>
        <w:gridCol w:w="1196"/>
        <w:gridCol w:w="1197"/>
        <w:gridCol w:w="1196"/>
        <w:gridCol w:w="1197"/>
        <w:gridCol w:w="1197"/>
      </w:tblGrid>
      <w:tr w:rsidR="009764BB" w:rsidRPr="00C4300E" w14:paraId="79CDECA3" w14:textId="77777777" w:rsidTr="00224A4C">
        <w:trPr>
          <w:trHeight w:val="156"/>
          <w:jc w:val="center"/>
        </w:trPr>
        <w:tc>
          <w:tcPr>
            <w:tcW w:w="10994" w:type="dxa"/>
            <w:gridSpan w:val="9"/>
            <w:tcBorders>
              <w:top w:val="single" w:sz="4" w:space="0" w:color="000000"/>
              <w:left w:val="single" w:sz="4" w:space="0" w:color="000000"/>
              <w:bottom w:val="single" w:sz="4" w:space="0" w:color="000000"/>
              <w:right w:val="single" w:sz="4" w:space="0" w:color="000000"/>
            </w:tcBorders>
          </w:tcPr>
          <w:p w14:paraId="79CDECA1" w14:textId="32AA30F0" w:rsidR="009764BB" w:rsidRDefault="009764BB" w:rsidP="00DE2F96">
            <w:pPr>
              <w:keepNext/>
              <w:rPr>
                <w:rFonts w:ascii="Calibri" w:hAnsi="Calibri"/>
                <w:b/>
                <w:sz w:val="18"/>
                <w:szCs w:val="18"/>
              </w:rPr>
            </w:pPr>
            <w:r>
              <w:rPr>
                <w:rFonts w:ascii="Calibri" w:hAnsi="Calibri"/>
                <w:b/>
                <w:bCs/>
                <w:caps/>
              </w:rPr>
              <w:br w:type="page"/>
            </w:r>
            <w:r w:rsidRPr="002F2318">
              <w:rPr>
                <w:rFonts w:ascii="Calibri" w:hAnsi="Calibri"/>
                <w:b/>
                <w:szCs w:val="18"/>
              </w:rPr>
              <w:t>C. Mass Insulation</w:t>
            </w:r>
          </w:p>
          <w:p w14:paraId="79CDECA2" w14:textId="77777777" w:rsidR="009764BB" w:rsidRPr="002F2318" w:rsidRDefault="009764BB">
            <w:pPr>
              <w:keepNext/>
              <w:rPr>
                <w:rFonts w:ascii="Calibri" w:hAnsi="Calibri"/>
                <w:sz w:val="18"/>
                <w:szCs w:val="18"/>
              </w:rPr>
            </w:pPr>
            <w:r w:rsidRPr="002F2318">
              <w:rPr>
                <w:rFonts w:ascii="Calibri" w:hAnsi="Calibri"/>
                <w:sz w:val="18"/>
                <w:szCs w:val="18"/>
              </w:rPr>
              <w:t>&lt;&lt;if CF1R contains mass entry, then display this section; else display section header and standard this section does not apply message&gt;&gt;</w:t>
            </w:r>
          </w:p>
        </w:tc>
      </w:tr>
      <w:tr w:rsidR="009764BB" w:rsidRPr="00C4300E" w14:paraId="79CDECAC" w14:textId="77777777" w:rsidTr="00224A4C">
        <w:trPr>
          <w:trHeight w:val="156"/>
          <w:jc w:val="center"/>
        </w:trPr>
        <w:tc>
          <w:tcPr>
            <w:tcW w:w="1177" w:type="dxa"/>
            <w:vAlign w:val="bottom"/>
          </w:tcPr>
          <w:p w14:paraId="79CDECA4" w14:textId="77777777" w:rsidR="009764BB" w:rsidRDefault="009764BB" w:rsidP="000E1747">
            <w:pPr>
              <w:keepNext/>
              <w:ind w:left="-21"/>
              <w:jc w:val="center"/>
              <w:rPr>
                <w:rFonts w:ascii="Calibri" w:hAnsi="Calibri"/>
                <w:sz w:val="18"/>
                <w:szCs w:val="18"/>
              </w:rPr>
            </w:pPr>
            <w:r>
              <w:rPr>
                <w:rFonts w:ascii="Calibri" w:hAnsi="Calibri"/>
                <w:sz w:val="18"/>
                <w:szCs w:val="18"/>
              </w:rPr>
              <w:t>01</w:t>
            </w:r>
          </w:p>
        </w:tc>
        <w:tc>
          <w:tcPr>
            <w:tcW w:w="1266" w:type="dxa"/>
            <w:vAlign w:val="bottom"/>
          </w:tcPr>
          <w:p w14:paraId="79CDECA5" w14:textId="77777777" w:rsidR="009764BB" w:rsidRDefault="009764BB" w:rsidP="00DE2F96">
            <w:pPr>
              <w:keepNext/>
              <w:ind w:left="-21"/>
              <w:jc w:val="center"/>
              <w:rPr>
                <w:rFonts w:ascii="Calibri" w:hAnsi="Calibri"/>
                <w:sz w:val="18"/>
                <w:szCs w:val="18"/>
              </w:rPr>
            </w:pPr>
            <w:r>
              <w:rPr>
                <w:rFonts w:ascii="Calibri" w:hAnsi="Calibri"/>
                <w:sz w:val="18"/>
                <w:szCs w:val="18"/>
              </w:rPr>
              <w:t>02</w:t>
            </w:r>
          </w:p>
        </w:tc>
        <w:tc>
          <w:tcPr>
            <w:tcW w:w="1221" w:type="dxa"/>
            <w:vAlign w:val="bottom"/>
          </w:tcPr>
          <w:p w14:paraId="79CDECA6" w14:textId="77777777" w:rsidR="009764BB" w:rsidRDefault="009764BB">
            <w:pPr>
              <w:keepNext/>
              <w:ind w:left="-21"/>
              <w:jc w:val="center"/>
              <w:rPr>
                <w:rFonts w:ascii="Calibri" w:hAnsi="Calibri"/>
                <w:sz w:val="18"/>
                <w:szCs w:val="18"/>
              </w:rPr>
            </w:pPr>
            <w:r>
              <w:rPr>
                <w:rFonts w:ascii="Calibri" w:hAnsi="Calibri"/>
                <w:sz w:val="18"/>
                <w:szCs w:val="18"/>
              </w:rPr>
              <w:t>03</w:t>
            </w:r>
          </w:p>
        </w:tc>
        <w:tc>
          <w:tcPr>
            <w:tcW w:w="1222" w:type="dxa"/>
            <w:vAlign w:val="bottom"/>
          </w:tcPr>
          <w:p w14:paraId="79CDECA7" w14:textId="77777777" w:rsidR="009764BB" w:rsidRDefault="009764BB">
            <w:pPr>
              <w:keepNext/>
              <w:ind w:left="-21"/>
              <w:jc w:val="center"/>
              <w:rPr>
                <w:rFonts w:ascii="Calibri" w:hAnsi="Calibri"/>
                <w:sz w:val="18"/>
                <w:szCs w:val="18"/>
              </w:rPr>
            </w:pPr>
            <w:r>
              <w:rPr>
                <w:rFonts w:ascii="Calibri" w:hAnsi="Calibri"/>
                <w:sz w:val="18"/>
                <w:szCs w:val="18"/>
              </w:rPr>
              <w:t>04</w:t>
            </w:r>
          </w:p>
        </w:tc>
        <w:tc>
          <w:tcPr>
            <w:tcW w:w="1221" w:type="dxa"/>
            <w:vAlign w:val="bottom"/>
          </w:tcPr>
          <w:p w14:paraId="79CDECA8" w14:textId="77777777" w:rsidR="009764BB" w:rsidRDefault="009764BB">
            <w:pPr>
              <w:keepNext/>
              <w:ind w:left="-21"/>
              <w:jc w:val="center"/>
              <w:rPr>
                <w:rFonts w:ascii="Calibri" w:hAnsi="Calibri"/>
                <w:sz w:val="18"/>
                <w:szCs w:val="18"/>
              </w:rPr>
            </w:pPr>
            <w:r>
              <w:rPr>
                <w:rFonts w:ascii="Calibri" w:hAnsi="Calibri"/>
                <w:sz w:val="18"/>
                <w:szCs w:val="18"/>
              </w:rPr>
              <w:t>05</w:t>
            </w:r>
          </w:p>
        </w:tc>
        <w:tc>
          <w:tcPr>
            <w:tcW w:w="1222" w:type="dxa"/>
          </w:tcPr>
          <w:p w14:paraId="130FC8C5" w14:textId="1B93798F" w:rsidR="009764BB" w:rsidRDefault="009764BB">
            <w:pPr>
              <w:keepNext/>
              <w:jc w:val="center"/>
              <w:rPr>
                <w:rFonts w:ascii="Calibri" w:hAnsi="Calibri"/>
                <w:sz w:val="18"/>
                <w:szCs w:val="18"/>
              </w:rPr>
            </w:pPr>
            <w:r>
              <w:rPr>
                <w:rFonts w:ascii="Calibri" w:hAnsi="Calibri"/>
                <w:sz w:val="18"/>
                <w:szCs w:val="18"/>
              </w:rPr>
              <w:t>06</w:t>
            </w:r>
          </w:p>
        </w:tc>
        <w:tc>
          <w:tcPr>
            <w:tcW w:w="1221" w:type="dxa"/>
            <w:vAlign w:val="bottom"/>
          </w:tcPr>
          <w:p w14:paraId="79CDECA9" w14:textId="180EB941" w:rsidR="009764BB" w:rsidRDefault="009764BB">
            <w:pPr>
              <w:keepNext/>
              <w:jc w:val="center"/>
              <w:rPr>
                <w:rFonts w:ascii="Calibri" w:hAnsi="Calibri"/>
                <w:sz w:val="18"/>
                <w:szCs w:val="18"/>
              </w:rPr>
            </w:pPr>
            <w:r>
              <w:rPr>
                <w:rFonts w:ascii="Calibri" w:hAnsi="Calibri"/>
                <w:sz w:val="18"/>
                <w:szCs w:val="18"/>
              </w:rPr>
              <w:t>07</w:t>
            </w:r>
          </w:p>
        </w:tc>
        <w:tc>
          <w:tcPr>
            <w:tcW w:w="1222" w:type="dxa"/>
            <w:vAlign w:val="bottom"/>
          </w:tcPr>
          <w:p w14:paraId="79CDECAA" w14:textId="07E5A232" w:rsidR="009764BB" w:rsidRDefault="009764BB">
            <w:pPr>
              <w:keepNext/>
              <w:jc w:val="center"/>
              <w:rPr>
                <w:rFonts w:ascii="Calibri" w:hAnsi="Calibri"/>
                <w:sz w:val="18"/>
                <w:szCs w:val="18"/>
              </w:rPr>
            </w:pPr>
            <w:r>
              <w:rPr>
                <w:rFonts w:ascii="Calibri" w:hAnsi="Calibri"/>
                <w:sz w:val="18"/>
                <w:szCs w:val="18"/>
              </w:rPr>
              <w:t>08</w:t>
            </w:r>
          </w:p>
        </w:tc>
        <w:tc>
          <w:tcPr>
            <w:tcW w:w="1222" w:type="dxa"/>
            <w:vAlign w:val="bottom"/>
          </w:tcPr>
          <w:p w14:paraId="79CDECAB" w14:textId="0F8C18C1" w:rsidR="009764BB" w:rsidRDefault="009764BB">
            <w:pPr>
              <w:keepNext/>
              <w:jc w:val="center"/>
              <w:rPr>
                <w:rFonts w:ascii="Calibri" w:hAnsi="Calibri"/>
                <w:sz w:val="18"/>
                <w:szCs w:val="18"/>
              </w:rPr>
            </w:pPr>
            <w:r>
              <w:rPr>
                <w:rFonts w:ascii="Calibri" w:hAnsi="Calibri"/>
                <w:sz w:val="18"/>
                <w:szCs w:val="18"/>
              </w:rPr>
              <w:t>09</w:t>
            </w:r>
          </w:p>
        </w:tc>
      </w:tr>
      <w:tr w:rsidR="009764BB" w:rsidRPr="00C4300E" w14:paraId="79CDECB9" w14:textId="77777777" w:rsidTr="00224A4C">
        <w:trPr>
          <w:trHeight w:val="156"/>
          <w:jc w:val="center"/>
        </w:trPr>
        <w:tc>
          <w:tcPr>
            <w:tcW w:w="1177" w:type="dxa"/>
            <w:vAlign w:val="bottom"/>
          </w:tcPr>
          <w:p w14:paraId="79CDECAD" w14:textId="77777777" w:rsidR="009764BB" w:rsidRDefault="009764BB" w:rsidP="003B2EF8">
            <w:pPr>
              <w:keepNext/>
              <w:ind w:left="-21"/>
              <w:jc w:val="center"/>
              <w:rPr>
                <w:rFonts w:ascii="Calibri" w:hAnsi="Calibri"/>
                <w:sz w:val="18"/>
                <w:szCs w:val="18"/>
              </w:rPr>
            </w:pPr>
            <w:r>
              <w:rPr>
                <w:rFonts w:ascii="Calibri" w:hAnsi="Calibri"/>
                <w:b/>
                <w:sz w:val="18"/>
                <w:szCs w:val="18"/>
              </w:rPr>
              <w:t>I.D.</w:t>
            </w:r>
          </w:p>
        </w:tc>
        <w:tc>
          <w:tcPr>
            <w:tcW w:w="1266" w:type="dxa"/>
            <w:vAlign w:val="bottom"/>
          </w:tcPr>
          <w:p w14:paraId="79CDECAE" w14:textId="77777777" w:rsidR="009764BB" w:rsidRDefault="009764BB" w:rsidP="003B2EF8">
            <w:pPr>
              <w:keepNext/>
              <w:ind w:left="-21"/>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21" w:type="dxa"/>
            <w:vAlign w:val="bottom"/>
          </w:tcPr>
          <w:p w14:paraId="79CDECAF" w14:textId="0C9E6D9F" w:rsidR="009764BB" w:rsidRDefault="00E0335F" w:rsidP="003B2EF8">
            <w:pPr>
              <w:keepNext/>
              <w:ind w:left="-21"/>
              <w:jc w:val="center"/>
              <w:rPr>
                <w:rFonts w:ascii="Calibri" w:hAnsi="Calibri"/>
                <w:sz w:val="18"/>
                <w:szCs w:val="18"/>
              </w:rPr>
            </w:pPr>
            <w:r>
              <w:rPr>
                <w:rFonts w:ascii="Calibri" w:hAnsi="Calibri"/>
                <w:b/>
                <w:sz w:val="18"/>
                <w:szCs w:val="18"/>
              </w:rPr>
              <w:t>Walls Above Grade</w:t>
            </w:r>
          </w:p>
        </w:tc>
        <w:tc>
          <w:tcPr>
            <w:tcW w:w="1222" w:type="dxa"/>
            <w:vAlign w:val="bottom"/>
          </w:tcPr>
          <w:p w14:paraId="79CDECB0" w14:textId="77777777" w:rsidR="009764BB" w:rsidRDefault="009764BB" w:rsidP="003B2EF8">
            <w:pPr>
              <w:keepNext/>
              <w:jc w:val="center"/>
              <w:rPr>
                <w:rFonts w:ascii="Calibri" w:hAnsi="Calibri"/>
                <w:b/>
                <w:sz w:val="18"/>
                <w:szCs w:val="18"/>
              </w:rPr>
            </w:pPr>
            <w:r w:rsidRPr="00C4300E">
              <w:rPr>
                <w:rFonts w:ascii="Calibri" w:hAnsi="Calibri"/>
                <w:b/>
                <w:sz w:val="18"/>
                <w:szCs w:val="18"/>
              </w:rPr>
              <w:t>Mass Thickness</w:t>
            </w:r>
          </w:p>
          <w:p w14:paraId="79CDECB1" w14:textId="77777777" w:rsidR="009764BB" w:rsidRDefault="009764BB" w:rsidP="003B2EF8">
            <w:pPr>
              <w:keepNext/>
              <w:jc w:val="center"/>
              <w:rPr>
                <w:rFonts w:ascii="Calibri" w:hAnsi="Calibri"/>
                <w:sz w:val="18"/>
                <w:szCs w:val="18"/>
              </w:rPr>
            </w:pPr>
            <w:r>
              <w:rPr>
                <w:rFonts w:ascii="Calibri" w:hAnsi="Calibri"/>
                <w:b/>
                <w:sz w:val="18"/>
                <w:szCs w:val="18"/>
              </w:rPr>
              <w:t>(inches)</w:t>
            </w:r>
          </w:p>
        </w:tc>
        <w:tc>
          <w:tcPr>
            <w:tcW w:w="1221" w:type="dxa"/>
            <w:vAlign w:val="bottom"/>
          </w:tcPr>
          <w:p w14:paraId="79CDECB3" w14:textId="0D544302" w:rsidR="009764BB" w:rsidRDefault="009764BB" w:rsidP="00224A4C">
            <w:pPr>
              <w:keepNext/>
              <w:ind w:left="-21"/>
              <w:jc w:val="center"/>
              <w:rPr>
                <w:rFonts w:ascii="Calibri" w:hAnsi="Calibri"/>
                <w:sz w:val="18"/>
                <w:szCs w:val="18"/>
              </w:rPr>
            </w:pPr>
            <w:r>
              <w:rPr>
                <w:rFonts w:ascii="Calibri" w:hAnsi="Calibri"/>
                <w:b/>
                <w:sz w:val="18"/>
                <w:szCs w:val="18"/>
              </w:rPr>
              <w:t>Exterior Furring Strip Type/ Depth</w:t>
            </w:r>
          </w:p>
        </w:tc>
        <w:tc>
          <w:tcPr>
            <w:tcW w:w="1222" w:type="dxa"/>
          </w:tcPr>
          <w:p w14:paraId="13D035B5" w14:textId="749B5BEB" w:rsidR="009764BB" w:rsidRPr="00C4300E" w:rsidRDefault="009764BB" w:rsidP="003B2EF8">
            <w:pPr>
              <w:keepNext/>
              <w:jc w:val="center"/>
              <w:rPr>
                <w:rFonts w:ascii="Calibri" w:hAnsi="Calibri"/>
                <w:b/>
                <w:sz w:val="18"/>
                <w:szCs w:val="18"/>
              </w:rPr>
            </w:pPr>
            <w:r>
              <w:rPr>
                <w:rFonts w:ascii="Calibri" w:hAnsi="Calibri"/>
                <w:b/>
                <w:sz w:val="18"/>
                <w:szCs w:val="18"/>
              </w:rPr>
              <w:t>Interior Furring Strip Type / Depth</w:t>
            </w:r>
          </w:p>
        </w:tc>
        <w:tc>
          <w:tcPr>
            <w:tcW w:w="1221" w:type="dxa"/>
            <w:vAlign w:val="bottom"/>
          </w:tcPr>
          <w:p w14:paraId="79CDECB4" w14:textId="5F95E071" w:rsidR="009764BB" w:rsidRDefault="009764BB" w:rsidP="003B2EF8">
            <w:pPr>
              <w:keepNext/>
              <w:jc w:val="center"/>
              <w:rPr>
                <w:rFonts w:ascii="Calibri" w:hAnsi="Calibri"/>
                <w:sz w:val="18"/>
                <w:szCs w:val="18"/>
              </w:rPr>
            </w:pPr>
            <w:r w:rsidRPr="00C4300E">
              <w:rPr>
                <w:rFonts w:ascii="Calibri" w:hAnsi="Calibri"/>
                <w:b/>
                <w:sz w:val="18"/>
                <w:szCs w:val="18"/>
              </w:rPr>
              <w:t>Insulation Type</w:t>
            </w:r>
          </w:p>
        </w:tc>
        <w:tc>
          <w:tcPr>
            <w:tcW w:w="1222" w:type="dxa"/>
            <w:vAlign w:val="bottom"/>
          </w:tcPr>
          <w:p w14:paraId="79CDECB5"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Insulation</w:t>
            </w:r>
          </w:p>
          <w:p w14:paraId="79CDECB6"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c>
          <w:tcPr>
            <w:tcW w:w="1222" w:type="dxa"/>
            <w:vAlign w:val="bottom"/>
          </w:tcPr>
          <w:p w14:paraId="79CDECB7"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Interior </w:t>
            </w:r>
            <w:r>
              <w:rPr>
                <w:rFonts w:ascii="Calibri" w:hAnsi="Calibri"/>
                <w:b/>
                <w:sz w:val="18"/>
                <w:szCs w:val="18"/>
              </w:rPr>
              <w:t>Insulation</w:t>
            </w:r>
          </w:p>
          <w:p w14:paraId="79CDECB8"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r>
      <w:tr w:rsidR="009764BB" w:rsidRPr="00C4300E" w14:paraId="79CDECCC" w14:textId="77777777" w:rsidTr="002206DA">
        <w:trPr>
          <w:trHeight w:val="156"/>
          <w:jc w:val="center"/>
        </w:trPr>
        <w:tc>
          <w:tcPr>
            <w:tcW w:w="1177" w:type="dxa"/>
            <w:vAlign w:val="bottom"/>
          </w:tcPr>
          <w:p w14:paraId="79CDECBA" w14:textId="77777777" w:rsidR="009764BB" w:rsidRDefault="009764BB" w:rsidP="000E1747">
            <w:pPr>
              <w:keepNext/>
              <w:jc w:val="center"/>
              <w:rPr>
                <w:rFonts w:ascii="Calibri" w:hAnsi="Calibri"/>
                <w:sz w:val="18"/>
                <w:szCs w:val="18"/>
              </w:rPr>
            </w:pPr>
            <w:bookmarkStart w:id="0" w:name="_GoBack" w:colFirst="0" w:colLast="9"/>
            <w:r w:rsidRPr="00C77D58">
              <w:rPr>
                <w:rFonts w:asciiTheme="minorHAnsi" w:hAnsiTheme="minorHAnsi"/>
                <w:sz w:val="18"/>
                <w:szCs w:val="18"/>
              </w:rPr>
              <w:t>&lt;&lt;pu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Pr="00C77D58">
              <w:rPr>
                <w:rFonts w:asciiTheme="minorHAnsi" w:hAnsiTheme="minorHAnsi"/>
                <w:sz w:val="18"/>
                <w:szCs w:val="18"/>
              </w:rPr>
              <w:t>&gt;&gt;</w:t>
            </w:r>
          </w:p>
        </w:tc>
        <w:tc>
          <w:tcPr>
            <w:tcW w:w="1266" w:type="dxa"/>
            <w:vAlign w:val="bottom"/>
          </w:tcPr>
          <w:p w14:paraId="79CDECBB" w14:textId="77777777" w:rsidR="009764BB" w:rsidRDefault="009764BB"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21" w:type="dxa"/>
            <w:vAlign w:val="bottom"/>
          </w:tcPr>
          <w:p w14:paraId="79CDECBC" w14:textId="50A95C9C"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BD" w14:textId="77777777"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BE" w14:textId="1DEDB24D"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E0335F">
              <w:rPr>
                <w:rFonts w:asciiTheme="minorHAnsi" w:hAnsiTheme="minorHAnsi"/>
                <w:sz w:val="18"/>
                <w:szCs w:val="18"/>
              </w:rPr>
              <w:t>; else allow user to select: Yes or No</w:t>
            </w:r>
            <w:r w:rsidRPr="00C77D58">
              <w:rPr>
                <w:rFonts w:asciiTheme="minorHAnsi" w:hAnsiTheme="minorHAnsi"/>
                <w:sz w:val="18"/>
                <w:szCs w:val="18"/>
              </w:rPr>
              <w:t>&gt;&gt;</w:t>
            </w:r>
          </w:p>
        </w:tc>
        <w:tc>
          <w:tcPr>
            <w:tcW w:w="1222" w:type="dxa"/>
            <w:vAlign w:val="bottom"/>
          </w:tcPr>
          <w:p w14:paraId="79CDECBF"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 xml:space="preserve">&lt;&lt;pull </w:t>
            </w:r>
          </w:p>
          <w:p w14:paraId="79CDECC0"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from</w:t>
            </w:r>
          </w:p>
          <w:p w14:paraId="79CDECC1" w14:textId="77777777" w:rsidR="009764BB" w:rsidRDefault="009764BB">
            <w:pPr>
              <w:keepNext/>
              <w:ind w:left="-21"/>
              <w:jc w:val="center"/>
              <w:rPr>
                <w:rFonts w:ascii="Calibri" w:hAnsi="Calibri"/>
                <w:b/>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21" w:type="dxa"/>
            <w:vAlign w:val="bottom"/>
          </w:tcPr>
          <w:p w14:paraId="79CDECC2" w14:textId="491F077B" w:rsidR="009764BB" w:rsidDel="00220DE4" w:rsidRDefault="009764BB">
            <w:pPr>
              <w:keepNext/>
              <w:ind w:left="45"/>
              <w:jc w:val="center"/>
              <w:rPr>
                <w:del w:id="1" w:author="Shewmaker, Michael@Energy" w:date="2018-12-31T09:27:00Z"/>
                <w:rFonts w:asciiTheme="minorHAnsi" w:hAnsiTheme="minorHAnsi"/>
                <w:sz w:val="18"/>
                <w:szCs w:val="18"/>
              </w:rPr>
            </w:pPr>
            <w:r w:rsidRPr="00C77D58">
              <w:rPr>
                <w:rFonts w:asciiTheme="minorHAnsi" w:hAnsiTheme="minorHAnsi"/>
                <w:sz w:val="18"/>
                <w:szCs w:val="18"/>
              </w:rPr>
              <w:t>&lt;&lt;</w:t>
            </w:r>
            <w:del w:id="2" w:author="Shewmaker, Michael@Energy" w:date="2018-12-31T09:27:00Z">
              <w:r w:rsidR="00F600B1" w:rsidDel="00220DE4">
                <w:rPr>
                  <w:rFonts w:asciiTheme="minorHAnsi" w:hAnsiTheme="minorHAnsi"/>
                  <w:sz w:val="18"/>
                  <w:szCs w:val="18"/>
                </w:rPr>
                <w:delText xml:space="preserve">if parent = CF1R-PRF, then </w:delText>
              </w:r>
              <w:r w:rsidRPr="00C77D58" w:rsidDel="00220DE4">
                <w:rPr>
                  <w:rFonts w:asciiTheme="minorHAnsi" w:hAnsiTheme="minorHAnsi"/>
                  <w:sz w:val="18"/>
                  <w:szCs w:val="18"/>
                </w:rPr>
                <w:delText xml:space="preserve">pull </w:delText>
              </w:r>
            </w:del>
          </w:p>
          <w:p w14:paraId="79CDECC3" w14:textId="27590EF6" w:rsidR="009764BB" w:rsidDel="00220DE4" w:rsidRDefault="009764BB">
            <w:pPr>
              <w:keepNext/>
              <w:ind w:left="45"/>
              <w:jc w:val="center"/>
              <w:rPr>
                <w:del w:id="3" w:author="Shewmaker, Michael@Energy" w:date="2018-12-31T09:27:00Z"/>
                <w:rFonts w:asciiTheme="minorHAnsi" w:hAnsiTheme="minorHAnsi"/>
                <w:sz w:val="18"/>
                <w:szCs w:val="18"/>
              </w:rPr>
            </w:pPr>
            <w:del w:id="4" w:author="Shewmaker, Michael@Energy" w:date="2018-12-31T09:27:00Z">
              <w:r w:rsidRPr="00C77D58" w:rsidDel="00220DE4">
                <w:rPr>
                  <w:rFonts w:asciiTheme="minorHAnsi" w:hAnsiTheme="minorHAnsi"/>
                  <w:sz w:val="18"/>
                  <w:szCs w:val="18"/>
                </w:rPr>
                <w:delText>from</w:delText>
              </w:r>
            </w:del>
          </w:p>
          <w:p w14:paraId="79CDECC4" w14:textId="2BC7AEAF" w:rsidR="009764BB" w:rsidRDefault="009764BB" w:rsidP="0042274F">
            <w:pPr>
              <w:keepNext/>
              <w:ind w:left="45"/>
              <w:jc w:val="center"/>
              <w:rPr>
                <w:rFonts w:ascii="Calibri" w:hAnsi="Calibri"/>
                <w:sz w:val="18"/>
                <w:szCs w:val="18"/>
              </w:rPr>
            </w:pPr>
            <w:del w:id="5" w:author="Shewmaker, Michael@Energy" w:date="2018-12-31T09:27:00Z">
              <w:r w:rsidRPr="00C77D58" w:rsidDel="00220DE4">
                <w:rPr>
                  <w:rFonts w:asciiTheme="minorHAnsi" w:hAnsiTheme="minorHAnsi"/>
                  <w:sz w:val="18"/>
                  <w:szCs w:val="18"/>
                </w:rPr>
                <w:delText xml:space="preserve"> </w:delText>
              </w:r>
              <w:r w:rsidDel="00220DE4">
                <w:rPr>
                  <w:rFonts w:asciiTheme="minorHAnsi" w:hAnsiTheme="minorHAnsi"/>
                  <w:sz w:val="18"/>
                  <w:szCs w:val="18"/>
                </w:rPr>
                <w:delText>CF1R; else NA</w:delText>
              </w:r>
              <w:r w:rsidRPr="00C77D58" w:rsidDel="00220DE4">
                <w:rPr>
                  <w:rFonts w:asciiTheme="minorHAnsi" w:hAnsiTheme="minorHAnsi"/>
                  <w:sz w:val="18"/>
                  <w:szCs w:val="18"/>
                </w:rPr>
                <w:delText>&gt;</w:delText>
              </w:r>
            </w:del>
            <w:ins w:id="6" w:author="Shewmaker, Michael@Energy" w:date="2018-12-31T09:27:00Z">
              <w:r w:rsidR="00220DE4">
                <w:rPr>
                  <w:rFonts w:asciiTheme="minorHAnsi" w:hAnsiTheme="minorHAnsi"/>
                  <w:sz w:val="18"/>
                  <w:szCs w:val="18"/>
                </w:rPr>
                <w:t>user input, text, maximum 28 characters</w:t>
              </w:r>
            </w:ins>
            <w:r w:rsidRPr="00C77D58">
              <w:rPr>
                <w:rFonts w:asciiTheme="minorHAnsi" w:hAnsiTheme="minorHAnsi"/>
                <w:sz w:val="18"/>
                <w:szCs w:val="18"/>
              </w:rPr>
              <w:t>&gt;</w:t>
            </w:r>
          </w:p>
        </w:tc>
        <w:tc>
          <w:tcPr>
            <w:tcW w:w="1222" w:type="dxa"/>
            <w:vAlign w:val="bottom"/>
          </w:tcPr>
          <w:p w14:paraId="3199B732" w14:textId="5D570FD5" w:rsidR="009764BB" w:rsidRDefault="006B338B">
            <w:pPr>
              <w:keepNext/>
              <w:ind w:left="45"/>
              <w:jc w:val="center"/>
              <w:rPr>
                <w:rFonts w:asciiTheme="minorHAnsi" w:hAnsiTheme="minorHAnsi"/>
                <w:sz w:val="18"/>
                <w:szCs w:val="18"/>
              </w:rPr>
            </w:pPr>
            <w:r>
              <w:rPr>
                <w:rFonts w:asciiTheme="minorHAnsi" w:hAnsiTheme="minorHAnsi"/>
                <w:sz w:val="18"/>
                <w:szCs w:val="18"/>
              </w:rPr>
              <w:t>&lt;&lt;</w:t>
            </w:r>
            <w:del w:id="7" w:author="Shewmaker, Michael@Energy" w:date="2018-12-31T09:28:00Z">
              <w:r w:rsidR="00F600B1" w:rsidDel="00220DE4">
                <w:rPr>
                  <w:rFonts w:asciiTheme="minorHAnsi" w:hAnsiTheme="minorHAnsi"/>
                  <w:sz w:val="18"/>
                  <w:szCs w:val="18"/>
                </w:rPr>
                <w:delText xml:space="preserve">if parent = CF1R-PRF, then </w:delText>
              </w:r>
              <w:r w:rsidDel="00220DE4">
                <w:rPr>
                  <w:rFonts w:asciiTheme="minorHAnsi" w:hAnsiTheme="minorHAnsi"/>
                  <w:sz w:val="18"/>
                  <w:szCs w:val="18"/>
                </w:rPr>
                <w:delText>pull from CF1R; else NA</w:delText>
              </w:r>
            </w:del>
            <w:ins w:id="8" w:author="Shewmaker, Michael@Energy" w:date="2018-12-31T09:28:00Z">
              <w:r w:rsidR="00220DE4">
                <w:rPr>
                  <w:rFonts w:asciiTheme="minorHAnsi" w:hAnsiTheme="minorHAnsi"/>
                  <w:sz w:val="18"/>
                  <w:szCs w:val="18"/>
                </w:rPr>
                <w:t>user input, text, maximum 28 characters</w:t>
              </w:r>
            </w:ins>
            <w:r>
              <w:rPr>
                <w:rFonts w:asciiTheme="minorHAnsi" w:hAnsiTheme="minorHAnsi"/>
                <w:sz w:val="18"/>
                <w:szCs w:val="18"/>
              </w:rPr>
              <w:t>&gt;&gt;</w:t>
            </w:r>
          </w:p>
        </w:tc>
        <w:tc>
          <w:tcPr>
            <w:tcW w:w="1221" w:type="dxa"/>
            <w:vAlign w:val="bottom"/>
          </w:tcPr>
          <w:p w14:paraId="79CDECC5" w14:textId="35A90E63" w:rsidR="009764BB" w:rsidRDefault="009764BB">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22" w:type="dxa"/>
            <w:vAlign w:val="bottom"/>
          </w:tcPr>
          <w:p w14:paraId="79CDECC7" w14:textId="4D3812DC"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8" w14:textId="7B385038"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22" w:type="dxa"/>
            <w:vAlign w:val="bottom"/>
          </w:tcPr>
          <w:p w14:paraId="79CDECCA" w14:textId="44B6E666"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B" w14:textId="37B1C26E"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bookmarkEnd w:id="0"/>
      <w:tr w:rsidR="009764BB" w:rsidRPr="00C4300E" w14:paraId="79CDECD5" w14:textId="77777777" w:rsidTr="00224A4C">
        <w:trPr>
          <w:trHeight w:val="156"/>
          <w:jc w:val="center"/>
        </w:trPr>
        <w:tc>
          <w:tcPr>
            <w:tcW w:w="1177" w:type="dxa"/>
            <w:vAlign w:val="bottom"/>
          </w:tcPr>
          <w:p w14:paraId="79CDECCD" w14:textId="77777777" w:rsidR="009764BB" w:rsidRDefault="009764BB" w:rsidP="000E1747">
            <w:pPr>
              <w:keepNext/>
              <w:jc w:val="center"/>
              <w:rPr>
                <w:rFonts w:ascii="Calibri" w:hAnsi="Calibri"/>
                <w:sz w:val="18"/>
                <w:szCs w:val="18"/>
              </w:rPr>
            </w:pPr>
          </w:p>
        </w:tc>
        <w:tc>
          <w:tcPr>
            <w:tcW w:w="1266" w:type="dxa"/>
            <w:vAlign w:val="bottom"/>
          </w:tcPr>
          <w:p w14:paraId="79CDECCE" w14:textId="77777777" w:rsidR="009764BB" w:rsidRDefault="009764BB" w:rsidP="00DE2F96">
            <w:pPr>
              <w:keepNext/>
              <w:jc w:val="center"/>
              <w:rPr>
                <w:rFonts w:ascii="Calibri" w:hAnsi="Calibri"/>
                <w:sz w:val="18"/>
                <w:szCs w:val="18"/>
              </w:rPr>
            </w:pPr>
          </w:p>
        </w:tc>
        <w:tc>
          <w:tcPr>
            <w:tcW w:w="1221" w:type="dxa"/>
            <w:vAlign w:val="bottom"/>
          </w:tcPr>
          <w:p w14:paraId="79CDECCF" w14:textId="77777777" w:rsidR="009764BB" w:rsidRDefault="009764BB">
            <w:pPr>
              <w:keepNext/>
              <w:jc w:val="center"/>
              <w:rPr>
                <w:rFonts w:ascii="Calibri" w:hAnsi="Calibri"/>
                <w:sz w:val="18"/>
                <w:szCs w:val="18"/>
              </w:rPr>
            </w:pPr>
          </w:p>
        </w:tc>
        <w:tc>
          <w:tcPr>
            <w:tcW w:w="1222" w:type="dxa"/>
            <w:vAlign w:val="bottom"/>
          </w:tcPr>
          <w:p w14:paraId="79CDECD0" w14:textId="77777777" w:rsidR="009764BB" w:rsidRDefault="009764BB">
            <w:pPr>
              <w:keepNext/>
              <w:jc w:val="center"/>
              <w:rPr>
                <w:rFonts w:ascii="Calibri" w:hAnsi="Calibri"/>
                <w:sz w:val="18"/>
                <w:szCs w:val="18"/>
              </w:rPr>
            </w:pPr>
          </w:p>
        </w:tc>
        <w:tc>
          <w:tcPr>
            <w:tcW w:w="1221" w:type="dxa"/>
            <w:vAlign w:val="bottom"/>
          </w:tcPr>
          <w:p w14:paraId="79CDECD1" w14:textId="77777777" w:rsidR="009764BB" w:rsidRDefault="009764BB">
            <w:pPr>
              <w:keepNext/>
              <w:jc w:val="center"/>
              <w:rPr>
                <w:rFonts w:ascii="Calibri" w:hAnsi="Calibri"/>
                <w:sz w:val="18"/>
                <w:szCs w:val="18"/>
              </w:rPr>
            </w:pPr>
          </w:p>
        </w:tc>
        <w:tc>
          <w:tcPr>
            <w:tcW w:w="1222" w:type="dxa"/>
          </w:tcPr>
          <w:p w14:paraId="69A948EF" w14:textId="77777777" w:rsidR="009764BB" w:rsidRDefault="009764BB">
            <w:pPr>
              <w:keepNext/>
              <w:ind w:left="45"/>
              <w:jc w:val="center"/>
              <w:rPr>
                <w:rFonts w:ascii="Calibri" w:hAnsi="Calibri"/>
                <w:sz w:val="18"/>
                <w:szCs w:val="18"/>
              </w:rPr>
            </w:pPr>
          </w:p>
        </w:tc>
        <w:tc>
          <w:tcPr>
            <w:tcW w:w="1221" w:type="dxa"/>
            <w:vAlign w:val="bottom"/>
          </w:tcPr>
          <w:p w14:paraId="79CDECD2" w14:textId="7115BAB9" w:rsidR="009764BB" w:rsidRDefault="009764BB">
            <w:pPr>
              <w:keepNext/>
              <w:ind w:left="45"/>
              <w:jc w:val="center"/>
              <w:rPr>
                <w:rFonts w:ascii="Calibri" w:hAnsi="Calibri"/>
                <w:sz w:val="18"/>
                <w:szCs w:val="18"/>
              </w:rPr>
            </w:pPr>
          </w:p>
        </w:tc>
        <w:tc>
          <w:tcPr>
            <w:tcW w:w="1222" w:type="dxa"/>
            <w:vAlign w:val="bottom"/>
          </w:tcPr>
          <w:p w14:paraId="79CDECD3" w14:textId="77777777" w:rsidR="009764BB" w:rsidRDefault="009764BB">
            <w:pPr>
              <w:keepNext/>
              <w:jc w:val="center"/>
              <w:rPr>
                <w:rFonts w:ascii="Calibri" w:hAnsi="Calibri"/>
                <w:sz w:val="18"/>
                <w:szCs w:val="18"/>
              </w:rPr>
            </w:pPr>
          </w:p>
        </w:tc>
        <w:tc>
          <w:tcPr>
            <w:tcW w:w="1222" w:type="dxa"/>
            <w:vAlign w:val="bottom"/>
          </w:tcPr>
          <w:p w14:paraId="79CDECD4" w14:textId="77777777" w:rsidR="009764BB" w:rsidRDefault="009764BB">
            <w:pPr>
              <w:keepNext/>
              <w:jc w:val="center"/>
              <w:rPr>
                <w:rFonts w:ascii="Calibri" w:hAnsi="Calibri"/>
                <w:sz w:val="18"/>
                <w:szCs w:val="18"/>
              </w:rPr>
            </w:pPr>
          </w:p>
        </w:tc>
      </w:tr>
    </w:tbl>
    <w:p w14:paraId="79CDECD6" w14:textId="77777777" w:rsidR="001C070C" w:rsidRDefault="001C070C" w:rsidP="000E1747"/>
    <w:tbl>
      <w:tblPr>
        <w:tblW w:w="497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93"/>
        <w:gridCol w:w="1192"/>
        <w:gridCol w:w="1192"/>
        <w:gridCol w:w="1192"/>
        <w:gridCol w:w="1192"/>
        <w:gridCol w:w="1192"/>
        <w:gridCol w:w="1192"/>
        <w:gridCol w:w="1192"/>
        <w:gridCol w:w="1193"/>
      </w:tblGrid>
      <w:tr w:rsidR="001C070C" w:rsidRPr="00C4300E" w14:paraId="79CDECD9" w14:textId="77777777" w:rsidTr="002206DA">
        <w:trPr>
          <w:trHeight w:val="159"/>
          <w:jc w:val="center"/>
        </w:trPr>
        <w:tc>
          <w:tcPr>
            <w:tcW w:w="10954" w:type="dxa"/>
            <w:gridSpan w:val="9"/>
            <w:tcBorders>
              <w:top w:val="single" w:sz="4" w:space="0" w:color="000000"/>
              <w:left w:val="single" w:sz="4" w:space="0" w:color="000000"/>
              <w:bottom w:val="single" w:sz="4" w:space="0" w:color="000000"/>
              <w:right w:val="single" w:sz="4" w:space="0" w:color="000000"/>
            </w:tcBorders>
          </w:tcPr>
          <w:p w14:paraId="79CDECD7" w14:textId="6AC3D7C7" w:rsidR="001C070C" w:rsidRDefault="001C070C" w:rsidP="00DE2F96">
            <w:pPr>
              <w:keepNext/>
              <w:rPr>
                <w:rFonts w:ascii="Calibri" w:hAnsi="Calibri"/>
                <w:b/>
                <w:sz w:val="18"/>
                <w:szCs w:val="18"/>
              </w:rPr>
            </w:pPr>
            <w:r w:rsidRPr="002F2318">
              <w:rPr>
                <w:rFonts w:ascii="Calibri" w:hAnsi="Calibri"/>
                <w:b/>
                <w:szCs w:val="18"/>
              </w:rPr>
              <w:t xml:space="preserve">D. </w:t>
            </w:r>
            <w:r w:rsidR="002F2318" w:rsidRPr="002F2318">
              <w:rPr>
                <w:rFonts w:ascii="Calibri" w:hAnsi="Calibri"/>
                <w:b/>
                <w:szCs w:val="18"/>
              </w:rPr>
              <w:t>Raised Floor Insulation</w:t>
            </w:r>
          </w:p>
          <w:p w14:paraId="79CDECD8" w14:textId="77777777" w:rsidR="001046D1" w:rsidRPr="002F2318" w:rsidRDefault="001046D1">
            <w:pPr>
              <w:keepNext/>
              <w:rPr>
                <w:rFonts w:ascii="Calibri" w:hAnsi="Calibri"/>
                <w:sz w:val="18"/>
                <w:szCs w:val="18"/>
              </w:rPr>
            </w:pPr>
            <w:r w:rsidRPr="002F2318">
              <w:rPr>
                <w:rFonts w:ascii="Calibri" w:hAnsi="Calibri"/>
                <w:sz w:val="18"/>
                <w:szCs w:val="18"/>
              </w:rPr>
              <w:t xml:space="preserve">&lt;&lt;if </w:t>
            </w:r>
            <w:r w:rsidR="00E64097" w:rsidRPr="002F2318">
              <w:rPr>
                <w:rFonts w:ascii="Calibri" w:hAnsi="Calibri"/>
                <w:sz w:val="18"/>
                <w:szCs w:val="18"/>
              </w:rPr>
              <w:t>CF1R contains raised floor entry</w:t>
            </w:r>
            <w:r w:rsidRPr="002F2318">
              <w:rPr>
                <w:rFonts w:ascii="Calibri" w:hAnsi="Calibri"/>
                <w:sz w:val="18"/>
                <w:szCs w:val="18"/>
              </w:rPr>
              <w:t xml:space="preserve">, then display this section; else </w:t>
            </w:r>
            <w:r w:rsidR="00E64097" w:rsidRPr="002F2318">
              <w:rPr>
                <w:rFonts w:ascii="Calibri" w:hAnsi="Calibri"/>
                <w:sz w:val="18"/>
                <w:szCs w:val="18"/>
              </w:rPr>
              <w:t xml:space="preserve">display header and standard </w:t>
            </w:r>
            <w:r w:rsidRPr="002F2318">
              <w:rPr>
                <w:rFonts w:ascii="Calibri" w:hAnsi="Calibri"/>
                <w:sz w:val="18"/>
                <w:szCs w:val="18"/>
              </w:rPr>
              <w:t>this section does not apply</w:t>
            </w:r>
            <w:r w:rsidR="00E64097" w:rsidRPr="002F2318">
              <w:rPr>
                <w:rFonts w:ascii="Calibri" w:hAnsi="Calibri"/>
                <w:sz w:val="18"/>
                <w:szCs w:val="18"/>
              </w:rPr>
              <w:t xml:space="preserve"> message</w:t>
            </w:r>
            <w:r w:rsidRPr="002F2318">
              <w:rPr>
                <w:rFonts w:ascii="Calibri" w:hAnsi="Calibri"/>
                <w:sz w:val="18"/>
                <w:szCs w:val="18"/>
              </w:rPr>
              <w:t>&gt;&gt;</w:t>
            </w:r>
          </w:p>
        </w:tc>
      </w:tr>
      <w:tr w:rsidR="002B7845" w:rsidRPr="00C4300E" w14:paraId="79CDECE4" w14:textId="77777777" w:rsidTr="002206DA">
        <w:trPr>
          <w:trHeight w:val="159"/>
          <w:jc w:val="center"/>
        </w:trPr>
        <w:tc>
          <w:tcPr>
            <w:tcW w:w="1217" w:type="dxa"/>
            <w:tcBorders>
              <w:bottom w:val="single" w:sz="4" w:space="0" w:color="auto"/>
            </w:tcBorders>
            <w:vAlign w:val="bottom"/>
          </w:tcPr>
          <w:p w14:paraId="79CDECDA" w14:textId="77777777" w:rsidR="002B7845" w:rsidRDefault="002B7845" w:rsidP="000E1747">
            <w:pPr>
              <w:keepNext/>
              <w:jc w:val="center"/>
              <w:rPr>
                <w:rFonts w:ascii="Calibri" w:hAnsi="Calibri"/>
                <w:sz w:val="18"/>
                <w:szCs w:val="18"/>
              </w:rPr>
            </w:pPr>
            <w:r>
              <w:rPr>
                <w:rFonts w:ascii="Calibri" w:hAnsi="Calibri"/>
                <w:sz w:val="18"/>
                <w:szCs w:val="18"/>
              </w:rPr>
              <w:t>01</w:t>
            </w:r>
          </w:p>
        </w:tc>
        <w:tc>
          <w:tcPr>
            <w:tcW w:w="1217" w:type="dxa"/>
            <w:tcBorders>
              <w:bottom w:val="single" w:sz="4" w:space="0" w:color="auto"/>
            </w:tcBorders>
            <w:vAlign w:val="bottom"/>
          </w:tcPr>
          <w:p w14:paraId="79CDECDB" w14:textId="77777777" w:rsidR="002B7845" w:rsidRDefault="002B7845" w:rsidP="00DE2F96">
            <w:pPr>
              <w:keepNext/>
              <w:jc w:val="center"/>
              <w:rPr>
                <w:rFonts w:ascii="Calibri" w:hAnsi="Calibri"/>
                <w:sz w:val="18"/>
                <w:szCs w:val="18"/>
              </w:rPr>
            </w:pPr>
            <w:r>
              <w:rPr>
                <w:rFonts w:ascii="Calibri" w:hAnsi="Calibri"/>
                <w:sz w:val="18"/>
                <w:szCs w:val="18"/>
              </w:rPr>
              <w:t>02</w:t>
            </w:r>
          </w:p>
        </w:tc>
        <w:tc>
          <w:tcPr>
            <w:tcW w:w="1217" w:type="dxa"/>
            <w:tcBorders>
              <w:bottom w:val="single" w:sz="4" w:space="0" w:color="auto"/>
            </w:tcBorders>
            <w:vAlign w:val="bottom"/>
          </w:tcPr>
          <w:p w14:paraId="79CDECDC" w14:textId="77777777" w:rsidR="002B7845" w:rsidRDefault="002B7845">
            <w:pPr>
              <w:keepNext/>
              <w:jc w:val="center"/>
              <w:rPr>
                <w:rFonts w:ascii="Calibri" w:hAnsi="Calibri"/>
                <w:sz w:val="18"/>
                <w:szCs w:val="18"/>
              </w:rPr>
            </w:pPr>
            <w:r>
              <w:rPr>
                <w:rFonts w:ascii="Calibri" w:hAnsi="Calibri"/>
                <w:sz w:val="18"/>
                <w:szCs w:val="18"/>
              </w:rPr>
              <w:t>03</w:t>
            </w:r>
          </w:p>
        </w:tc>
        <w:tc>
          <w:tcPr>
            <w:tcW w:w="1217" w:type="dxa"/>
            <w:tcBorders>
              <w:bottom w:val="single" w:sz="4" w:space="0" w:color="auto"/>
            </w:tcBorders>
            <w:vAlign w:val="bottom"/>
          </w:tcPr>
          <w:p w14:paraId="79CDECDD" w14:textId="77777777" w:rsidR="002B7845" w:rsidRDefault="002B7845">
            <w:pPr>
              <w:keepNext/>
              <w:jc w:val="center"/>
              <w:rPr>
                <w:rFonts w:ascii="Calibri" w:hAnsi="Calibri"/>
                <w:sz w:val="18"/>
                <w:szCs w:val="18"/>
              </w:rPr>
            </w:pPr>
            <w:r>
              <w:rPr>
                <w:rFonts w:ascii="Calibri" w:hAnsi="Calibri"/>
                <w:sz w:val="18"/>
                <w:szCs w:val="18"/>
              </w:rPr>
              <w:t>04</w:t>
            </w:r>
          </w:p>
        </w:tc>
        <w:tc>
          <w:tcPr>
            <w:tcW w:w="1217" w:type="dxa"/>
            <w:tcBorders>
              <w:bottom w:val="single" w:sz="4" w:space="0" w:color="auto"/>
            </w:tcBorders>
            <w:vAlign w:val="bottom"/>
          </w:tcPr>
          <w:p w14:paraId="79CDECDE" w14:textId="77777777" w:rsidR="002B7845" w:rsidRDefault="002B7845">
            <w:pPr>
              <w:keepNext/>
              <w:jc w:val="center"/>
              <w:rPr>
                <w:rFonts w:ascii="Calibri" w:hAnsi="Calibri"/>
                <w:sz w:val="18"/>
                <w:szCs w:val="18"/>
              </w:rPr>
            </w:pPr>
            <w:r>
              <w:rPr>
                <w:rFonts w:ascii="Calibri" w:hAnsi="Calibri"/>
                <w:sz w:val="18"/>
                <w:szCs w:val="18"/>
              </w:rPr>
              <w:t>05</w:t>
            </w:r>
          </w:p>
        </w:tc>
        <w:tc>
          <w:tcPr>
            <w:tcW w:w="1217" w:type="dxa"/>
            <w:tcBorders>
              <w:bottom w:val="single" w:sz="4" w:space="0" w:color="auto"/>
            </w:tcBorders>
          </w:tcPr>
          <w:p w14:paraId="79CDECDF" w14:textId="77777777" w:rsidR="002B7845" w:rsidDel="00772BDB" w:rsidRDefault="002B7845">
            <w:pPr>
              <w:keepNext/>
              <w:jc w:val="center"/>
              <w:rPr>
                <w:rFonts w:ascii="Calibri" w:hAnsi="Calibri"/>
                <w:sz w:val="18"/>
                <w:szCs w:val="18"/>
              </w:rPr>
            </w:pPr>
            <w:r>
              <w:rPr>
                <w:rFonts w:ascii="Calibri" w:hAnsi="Calibri"/>
                <w:sz w:val="18"/>
                <w:szCs w:val="18"/>
              </w:rPr>
              <w:t>06</w:t>
            </w:r>
          </w:p>
        </w:tc>
        <w:tc>
          <w:tcPr>
            <w:tcW w:w="1217" w:type="dxa"/>
            <w:tcBorders>
              <w:bottom w:val="single" w:sz="4" w:space="0" w:color="auto"/>
            </w:tcBorders>
            <w:vAlign w:val="bottom"/>
          </w:tcPr>
          <w:p w14:paraId="79CDECE0" w14:textId="77777777" w:rsidR="002B7845" w:rsidRDefault="002B7845">
            <w:pPr>
              <w:keepNext/>
              <w:jc w:val="center"/>
              <w:rPr>
                <w:rFonts w:ascii="Calibri" w:hAnsi="Calibri"/>
                <w:sz w:val="18"/>
                <w:szCs w:val="18"/>
              </w:rPr>
            </w:pPr>
            <w:r>
              <w:rPr>
                <w:rFonts w:ascii="Calibri" w:hAnsi="Calibri"/>
                <w:sz w:val="18"/>
                <w:szCs w:val="18"/>
              </w:rPr>
              <w:t>07</w:t>
            </w:r>
          </w:p>
        </w:tc>
        <w:tc>
          <w:tcPr>
            <w:tcW w:w="1217" w:type="dxa"/>
            <w:tcBorders>
              <w:bottom w:val="single" w:sz="4" w:space="0" w:color="auto"/>
            </w:tcBorders>
            <w:vAlign w:val="bottom"/>
          </w:tcPr>
          <w:p w14:paraId="79CDECE1" w14:textId="77777777" w:rsidR="002B7845" w:rsidRDefault="002B7845">
            <w:pPr>
              <w:keepNext/>
              <w:ind w:left="-108" w:right="-108"/>
              <w:jc w:val="center"/>
              <w:rPr>
                <w:rFonts w:ascii="Calibri" w:hAnsi="Calibri"/>
                <w:sz w:val="18"/>
                <w:szCs w:val="18"/>
              </w:rPr>
            </w:pPr>
            <w:r>
              <w:rPr>
                <w:rFonts w:ascii="Calibri" w:hAnsi="Calibri"/>
                <w:sz w:val="18"/>
                <w:szCs w:val="18"/>
              </w:rPr>
              <w:t>08</w:t>
            </w:r>
          </w:p>
        </w:tc>
        <w:tc>
          <w:tcPr>
            <w:tcW w:w="1218" w:type="dxa"/>
            <w:tcBorders>
              <w:bottom w:val="single" w:sz="4" w:space="0" w:color="auto"/>
            </w:tcBorders>
            <w:vAlign w:val="bottom"/>
          </w:tcPr>
          <w:p w14:paraId="79CDECE2" w14:textId="77777777" w:rsidR="002B7845" w:rsidRDefault="002B7845">
            <w:pPr>
              <w:keepNext/>
              <w:jc w:val="center"/>
              <w:rPr>
                <w:rFonts w:ascii="Calibri" w:hAnsi="Calibri"/>
                <w:sz w:val="18"/>
                <w:szCs w:val="18"/>
              </w:rPr>
            </w:pPr>
            <w:r>
              <w:rPr>
                <w:rFonts w:ascii="Calibri" w:hAnsi="Calibri"/>
                <w:sz w:val="18"/>
                <w:szCs w:val="18"/>
              </w:rPr>
              <w:t>09</w:t>
            </w:r>
          </w:p>
        </w:tc>
      </w:tr>
      <w:tr w:rsidR="002B7845" w:rsidRPr="00C4300E" w14:paraId="79CDECF2" w14:textId="77777777" w:rsidTr="002206DA">
        <w:trPr>
          <w:trHeight w:val="159"/>
          <w:jc w:val="center"/>
        </w:trPr>
        <w:tc>
          <w:tcPr>
            <w:tcW w:w="1217" w:type="dxa"/>
            <w:tcBorders>
              <w:bottom w:val="single" w:sz="4" w:space="0" w:color="auto"/>
            </w:tcBorders>
            <w:vAlign w:val="bottom"/>
          </w:tcPr>
          <w:p w14:paraId="79CDECE5" w14:textId="77777777" w:rsidR="002B7845" w:rsidRPr="00C4300E" w:rsidRDefault="002B7845" w:rsidP="003B2EF8">
            <w:pPr>
              <w:keepNext/>
              <w:jc w:val="center"/>
              <w:rPr>
                <w:rFonts w:ascii="Calibri" w:hAnsi="Calibri"/>
                <w:sz w:val="18"/>
                <w:szCs w:val="18"/>
              </w:rPr>
            </w:pPr>
            <w:r>
              <w:rPr>
                <w:rFonts w:ascii="Calibri" w:hAnsi="Calibri"/>
                <w:b/>
                <w:sz w:val="18"/>
                <w:szCs w:val="18"/>
              </w:rPr>
              <w:t>I.D.</w:t>
            </w:r>
          </w:p>
        </w:tc>
        <w:tc>
          <w:tcPr>
            <w:tcW w:w="1217" w:type="dxa"/>
            <w:tcBorders>
              <w:bottom w:val="single" w:sz="4" w:space="0" w:color="auto"/>
            </w:tcBorders>
            <w:vAlign w:val="bottom"/>
          </w:tcPr>
          <w:p w14:paraId="79CDECE6" w14:textId="77777777" w:rsidR="002B7845" w:rsidRPr="00C4300E" w:rsidRDefault="002B7845"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17" w:type="dxa"/>
            <w:tcBorders>
              <w:bottom w:val="single" w:sz="4" w:space="0" w:color="auto"/>
            </w:tcBorders>
            <w:vAlign w:val="bottom"/>
          </w:tcPr>
          <w:p w14:paraId="79CDECE7"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217" w:type="dxa"/>
            <w:tcBorders>
              <w:bottom w:val="single" w:sz="4" w:space="0" w:color="auto"/>
            </w:tcBorders>
            <w:vAlign w:val="bottom"/>
          </w:tcPr>
          <w:p w14:paraId="79CDECE8" w14:textId="77777777" w:rsidR="002B7845" w:rsidRDefault="002B7845" w:rsidP="003B2EF8">
            <w:pPr>
              <w:keepNext/>
              <w:jc w:val="center"/>
              <w:rPr>
                <w:rFonts w:ascii="Calibri" w:hAnsi="Calibri"/>
                <w:sz w:val="18"/>
                <w:szCs w:val="18"/>
              </w:rPr>
            </w:pPr>
            <w:r>
              <w:rPr>
                <w:rFonts w:ascii="Calibri" w:hAnsi="Calibri"/>
                <w:b/>
                <w:sz w:val="18"/>
                <w:szCs w:val="18"/>
              </w:rPr>
              <w:t>Framing Size &amp; Spacing</w:t>
            </w:r>
          </w:p>
        </w:tc>
        <w:tc>
          <w:tcPr>
            <w:tcW w:w="1217" w:type="dxa"/>
            <w:tcBorders>
              <w:bottom w:val="single" w:sz="4" w:space="0" w:color="auto"/>
            </w:tcBorders>
            <w:vAlign w:val="bottom"/>
          </w:tcPr>
          <w:p w14:paraId="79CDECE9"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Insulation Type</w:t>
            </w:r>
          </w:p>
        </w:tc>
        <w:tc>
          <w:tcPr>
            <w:tcW w:w="1217" w:type="dxa"/>
            <w:tcBorders>
              <w:bottom w:val="single" w:sz="4" w:space="0" w:color="auto"/>
            </w:tcBorders>
            <w:vAlign w:val="bottom"/>
          </w:tcPr>
          <w:p w14:paraId="79CDECEA" w14:textId="77777777" w:rsidR="002B7845" w:rsidRDefault="002B7845" w:rsidP="003B2EF8">
            <w:pPr>
              <w:keepNext/>
              <w:jc w:val="center"/>
              <w:rPr>
                <w:rFonts w:ascii="Calibri" w:hAnsi="Calibri"/>
                <w:b/>
                <w:sz w:val="18"/>
                <w:szCs w:val="18"/>
              </w:rPr>
            </w:pPr>
            <w:r>
              <w:rPr>
                <w:rFonts w:ascii="Calibri" w:hAnsi="Calibri"/>
                <w:b/>
                <w:sz w:val="18"/>
                <w:szCs w:val="18"/>
              </w:rPr>
              <w:t>ESR Number</w:t>
            </w:r>
          </w:p>
        </w:tc>
        <w:tc>
          <w:tcPr>
            <w:tcW w:w="1217" w:type="dxa"/>
            <w:tcBorders>
              <w:bottom w:val="single" w:sz="4" w:space="0" w:color="auto"/>
            </w:tcBorders>
            <w:vAlign w:val="bottom"/>
          </w:tcPr>
          <w:p w14:paraId="3B399B02" w14:textId="77777777" w:rsidR="002B7845" w:rsidRDefault="002B7845" w:rsidP="003B2EF8">
            <w:pPr>
              <w:keepNext/>
              <w:jc w:val="center"/>
              <w:rPr>
                <w:rFonts w:ascii="Calibri" w:hAnsi="Calibri"/>
                <w:b/>
                <w:sz w:val="18"/>
                <w:szCs w:val="18"/>
              </w:rPr>
            </w:pPr>
            <w:r>
              <w:rPr>
                <w:rFonts w:ascii="Calibri" w:hAnsi="Calibri"/>
                <w:b/>
                <w:sz w:val="18"/>
                <w:szCs w:val="18"/>
              </w:rPr>
              <w:t>Cavity Insulation</w:t>
            </w:r>
            <w:r w:rsidRPr="00C4300E">
              <w:rPr>
                <w:rFonts w:ascii="Calibri" w:hAnsi="Calibri"/>
                <w:b/>
                <w:sz w:val="18"/>
                <w:szCs w:val="18"/>
              </w:rPr>
              <w:t xml:space="preserve"> </w:t>
            </w:r>
          </w:p>
          <w:p w14:paraId="79CDECEB" w14:textId="2BFC7D49" w:rsidR="002B7845" w:rsidRPr="00C4300E" w:rsidRDefault="002B7845" w:rsidP="003B2EF8">
            <w:pPr>
              <w:keepNext/>
              <w:jc w:val="center"/>
              <w:rPr>
                <w:rFonts w:ascii="Calibri" w:hAnsi="Calibri"/>
                <w:sz w:val="18"/>
                <w:szCs w:val="18"/>
              </w:rPr>
            </w:pPr>
            <w:r w:rsidRPr="00C4300E">
              <w:rPr>
                <w:rFonts w:ascii="Calibri" w:hAnsi="Calibri"/>
                <w:b/>
                <w:sz w:val="18"/>
                <w:szCs w:val="18"/>
              </w:rPr>
              <w:t>R-value</w:t>
            </w:r>
          </w:p>
        </w:tc>
        <w:tc>
          <w:tcPr>
            <w:tcW w:w="1217" w:type="dxa"/>
            <w:tcBorders>
              <w:bottom w:val="single" w:sz="4" w:space="0" w:color="auto"/>
            </w:tcBorders>
            <w:vAlign w:val="bottom"/>
          </w:tcPr>
          <w:p w14:paraId="79CDECEC" w14:textId="77777777" w:rsidR="002B7845" w:rsidRDefault="002B7845" w:rsidP="003B2EF8">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ED" w14:textId="77777777" w:rsidR="002B7845" w:rsidRDefault="002B7845" w:rsidP="003B2EF8">
            <w:pPr>
              <w:keepNext/>
              <w:ind w:left="-28" w:right="-18"/>
              <w:jc w:val="center"/>
              <w:rPr>
                <w:rFonts w:ascii="Calibri" w:hAnsi="Calibri"/>
                <w:sz w:val="18"/>
                <w:szCs w:val="18"/>
              </w:rPr>
            </w:pPr>
            <w:r>
              <w:rPr>
                <w:rFonts w:ascii="Calibri" w:hAnsi="Calibri"/>
                <w:b/>
                <w:sz w:val="18"/>
                <w:szCs w:val="18"/>
              </w:rPr>
              <w:t>(inches)</w:t>
            </w:r>
          </w:p>
        </w:tc>
        <w:tc>
          <w:tcPr>
            <w:tcW w:w="1218" w:type="dxa"/>
            <w:tcBorders>
              <w:bottom w:val="single" w:sz="4" w:space="0" w:color="auto"/>
            </w:tcBorders>
            <w:vAlign w:val="bottom"/>
          </w:tcPr>
          <w:p w14:paraId="79CDECEE" w14:textId="77777777" w:rsidR="002B7845" w:rsidRDefault="002B7845"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Floor Insulation</w:t>
            </w:r>
          </w:p>
          <w:p w14:paraId="79CDECEF" w14:textId="77777777" w:rsidR="002B7845" w:rsidRDefault="002B7845" w:rsidP="003B2EF8">
            <w:pPr>
              <w:keepNext/>
              <w:jc w:val="center"/>
              <w:rPr>
                <w:rFonts w:ascii="Calibri" w:hAnsi="Calibri"/>
                <w:sz w:val="18"/>
                <w:szCs w:val="18"/>
              </w:rPr>
            </w:pPr>
            <w:r w:rsidRPr="00C4300E">
              <w:rPr>
                <w:rFonts w:ascii="Calibri" w:hAnsi="Calibri"/>
                <w:b/>
                <w:sz w:val="18"/>
                <w:szCs w:val="18"/>
              </w:rPr>
              <w:t>R-value</w:t>
            </w:r>
          </w:p>
        </w:tc>
      </w:tr>
      <w:tr w:rsidR="002B7845" w:rsidRPr="00C4300E" w14:paraId="79CDED04" w14:textId="77777777" w:rsidTr="002206DA">
        <w:trPr>
          <w:trHeight w:val="159"/>
          <w:jc w:val="center"/>
        </w:trPr>
        <w:tc>
          <w:tcPr>
            <w:tcW w:w="1217" w:type="dxa"/>
            <w:tcBorders>
              <w:top w:val="single" w:sz="4" w:space="0" w:color="auto"/>
            </w:tcBorders>
            <w:vAlign w:val="bottom"/>
          </w:tcPr>
          <w:p w14:paraId="79CDECF3" w14:textId="77777777" w:rsidR="002B7845" w:rsidRPr="00C4300E" w:rsidRDefault="002B7845" w:rsidP="000E1747">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4" w14:textId="77777777" w:rsidR="002B7845" w:rsidRPr="00C4300E" w:rsidRDefault="002B7845"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17" w:type="dxa"/>
            <w:tcBorders>
              <w:top w:val="single" w:sz="4" w:space="0" w:color="auto"/>
            </w:tcBorders>
            <w:vAlign w:val="bottom"/>
          </w:tcPr>
          <w:p w14:paraId="79CDECF5"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F6"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F7" w14:textId="7777777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8"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CF9" w14:textId="77777777"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A" w14:textId="77777777" w:rsidR="002B7845" w:rsidRDefault="002B7845">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17" w:type="dxa"/>
            <w:tcBorders>
              <w:top w:val="single" w:sz="4" w:space="0" w:color="auto"/>
            </w:tcBorders>
            <w:vAlign w:val="bottom"/>
          </w:tcPr>
          <w:p w14:paraId="79CDECFB" w14:textId="016DCE2B" w:rsidR="002B7845" w:rsidRPr="00C77D58" w:rsidRDefault="002B7845" w:rsidP="000C399F">
            <w:pPr>
              <w:keepNext/>
              <w:jc w:val="center"/>
              <w:rPr>
                <w:rFonts w:asciiTheme="minorHAnsi" w:hAnsiTheme="minorHAnsi"/>
                <w:sz w:val="18"/>
                <w:szCs w:val="18"/>
              </w:rPr>
            </w:pPr>
            <w:r>
              <w:rPr>
                <w:rFonts w:asciiTheme="minorHAnsi" w:hAnsiTheme="minorHAnsi"/>
                <w:sz w:val="18"/>
                <w:szCs w:val="18"/>
              </w:rPr>
              <w:t xml:space="preserve">&lt;&lt;if nonstd spray foam is flagged on CF1R require user to input ESR number (ESR-xxxx) </w:t>
            </w:r>
            <w:r w:rsidRPr="00F019FA">
              <w:rPr>
                <w:rFonts w:ascii="Calibri" w:hAnsi="Calibri"/>
                <w:sz w:val="18"/>
                <w:szCs w:val="18"/>
              </w:rPr>
              <w:t xml:space="preserve">else NA </w:t>
            </w:r>
            <w:r>
              <w:rPr>
                <w:rFonts w:asciiTheme="minorHAnsi" w:hAnsiTheme="minorHAnsi"/>
                <w:sz w:val="18"/>
                <w:szCs w:val="18"/>
              </w:rPr>
              <w:t>&gt;&gt;</w:t>
            </w:r>
          </w:p>
        </w:tc>
        <w:tc>
          <w:tcPr>
            <w:tcW w:w="1217" w:type="dxa"/>
            <w:tcBorders>
              <w:top w:val="single" w:sz="4" w:space="0" w:color="auto"/>
            </w:tcBorders>
            <w:vAlign w:val="bottom"/>
          </w:tcPr>
          <w:p w14:paraId="79CDECFD" w14:textId="1BE2BB70" w:rsidR="002B7845" w:rsidRDefault="002B7845">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FE" w14:textId="57B8A0B3"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17" w:type="dxa"/>
            <w:tcBorders>
              <w:top w:val="single" w:sz="4" w:space="0" w:color="auto"/>
            </w:tcBorders>
            <w:vAlign w:val="bottom"/>
          </w:tcPr>
          <w:p w14:paraId="79CDECFF" w14:textId="77777777" w:rsidR="002B7845" w:rsidRDefault="002B7845">
            <w:pPr>
              <w:keepNext/>
              <w:ind w:left="-187"/>
              <w:jc w:val="right"/>
              <w:rPr>
                <w:rFonts w:ascii="Calibri" w:hAnsi="Calibri"/>
                <w:sz w:val="18"/>
                <w:szCs w:val="18"/>
              </w:rPr>
            </w:pPr>
            <w:r w:rsidRPr="00C77D58">
              <w:rPr>
                <w:rFonts w:asciiTheme="minorHAnsi" w:hAnsiTheme="minorHAnsi"/>
                <w:sz w:val="18"/>
                <w:szCs w:val="18"/>
              </w:rPr>
              <w:t>&lt;&lt;</w:t>
            </w:r>
            <w:r>
              <w:rPr>
                <w:rFonts w:asciiTheme="minorHAnsi" w:hAnsiTheme="minorHAnsi"/>
                <w:sz w:val="18"/>
                <w:szCs w:val="18"/>
              </w:rPr>
              <w:t>User Input: Number; else if D07= NA then display NA</w:t>
            </w:r>
            <w:r w:rsidRPr="00C77D58">
              <w:rPr>
                <w:rFonts w:asciiTheme="minorHAnsi" w:hAnsiTheme="minorHAnsi"/>
                <w:sz w:val="18"/>
                <w:szCs w:val="18"/>
              </w:rPr>
              <w:t>&gt;&gt;</w:t>
            </w:r>
          </w:p>
        </w:tc>
        <w:tc>
          <w:tcPr>
            <w:tcW w:w="1218" w:type="dxa"/>
            <w:vAlign w:val="bottom"/>
          </w:tcPr>
          <w:p w14:paraId="79CDED00"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D01" w14:textId="7402E75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2B7845" w:rsidRPr="00C4300E" w14:paraId="79CDED0F" w14:textId="77777777" w:rsidTr="002206DA">
        <w:trPr>
          <w:trHeight w:val="159"/>
          <w:jc w:val="center"/>
        </w:trPr>
        <w:tc>
          <w:tcPr>
            <w:tcW w:w="1217" w:type="dxa"/>
            <w:vAlign w:val="bottom"/>
          </w:tcPr>
          <w:p w14:paraId="79CDED05" w14:textId="77777777" w:rsidR="002B7845" w:rsidRPr="00C4300E" w:rsidRDefault="002B7845" w:rsidP="000E1747">
            <w:pPr>
              <w:keepNext/>
              <w:jc w:val="center"/>
              <w:rPr>
                <w:rFonts w:ascii="Calibri" w:hAnsi="Calibri"/>
                <w:sz w:val="18"/>
                <w:szCs w:val="18"/>
              </w:rPr>
            </w:pPr>
          </w:p>
        </w:tc>
        <w:tc>
          <w:tcPr>
            <w:tcW w:w="1217" w:type="dxa"/>
            <w:vAlign w:val="bottom"/>
          </w:tcPr>
          <w:p w14:paraId="79CDED06" w14:textId="77777777" w:rsidR="002B7845" w:rsidRPr="00C4300E" w:rsidRDefault="002B7845" w:rsidP="00DE2F96">
            <w:pPr>
              <w:keepNext/>
              <w:jc w:val="center"/>
              <w:rPr>
                <w:rFonts w:ascii="Calibri" w:hAnsi="Calibri"/>
                <w:sz w:val="18"/>
                <w:szCs w:val="18"/>
              </w:rPr>
            </w:pPr>
          </w:p>
        </w:tc>
        <w:tc>
          <w:tcPr>
            <w:tcW w:w="1217" w:type="dxa"/>
            <w:vAlign w:val="bottom"/>
          </w:tcPr>
          <w:p w14:paraId="79CDED07" w14:textId="77777777" w:rsidR="002B7845" w:rsidRPr="00C4300E" w:rsidRDefault="002B7845">
            <w:pPr>
              <w:keepNext/>
              <w:jc w:val="center"/>
              <w:rPr>
                <w:rFonts w:ascii="Calibri" w:hAnsi="Calibri"/>
                <w:sz w:val="18"/>
                <w:szCs w:val="18"/>
              </w:rPr>
            </w:pPr>
          </w:p>
        </w:tc>
        <w:tc>
          <w:tcPr>
            <w:tcW w:w="1217" w:type="dxa"/>
            <w:vAlign w:val="bottom"/>
          </w:tcPr>
          <w:p w14:paraId="79CDED08" w14:textId="77777777" w:rsidR="002B7845" w:rsidRDefault="002B7845">
            <w:pPr>
              <w:keepNext/>
              <w:jc w:val="center"/>
              <w:rPr>
                <w:rFonts w:ascii="Calibri" w:hAnsi="Calibri"/>
                <w:sz w:val="18"/>
                <w:szCs w:val="18"/>
              </w:rPr>
            </w:pPr>
          </w:p>
        </w:tc>
        <w:tc>
          <w:tcPr>
            <w:tcW w:w="1217" w:type="dxa"/>
            <w:vAlign w:val="bottom"/>
          </w:tcPr>
          <w:p w14:paraId="79CDED09" w14:textId="77777777" w:rsidR="002B7845" w:rsidRDefault="002B7845">
            <w:pPr>
              <w:keepNext/>
              <w:ind w:left="45"/>
              <w:jc w:val="center"/>
              <w:rPr>
                <w:rFonts w:ascii="Calibri" w:hAnsi="Calibri"/>
                <w:sz w:val="18"/>
                <w:szCs w:val="18"/>
              </w:rPr>
            </w:pPr>
          </w:p>
        </w:tc>
        <w:tc>
          <w:tcPr>
            <w:tcW w:w="1217" w:type="dxa"/>
            <w:vAlign w:val="bottom"/>
          </w:tcPr>
          <w:p w14:paraId="79CDED0A" w14:textId="77777777" w:rsidR="002B7845" w:rsidRPr="00C77D58" w:rsidRDefault="002B7845">
            <w:pPr>
              <w:keepNext/>
              <w:ind w:left="-187"/>
              <w:jc w:val="center"/>
              <w:rPr>
                <w:rFonts w:asciiTheme="minorHAnsi" w:hAnsiTheme="minorHAnsi"/>
                <w:sz w:val="18"/>
                <w:szCs w:val="18"/>
              </w:rPr>
            </w:pPr>
          </w:p>
        </w:tc>
        <w:tc>
          <w:tcPr>
            <w:tcW w:w="1217" w:type="dxa"/>
            <w:vAlign w:val="bottom"/>
          </w:tcPr>
          <w:p w14:paraId="79CDED0B" w14:textId="77777777" w:rsidR="002B7845" w:rsidRPr="00C4300E" w:rsidRDefault="002B7845">
            <w:pPr>
              <w:keepNext/>
              <w:jc w:val="center"/>
              <w:rPr>
                <w:rFonts w:ascii="Calibri" w:hAnsi="Calibri"/>
                <w:sz w:val="18"/>
                <w:szCs w:val="18"/>
              </w:rPr>
            </w:pPr>
          </w:p>
        </w:tc>
        <w:tc>
          <w:tcPr>
            <w:tcW w:w="1217" w:type="dxa"/>
            <w:vAlign w:val="bottom"/>
          </w:tcPr>
          <w:p w14:paraId="79CDED0C" w14:textId="77777777" w:rsidR="002B7845" w:rsidRPr="00C4300E" w:rsidRDefault="002B7845">
            <w:pPr>
              <w:keepNext/>
              <w:jc w:val="center"/>
              <w:rPr>
                <w:rFonts w:ascii="Calibri" w:hAnsi="Calibri"/>
                <w:sz w:val="18"/>
                <w:szCs w:val="18"/>
              </w:rPr>
            </w:pPr>
          </w:p>
        </w:tc>
        <w:tc>
          <w:tcPr>
            <w:tcW w:w="1218" w:type="dxa"/>
            <w:vAlign w:val="bottom"/>
          </w:tcPr>
          <w:p w14:paraId="79CDED0D" w14:textId="77777777" w:rsidR="002B7845" w:rsidRPr="00C4300E" w:rsidRDefault="002B7845">
            <w:pPr>
              <w:keepNext/>
              <w:jc w:val="center"/>
              <w:rPr>
                <w:rFonts w:ascii="Calibri" w:hAnsi="Calibri"/>
                <w:sz w:val="18"/>
                <w:szCs w:val="18"/>
              </w:rPr>
            </w:pPr>
          </w:p>
        </w:tc>
      </w:tr>
    </w:tbl>
    <w:p w14:paraId="79CDED10" w14:textId="77777777" w:rsidR="007A15A5" w:rsidRDefault="007A15A5" w:rsidP="000E1747">
      <w:pPr>
        <w:rPr>
          <w:rFonts w:ascii="Calibri" w:hAnsi="Calibri"/>
          <w:b/>
          <w:bCs/>
          <w:caps/>
        </w:rPr>
      </w:pP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84"/>
        <w:gridCol w:w="2309"/>
        <w:gridCol w:w="1312"/>
        <w:gridCol w:w="1312"/>
        <w:gridCol w:w="1312"/>
        <w:gridCol w:w="1326"/>
        <w:gridCol w:w="1326"/>
        <w:gridCol w:w="1315"/>
      </w:tblGrid>
      <w:tr w:rsidR="00110661" w14:paraId="79CDED13" w14:textId="77777777" w:rsidTr="00473371">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D11" w14:textId="062842B3" w:rsidR="00AE1E3E" w:rsidRDefault="002F2318" w:rsidP="00DE2F96">
            <w:pPr>
              <w:keepNext/>
              <w:rPr>
                <w:rFonts w:ascii="Calibri" w:hAnsi="Calibri"/>
                <w:b/>
                <w:bCs/>
                <w:caps/>
                <w:sz w:val="18"/>
                <w:szCs w:val="18"/>
              </w:rPr>
            </w:pPr>
            <w:r w:rsidRPr="002F2318">
              <w:rPr>
                <w:rFonts w:ascii="Calibri" w:hAnsi="Calibri"/>
                <w:b/>
                <w:bCs/>
                <w:caps/>
              </w:rPr>
              <w:t xml:space="preserve">E. </w:t>
            </w:r>
            <w:r w:rsidRPr="002F2318">
              <w:rPr>
                <w:rFonts w:ascii="Calibri" w:hAnsi="Calibri"/>
                <w:b/>
              </w:rPr>
              <w:t>Slab Floor/Perimeter Insulation</w:t>
            </w:r>
            <w:r w:rsidRPr="002F2318">
              <w:rPr>
                <w:rFonts w:ascii="Calibri" w:hAnsi="Calibri"/>
                <w:b/>
                <w:bCs/>
                <w:caps/>
              </w:rPr>
              <w:t xml:space="preserve"> </w:t>
            </w:r>
            <w:r w:rsidRPr="002F2318">
              <w:rPr>
                <w:rFonts w:ascii="Calibri" w:hAnsi="Calibri"/>
              </w:rPr>
              <w:t xml:space="preserve">(See </w:t>
            </w:r>
            <w:r w:rsidR="003B2EF8">
              <w:rPr>
                <w:rFonts w:ascii="Calibri" w:hAnsi="Calibri"/>
              </w:rPr>
              <w:t xml:space="preserve">Section </w:t>
            </w:r>
            <w:r w:rsidRPr="002F2318">
              <w:rPr>
                <w:rFonts w:ascii="Calibri" w:hAnsi="Calibri"/>
              </w:rPr>
              <w:t>F. for Insulation Requirements for Heated Slabs)</w:t>
            </w:r>
          </w:p>
          <w:p w14:paraId="79CDED12" w14:textId="77777777" w:rsidR="00AE1E3E" w:rsidRPr="002F2318" w:rsidRDefault="001046D1">
            <w:pPr>
              <w:keepNext/>
              <w:rPr>
                <w:rFonts w:ascii="Calibri" w:hAnsi="Calibri"/>
                <w:bCs/>
                <w:caps/>
                <w:sz w:val="18"/>
                <w:szCs w:val="18"/>
              </w:rPr>
            </w:pPr>
            <w:r w:rsidRPr="002F2318">
              <w:rPr>
                <w:rFonts w:ascii="Calibri" w:hAnsi="Calibri"/>
                <w:bCs/>
                <w:caps/>
                <w:sz w:val="18"/>
                <w:szCs w:val="18"/>
              </w:rPr>
              <w:t xml:space="preserve">&lt;&lt;if </w:t>
            </w:r>
            <w:r w:rsidR="00E64097" w:rsidRPr="002F2318">
              <w:rPr>
                <w:rFonts w:ascii="Calibri" w:hAnsi="Calibri"/>
                <w:bCs/>
                <w:caps/>
                <w:sz w:val="18"/>
                <w:szCs w:val="18"/>
              </w:rPr>
              <w:t>CF1R contains slab floor entry</w:t>
            </w:r>
            <w:r w:rsidRPr="002F2318">
              <w:rPr>
                <w:rFonts w:ascii="Calibri" w:hAnsi="Calibri"/>
                <w:bCs/>
                <w:caps/>
                <w:sz w:val="18"/>
                <w:szCs w:val="18"/>
              </w:rPr>
              <w:t xml:space="preserve">, then display this section; else </w:t>
            </w:r>
            <w:r w:rsidR="00E64097" w:rsidRPr="002F2318">
              <w:rPr>
                <w:rFonts w:ascii="Calibri" w:hAnsi="Calibri"/>
                <w:bCs/>
                <w:caps/>
                <w:sz w:val="18"/>
                <w:szCs w:val="18"/>
              </w:rPr>
              <w:t xml:space="preserve">display header and standard </w:t>
            </w:r>
            <w:r w:rsidRPr="002F2318">
              <w:rPr>
                <w:rFonts w:ascii="Calibri" w:hAnsi="Calibri"/>
                <w:bCs/>
                <w:caps/>
                <w:sz w:val="18"/>
                <w:szCs w:val="18"/>
              </w:rPr>
              <w:t>this section does not apply</w:t>
            </w:r>
            <w:r w:rsidR="00E64097" w:rsidRPr="002F2318">
              <w:rPr>
                <w:rFonts w:ascii="Calibri" w:hAnsi="Calibri"/>
                <w:bCs/>
                <w:caps/>
                <w:sz w:val="18"/>
                <w:szCs w:val="18"/>
              </w:rPr>
              <w:t xml:space="preserve"> message</w:t>
            </w:r>
            <w:r w:rsidRPr="002F2318">
              <w:rPr>
                <w:rFonts w:ascii="Calibri" w:hAnsi="Calibri"/>
                <w:bCs/>
                <w:caps/>
                <w:sz w:val="18"/>
                <w:szCs w:val="18"/>
              </w:rPr>
              <w:t>&gt;&gt;</w:t>
            </w:r>
          </w:p>
        </w:tc>
      </w:tr>
      <w:tr w:rsidR="00E23769" w:rsidRPr="00C4300E" w14:paraId="79CDED1C" w14:textId="77777777" w:rsidTr="00473371">
        <w:trPr>
          <w:trHeight w:val="158"/>
          <w:jc w:val="center"/>
        </w:trPr>
        <w:tc>
          <w:tcPr>
            <w:tcW w:w="593" w:type="dxa"/>
            <w:vAlign w:val="bottom"/>
          </w:tcPr>
          <w:p w14:paraId="79CDED14" w14:textId="77777777" w:rsidR="00AE1E3E" w:rsidRDefault="00E23769" w:rsidP="000E1747">
            <w:pPr>
              <w:keepNext/>
              <w:jc w:val="center"/>
              <w:rPr>
                <w:rFonts w:ascii="Calibri" w:hAnsi="Calibri"/>
                <w:sz w:val="18"/>
                <w:szCs w:val="18"/>
              </w:rPr>
            </w:pPr>
            <w:r>
              <w:rPr>
                <w:rFonts w:ascii="Calibri" w:hAnsi="Calibri"/>
                <w:sz w:val="18"/>
                <w:szCs w:val="18"/>
              </w:rPr>
              <w:t>01</w:t>
            </w:r>
          </w:p>
        </w:tc>
        <w:tc>
          <w:tcPr>
            <w:tcW w:w="2362" w:type="dxa"/>
            <w:vAlign w:val="bottom"/>
          </w:tcPr>
          <w:p w14:paraId="79CDED15" w14:textId="77777777" w:rsidR="00AE1E3E" w:rsidRDefault="00E23769" w:rsidP="00DE2F96">
            <w:pPr>
              <w:keepNext/>
              <w:jc w:val="center"/>
              <w:rPr>
                <w:rFonts w:ascii="Calibri" w:hAnsi="Calibri"/>
                <w:sz w:val="18"/>
                <w:szCs w:val="18"/>
              </w:rPr>
            </w:pPr>
            <w:r>
              <w:rPr>
                <w:rFonts w:ascii="Calibri" w:hAnsi="Calibri"/>
                <w:sz w:val="18"/>
                <w:szCs w:val="18"/>
              </w:rPr>
              <w:t>02</w:t>
            </w:r>
          </w:p>
        </w:tc>
        <w:tc>
          <w:tcPr>
            <w:tcW w:w="1339" w:type="dxa"/>
            <w:vAlign w:val="bottom"/>
          </w:tcPr>
          <w:p w14:paraId="79CDED16" w14:textId="77777777" w:rsidR="00AE1E3E" w:rsidRDefault="00E23769">
            <w:pPr>
              <w:keepNext/>
              <w:jc w:val="center"/>
              <w:rPr>
                <w:rFonts w:ascii="Calibri" w:hAnsi="Calibri"/>
                <w:sz w:val="18"/>
                <w:szCs w:val="18"/>
              </w:rPr>
            </w:pPr>
            <w:r>
              <w:rPr>
                <w:rFonts w:ascii="Calibri" w:hAnsi="Calibri"/>
                <w:sz w:val="18"/>
                <w:szCs w:val="18"/>
              </w:rPr>
              <w:t>03</w:t>
            </w:r>
          </w:p>
        </w:tc>
        <w:tc>
          <w:tcPr>
            <w:tcW w:w="1339" w:type="dxa"/>
            <w:vAlign w:val="bottom"/>
          </w:tcPr>
          <w:p w14:paraId="79CDED17" w14:textId="77777777" w:rsidR="00AE1E3E" w:rsidRDefault="00E23769">
            <w:pPr>
              <w:keepNext/>
              <w:jc w:val="center"/>
              <w:rPr>
                <w:rFonts w:ascii="Calibri" w:hAnsi="Calibri"/>
                <w:sz w:val="18"/>
                <w:szCs w:val="18"/>
              </w:rPr>
            </w:pPr>
            <w:r>
              <w:rPr>
                <w:rFonts w:ascii="Calibri" w:hAnsi="Calibri"/>
                <w:sz w:val="18"/>
                <w:szCs w:val="18"/>
              </w:rPr>
              <w:t>04</w:t>
            </w:r>
          </w:p>
        </w:tc>
        <w:tc>
          <w:tcPr>
            <w:tcW w:w="1339" w:type="dxa"/>
            <w:vAlign w:val="bottom"/>
          </w:tcPr>
          <w:p w14:paraId="79CDED18" w14:textId="77777777" w:rsidR="00AE1E3E" w:rsidRDefault="00E23769">
            <w:pPr>
              <w:keepNext/>
              <w:jc w:val="center"/>
              <w:rPr>
                <w:rFonts w:ascii="Calibri" w:hAnsi="Calibri"/>
                <w:sz w:val="18"/>
                <w:szCs w:val="18"/>
              </w:rPr>
            </w:pPr>
            <w:r>
              <w:rPr>
                <w:rFonts w:ascii="Calibri" w:hAnsi="Calibri"/>
                <w:sz w:val="18"/>
                <w:szCs w:val="18"/>
              </w:rPr>
              <w:t>05</w:t>
            </w:r>
          </w:p>
        </w:tc>
        <w:tc>
          <w:tcPr>
            <w:tcW w:w="1354" w:type="dxa"/>
            <w:vAlign w:val="bottom"/>
          </w:tcPr>
          <w:p w14:paraId="79CDED19" w14:textId="77777777" w:rsidR="00AE1E3E" w:rsidRDefault="00E23769">
            <w:pPr>
              <w:keepNext/>
              <w:jc w:val="center"/>
              <w:rPr>
                <w:rFonts w:ascii="Calibri" w:hAnsi="Calibri"/>
                <w:sz w:val="18"/>
                <w:szCs w:val="18"/>
              </w:rPr>
            </w:pPr>
            <w:r>
              <w:rPr>
                <w:rFonts w:ascii="Calibri" w:hAnsi="Calibri"/>
                <w:sz w:val="18"/>
                <w:szCs w:val="18"/>
              </w:rPr>
              <w:t>06</w:t>
            </w:r>
          </w:p>
        </w:tc>
        <w:tc>
          <w:tcPr>
            <w:tcW w:w="1354" w:type="dxa"/>
            <w:vAlign w:val="bottom"/>
          </w:tcPr>
          <w:p w14:paraId="79CDED1A" w14:textId="77777777" w:rsidR="00AE1E3E" w:rsidRDefault="00E23769">
            <w:pPr>
              <w:keepNext/>
              <w:jc w:val="center"/>
              <w:rPr>
                <w:rFonts w:ascii="Calibri" w:hAnsi="Calibri"/>
                <w:sz w:val="18"/>
                <w:szCs w:val="18"/>
              </w:rPr>
            </w:pPr>
            <w:r>
              <w:rPr>
                <w:rFonts w:ascii="Calibri" w:hAnsi="Calibri"/>
                <w:sz w:val="18"/>
                <w:szCs w:val="18"/>
              </w:rPr>
              <w:t>07</w:t>
            </w:r>
          </w:p>
        </w:tc>
        <w:tc>
          <w:tcPr>
            <w:tcW w:w="1343" w:type="dxa"/>
            <w:vAlign w:val="bottom"/>
          </w:tcPr>
          <w:p w14:paraId="79CDED1B" w14:textId="77777777" w:rsidR="00AE1E3E" w:rsidRDefault="00E23769">
            <w:pPr>
              <w:keepNext/>
              <w:jc w:val="center"/>
              <w:rPr>
                <w:rFonts w:ascii="Calibri" w:hAnsi="Calibri"/>
                <w:sz w:val="18"/>
                <w:szCs w:val="18"/>
              </w:rPr>
            </w:pPr>
            <w:r>
              <w:rPr>
                <w:rFonts w:ascii="Calibri" w:hAnsi="Calibri"/>
                <w:sz w:val="18"/>
                <w:szCs w:val="18"/>
              </w:rPr>
              <w:t>08</w:t>
            </w:r>
          </w:p>
        </w:tc>
      </w:tr>
      <w:tr w:rsidR="00E23769" w:rsidRPr="00C4300E" w14:paraId="79CDED27" w14:textId="77777777" w:rsidTr="003B2EF8">
        <w:trPr>
          <w:trHeight w:val="158"/>
          <w:jc w:val="center"/>
        </w:trPr>
        <w:tc>
          <w:tcPr>
            <w:tcW w:w="593" w:type="dxa"/>
            <w:vAlign w:val="bottom"/>
          </w:tcPr>
          <w:p w14:paraId="79CDED1D" w14:textId="77777777" w:rsidR="00AE1E3E" w:rsidRDefault="00E23769" w:rsidP="003B2EF8">
            <w:pPr>
              <w:keepNext/>
              <w:jc w:val="center"/>
              <w:rPr>
                <w:rFonts w:ascii="Calibri" w:hAnsi="Calibri"/>
                <w:sz w:val="18"/>
                <w:szCs w:val="18"/>
              </w:rPr>
            </w:pPr>
            <w:r>
              <w:rPr>
                <w:rFonts w:ascii="Calibri" w:hAnsi="Calibri"/>
                <w:b/>
                <w:sz w:val="18"/>
                <w:szCs w:val="18"/>
              </w:rPr>
              <w:t>I.D</w:t>
            </w:r>
          </w:p>
        </w:tc>
        <w:tc>
          <w:tcPr>
            <w:tcW w:w="2362" w:type="dxa"/>
            <w:vAlign w:val="bottom"/>
          </w:tcPr>
          <w:p w14:paraId="79CDED1E" w14:textId="77777777" w:rsidR="00AE1E3E" w:rsidRDefault="00E23769"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339" w:type="dxa"/>
            <w:vAlign w:val="bottom"/>
          </w:tcPr>
          <w:p w14:paraId="79CDED1F" w14:textId="77777777" w:rsidR="00AE1E3E" w:rsidRDefault="00E23769" w:rsidP="003B2EF8">
            <w:pPr>
              <w:keepNext/>
              <w:jc w:val="center"/>
              <w:rPr>
                <w:rFonts w:ascii="Calibri" w:hAnsi="Calibri"/>
                <w:sz w:val="18"/>
                <w:szCs w:val="18"/>
              </w:rPr>
            </w:pPr>
            <w:r w:rsidRPr="00C4300E">
              <w:rPr>
                <w:rFonts w:ascii="Calibri" w:hAnsi="Calibri"/>
                <w:b/>
                <w:sz w:val="18"/>
                <w:szCs w:val="18"/>
              </w:rPr>
              <w:t>Floor type</w:t>
            </w:r>
          </w:p>
        </w:tc>
        <w:tc>
          <w:tcPr>
            <w:tcW w:w="1339" w:type="dxa"/>
            <w:vAlign w:val="bottom"/>
          </w:tcPr>
          <w:p w14:paraId="79CDED20" w14:textId="77777777" w:rsidR="00AE1E3E" w:rsidRDefault="00E23769" w:rsidP="003B2EF8">
            <w:pPr>
              <w:keepNext/>
              <w:jc w:val="center"/>
              <w:rPr>
                <w:rFonts w:ascii="Calibri" w:hAnsi="Calibri"/>
                <w:sz w:val="18"/>
                <w:szCs w:val="18"/>
              </w:rPr>
            </w:pPr>
            <w:r w:rsidRPr="00C4300E">
              <w:rPr>
                <w:rFonts w:ascii="Calibri" w:hAnsi="Calibri"/>
                <w:b/>
                <w:sz w:val="18"/>
                <w:szCs w:val="18"/>
              </w:rPr>
              <w:t>Insulation Type</w:t>
            </w:r>
          </w:p>
        </w:tc>
        <w:tc>
          <w:tcPr>
            <w:tcW w:w="1339" w:type="dxa"/>
            <w:vAlign w:val="bottom"/>
          </w:tcPr>
          <w:p w14:paraId="79CDED21"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2" w14:textId="77777777" w:rsidR="00AE1E3E" w:rsidRDefault="00E23769" w:rsidP="003B2EF8">
            <w:pPr>
              <w:keepNext/>
              <w:jc w:val="center"/>
              <w:rPr>
                <w:rFonts w:ascii="Calibri" w:hAnsi="Calibri"/>
                <w:sz w:val="18"/>
                <w:szCs w:val="18"/>
              </w:rPr>
            </w:pPr>
            <w:r>
              <w:rPr>
                <w:rFonts w:ascii="Calibri" w:hAnsi="Calibri"/>
                <w:b/>
                <w:sz w:val="18"/>
                <w:szCs w:val="18"/>
              </w:rPr>
              <w:t>Depth</w:t>
            </w:r>
            <w:r w:rsidRPr="00C4300E">
              <w:rPr>
                <w:rFonts w:ascii="Calibri" w:hAnsi="Calibri"/>
                <w:b/>
                <w:sz w:val="18"/>
                <w:szCs w:val="18"/>
              </w:rPr>
              <w:t xml:space="preserve"> (inches)</w:t>
            </w:r>
          </w:p>
        </w:tc>
        <w:tc>
          <w:tcPr>
            <w:tcW w:w="1354" w:type="dxa"/>
            <w:vAlign w:val="bottom"/>
          </w:tcPr>
          <w:p w14:paraId="79CDED23"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4" w14:textId="77777777" w:rsidR="00AE1E3E" w:rsidRDefault="00E23769" w:rsidP="003B2EF8">
            <w:pPr>
              <w:keepNext/>
              <w:jc w:val="center"/>
              <w:rPr>
                <w:rFonts w:ascii="Calibri" w:hAnsi="Calibri"/>
                <w:sz w:val="18"/>
                <w:szCs w:val="18"/>
              </w:rPr>
            </w:pPr>
            <w:r>
              <w:rPr>
                <w:rFonts w:ascii="Calibri" w:hAnsi="Calibri"/>
                <w:b/>
                <w:sz w:val="18"/>
                <w:szCs w:val="18"/>
              </w:rPr>
              <w:t>R-V</w:t>
            </w:r>
            <w:r w:rsidRPr="00C4300E">
              <w:rPr>
                <w:rFonts w:ascii="Calibri" w:hAnsi="Calibri"/>
                <w:b/>
                <w:sz w:val="18"/>
                <w:szCs w:val="18"/>
              </w:rPr>
              <w:t>alu</w:t>
            </w:r>
            <w:r>
              <w:rPr>
                <w:rFonts w:ascii="Calibri" w:hAnsi="Calibri"/>
                <w:b/>
                <w:sz w:val="18"/>
                <w:szCs w:val="18"/>
              </w:rPr>
              <w:t>e</w:t>
            </w:r>
          </w:p>
        </w:tc>
        <w:tc>
          <w:tcPr>
            <w:tcW w:w="1354" w:type="dxa"/>
            <w:vAlign w:val="bottom"/>
          </w:tcPr>
          <w:p w14:paraId="79CDED25"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Vertical Insulation </w:t>
            </w:r>
            <w:r w:rsidR="00117F60">
              <w:rPr>
                <w:rFonts w:ascii="Calibri" w:hAnsi="Calibri"/>
                <w:b/>
                <w:sz w:val="18"/>
                <w:szCs w:val="18"/>
              </w:rPr>
              <w:t>L</w:t>
            </w:r>
            <w:r>
              <w:rPr>
                <w:rFonts w:ascii="Calibri" w:hAnsi="Calibri"/>
                <w:b/>
                <w:sz w:val="18"/>
                <w:szCs w:val="18"/>
              </w:rPr>
              <w:t>ength</w:t>
            </w:r>
            <w:r w:rsidRPr="00C4300E">
              <w:rPr>
                <w:rFonts w:ascii="Calibri" w:hAnsi="Calibri"/>
                <w:b/>
                <w:sz w:val="18"/>
                <w:szCs w:val="18"/>
              </w:rPr>
              <w:t xml:space="preserve"> (</w:t>
            </w:r>
            <w:r>
              <w:rPr>
                <w:rFonts w:ascii="Calibri" w:hAnsi="Calibri"/>
                <w:b/>
                <w:sz w:val="18"/>
                <w:szCs w:val="18"/>
              </w:rPr>
              <w:t>in</w:t>
            </w:r>
            <w:r w:rsidR="00117F60">
              <w:rPr>
                <w:rFonts w:ascii="Calibri" w:hAnsi="Calibri"/>
                <w:b/>
                <w:sz w:val="18"/>
                <w:szCs w:val="18"/>
              </w:rPr>
              <w:t>ches</w:t>
            </w:r>
            <w:r w:rsidRPr="00C4300E">
              <w:rPr>
                <w:rFonts w:ascii="Calibri" w:hAnsi="Calibri"/>
                <w:b/>
                <w:sz w:val="18"/>
                <w:szCs w:val="18"/>
              </w:rPr>
              <w:t>)</w:t>
            </w:r>
          </w:p>
        </w:tc>
        <w:tc>
          <w:tcPr>
            <w:tcW w:w="1343" w:type="dxa"/>
            <w:vAlign w:val="bottom"/>
          </w:tcPr>
          <w:p w14:paraId="79CDED26"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Horizontal Insulation </w:t>
            </w:r>
            <w:r>
              <w:rPr>
                <w:rFonts w:ascii="Calibri" w:hAnsi="Calibri"/>
                <w:b/>
                <w:sz w:val="18"/>
                <w:szCs w:val="18"/>
              </w:rPr>
              <w:t>Length</w:t>
            </w:r>
            <w:r w:rsidRPr="00C4300E">
              <w:rPr>
                <w:rFonts w:ascii="Calibri" w:hAnsi="Calibri"/>
                <w:b/>
                <w:sz w:val="18"/>
                <w:szCs w:val="18"/>
              </w:rPr>
              <w:t xml:space="preserve"> (</w:t>
            </w:r>
            <w:r>
              <w:rPr>
                <w:rFonts w:ascii="Calibri" w:hAnsi="Calibri"/>
                <w:b/>
                <w:sz w:val="18"/>
                <w:szCs w:val="18"/>
              </w:rPr>
              <w:t>f</w:t>
            </w:r>
            <w:r w:rsidR="00117F60">
              <w:rPr>
                <w:rFonts w:ascii="Calibri" w:hAnsi="Calibri"/>
                <w:b/>
                <w:sz w:val="18"/>
                <w:szCs w:val="18"/>
              </w:rPr>
              <w:t>eet</w:t>
            </w:r>
            <w:r w:rsidRPr="00C4300E">
              <w:rPr>
                <w:rFonts w:ascii="Calibri" w:hAnsi="Calibri"/>
                <w:b/>
                <w:sz w:val="18"/>
                <w:szCs w:val="18"/>
              </w:rPr>
              <w:t>)</w:t>
            </w:r>
          </w:p>
        </w:tc>
      </w:tr>
      <w:tr w:rsidR="00E23769" w:rsidRPr="00C4300E" w14:paraId="79CDED34" w14:textId="77777777" w:rsidTr="0032053E">
        <w:trPr>
          <w:trHeight w:val="158"/>
          <w:jc w:val="center"/>
        </w:trPr>
        <w:tc>
          <w:tcPr>
            <w:tcW w:w="593" w:type="dxa"/>
            <w:vAlign w:val="bottom"/>
          </w:tcPr>
          <w:p w14:paraId="79CDED28" w14:textId="15830BF2" w:rsidR="00AE1E3E" w:rsidRDefault="00E23769" w:rsidP="000E1747">
            <w:pPr>
              <w:keepNext/>
              <w:jc w:val="center"/>
              <w:rPr>
                <w:rFonts w:ascii="Calibri" w:hAnsi="Calibri"/>
                <w:sz w:val="18"/>
                <w:szCs w:val="18"/>
              </w:rPr>
            </w:pPr>
            <w:r w:rsidRPr="00C77D58">
              <w:rPr>
                <w:rFonts w:asciiTheme="minorHAnsi" w:hAnsiTheme="minorHAnsi"/>
                <w:sz w:val="18"/>
                <w:szCs w:val="18"/>
              </w:rPr>
              <w:t>&lt;&lt;</w:t>
            </w:r>
            <w:r w:rsidR="00356B09">
              <w:rPr>
                <w:rFonts w:asciiTheme="minorHAnsi" w:hAnsiTheme="minorHAnsi"/>
                <w:sz w:val="18"/>
                <w:szCs w:val="18"/>
              </w:rPr>
              <w:t xml:space="preserve">if available, </w:t>
            </w:r>
            <w:r w:rsidRPr="00C77D58">
              <w:rPr>
                <w:rFonts w:asciiTheme="minorHAnsi" w:hAnsiTheme="minorHAnsi"/>
                <w:sz w:val="18"/>
                <w:szCs w:val="18"/>
              </w:rPr>
              <w: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00356B09">
              <w:rPr>
                <w:rFonts w:asciiTheme="minorHAnsi" w:hAnsiTheme="minorHAnsi"/>
                <w:sz w:val="18"/>
                <w:szCs w:val="18"/>
              </w:rPr>
              <w:t>; else allow user input text</w:t>
            </w:r>
            <w:r w:rsidRPr="00C77D58">
              <w:rPr>
                <w:rFonts w:asciiTheme="minorHAnsi" w:hAnsiTheme="minorHAnsi"/>
                <w:sz w:val="18"/>
                <w:szCs w:val="18"/>
              </w:rPr>
              <w:t>&gt;&gt;</w:t>
            </w:r>
          </w:p>
        </w:tc>
        <w:tc>
          <w:tcPr>
            <w:tcW w:w="2362" w:type="dxa"/>
            <w:vAlign w:val="bottom"/>
          </w:tcPr>
          <w:p w14:paraId="79CDED29" w14:textId="77777777" w:rsidR="00AE1E3E" w:rsidRDefault="00E23769"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339" w:type="dxa"/>
            <w:vAlign w:val="bottom"/>
          </w:tcPr>
          <w:p w14:paraId="79CDED2A"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D2B"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D2C" w14:textId="3274D128"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52726B">
              <w:rPr>
                <w:rFonts w:asciiTheme="minorHAnsi" w:hAnsiTheme="minorHAnsi"/>
                <w:sz w:val="18"/>
                <w:szCs w:val="18"/>
              </w:rPr>
              <w:t>; else NA</w:t>
            </w:r>
            <w:r w:rsidRPr="00C77D58">
              <w:rPr>
                <w:rFonts w:asciiTheme="minorHAnsi" w:hAnsiTheme="minorHAnsi"/>
                <w:sz w:val="18"/>
                <w:szCs w:val="18"/>
              </w:rPr>
              <w:t>&gt;&gt;</w:t>
            </w:r>
          </w:p>
        </w:tc>
        <w:tc>
          <w:tcPr>
            <w:tcW w:w="1339" w:type="dxa"/>
            <w:vAlign w:val="bottom"/>
          </w:tcPr>
          <w:p w14:paraId="79CDED2D" w14:textId="77777777" w:rsidR="00AE1E3E" w:rsidRDefault="001710E4">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339" w:type="dxa"/>
            <w:vAlign w:val="bottom"/>
          </w:tcPr>
          <w:p w14:paraId="79CDED2E" w14:textId="77777777" w:rsidR="0041295B" w:rsidRDefault="00E23769">
            <w:pPr>
              <w:keepNext/>
              <w:ind w:left="45"/>
              <w:jc w:val="center"/>
              <w:rPr>
                <w:rFonts w:ascii="Calibri" w:hAnsi="Calibri"/>
                <w:sz w:val="18"/>
                <w:szCs w:val="18"/>
              </w:rPr>
            </w:pPr>
            <w:r w:rsidRPr="00C77D58">
              <w:rPr>
                <w:rFonts w:asciiTheme="minorHAnsi" w:hAnsiTheme="minorHAnsi"/>
                <w:sz w:val="18"/>
                <w:szCs w:val="18"/>
              </w:rPr>
              <w:t>&lt;&lt;</w:t>
            </w:r>
            <w:r w:rsidR="00D30F1C">
              <w:rPr>
                <w:rFonts w:asciiTheme="minorHAnsi" w:hAnsiTheme="minorHAnsi"/>
                <w:sz w:val="18"/>
                <w:szCs w:val="18"/>
              </w:rPr>
              <w:t>User Input: Number</w:t>
            </w:r>
            <w:r w:rsidRPr="00C77D58">
              <w:rPr>
                <w:rFonts w:asciiTheme="minorHAnsi" w:hAnsiTheme="minorHAnsi"/>
                <w:sz w:val="18"/>
                <w:szCs w:val="18"/>
              </w:rPr>
              <w:t>&gt;&gt;</w:t>
            </w:r>
          </w:p>
        </w:tc>
        <w:tc>
          <w:tcPr>
            <w:tcW w:w="1354" w:type="dxa"/>
            <w:vAlign w:val="bottom"/>
          </w:tcPr>
          <w:p w14:paraId="79CDED30" w14:textId="403AF6CA" w:rsidR="00AE1E3E" w:rsidRDefault="00E23769">
            <w:pPr>
              <w:keepNext/>
              <w:ind w:left="45"/>
              <w:jc w:val="center"/>
              <w:rPr>
                <w:rFonts w:asciiTheme="minorHAnsi" w:hAnsiTheme="minorHAnsi"/>
                <w:sz w:val="18"/>
                <w:szCs w:val="18"/>
              </w:rPr>
            </w:pPr>
            <w:r w:rsidRPr="00C77D58">
              <w:rPr>
                <w:rFonts w:asciiTheme="minorHAnsi" w:hAnsiTheme="minorHAnsi"/>
                <w:sz w:val="18"/>
                <w:szCs w:val="18"/>
              </w:rPr>
              <w:t>&lt;&lt;pull from</w:t>
            </w:r>
          </w:p>
          <w:p w14:paraId="79CDED31" w14:textId="12FA549E"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RPr="00C77D58">
              <w:rPr>
                <w:rFonts w:asciiTheme="minorHAnsi" w:hAnsiTheme="minorHAnsi"/>
                <w:sz w:val="18"/>
                <w:szCs w:val="18"/>
              </w:rPr>
              <w:t xml:space="preserve"> </w:t>
            </w:r>
            <w:r w:rsidRPr="00C77D58">
              <w:rPr>
                <w:rFonts w:asciiTheme="minorHAnsi" w:hAnsiTheme="minorHAnsi"/>
                <w:sz w:val="18"/>
                <w:szCs w:val="18"/>
              </w:rPr>
              <w:t>&gt;&gt;</w:t>
            </w:r>
          </w:p>
        </w:tc>
        <w:tc>
          <w:tcPr>
            <w:tcW w:w="1354" w:type="dxa"/>
            <w:vAlign w:val="bottom"/>
          </w:tcPr>
          <w:p w14:paraId="79CDED32"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c>
          <w:tcPr>
            <w:tcW w:w="1343" w:type="dxa"/>
            <w:vAlign w:val="bottom"/>
          </w:tcPr>
          <w:p w14:paraId="79CDED33"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r>
      <w:tr w:rsidR="00E23769" w:rsidRPr="00C4300E" w14:paraId="79CDED3D" w14:textId="77777777" w:rsidTr="0032053E">
        <w:trPr>
          <w:trHeight w:val="158"/>
          <w:jc w:val="center"/>
        </w:trPr>
        <w:tc>
          <w:tcPr>
            <w:tcW w:w="593" w:type="dxa"/>
            <w:vAlign w:val="bottom"/>
          </w:tcPr>
          <w:p w14:paraId="79CDED35" w14:textId="77777777" w:rsidR="00AE1E3E" w:rsidRDefault="00AE1E3E" w:rsidP="000E1747">
            <w:pPr>
              <w:keepNext/>
              <w:jc w:val="center"/>
              <w:rPr>
                <w:rFonts w:ascii="Calibri" w:hAnsi="Calibri"/>
                <w:sz w:val="18"/>
                <w:szCs w:val="18"/>
              </w:rPr>
            </w:pPr>
          </w:p>
        </w:tc>
        <w:tc>
          <w:tcPr>
            <w:tcW w:w="2362" w:type="dxa"/>
            <w:vAlign w:val="bottom"/>
          </w:tcPr>
          <w:p w14:paraId="79CDED36" w14:textId="77777777" w:rsidR="00AE1E3E" w:rsidRDefault="00AE1E3E" w:rsidP="00DE2F96">
            <w:pPr>
              <w:keepNext/>
              <w:jc w:val="center"/>
              <w:rPr>
                <w:rFonts w:ascii="Calibri" w:hAnsi="Calibri"/>
                <w:sz w:val="18"/>
                <w:szCs w:val="18"/>
              </w:rPr>
            </w:pPr>
          </w:p>
        </w:tc>
        <w:tc>
          <w:tcPr>
            <w:tcW w:w="1339" w:type="dxa"/>
            <w:vAlign w:val="bottom"/>
          </w:tcPr>
          <w:p w14:paraId="79CDED37" w14:textId="77777777" w:rsidR="00AE1E3E" w:rsidRDefault="00AE1E3E">
            <w:pPr>
              <w:keepNext/>
              <w:jc w:val="center"/>
              <w:rPr>
                <w:rFonts w:ascii="Calibri" w:hAnsi="Calibri"/>
                <w:sz w:val="18"/>
                <w:szCs w:val="18"/>
              </w:rPr>
            </w:pPr>
          </w:p>
        </w:tc>
        <w:tc>
          <w:tcPr>
            <w:tcW w:w="1339" w:type="dxa"/>
            <w:vAlign w:val="bottom"/>
          </w:tcPr>
          <w:p w14:paraId="79CDED38" w14:textId="77777777" w:rsidR="00AE1E3E" w:rsidRDefault="00AE1E3E">
            <w:pPr>
              <w:keepNext/>
              <w:jc w:val="center"/>
              <w:rPr>
                <w:rFonts w:ascii="Calibri" w:hAnsi="Calibri"/>
                <w:sz w:val="18"/>
                <w:szCs w:val="18"/>
              </w:rPr>
            </w:pPr>
          </w:p>
        </w:tc>
        <w:tc>
          <w:tcPr>
            <w:tcW w:w="1339" w:type="dxa"/>
            <w:vAlign w:val="bottom"/>
          </w:tcPr>
          <w:p w14:paraId="79CDED39" w14:textId="77777777" w:rsidR="00AE1E3E" w:rsidRDefault="00AE1E3E">
            <w:pPr>
              <w:keepNext/>
              <w:jc w:val="center"/>
              <w:rPr>
                <w:rFonts w:ascii="Calibri" w:hAnsi="Calibri"/>
                <w:sz w:val="18"/>
                <w:szCs w:val="18"/>
              </w:rPr>
            </w:pPr>
          </w:p>
        </w:tc>
        <w:tc>
          <w:tcPr>
            <w:tcW w:w="1354" w:type="dxa"/>
            <w:vAlign w:val="bottom"/>
          </w:tcPr>
          <w:p w14:paraId="79CDED3A" w14:textId="77777777" w:rsidR="00AE1E3E" w:rsidRDefault="00AE1E3E">
            <w:pPr>
              <w:keepNext/>
              <w:jc w:val="center"/>
              <w:rPr>
                <w:rFonts w:ascii="Calibri" w:hAnsi="Calibri"/>
                <w:sz w:val="18"/>
                <w:szCs w:val="18"/>
              </w:rPr>
            </w:pPr>
          </w:p>
        </w:tc>
        <w:tc>
          <w:tcPr>
            <w:tcW w:w="1354" w:type="dxa"/>
            <w:vAlign w:val="bottom"/>
          </w:tcPr>
          <w:p w14:paraId="79CDED3B" w14:textId="77777777" w:rsidR="00AE1E3E" w:rsidRDefault="00AE1E3E">
            <w:pPr>
              <w:keepNext/>
              <w:jc w:val="center"/>
              <w:rPr>
                <w:rFonts w:ascii="Calibri" w:hAnsi="Calibri"/>
                <w:sz w:val="18"/>
                <w:szCs w:val="18"/>
              </w:rPr>
            </w:pPr>
          </w:p>
        </w:tc>
        <w:tc>
          <w:tcPr>
            <w:tcW w:w="1343" w:type="dxa"/>
            <w:vAlign w:val="bottom"/>
          </w:tcPr>
          <w:p w14:paraId="79CDED3C" w14:textId="77777777" w:rsidR="00AE1E3E" w:rsidRDefault="00AE1E3E">
            <w:pPr>
              <w:keepNext/>
              <w:jc w:val="center"/>
              <w:rPr>
                <w:rFonts w:ascii="Calibri" w:hAnsi="Calibri"/>
                <w:sz w:val="18"/>
                <w:szCs w:val="18"/>
              </w:rPr>
            </w:pPr>
          </w:p>
        </w:tc>
      </w:tr>
    </w:tbl>
    <w:p w14:paraId="79CDED3E" w14:textId="77777777" w:rsidR="007A15A5" w:rsidRDefault="007A15A5" w:rsidP="000E1747">
      <w:pPr>
        <w:rPr>
          <w:rFonts w:ascii="Calibri" w:hAnsi="Calibri"/>
          <w:b/>
          <w:bCs/>
          <w:caps/>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173C2E" w:rsidRPr="00787AAD" w14:paraId="79CDED40" w14:textId="77777777" w:rsidTr="00173C2E">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D3F" w14:textId="665D19C3" w:rsidR="0032053E" w:rsidRPr="002F2318" w:rsidRDefault="0009301A" w:rsidP="00DE2F96">
            <w:pPr>
              <w:keepNext/>
              <w:rPr>
                <w:rFonts w:ascii="Calibri" w:hAnsi="Calibri"/>
                <w:b/>
                <w:szCs w:val="18"/>
              </w:rPr>
            </w:pPr>
            <w:r w:rsidRPr="002F2318">
              <w:rPr>
                <w:rFonts w:ascii="Calibri" w:hAnsi="Calibri"/>
                <w:b/>
                <w:szCs w:val="18"/>
              </w:rPr>
              <w:t xml:space="preserve">F. </w:t>
            </w:r>
            <w:r w:rsidR="002F2318" w:rsidRPr="002F2318">
              <w:rPr>
                <w:rFonts w:ascii="Calibri" w:hAnsi="Calibri"/>
                <w:b/>
                <w:szCs w:val="18"/>
              </w:rPr>
              <w:t>Heated Slab Insulation</w:t>
            </w:r>
          </w:p>
        </w:tc>
      </w:tr>
      <w:tr w:rsidR="00173C2E" w:rsidRPr="00787AAD" w14:paraId="79CDED43"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1" w14:textId="77777777" w:rsidR="0032053E" w:rsidRDefault="00173C2E"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2" w14:textId="77777777" w:rsidR="0032053E" w:rsidRDefault="00173C2E"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173C2E" w:rsidRPr="00787AAD" w14:paraId="79CDED46"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4" w14:textId="77777777" w:rsidR="0032053E" w:rsidRDefault="00173C2E"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5" w14:textId="22D26682" w:rsidR="0032053E" w:rsidRDefault="00173C2E"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110661">
              <w:rPr>
                <w:rFonts w:ascii="Calibri" w:hAnsi="Calibri"/>
                <w:sz w:val="18"/>
                <w:szCs w:val="18"/>
              </w:rPr>
              <w:t>5 require</w:t>
            </w:r>
            <w:r w:rsidR="00E25814">
              <w:rPr>
                <w:rFonts w:ascii="Calibri" w:hAnsi="Calibri"/>
                <w:sz w:val="18"/>
                <w:szCs w:val="18"/>
              </w:rPr>
              <w:t xml:space="preserve"> </w:t>
            </w:r>
            <w:r w:rsidRPr="00110661">
              <w:rPr>
                <w:rFonts w:ascii="Calibri" w:hAnsi="Calibri"/>
                <w:sz w:val="18"/>
                <w:szCs w:val="18"/>
              </w:rPr>
              <w:t xml:space="preserve"> R-5, </w:t>
            </w:r>
            <w:r w:rsidR="00D80294">
              <w:rPr>
                <w:rFonts w:ascii="Calibri" w:hAnsi="Calibri"/>
                <w:sz w:val="18"/>
                <w:szCs w:val="18"/>
              </w:rPr>
              <w:t xml:space="preserve">and </w:t>
            </w:r>
            <w:r w:rsidRPr="00110661">
              <w:rPr>
                <w:rFonts w:ascii="Calibri" w:hAnsi="Calibri"/>
                <w:sz w:val="18"/>
                <w:szCs w:val="18"/>
              </w:rPr>
              <w:t>climate zone 16 requires R-10.</w:t>
            </w:r>
          </w:p>
        </w:tc>
      </w:tr>
      <w:tr w:rsidR="00173C2E" w:rsidRPr="00787AAD" w14:paraId="79CDED49"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7" w14:textId="77777777" w:rsidR="0032053E" w:rsidRDefault="00173C2E"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8" w14:textId="7CB3579A" w:rsidR="0032053E" w:rsidRDefault="00173C2E"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E25814">
              <w:rPr>
                <w:rFonts w:ascii="Calibri" w:hAnsi="Calibri"/>
                <w:sz w:val="18"/>
                <w:szCs w:val="18"/>
              </w:rPr>
              <w:t>i</w:t>
            </w:r>
            <w:r w:rsidRPr="00110661">
              <w:rPr>
                <w:rFonts w:ascii="Calibri" w:hAnsi="Calibri"/>
                <w:sz w:val="18"/>
                <w:szCs w:val="18"/>
              </w:rPr>
              <w:t>n view. Climate zones 1-</w:t>
            </w:r>
            <w:r w:rsidR="003B3F02">
              <w:rPr>
                <w:rFonts w:ascii="Calibri" w:hAnsi="Calibri"/>
                <w:sz w:val="18"/>
                <w:szCs w:val="18"/>
              </w:rPr>
              <w:t>1</w:t>
            </w:r>
            <w:r w:rsidRPr="00110661">
              <w:rPr>
                <w:rFonts w:ascii="Calibri" w:hAnsi="Calibri"/>
                <w:sz w:val="18"/>
                <w:szCs w:val="18"/>
              </w:rPr>
              <w:t xml:space="preserve">5 require R-5, </w:t>
            </w:r>
            <w:r w:rsidR="00D80294">
              <w:rPr>
                <w:rFonts w:ascii="Calibri" w:hAnsi="Calibri"/>
                <w:sz w:val="18"/>
                <w:szCs w:val="18"/>
              </w:rPr>
              <w:t xml:space="preserve">and </w:t>
            </w:r>
            <w:r w:rsidRPr="00110661">
              <w:rPr>
                <w:rFonts w:ascii="Calibri" w:hAnsi="Calibri"/>
                <w:sz w:val="18"/>
                <w:szCs w:val="18"/>
              </w:rPr>
              <w:t>climate zone 16 requires R-10 vertical and R-7 horizontal.</w:t>
            </w:r>
          </w:p>
        </w:tc>
      </w:tr>
      <w:tr w:rsidR="001C1472" w:rsidRPr="00110661" w14:paraId="79CDED4B" w14:textId="77777777" w:rsidTr="00E2376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D4A" w14:textId="77777777" w:rsidR="001C1472" w:rsidRDefault="001C1472"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4C" w14:textId="77777777" w:rsidR="007A15A5" w:rsidRDefault="007A15A5" w:rsidP="000E1747">
      <w:pPr>
        <w:rPr>
          <w:rFonts w:ascii="Calibri" w:hAnsi="Calibri"/>
          <w:b/>
          <w:bCs/>
          <w:caps/>
        </w:rPr>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110661" w:rsidRPr="00C4300E" w14:paraId="79CDED4E" w14:textId="77777777" w:rsidTr="006453E3">
        <w:trPr>
          <w:trHeight w:val="158"/>
        </w:trPr>
        <w:tc>
          <w:tcPr>
            <w:tcW w:w="11034" w:type="dxa"/>
            <w:gridSpan w:val="2"/>
            <w:vAlign w:val="center"/>
          </w:tcPr>
          <w:p w14:paraId="79CDED4D" w14:textId="63B97F24" w:rsidR="00110661" w:rsidRPr="00C4300E" w:rsidRDefault="00110661" w:rsidP="00DE2F96">
            <w:pPr>
              <w:keepNext/>
              <w:rPr>
                <w:rFonts w:ascii="Calibri" w:hAnsi="Calibri"/>
                <w:sz w:val="18"/>
                <w:szCs w:val="18"/>
              </w:rPr>
            </w:pPr>
            <w:r w:rsidRPr="002F2318">
              <w:rPr>
                <w:rFonts w:ascii="Calibri" w:hAnsi="Calibri"/>
                <w:b/>
                <w:szCs w:val="18"/>
              </w:rPr>
              <w:t xml:space="preserve">G. </w:t>
            </w:r>
            <w:r w:rsidR="002F2318" w:rsidRPr="002F2318">
              <w:rPr>
                <w:rFonts w:ascii="Calibri" w:hAnsi="Calibri"/>
                <w:b/>
                <w:szCs w:val="18"/>
              </w:rPr>
              <w:t>Minimum Mandatory Measures</w:t>
            </w:r>
          </w:p>
        </w:tc>
      </w:tr>
      <w:tr w:rsidR="00110661" w:rsidRPr="00C4300E" w14:paraId="79CDED51" w14:textId="77777777" w:rsidTr="006453E3">
        <w:trPr>
          <w:trHeight w:val="158"/>
        </w:trPr>
        <w:tc>
          <w:tcPr>
            <w:tcW w:w="590" w:type="dxa"/>
            <w:vAlign w:val="center"/>
          </w:tcPr>
          <w:p w14:paraId="79CDED4F" w14:textId="77777777" w:rsidR="00110661" w:rsidRPr="00B615A5" w:rsidRDefault="00110661" w:rsidP="000E1747">
            <w:pPr>
              <w:keepNext/>
              <w:jc w:val="center"/>
              <w:rPr>
                <w:rFonts w:ascii="Calibri" w:hAnsi="Calibri"/>
                <w:sz w:val="18"/>
                <w:szCs w:val="18"/>
              </w:rPr>
            </w:pPr>
            <w:r>
              <w:rPr>
                <w:rFonts w:ascii="Calibri" w:hAnsi="Calibri"/>
                <w:sz w:val="18"/>
                <w:szCs w:val="18"/>
              </w:rPr>
              <w:t>01</w:t>
            </w:r>
          </w:p>
        </w:tc>
        <w:tc>
          <w:tcPr>
            <w:tcW w:w="10444" w:type="dxa"/>
          </w:tcPr>
          <w:p w14:paraId="79CDED50"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110.8(a): All installed Insulation is certified and listed with Department of Consumer Affairs, Standards for Insulating Material.</w:t>
            </w:r>
          </w:p>
        </w:tc>
      </w:tr>
      <w:tr w:rsidR="00110661" w:rsidRPr="00C4300E" w14:paraId="79CDED54" w14:textId="77777777" w:rsidTr="006453E3">
        <w:trPr>
          <w:trHeight w:val="158"/>
        </w:trPr>
        <w:tc>
          <w:tcPr>
            <w:tcW w:w="590" w:type="dxa"/>
            <w:vAlign w:val="center"/>
          </w:tcPr>
          <w:p w14:paraId="79CDED52" w14:textId="77777777" w:rsidR="00110661" w:rsidRPr="00B615A5" w:rsidRDefault="00110661" w:rsidP="000E1747">
            <w:pPr>
              <w:keepNext/>
              <w:jc w:val="center"/>
              <w:rPr>
                <w:rFonts w:ascii="Calibri" w:hAnsi="Calibri"/>
                <w:sz w:val="18"/>
                <w:szCs w:val="18"/>
              </w:rPr>
            </w:pPr>
            <w:r>
              <w:rPr>
                <w:rFonts w:ascii="Calibri" w:hAnsi="Calibri"/>
                <w:sz w:val="18"/>
                <w:szCs w:val="18"/>
              </w:rPr>
              <w:t>02</w:t>
            </w:r>
          </w:p>
        </w:tc>
        <w:tc>
          <w:tcPr>
            <w:tcW w:w="10444" w:type="dxa"/>
          </w:tcPr>
          <w:p w14:paraId="79CDED53"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110661" w:rsidRPr="00C4300E" w14:paraId="79CDED57" w14:textId="77777777" w:rsidTr="006453E3">
        <w:trPr>
          <w:trHeight w:val="158"/>
        </w:trPr>
        <w:tc>
          <w:tcPr>
            <w:tcW w:w="590" w:type="dxa"/>
            <w:vAlign w:val="center"/>
          </w:tcPr>
          <w:p w14:paraId="79CDED55" w14:textId="77777777" w:rsidR="00110661" w:rsidRPr="00B615A5" w:rsidRDefault="00110661" w:rsidP="000E1747">
            <w:pPr>
              <w:keepNext/>
              <w:jc w:val="center"/>
              <w:rPr>
                <w:rFonts w:ascii="Calibri" w:hAnsi="Calibri"/>
                <w:sz w:val="18"/>
                <w:szCs w:val="18"/>
              </w:rPr>
            </w:pPr>
            <w:r>
              <w:rPr>
                <w:rFonts w:ascii="Calibri" w:hAnsi="Calibri"/>
                <w:sz w:val="18"/>
                <w:szCs w:val="18"/>
              </w:rPr>
              <w:t>03</w:t>
            </w:r>
          </w:p>
        </w:tc>
        <w:tc>
          <w:tcPr>
            <w:tcW w:w="10444" w:type="dxa"/>
          </w:tcPr>
          <w:p w14:paraId="79CDED56"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110661" w:rsidRPr="00C4300E" w14:paraId="79CDED5A" w14:textId="77777777" w:rsidTr="006453E3">
        <w:trPr>
          <w:trHeight w:val="158"/>
        </w:trPr>
        <w:tc>
          <w:tcPr>
            <w:tcW w:w="590" w:type="dxa"/>
            <w:vAlign w:val="center"/>
          </w:tcPr>
          <w:p w14:paraId="79CDED58" w14:textId="77777777" w:rsidR="00110661"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D59" w14:textId="77777777" w:rsidR="00110661" w:rsidRPr="00C4300E" w:rsidRDefault="00110661" w:rsidP="00DE2F96">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p>
        </w:tc>
      </w:tr>
      <w:tr w:rsidR="00110661" w:rsidRPr="00C4300E" w14:paraId="79CDED5D" w14:textId="77777777" w:rsidTr="006453E3">
        <w:trPr>
          <w:trHeight w:val="158"/>
        </w:trPr>
        <w:tc>
          <w:tcPr>
            <w:tcW w:w="590" w:type="dxa"/>
            <w:vAlign w:val="center"/>
          </w:tcPr>
          <w:p w14:paraId="79CDED5B" w14:textId="77777777" w:rsidR="00110661"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D5C" w14:textId="77777777" w:rsidR="00110661" w:rsidRPr="00C4300E" w:rsidRDefault="00110661"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150.0(l): Water absorption rate for the insulation material alone without facings is no greater than 0.3%; water vapor permeance rate is no greater than 2.0 perm/inch and is protected from physical damage and UV light deterioration.</w:t>
            </w:r>
          </w:p>
        </w:tc>
      </w:tr>
      <w:tr w:rsidR="00110661" w:rsidRPr="00C4300E" w14:paraId="79CDED60" w14:textId="77777777" w:rsidTr="006453E3">
        <w:trPr>
          <w:trHeight w:val="158"/>
        </w:trPr>
        <w:tc>
          <w:tcPr>
            <w:tcW w:w="590" w:type="dxa"/>
            <w:vAlign w:val="center"/>
          </w:tcPr>
          <w:p w14:paraId="79CDED5E" w14:textId="77777777" w:rsidR="00110661"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D5F" w14:textId="33B9083F" w:rsidR="00110661" w:rsidRPr="00C4300E" w:rsidRDefault="00110661"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r w:rsidR="00EE0545">
              <w:rPr>
                <w:rFonts w:ascii="Calibri" w:hAnsi="Calibri"/>
                <w:sz w:val="18"/>
                <w:szCs w:val="18"/>
              </w:rPr>
              <w:t xml:space="preserve"> &amp; 150.1(c)6</w:t>
            </w:r>
            <w:r w:rsidRPr="00C4300E">
              <w:rPr>
                <w:rFonts w:ascii="Calibri" w:hAnsi="Calibri"/>
                <w:sz w:val="18"/>
                <w:szCs w:val="18"/>
              </w:rPr>
              <w:t>: All 2x4 wood-frame walls have a minimum R-13 insulation or equivalent U-factor</w:t>
            </w:r>
            <w:r w:rsidR="00EE0545">
              <w:rPr>
                <w:rFonts w:ascii="Calibri" w:hAnsi="Calibri"/>
                <w:sz w:val="18"/>
                <w:szCs w:val="18"/>
              </w:rPr>
              <w:t xml:space="preserve"> not exceeding U-0.102</w:t>
            </w:r>
            <w:r w:rsidRPr="00C4300E">
              <w:rPr>
                <w:rFonts w:ascii="Calibri" w:hAnsi="Calibri"/>
                <w:sz w:val="18"/>
                <w:szCs w:val="18"/>
              </w:rPr>
              <w:t>.</w:t>
            </w:r>
          </w:p>
        </w:tc>
      </w:tr>
      <w:tr w:rsidR="00110661" w:rsidRPr="00C4300E" w14:paraId="79CDED63" w14:textId="77777777" w:rsidTr="006453E3">
        <w:trPr>
          <w:trHeight w:val="158"/>
        </w:trPr>
        <w:tc>
          <w:tcPr>
            <w:tcW w:w="590" w:type="dxa"/>
            <w:vAlign w:val="center"/>
          </w:tcPr>
          <w:p w14:paraId="79CDED61" w14:textId="77777777" w:rsidR="00110661"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D62" w14:textId="3B82C52F" w:rsidR="00110661" w:rsidRPr="00C4300E" w:rsidRDefault="00110661"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r w:rsidR="00EE0545">
              <w:rPr>
                <w:rFonts w:ascii="Calibri" w:hAnsi="Calibri"/>
                <w:sz w:val="18"/>
                <w:szCs w:val="18"/>
              </w:rPr>
              <w:t xml:space="preserve"> &amp; 150.1(c)6</w:t>
            </w:r>
            <w:r w:rsidRPr="00C4300E">
              <w:rPr>
                <w:rFonts w:ascii="Calibri" w:hAnsi="Calibri"/>
                <w:sz w:val="18"/>
                <w:szCs w:val="18"/>
              </w:rPr>
              <w:t>: All 2x6 wood-frame walls have a minimum R-</w:t>
            </w:r>
            <w:r w:rsidR="00AB413C">
              <w:rPr>
                <w:rFonts w:ascii="Calibri" w:hAnsi="Calibri"/>
                <w:sz w:val="18"/>
                <w:szCs w:val="18"/>
              </w:rPr>
              <w:t>20</w:t>
            </w:r>
            <w:r w:rsidRPr="00C4300E">
              <w:rPr>
                <w:rFonts w:ascii="Calibri" w:hAnsi="Calibri"/>
                <w:sz w:val="18"/>
                <w:szCs w:val="18"/>
              </w:rPr>
              <w:t xml:space="preserve"> insulation or equivalent U-factor</w:t>
            </w:r>
            <w:r w:rsidR="00EE0545">
              <w:rPr>
                <w:rFonts w:ascii="Calibri" w:hAnsi="Calibri"/>
                <w:sz w:val="18"/>
                <w:szCs w:val="18"/>
              </w:rPr>
              <w:t xml:space="preserve"> not exceeding U-0.071</w:t>
            </w:r>
            <w:r w:rsidRPr="00C4300E">
              <w:rPr>
                <w:rFonts w:ascii="Calibri" w:hAnsi="Calibri"/>
                <w:sz w:val="18"/>
                <w:szCs w:val="18"/>
              </w:rPr>
              <w:t>.</w:t>
            </w:r>
          </w:p>
        </w:tc>
      </w:tr>
      <w:tr w:rsidR="00110661" w:rsidRPr="00C4300E" w14:paraId="79CDED66" w14:textId="77777777" w:rsidTr="006453E3">
        <w:trPr>
          <w:trHeight w:val="158"/>
        </w:trPr>
        <w:tc>
          <w:tcPr>
            <w:tcW w:w="590" w:type="dxa"/>
            <w:vAlign w:val="center"/>
          </w:tcPr>
          <w:p w14:paraId="79CDED64" w14:textId="77777777" w:rsidR="00110661"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D65" w14:textId="6781DAD9" w:rsidR="00110661" w:rsidRPr="00C4300E" w:rsidRDefault="00110661" w:rsidP="00DE2F96">
            <w:pPr>
              <w:keepNext/>
              <w:rPr>
                <w:rFonts w:ascii="Calibri" w:hAnsi="Calibri"/>
                <w:sz w:val="18"/>
                <w:szCs w:val="18"/>
              </w:rPr>
            </w:pPr>
            <w:r>
              <w:rPr>
                <w:rFonts w:ascii="Calibri" w:hAnsi="Calibri"/>
                <w:b/>
                <w:sz w:val="18"/>
                <w:szCs w:val="18"/>
              </w:rPr>
              <w:t>Ceiling/Rafter Roof</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150.0(a)1: All wood-frame ceiling have a minimum R-</w:t>
            </w:r>
            <w:r w:rsidR="00B452E9">
              <w:rPr>
                <w:rFonts w:ascii="Calibri" w:hAnsi="Calibri"/>
                <w:sz w:val="18"/>
                <w:szCs w:val="18"/>
              </w:rPr>
              <w:t>22</w:t>
            </w:r>
            <w:r w:rsidRPr="00C4300E">
              <w:rPr>
                <w:rFonts w:ascii="Calibri" w:hAnsi="Calibri"/>
                <w:sz w:val="18"/>
                <w:szCs w:val="18"/>
              </w:rPr>
              <w:t xml:space="preserve"> insulation or equivalent U-factor.</w:t>
            </w:r>
          </w:p>
        </w:tc>
      </w:tr>
      <w:tr w:rsidR="00526EBD" w:rsidRPr="00C4300E" w14:paraId="79CDED69" w14:textId="77777777" w:rsidTr="006453E3">
        <w:trPr>
          <w:trHeight w:val="158"/>
        </w:trPr>
        <w:tc>
          <w:tcPr>
            <w:tcW w:w="590" w:type="dxa"/>
            <w:vAlign w:val="center"/>
          </w:tcPr>
          <w:p w14:paraId="79CDED67" w14:textId="77777777" w:rsidR="00526EBD" w:rsidRPr="00B615A5" w:rsidRDefault="00526EBD" w:rsidP="000E1747">
            <w:pPr>
              <w:keepNext/>
              <w:jc w:val="center"/>
              <w:rPr>
                <w:rFonts w:ascii="Calibri" w:hAnsi="Calibri"/>
                <w:sz w:val="18"/>
                <w:szCs w:val="18"/>
              </w:rPr>
            </w:pPr>
            <w:r>
              <w:rPr>
                <w:rFonts w:ascii="Calibri" w:hAnsi="Calibri"/>
                <w:sz w:val="18"/>
                <w:szCs w:val="18"/>
              </w:rPr>
              <w:t>09</w:t>
            </w:r>
          </w:p>
        </w:tc>
        <w:tc>
          <w:tcPr>
            <w:tcW w:w="10444" w:type="dxa"/>
          </w:tcPr>
          <w:p w14:paraId="79CDED68" w14:textId="146BC771" w:rsidR="00526EBD"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(g)1: </w:t>
            </w:r>
            <w:r>
              <w:rPr>
                <w:rFonts w:ascii="Calibri" w:hAnsi="Calibri"/>
                <w:sz w:val="18"/>
                <w:szCs w:val="18"/>
              </w:rPr>
              <w:t>In Climate Zones 1 through 16, the earth floor of unvented crawl space shall be covered with a Class I or Class II vapor retarder, This requirement shall also apply to controlled ventilation crawl space for buildings complying with the Exception to Section 150.0(d).</w:t>
            </w:r>
          </w:p>
        </w:tc>
      </w:tr>
      <w:tr w:rsidR="00526EBD" w:rsidRPr="00C4300E" w14:paraId="79CDED6C" w14:textId="77777777" w:rsidTr="006453E3">
        <w:trPr>
          <w:trHeight w:val="158"/>
        </w:trPr>
        <w:tc>
          <w:tcPr>
            <w:tcW w:w="590" w:type="dxa"/>
            <w:vAlign w:val="center"/>
          </w:tcPr>
          <w:p w14:paraId="79CDED6A" w14:textId="77777777" w:rsidR="00526EBD" w:rsidRPr="005F79BA" w:rsidRDefault="00526EBD" w:rsidP="000E1747">
            <w:pPr>
              <w:keepNext/>
              <w:jc w:val="center"/>
              <w:rPr>
                <w:rFonts w:ascii="Calibri" w:hAnsi="Calibri"/>
                <w:sz w:val="18"/>
                <w:szCs w:val="18"/>
              </w:rPr>
            </w:pPr>
            <w:r>
              <w:rPr>
                <w:rFonts w:ascii="Calibri" w:hAnsi="Calibri"/>
                <w:sz w:val="18"/>
                <w:szCs w:val="18"/>
              </w:rPr>
              <w:t>10</w:t>
            </w:r>
          </w:p>
        </w:tc>
        <w:tc>
          <w:tcPr>
            <w:tcW w:w="10444" w:type="dxa"/>
          </w:tcPr>
          <w:p w14:paraId="79CDED6B" w14:textId="50F9A7D3" w:rsidR="00526EBD" w:rsidRPr="00C4300E"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(g)2: </w:t>
            </w:r>
            <w:r>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110661" w:rsidRPr="00C4300E" w14:paraId="79CDED74" w14:textId="77777777" w:rsidTr="006453E3">
        <w:trPr>
          <w:trHeight w:val="158"/>
        </w:trPr>
        <w:tc>
          <w:tcPr>
            <w:tcW w:w="590" w:type="dxa"/>
            <w:vAlign w:val="center"/>
          </w:tcPr>
          <w:p w14:paraId="79CDED70" w14:textId="14A818DB" w:rsidR="00110661" w:rsidRDefault="00BF23A8" w:rsidP="000E1747">
            <w:pPr>
              <w:keepNext/>
              <w:jc w:val="center"/>
              <w:rPr>
                <w:rFonts w:ascii="Calibri" w:hAnsi="Calibri"/>
                <w:sz w:val="18"/>
                <w:szCs w:val="18"/>
              </w:rPr>
            </w:pPr>
            <w:r>
              <w:rPr>
                <w:rFonts w:ascii="Calibri" w:hAnsi="Calibri"/>
                <w:sz w:val="18"/>
                <w:szCs w:val="18"/>
              </w:rPr>
              <w:t>1</w:t>
            </w:r>
            <w:r w:rsidR="00526EBD">
              <w:rPr>
                <w:rFonts w:ascii="Calibri" w:hAnsi="Calibri"/>
                <w:sz w:val="18"/>
                <w:szCs w:val="18"/>
              </w:rPr>
              <w:t>1</w:t>
            </w:r>
          </w:p>
        </w:tc>
        <w:tc>
          <w:tcPr>
            <w:tcW w:w="10444" w:type="dxa"/>
          </w:tcPr>
          <w:p w14:paraId="79CDED71" w14:textId="77777777" w:rsidR="00110661" w:rsidRDefault="00110661"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D72" w14:textId="07349FA4" w:rsidR="00110661" w:rsidRPr="005F79BA" w:rsidRDefault="00110661"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w:t>
            </w:r>
          </w:p>
          <w:p w14:paraId="79CDED73" w14:textId="08DD1140" w:rsidR="00110661" w:rsidRPr="00C4300E" w:rsidRDefault="00110661"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E25814">
              <w:rPr>
                <w:rFonts w:ascii="Calibri" w:hAnsi="Calibri"/>
                <w:sz w:val="18"/>
                <w:szCs w:val="18"/>
              </w:rPr>
              <w:t>i</w:t>
            </w:r>
            <w:r w:rsidRPr="009921A0">
              <w:rPr>
                <w:rFonts w:ascii="Calibri" w:hAnsi="Calibri"/>
                <w:sz w:val="18"/>
                <w:szCs w:val="18"/>
              </w:rPr>
              <w:t>n view.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 vertical and R-7 horizontal.</w:t>
            </w:r>
          </w:p>
        </w:tc>
      </w:tr>
      <w:tr w:rsidR="006453E3" w:rsidRPr="00C4300E" w14:paraId="79CDED7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D7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77" w14:textId="77777777" w:rsidR="00110661" w:rsidRDefault="00110661" w:rsidP="000E1747">
      <w:pPr>
        <w:rPr>
          <w:rFonts w:ascii="Calibri" w:hAnsi="Calibri"/>
          <w:b/>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110661" w:rsidRPr="00655108" w14:paraId="79CDED79" w14:textId="77777777" w:rsidTr="006453E3">
        <w:trPr>
          <w:trHeight w:val="158"/>
        </w:trPr>
        <w:tc>
          <w:tcPr>
            <w:tcW w:w="11027" w:type="dxa"/>
            <w:gridSpan w:val="2"/>
          </w:tcPr>
          <w:p w14:paraId="79CDED78" w14:textId="5F72C6E2"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H. </w:t>
            </w:r>
            <w:r w:rsidR="002F2318" w:rsidRPr="002F2318">
              <w:rPr>
                <w:rFonts w:ascii="Calibri" w:hAnsi="Calibri"/>
                <w:b/>
                <w:szCs w:val="18"/>
              </w:rPr>
              <w:t>Installed Insulation</w:t>
            </w:r>
          </w:p>
        </w:tc>
      </w:tr>
      <w:tr w:rsidR="00110661" w:rsidRPr="00655108" w14:paraId="79CDED7C" w14:textId="77777777" w:rsidTr="006453E3">
        <w:trPr>
          <w:trHeight w:val="158"/>
        </w:trPr>
        <w:tc>
          <w:tcPr>
            <w:tcW w:w="590" w:type="dxa"/>
            <w:vAlign w:val="center"/>
          </w:tcPr>
          <w:p w14:paraId="79CDED7A"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D7B"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sidR="008779B7">
              <w:rPr>
                <w:rFonts w:ascii="Calibri" w:hAnsi="Calibri"/>
                <w:sz w:val="18"/>
                <w:szCs w:val="18"/>
              </w:rPr>
              <w:t>CF1R</w:t>
            </w:r>
            <w:r w:rsidRPr="00655108">
              <w:rPr>
                <w:rFonts w:ascii="Calibri" w:hAnsi="Calibri"/>
                <w:sz w:val="18"/>
                <w:szCs w:val="18"/>
              </w:rPr>
              <w:t>.</w:t>
            </w:r>
          </w:p>
        </w:tc>
      </w:tr>
      <w:tr w:rsidR="00110661" w:rsidRPr="00655108" w14:paraId="79CDED7F" w14:textId="77777777" w:rsidTr="006453E3">
        <w:trPr>
          <w:trHeight w:val="158"/>
        </w:trPr>
        <w:tc>
          <w:tcPr>
            <w:tcW w:w="590" w:type="dxa"/>
            <w:vAlign w:val="center"/>
          </w:tcPr>
          <w:p w14:paraId="79CDED7D"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D7E"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110661" w:rsidRPr="00655108" w14:paraId="79CDED82" w14:textId="77777777" w:rsidTr="006453E3">
        <w:trPr>
          <w:trHeight w:val="158"/>
        </w:trPr>
        <w:tc>
          <w:tcPr>
            <w:tcW w:w="590" w:type="dxa"/>
            <w:vAlign w:val="center"/>
          </w:tcPr>
          <w:p w14:paraId="79CDED80"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D81"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sidR="001C1472">
              <w:rPr>
                <w:rFonts w:ascii="Calibri" w:hAnsi="Calibri"/>
                <w:sz w:val="18"/>
                <w:szCs w:val="18"/>
              </w:rPr>
              <w:t xml:space="preserve"> insulation</w:t>
            </w:r>
            <w:r w:rsidRPr="00655108">
              <w:rPr>
                <w:rFonts w:ascii="Calibri" w:hAnsi="Calibri"/>
                <w:sz w:val="18"/>
                <w:szCs w:val="18"/>
              </w:rPr>
              <w:t>.</w:t>
            </w:r>
          </w:p>
        </w:tc>
      </w:tr>
      <w:tr w:rsidR="00110661" w:rsidRPr="00655108" w14:paraId="79CDED85" w14:textId="77777777" w:rsidTr="006453E3">
        <w:trPr>
          <w:trHeight w:val="158"/>
        </w:trPr>
        <w:tc>
          <w:tcPr>
            <w:tcW w:w="590" w:type="dxa"/>
            <w:vAlign w:val="center"/>
          </w:tcPr>
          <w:p w14:paraId="79CDED83"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D84"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110661" w:rsidRPr="00655108" w14:paraId="79CDED88" w14:textId="77777777" w:rsidTr="006453E3">
        <w:trPr>
          <w:trHeight w:val="158"/>
        </w:trPr>
        <w:tc>
          <w:tcPr>
            <w:tcW w:w="590" w:type="dxa"/>
            <w:vAlign w:val="center"/>
          </w:tcPr>
          <w:p w14:paraId="79CDED86"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D87"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110661" w:rsidRPr="00655108" w14:paraId="79CDED8B" w14:textId="77777777" w:rsidTr="006453E3">
        <w:trPr>
          <w:trHeight w:val="158"/>
        </w:trPr>
        <w:tc>
          <w:tcPr>
            <w:tcW w:w="590" w:type="dxa"/>
            <w:vAlign w:val="center"/>
          </w:tcPr>
          <w:p w14:paraId="79CDED89"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D8A" w14:textId="77777777" w:rsidR="00110661" w:rsidRDefault="00110661"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110661" w:rsidRPr="00655108" w14:paraId="79CDED8E" w14:textId="77777777" w:rsidTr="006453E3">
        <w:trPr>
          <w:trHeight w:val="158"/>
        </w:trPr>
        <w:tc>
          <w:tcPr>
            <w:tcW w:w="590" w:type="dxa"/>
            <w:vAlign w:val="center"/>
          </w:tcPr>
          <w:p w14:paraId="79CDED8C"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D8D"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 and floors.</w:t>
            </w:r>
          </w:p>
        </w:tc>
      </w:tr>
      <w:tr w:rsidR="00110661" w:rsidRPr="00655108" w14:paraId="79CDED91" w14:textId="77777777" w:rsidTr="006453E3">
        <w:trPr>
          <w:trHeight w:val="158"/>
        </w:trPr>
        <w:tc>
          <w:tcPr>
            <w:tcW w:w="590" w:type="dxa"/>
            <w:vAlign w:val="center"/>
          </w:tcPr>
          <w:p w14:paraId="79CDED8F"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D90"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110661" w:rsidRPr="00655108" w14:paraId="79CDED94" w14:textId="77777777" w:rsidTr="006453E3">
        <w:trPr>
          <w:trHeight w:val="158"/>
        </w:trPr>
        <w:tc>
          <w:tcPr>
            <w:tcW w:w="590" w:type="dxa"/>
            <w:vAlign w:val="center"/>
          </w:tcPr>
          <w:p w14:paraId="79CDED92"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D93" w14:textId="77777777" w:rsidR="00110661" w:rsidRPr="00655108" w:rsidRDefault="00110661"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110661" w:rsidRPr="00655108" w14:paraId="79CDED97" w14:textId="77777777" w:rsidTr="006453E3">
        <w:trPr>
          <w:trHeight w:val="158"/>
        </w:trPr>
        <w:tc>
          <w:tcPr>
            <w:tcW w:w="590" w:type="dxa"/>
            <w:vAlign w:val="center"/>
          </w:tcPr>
          <w:p w14:paraId="79CDED95" w14:textId="77777777" w:rsidR="00110661" w:rsidRPr="00C4300E" w:rsidRDefault="00110661"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D96" w14:textId="77777777" w:rsidR="00110661" w:rsidRPr="00655108" w:rsidRDefault="00110661"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6453E3" w:rsidRPr="00C4300E" w14:paraId="79CDED99" w14:textId="77777777" w:rsidTr="006453E3">
        <w:trPr>
          <w:trHeight w:val="158"/>
        </w:trPr>
        <w:tc>
          <w:tcPr>
            <w:tcW w:w="11027" w:type="dxa"/>
            <w:gridSpan w:val="2"/>
            <w:vAlign w:val="center"/>
          </w:tcPr>
          <w:p w14:paraId="79CDED9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9A"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9C" w14:textId="77777777" w:rsidTr="006453E3">
        <w:trPr>
          <w:trHeight w:val="158"/>
        </w:trPr>
        <w:tc>
          <w:tcPr>
            <w:tcW w:w="11010" w:type="dxa"/>
            <w:gridSpan w:val="2"/>
          </w:tcPr>
          <w:p w14:paraId="79CDED9B" w14:textId="312ACECA" w:rsidR="00110661" w:rsidRPr="009921A0" w:rsidRDefault="00110661" w:rsidP="00DE2F96">
            <w:pPr>
              <w:keepNext/>
              <w:widowControl w:val="0"/>
              <w:rPr>
                <w:rFonts w:ascii="Calibri" w:hAnsi="Calibri"/>
                <w:b/>
                <w:sz w:val="18"/>
                <w:szCs w:val="18"/>
              </w:rPr>
            </w:pPr>
            <w:r w:rsidRPr="002F2318">
              <w:rPr>
                <w:rFonts w:ascii="Calibri" w:hAnsi="Calibri"/>
                <w:b/>
                <w:szCs w:val="18"/>
              </w:rPr>
              <w:t xml:space="preserve">I. </w:t>
            </w:r>
            <w:r w:rsidR="002F2318" w:rsidRPr="002F2318">
              <w:rPr>
                <w:rFonts w:ascii="Calibri" w:hAnsi="Calibri"/>
                <w:b/>
                <w:szCs w:val="18"/>
              </w:rPr>
              <w:t>Wall Insulation</w:t>
            </w:r>
          </w:p>
        </w:tc>
      </w:tr>
      <w:tr w:rsidR="00110661" w:rsidRPr="00C4300E" w14:paraId="79CDED9F" w14:textId="77777777" w:rsidTr="006453E3">
        <w:trPr>
          <w:trHeight w:val="158"/>
        </w:trPr>
        <w:tc>
          <w:tcPr>
            <w:tcW w:w="590" w:type="dxa"/>
            <w:vAlign w:val="center"/>
          </w:tcPr>
          <w:p w14:paraId="79CDED9D"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D9E"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 xml:space="preserve">When allowed by manufacturer, </w:t>
            </w:r>
            <w:r w:rsidRPr="00787AAD">
              <w:rPr>
                <w:rFonts w:asciiTheme="minorHAnsi" w:hAnsiTheme="minorHAnsi"/>
                <w:sz w:val="18"/>
                <w:szCs w:val="18"/>
              </w:rPr>
              <w:t xml:space="preserve">Low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 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sidR="001C1472">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110661" w:rsidRPr="00C4300E" w14:paraId="79CDEDA2" w14:textId="77777777" w:rsidTr="006453E3">
        <w:trPr>
          <w:trHeight w:val="158"/>
        </w:trPr>
        <w:tc>
          <w:tcPr>
            <w:tcW w:w="590" w:type="dxa"/>
            <w:vAlign w:val="center"/>
          </w:tcPr>
          <w:p w14:paraId="79CDEDA0"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DA1"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Installed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110661" w:rsidRPr="00C4300E" w14:paraId="79CDEDA5" w14:textId="77777777" w:rsidTr="006453E3">
        <w:trPr>
          <w:trHeight w:val="158"/>
        </w:trPr>
        <w:tc>
          <w:tcPr>
            <w:tcW w:w="590" w:type="dxa"/>
            <w:vAlign w:val="center"/>
          </w:tcPr>
          <w:p w14:paraId="79CDEDA3"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DA4"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Electric Panel on walls separating conditioned and </w:t>
            </w:r>
            <w:r w:rsidR="00E25814">
              <w:rPr>
                <w:rFonts w:asciiTheme="minorHAnsi" w:hAnsiTheme="minorHAnsi"/>
                <w:sz w:val="18"/>
                <w:szCs w:val="18"/>
              </w:rPr>
              <w:t>u</w:t>
            </w:r>
            <w:r w:rsidR="00E25814" w:rsidRPr="00787AAD">
              <w:rPr>
                <w:rFonts w:asciiTheme="minorHAnsi" w:hAnsiTheme="minorHAnsi"/>
                <w:sz w:val="18"/>
                <w:szCs w:val="18"/>
              </w:rPr>
              <w:t xml:space="preserve">nconditioned </w:t>
            </w:r>
            <w:r w:rsidRPr="00787AAD">
              <w:rPr>
                <w:rFonts w:asciiTheme="minorHAnsi" w:hAnsiTheme="minorHAnsi"/>
                <w:sz w:val="18"/>
                <w:szCs w:val="18"/>
              </w:rPr>
              <w:t xml:space="preserve">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110661" w:rsidRPr="00C4300E" w14:paraId="79CDEDA8" w14:textId="77777777" w:rsidTr="006453E3">
        <w:trPr>
          <w:trHeight w:val="158"/>
        </w:trPr>
        <w:tc>
          <w:tcPr>
            <w:tcW w:w="590" w:type="dxa"/>
            <w:vAlign w:val="center"/>
          </w:tcPr>
          <w:p w14:paraId="79CDEDA6"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DA7"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110661" w:rsidRPr="00C4300E" w14:paraId="79CDEDAB" w14:textId="77777777" w:rsidTr="006453E3">
        <w:trPr>
          <w:trHeight w:val="158"/>
        </w:trPr>
        <w:tc>
          <w:tcPr>
            <w:tcW w:w="590" w:type="dxa"/>
            <w:vAlign w:val="center"/>
          </w:tcPr>
          <w:p w14:paraId="79CDEDA9"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DAA"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Ducting 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 insulated </w:t>
            </w:r>
            <w:r>
              <w:rPr>
                <w:rFonts w:asciiTheme="minorHAnsi" w:hAnsiTheme="minorHAnsi"/>
                <w:color w:val="333333"/>
                <w:sz w:val="18"/>
                <w:szCs w:val="18"/>
              </w:rPr>
              <w:t>to</w:t>
            </w:r>
            <w:r w:rsidRPr="00787AAD">
              <w:rPr>
                <w:rFonts w:asciiTheme="minorHAnsi" w:hAnsiTheme="minorHAnsi"/>
                <w:color w:val="333333"/>
                <w:sz w:val="18"/>
                <w:szCs w:val="18"/>
              </w:rPr>
              <w:t xml:space="preserve"> R6 </w:t>
            </w:r>
            <w:r>
              <w:rPr>
                <w:rFonts w:asciiTheme="minorHAnsi" w:hAnsiTheme="minorHAnsi"/>
                <w:color w:val="333333"/>
                <w:sz w:val="18"/>
                <w:szCs w:val="18"/>
              </w:rPr>
              <w:t xml:space="preserve">or greater </w:t>
            </w:r>
            <w:r w:rsidRPr="00787AAD">
              <w:rPr>
                <w:rFonts w:asciiTheme="minorHAnsi" w:hAnsiTheme="minorHAnsi"/>
                <w:color w:val="333333"/>
                <w:sz w:val="18"/>
                <w:szCs w:val="18"/>
              </w:rPr>
              <w:t>and the insulation and duct are not crushed. Ducting not allowed in 2x4 wall assemblies.</w:t>
            </w:r>
          </w:p>
        </w:tc>
      </w:tr>
      <w:tr w:rsidR="00110661" w:rsidRPr="00C4300E" w14:paraId="79CDEDAE" w14:textId="77777777" w:rsidTr="006453E3">
        <w:trPr>
          <w:trHeight w:val="158"/>
        </w:trPr>
        <w:tc>
          <w:tcPr>
            <w:tcW w:w="590" w:type="dxa"/>
            <w:vAlign w:val="center"/>
          </w:tcPr>
          <w:p w14:paraId="79CDEDAC"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DAD"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110661" w:rsidRPr="00C4300E" w14:paraId="79CDEDB1" w14:textId="77777777" w:rsidTr="006453E3">
        <w:trPr>
          <w:trHeight w:val="158"/>
        </w:trPr>
        <w:tc>
          <w:tcPr>
            <w:tcW w:w="590" w:type="dxa"/>
            <w:vAlign w:val="center"/>
          </w:tcPr>
          <w:p w14:paraId="79CDEDAF"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DB0"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Pr>
                <w:rFonts w:asciiTheme="minorHAnsi" w:hAnsiTheme="minorHAnsi"/>
                <w:sz w:val="18"/>
                <w:szCs w:val="18"/>
              </w:rPr>
              <w:t xml:space="preserve">placed against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110661" w:rsidRPr="00C4300E" w14:paraId="79CDEDB4" w14:textId="77777777" w:rsidTr="006453E3">
        <w:trPr>
          <w:trHeight w:val="158"/>
        </w:trPr>
        <w:tc>
          <w:tcPr>
            <w:tcW w:w="590" w:type="dxa"/>
            <w:vAlign w:val="center"/>
          </w:tcPr>
          <w:p w14:paraId="79CDEDB2"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DB3"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6453E3" w:rsidRPr="00C4300E" w14:paraId="79CDEDB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DB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B7"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B9" w14:textId="77777777" w:rsidTr="006453E3">
        <w:trPr>
          <w:trHeight w:val="158"/>
        </w:trPr>
        <w:tc>
          <w:tcPr>
            <w:tcW w:w="11009" w:type="dxa"/>
            <w:gridSpan w:val="2"/>
          </w:tcPr>
          <w:p w14:paraId="79CDEDB8" w14:textId="303988F8" w:rsidR="00110661" w:rsidRDefault="00110661" w:rsidP="00DE2F96">
            <w:pPr>
              <w:pStyle w:val="BulletB1Number"/>
              <w:keepNext/>
              <w:spacing w:before="0"/>
              <w:ind w:left="0" w:firstLine="0"/>
              <w:rPr>
                <w:rFonts w:ascii="Calibri" w:hAnsi="Calibri"/>
                <w:sz w:val="18"/>
                <w:szCs w:val="18"/>
              </w:rPr>
            </w:pPr>
            <w:r w:rsidRPr="002F2318">
              <w:rPr>
                <w:rFonts w:ascii="Calibri" w:hAnsi="Calibri"/>
                <w:b/>
                <w:bCs/>
                <w:caps/>
                <w:szCs w:val="18"/>
              </w:rPr>
              <w:t xml:space="preserve">J. </w:t>
            </w:r>
            <w:r w:rsidR="002F2318" w:rsidRPr="002F2318">
              <w:rPr>
                <w:rFonts w:ascii="Calibri" w:hAnsi="Calibri"/>
                <w:b/>
                <w:szCs w:val="18"/>
              </w:rPr>
              <w:t>Ceiling/Roof Insulation</w:t>
            </w:r>
            <w:r w:rsidRPr="002F2318">
              <w:rPr>
                <w:rFonts w:ascii="Calibri" w:hAnsi="Calibri"/>
                <w:b/>
                <w:bCs/>
                <w:caps/>
                <w:szCs w:val="18"/>
              </w:rPr>
              <w:t xml:space="preserve"> </w:t>
            </w:r>
          </w:p>
        </w:tc>
      </w:tr>
      <w:tr w:rsidR="00110661" w:rsidRPr="00C4300E" w14:paraId="79CDEDBC" w14:textId="77777777" w:rsidTr="006453E3">
        <w:trPr>
          <w:trHeight w:val="158"/>
        </w:trPr>
        <w:tc>
          <w:tcPr>
            <w:tcW w:w="590" w:type="dxa"/>
            <w:vAlign w:val="center"/>
          </w:tcPr>
          <w:p w14:paraId="79CDEDBA"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DBB"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110661" w:rsidRPr="00C4300E" w14:paraId="79CDEDBF" w14:textId="77777777" w:rsidTr="006453E3">
        <w:trPr>
          <w:trHeight w:val="158"/>
        </w:trPr>
        <w:tc>
          <w:tcPr>
            <w:tcW w:w="590" w:type="dxa"/>
            <w:vAlign w:val="center"/>
          </w:tcPr>
          <w:p w14:paraId="79CDEDBD"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DBE"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110661" w:rsidRPr="00C4300E" w14:paraId="79CDEDC2" w14:textId="77777777" w:rsidTr="006453E3">
        <w:trPr>
          <w:trHeight w:val="158"/>
        </w:trPr>
        <w:tc>
          <w:tcPr>
            <w:tcW w:w="590" w:type="dxa"/>
            <w:vAlign w:val="center"/>
          </w:tcPr>
          <w:p w14:paraId="79CDEDC0"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DC1"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110661" w:rsidRPr="00C4300E" w14:paraId="79CDEDC5" w14:textId="77777777" w:rsidTr="006453E3">
        <w:trPr>
          <w:trHeight w:val="158"/>
        </w:trPr>
        <w:tc>
          <w:tcPr>
            <w:tcW w:w="590" w:type="dxa"/>
            <w:vAlign w:val="center"/>
          </w:tcPr>
          <w:p w14:paraId="79CDEDC3"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DC4" w14:textId="088CF92E" w:rsidR="00110661" w:rsidRPr="00805233" w:rsidRDefault="00110661" w:rsidP="00D80294">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 xml:space="preserve">Can lights are covered with insulation to the same depth as required by the CF1R for ceiling insulation.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8" w14:textId="77777777" w:rsidTr="006453E3">
        <w:trPr>
          <w:trHeight w:val="158"/>
        </w:trPr>
        <w:tc>
          <w:tcPr>
            <w:tcW w:w="590" w:type="dxa"/>
            <w:vAlign w:val="center"/>
          </w:tcPr>
          <w:p w14:paraId="79CDEDC6"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DC7" w14:textId="2340065F" w:rsidR="00110661" w:rsidRPr="009921A0" w:rsidRDefault="00110661" w:rsidP="00D80294">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insulated to the same R-value as required </w:t>
            </w:r>
            <w:r>
              <w:rPr>
                <w:rFonts w:asciiTheme="minorHAnsi" w:hAnsiTheme="minorHAnsi"/>
                <w:sz w:val="18"/>
                <w:szCs w:val="18"/>
              </w:rPr>
              <w:t xml:space="preserve">for </w:t>
            </w:r>
            <w:r w:rsidRPr="00787AAD">
              <w:rPr>
                <w:rFonts w:asciiTheme="minorHAnsi" w:hAnsiTheme="minorHAnsi"/>
                <w:sz w:val="18"/>
                <w:szCs w:val="18"/>
              </w:rPr>
              <w:t xml:space="preserve">the ceiling.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B" w14:textId="77777777" w:rsidTr="006453E3">
        <w:trPr>
          <w:trHeight w:val="158"/>
        </w:trPr>
        <w:tc>
          <w:tcPr>
            <w:tcW w:w="590" w:type="dxa"/>
            <w:vAlign w:val="center"/>
          </w:tcPr>
          <w:p w14:paraId="79CDEDC9"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DCA" w14:textId="77777777" w:rsidR="00110661" w:rsidRPr="009921A0"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Insulate a soffit by adding </w:t>
            </w:r>
            <w:r w:rsidRPr="00787AAD">
              <w:rPr>
                <w:rFonts w:asciiTheme="minorHAnsi" w:hAnsiTheme="minorHAnsi"/>
                <w:sz w:val="18"/>
                <w:szCs w:val="18"/>
              </w:rPr>
              <w:t>an air barrier and cover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110661" w:rsidRPr="00C4300E" w14:paraId="79CDEDCE" w14:textId="77777777" w:rsidTr="006453E3">
        <w:trPr>
          <w:trHeight w:val="158"/>
        </w:trPr>
        <w:tc>
          <w:tcPr>
            <w:tcW w:w="590" w:type="dxa"/>
            <w:vAlign w:val="center"/>
          </w:tcPr>
          <w:p w14:paraId="79CDEDCC"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DCD"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110661" w:rsidRPr="00C4300E" w14:paraId="79CDEDD1" w14:textId="77777777" w:rsidTr="006453E3">
        <w:trPr>
          <w:trHeight w:val="158"/>
        </w:trPr>
        <w:tc>
          <w:tcPr>
            <w:tcW w:w="590" w:type="dxa"/>
            <w:vAlign w:val="center"/>
          </w:tcPr>
          <w:p w14:paraId="79CDEDCF"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DD0"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insulated to the same R-value </w:t>
            </w:r>
            <w:r>
              <w:rPr>
                <w:rFonts w:asciiTheme="minorHAnsi" w:hAnsiTheme="minorHAnsi"/>
                <w:sz w:val="18"/>
                <w:szCs w:val="18"/>
              </w:rPr>
              <w:t>as 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110661" w:rsidRPr="009921A0" w14:paraId="79CDEDD4" w14:textId="77777777" w:rsidTr="006453E3">
        <w:trPr>
          <w:trHeight w:val="158"/>
        </w:trPr>
        <w:tc>
          <w:tcPr>
            <w:tcW w:w="590" w:type="dxa"/>
            <w:vAlign w:val="center"/>
          </w:tcPr>
          <w:p w14:paraId="79CDEDD2"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DD3"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110661" w:rsidRPr="009921A0" w14:paraId="79CDEDD7" w14:textId="77777777" w:rsidTr="006453E3">
        <w:trPr>
          <w:trHeight w:val="158"/>
        </w:trPr>
        <w:tc>
          <w:tcPr>
            <w:tcW w:w="590" w:type="dxa"/>
            <w:vAlign w:val="center"/>
          </w:tcPr>
          <w:p w14:paraId="79CDEDD5"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DD6" w14:textId="77777777" w:rsidR="00110661" w:rsidRPr="00C4300E"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Pr="00787AAD">
              <w:rPr>
                <w:rFonts w:asciiTheme="minorHAnsi" w:hAnsiTheme="minorHAnsi"/>
                <w:sz w:val="18"/>
                <w:szCs w:val="18"/>
              </w:rPr>
              <w:t>cut to fit around cross bracings and truss webs in attic.</w:t>
            </w:r>
          </w:p>
        </w:tc>
      </w:tr>
      <w:tr w:rsidR="006453E3" w:rsidRPr="00C4300E" w14:paraId="79CDEDD9"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DD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DA"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10661" w:rsidRPr="00C4300E" w14:paraId="79CDEDDC" w14:textId="77777777" w:rsidTr="006453E3">
        <w:trPr>
          <w:trHeight w:val="158"/>
        </w:trPr>
        <w:tc>
          <w:tcPr>
            <w:tcW w:w="11010" w:type="dxa"/>
            <w:gridSpan w:val="2"/>
          </w:tcPr>
          <w:p w14:paraId="79CDEDDB" w14:textId="399D9F44" w:rsidR="00110661"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K. </w:t>
            </w:r>
            <w:r w:rsidR="002F2318" w:rsidRPr="002F2318">
              <w:rPr>
                <w:rFonts w:ascii="Calibri" w:hAnsi="Calibri"/>
                <w:b/>
                <w:szCs w:val="18"/>
              </w:rPr>
              <w:t>Raised Floor Insulation</w:t>
            </w:r>
            <w:r w:rsidRPr="002F2318">
              <w:rPr>
                <w:rFonts w:ascii="Calibri" w:hAnsi="Calibri"/>
                <w:b/>
                <w:szCs w:val="18"/>
              </w:rPr>
              <w:t xml:space="preserve"> </w:t>
            </w:r>
          </w:p>
        </w:tc>
      </w:tr>
      <w:tr w:rsidR="00110661" w:rsidRPr="00C4300E" w14:paraId="79CDEDDF" w14:textId="77777777" w:rsidTr="006453E3">
        <w:trPr>
          <w:trHeight w:val="158"/>
        </w:trPr>
        <w:tc>
          <w:tcPr>
            <w:tcW w:w="590" w:type="dxa"/>
            <w:vAlign w:val="center"/>
          </w:tcPr>
          <w:p w14:paraId="79CDEDDD"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DE"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in full contact with subfloor.</w:t>
            </w:r>
          </w:p>
        </w:tc>
      </w:tr>
      <w:tr w:rsidR="00110661" w:rsidRPr="00C4300E" w14:paraId="79CDEDE2" w14:textId="77777777" w:rsidTr="006453E3">
        <w:trPr>
          <w:trHeight w:val="158"/>
        </w:trPr>
        <w:tc>
          <w:tcPr>
            <w:tcW w:w="590" w:type="dxa"/>
            <w:vAlign w:val="center"/>
          </w:tcPr>
          <w:p w14:paraId="79CDEDE0"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E1"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10661" w:rsidRPr="00C4300E" w14:paraId="79CDEDE5" w14:textId="77777777" w:rsidTr="006453E3">
        <w:trPr>
          <w:trHeight w:val="158"/>
        </w:trPr>
        <w:tc>
          <w:tcPr>
            <w:tcW w:w="590" w:type="dxa"/>
            <w:vAlign w:val="center"/>
          </w:tcPr>
          <w:p w14:paraId="79CDEDE3"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E4"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10661" w:rsidRPr="00C4300E" w14:paraId="79CDEDE8" w14:textId="77777777" w:rsidTr="006453E3">
        <w:trPr>
          <w:trHeight w:val="158"/>
        </w:trPr>
        <w:tc>
          <w:tcPr>
            <w:tcW w:w="590" w:type="dxa"/>
            <w:vAlign w:val="center"/>
          </w:tcPr>
          <w:p w14:paraId="79CDEDE6"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E7"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 xml:space="preserve">f the basement is conditioned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110661" w:rsidRPr="00C4300E" w14:paraId="79CDEDEB" w14:textId="77777777" w:rsidTr="006453E3">
        <w:trPr>
          <w:trHeight w:val="158"/>
        </w:trPr>
        <w:tc>
          <w:tcPr>
            <w:tcW w:w="590" w:type="dxa"/>
            <w:vAlign w:val="center"/>
          </w:tcPr>
          <w:p w14:paraId="79CDEDE9"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DEA"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6453E3" w:rsidRPr="00C4300E" w14:paraId="79CDEDED" w14:textId="77777777" w:rsidTr="006453E3">
        <w:trPr>
          <w:trHeight w:val="158"/>
        </w:trPr>
        <w:tc>
          <w:tcPr>
            <w:tcW w:w="11010" w:type="dxa"/>
            <w:gridSpan w:val="2"/>
            <w:vAlign w:val="center"/>
          </w:tcPr>
          <w:p w14:paraId="79CDEDEC"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EE"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DF0" w14:textId="77777777" w:rsidTr="006453E3">
        <w:trPr>
          <w:trHeight w:val="158"/>
        </w:trPr>
        <w:tc>
          <w:tcPr>
            <w:tcW w:w="11010" w:type="dxa"/>
            <w:gridSpan w:val="2"/>
          </w:tcPr>
          <w:p w14:paraId="79CDEDEF" w14:textId="703D3D2D" w:rsidR="0041295B"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L. </w:t>
            </w:r>
            <w:r w:rsidR="002F2318" w:rsidRPr="002F2318">
              <w:rPr>
                <w:rFonts w:ascii="Calibri" w:hAnsi="Calibri"/>
                <w:b/>
                <w:szCs w:val="18"/>
              </w:rPr>
              <w:t>Floor Above Grade Insulation</w:t>
            </w:r>
            <w:r w:rsidRPr="002F2318">
              <w:rPr>
                <w:rFonts w:ascii="Calibri" w:hAnsi="Calibri"/>
                <w:b/>
                <w:szCs w:val="18"/>
              </w:rPr>
              <w:t xml:space="preserve"> </w:t>
            </w:r>
          </w:p>
        </w:tc>
      </w:tr>
      <w:tr w:rsidR="00173C2E" w:rsidRPr="00C4300E" w14:paraId="79CDEDF3" w14:textId="77777777" w:rsidTr="006453E3">
        <w:trPr>
          <w:trHeight w:val="158"/>
        </w:trPr>
        <w:tc>
          <w:tcPr>
            <w:tcW w:w="590" w:type="dxa"/>
            <w:vAlign w:val="center"/>
          </w:tcPr>
          <w:p w14:paraId="79CDEDF1"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F2"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must be in full contact with subfloor if the air barrier is at the band joist at the garage house wall.</w:t>
            </w:r>
          </w:p>
        </w:tc>
      </w:tr>
      <w:tr w:rsidR="00173C2E" w:rsidRPr="00C4300E" w14:paraId="79CDEDF6" w14:textId="77777777" w:rsidTr="006453E3">
        <w:trPr>
          <w:trHeight w:val="158"/>
        </w:trPr>
        <w:tc>
          <w:tcPr>
            <w:tcW w:w="590" w:type="dxa"/>
            <w:vAlign w:val="center"/>
          </w:tcPr>
          <w:p w14:paraId="79CDEDF4"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F5"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73C2E" w:rsidRPr="00C4300E" w14:paraId="79CDEDF9" w14:textId="77777777" w:rsidTr="006453E3">
        <w:trPr>
          <w:trHeight w:val="158"/>
        </w:trPr>
        <w:tc>
          <w:tcPr>
            <w:tcW w:w="590" w:type="dxa"/>
            <w:vAlign w:val="center"/>
          </w:tcPr>
          <w:p w14:paraId="79CDEDF7"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F8" w14:textId="77777777" w:rsidR="0041295B"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DFC" w14:textId="77777777" w:rsidTr="006453E3">
        <w:trPr>
          <w:trHeight w:val="158"/>
        </w:trPr>
        <w:tc>
          <w:tcPr>
            <w:tcW w:w="590" w:type="dxa"/>
            <w:vAlign w:val="center"/>
          </w:tcPr>
          <w:p w14:paraId="79CDEDFA"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FB"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Perimeter of 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6453E3" w:rsidRPr="00C4300E" w14:paraId="79CDEDFE" w14:textId="77777777" w:rsidTr="006453E3">
        <w:trPr>
          <w:trHeight w:val="158"/>
        </w:trPr>
        <w:tc>
          <w:tcPr>
            <w:tcW w:w="11010" w:type="dxa"/>
            <w:gridSpan w:val="2"/>
            <w:vAlign w:val="center"/>
          </w:tcPr>
          <w:p w14:paraId="79CDEDFD" w14:textId="77777777" w:rsidR="0041295B"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FF"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1" w14:textId="77777777" w:rsidTr="006453E3">
        <w:trPr>
          <w:trHeight w:val="158"/>
        </w:trPr>
        <w:tc>
          <w:tcPr>
            <w:tcW w:w="11010" w:type="dxa"/>
            <w:gridSpan w:val="2"/>
          </w:tcPr>
          <w:p w14:paraId="79CDEE00" w14:textId="654D097F" w:rsidR="00173C2E" w:rsidRPr="00C4300E"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M. </w:t>
            </w:r>
            <w:r w:rsidR="002F2318" w:rsidRPr="002F2318">
              <w:rPr>
                <w:rFonts w:ascii="Calibri" w:hAnsi="Calibri"/>
                <w:b/>
                <w:szCs w:val="18"/>
              </w:rPr>
              <w:t>Cantilevered Floor Insulation</w:t>
            </w:r>
            <w:r w:rsidRPr="002F2318">
              <w:rPr>
                <w:rFonts w:ascii="Calibri" w:hAnsi="Calibri"/>
                <w:b/>
                <w:szCs w:val="18"/>
              </w:rPr>
              <w:t xml:space="preserve"> </w:t>
            </w:r>
          </w:p>
        </w:tc>
      </w:tr>
      <w:tr w:rsidR="00173C2E" w:rsidRPr="00C4300E" w14:paraId="79CDEE04" w14:textId="77777777" w:rsidTr="006453E3">
        <w:trPr>
          <w:trHeight w:val="158"/>
        </w:trPr>
        <w:tc>
          <w:tcPr>
            <w:tcW w:w="590" w:type="dxa"/>
            <w:vAlign w:val="center"/>
          </w:tcPr>
          <w:p w14:paraId="79CDEE02"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03"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in full contact with cantilevered subfloor. Insulation hangers spaced at 18 inches or less,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173C2E" w:rsidRPr="00C4300E" w14:paraId="79CDEE07" w14:textId="77777777" w:rsidTr="006453E3">
        <w:trPr>
          <w:trHeight w:val="158"/>
        </w:trPr>
        <w:tc>
          <w:tcPr>
            <w:tcW w:w="590" w:type="dxa"/>
            <w:vAlign w:val="center"/>
          </w:tcPr>
          <w:p w14:paraId="79CDEE05"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E06" w14:textId="77777777" w:rsidR="00173C2E" w:rsidRPr="00C4300E"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E0A" w14:textId="77777777" w:rsidTr="006453E3">
        <w:trPr>
          <w:trHeight w:val="158"/>
        </w:trPr>
        <w:tc>
          <w:tcPr>
            <w:tcW w:w="590" w:type="dxa"/>
            <w:vAlign w:val="center"/>
          </w:tcPr>
          <w:p w14:paraId="79CDEE08"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E09"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Blocking </w:t>
            </w:r>
            <w:r>
              <w:rPr>
                <w:rFonts w:asciiTheme="minorHAnsi" w:hAnsiTheme="minorHAnsi"/>
                <w:sz w:val="18"/>
                <w:szCs w:val="18"/>
              </w:rPr>
              <w:t>is</w:t>
            </w:r>
            <w:r w:rsidRPr="00787AAD">
              <w:rPr>
                <w:rFonts w:asciiTheme="minorHAnsi" w:hAnsiTheme="minorHAnsi"/>
                <w:sz w:val="18"/>
                <w:szCs w:val="18"/>
              </w:rPr>
              <w:t xml:space="preserve"> installed between joists where 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6453E3" w:rsidRPr="00C4300E" w14:paraId="79CDEE0C" w14:textId="77777777" w:rsidTr="006453E3">
        <w:trPr>
          <w:trHeight w:val="158"/>
        </w:trPr>
        <w:tc>
          <w:tcPr>
            <w:tcW w:w="11009" w:type="dxa"/>
            <w:gridSpan w:val="2"/>
            <w:vAlign w:val="center"/>
          </w:tcPr>
          <w:p w14:paraId="79CDEE0B"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0D"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F" w14:textId="77777777" w:rsidTr="006453E3">
        <w:trPr>
          <w:trHeight w:val="158"/>
        </w:trPr>
        <w:tc>
          <w:tcPr>
            <w:tcW w:w="11010" w:type="dxa"/>
            <w:gridSpan w:val="2"/>
          </w:tcPr>
          <w:p w14:paraId="79CDEE0E" w14:textId="1E4A9469" w:rsidR="00B0193A"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N. </w:t>
            </w:r>
            <w:r w:rsidR="002F2318" w:rsidRPr="002F2318">
              <w:rPr>
                <w:rFonts w:ascii="Calibri" w:hAnsi="Calibri"/>
                <w:b/>
                <w:szCs w:val="18"/>
              </w:rPr>
              <w:t>Attached Porch Roof Insulation</w:t>
            </w:r>
            <w:r w:rsidRPr="002F2318">
              <w:rPr>
                <w:rFonts w:ascii="Calibri" w:hAnsi="Calibri"/>
                <w:b/>
                <w:szCs w:val="18"/>
              </w:rPr>
              <w:t xml:space="preserve"> </w:t>
            </w:r>
          </w:p>
        </w:tc>
      </w:tr>
      <w:tr w:rsidR="00173C2E" w:rsidRPr="00C4300E" w14:paraId="79CDEE12" w14:textId="77777777" w:rsidTr="006453E3">
        <w:trPr>
          <w:trHeight w:val="158"/>
        </w:trPr>
        <w:tc>
          <w:tcPr>
            <w:tcW w:w="590" w:type="dxa"/>
          </w:tcPr>
          <w:p w14:paraId="79CDEE10"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11"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Exterior </w:t>
            </w:r>
            <w:r>
              <w:rPr>
                <w:rFonts w:asciiTheme="minorHAnsi" w:hAnsiTheme="minorHAnsi"/>
                <w:sz w:val="18"/>
                <w:szCs w:val="18"/>
              </w:rPr>
              <w:t xml:space="preserve">insulated </w:t>
            </w:r>
            <w:r w:rsidRPr="00787AAD">
              <w:rPr>
                <w:rFonts w:asciiTheme="minorHAnsi" w:hAnsiTheme="minorHAnsi"/>
                <w:sz w:val="18"/>
                <w:szCs w:val="18"/>
              </w:rPr>
              <w:t xml:space="preserve">wall at the intersection of the porch roof </w:t>
            </w:r>
            <w:r>
              <w:rPr>
                <w:rFonts w:asciiTheme="minorHAnsi" w:hAnsiTheme="minorHAnsi"/>
                <w:sz w:val="18"/>
                <w:szCs w:val="18"/>
              </w:rPr>
              <w:t>is</w:t>
            </w:r>
            <w:r w:rsidRPr="00787AAD">
              <w:rPr>
                <w:rFonts w:asciiTheme="minorHAnsi" w:hAnsiTheme="minorHAnsi"/>
                <w:sz w:val="18"/>
                <w:szCs w:val="18"/>
              </w:rPr>
              <w:t xml:space="preserve"> fully insulated above, below and behind the roof line.</w:t>
            </w:r>
          </w:p>
        </w:tc>
      </w:tr>
      <w:tr w:rsidR="00173C2E" w:rsidRPr="00C4300E" w14:paraId="79CDEE15" w14:textId="77777777" w:rsidTr="006453E3">
        <w:trPr>
          <w:trHeight w:val="158"/>
        </w:trPr>
        <w:tc>
          <w:tcPr>
            <w:tcW w:w="590" w:type="dxa"/>
          </w:tcPr>
          <w:p w14:paraId="79CDEE13"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E14"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at the top and bottom of each wall/roof section and insulated.</w:t>
            </w:r>
          </w:p>
        </w:tc>
      </w:tr>
      <w:tr w:rsidR="006453E3" w:rsidRPr="00C4300E" w14:paraId="79CDEE17" w14:textId="77777777" w:rsidTr="006453E3">
        <w:trPr>
          <w:trHeight w:val="158"/>
        </w:trPr>
        <w:tc>
          <w:tcPr>
            <w:tcW w:w="11009" w:type="dxa"/>
            <w:gridSpan w:val="2"/>
            <w:vAlign w:val="center"/>
          </w:tcPr>
          <w:p w14:paraId="79CDEE16" w14:textId="77777777" w:rsidR="00B0193A"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18" w14:textId="77777777" w:rsidR="001C070C" w:rsidRDefault="001C070C" w:rsidP="000E1747">
      <w:pPr>
        <w:rPr>
          <w:rFonts w:ascii="Calibri" w:hAnsi="Calibri"/>
          <w:b/>
          <w:bCs/>
          <w:caps/>
        </w:rPr>
      </w:pPr>
    </w:p>
    <w:p w14:paraId="79CDEE19" w14:textId="77777777" w:rsidR="00B46AC9" w:rsidRDefault="001C070C" w:rsidP="00DE2F96">
      <w:pPr>
        <w:rPr>
          <w:rFonts w:ascii="Calibri" w:hAnsi="Calibri"/>
          <w:b/>
          <w:bCs/>
          <w:caps/>
        </w:rPr>
      </w:pPr>
      <w:r>
        <w:rPr>
          <w:rFonts w:ascii="Calibri" w:hAnsi="Calibri"/>
          <w:b/>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B46AC9" w:rsidRPr="009E2C1C" w14:paraId="79CDEE1B" w14:textId="77777777" w:rsidTr="00BD465A">
        <w:trPr>
          <w:trHeight w:val="206"/>
        </w:trPr>
        <w:tc>
          <w:tcPr>
            <w:tcW w:w="10943" w:type="dxa"/>
            <w:gridSpan w:val="4"/>
            <w:vAlign w:val="center"/>
          </w:tcPr>
          <w:p w14:paraId="79CDEE1A" w14:textId="77777777" w:rsidR="00B46AC9" w:rsidRPr="009351D2" w:rsidRDefault="00B46AC9"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bCs/>
                <w:caps/>
              </w:rPr>
              <w:br w:type="page"/>
            </w:r>
            <w:r w:rsidRPr="0097670F">
              <w:rPr>
                <w:rFonts w:ascii="Calibri" w:hAnsi="Calibri" w:cs="Arial"/>
                <w:b/>
                <w:caps/>
                <w:sz w:val="18"/>
                <w:szCs w:val="18"/>
              </w:rPr>
              <w:t>Documentation Author's Declaration Statement</w:t>
            </w:r>
          </w:p>
        </w:tc>
      </w:tr>
      <w:tr w:rsidR="00B46AC9" w:rsidRPr="00FD7A7F" w14:paraId="79CDEE1D" w14:textId="77777777" w:rsidTr="00BD465A">
        <w:trPr>
          <w:trHeight w:hRule="exact" w:val="360"/>
        </w:trPr>
        <w:tc>
          <w:tcPr>
            <w:tcW w:w="10943" w:type="dxa"/>
            <w:gridSpan w:val="4"/>
            <w:vAlign w:val="center"/>
          </w:tcPr>
          <w:p w14:paraId="79CDEE1C" w14:textId="77777777" w:rsidR="00B46AC9" w:rsidRPr="0097670F" w:rsidRDefault="00B46AC9" w:rsidP="00B61D0D">
            <w:pPr>
              <w:pStyle w:val="Heading3"/>
              <w:numPr>
                <w:ilvl w:val="0"/>
                <w:numId w:val="13"/>
              </w:numPr>
              <w:spacing w:before="0" w:after="60"/>
              <w:ind w:right="90"/>
              <w:rPr>
                <w:rFonts w:ascii="Calibri" w:hAnsi="Calibri"/>
                <w:sz w:val="18"/>
                <w:szCs w:val="18"/>
              </w:rPr>
            </w:pPr>
            <w:r w:rsidRPr="0097670F">
              <w:rPr>
                <w:rFonts w:ascii="Calibri" w:hAnsi="Calibri"/>
                <w:sz w:val="18"/>
                <w:szCs w:val="18"/>
              </w:rPr>
              <w:t>I certify that this Certificate of Installation documentation is accurate and complete.</w:t>
            </w:r>
          </w:p>
        </w:tc>
      </w:tr>
      <w:tr w:rsidR="00B46AC9" w:rsidRPr="00B272DC" w14:paraId="79CDEE20" w14:textId="77777777" w:rsidTr="00BD465A">
        <w:trPr>
          <w:trHeight w:val="360"/>
        </w:trPr>
        <w:tc>
          <w:tcPr>
            <w:tcW w:w="5577" w:type="dxa"/>
            <w:gridSpan w:val="2"/>
          </w:tcPr>
          <w:p w14:paraId="79CDEE1E"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Name:</w:t>
            </w:r>
          </w:p>
        </w:tc>
        <w:tc>
          <w:tcPr>
            <w:tcW w:w="5366" w:type="dxa"/>
            <w:gridSpan w:val="2"/>
          </w:tcPr>
          <w:p w14:paraId="79CDEE1F" w14:textId="77777777" w:rsidR="00B46AC9" w:rsidRPr="0097670F" w:rsidRDefault="00B46AC9" w:rsidP="00DE2F96">
            <w:pPr>
              <w:keepNext/>
              <w:rPr>
                <w:rFonts w:ascii="Calibri" w:hAnsi="Calibri"/>
                <w:sz w:val="14"/>
                <w:szCs w:val="14"/>
              </w:rPr>
            </w:pPr>
            <w:r w:rsidRPr="0097670F">
              <w:rPr>
                <w:rFonts w:ascii="Calibri" w:hAnsi="Calibri"/>
                <w:sz w:val="14"/>
                <w:szCs w:val="14"/>
              </w:rPr>
              <w:t>Documentation Author Signature:</w:t>
            </w:r>
          </w:p>
        </w:tc>
      </w:tr>
      <w:tr w:rsidR="00B46AC9" w:rsidRPr="00B272DC" w14:paraId="79CDEE23" w14:textId="77777777" w:rsidTr="00BD465A">
        <w:trPr>
          <w:trHeight w:val="360"/>
        </w:trPr>
        <w:tc>
          <w:tcPr>
            <w:tcW w:w="5577" w:type="dxa"/>
            <w:gridSpan w:val="2"/>
          </w:tcPr>
          <w:p w14:paraId="79CDEE21"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Company Name:</w:t>
            </w:r>
          </w:p>
        </w:tc>
        <w:tc>
          <w:tcPr>
            <w:tcW w:w="5366" w:type="dxa"/>
            <w:gridSpan w:val="2"/>
          </w:tcPr>
          <w:p w14:paraId="79CDEE22" w14:textId="77777777" w:rsidR="00B46AC9" w:rsidRPr="0097670F" w:rsidRDefault="00B46AC9" w:rsidP="00DE2F96">
            <w:pPr>
              <w:keepNext/>
              <w:rPr>
                <w:rFonts w:ascii="Calibri" w:hAnsi="Calibri"/>
                <w:sz w:val="14"/>
                <w:szCs w:val="14"/>
              </w:rPr>
            </w:pPr>
            <w:r w:rsidRPr="0097670F">
              <w:rPr>
                <w:rFonts w:ascii="Calibri" w:hAnsi="Calibri"/>
                <w:sz w:val="14"/>
                <w:szCs w:val="14"/>
              </w:rPr>
              <w:t>Date Signed:</w:t>
            </w:r>
          </w:p>
        </w:tc>
      </w:tr>
      <w:tr w:rsidR="00B46AC9" w:rsidRPr="00B272DC" w14:paraId="79CDEE26" w14:textId="77777777" w:rsidTr="00BD465A">
        <w:trPr>
          <w:trHeight w:val="360"/>
        </w:trPr>
        <w:tc>
          <w:tcPr>
            <w:tcW w:w="5577" w:type="dxa"/>
            <w:gridSpan w:val="2"/>
          </w:tcPr>
          <w:p w14:paraId="79CDEE24" w14:textId="77777777" w:rsidR="00B46AC9" w:rsidRPr="0097670F" w:rsidRDefault="00B46AC9" w:rsidP="000E1747">
            <w:pPr>
              <w:keepNext/>
              <w:rPr>
                <w:rFonts w:ascii="Calibri" w:hAnsi="Calibri"/>
                <w:sz w:val="14"/>
                <w:szCs w:val="14"/>
              </w:rPr>
            </w:pPr>
            <w:r w:rsidRPr="0097670F">
              <w:rPr>
                <w:rFonts w:ascii="Calibri" w:hAnsi="Calibri"/>
                <w:sz w:val="14"/>
                <w:szCs w:val="14"/>
              </w:rPr>
              <w:t>Address:</w:t>
            </w:r>
          </w:p>
        </w:tc>
        <w:tc>
          <w:tcPr>
            <w:tcW w:w="5366" w:type="dxa"/>
            <w:gridSpan w:val="2"/>
          </w:tcPr>
          <w:p w14:paraId="79CDEE25" w14:textId="0E537549" w:rsidR="00B46AC9" w:rsidRPr="0097670F" w:rsidRDefault="00B46AC9" w:rsidP="00DE2F96">
            <w:pPr>
              <w:keepNext/>
              <w:rPr>
                <w:rFonts w:ascii="Calibri" w:hAnsi="Calibri"/>
                <w:sz w:val="14"/>
                <w:szCs w:val="14"/>
              </w:rPr>
            </w:pPr>
            <w:r w:rsidRPr="0097670F">
              <w:rPr>
                <w:rFonts w:ascii="Calibri" w:hAnsi="Calibri"/>
                <w:sz w:val="14"/>
                <w:szCs w:val="14"/>
              </w:rPr>
              <w:t>CEA/CEPE/HERS certification identification (</w:t>
            </w:r>
            <w:r w:rsidR="007F61F8">
              <w:rPr>
                <w:rFonts w:ascii="Calibri" w:hAnsi="Calibri"/>
                <w:sz w:val="14"/>
                <w:szCs w:val="14"/>
              </w:rPr>
              <w:t>i</w:t>
            </w:r>
            <w:r w:rsidRPr="0097670F">
              <w:rPr>
                <w:rFonts w:ascii="Calibri" w:hAnsi="Calibri"/>
                <w:sz w:val="14"/>
                <w:szCs w:val="14"/>
              </w:rPr>
              <w:t>f applicable):</w:t>
            </w:r>
          </w:p>
        </w:tc>
      </w:tr>
      <w:tr w:rsidR="00B46AC9" w:rsidRPr="00B272DC" w14:paraId="79CDEE29" w14:textId="77777777" w:rsidTr="00BD465A">
        <w:trPr>
          <w:trHeight w:val="360"/>
        </w:trPr>
        <w:tc>
          <w:tcPr>
            <w:tcW w:w="5577" w:type="dxa"/>
            <w:gridSpan w:val="2"/>
          </w:tcPr>
          <w:p w14:paraId="79CDEE27" w14:textId="77777777" w:rsidR="00B46AC9" w:rsidRPr="0097670F" w:rsidRDefault="00B46AC9" w:rsidP="000E1747">
            <w:pPr>
              <w:keepNext/>
              <w:rPr>
                <w:rFonts w:ascii="Calibri" w:hAnsi="Calibri"/>
                <w:sz w:val="14"/>
                <w:szCs w:val="14"/>
              </w:rPr>
            </w:pPr>
            <w:r w:rsidRPr="0097670F">
              <w:rPr>
                <w:rFonts w:ascii="Calibri" w:hAnsi="Calibri"/>
                <w:sz w:val="14"/>
                <w:szCs w:val="14"/>
              </w:rPr>
              <w:t>City/State/Zip:</w:t>
            </w:r>
          </w:p>
        </w:tc>
        <w:tc>
          <w:tcPr>
            <w:tcW w:w="5366" w:type="dxa"/>
            <w:gridSpan w:val="2"/>
          </w:tcPr>
          <w:p w14:paraId="79CDEE28" w14:textId="77777777" w:rsidR="00B46AC9" w:rsidRPr="0097670F" w:rsidRDefault="00B46AC9" w:rsidP="00DE2F96">
            <w:pPr>
              <w:keepNext/>
              <w:rPr>
                <w:rFonts w:ascii="Calibri" w:hAnsi="Calibri"/>
                <w:sz w:val="14"/>
                <w:szCs w:val="14"/>
              </w:rPr>
            </w:pPr>
            <w:r w:rsidRPr="0097670F">
              <w:rPr>
                <w:rFonts w:ascii="Calibri" w:hAnsi="Calibri"/>
                <w:sz w:val="14"/>
                <w:szCs w:val="14"/>
              </w:rPr>
              <w:t>Phone:</w:t>
            </w:r>
          </w:p>
        </w:tc>
      </w:tr>
      <w:tr w:rsidR="00B46AC9" w:rsidRPr="008E6C57" w14:paraId="79CDEE2B" w14:textId="77777777" w:rsidTr="00BD465A">
        <w:tblPrEx>
          <w:tblCellMar>
            <w:left w:w="115" w:type="dxa"/>
            <w:right w:w="115" w:type="dxa"/>
          </w:tblCellMar>
        </w:tblPrEx>
        <w:trPr>
          <w:trHeight w:val="296"/>
        </w:trPr>
        <w:tc>
          <w:tcPr>
            <w:tcW w:w="10943" w:type="dxa"/>
            <w:gridSpan w:val="4"/>
            <w:vAlign w:val="center"/>
          </w:tcPr>
          <w:p w14:paraId="79CDEE2A" w14:textId="77777777" w:rsidR="00B46AC9" w:rsidRPr="0097670F" w:rsidRDefault="00B46AC9"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97670F">
              <w:rPr>
                <w:rFonts w:ascii="Calibri" w:hAnsi="Calibri" w:cs="Arial"/>
                <w:b/>
                <w:caps/>
                <w:sz w:val="18"/>
                <w:szCs w:val="18"/>
              </w:rPr>
              <w:t>Responsible Person's Declaration statement</w:t>
            </w:r>
          </w:p>
        </w:tc>
      </w:tr>
      <w:tr w:rsidR="00B46AC9" w:rsidRPr="008E6C57" w14:paraId="79CDEE32" w14:textId="77777777" w:rsidTr="00BD465A">
        <w:tblPrEx>
          <w:tblCellMar>
            <w:left w:w="115" w:type="dxa"/>
            <w:right w:w="115" w:type="dxa"/>
          </w:tblCellMar>
        </w:tblPrEx>
        <w:trPr>
          <w:trHeight w:val="504"/>
        </w:trPr>
        <w:tc>
          <w:tcPr>
            <w:tcW w:w="10943" w:type="dxa"/>
            <w:gridSpan w:val="4"/>
          </w:tcPr>
          <w:p w14:paraId="7211EE94" w14:textId="77777777" w:rsidR="002E1BFB" w:rsidRPr="002E1BFB" w:rsidRDefault="002E1BFB" w:rsidP="002E1BFB">
            <w:pPr>
              <w:pStyle w:val="Heading3"/>
              <w:numPr>
                <w:ilvl w:val="0"/>
                <w:numId w:val="0"/>
              </w:numPr>
              <w:spacing w:before="60"/>
              <w:ind w:right="86"/>
              <w:rPr>
                <w:rFonts w:asciiTheme="minorHAnsi" w:hAnsiTheme="minorHAnsi"/>
                <w:sz w:val="18"/>
              </w:rPr>
            </w:pPr>
            <w:r w:rsidRPr="002E1BFB">
              <w:rPr>
                <w:rFonts w:asciiTheme="minorHAnsi" w:hAnsiTheme="minorHAnsi"/>
                <w:sz w:val="18"/>
              </w:rPr>
              <w:t xml:space="preserve">I certify the following under penalty of perjury, under the laws of the State of California: </w:t>
            </w:r>
          </w:p>
          <w:p w14:paraId="34FAA877" w14:textId="77777777" w:rsidR="002E1BFB" w:rsidRPr="002E1BFB" w:rsidRDefault="002E1BFB" w:rsidP="002E1BFB">
            <w:pPr>
              <w:pStyle w:val="Heading3"/>
              <w:numPr>
                <w:ilvl w:val="0"/>
                <w:numId w:val="27"/>
              </w:numPr>
              <w:spacing w:before="0"/>
              <w:ind w:right="90"/>
              <w:rPr>
                <w:rFonts w:asciiTheme="minorHAnsi" w:hAnsiTheme="minorHAnsi"/>
                <w:color w:val="4F81BD" w:themeColor="accent1"/>
                <w:sz w:val="18"/>
              </w:rPr>
            </w:pPr>
            <w:r w:rsidRPr="002E1BFB">
              <w:rPr>
                <w:rFonts w:asciiTheme="minorHAnsi" w:hAnsiTheme="minorHAnsi"/>
                <w:sz w:val="18"/>
              </w:rPr>
              <w:t xml:space="preserve">The information provided on this Certificate of Installation is true and correct. </w:t>
            </w:r>
          </w:p>
          <w:p w14:paraId="0F1DAB16" w14:textId="77777777" w:rsidR="002E1BFB" w:rsidRPr="002E1BFB" w:rsidRDefault="002E1BFB" w:rsidP="002E1BFB">
            <w:pPr>
              <w:keepNext/>
              <w:widowControl w:val="0"/>
              <w:numPr>
                <w:ilvl w:val="0"/>
                <w:numId w:val="27"/>
              </w:numPr>
              <w:ind w:right="90"/>
              <w:rPr>
                <w:rFonts w:asciiTheme="minorHAnsi" w:hAnsiTheme="minorHAnsi"/>
                <w:sz w:val="18"/>
              </w:rPr>
            </w:pPr>
            <w:r w:rsidRPr="002E1BFB">
              <w:rPr>
                <w:rFonts w:asciiTheme="minorHAnsi" w:hAnsiTheme="minorHAnsi"/>
                <w:snapToGrid w:val="0"/>
                <w:sz w:val="18"/>
              </w:rPr>
              <w:t xml:space="preserve">I am either: a) a responsible person eligible under Division 3 of the Business and Professions Code </w:t>
            </w:r>
            <w:r w:rsidRPr="002E1BFB">
              <w:rPr>
                <w:rFonts w:asciiTheme="minorHAnsi" w:hAnsiTheme="minorHAnsi"/>
                <w:sz w:val="18"/>
              </w:rPr>
              <w:t xml:space="preserve">in the applicable classification to accept responsibility for the system design, construction, or installation </w:t>
            </w:r>
            <w:r w:rsidRPr="002E1BFB">
              <w:rPr>
                <w:rFonts w:asciiTheme="minorHAnsi" w:hAnsiTheme="minorHAnsi"/>
                <w:snapToGrid w:val="0"/>
                <w:sz w:val="18"/>
              </w:rPr>
              <w:t xml:space="preserve">of features, materials, components, or manufactured devices </w:t>
            </w:r>
            <w:r w:rsidRPr="002E1BFB">
              <w:rPr>
                <w:rFonts w:asciiTheme="minorHAnsi" w:hAnsiTheme="minorHAnsi"/>
                <w:sz w:val="18"/>
              </w:rPr>
              <w:t xml:space="preserve">for the scope of work identified on this Certificate of Installation, </w:t>
            </w:r>
            <w:r w:rsidRPr="002E1BFB">
              <w:rPr>
                <w:rFonts w:asciiTheme="minorHAnsi" w:hAnsiTheme="minorHAnsi"/>
                <w:snapToGrid w:val="0"/>
                <w:sz w:val="18"/>
              </w:rPr>
              <w:t>and attest to the declarations in this statement</w:t>
            </w:r>
            <w:r w:rsidRPr="002E1BFB">
              <w:rPr>
                <w:rFonts w:asciiTheme="minorHAnsi" w:hAnsiTheme="minorHAnsi"/>
                <w:sz w:val="18"/>
              </w:rPr>
              <w:t>, or b) I am an authorized representative of the responsible person and attest to the declarations in this statement on the responsible person’s behalf.</w:t>
            </w:r>
          </w:p>
          <w:p w14:paraId="003913E8" w14:textId="77777777" w:rsidR="002E1BFB" w:rsidRPr="002E1BFB" w:rsidRDefault="002E1BFB" w:rsidP="002E1BFB">
            <w:pPr>
              <w:pStyle w:val="ListParagraph"/>
              <w:keepNext/>
              <w:numPr>
                <w:ilvl w:val="0"/>
                <w:numId w:val="27"/>
              </w:numPr>
              <w:autoSpaceDE w:val="0"/>
              <w:autoSpaceDN w:val="0"/>
              <w:adjustRightInd w:val="0"/>
              <w:ind w:right="90"/>
              <w:contextualSpacing/>
              <w:rPr>
                <w:rFonts w:asciiTheme="minorHAnsi" w:hAnsiTheme="minorHAnsi"/>
                <w:sz w:val="18"/>
                <w:szCs w:val="22"/>
              </w:rPr>
            </w:pPr>
            <w:r w:rsidRPr="002E1BFB">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E31" w14:textId="681ECF86" w:rsidR="00B46AC9" w:rsidRPr="00975DC6" w:rsidRDefault="002E1BFB" w:rsidP="002E1BFB">
            <w:pPr>
              <w:pStyle w:val="ListParagraph"/>
              <w:keepNext/>
              <w:numPr>
                <w:ilvl w:val="0"/>
                <w:numId w:val="27"/>
              </w:numPr>
              <w:contextualSpacing/>
            </w:pPr>
            <w:r w:rsidRPr="002E1BFB">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46AC9" w:rsidRPr="00B272DC" w14:paraId="79CDEE35" w14:textId="77777777" w:rsidTr="00BD465A">
        <w:tblPrEx>
          <w:tblCellMar>
            <w:left w:w="108" w:type="dxa"/>
            <w:right w:w="108" w:type="dxa"/>
          </w:tblCellMar>
        </w:tblPrEx>
        <w:trPr>
          <w:trHeight w:val="360"/>
        </w:trPr>
        <w:tc>
          <w:tcPr>
            <w:tcW w:w="5307" w:type="dxa"/>
          </w:tcPr>
          <w:p w14:paraId="79CDEE33" w14:textId="77777777" w:rsidR="00B46AC9" w:rsidRPr="0097670F" w:rsidRDefault="00B46AC9"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Name:</w:t>
            </w:r>
          </w:p>
        </w:tc>
        <w:tc>
          <w:tcPr>
            <w:tcW w:w="5636" w:type="dxa"/>
            <w:gridSpan w:val="3"/>
          </w:tcPr>
          <w:p w14:paraId="79CDEE34" w14:textId="77777777" w:rsidR="00B46AC9" w:rsidRPr="0097670F" w:rsidRDefault="00B46AC9"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Signature:</w:t>
            </w:r>
          </w:p>
        </w:tc>
      </w:tr>
      <w:tr w:rsidR="00B46AC9" w:rsidRPr="00B272DC" w14:paraId="79CDEE38"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6" w14:textId="5BE5ED2E"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E37"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Position With Company (Title):</w:t>
            </w:r>
          </w:p>
        </w:tc>
      </w:tr>
      <w:tr w:rsidR="00B46AC9" w:rsidRPr="00B272DC" w14:paraId="79CDEE3B"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9"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E3A"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CSLB License:</w:t>
            </w:r>
          </w:p>
        </w:tc>
      </w:tr>
      <w:tr w:rsidR="00B46AC9" w:rsidRPr="00B272DC" w14:paraId="79CDEE3F"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C"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E3D"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79CDEE3E" w14:textId="77777777" w:rsidR="00B46AC9" w:rsidRPr="0097670F" w:rsidRDefault="00B46A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Date Signed:</w:t>
            </w:r>
          </w:p>
        </w:tc>
      </w:tr>
    </w:tbl>
    <w:p w14:paraId="79CDEE40" w14:textId="035C5B6D" w:rsidR="00F86ABA" w:rsidRDefault="00F86ABA" w:rsidP="000E1747">
      <w:pPr>
        <w:rPr>
          <w:rFonts w:ascii="Calibri" w:hAnsi="Calibri"/>
          <w:b/>
          <w:bCs/>
          <w:caps/>
        </w:rPr>
      </w:pPr>
    </w:p>
    <w:p w14:paraId="11D0EF63" w14:textId="77777777" w:rsidR="00F86ABA" w:rsidRPr="007C5B94" w:rsidRDefault="00F86ABA" w:rsidP="00F86ABA">
      <w:pPr>
        <w:rPr>
          <w:rFonts w:ascii="Calibri" w:hAnsi="Calibri"/>
        </w:rPr>
      </w:pPr>
    </w:p>
    <w:p w14:paraId="1CE6FF34" w14:textId="77777777" w:rsidR="00F86ABA" w:rsidRPr="007C5B94" w:rsidRDefault="00F86ABA">
      <w:pPr>
        <w:rPr>
          <w:rFonts w:ascii="Calibri" w:hAnsi="Calibri"/>
        </w:rPr>
      </w:pPr>
    </w:p>
    <w:p w14:paraId="79E4992E" w14:textId="77777777" w:rsidR="00F86ABA" w:rsidRPr="007C5B94" w:rsidRDefault="00F86ABA">
      <w:pPr>
        <w:rPr>
          <w:rFonts w:ascii="Calibri" w:hAnsi="Calibri"/>
        </w:rPr>
      </w:pPr>
    </w:p>
    <w:p w14:paraId="01CA84C4" w14:textId="77777777" w:rsidR="00F86ABA" w:rsidRPr="007C5B94" w:rsidRDefault="00F86ABA">
      <w:pPr>
        <w:rPr>
          <w:rFonts w:ascii="Calibri" w:hAnsi="Calibri"/>
        </w:rPr>
      </w:pPr>
    </w:p>
    <w:p w14:paraId="1CFED081" w14:textId="77777777" w:rsidR="00F86ABA" w:rsidRPr="007C5B94" w:rsidRDefault="00F86ABA">
      <w:pPr>
        <w:rPr>
          <w:rFonts w:ascii="Calibri" w:hAnsi="Calibri"/>
        </w:rPr>
      </w:pPr>
    </w:p>
    <w:p w14:paraId="4BA206DD" w14:textId="77777777" w:rsidR="00F86ABA" w:rsidRPr="007C5B94" w:rsidRDefault="00F86ABA">
      <w:pPr>
        <w:rPr>
          <w:rFonts w:ascii="Calibri" w:hAnsi="Calibri"/>
        </w:rPr>
      </w:pPr>
    </w:p>
    <w:p w14:paraId="46620082" w14:textId="77777777" w:rsidR="00F86ABA" w:rsidRPr="007C5B94" w:rsidRDefault="00F86ABA">
      <w:pPr>
        <w:rPr>
          <w:rFonts w:ascii="Calibri" w:hAnsi="Calibri"/>
        </w:rPr>
      </w:pPr>
    </w:p>
    <w:p w14:paraId="5D1998F8" w14:textId="77777777" w:rsidR="00F86ABA" w:rsidRPr="007C5B94" w:rsidRDefault="00F86ABA">
      <w:pPr>
        <w:rPr>
          <w:rFonts w:ascii="Calibri" w:hAnsi="Calibri"/>
        </w:rPr>
      </w:pPr>
    </w:p>
    <w:p w14:paraId="5311E3F9" w14:textId="77777777" w:rsidR="00F86ABA" w:rsidRPr="007C5B94" w:rsidRDefault="00F86ABA">
      <w:pPr>
        <w:rPr>
          <w:rFonts w:ascii="Calibri" w:hAnsi="Calibri"/>
        </w:rPr>
      </w:pPr>
    </w:p>
    <w:p w14:paraId="3A3266A4" w14:textId="77777777" w:rsidR="00F86ABA" w:rsidRPr="007C5B94" w:rsidRDefault="00F86ABA">
      <w:pPr>
        <w:rPr>
          <w:rFonts w:ascii="Calibri" w:hAnsi="Calibri"/>
        </w:rPr>
      </w:pPr>
    </w:p>
    <w:p w14:paraId="089AF456" w14:textId="77777777" w:rsidR="00F86ABA" w:rsidRPr="007C5B94" w:rsidRDefault="00F86ABA">
      <w:pPr>
        <w:rPr>
          <w:rFonts w:ascii="Calibri" w:hAnsi="Calibri"/>
        </w:rPr>
      </w:pPr>
    </w:p>
    <w:p w14:paraId="75A79DF1" w14:textId="77777777" w:rsidR="00F86ABA" w:rsidRPr="007C5B94" w:rsidRDefault="00F86ABA">
      <w:pPr>
        <w:rPr>
          <w:rFonts w:ascii="Calibri" w:hAnsi="Calibri"/>
        </w:rPr>
      </w:pPr>
    </w:p>
    <w:p w14:paraId="0665A7CC" w14:textId="77777777" w:rsidR="00F86ABA" w:rsidRPr="007C5B94" w:rsidRDefault="00F86ABA">
      <w:pPr>
        <w:rPr>
          <w:rFonts w:ascii="Calibri" w:hAnsi="Calibri"/>
        </w:rPr>
      </w:pPr>
    </w:p>
    <w:p w14:paraId="13598377" w14:textId="77777777" w:rsidR="00F86ABA" w:rsidRPr="007C5B94" w:rsidRDefault="00F86ABA">
      <w:pPr>
        <w:rPr>
          <w:rFonts w:ascii="Calibri" w:hAnsi="Calibri"/>
        </w:rPr>
      </w:pPr>
    </w:p>
    <w:p w14:paraId="0422F543" w14:textId="77777777" w:rsidR="00F86ABA" w:rsidRPr="007C5B94" w:rsidRDefault="00F86ABA">
      <w:pPr>
        <w:rPr>
          <w:rFonts w:ascii="Calibri" w:hAnsi="Calibri"/>
        </w:rPr>
      </w:pPr>
    </w:p>
    <w:p w14:paraId="2C65A2E0" w14:textId="77777777" w:rsidR="00F86ABA" w:rsidRPr="007C5B94" w:rsidRDefault="00F86ABA">
      <w:pPr>
        <w:rPr>
          <w:rFonts w:ascii="Calibri" w:hAnsi="Calibri"/>
        </w:rPr>
      </w:pPr>
    </w:p>
    <w:p w14:paraId="1DCA883A" w14:textId="77777777" w:rsidR="00F86ABA" w:rsidRPr="007C5B94" w:rsidRDefault="00F86ABA">
      <w:pPr>
        <w:rPr>
          <w:rFonts w:ascii="Calibri" w:hAnsi="Calibri"/>
        </w:rPr>
      </w:pPr>
    </w:p>
    <w:p w14:paraId="061CAFA2" w14:textId="77777777" w:rsidR="00F86ABA" w:rsidRPr="007C5B94" w:rsidRDefault="00F86ABA">
      <w:pPr>
        <w:rPr>
          <w:rFonts w:ascii="Calibri" w:hAnsi="Calibri"/>
        </w:rPr>
      </w:pPr>
    </w:p>
    <w:p w14:paraId="7DCA334A" w14:textId="77777777" w:rsidR="00F86ABA" w:rsidRPr="007C5B94" w:rsidRDefault="00F86ABA">
      <w:pPr>
        <w:rPr>
          <w:rFonts w:ascii="Calibri" w:hAnsi="Calibri"/>
        </w:rPr>
      </w:pPr>
    </w:p>
    <w:p w14:paraId="1ECBC1EE" w14:textId="77777777" w:rsidR="00F86ABA" w:rsidRPr="007C5B94" w:rsidRDefault="00F86ABA">
      <w:pPr>
        <w:rPr>
          <w:rFonts w:ascii="Calibri" w:hAnsi="Calibri"/>
        </w:rPr>
      </w:pPr>
    </w:p>
    <w:p w14:paraId="47DC4EC2" w14:textId="77777777" w:rsidR="00F86ABA" w:rsidRPr="007C5B94" w:rsidRDefault="00F86ABA">
      <w:pPr>
        <w:rPr>
          <w:rFonts w:ascii="Calibri" w:hAnsi="Calibri"/>
        </w:rPr>
      </w:pPr>
    </w:p>
    <w:p w14:paraId="77F8F76E" w14:textId="77777777" w:rsidR="00F86ABA" w:rsidRPr="007C5B94" w:rsidRDefault="00F86ABA">
      <w:pPr>
        <w:rPr>
          <w:rFonts w:ascii="Calibri" w:hAnsi="Calibri"/>
        </w:rPr>
      </w:pPr>
    </w:p>
    <w:p w14:paraId="1B2C244A" w14:textId="77777777" w:rsidR="00F86ABA" w:rsidRPr="007C5B94" w:rsidRDefault="00F86ABA">
      <w:pPr>
        <w:rPr>
          <w:rFonts w:ascii="Calibri" w:hAnsi="Calibri"/>
        </w:rPr>
      </w:pPr>
    </w:p>
    <w:p w14:paraId="47C2A9DF" w14:textId="77777777" w:rsidR="00F86ABA" w:rsidRPr="007C5B94" w:rsidRDefault="00F86ABA">
      <w:pPr>
        <w:rPr>
          <w:rFonts w:ascii="Calibri" w:hAnsi="Calibri"/>
        </w:rPr>
      </w:pPr>
    </w:p>
    <w:p w14:paraId="7F5F39FA" w14:textId="77777777" w:rsidR="00F86ABA" w:rsidRPr="007C5B94" w:rsidRDefault="00F86ABA">
      <w:pPr>
        <w:rPr>
          <w:rFonts w:ascii="Calibri" w:hAnsi="Calibri"/>
        </w:rPr>
      </w:pPr>
    </w:p>
    <w:p w14:paraId="4CA6F960" w14:textId="77777777" w:rsidR="00F86ABA" w:rsidRPr="007C5B94" w:rsidRDefault="00F86ABA">
      <w:pPr>
        <w:rPr>
          <w:rFonts w:ascii="Calibri" w:hAnsi="Calibri"/>
        </w:rPr>
      </w:pPr>
    </w:p>
    <w:p w14:paraId="092C0E30" w14:textId="256AE32A" w:rsidR="00B46AC9" w:rsidRPr="007C5B94" w:rsidRDefault="00F86ABA" w:rsidP="007C5B94">
      <w:pPr>
        <w:tabs>
          <w:tab w:val="left" w:pos="5955"/>
        </w:tabs>
        <w:rPr>
          <w:rFonts w:ascii="Calibri" w:hAnsi="Calibri"/>
        </w:rPr>
      </w:pPr>
      <w:r>
        <w:rPr>
          <w:rFonts w:ascii="Calibri" w:hAnsi="Calibri"/>
        </w:rPr>
        <w:tab/>
      </w:r>
    </w:p>
    <w:sectPr w:rsidR="00B46AC9" w:rsidRPr="007C5B94" w:rsidSect="007F03EB">
      <w:headerReference w:type="default" r:id="rId16"/>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C18768" w14:textId="77777777" w:rsidR="00463FC9" w:rsidRDefault="00463FC9" w:rsidP="00F007C7">
      <w:pPr>
        <w:pStyle w:val="FootnoteText"/>
      </w:pPr>
      <w:r>
        <w:separator/>
      </w:r>
    </w:p>
  </w:endnote>
  <w:endnote w:type="continuationSeparator" w:id="0">
    <w:p w14:paraId="78A2E4B2" w14:textId="77777777" w:rsidR="00463FC9" w:rsidRDefault="00463FC9" w:rsidP="00F007C7">
      <w:pPr>
        <w:pStyle w:val="FootnoteText"/>
      </w:pPr>
      <w:r>
        <w:continuationSeparator/>
      </w:r>
    </w:p>
  </w:endnote>
  <w:endnote w:type="continuationNotice" w:id="1">
    <w:p w14:paraId="6FF731CF" w14:textId="77777777" w:rsidR="00463FC9" w:rsidRDefault="00463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A" w14:textId="77777777" w:rsidR="00463FC9" w:rsidRPr="00CA2B92" w:rsidRDefault="00463FC9"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 xml:space="preserve">Registration Number:                                                           Registration Date/Time:                                           HERS Provider:                       </w:t>
    </w:r>
  </w:p>
  <w:p w14:paraId="79CDEE5B" w14:textId="00312D30" w:rsidR="00463FC9" w:rsidRPr="00CA2B92" w:rsidRDefault="00463FC9"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r>
      <w:rPr>
        <w:rFonts w:asciiTheme="minorHAnsi" w:hAnsiTheme="minorHAnsi"/>
      </w:rPr>
      <w:t>9</w:t>
    </w:r>
    <w:r w:rsidRPr="00CA2B92">
      <w:rPr>
        <w:rFonts w:asciiTheme="minorHAnsi" w:hAnsiTheme="minorHAnsi"/>
      </w:rPr>
      <w:t xml:space="preserve"> Residential Compliance</w:t>
    </w:r>
    <w:r w:rsidRPr="00CA2B92">
      <w:rPr>
        <w:rFonts w:asciiTheme="minorHAnsi" w:hAnsiTheme="minorHAnsi"/>
      </w:rPr>
      <w:tab/>
    </w:r>
    <w:r>
      <w:rPr>
        <w:rFonts w:ascii="Calibri" w:hAnsi="Calibri"/>
        <w:sz w:val="18"/>
        <w:szCs w:val="18"/>
      </w:rPr>
      <w:t>January 20</w:t>
    </w:r>
    <w:r w:rsidR="00C71B71">
      <w:rPr>
        <w:rFonts w:ascii="Calibri" w:hAnsi="Calibri"/>
        <w:sz w:val="18"/>
        <w:szCs w:val="18"/>
      </w:rPr>
      <w:t>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7" w14:textId="6DFFE134" w:rsidR="00463FC9" w:rsidRPr="00CA2B92" w:rsidRDefault="00463FC9"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r>
      <w:rPr>
        <w:rFonts w:asciiTheme="minorHAnsi" w:hAnsiTheme="minorHAnsi"/>
      </w:rPr>
      <w:t>9</w:t>
    </w:r>
    <w:r w:rsidRPr="00CA2B92">
      <w:rPr>
        <w:rFonts w:asciiTheme="minorHAnsi" w:hAnsiTheme="minorHAnsi"/>
      </w:rPr>
      <w:t xml:space="preserve"> Residential Compliance</w:t>
    </w:r>
    <w:r w:rsidRPr="00CA2B92">
      <w:rPr>
        <w:rFonts w:asciiTheme="minorHAnsi" w:hAnsiTheme="minorHAnsi"/>
      </w:rPr>
      <w:tab/>
    </w:r>
    <w:r>
      <w:rPr>
        <w:rFonts w:asciiTheme="minorHAnsi" w:hAnsiTheme="minorHAnsi"/>
      </w:rPr>
      <w:t>January 20</w:t>
    </w:r>
    <w:r w:rsidR="00C71B71">
      <w:rPr>
        <w:rFonts w:asciiTheme="minorHAnsi" w:hAnsiTheme="minorHAnsi"/>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3F34F" w14:textId="77777777" w:rsidR="00463FC9" w:rsidRDefault="00463FC9" w:rsidP="00F007C7">
      <w:pPr>
        <w:pStyle w:val="FootnoteText"/>
      </w:pPr>
      <w:r>
        <w:separator/>
      </w:r>
    </w:p>
  </w:footnote>
  <w:footnote w:type="continuationSeparator" w:id="0">
    <w:p w14:paraId="69571037" w14:textId="77777777" w:rsidR="00463FC9" w:rsidRDefault="00463FC9" w:rsidP="00F007C7">
      <w:pPr>
        <w:pStyle w:val="FootnoteText"/>
      </w:pPr>
      <w:r>
        <w:continuationSeparator/>
      </w:r>
    </w:p>
  </w:footnote>
  <w:footnote w:type="continuationNotice" w:id="1">
    <w:p w14:paraId="01737D8F" w14:textId="77777777" w:rsidR="00463FC9" w:rsidRDefault="00463FC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5" w14:textId="77777777" w:rsidR="00463FC9" w:rsidRDefault="0042274F">
    <w:pPr>
      <w:pStyle w:val="Header"/>
    </w:pPr>
    <w:r>
      <w:rPr>
        <w:noProof/>
      </w:rPr>
      <w:pict w14:anchorId="79CDE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6" w14:textId="743998EE" w:rsidR="00463FC9" w:rsidRPr="007770C5" w:rsidRDefault="00463FC9" w:rsidP="00842232">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0865BC60" wp14:editId="4CEE7CE1">
          <wp:simplePos x="0" y="0"/>
          <wp:positionH relativeFrom="column">
            <wp:posOffset>6532880</wp:posOffset>
          </wp:positionH>
          <wp:positionV relativeFrom="paragraph">
            <wp:posOffset>55245</wp:posOffset>
          </wp:positionV>
          <wp:extent cx="370840" cy="310515"/>
          <wp:effectExtent l="0" t="0" r="0"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79CDEE47" w14:textId="77777777" w:rsidR="00463FC9" w:rsidRPr="007770C5" w:rsidRDefault="00463FC9" w:rsidP="00842232">
    <w:pPr>
      <w:suppressAutoHyphens/>
      <w:ind w:left="-90"/>
      <w:rPr>
        <w:rFonts w:ascii="Arial" w:hAnsi="Arial" w:cs="Arial"/>
        <w:b/>
        <w:sz w:val="24"/>
        <w:szCs w:val="24"/>
      </w:rPr>
    </w:pPr>
    <w:r>
      <w:rPr>
        <w:rFonts w:ascii="Arial" w:hAnsi="Arial" w:cs="Arial"/>
        <w:b/>
        <w:sz w:val="24"/>
        <w:szCs w:val="24"/>
      </w:rPr>
      <w:t>INSULATION INSTALLATION</w:t>
    </w:r>
  </w:p>
  <w:p w14:paraId="79CDEE48" w14:textId="165D0257" w:rsidR="00463FC9" w:rsidRPr="007770C5" w:rsidRDefault="00463FC9" w:rsidP="00842232">
    <w:pPr>
      <w:suppressAutoHyphens/>
      <w:ind w:left="-90"/>
      <w:rPr>
        <w:rFonts w:ascii="Arial" w:hAnsi="Arial" w:cs="Arial"/>
        <w:sz w:val="14"/>
        <w:szCs w:val="14"/>
      </w:rPr>
    </w:pPr>
    <w:r>
      <w:rPr>
        <w:rFonts w:ascii="Arial" w:hAnsi="Arial" w:cs="Arial"/>
        <w:sz w:val="14"/>
        <w:szCs w:val="14"/>
      </w:rPr>
      <w:t>CEC-CF2R-ENV-03-E</w:t>
    </w:r>
    <w:r w:rsidRPr="007770C5">
      <w:rPr>
        <w:rFonts w:ascii="Arial" w:hAnsi="Arial" w:cs="Arial"/>
        <w:sz w:val="14"/>
        <w:szCs w:val="14"/>
      </w:rPr>
      <w:t xml:space="preserve"> (Revised</w:t>
    </w:r>
    <w:r>
      <w:rPr>
        <w:rFonts w:ascii="Arial" w:hAnsi="Arial" w:cs="Arial"/>
        <w:sz w:val="14"/>
        <w:szCs w:val="14"/>
      </w:rPr>
      <w:t xml:space="preserve"> 01/</w:t>
    </w:r>
    <w:r w:rsidR="00C71B71">
      <w:rPr>
        <w:rFonts w:ascii="Arial" w:hAnsi="Arial" w:cs="Arial"/>
        <w:sz w:val="14"/>
        <w:szCs w:val="14"/>
      </w:rPr>
      <w:t>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28"/>
      <w:gridCol w:w="2689"/>
    </w:tblGrid>
    <w:tr w:rsidR="00463FC9" w:rsidRPr="00F85124" w14:paraId="79CDEE4B" w14:textId="77777777" w:rsidTr="00842232">
      <w:trPr>
        <w:cantSplit/>
        <w:trHeight w:val="288"/>
      </w:trPr>
      <w:tc>
        <w:tcPr>
          <w:tcW w:w="3749" w:type="pct"/>
          <w:gridSpan w:val="2"/>
          <w:tcBorders>
            <w:right w:val="nil"/>
          </w:tcBorders>
          <w:vAlign w:val="center"/>
        </w:tcPr>
        <w:p w14:paraId="79CDEE49" w14:textId="3E22B2AA" w:rsidR="00463FC9" w:rsidRPr="00F85124" w:rsidRDefault="00463FC9" w:rsidP="00AC40C4">
          <w:pPr>
            <w:pStyle w:val="Heading1"/>
            <w:rPr>
              <w:rFonts w:ascii="Calibri" w:hAnsi="Calibri"/>
              <w:b w:val="0"/>
              <w:bCs/>
              <w:sz w:val="20"/>
            </w:rPr>
          </w:pPr>
          <w:r>
            <w:rPr>
              <w:rFonts w:ascii="Calibri" w:hAnsi="Calibri"/>
              <w:b w:val="0"/>
              <w:bCs/>
              <w:sz w:val="20"/>
            </w:rPr>
            <w:t>CERTIFICATE OF INSTALLATION</w:t>
          </w:r>
        </w:p>
      </w:tc>
      <w:tc>
        <w:tcPr>
          <w:tcW w:w="1251" w:type="pct"/>
          <w:tcBorders>
            <w:left w:val="nil"/>
          </w:tcBorders>
          <w:tcMar>
            <w:left w:w="115" w:type="dxa"/>
            <w:right w:w="115" w:type="dxa"/>
          </w:tcMar>
          <w:vAlign w:val="center"/>
        </w:tcPr>
        <w:p w14:paraId="79CDEE4A" w14:textId="77777777" w:rsidR="00463FC9" w:rsidRPr="00F85124" w:rsidRDefault="00463FC9" w:rsidP="00451078">
          <w:pPr>
            <w:pStyle w:val="Heading1"/>
            <w:jc w:val="right"/>
            <w:rPr>
              <w:rFonts w:ascii="Calibri" w:hAnsi="Calibri"/>
              <w:b w:val="0"/>
              <w:bCs/>
              <w:sz w:val="20"/>
            </w:rPr>
          </w:pPr>
          <w:r>
            <w:rPr>
              <w:rFonts w:ascii="Calibri" w:hAnsi="Calibri"/>
              <w:b w:val="0"/>
              <w:bCs/>
              <w:sz w:val="20"/>
            </w:rPr>
            <w:t>CF2R-ENV-03-E</w:t>
          </w:r>
        </w:p>
      </w:tc>
    </w:tr>
    <w:tr w:rsidR="00463FC9" w:rsidRPr="00F85124" w14:paraId="79CDEE4E" w14:textId="77777777" w:rsidTr="00842232">
      <w:trPr>
        <w:cantSplit/>
        <w:trHeight w:val="288"/>
      </w:trPr>
      <w:tc>
        <w:tcPr>
          <w:tcW w:w="2353" w:type="pct"/>
          <w:tcBorders>
            <w:right w:val="nil"/>
          </w:tcBorders>
        </w:tcPr>
        <w:p w14:paraId="79CDEE4C" w14:textId="77777777" w:rsidR="00463FC9" w:rsidRPr="00F85124" w:rsidRDefault="00463FC9" w:rsidP="00AC40C4">
          <w:pPr>
            <w:tabs>
              <w:tab w:val="right" w:pos="10543"/>
            </w:tabs>
            <w:rPr>
              <w:rFonts w:ascii="Calibri" w:hAnsi="Calibri"/>
              <w:sz w:val="12"/>
              <w:szCs w:val="12"/>
            </w:rPr>
          </w:pPr>
          <w:r>
            <w:rPr>
              <w:rFonts w:ascii="Calibri" w:hAnsi="Calibri"/>
              <w:bCs/>
            </w:rPr>
            <w:t>Insulation Installation</w:t>
          </w:r>
        </w:p>
      </w:tc>
      <w:tc>
        <w:tcPr>
          <w:tcW w:w="2647" w:type="pct"/>
          <w:gridSpan w:val="2"/>
          <w:tcBorders>
            <w:left w:val="nil"/>
          </w:tcBorders>
        </w:tcPr>
        <w:p w14:paraId="79CDEE4D" w14:textId="5AD6AB91" w:rsidR="00463FC9" w:rsidRPr="00F85124" w:rsidRDefault="00463FC9" w:rsidP="00AC40C4">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2274F">
            <w:rPr>
              <w:rFonts w:ascii="Calibri" w:hAnsi="Calibri"/>
              <w:bCs/>
              <w:noProof/>
            </w:rPr>
            <w:t>5</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2274F">
            <w:rPr>
              <w:rFonts w:ascii="Calibri" w:hAnsi="Calibri"/>
              <w:bCs/>
              <w:noProof/>
            </w:rPr>
            <w:t>5</w:t>
          </w:r>
          <w:r>
            <w:rPr>
              <w:rFonts w:ascii="Calibri" w:hAnsi="Calibri"/>
              <w:bCs/>
              <w:noProof/>
            </w:rPr>
            <w:fldChar w:fldCharType="end"/>
          </w:r>
          <w:r w:rsidRPr="00F85124">
            <w:rPr>
              <w:rFonts w:ascii="Calibri" w:hAnsi="Calibri"/>
              <w:bCs/>
            </w:rPr>
            <w:t>)</w:t>
          </w:r>
        </w:p>
      </w:tc>
    </w:tr>
    <w:tr w:rsidR="00463FC9" w:rsidRPr="00F85124" w14:paraId="79CDEE52" w14:textId="77777777" w:rsidTr="00842232">
      <w:trPr>
        <w:cantSplit/>
        <w:trHeight w:val="288"/>
      </w:trPr>
      <w:tc>
        <w:tcPr>
          <w:tcW w:w="0" w:type="auto"/>
        </w:tcPr>
        <w:p w14:paraId="79CDEE4F" w14:textId="77777777" w:rsidR="00463FC9" w:rsidRPr="00F85124" w:rsidRDefault="00463FC9" w:rsidP="00AC40C4">
          <w:pPr>
            <w:rPr>
              <w:rFonts w:ascii="Calibri" w:hAnsi="Calibri"/>
              <w:sz w:val="12"/>
              <w:szCs w:val="12"/>
            </w:rPr>
          </w:pPr>
          <w:r w:rsidRPr="00F85124">
            <w:rPr>
              <w:rFonts w:ascii="Calibri" w:hAnsi="Calibri"/>
              <w:sz w:val="12"/>
              <w:szCs w:val="12"/>
            </w:rPr>
            <w:t>Project Name:</w:t>
          </w:r>
        </w:p>
      </w:tc>
      <w:tc>
        <w:tcPr>
          <w:tcW w:w="1402" w:type="pct"/>
        </w:tcPr>
        <w:p w14:paraId="79CDEE50" w14:textId="77777777" w:rsidR="00463FC9" w:rsidRPr="00F85124" w:rsidRDefault="00463FC9" w:rsidP="00AC40C4">
          <w:pPr>
            <w:rPr>
              <w:rFonts w:ascii="Calibri" w:hAnsi="Calibri"/>
              <w:sz w:val="12"/>
              <w:szCs w:val="12"/>
            </w:rPr>
          </w:pPr>
          <w:r w:rsidRPr="00F85124">
            <w:rPr>
              <w:rFonts w:ascii="Calibri" w:hAnsi="Calibri"/>
              <w:sz w:val="12"/>
              <w:szCs w:val="12"/>
            </w:rPr>
            <w:t>Enforcement Agency:</w:t>
          </w:r>
        </w:p>
      </w:tc>
      <w:tc>
        <w:tcPr>
          <w:tcW w:w="1251" w:type="pct"/>
        </w:tcPr>
        <w:p w14:paraId="79CDEE51" w14:textId="77777777" w:rsidR="00463FC9" w:rsidRPr="00F85124" w:rsidRDefault="00463FC9" w:rsidP="00AC40C4">
          <w:pPr>
            <w:rPr>
              <w:rFonts w:ascii="Calibri" w:hAnsi="Calibri"/>
              <w:sz w:val="12"/>
              <w:szCs w:val="12"/>
            </w:rPr>
          </w:pPr>
          <w:r w:rsidRPr="00F85124">
            <w:rPr>
              <w:rFonts w:ascii="Calibri" w:hAnsi="Calibri"/>
              <w:sz w:val="12"/>
              <w:szCs w:val="12"/>
            </w:rPr>
            <w:t>Permit Number:</w:t>
          </w:r>
        </w:p>
      </w:tc>
    </w:tr>
    <w:tr w:rsidR="00463FC9" w:rsidRPr="00F85124" w14:paraId="79CDEE56" w14:textId="77777777" w:rsidTr="00842232">
      <w:trPr>
        <w:cantSplit/>
        <w:trHeight w:val="288"/>
      </w:trPr>
      <w:tc>
        <w:tcPr>
          <w:tcW w:w="0" w:type="auto"/>
        </w:tcPr>
        <w:p w14:paraId="79CDEE53" w14:textId="77777777" w:rsidR="00463FC9" w:rsidRPr="00F85124" w:rsidRDefault="00463FC9" w:rsidP="00AC40C4">
          <w:pPr>
            <w:rPr>
              <w:rFonts w:ascii="Calibri" w:hAnsi="Calibri"/>
              <w:sz w:val="12"/>
              <w:szCs w:val="12"/>
              <w:vertAlign w:val="superscript"/>
            </w:rPr>
          </w:pPr>
          <w:r w:rsidRPr="00F85124">
            <w:rPr>
              <w:rFonts w:ascii="Calibri" w:hAnsi="Calibri"/>
              <w:sz w:val="12"/>
              <w:szCs w:val="12"/>
            </w:rPr>
            <w:t>Dwelling Address:</w:t>
          </w:r>
        </w:p>
      </w:tc>
      <w:tc>
        <w:tcPr>
          <w:tcW w:w="1402" w:type="pct"/>
        </w:tcPr>
        <w:p w14:paraId="79CDEE54" w14:textId="0260BBBF" w:rsidR="00463FC9" w:rsidRPr="00F85124" w:rsidRDefault="00463FC9" w:rsidP="00AC40C4">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51" w:type="pct"/>
        </w:tcPr>
        <w:p w14:paraId="79CDEE55" w14:textId="540F313A" w:rsidR="00463FC9" w:rsidRPr="00F85124" w:rsidRDefault="00463FC9" w:rsidP="00AC40C4">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79CDEE58" w14:textId="542D05B0" w:rsidR="00463FC9" w:rsidRDefault="0042274F">
    <w:pPr>
      <w:pStyle w:val="Header"/>
    </w:pPr>
    <w:r>
      <w:rPr>
        <w:rFonts w:ascii="Calibri" w:hAnsi="Calibri"/>
        <w:b/>
        <w:bCs/>
        <w:noProof/>
      </w:rPr>
      <w:pict w14:anchorId="79CDE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7" o:spid="_x0000_s2056"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C" w14:textId="77777777" w:rsidR="00463FC9" w:rsidRDefault="0042274F">
    <w:pPr>
      <w:pStyle w:val="Header"/>
    </w:pPr>
    <w:r>
      <w:rPr>
        <w:noProof/>
      </w:rPr>
      <w:pict w14:anchorId="79CDE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E" w14:textId="77777777" w:rsidR="00463FC9" w:rsidRDefault="0042274F">
    <w:pPr>
      <w:pStyle w:val="Header"/>
    </w:pPr>
    <w:r>
      <w:rPr>
        <w:noProof/>
      </w:rPr>
      <w:pict w14:anchorId="79CDE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463FC9" w:rsidRPr="00F85124" w14:paraId="79CDEE61" w14:textId="77777777" w:rsidTr="005A0BD5">
      <w:trPr>
        <w:cantSplit/>
        <w:trHeight w:val="288"/>
      </w:trPr>
      <w:tc>
        <w:tcPr>
          <w:tcW w:w="3748" w:type="pct"/>
          <w:gridSpan w:val="2"/>
          <w:tcBorders>
            <w:right w:val="nil"/>
          </w:tcBorders>
          <w:vAlign w:val="center"/>
        </w:tcPr>
        <w:p w14:paraId="79CDEE5F" w14:textId="541BAF3D" w:rsidR="00463FC9" w:rsidRPr="00F85124" w:rsidRDefault="00463FC9" w:rsidP="000B7ECB">
          <w:pPr>
            <w:pStyle w:val="Heading1"/>
            <w:rPr>
              <w:rFonts w:ascii="Calibri" w:hAnsi="Calibri"/>
              <w:b w:val="0"/>
              <w:bCs/>
              <w:sz w:val="20"/>
            </w:rPr>
          </w:pPr>
          <w:r>
            <w:rPr>
              <w:rFonts w:ascii="Calibri" w:hAnsi="Calibri"/>
              <w:b w:val="0"/>
              <w:bCs/>
              <w:sz w:val="20"/>
            </w:rPr>
            <w:t>CERTIFICATE OF INSTALLATION – USER INSTRUCTIONS</w:t>
          </w:r>
        </w:p>
      </w:tc>
      <w:tc>
        <w:tcPr>
          <w:tcW w:w="1252" w:type="pct"/>
          <w:tcBorders>
            <w:left w:val="nil"/>
          </w:tcBorders>
          <w:tcMar>
            <w:left w:w="115" w:type="dxa"/>
            <w:right w:w="115" w:type="dxa"/>
          </w:tcMar>
          <w:vAlign w:val="center"/>
        </w:tcPr>
        <w:p w14:paraId="79CDEE60" w14:textId="77777777" w:rsidR="00463FC9" w:rsidRPr="00F85124" w:rsidRDefault="00463FC9" w:rsidP="00451078">
          <w:pPr>
            <w:pStyle w:val="Heading1"/>
            <w:jc w:val="right"/>
            <w:rPr>
              <w:rFonts w:ascii="Calibri" w:hAnsi="Calibri"/>
              <w:b w:val="0"/>
              <w:bCs/>
              <w:sz w:val="20"/>
            </w:rPr>
          </w:pPr>
          <w:r>
            <w:rPr>
              <w:rFonts w:ascii="Calibri" w:hAnsi="Calibri"/>
              <w:b w:val="0"/>
              <w:bCs/>
              <w:sz w:val="20"/>
            </w:rPr>
            <w:t>CF2R-ENV-03-E</w:t>
          </w:r>
        </w:p>
      </w:tc>
    </w:tr>
    <w:tr w:rsidR="00463FC9" w:rsidRPr="00F85124" w14:paraId="79CDEE64" w14:textId="77777777" w:rsidTr="005A0BD5">
      <w:trPr>
        <w:cantSplit/>
        <w:trHeight w:val="288"/>
      </w:trPr>
      <w:tc>
        <w:tcPr>
          <w:tcW w:w="2381" w:type="pct"/>
          <w:tcBorders>
            <w:right w:val="nil"/>
          </w:tcBorders>
        </w:tcPr>
        <w:p w14:paraId="79CDEE62" w14:textId="77777777" w:rsidR="00463FC9" w:rsidRPr="00F85124" w:rsidRDefault="00463FC9"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3" w14:textId="317C2BAB" w:rsidR="00463FC9" w:rsidRPr="00F85124" w:rsidRDefault="00463FC9"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2274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2274F">
            <w:rPr>
              <w:rFonts w:ascii="Calibri" w:hAnsi="Calibri"/>
              <w:bCs/>
              <w:noProof/>
            </w:rPr>
            <w:t>2</w:t>
          </w:r>
          <w:r>
            <w:rPr>
              <w:rFonts w:ascii="Calibri" w:hAnsi="Calibri"/>
              <w:bCs/>
              <w:noProof/>
            </w:rPr>
            <w:fldChar w:fldCharType="end"/>
          </w:r>
          <w:r w:rsidRPr="00F85124">
            <w:rPr>
              <w:rFonts w:ascii="Calibri" w:hAnsi="Calibri"/>
              <w:bCs/>
            </w:rPr>
            <w:t>)</w:t>
          </w:r>
        </w:p>
      </w:tc>
    </w:tr>
  </w:tbl>
  <w:p w14:paraId="79CDEE66" w14:textId="451E9D96" w:rsidR="00463FC9" w:rsidRDefault="0042274F">
    <w:pPr>
      <w:pStyle w:val="Header"/>
    </w:pPr>
    <w:r>
      <w:rPr>
        <w:rFonts w:ascii="Calibri" w:hAnsi="Calibri"/>
        <w:b/>
        <w:bCs/>
        <w:noProof/>
      </w:rPr>
      <w:pict w14:anchorId="79CDE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80"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8" w14:textId="77777777" w:rsidR="00463FC9" w:rsidRDefault="0042274F">
    <w:pPr>
      <w:pStyle w:val="Header"/>
    </w:pPr>
    <w:r>
      <w:rPr>
        <w:noProof/>
      </w:rPr>
      <w:pict w14:anchorId="79CDE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463FC9" w:rsidRPr="00F85124" w14:paraId="79CDEE6B" w14:textId="77777777" w:rsidTr="005A0BD5">
      <w:trPr>
        <w:cantSplit/>
        <w:trHeight w:val="288"/>
      </w:trPr>
      <w:tc>
        <w:tcPr>
          <w:tcW w:w="3748" w:type="pct"/>
          <w:gridSpan w:val="2"/>
          <w:tcBorders>
            <w:right w:val="nil"/>
          </w:tcBorders>
          <w:vAlign w:val="center"/>
        </w:tcPr>
        <w:p w14:paraId="79CDEE69" w14:textId="2C67B0CF" w:rsidR="00463FC9" w:rsidRPr="00F85124" w:rsidRDefault="00463FC9" w:rsidP="000B7ECB">
          <w:pPr>
            <w:pStyle w:val="Heading1"/>
            <w:rPr>
              <w:rFonts w:ascii="Calibri" w:hAnsi="Calibri"/>
              <w:b w:val="0"/>
              <w:bCs/>
              <w:sz w:val="20"/>
            </w:rPr>
          </w:pPr>
          <w:r>
            <w:rPr>
              <w:rFonts w:ascii="Calibri" w:hAnsi="Calibri"/>
              <w:b w:val="0"/>
              <w:bCs/>
              <w:noProof/>
              <w:sz w:val="20"/>
            </w:rPr>
            <w:drawing>
              <wp:anchor distT="0" distB="0" distL="114300" distR="114300" simplePos="0" relativeHeight="251658246" behindDoc="1" locked="0" layoutInCell="0" allowOverlap="1" wp14:anchorId="79CDEE78" wp14:editId="7741A519">
                <wp:simplePos x="0" y="0"/>
                <wp:positionH relativeFrom="margin">
                  <wp:align>center</wp:align>
                </wp:positionH>
                <wp:positionV relativeFrom="margin">
                  <wp:align>center</wp:align>
                </wp:positionV>
                <wp:extent cx="9144000" cy="6858000"/>
                <wp:effectExtent l="0" t="0" r="0" b="0"/>
                <wp:wrapNone/>
                <wp:docPr id="8" name="Picture 8"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b w:val="0"/>
              <w:bCs/>
              <w:sz w:val="20"/>
            </w:rPr>
            <w:t>CERTIFICATE OF INSTALLATION – DATA FIELD DEFINITIONS AND CALCULATIONS</w:t>
          </w:r>
        </w:p>
      </w:tc>
      <w:tc>
        <w:tcPr>
          <w:tcW w:w="1252" w:type="pct"/>
          <w:tcBorders>
            <w:left w:val="nil"/>
          </w:tcBorders>
          <w:tcMar>
            <w:left w:w="115" w:type="dxa"/>
            <w:right w:w="115" w:type="dxa"/>
          </w:tcMar>
          <w:vAlign w:val="center"/>
        </w:tcPr>
        <w:p w14:paraId="79CDEE6A" w14:textId="77777777" w:rsidR="00463FC9" w:rsidRPr="00F85124" w:rsidRDefault="00463FC9" w:rsidP="00451078">
          <w:pPr>
            <w:pStyle w:val="Heading1"/>
            <w:jc w:val="right"/>
            <w:rPr>
              <w:rFonts w:ascii="Calibri" w:hAnsi="Calibri"/>
              <w:b w:val="0"/>
              <w:bCs/>
              <w:sz w:val="20"/>
            </w:rPr>
          </w:pPr>
          <w:r>
            <w:rPr>
              <w:rFonts w:ascii="Calibri" w:hAnsi="Calibri"/>
              <w:b w:val="0"/>
              <w:bCs/>
              <w:sz w:val="20"/>
            </w:rPr>
            <w:t>CF2R-ENV-03-E</w:t>
          </w:r>
        </w:p>
      </w:tc>
    </w:tr>
    <w:tr w:rsidR="00463FC9" w:rsidRPr="00F85124" w14:paraId="79CDEE6E" w14:textId="77777777" w:rsidTr="005A0BD5">
      <w:trPr>
        <w:cantSplit/>
        <w:trHeight w:val="288"/>
      </w:trPr>
      <w:tc>
        <w:tcPr>
          <w:tcW w:w="2381" w:type="pct"/>
          <w:tcBorders>
            <w:right w:val="nil"/>
          </w:tcBorders>
        </w:tcPr>
        <w:p w14:paraId="79CDEE6C" w14:textId="77777777" w:rsidR="00463FC9" w:rsidRPr="00F85124" w:rsidRDefault="00463FC9"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D" w14:textId="62099A91" w:rsidR="00463FC9" w:rsidRPr="00F85124" w:rsidRDefault="00463FC9"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42274F">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42274F">
            <w:rPr>
              <w:rFonts w:ascii="Calibri" w:hAnsi="Calibri"/>
              <w:bCs/>
              <w:noProof/>
            </w:rPr>
            <w:t>8</w:t>
          </w:r>
          <w:r>
            <w:rPr>
              <w:rFonts w:ascii="Calibri" w:hAnsi="Calibri"/>
              <w:bCs/>
              <w:noProof/>
            </w:rPr>
            <w:fldChar w:fldCharType="end"/>
          </w:r>
          <w:r w:rsidRPr="00F85124">
            <w:rPr>
              <w:rFonts w:ascii="Calibri" w:hAnsi="Calibri"/>
              <w:bCs/>
            </w:rPr>
            <w:t>)</w:t>
          </w:r>
        </w:p>
      </w:tc>
    </w:tr>
  </w:tbl>
  <w:p w14:paraId="79CDEE70" w14:textId="77777777" w:rsidR="00463FC9" w:rsidRDefault="00463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1" w15:restartNumberingAfterBreak="0">
    <w:nsid w:val="0D937A39"/>
    <w:multiLevelType w:val="hybridMultilevel"/>
    <w:tmpl w:val="B5E49764"/>
    <w:lvl w:ilvl="0" w:tplc="5CCC6C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11B93"/>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FF9"/>
    <w:multiLevelType w:val="hybridMultilevel"/>
    <w:tmpl w:val="927A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5"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D704CF"/>
    <w:multiLevelType w:val="hybridMultilevel"/>
    <w:tmpl w:val="3FE6E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49DD"/>
    <w:multiLevelType w:val="hybridMultilevel"/>
    <w:tmpl w:val="C1349F6A"/>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BA05E5"/>
    <w:multiLevelType w:val="hybridMultilevel"/>
    <w:tmpl w:val="DCA2C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6451D"/>
    <w:multiLevelType w:val="hybridMultilevel"/>
    <w:tmpl w:val="A52E6C4C"/>
    <w:lvl w:ilvl="0" w:tplc="3D38F2C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C753F"/>
    <w:multiLevelType w:val="hybridMultilevel"/>
    <w:tmpl w:val="D5A6B7FC"/>
    <w:lvl w:ilvl="0" w:tplc="AD02D0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B59DE"/>
    <w:multiLevelType w:val="multilevel"/>
    <w:tmpl w:val="C9B80F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1936408"/>
    <w:multiLevelType w:val="hybridMultilevel"/>
    <w:tmpl w:val="E342E172"/>
    <w:lvl w:ilvl="0" w:tplc="899CB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6"/>
  </w:num>
  <w:num w:numId="6">
    <w:abstractNumId w:val="5"/>
  </w:num>
  <w:num w:numId="7">
    <w:abstractNumId w:val="3"/>
  </w:num>
  <w:num w:numId="8">
    <w:abstractNumId w:val="10"/>
  </w:num>
  <w:num w:numId="9">
    <w:abstractNumId w:val="12"/>
  </w:num>
  <w:num w:numId="10">
    <w:abstractNumId w:val="2"/>
  </w:num>
  <w:num w:numId="11">
    <w:abstractNumId w:val="1"/>
  </w:num>
  <w:num w:numId="12">
    <w:abstractNumId w:val="7"/>
  </w:num>
  <w:num w:numId="13">
    <w:abstractNumId w:val="15"/>
  </w:num>
  <w:num w:numId="14">
    <w:abstractNumId w:val="11"/>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32F1"/>
    <w:rsid w:val="0001029E"/>
    <w:rsid w:val="00012505"/>
    <w:rsid w:val="0001487B"/>
    <w:rsid w:val="0003409F"/>
    <w:rsid w:val="00034523"/>
    <w:rsid w:val="00036AAC"/>
    <w:rsid w:val="00042503"/>
    <w:rsid w:val="00047516"/>
    <w:rsid w:val="00053E05"/>
    <w:rsid w:val="00054C2C"/>
    <w:rsid w:val="00065B83"/>
    <w:rsid w:val="00072A52"/>
    <w:rsid w:val="00083F67"/>
    <w:rsid w:val="0009301A"/>
    <w:rsid w:val="000A2278"/>
    <w:rsid w:val="000A7513"/>
    <w:rsid w:val="000B0890"/>
    <w:rsid w:val="000B169E"/>
    <w:rsid w:val="000B7224"/>
    <w:rsid w:val="000B7ECB"/>
    <w:rsid w:val="000C0F04"/>
    <w:rsid w:val="000C399F"/>
    <w:rsid w:val="000C3FFC"/>
    <w:rsid w:val="000D24EF"/>
    <w:rsid w:val="000D6718"/>
    <w:rsid w:val="000D695C"/>
    <w:rsid w:val="000E117B"/>
    <w:rsid w:val="000E1747"/>
    <w:rsid w:val="000E24B2"/>
    <w:rsid w:val="000E2D99"/>
    <w:rsid w:val="000E367A"/>
    <w:rsid w:val="000E3709"/>
    <w:rsid w:val="000E668B"/>
    <w:rsid w:val="000E792B"/>
    <w:rsid w:val="000F22F9"/>
    <w:rsid w:val="000F2DC7"/>
    <w:rsid w:val="000F3479"/>
    <w:rsid w:val="00102EEC"/>
    <w:rsid w:val="001046D1"/>
    <w:rsid w:val="0010695B"/>
    <w:rsid w:val="00110661"/>
    <w:rsid w:val="00110F1D"/>
    <w:rsid w:val="001112DD"/>
    <w:rsid w:val="0011308A"/>
    <w:rsid w:val="00117DE3"/>
    <w:rsid w:val="00117F60"/>
    <w:rsid w:val="00124879"/>
    <w:rsid w:val="00127AE3"/>
    <w:rsid w:val="001341C3"/>
    <w:rsid w:val="00135E84"/>
    <w:rsid w:val="001407ED"/>
    <w:rsid w:val="00144EED"/>
    <w:rsid w:val="0014566D"/>
    <w:rsid w:val="00146E46"/>
    <w:rsid w:val="00151AEB"/>
    <w:rsid w:val="00151F56"/>
    <w:rsid w:val="001532B3"/>
    <w:rsid w:val="0015389D"/>
    <w:rsid w:val="00160332"/>
    <w:rsid w:val="001612B6"/>
    <w:rsid w:val="0016646B"/>
    <w:rsid w:val="001710E4"/>
    <w:rsid w:val="00173C2E"/>
    <w:rsid w:val="00184A2F"/>
    <w:rsid w:val="0019152D"/>
    <w:rsid w:val="00191A0D"/>
    <w:rsid w:val="00197B0D"/>
    <w:rsid w:val="001A2B86"/>
    <w:rsid w:val="001A4171"/>
    <w:rsid w:val="001A58A1"/>
    <w:rsid w:val="001A69CD"/>
    <w:rsid w:val="001B14D6"/>
    <w:rsid w:val="001B1FDB"/>
    <w:rsid w:val="001B224D"/>
    <w:rsid w:val="001B2722"/>
    <w:rsid w:val="001B3D80"/>
    <w:rsid w:val="001C070C"/>
    <w:rsid w:val="001C1472"/>
    <w:rsid w:val="001D3CAE"/>
    <w:rsid w:val="001D705B"/>
    <w:rsid w:val="001E51BE"/>
    <w:rsid w:val="001E6CE8"/>
    <w:rsid w:val="001F6EB7"/>
    <w:rsid w:val="001F7C11"/>
    <w:rsid w:val="001F7EC9"/>
    <w:rsid w:val="002158AF"/>
    <w:rsid w:val="002174A1"/>
    <w:rsid w:val="002206DA"/>
    <w:rsid w:val="00220DE4"/>
    <w:rsid w:val="002238DE"/>
    <w:rsid w:val="00224A4C"/>
    <w:rsid w:val="00224E1F"/>
    <w:rsid w:val="002307DB"/>
    <w:rsid w:val="00231DB1"/>
    <w:rsid w:val="002376E4"/>
    <w:rsid w:val="00245976"/>
    <w:rsid w:val="002527C8"/>
    <w:rsid w:val="002539B4"/>
    <w:rsid w:val="00256CCF"/>
    <w:rsid w:val="00261FD4"/>
    <w:rsid w:val="00263AA8"/>
    <w:rsid w:val="00267B2A"/>
    <w:rsid w:val="00271DEA"/>
    <w:rsid w:val="00277489"/>
    <w:rsid w:val="00282E46"/>
    <w:rsid w:val="0028682D"/>
    <w:rsid w:val="00290C0F"/>
    <w:rsid w:val="002914A4"/>
    <w:rsid w:val="00291A21"/>
    <w:rsid w:val="00294256"/>
    <w:rsid w:val="00297044"/>
    <w:rsid w:val="002A1C19"/>
    <w:rsid w:val="002A2960"/>
    <w:rsid w:val="002A7EAC"/>
    <w:rsid w:val="002B17B8"/>
    <w:rsid w:val="002B7845"/>
    <w:rsid w:val="002C2290"/>
    <w:rsid w:val="002C6265"/>
    <w:rsid w:val="002C7216"/>
    <w:rsid w:val="002D5B39"/>
    <w:rsid w:val="002E1BFB"/>
    <w:rsid w:val="002E660B"/>
    <w:rsid w:val="002F044A"/>
    <w:rsid w:val="002F2318"/>
    <w:rsid w:val="002F6D62"/>
    <w:rsid w:val="00302B58"/>
    <w:rsid w:val="00303927"/>
    <w:rsid w:val="003138A0"/>
    <w:rsid w:val="0032053E"/>
    <w:rsid w:val="00326648"/>
    <w:rsid w:val="00332459"/>
    <w:rsid w:val="00333BCC"/>
    <w:rsid w:val="00335A05"/>
    <w:rsid w:val="00336BEB"/>
    <w:rsid w:val="00340A16"/>
    <w:rsid w:val="00352FAD"/>
    <w:rsid w:val="00354833"/>
    <w:rsid w:val="003559A3"/>
    <w:rsid w:val="00356B09"/>
    <w:rsid w:val="003574A3"/>
    <w:rsid w:val="00361BCF"/>
    <w:rsid w:val="003652D5"/>
    <w:rsid w:val="0037208C"/>
    <w:rsid w:val="00373445"/>
    <w:rsid w:val="0037362B"/>
    <w:rsid w:val="00375C7C"/>
    <w:rsid w:val="00377801"/>
    <w:rsid w:val="00380A25"/>
    <w:rsid w:val="00384BB0"/>
    <w:rsid w:val="00387944"/>
    <w:rsid w:val="003913C6"/>
    <w:rsid w:val="0039157B"/>
    <w:rsid w:val="003941CE"/>
    <w:rsid w:val="0039608A"/>
    <w:rsid w:val="003B1D43"/>
    <w:rsid w:val="003B2EF8"/>
    <w:rsid w:val="003B3F02"/>
    <w:rsid w:val="003B3FCF"/>
    <w:rsid w:val="003C1217"/>
    <w:rsid w:val="003D0815"/>
    <w:rsid w:val="003D67B0"/>
    <w:rsid w:val="003D79C6"/>
    <w:rsid w:val="003F05BE"/>
    <w:rsid w:val="003F1F70"/>
    <w:rsid w:val="00401EE3"/>
    <w:rsid w:val="00406AF5"/>
    <w:rsid w:val="004075DC"/>
    <w:rsid w:val="004101CD"/>
    <w:rsid w:val="0041295B"/>
    <w:rsid w:val="00413744"/>
    <w:rsid w:val="00415A73"/>
    <w:rsid w:val="004161B2"/>
    <w:rsid w:val="0042274F"/>
    <w:rsid w:val="00422ED9"/>
    <w:rsid w:val="0042438A"/>
    <w:rsid w:val="00434E37"/>
    <w:rsid w:val="00437B05"/>
    <w:rsid w:val="00441E8C"/>
    <w:rsid w:val="00450E92"/>
    <w:rsid w:val="00451078"/>
    <w:rsid w:val="00453E9C"/>
    <w:rsid w:val="004614B2"/>
    <w:rsid w:val="00463FC9"/>
    <w:rsid w:val="0046724B"/>
    <w:rsid w:val="0046784A"/>
    <w:rsid w:val="00470C39"/>
    <w:rsid w:val="00473371"/>
    <w:rsid w:val="00473FEE"/>
    <w:rsid w:val="00474275"/>
    <w:rsid w:val="00474D06"/>
    <w:rsid w:val="00482A49"/>
    <w:rsid w:val="00492CFB"/>
    <w:rsid w:val="004946C4"/>
    <w:rsid w:val="00496191"/>
    <w:rsid w:val="004A3F05"/>
    <w:rsid w:val="004B2CF8"/>
    <w:rsid w:val="004B65D2"/>
    <w:rsid w:val="004C3FB6"/>
    <w:rsid w:val="004C420A"/>
    <w:rsid w:val="004C58A9"/>
    <w:rsid w:val="004C5B43"/>
    <w:rsid w:val="004C637D"/>
    <w:rsid w:val="004D75D6"/>
    <w:rsid w:val="004D7634"/>
    <w:rsid w:val="004E235E"/>
    <w:rsid w:val="004E62D9"/>
    <w:rsid w:val="004E67D4"/>
    <w:rsid w:val="004F2A66"/>
    <w:rsid w:val="004F4085"/>
    <w:rsid w:val="004F609D"/>
    <w:rsid w:val="00513BC6"/>
    <w:rsid w:val="00513BD8"/>
    <w:rsid w:val="00514719"/>
    <w:rsid w:val="005158D2"/>
    <w:rsid w:val="00515B6E"/>
    <w:rsid w:val="00520026"/>
    <w:rsid w:val="00523789"/>
    <w:rsid w:val="00523C5A"/>
    <w:rsid w:val="00526EBD"/>
    <w:rsid w:val="0052726B"/>
    <w:rsid w:val="005315AA"/>
    <w:rsid w:val="00540B9D"/>
    <w:rsid w:val="0054279A"/>
    <w:rsid w:val="00554D4B"/>
    <w:rsid w:val="00554D7F"/>
    <w:rsid w:val="00554FF0"/>
    <w:rsid w:val="00563CA1"/>
    <w:rsid w:val="0056616D"/>
    <w:rsid w:val="005707D5"/>
    <w:rsid w:val="005710E4"/>
    <w:rsid w:val="00574D2C"/>
    <w:rsid w:val="00580E77"/>
    <w:rsid w:val="00582DCC"/>
    <w:rsid w:val="00586AAE"/>
    <w:rsid w:val="005971D9"/>
    <w:rsid w:val="0059774E"/>
    <w:rsid w:val="005A08D5"/>
    <w:rsid w:val="005A0BD5"/>
    <w:rsid w:val="005B0B17"/>
    <w:rsid w:val="005B1149"/>
    <w:rsid w:val="005B5EFC"/>
    <w:rsid w:val="005B6B5B"/>
    <w:rsid w:val="005C0444"/>
    <w:rsid w:val="005C692E"/>
    <w:rsid w:val="005D55D8"/>
    <w:rsid w:val="005E2CDC"/>
    <w:rsid w:val="005E2EA1"/>
    <w:rsid w:val="005E6231"/>
    <w:rsid w:val="005E70E8"/>
    <w:rsid w:val="005E7FF0"/>
    <w:rsid w:val="005F235B"/>
    <w:rsid w:val="005F36CD"/>
    <w:rsid w:val="005F3B93"/>
    <w:rsid w:val="005F5DAE"/>
    <w:rsid w:val="005F79BA"/>
    <w:rsid w:val="0060406A"/>
    <w:rsid w:val="00607853"/>
    <w:rsid w:val="006116F3"/>
    <w:rsid w:val="006173E3"/>
    <w:rsid w:val="006209B9"/>
    <w:rsid w:val="006211CF"/>
    <w:rsid w:val="0062542A"/>
    <w:rsid w:val="006304D3"/>
    <w:rsid w:val="00630D12"/>
    <w:rsid w:val="00642502"/>
    <w:rsid w:val="00642FBE"/>
    <w:rsid w:val="00644FFD"/>
    <w:rsid w:val="006453E3"/>
    <w:rsid w:val="00655108"/>
    <w:rsid w:val="00656EA9"/>
    <w:rsid w:val="00664CFF"/>
    <w:rsid w:val="00666C7B"/>
    <w:rsid w:val="00670F4F"/>
    <w:rsid w:val="00686B45"/>
    <w:rsid w:val="00691BA5"/>
    <w:rsid w:val="006B338B"/>
    <w:rsid w:val="006B7D38"/>
    <w:rsid w:val="006C749C"/>
    <w:rsid w:val="006D3B93"/>
    <w:rsid w:val="006D47B1"/>
    <w:rsid w:val="006D50B1"/>
    <w:rsid w:val="006F18D7"/>
    <w:rsid w:val="006F7359"/>
    <w:rsid w:val="006F7A6E"/>
    <w:rsid w:val="007146FB"/>
    <w:rsid w:val="007162F5"/>
    <w:rsid w:val="007202B8"/>
    <w:rsid w:val="007212C5"/>
    <w:rsid w:val="00724059"/>
    <w:rsid w:val="0072656D"/>
    <w:rsid w:val="00730FB4"/>
    <w:rsid w:val="00746CBA"/>
    <w:rsid w:val="0075177F"/>
    <w:rsid w:val="00753BCD"/>
    <w:rsid w:val="00764CF3"/>
    <w:rsid w:val="007651FE"/>
    <w:rsid w:val="00771AA4"/>
    <w:rsid w:val="00772BDB"/>
    <w:rsid w:val="00773842"/>
    <w:rsid w:val="007773C9"/>
    <w:rsid w:val="007848A9"/>
    <w:rsid w:val="00786A88"/>
    <w:rsid w:val="007956C9"/>
    <w:rsid w:val="007A15A5"/>
    <w:rsid w:val="007A3438"/>
    <w:rsid w:val="007C0DA2"/>
    <w:rsid w:val="007C342C"/>
    <w:rsid w:val="007C5B94"/>
    <w:rsid w:val="007D1D77"/>
    <w:rsid w:val="007E5B0E"/>
    <w:rsid w:val="007E7A60"/>
    <w:rsid w:val="007E7C09"/>
    <w:rsid w:val="007F03EB"/>
    <w:rsid w:val="007F3F51"/>
    <w:rsid w:val="007F61F8"/>
    <w:rsid w:val="008013E6"/>
    <w:rsid w:val="00801D32"/>
    <w:rsid w:val="00805233"/>
    <w:rsid w:val="00806F28"/>
    <w:rsid w:val="0081686B"/>
    <w:rsid w:val="00822BDA"/>
    <w:rsid w:val="00827AFD"/>
    <w:rsid w:val="00832CA2"/>
    <w:rsid w:val="00842232"/>
    <w:rsid w:val="00860FBE"/>
    <w:rsid w:val="00863FD1"/>
    <w:rsid w:val="00870343"/>
    <w:rsid w:val="0087064F"/>
    <w:rsid w:val="008779B7"/>
    <w:rsid w:val="00880B3C"/>
    <w:rsid w:val="0088367D"/>
    <w:rsid w:val="00895C24"/>
    <w:rsid w:val="008A0F97"/>
    <w:rsid w:val="008A2060"/>
    <w:rsid w:val="008A2923"/>
    <w:rsid w:val="008A5761"/>
    <w:rsid w:val="008B13D3"/>
    <w:rsid w:val="008B533E"/>
    <w:rsid w:val="008C1FE8"/>
    <w:rsid w:val="008C4689"/>
    <w:rsid w:val="008C4C62"/>
    <w:rsid w:val="008D1765"/>
    <w:rsid w:val="008D2485"/>
    <w:rsid w:val="008D7A24"/>
    <w:rsid w:val="008E683E"/>
    <w:rsid w:val="008E6C57"/>
    <w:rsid w:val="008E6FE4"/>
    <w:rsid w:val="008E7F74"/>
    <w:rsid w:val="00900770"/>
    <w:rsid w:val="00902E79"/>
    <w:rsid w:val="00906939"/>
    <w:rsid w:val="00930266"/>
    <w:rsid w:val="009351D2"/>
    <w:rsid w:val="00937A07"/>
    <w:rsid w:val="009445D9"/>
    <w:rsid w:val="00945F12"/>
    <w:rsid w:val="00960706"/>
    <w:rsid w:val="009676D1"/>
    <w:rsid w:val="00970CFC"/>
    <w:rsid w:val="00974490"/>
    <w:rsid w:val="009764BB"/>
    <w:rsid w:val="0097670F"/>
    <w:rsid w:val="00981FF7"/>
    <w:rsid w:val="00982AC8"/>
    <w:rsid w:val="00983512"/>
    <w:rsid w:val="00984E11"/>
    <w:rsid w:val="00990434"/>
    <w:rsid w:val="009921A0"/>
    <w:rsid w:val="0099519A"/>
    <w:rsid w:val="00997F13"/>
    <w:rsid w:val="009A34F1"/>
    <w:rsid w:val="009B4838"/>
    <w:rsid w:val="009B4EC8"/>
    <w:rsid w:val="009C256B"/>
    <w:rsid w:val="009C660E"/>
    <w:rsid w:val="009D1EDC"/>
    <w:rsid w:val="009D6BC2"/>
    <w:rsid w:val="009D7149"/>
    <w:rsid w:val="009E0332"/>
    <w:rsid w:val="009E2C1C"/>
    <w:rsid w:val="009E717C"/>
    <w:rsid w:val="00A01B28"/>
    <w:rsid w:val="00A05633"/>
    <w:rsid w:val="00A1725F"/>
    <w:rsid w:val="00A229D3"/>
    <w:rsid w:val="00A275E8"/>
    <w:rsid w:val="00A30105"/>
    <w:rsid w:val="00A342F8"/>
    <w:rsid w:val="00A34ACA"/>
    <w:rsid w:val="00A40926"/>
    <w:rsid w:val="00A4143E"/>
    <w:rsid w:val="00A44443"/>
    <w:rsid w:val="00A548CB"/>
    <w:rsid w:val="00A56797"/>
    <w:rsid w:val="00A61783"/>
    <w:rsid w:val="00A66EAE"/>
    <w:rsid w:val="00A77943"/>
    <w:rsid w:val="00A9567B"/>
    <w:rsid w:val="00A97CF8"/>
    <w:rsid w:val="00AA0FE6"/>
    <w:rsid w:val="00AA6235"/>
    <w:rsid w:val="00AB045F"/>
    <w:rsid w:val="00AB413C"/>
    <w:rsid w:val="00AB4F66"/>
    <w:rsid w:val="00AC3285"/>
    <w:rsid w:val="00AC40C4"/>
    <w:rsid w:val="00AC5199"/>
    <w:rsid w:val="00AD01BC"/>
    <w:rsid w:val="00AD04F9"/>
    <w:rsid w:val="00AD09C5"/>
    <w:rsid w:val="00AD2802"/>
    <w:rsid w:val="00AE1E3E"/>
    <w:rsid w:val="00AE4620"/>
    <w:rsid w:val="00AE6293"/>
    <w:rsid w:val="00AF14F6"/>
    <w:rsid w:val="00B0193A"/>
    <w:rsid w:val="00B03DF7"/>
    <w:rsid w:val="00B11771"/>
    <w:rsid w:val="00B11B2F"/>
    <w:rsid w:val="00B23C90"/>
    <w:rsid w:val="00B24B61"/>
    <w:rsid w:val="00B312EB"/>
    <w:rsid w:val="00B3666E"/>
    <w:rsid w:val="00B41AC0"/>
    <w:rsid w:val="00B424B9"/>
    <w:rsid w:val="00B435B2"/>
    <w:rsid w:val="00B452E9"/>
    <w:rsid w:val="00B46AC9"/>
    <w:rsid w:val="00B55343"/>
    <w:rsid w:val="00B561CB"/>
    <w:rsid w:val="00B56E17"/>
    <w:rsid w:val="00B5718C"/>
    <w:rsid w:val="00B57C25"/>
    <w:rsid w:val="00B615A5"/>
    <w:rsid w:val="00B61D0D"/>
    <w:rsid w:val="00B64412"/>
    <w:rsid w:val="00B667A0"/>
    <w:rsid w:val="00B72E92"/>
    <w:rsid w:val="00B756CF"/>
    <w:rsid w:val="00B768ED"/>
    <w:rsid w:val="00B8010F"/>
    <w:rsid w:val="00B92957"/>
    <w:rsid w:val="00BA64BF"/>
    <w:rsid w:val="00BA6627"/>
    <w:rsid w:val="00BA6AF5"/>
    <w:rsid w:val="00BA6EC9"/>
    <w:rsid w:val="00BB4108"/>
    <w:rsid w:val="00BB7CE3"/>
    <w:rsid w:val="00BD465A"/>
    <w:rsid w:val="00BD502A"/>
    <w:rsid w:val="00BD50C2"/>
    <w:rsid w:val="00BD68F9"/>
    <w:rsid w:val="00BD6EE5"/>
    <w:rsid w:val="00BD7469"/>
    <w:rsid w:val="00BE0B24"/>
    <w:rsid w:val="00BF23A8"/>
    <w:rsid w:val="00C0084C"/>
    <w:rsid w:val="00C04147"/>
    <w:rsid w:val="00C07141"/>
    <w:rsid w:val="00C073C5"/>
    <w:rsid w:val="00C1135E"/>
    <w:rsid w:val="00C13AC1"/>
    <w:rsid w:val="00C13D80"/>
    <w:rsid w:val="00C24578"/>
    <w:rsid w:val="00C30CC8"/>
    <w:rsid w:val="00C4300E"/>
    <w:rsid w:val="00C45E91"/>
    <w:rsid w:val="00C528F9"/>
    <w:rsid w:val="00C701F1"/>
    <w:rsid w:val="00C71B71"/>
    <w:rsid w:val="00C725A4"/>
    <w:rsid w:val="00C735F6"/>
    <w:rsid w:val="00C73B64"/>
    <w:rsid w:val="00C807E7"/>
    <w:rsid w:val="00C93E01"/>
    <w:rsid w:val="00CA2B92"/>
    <w:rsid w:val="00CA7B46"/>
    <w:rsid w:val="00CB46EE"/>
    <w:rsid w:val="00CB5ACB"/>
    <w:rsid w:val="00CB6C5C"/>
    <w:rsid w:val="00CC1314"/>
    <w:rsid w:val="00CC24F8"/>
    <w:rsid w:val="00CD2F88"/>
    <w:rsid w:val="00CE273B"/>
    <w:rsid w:val="00CE5092"/>
    <w:rsid w:val="00CE5775"/>
    <w:rsid w:val="00CF065E"/>
    <w:rsid w:val="00CF721C"/>
    <w:rsid w:val="00D111D4"/>
    <w:rsid w:val="00D13BB8"/>
    <w:rsid w:val="00D15351"/>
    <w:rsid w:val="00D161B1"/>
    <w:rsid w:val="00D22683"/>
    <w:rsid w:val="00D22D64"/>
    <w:rsid w:val="00D30F1C"/>
    <w:rsid w:val="00D31B37"/>
    <w:rsid w:val="00D327C1"/>
    <w:rsid w:val="00D378F7"/>
    <w:rsid w:val="00D4739E"/>
    <w:rsid w:val="00D548EA"/>
    <w:rsid w:val="00D613F5"/>
    <w:rsid w:val="00D62686"/>
    <w:rsid w:val="00D729B6"/>
    <w:rsid w:val="00D76FD3"/>
    <w:rsid w:val="00D77EA8"/>
    <w:rsid w:val="00D80294"/>
    <w:rsid w:val="00D82CF2"/>
    <w:rsid w:val="00D90F66"/>
    <w:rsid w:val="00D9186B"/>
    <w:rsid w:val="00D9514F"/>
    <w:rsid w:val="00DA2CDE"/>
    <w:rsid w:val="00DA71A3"/>
    <w:rsid w:val="00DA7279"/>
    <w:rsid w:val="00DA7509"/>
    <w:rsid w:val="00DB07E0"/>
    <w:rsid w:val="00DB4ECD"/>
    <w:rsid w:val="00DC6768"/>
    <w:rsid w:val="00DC74C8"/>
    <w:rsid w:val="00DC756D"/>
    <w:rsid w:val="00DD295F"/>
    <w:rsid w:val="00DD66A1"/>
    <w:rsid w:val="00DE2F96"/>
    <w:rsid w:val="00DE4E13"/>
    <w:rsid w:val="00DF2FE2"/>
    <w:rsid w:val="00E0098E"/>
    <w:rsid w:val="00E0335F"/>
    <w:rsid w:val="00E12A2D"/>
    <w:rsid w:val="00E13241"/>
    <w:rsid w:val="00E136A4"/>
    <w:rsid w:val="00E23769"/>
    <w:rsid w:val="00E24152"/>
    <w:rsid w:val="00E25814"/>
    <w:rsid w:val="00E27F28"/>
    <w:rsid w:val="00E32371"/>
    <w:rsid w:val="00E32776"/>
    <w:rsid w:val="00E33EE5"/>
    <w:rsid w:val="00E4144C"/>
    <w:rsid w:val="00E47735"/>
    <w:rsid w:val="00E54D1E"/>
    <w:rsid w:val="00E56940"/>
    <w:rsid w:val="00E57011"/>
    <w:rsid w:val="00E629F0"/>
    <w:rsid w:val="00E62FEA"/>
    <w:rsid w:val="00E6332C"/>
    <w:rsid w:val="00E64097"/>
    <w:rsid w:val="00E73085"/>
    <w:rsid w:val="00E73926"/>
    <w:rsid w:val="00E85D48"/>
    <w:rsid w:val="00E877E4"/>
    <w:rsid w:val="00E90696"/>
    <w:rsid w:val="00E93A80"/>
    <w:rsid w:val="00EA5C66"/>
    <w:rsid w:val="00EA7D87"/>
    <w:rsid w:val="00EB7F11"/>
    <w:rsid w:val="00EC11CC"/>
    <w:rsid w:val="00EC651A"/>
    <w:rsid w:val="00ED09E1"/>
    <w:rsid w:val="00EE0545"/>
    <w:rsid w:val="00EE2AAF"/>
    <w:rsid w:val="00EE61B5"/>
    <w:rsid w:val="00EE6427"/>
    <w:rsid w:val="00EE7DDB"/>
    <w:rsid w:val="00EF0CA6"/>
    <w:rsid w:val="00EF31F7"/>
    <w:rsid w:val="00EF7443"/>
    <w:rsid w:val="00EF776F"/>
    <w:rsid w:val="00EF7E3A"/>
    <w:rsid w:val="00F007C7"/>
    <w:rsid w:val="00F019FA"/>
    <w:rsid w:val="00F02D7F"/>
    <w:rsid w:val="00F0745A"/>
    <w:rsid w:val="00F1277A"/>
    <w:rsid w:val="00F13C86"/>
    <w:rsid w:val="00F43151"/>
    <w:rsid w:val="00F43519"/>
    <w:rsid w:val="00F503EE"/>
    <w:rsid w:val="00F517F0"/>
    <w:rsid w:val="00F533FC"/>
    <w:rsid w:val="00F54A3B"/>
    <w:rsid w:val="00F600B1"/>
    <w:rsid w:val="00F6143F"/>
    <w:rsid w:val="00F65544"/>
    <w:rsid w:val="00F7333A"/>
    <w:rsid w:val="00F73C1F"/>
    <w:rsid w:val="00F76E0D"/>
    <w:rsid w:val="00F776BC"/>
    <w:rsid w:val="00F84311"/>
    <w:rsid w:val="00F85124"/>
    <w:rsid w:val="00F86ABA"/>
    <w:rsid w:val="00F9724E"/>
    <w:rsid w:val="00F974CB"/>
    <w:rsid w:val="00FB0801"/>
    <w:rsid w:val="00FC2525"/>
    <w:rsid w:val="00FC2931"/>
    <w:rsid w:val="00FC4B72"/>
    <w:rsid w:val="00FC4D12"/>
    <w:rsid w:val="00FC76D8"/>
    <w:rsid w:val="00FD0EB3"/>
    <w:rsid w:val="00FD2BCC"/>
    <w:rsid w:val="00FD7A7F"/>
    <w:rsid w:val="00FE122F"/>
    <w:rsid w:val="00FE2F60"/>
    <w:rsid w:val="00FF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9CDE9F9"/>
  <w15:docId w15:val="{F9D17642-C9D1-45C1-A33C-1D34E2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0"/>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9"/>
    <w:qFormat/>
    <w:rsid w:val="003559A3"/>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3559A3"/>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2F044A"/>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044A"/>
    <w:rPr>
      <w:rFonts w:cs="Times New Roman"/>
      <w:b/>
      <w:sz w:val="30"/>
    </w:rPr>
  </w:style>
  <w:style w:type="character" w:customStyle="1" w:styleId="Heading2Char">
    <w:name w:val="Heading 2 Char"/>
    <w:aliases w:val="h2 Char,h21 Char,h22 Char"/>
    <w:link w:val="Heading2"/>
    <w:uiPriority w:val="99"/>
    <w:rsid w:val="002C0C0A"/>
    <w:rPr>
      <w:rFonts w:ascii="Arial" w:hAnsi="Arial"/>
      <w:b/>
      <w:i/>
      <w:sz w:val="22"/>
    </w:rPr>
  </w:style>
  <w:style w:type="character" w:customStyle="1" w:styleId="Heading3Char">
    <w:name w:val="Heading 3 Char"/>
    <w:aliases w:val="h3 Char,h31 Char,h32 Char"/>
    <w:link w:val="Heading3"/>
    <w:uiPriority w:val="99"/>
    <w:rsid w:val="002F044A"/>
    <w:rPr>
      <w:rFonts w:ascii="Arial Black" w:hAnsi="Arial Black"/>
      <w:sz w:val="22"/>
    </w:rPr>
  </w:style>
  <w:style w:type="character" w:customStyle="1" w:styleId="Heading7Char">
    <w:name w:val="Heading 7 Char"/>
    <w:link w:val="Heading7"/>
    <w:uiPriority w:val="99"/>
    <w:rsid w:val="002F044A"/>
    <w:rPr>
      <w:rFonts w:ascii="Calibri" w:hAnsi="Calibri" w:cs="Times New Roman"/>
      <w:sz w:val="24"/>
      <w:szCs w:val="24"/>
    </w:rPr>
  </w:style>
  <w:style w:type="paragraph" w:customStyle="1" w:styleId="Style2">
    <w:name w:val="Style2"/>
    <w:basedOn w:val="Normal"/>
    <w:uiPriority w:val="99"/>
    <w:rsid w:val="002F044A"/>
    <w:pPr>
      <w:spacing w:before="120"/>
    </w:pPr>
  </w:style>
  <w:style w:type="paragraph" w:customStyle="1" w:styleId="Style3">
    <w:name w:val="Style3"/>
    <w:basedOn w:val="Normal"/>
    <w:autoRedefine/>
    <w:uiPriority w:val="99"/>
    <w:rsid w:val="002F044A"/>
    <w:pPr>
      <w:spacing w:before="120"/>
    </w:pPr>
  </w:style>
  <w:style w:type="paragraph" w:customStyle="1" w:styleId="Style4">
    <w:name w:val="Style4"/>
    <w:basedOn w:val="Normal"/>
    <w:uiPriority w:val="99"/>
    <w:rsid w:val="002F044A"/>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2F044A"/>
    <w:pPr>
      <w:spacing w:before="120"/>
    </w:pPr>
    <w:rPr>
      <w:sz w:val="22"/>
    </w:rPr>
  </w:style>
  <w:style w:type="paragraph" w:customStyle="1" w:styleId="Style6">
    <w:name w:val="Style6"/>
    <w:basedOn w:val="Normal"/>
    <w:uiPriority w:val="99"/>
    <w:rsid w:val="002F044A"/>
    <w:pPr>
      <w:spacing w:before="120"/>
    </w:pPr>
    <w:rPr>
      <w:sz w:val="22"/>
      <w:szCs w:val="22"/>
    </w:rPr>
  </w:style>
  <w:style w:type="paragraph" w:customStyle="1" w:styleId="Style8">
    <w:name w:val="Style8"/>
    <w:basedOn w:val="Heading2"/>
    <w:uiPriority w:val="99"/>
    <w:rsid w:val="002F044A"/>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link w:val="Header"/>
    <w:rsid w:val="00451078"/>
    <w:rPr>
      <w:rFonts w:cs="Times New Roman"/>
    </w:rPr>
  </w:style>
  <w:style w:type="paragraph" w:styleId="Footer">
    <w:name w:val="footer"/>
    <w:basedOn w:val="Normal"/>
    <w:link w:val="FooterChar"/>
    <w:uiPriority w:val="99"/>
    <w:rsid w:val="002F044A"/>
    <w:pPr>
      <w:pBdr>
        <w:top w:val="single" w:sz="4" w:space="1" w:color="auto"/>
      </w:pBdr>
      <w:tabs>
        <w:tab w:val="center" w:pos="4320"/>
      </w:tabs>
    </w:pPr>
    <w:rPr>
      <w:i/>
    </w:rPr>
  </w:style>
  <w:style w:type="character" w:customStyle="1" w:styleId="FooterChar">
    <w:name w:val="Footer Char"/>
    <w:link w:val="Footer"/>
    <w:uiPriority w:val="99"/>
    <w:rsid w:val="002F044A"/>
    <w:rPr>
      <w:rFonts w:cs="Times New Roman"/>
      <w:i/>
    </w:rPr>
  </w:style>
  <w:style w:type="paragraph" w:styleId="FootnoteText">
    <w:name w:val="footnote text"/>
    <w:basedOn w:val="Normal"/>
    <w:link w:val="FootnoteTextChar"/>
    <w:uiPriority w:val="99"/>
    <w:semiHidden/>
    <w:rsid w:val="002F044A"/>
  </w:style>
  <w:style w:type="character" w:customStyle="1" w:styleId="FootnoteTextChar">
    <w:name w:val="Footnote Text Char"/>
    <w:link w:val="FootnoteText"/>
    <w:uiPriority w:val="99"/>
    <w:semiHidden/>
    <w:rsid w:val="002C0C0A"/>
    <w:rPr>
      <w:sz w:val="20"/>
      <w:szCs w:val="20"/>
    </w:rPr>
  </w:style>
  <w:style w:type="paragraph" w:styleId="Index1">
    <w:name w:val="index 1"/>
    <w:basedOn w:val="Normal"/>
    <w:next w:val="Normal"/>
    <w:autoRedefine/>
    <w:uiPriority w:val="99"/>
    <w:semiHidden/>
    <w:rsid w:val="002F044A"/>
    <w:pPr>
      <w:ind w:left="200" w:hanging="200"/>
    </w:pPr>
  </w:style>
  <w:style w:type="paragraph" w:styleId="IndexHeading">
    <w:name w:val="index heading"/>
    <w:basedOn w:val="Normal"/>
    <w:next w:val="Index1"/>
    <w:uiPriority w:val="99"/>
    <w:semiHidden/>
    <w:rsid w:val="002F044A"/>
    <w:rPr>
      <w:rFonts w:ascii="Arial" w:hAnsi="Arial"/>
      <w:b/>
    </w:rPr>
  </w:style>
  <w:style w:type="paragraph" w:styleId="ListNumber3">
    <w:name w:val="List Number 3"/>
    <w:basedOn w:val="Normal"/>
    <w:uiPriority w:val="99"/>
    <w:rsid w:val="002F044A"/>
    <w:pPr>
      <w:numPr>
        <w:numId w:val="3"/>
      </w:numPr>
      <w:tabs>
        <w:tab w:val="num" w:pos="1080"/>
      </w:tabs>
      <w:ind w:left="1080"/>
    </w:pPr>
  </w:style>
  <w:style w:type="paragraph" w:styleId="CommentText">
    <w:name w:val="annotation text"/>
    <w:basedOn w:val="Normal"/>
    <w:link w:val="CommentTextChar"/>
    <w:uiPriority w:val="99"/>
    <w:semiHidden/>
    <w:rsid w:val="002F044A"/>
  </w:style>
  <w:style w:type="character" w:customStyle="1" w:styleId="CommentTextChar">
    <w:name w:val="Comment Text Char"/>
    <w:link w:val="CommentText"/>
    <w:uiPriority w:val="99"/>
    <w:semiHidden/>
    <w:rsid w:val="002F044A"/>
    <w:rPr>
      <w:rFonts w:cs="Times New Roman"/>
    </w:rPr>
  </w:style>
  <w:style w:type="paragraph" w:styleId="CommentSubject">
    <w:name w:val="annotation subject"/>
    <w:basedOn w:val="CommentText"/>
    <w:next w:val="CommentText"/>
    <w:link w:val="CommentSubjectChar"/>
    <w:uiPriority w:val="99"/>
    <w:semiHidden/>
    <w:rsid w:val="002F044A"/>
    <w:rPr>
      <w:b/>
      <w:bCs/>
    </w:rPr>
  </w:style>
  <w:style w:type="character" w:customStyle="1" w:styleId="CommentSubjectChar">
    <w:name w:val="Comment Subject Char"/>
    <w:link w:val="CommentSubject"/>
    <w:uiPriority w:val="99"/>
    <w:semiHidden/>
    <w:rsid w:val="002C0C0A"/>
    <w:rPr>
      <w:rFonts w:cs="Times New Roman"/>
      <w:b/>
      <w:bCs/>
      <w:sz w:val="20"/>
      <w:szCs w:val="20"/>
    </w:rPr>
  </w:style>
  <w:style w:type="paragraph" w:customStyle="1" w:styleId="doublelineabove">
    <w:name w:val="double line above"/>
    <w:basedOn w:val="Normal"/>
    <w:uiPriority w:val="99"/>
    <w:rsid w:val="002F044A"/>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2F044A"/>
    <w:pPr>
      <w:tabs>
        <w:tab w:val="num" w:pos="1800"/>
      </w:tabs>
      <w:ind w:left="1800" w:hanging="360"/>
    </w:pPr>
  </w:style>
  <w:style w:type="paragraph" w:customStyle="1" w:styleId="p2">
    <w:name w:val="p2"/>
    <w:basedOn w:val="Normal"/>
    <w:rsid w:val="002F044A"/>
    <w:pPr>
      <w:widowControl w:val="0"/>
      <w:tabs>
        <w:tab w:val="left" w:pos="357"/>
      </w:tabs>
      <w:spacing w:line="255" w:lineRule="atLeast"/>
      <w:ind w:left="1083" w:hanging="357"/>
    </w:pPr>
    <w:rPr>
      <w:sz w:val="24"/>
    </w:rPr>
  </w:style>
  <w:style w:type="paragraph" w:styleId="BlockText">
    <w:name w:val="Block Text"/>
    <w:basedOn w:val="Normal"/>
    <w:uiPriority w:val="99"/>
    <w:rsid w:val="002F044A"/>
    <w:pPr>
      <w:spacing w:after="120"/>
      <w:ind w:left="1440" w:right="1440"/>
    </w:pPr>
  </w:style>
  <w:style w:type="paragraph" w:styleId="BalloonText">
    <w:name w:val="Balloon Text"/>
    <w:basedOn w:val="Normal"/>
    <w:link w:val="BalloonTextChar"/>
    <w:uiPriority w:val="99"/>
    <w:semiHidden/>
    <w:rsid w:val="002F044A"/>
    <w:rPr>
      <w:rFonts w:ascii="Tahoma" w:hAnsi="Tahoma" w:cs="Tahoma"/>
      <w:sz w:val="16"/>
      <w:szCs w:val="16"/>
    </w:rPr>
  </w:style>
  <w:style w:type="character" w:customStyle="1" w:styleId="BalloonTextChar">
    <w:name w:val="Balloon Text Char"/>
    <w:link w:val="BalloonText"/>
    <w:uiPriority w:val="99"/>
    <w:semiHidden/>
    <w:rsid w:val="002C0C0A"/>
    <w:rPr>
      <w:sz w:val="0"/>
      <w:szCs w:val="0"/>
    </w:rPr>
  </w:style>
  <w:style w:type="character" w:styleId="CommentReference">
    <w:name w:val="annotation reference"/>
    <w:uiPriority w:val="99"/>
    <w:semiHidden/>
    <w:rsid w:val="002F044A"/>
    <w:rPr>
      <w:rFonts w:cs="Times New Roman"/>
      <w:sz w:val="16"/>
      <w:szCs w:val="16"/>
    </w:rPr>
  </w:style>
  <w:style w:type="table" w:styleId="TableGrid">
    <w:name w:val="Table Grid"/>
    <w:basedOn w:val="TableNormal"/>
    <w:uiPriority w:val="99"/>
    <w:rsid w:val="002F0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99"/>
    <w:rsid w:val="002F044A"/>
    <w:pPr>
      <w:ind w:left="720"/>
    </w:pPr>
  </w:style>
  <w:style w:type="paragraph" w:customStyle="1" w:styleId="ColorfulShading-Accent11">
    <w:name w:val="Colorful Shading - Accent 11"/>
    <w:hidden/>
    <w:uiPriority w:val="99"/>
    <w:semiHidden/>
    <w:rsid w:val="002F044A"/>
  </w:style>
  <w:style w:type="paragraph" w:customStyle="1" w:styleId="Default">
    <w:name w:val="Default"/>
    <w:uiPriority w:val="99"/>
    <w:rsid w:val="002F044A"/>
    <w:pPr>
      <w:autoSpaceDE w:val="0"/>
      <w:autoSpaceDN w:val="0"/>
      <w:adjustRightInd w:val="0"/>
    </w:pPr>
    <w:rPr>
      <w:rFonts w:ascii="Wingdings" w:hAnsi="Wingdings" w:cs="Wingdings"/>
      <w:color w:val="000000"/>
      <w:sz w:val="24"/>
      <w:szCs w:val="24"/>
    </w:rPr>
  </w:style>
  <w:style w:type="paragraph" w:customStyle="1" w:styleId="NormalBullet">
    <w:name w:val="Normal Bullet"/>
    <w:basedOn w:val="Normal"/>
    <w:uiPriority w:val="99"/>
    <w:rsid w:val="00DA71A3"/>
    <w:pPr>
      <w:numPr>
        <w:numId w:val="4"/>
      </w:numPr>
      <w:spacing w:before="120"/>
    </w:pPr>
    <w:rPr>
      <w:rFonts w:ascii="Arial" w:hAnsi="Arial"/>
    </w:rPr>
  </w:style>
  <w:style w:type="paragraph" w:customStyle="1" w:styleId="BulletB1Number">
    <w:name w:val="Bullet B (1. Number)"/>
    <w:basedOn w:val="Normal"/>
    <w:uiPriority w:val="99"/>
    <w:rsid w:val="00231DB1"/>
    <w:pPr>
      <w:suppressAutoHyphens/>
      <w:spacing w:before="120"/>
      <w:ind w:left="720" w:hanging="360"/>
    </w:pPr>
  </w:style>
  <w:style w:type="paragraph" w:styleId="ListParagraph">
    <w:name w:val="List Paragraph"/>
    <w:basedOn w:val="Normal"/>
    <w:uiPriority w:val="34"/>
    <w:qFormat/>
    <w:rsid w:val="003138A0"/>
    <w:pPr>
      <w:ind w:left="720"/>
    </w:pPr>
  </w:style>
  <w:style w:type="character" w:styleId="Hyperlink">
    <w:name w:val="Hyperlink"/>
    <w:uiPriority w:val="99"/>
    <w:rsid w:val="00224E1F"/>
    <w:rPr>
      <w:rFonts w:cs="Times New Roman"/>
      <w:color w:val="3366CC"/>
      <w:u w:val="single"/>
    </w:rPr>
  </w:style>
  <w:style w:type="character" w:styleId="PlaceholderText">
    <w:name w:val="Placeholder Text"/>
    <w:uiPriority w:val="99"/>
    <w:semiHidden/>
    <w:rsid w:val="00895C24"/>
    <w:rPr>
      <w:rFonts w:cs="Times New Roman"/>
      <w:color w:val="808080"/>
    </w:rPr>
  </w:style>
  <w:style w:type="paragraph" w:styleId="NoSpacing">
    <w:name w:val="No Spacing"/>
    <w:uiPriority w:val="99"/>
    <w:qFormat/>
    <w:rsid w:val="001A58A1"/>
    <w:rPr>
      <w:rFonts w:ascii="Calibri" w:hAnsi="Calibri"/>
      <w:sz w:val="22"/>
      <w:szCs w:val="22"/>
    </w:rPr>
  </w:style>
  <w:style w:type="character" w:customStyle="1" w:styleId="Char-Italic">
    <w:name w:val="Char - Italic"/>
    <w:uiPriority w:val="99"/>
    <w:rsid w:val="001A58A1"/>
    <w:rPr>
      <w:i/>
    </w:rPr>
  </w:style>
  <w:style w:type="paragraph" w:customStyle="1" w:styleId="Style7">
    <w:name w:val="Style7"/>
    <w:basedOn w:val="Footer"/>
    <w:link w:val="Style7Char"/>
    <w:qFormat/>
    <w:rsid w:val="0097670F"/>
    <w:pPr>
      <w:tabs>
        <w:tab w:val="right" w:pos="10800"/>
      </w:tabs>
    </w:pPr>
    <w:rPr>
      <w:rFonts w:ascii="Calibri" w:hAnsi="Calibri"/>
      <w:i w:val="0"/>
    </w:rPr>
  </w:style>
  <w:style w:type="character" w:customStyle="1" w:styleId="Style7Char">
    <w:name w:val="Style7 Char"/>
    <w:link w:val="Style7"/>
    <w:rsid w:val="0097670F"/>
    <w:rPr>
      <w:rFonts w:ascii="Calibri" w:hAnsi="Calibri"/>
      <w:sz w:val="20"/>
      <w:szCs w:val="20"/>
    </w:rPr>
  </w:style>
  <w:style w:type="paragraph" w:styleId="Revision">
    <w:name w:val="Revision"/>
    <w:hidden/>
    <w:uiPriority w:val="99"/>
    <w:semiHidden/>
    <w:rsid w:val="00DB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07755">
      <w:marLeft w:val="0"/>
      <w:marRight w:val="0"/>
      <w:marTop w:val="0"/>
      <w:marBottom w:val="0"/>
      <w:divBdr>
        <w:top w:val="none" w:sz="0" w:space="0" w:color="auto"/>
        <w:left w:val="none" w:sz="0" w:space="0" w:color="auto"/>
        <w:bottom w:val="none" w:sz="0" w:space="0" w:color="auto"/>
        <w:right w:val="none" w:sz="0" w:space="0" w:color="auto"/>
      </w:divBdr>
    </w:div>
    <w:div w:id="758907756">
      <w:marLeft w:val="0"/>
      <w:marRight w:val="0"/>
      <w:marTop w:val="0"/>
      <w:marBottom w:val="0"/>
      <w:divBdr>
        <w:top w:val="none" w:sz="0" w:space="0" w:color="auto"/>
        <w:left w:val="none" w:sz="0" w:space="0" w:color="auto"/>
        <w:bottom w:val="none" w:sz="0" w:space="0" w:color="auto"/>
        <w:right w:val="none" w:sz="0" w:space="0" w:color="auto"/>
      </w:divBdr>
    </w:div>
    <w:div w:id="758907757">
      <w:marLeft w:val="0"/>
      <w:marRight w:val="0"/>
      <w:marTop w:val="0"/>
      <w:marBottom w:val="0"/>
      <w:divBdr>
        <w:top w:val="single" w:sz="12" w:space="0" w:color="FF3300"/>
        <w:left w:val="none" w:sz="0" w:space="0" w:color="auto"/>
        <w:bottom w:val="none" w:sz="0" w:space="0" w:color="auto"/>
        <w:right w:val="none" w:sz="0" w:space="0" w:color="auto"/>
      </w:divBdr>
      <w:divsChild>
        <w:div w:id="758907760">
          <w:marLeft w:val="0"/>
          <w:marRight w:val="0"/>
          <w:marTop w:val="0"/>
          <w:marBottom w:val="180"/>
          <w:divBdr>
            <w:top w:val="none" w:sz="0" w:space="0" w:color="auto"/>
            <w:left w:val="none" w:sz="0" w:space="0" w:color="auto"/>
            <w:bottom w:val="none" w:sz="0" w:space="0" w:color="auto"/>
            <w:right w:val="none" w:sz="0" w:space="0" w:color="auto"/>
          </w:divBdr>
          <w:divsChild>
            <w:div w:id="758907768">
              <w:marLeft w:val="0"/>
              <w:marRight w:val="0"/>
              <w:marTop w:val="0"/>
              <w:marBottom w:val="0"/>
              <w:divBdr>
                <w:top w:val="none" w:sz="0" w:space="0" w:color="auto"/>
                <w:left w:val="none" w:sz="0" w:space="0" w:color="auto"/>
                <w:bottom w:val="none" w:sz="0" w:space="0" w:color="auto"/>
                <w:right w:val="none" w:sz="0" w:space="0" w:color="auto"/>
              </w:divBdr>
              <w:divsChild>
                <w:div w:id="758907773">
                  <w:marLeft w:val="0"/>
                  <w:marRight w:val="0"/>
                  <w:marTop w:val="0"/>
                  <w:marBottom w:val="0"/>
                  <w:divBdr>
                    <w:top w:val="none" w:sz="0" w:space="0" w:color="auto"/>
                    <w:left w:val="none" w:sz="0" w:space="0" w:color="auto"/>
                    <w:bottom w:val="none" w:sz="0" w:space="0" w:color="auto"/>
                    <w:right w:val="none" w:sz="0" w:space="0" w:color="auto"/>
                  </w:divBdr>
                  <w:divsChild>
                    <w:div w:id="758907767">
                      <w:marLeft w:val="0"/>
                      <w:marRight w:val="-2706"/>
                      <w:marTop w:val="0"/>
                      <w:marBottom w:val="0"/>
                      <w:divBdr>
                        <w:top w:val="none" w:sz="0" w:space="0" w:color="auto"/>
                        <w:left w:val="none" w:sz="0" w:space="0" w:color="auto"/>
                        <w:bottom w:val="none" w:sz="0" w:space="0" w:color="auto"/>
                        <w:right w:val="none" w:sz="0" w:space="0" w:color="auto"/>
                      </w:divBdr>
                      <w:divsChild>
                        <w:div w:id="7589077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58907758">
      <w:marLeft w:val="0"/>
      <w:marRight w:val="0"/>
      <w:marTop w:val="0"/>
      <w:marBottom w:val="0"/>
      <w:divBdr>
        <w:top w:val="none" w:sz="0" w:space="0" w:color="auto"/>
        <w:left w:val="none" w:sz="0" w:space="0" w:color="auto"/>
        <w:bottom w:val="none" w:sz="0" w:space="0" w:color="auto"/>
        <w:right w:val="none" w:sz="0" w:space="0" w:color="auto"/>
      </w:divBdr>
    </w:div>
    <w:div w:id="758907759">
      <w:marLeft w:val="0"/>
      <w:marRight w:val="0"/>
      <w:marTop w:val="0"/>
      <w:marBottom w:val="0"/>
      <w:divBdr>
        <w:top w:val="none" w:sz="0" w:space="0" w:color="auto"/>
        <w:left w:val="none" w:sz="0" w:space="0" w:color="auto"/>
        <w:bottom w:val="none" w:sz="0" w:space="0" w:color="auto"/>
        <w:right w:val="none" w:sz="0" w:space="0" w:color="auto"/>
      </w:divBdr>
    </w:div>
    <w:div w:id="758907763">
      <w:marLeft w:val="0"/>
      <w:marRight w:val="0"/>
      <w:marTop w:val="0"/>
      <w:marBottom w:val="0"/>
      <w:divBdr>
        <w:top w:val="none" w:sz="0" w:space="0" w:color="auto"/>
        <w:left w:val="none" w:sz="0" w:space="0" w:color="auto"/>
        <w:bottom w:val="none" w:sz="0" w:space="0" w:color="auto"/>
        <w:right w:val="none" w:sz="0" w:space="0" w:color="auto"/>
      </w:divBdr>
    </w:div>
    <w:div w:id="758907765">
      <w:marLeft w:val="0"/>
      <w:marRight w:val="0"/>
      <w:marTop w:val="0"/>
      <w:marBottom w:val="0"/>
      <w:divBdr>
        <w:top w:val="none" w:sz="0" w:space="0" w:color="auto"/>
        <w:left w:val="none" w:sz="0" w:space="0" w:color="auto"/>
        <w:bottom w:val="none" w:sz="0" w:space="0" w:color="auto"/>
        <w:right w:val="none" w:sz="0" w:space="0" w:color="auto"/>
      </w:divBdr>
    </w:div>
    <w:div w:id="758907766">
      <w:marLeft w:val="0"/>
      <w:marRight w:val="0"/>
      <w:marTop w:val="0"/>
      <w:marBottom w:val="0"/>
      <w:divBdr>
        <w:top w:val="none" w:sz="0" w:space="0" w:color="auto"/>
        <w:left w:val="none" w:sz="0" w:space="0" w:color="auto"/>
        <w:bottom w:val="none" w:sz="0" w:space="0" w:color="auto"/>
        <w:right w:val="none" w:sz="0" w:space="0" w:color="auto"/>
      </w:divBdr>
    </w:div>
    <w:div w:id="758907771">
      <w:marLeft w:val="0"/>
      <w:marRight w:val="0"/>
      <w:marTop w:val="0"/>
      <w:marBottom w:val="0"/>
      <w:divBdr>
        <w:top w:val="none" w:sz="0" w:space="0" w:color="auto"/>
        <w:left w:val="none" w:sz="0" w:space="0" w:color="auto"/>
        <w:bottom w:val="none" w:sz="0" w:space="0" w:color="auto"/>
        <w:right w:val="none" w:sz="0" w:space="0" w:color="auto"/>
      </w:divBdr>
    </w:div>
    <w:div w:id="758907772">
      <w:marLeft w:val="0"/>
      <w:marRight w:val="0"/>
      <w:marTop w:val="0"/>
      <w:marBottom w:val="0"/>
      <w:divBdr>
        <w:top w:val="single" w:sz="12" w:space="0" w:color="FF3300"/>
        <w:left w:val="none" w:sz="0" w:space="0" w:color="auto"/>
        <w:bottom w:val="none" w:sz="0" w:space="0" w:color="auto"/>
        <w:right w:val="none" w:sz="0" w:space="0" w:color="auto"/>
      </w:divBdr>
      <w:divsChild>
        <w:div w:id="758907770">
          <w:marLeft w:val="0"/>
          <w:marRight w:val="0"/>
          <w:marTop w:val="0"/>
          <w:marBottom w:val="180"/>
          <w:divBdr>
            <w:top w:val="none" w:sz="0" w:space="0" w:color="auto"/>
            <w:left w:val="none" w:sz="0" w:space="0" w:color="auto"/>
            <w:bottom w:val="none" w:sz="0" w:space="0" w:color="auto"/>
            <w:right w:val="none" w:sz="0" w:space="0" w:color="auto"/>
          </w:divBdr>
          <w:divsChild>
            <w:div w:id="758907761">
              <w:marLeft w:val="0"/>
              <w:marRight w:val="0"/>
              <w:marTop w:val="0"/>
              <w:marBottom w:val="0"/>
              <w:divBdr>
                <w:top w:val="none" w:sz="0" w:space="0" w:color="auto"/>
                <w:left w:val="none" w:sz="0" w:space="0" w:color="auto"/>
                <w:bottom w:val="none" w:sz="0" w:space="0" w:color="auto"/>
                <w:right w:val="none" w:sz="0" w:space="0" w:color="auto"/>
              </w:divBdr>
              <w:divsChild>
                <w:div w:id="758907764">
                  <w:marLeft w:val="0"/>
                  <w:marRight w:val="0"/>
                  <w:marTop w:val="0"/>
                  <w:marBottom w:val="0"/>
                  <w:divBdr>
                    <w:top w:val="none" w:sz="0" w:space="0" w:color="auto"/>
                    <w:left w:val="none" w:sz="0" w:space="0" w:color="auto"/>
                    <w:bottom w:val="none" w:sz="0" w:space="0" w:color="auto"/>
                    <w:right w:val="none" w:sz="0" w:space="0" w:color="auto"/>
                  </w:divBdr>
                  <w:divsChild>
                    <w:div w:id="758907762">
                      <w:marLeft w:val="0"/>
                      <w:marRight w:val="-2706"/>
                      <w:marTop w:val="0"/>
                      <w:marBottom w:val="0"/>
                      <w:divBdr>
                        <w:top w:val="none" w:sz="0" w:space="0" w:color="auto"/>
                        <w:left w:val="none" w:sz="0" w:space="0" w:color="auto"/>
                        <w:bottom w:val="none" w:sz="0" w:space="0" w:color="auto"/>
                        <w:right w:val="none" w:sz="0" w:space="0" w:color="auto"/>
                      </w:divBdr>
                      <w:divsChild>
                        <w:div w:id="75890776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24014483">
      <w:bodyDiv w:val="1"/>
      <w:marLeft w:val="0"/>
      <w:marRight w:val="0"/>
      <w:marTop w:val="0"/>
      <w:marBottom w:val="0"/>
      <w:divBdr>
        <w:top w:val="none" w:sz="0" w:space="0" w:color="auto"/>
        <w:left w:val="none" w:sz="0" w:space="0" w:color="auto"/>
        <w:bottom w:val="none" w:sz="0" w:space="0" w:color="auto"/>
        <w:right w:val="none" w:sz="0" w:space="0" w:color="auto"/>
      </w:divBdr>
    </w:div>
    <w:div w:id="20126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76E61E-7266-4FBF-85A9-038E4729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5791</Words>
  <Characters>32041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2016-10-05T22:59:00Z</cp:lastPrinted>
  <dcterms:created xsi:type="dcterms:W3CDTF">2019-05-17T15:28:00Z</dcterms:created>
  <dcterms:modified xsi:type="dcterms:W3CDTF">2019-05-17T15:28:00Z</dcterms:modified>
</cp:coreProperties>
</file>
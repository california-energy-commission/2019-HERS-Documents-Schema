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B7347F" w:rsidRPr="002C21B2" w14:paraId="44F031BF" w14:textId="77777777" w:rsidTr="00B7347F">
        <w:trPr>
          <w:cantSplit/>
          <w:trHeight w:val="144"/>
        </w:trPr>
        <w:tc>
          <w:tcPr>
            <w:tcW w:w="11030" w:type="dxa"/>
            <w:gridSpan w:val="3"/>
            <w:tcBorders>
              <w:top w:val="single" w:sz="4" w:space="0" w:color="auto"/>
            </w:tcBorders>
            <w:vAlign w:val="center"/>
          </w:tcPr>
          <w:p w14:paraId="10D7E170" w14:textId="77777777" w:rsidR="00B7347F" w:rsidRPr="002C21B2" w:rsidRDefault="00B7347F" w:rsidP="00B7347F">
            <w:pPr>
              <w:keepNext/>
              <w:rPr>
                <w:rFonts w:asciiTheme="minorHAnsi" w:hAnsiTheme="minorHAnsi"/>
                <w:b/>
                <w:sz w:val="18"/>
                <w:szCs w:val="18"/>
              </w:rPr>
            </w:pPr>
            <w:bookmarkStart w:id="0" w:name="_GoBack"/>
            <w:bookmarkEnd w:id="0"/>
            <w:r w:rsidRPr="00890BB7">
              <w:rPr>
                <w:rFonts w:asciiTheme="minorHAnsi" w:hAnsiTheme="minorHAnsi"/>
                <w:b/>
                <w:szCs w:val="18"/>
              </w:rPr>
              <w:t>A. Ducted Cooling System Information</w:t>
            </w:r>
          </w:p>
        </w:tc>
      </w:tr>
      <w:tr w:rsidR="00B7347F" w:rsidRPr="002C21B2" w14:paraId="297F9675" w14:textId="77777777" w:rsidTr="00B7347F">
        <w:trPr>
          <w:cantSplit/>
          <w:trHeight w:val="144"/>
        </w:trPr>
        <w:tc>
          <w:tcPr>
            <w:tcW w:w="475" w:type="dxa"/>
            <w:vAlign w:val="center"/>
          </w:tcPr>
          <w:p w14:paraId="4DB13EBB" w14:textId="77777777"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01</w:t>
            </w:r>
          </w:p>
        </w:tc>
        <w:tc>
          <w:tcPr>
            <w:tcW w:w="4950" w:type="dxa"/>
            <w:vAlign w:val="center"/>
          </w:tcPr>
          <w:p w14:paraId="23C07DAD" w14:textId="77777777" w:rsidR="00B7347F" w:rsidRPr="002C21B2" w:rsidRDefault="00B7347F" w:rsidP="00B7347F">
            <w:pPr>
              <w:rPr>
                <w:rFonts w:asciiTheme="minorHAnsi" w:hAnsiTheme="minorHAnsi"/>
                <w:color w:val="000000"/>
                <w:sz w:val="18"/>
                <w:szCs w:val="18"/>
                <w:highlight w:val="yellow"/>
              </w:rPr>
            </w:pPr>
            <w:r w:rsidRPr="002C21B2">
              <w:rPr>
                <w:rFonts w:asciiTheme="minorHAnsi" w:hAnsiTheme="minorHAnsi"/>
                <w:sz w:val="18"/>
                <w:szCs w:val="18"/>
              </w:rPr>
              <w:t xml:space="preserve">System Identification or Name </w:t>
            </w:r>
          </w:p>
        </w:tc>
        <w:tc>
          <w:tcPr>
            <w:tcW w:w="5605" w:type="dxa"/>
            <w:vAlign w:val="center"/>
          </w:tcPr>
          <w:p w14:paraId="2AA22559" w14:textId="439D75B4" w:rsidR="00B7347F" w:rsidRPr="002C21B2" w:rsidRDefault="00B7347F" w:rsidP="00B7347F">
            <w:pPr>
              <w:rPr>
                <w:rFonts w:asciiTheme="minorHAnsi" w:hAnsiTheme="minorHAnsi"/>
                <w:color w:val="000000"/>
                <w:sz w:val="18"/>
                <w:szCs w:val="18"/>
                <w:highlight w:val="yellow"/>
              </w:rPr>
            </w:pPr>
          </w:p>
        </w:tc>
      </w:tr>
      <w:tr w:rsidR="00B7347F" w:rsidRPr="002C21B2" w14:paraId="030749DB" w14:textId="77777777" w:rsidTr="00B7347F">
        <w:trPr>
          <w:cantSplit/>
          <w:trHeight w:val="144"/>
        </w:trPr>
        <w:tc>
          <w:tcPr>
            <w:tcW w:w="475" w:type="dxa"/>
            <w:vAlign w:val="center"/>
          </w:tcPr>
          <w:p w14:paraId="1EBBD927" w14:textId="77777777" w:rsidR="00B7347F" w:rsidRPr="002C21B2" w:rsidRDefault="00B7347F" w:rsidP="00B7347F">
            <w:pPr>
              <w:jc w:val="center"/>
              <w:rPr>
                <w:rFonts w:asciiTheme="minorHAnsi" w:hAnsiTheme="minorHAnsi"/>
                <w:sz w:val="18"/>
                <w:szCs w:val="18"/>
              </w:rPr>
            </w:pPr>
            <w:r w:rsidRPr="002C21B2">
              <w:rPr>
                <w:rFonts w:asciiTheme="minorHAnsi" w:hAnsiTheme="minorHAnsi"/>
                <w:sz w:val="18"/>
                <w:szCs w:val="18"/>
              </w:rPr>
              <w:t>02</w:t>
            </w:r>
          </w:p>
        </w:tc>
        <w:tc>
          <w:tcPr>
            <w:tcW w:w="4950" w:type="dxa"/>
            <w:vAlign w:val="center"/>
          </w:tcPr>
          <w:p w14:paraId="27866E0F" w14:textId="77777777" w:rsidR="00B7347F" w:rsidRPr="002C21B2" w:rsidRDefault="00B7347F" w:rsidP="00B7347F">
            <w:pPr>
              <w:rPr>
                <w:rFonts w:asciiTheme="minorHAnsi" w:hAnsiTheme="minorHAnsi"/>
                <w:sz w:val="18"/>
                <w:szCs w:val="18"/>
              </w:rPr>
            </w:pPr>
            <w:r w:rsidRPr="002C21B2">
              <w:rPr>
                <w:rFonts w:asciiTheme="minorHAnsi" w:hAnsiTheme="minorHAnsi"/>
                <w:sz w:val="18"/>
                <w:szCs w:val="18"/>
              </w:rPr>
              <w:t xml:space="preserve">System Location or Area Served </w:t>
            </w:r>
          </w:p>
        </w:tc>
        <w:tc>
          <w:tcPr>
            <w:tcW w:w="5605" w:type="dxa"/>
            <w:vAlign w:val="center"/>
          </w:tcPr>
          <w:p w14:paraId="6B38F476" w14:textId="0AB96039" w:rsidR="00B7347F" w:rsidRPr="002C21B2" w:rsidRDefault="00B7347F" w:rsidP="00B7347F">
            <w:pPr>
              <w:rPr>
                <w:rFonts w:asciiTheme="minorHAnsi" w:hAnsiTheme="minorHAnsi"/>
                <w:sz w:val="18"/>
                <w:szCs w:val="18"/>
              </w:rPr>
            </w:pPr>
          </w:p>
        </w:tc>
      </w:tr>
      <w:tr w:rsidR="00AA3B68" w:rsidRPr="002C21B2" w14:paraId="61575074" w14:textId="77777777" w:rsidTr="00AA3B68">
        <w:trPr>
          <w:cantSplit/>
          <w:trHeight w:val="144"/>
          <w:ins w:id="1" w:author="Smith, Alexis@Energy" w:date="2019-03-26T15:13:00Z"/>
        </w:trPr>
        <w:tc>
          <w:tcPr>
            <w:tcW w:w="475" w:type="dxa"/>
            <w:tcBorders>
              <w:top w:val="single" w:sz="4" w:space="0" w:color="auto"/>
              <w:left w:val="single" w:sz="4" w:space="0" w:color="auto"/>
              <w:bottom w:val="single" w:sz="4" w:space="0" w:color="auto"/>
              <w:right w:val="single" w:sz="4" w:space="0" w:color="auto"/>
            </w:tcBorders>
            <w:vAlign w:val="center"/>
          </w:tcPr>
          <w:p w14:paraId="04FBE64E" w14:textId="747D0866" w:rsidR="00AA3B68" w:rsidRPr="002C21B2" w:rsidRDefault="00AA3B68" w:rsidP="00AA3B68">
            <w:pPr>
              <w:jc w:val="center"/>
              <w:rPr>
                <w:ins w:id="2" w:author="Smith, Alexis@Energy" w:date="2019-03-26T15:13:00Z"/>
                <w:rFonts w:asciiTheme="minorHAnsi" w:hAnsiTheme="minorHAnsi"/>
                <w:sz w:val="18"/>
                <w:szCs w:val="18"/>
              </w:rPr>
            </w:pPr>
            <w:ins w:id="3" w:author="Smith, Alexis@Energy" w:date="2019-03-26T15:13:00Z">
              <w:r w:rsidRPr="007A6D82">
                <w:rPr>
                  <w:rFonts w:asciiTheme="minorHAnsi" w:hAnsiTheme="minorHAnsi"/>
                  <w:sz w:val="18"/>
                </w:rPr>
                <w:t>03</w:t>
              </w:r>
            </w:ins>
          </w:p>
        </w:tc>
        <w:tc>
          <w:tcPr>
            <w:tcW w:w="4950" w:type="dxa"/>
            <w:tcBorders>
              <w:top w:val="single" w:sz="4" w:space="0" w:color="auto"/>
              <w:left w:val="single" w:sz="4" w:space="0" w:color="auto"/>
              <w:bottom w:val="single" w:sz="4" w:space="0" w:color="auto"/>
              <w:right w:val="single" w:sz="4" w:space="0" w:color="auto"/>
            </w:tcBorders>
            <w:vAlign w:val="center"/>
          </w:tcPr>
          <w:p w14:paraId="4EBEF3AF" w14:textId="146F628D" w:rsidR="00AA3B68" w:rsidRPr="002C21B2" w:rsidRDefault="00AA3B68" w:rsidP="00AA3B68">
            <w:pPr>
              <w:rPr>
                <w:ins w:id="4" w:author="Smith, Alexis@Energy" w:date="2019-03-26T15:13:00Z"/>
                <w:rFonts w:asciiTheme="minorHAnsi" w:hAnsiTheme="minorHAnsi"/>
                <w:sz w:val="18"/>
                <w:szCs w:val="18"/>
              </w:rPr>
            </w:pPr>
            <w:ins w:id="5" w:author="Smith, Alexis@Energy" w:date="2019-03-26T15:13:00Z">
              <w:r w:rsidRPr="007A6D82">
                <w:rPr>
                  <w:rFonts w:asciiTheme="minorHAnsi" w:hAnsiTheme="minorHAnsi"/>
                  <w:sz w:val="18"/>
                </w:rPr>
                <w:t>Indoor Unit Name</w:t>
              </w:r>
            </w:ins>
            <w:ins w:id="6" w:author="Smith, Alexis@Energy" w:date="2019-04-10T15:22:00Z">
              <w:r w:rsidR="00C5001C">
                <w:rPr>
                  <w:rFonts w:asciiTheme="minorHAnsi" w:hAnsiTheme="minorHAnsi"/>
                  <w:sz w:val="18"/>
                </w:rPr>
                <w:t xml:space="preserve"> </w:t>
              </w:r>
              <w:r w:rsidR="00C5001C" w:rsidRPr="00AA1C65">
                <w:rPr>
                  <w:rFonts w:asciiTheme="minorHAnsi" w:hAnsiTheme="minorHAnsi"/>
                  <w:sz w:val="18"/>
                  <w:szCs w:val="18"/>
                </w:rPr>
                <w:t>or Description of Area Served</w:t>
              </w:r>
            </w:ins>
          </w:p>
        </w:tc>
        <w:tc>
          <w:tcPr>
            <w:tcW w:w="5605" w:type="dxa"/>
            <w:vAlign w:val="center"/>
          </w:tcPr>
          <w:p w14:paraId="0E976701" w14:textId="77777777" w:rsidR="00AA3B68" w:rsidRPr="002C21B2" w:rsidRDefault="00AA3B68" w:rsidP="00AA3B68">
            <w:pPr>
              <w:rPr>
                <w:ins w:id="7" w:author="Smith, Alexis@Energy" w:date="2019-03-26T15:13:00Z"/>
                <w:rFonts w:asciiTheme="minorHAnsi" w:hAnsiTheme="minorHAnsi"/>
                <w:sz w:val="18"/>
                <w:szCs w:val="18"/>
              </w:rPr>
            </w:pPr>
          </w:p>
        </w:tc>
      </w:tr>
      <w:tr w:rsidR="00AA3B68" w:rsidRPr="002C21B2" w14:paraId="7B265C4D" w14:textId="77777777" w:rsidTr="00B7347F">
        <w:trPr>
          <w:cantSplit/>
          <w:trHeight w:val="144"/>
        </w:trPr>
        <w:tc>
          <w:tcPr>
            <w:tcW w:w="475" w:type="dxa"/>
            <w:vAlign w:val="center"/>
          </w:tcPr>
          <w:p w14:paraId="49A91B1E" w14:textId="4162381E" w:rsidR="00AA3B68" w:rsidRPr="002C21B2" w:rsidRDefault="00AA3B68" w:rsidP="00AA3B68">
            <w:pPr>
              <w:jc w:val="center"/>
              <w:rPr>
                <w:rFonts w:asciiTheme="minorHAnsi" w:hAnsiTheme="minorHAnsi"/>
                <w:sz w:val="18"/>
                <w:szCs w:val="18"/>
              </w:rPr>
            </w:pPr>
            <w:r w:rsidRPr="002C21B2">
              <w:rPr>
                <w:rFonts w:asciiTheme="minorHAnsi" w:hAnsiTheme="minorHAnsi"/>
                <w:sz w:val="18"/>
                <w:szCs w:val="18"/>
              </w:rPr>
              <w:t>0</w:t>
            </w:r>
            <w:ins w:id="8" w:author="Smith, Alexis@Energy" w:date="2019-03-26T15:13:00Z">
              <w:r>
                <w:rPr>
                  <w:rFonts w:asciiTheme="minorHAnsi" w:hAnsiTheme="minorHAnsi"/>
                  <w:sz w:val="18"/>
                  <w:szCs w:val="18"/>
                </w:rPr>
                <w:t>4</w:t>
              </w:r>
            </w:ins>
            <w:del w:id="9" w:author="Smith, Alexis@Energy" w:date="2019-03-26T15:13:00Z">
              <w:r w:rsidRPr="002C21B2" w:rsidDel="00AA3B68">
                <w:rPr>
                  <w:rFonts w:asciiTheme="minorHAnsi" w:hAnsiTheme="minorHAnsi"/>
                  <w:sz w:val="18"/>
                  <w:szCs w:val="18"/>
                </w:rPr>
                <w:delText>3</w:delText>
              </w:r>
            </w:del>
          </w:p>
        </w:tc>
        <w:tc>
          <w:tcPr>
            <w:tcW w:w="4950" w:type="dxa"/>
            <w:vAlign w:val="center"/>
          </w:tcPr>
          <w:p w14:paraId="77822F74" w14:textId="77777777" w:rsidR="00AA3B68" w:rsidRPr="002C21B2" w:rsidRDefault="00AA3B68" w:rsidP="00AA3B68">
            <w:pPr>
              <w:rPr>
                <w:rFonts w:asciiTheme="minorHAnsi" w:hAnsiTheme="minorHAnsi"/>
                <w:sz w:val="18"/>
                <w:szCs w:val="18"/>
              </w:rPr>
            </w:pPr>
            <w:r w:rsidRPr="002C21B2">
              <w:rPr>
                <w:rFonts w:asciiTheme="minorHAnsi" w:hAnsiTheme="minorHAnsi"/>
                <w:sz w:val="18"/>
                <w:szCs w:val="18"/>
              </w:rPr>
              <w:t>System Installation Type</w:t>
            </w:r>
          </w:p>
        </w:tc>
        <w:tc>
          <w:tcPr>
            <w:tcW w:w="5605" w:type="dxa"/>
            <w:vAlign w:val="center"/>
          </w:tcPr>
          <w:p w14:paraId="58637903" w14:textId="04AD186B" w:rsidR="00AA3B68" w:rsidRPr="002C21B2" w:rsidRDefault="00AA3B68" w:rsidP="00AA3B68">
            <w:pPr>
              <w:rPr>
                <w:rFonts w:asciiTheme="minorHAnsi" w:hAnsiTheme="minorHAnsi"/>
                <w:sz w:val="18"/>
                <w:szCs w:val="18"/>
              </w:rPr>
            </w:pPr>
          </w:p>
        </w:tc>
      </w:tr>
      <w:tr w:rsidR="00AA3B68" w:rsidRPr="002C21B2" w14:paraId="0D8BD9AC" w14:textId="77777777" w:rsidTr="00B7347F">
        <w:trPr>
          <w:cantSplit/>
          <w:trHeight w:val="144"/>
        </w:trPr>
        <w:tc>
          <w:tcPr>
            <w:tcW w:w="475" w:type="dxa"/>
            <w:vAlign w:val="center"/>
          </w:tcPr>
          <w:p w14:paraId="09AFEB9D" w14:textId="39AEEE97" w:rsidR="00AA3B68" w:rsidRPr="002C21B2" w:rsidRDefault="00AA3B68" w:rsidP="00AA3B68">
            <w:pPr>
              <w:jc w:val="center"/>
              <w:rPr>
                <w:rFonts w:asciiTheme="minorHAnsi" w:hAnsiTheme="minorHAnsi"/>
                <w:sz w:val="18"/>
                <w:szCs w:val="18"/>
              </w:rPr>
            </w:pPr>
            <w:r w:rsidRPr="002C21B2">
              <w:rPr>
                <w:rFonts w:asciiTheme="minorHAnsi" w:hAnsiTheme="minorHAnsi"/>
                <w:sz w:val="18"/>
                <w:szCs w:val="18"/>
              </w:rPr>
              <w:t>0</w:t>
            </w:r>
            <w:ins w:id="10" w:author="Smith, Alexis@Energy" w:date="2019-03-26T15:13:00Z">
              <w:r>
                <w:rPr>
                  <w:rFonts w:asciiTheme="minorHAnsi" w:hAnsiTheme="minorHAnsi"/>
                  <w:sz w:val="18"/>
                  <w:szCs w:val="18"/>
                </w:rPr>
                <w:t>5</w:t>
              </w:r>
            </w:ins>
            <w:del w:id="11" w:author="Smith, Alexis@Energy" w:date="2019-03-26T15:13:00Z">
              <w:r w:rsidRPr="002C21B2" w:rsidDel="00AA3B68">
                <w:rPr>
                  <w:rFonts w:asciiTheme="minorHAnsi" w:hAnsiTheme="minorHAnsi"/>
                  <w:sz w:val="18"/>
                  <w:szCs w:val="18"/>
                </w:rPr>
                <w:delText>4</w:delText>
              </w:r>
            </w:del>
          </w:p>
        </w:tc>
        <w:tc>
          <w:tcPr>
            <w:tcW w:w="4950" w:type="dxa"/>
          </w:tcPr>
          <w:p w14:paraId="3CEEA068" w14:textId="77777777" w:rsidR="00AA3B68" w:rsidRPr="002C21B2" w:rsidRDefault="00AA3B68" w:rsidP="00AA3B68">
            <w:pPr>
              <w:rPr>
                <w:rFonts w:asciiTheme="minorHAnsi" w:hAnsiTheme="minorHAnsi"/>
                <w:sz w:val="18"/>
                <w:szCs w:val="18"/>
              </w:rPr>
            </w:pPr>
            <w:r w:rsidRPr="002C21B2">
              <w:rPr>
                <w:rFonts w:asciiTheme="minorHAnsi" w:hAnsiTheme="minorHAnsi"/>
                <w:sz w:val="18"/>
                <w:szCs w:val="18"/>
              </w:rPr>
              <w:t>Nominal Cooling Capacity (tons) of Condenser</w:t>
            </w:r>
          </w:p>
        </w:tc>
        <w:tc>
          <w:tcPr>
            <w:tcW w:w="5605" w:type="dxa"/>
            <w:vAlign w:val="center"/>
          </w:tcPr>
          <w:p w14:paraId="298C7C5E" w14:textId="7F8E6CB3" w:rsidR="00AA3B68" w:rsidRPr="002C21B2" w:rsidRDefault="00AA3B68" w:rsidP="00AA3B68">
            <w:pPr>
              <w:rPr>
                <w:rFonts w:asciiTheme="minorHAnsi" w:hAnsiTheme="minorHAnsi"/>
                <w:sz w:val="18"/>
                <w:szCs w:val="18"/>
              </w:rPr>
            </w:pPr>
          </w:p>
        </w:tc>
      </w:tr>
      <w:tr w:rsidR="00AA3B68" w:rsidRPr="002C21B2" w14:paraId="5C5E8466" w14:textId="77777777" w:rsidTr="00B7347F">
        <w:trPr>
          <w:cantSplit/>
          <w:trHeight w:val="144"/>
        </w:trPr>
        <w:tc>
          <w:tcPr>
            <w:tcW w:w="475" w:type="dxa"/>
            <w:vAlign w:val="center"/>
          </w:tcPr>
          <w:p w14:paraId="492A65D0" w14:textId="6E974D44" w:rsidR="00AA3B68" w:rsidRPr="002C21B2" w:rsidRDefault="00AA3B68" w:rsidP="00AA3B68">
            <w:pPr>
              <w:jc w:val="center"/>
              <w:rPr>
                <w:rFonts w:asciiTheme="minorHAnsi" w:hAnsiTheme="minorHAnsi"/>
                <w:sz w:val="18"/>
                <w:szCs w:val="18"/>
              </w:rPr>
            </w:pPr>
            <w:r w:rsidRPr="002C21B2">
              <w:rPr>
                <w:rFonts w:asciiTheme="minorHAnsi" w:hAnsiTheme="minorHAnsi"/>
                <w:sz w:val="18"/>
                <w:szCs w:val="18"/>
              </w:rPr>
              <w:t>0</w:t>
            </w:r>
            <w:ins w:id="12" w:author="Smith, Alexis@Energy" w:date="2019-03-26T15:13:00Z">
              <w:r>
                <w:rPr>
                  <w:rFonts w:asciiTheme="minorHAnsi" w:hAnsiTheme="minorHAnsi"/>
                  <w:sz w:val="18"/>
                  <w:szCs w:val="18"/>
                </w:rPr>
                <w:t>6</w:t>
              </w:r>
            </w:ins>
            <w:del w:id="13" w:author="Smith, Alexis@Energy" w:date="2019-03-26T15:13:00Z">
              <w:r w:rsidRPr="002C21B2" w:rsidDel="00AA3B68">
                <w:rPr>
                  <w:rFonts w:asciiTheme="minorHAnsi" w:hAnsiTheme="minorHAnsi"/>
                  <w:sz w:val="18"/>
                  <w:szCs w:val="18"/>
                </w:rPr>
                <w:delText>5</w:delText>
              </w:r>
            </w:del>
          </w:p>
        </w:tc>
        <w:tc>
          <w:tcPr>
            <w:tcW w:w="4950" w:type="dxa"/>
            <w:vAlign w:val="center"/>
          </w:tcPr>
          <w:p w14:paraId="7A90BD97" w14:textId="77777777" w:rsidR="00AA3B68" w:rsidRPr="002C21B2" w:rsidRDefault="00AA3B68" w:rsidP="00AA3B68">
            <w:pPr>
              <w:rPr>
                <w:rFonts w:asciiTheme="minorHAnsi" w:hAnsiTheme="minorHAnsi"/>
                <w:sz w:val="18"/>
                <w:szCs w:val="18"/>
              </w:rPr>
            </w:pPr>
            <w:r w:rsidRPr="002C21B2">
              <w:rPr>
                <w:rFonts w:asciiTheme="minorHAnsi" w:hAnsiTheme="minorHAnsi"/>
                <w:sz w:val="18"/>
                <w:szCs w:val="18"/>
              </w:rPr>
              <w:t>Condenser Speed Type</w:t>
            </w:r>
          </w:p>
        </w:tc>
        <w:tc>
          <w:tcPr>
            <w:tcW w:w="5605" w:type="dxa"/>
            <w:vAlign w:val="center"/>
          </w:tcPr>
          <w:p w14:paraId="1DC652AD" w14:textId="15ED1933" w:rsidR="00AA3B68" w:rsidRDefault="00AA3B68" w:rsidP="00AA3B68">
            <w:pPr>
              <w:rPr>
                <w:rFonts w:asciiTheme="minorHAnsi" w:hAnsiTheme="minorHAnsi"/>
                <w:sz w:val="18"/>
                <w:szCs w:val="18"/>
              </w:rPr>
            </w:pPr>
          </w:p>
        </w:tc>
      </w:tr>
      <w:tr w:rsidR="00AA3B68" w:rsidRPr="002C21B2" w14:paraId="44B545DF" w14:textId="77777777" w:rsidTr="00B7347F">
        <w:trPr>
          <w:cantSplit/>
          <w:trHeight w:val="144"/>
        </w:trPr>
        <w:tc>
          <w:tcPr>
            <w:tcW w:w="475" w:type="dxa"/>
            <w:vAlign w:val="center"/>
          </w:tcPr>
          <w:p w14:paraId="310A16D2" w14:textId="013890CB" w:rsidR="00AA3B68" w:rsidRPr="002C21B2" w:rsidRDefault="00AA3B68" w:rsidP="00AA3B68">
            <w:pPr>
              <w:jc w:val="center"/>
              <w:rPr>
                <w:rFonts w:asciiTheme="minorHAnsi" w:hAnsiTheme="minorHAnsi"/>
                <w:sz w:val="18"/>
                <w:szCs w:val="18"/>
              </w:rPr>
            </w:pPr>
            <w:r w:rsidRPr="002C21B2">
              <w:rPr>
                <w:rFonts w:asciiTheme="minorHAnsi" w:hAnsiTheme="minorHAnsi"/>
                <w:sz w:val="18"/>
                <w:szCs w:val="18"/>
              </w:rPr>
              <w:t>0</w:t>
            </w:r>
            <w:ins w:id="14" w:author="Smith, Alexis@Energy" w:date="2019-03-26T15:13:00Z">
              <w:r>
                <w:rPr>
                  <w:rFonts w:asciiTheme="minorHAnsi" w:hAnsiTheme="minorHAnsi"/>
                  <w:sz w:val="18"/>
                  <w:szCs w:val="18"/>
                </w:rPr>
                <w:t>7</w:t>
              </w:r>
            </w:ins>
            <w:del w:id="15" w:author="Smith, Alexis@Energy" w:date="2019-03-26T15:13:00Z">
              <w:r w:rsidRPr="002C21B2" w:rsidDel="00AA3B68">
                <w:rPr>
                  <w:rFonts w:asciiTheme="minorHAnsi" w:hAnsiTheme="minorHAnsi"/>
                  <w:sz w:val="18"/>
                  <w:szCs w:val="18"/>
                </w:rPr>
                <w:delText>6</w:delText>
              </w:r>
            </w:del>
          </w:p>
        </w:tc>
        <w:tc>
          <w:tcPr>
            <w:tcW w:w="4950" w:type="dxa"/>
            <w:vAlign w:val="center"/>
          </w:tcPr>
          <w:p w14:paraId="6B1A40FE" w14:textId="77777777" w:rsidR="00AA3B68" w:rsidRPr="002C21B2" w:rsidRDefault="00AA3B68" w:rsidP="00AA3B68">
            <w:pPr>
              <w:rPr>
                <w:rFonts w:asciiTheme="minorHAnsi" w:hAnsiTheme="minorHAnsi"/>
                <w:sz w:val="18"/>
                <w:szCs w:val="18"/>
              </w:rPr>
            </w:pPr>
            <w:r w:rsidRPr="002C21B2">
              <w:rPr>
                <w:rFonts w:asciiTheme="minorHAnsi" w:hAnsiTheme="minorHAnsi"/>
                <w:sz w:val="18"/>
                <w:szCs w:val="18"/>
              </w:rPr>
              <w:t>Cooling System Zonal Control Type</w:t>
            </w:r>
          </w:p>
        </w:tc>
        <w:tc>
          <w:tcPr>
            <w:tcW w:w="5605" w:type="dxa"/>
            <w:vAlign w:val="center"/>
          </w:tcPr>
          <w:p w14:paraId="693C2DC8" w14:textId="43EC6AE8" w:rsidR="00AA3B68" w:rsidRDefault="00AA3B68" w:rsidP="00AA3B68">
            <w:pPr>
              <w:rPr>
                <w:rFonts w:asciiTheme="minorHAnsi" w:hAnsiTheme="minorHAnsi"/>
                <w:sz w:val="18"/>
                <w:szCs w:val="18"/>
              </w:rPr>
            </w:pPr>
          </w:p>
        </w:tc>
      </w:tr>
      <w:tr w:rsidR="00AA3B68" w:rsidRPr="002C21B2" w14:paraId="5147EC23" w14:textId="77777777" w:rsidTr="00B7347F">
        <w:trPr>
          <w:cantSplit/>
          <w:trHeight w:val="144"/>
        </w:trPr>
        <w:tc>
          <w:tcPr>
            <w:tcW w:w="475" w:type="dxa"/>
            <w:vAlign w:val="center"/>
          </w:tcPr>
          <w:p w14:paraId="79464B48" w14:textId="4C7A1C82" w:rsidR="00AA3B68" w:rsidRPr="002C21B2" w:rsidRDefault="00AA3B68" w:rsidP="00AA3B68">
            <w:pPr>
              <w:jc w:val="center"/>
              <w:rPr>
                <w:rFonts w:asciiTheme="minorHAnsi" w:hAnsiTheme="minorHAnsi"/>
                <w:sz w:val="18"/>
                <w:szCs w:val="18"/>
              </w:rPr>
            </w:pPr>
            <w:r w:rsidRPr="002C21B2">
              <w:rPr>
                <w:rFonts w:asciiTheme="minorHAnsi" w:hAnsiTheme="minorHAnsi"/>
                <w:sz w:val="18"/>
                <w:szCs w:val="18"/>
              </w:rPr>
              <w:t>0</w:t>
            </w:r>
            <w:ins w:id="16" w:author="Smith, Alexis@Energy" w:date="2019-03-26T15:13:00Z">
              <w:r>
                <w:rPr>
                  <w:rFonts w:asciiTheme="minorHAnsi" w:hAnsiTheme="minorHAnsi"/>
                  <w:sz w:val="18"/>
                  <w:szCs w:val="18"/>
                </w:rPr>
                <w:t>8</w:t>
              </w:r>
            </w:ins>
            <w:del w:id="17" w:author="Smith, Alexis@Energy" w:date="2019-03-26T15:13:00Z">
              <w:r w:rsidRPr="002C21B2" w:rsidDel="00AA3B68">
                <w:rPr>
                  <w:rFonts w:asciiTheme="minorHAnsi" w:hAnsiTheme="minorHAnsi"/>
                  <w:sz w:val="18"/>
                  <w:szCs w:val="18"/>
                </w:rPr>
                <w:delText>7</w:delText>
              </w:r>
            </w:del>
          </w:p>
        </w:tc>
        <w:tc>
          <w:tcPr>
            <w:tcW w:w="4950" w:type="dxa"/>
            <w:vAlign w:val="center"/>
          </w:tcPr>
          <w:p w14:paraId="18C3101B" w14:textId="77777777" w:rsidR="00AA3B68" w:rsidRPr="002C21B2" w:rsidRDefault="00AA3B68" w:rsidP="00AA3B68">
            <w:pPr>
              <w:keepNext/>
              <w:rPr>
                <w:rFonts w:asciiTheme="minorHAnsi" w:hAnsiTheme="minorHAnsi"/>
                <w:sz w:val="18"/>
                <w:szCs w:val="18"/>
              </w:rPr>
            </w:pPr>
            <w:r w:rsidRPr="002C21B2">
              <w:rPr>
                <w:rFonts w:asciiTheme="minorHAnsi" w:hAnsiTheme="minorHAnsi"/>
                <w:sz w:val="18"/>
                <w:szCs w:val="18"/>
              </w:rPr>
              <w:t>Central Fan Integrated (CFI) Ventilation System Status</w:t>
            </w:r>
          </w:p>
        </w:tc>
        <w:tc>
          <w:tcPr>
            <w:tcW w:w="5605" w:type="dxa"/>
            <w:vAlign w:val="center"/>
          </w:tcPr>
          <w:p w14:paraId="0E4D9488" w14:textId="5FCE14A8" w:rsidR="00AA3B68" w:rsidRDefault="00AA3B68" w:rsidP="00AA3B68">
            <w:pPr>
              <w:rPr>
                <w:rFonts w:asciiTheme="minorHAnsi" w:hAnsiTheme="minorHAnsi"/>
                <w:sz w:val="18"/>
                <w:szCs w:val="18"/>
              </w:rPr>
            </w:pPr>
          </w:p>
        </w:tc>
      </w:tr>
      <w:tr w:rsidR="00AA3B68" w:rsidRPr="002C21B2" w14:paraId="48F7830A" w14:textId="77777777" w:rsidTr="00B7347F">
        <w:trPr>
          <w:cantSplit/>
          <w:trHeight w:val="144"/>
        </w:trPr>
        <w:tc>
          <w:tcPr>
            <w:tcW w:w="475" w:type="dxa"/>
            <w:vAlign w:val="center"/>
          </w:tcPr>
          <w:p w14:paraId="4F3AE689" w14:textId="1B28D0A7" w:rsidR="00AA3B68" w:rsidRPr="002C21B2" w:rsidRDefault="00AA3B68" w:rsidP="00AA3B68">
            <w:pPr>
              <w:jc w:val="center"/>
              <w:rPr>
                <w:rFonts w:asciiTheme="minorHAnsi" w:hAnsiTheme="minorHAnsi"/>
                <w:sz w:val="18"/>
                <w:szCs w:val="18"/>
              </w:rPr>
            </w:pPr>
            <w:r w:rsidRPr="002C21B2">
              <w:rPr>
                <w:rFonts w:asciiTheme="minorHAnsi" w:hAnsiTheme="minorHAnsi"/>
                <w:sz w:val="18"/>
                <w:szCs w:val="18"/>
              </w:rPr>
              <w:t>0</w:t>
            </w:r>
            <w:ins w:id="18" w:author="Smith, Alexis@Energy" w:date="2019-03-26T15:13:00Z">
              <w:r>
                <w:rPr>
                  <w:rFonts w:asciiTheme="minorHAnsi" w:hAnsiTheme="minorHAnsi"/>
                  <w:sz w:val="18"/>
                  <w:szCs w:val="18"/>
                </w:rPr>
                <w:t>9</w:t>
              </w:r>
            </w:ins>
            <w:del w:id="19" w:author="Smith, Alexis@Energy" w:date="2019-03-26T15:13:00Z">
              <w:r w:rsidRPr="002C21B2" w:rsidDel="00AA3B68">
                <w:rPr>
                  <w:rFonts w:asciiTheme="minorHAnsi" w:hAnsiTheme="minorHAnsi"/>
                  <w:sz w:val="18"/>
                  <w:szCs w:val="18"/>
                </w:rPr>
                <w:delText>8</w:delText>
              </w:r>
            </w:del>
          </w:p>
        </w:tc>
        <w:tc>
          <w:tcPr>
            <w:tcW w:w="4950" w:type="dxa"/>
            <w:vAlign w:val="center"/>
          </w:tcPr>
          <w:p w14:paraId="21AAFE39" w14:textId="77777777" w:rsidR="00AA3B68" w:rsidRPr="002C21B2" w:rsidRDefault="00AA3B68" w:rsidP="00AA3B68">
            <w:pPr>
              <w:keepNext/>
              <w:rPr>
                <w:rFonts w:asciiTheme="minorHAnsi" w:hAnsiTheme="minorHAnsi"/>
                <w:sz w:val="18"/>
                <w:szCs w:val="18"/>
              </w:rPr>
            </w:pPr>
            <w:r w:rsidRPr="002C21B2">
              <w:rPr>
                <w:rFonts w:asciiTheme="minorHAnsi" w:hAnsiTheme="minorHAnsi"/>
                <w:sz w:val="18"/>
                <w:szCs w:val="18"/>
              </w:rPr>
              <w:t>System Bypass Duct Status</w:t>
            </w:r>
          </w:p>
        </w:tc>
        <w:tc>
          <w:tcPr>
            <w:tcW w:w="5605" w:type="dxa"/>
            <w:vAlign w:val="center"/>
          </w:tcPr>
          <w:p w14:paraId="37E78C20" w14:textId="7FFB4AB8" w:rsidR="00AA3B68" w:rsidRDefault="00AA3B68" w:rsidP="00AA3B68">
            <w:pPr>
              <w:rPr>
                <w:rFonts w:asciiTheme="minorHAnsi" w:hAnsiTheme="minorHAnsi"/>
                <w:sz w:val="18"/>
                <w:szCs w:val="18"/>
              </w:rPr>
            </w:pPr>
          </w:p>
        </w:tc>
      </w:tr>
      <w:tr w:rsidR="00AA3B68" w:rsidRPr="002C21B2" w14:paraId="650D8C99" w14:textId="77777777" w:rsidTr="00B7347F">
        <w:trPr>
          <w:cantSplit/>
          <w:trHeight w:val="144"/>
        </w:trPr>
        <w:tc>
          <w:tcPr>
            <w:tcW w:w="475" w:type="dxa"/>
            <w:vAlign w:val="center"/>
          </w:tcPr>
          <w:p w14:paraId="5A6AE12F" w14:textId="5D09AFE4" w:rsidR="00AA3B68" w:rsidRPr="002C21B2" w:rsidRDefault="00AA3B68" w:rsidP="00AA3B68">
            <w:pPr>
              <w:jc w:val="center"/>
              <w:rPr>
                <w:rFonts w:asciiTheme="minorHAnsi" w:hAnsiTheme="minorHAnsi"/>
                <w:sz w:val="18"/>
                <w:szCs w:val="18"/>
              </w:rPr>
            </w:pPr>
            <w:ins w:id="20" w:author="Smith, Alexis@Energy" w:date="2019-03-26T15:13:00Z">
              <w:r>
                <w:rPr>
                  <w:rFonts w:asciiTheme="minorHAnsi" w:hAnsiTheme="minorHAnsi"/>
                  <w:sz w:val="18"/>
                  <w:szCs w:val="18"/>
                </w:rPr>
                <w:t>10</w:t>
              </w:r>
            </w:ins>
            <w:del w:id="21" w:author="Smith, Alexis@Energy" w:date="2019-03-26T15:13:00Z">
              <w:r w:rsidRPr="002C21B2" w:rsidDel="00AA3B68">
                <w:rPr>
                  <w:rFonts w:asciiTheme="minorHAnsi" w:hAnsiTheme="minorHAnsi"/>
                  <w:sz w:val="18"/>
                  <w:szCs w:val="18"/>
                </w:rPr>
                <w:delText>09</w:delText>
              </w:r>
            </w:del>
          </w:p>
        </w:tc>
        <w:tc>
          <w:tcPr>
            <w:tcW w:w="4950" w:type="dxa"/>
            <w:vAlign w:val="center"/>
          </w:tcPr>
          <w:p w14:paraId="514DBE03" w14:textId="77777777" w:rsidR="00AA3B68" w:rsidRPr="002C21B2" w:rsidRDefault="00AA3B68" w:rsidP="00AA3B68">
            <w:pPr>
              <w:keepNext/>
              <w:rPr>
                <w:rFonts w:asciiTheme="minorHAnsi" w:hAnsiTheme="minorHAnsi"/>
                <w:sz w:val="18"/>
                <w:szCs w:val="18"/>
              </w:rPr>
            </w:pPr>
            <w:r w:rsidRPr="002C21B2">
              <w:rPr>
                <w:rFonts w:asciiTheme="minorHAnsi" w:hAnsiTheme="minorHAnsi"/>
                <w:sz w:val="18"/>
                <w:szCs w:val="18"/>
              </w:rPr>
              <w:t>Date of System Airflow Rate Measurement</w:t>
            </w:r>
          </w:p>
        </w:tc>
        <w:tc>
          <w:tcPr>
            <w:tcW w:w="5605" w:type="dxa"/>
            <w:vAlign w:val="center"/>
          </w:tcPr>
          <w:p w14:paraId="2E7F4F2F" w14:textId="666E5EF1" w:rsidR="00AA3B68" w:rsidRPr="002C21B2" w:rsidRDefault="00AA3B68" w:rsidP="00AA3B68">
            <w:pPr>
              <w:keepNext/>
              <w:rPr>
                <w:rFonts w:asciiTheme="minorHAnsi" w:hAnsiTheme="minorHAnsi"/>
                <w:sz w:val="18"/>
                <w:szCs w:val="18"/>
              </w:rPr>
            </w:pPr>
          </w:p>
        </w:tc>
      </w:tr>
      <w:tr w:rsidR="00AA3B68" w:rsidRPr="002C21B2" w14:paraId="11ED7206" w14:textId="77777777" w:rsidTr="00B7347F">
        <w:trPr>
          <w:cantSplit/>
          <w:trHeight w:val="144"/>
        </w:trPr>
        <w:tc>
          <w:tcPr>
            <w:tcW w:w="475" w:type="dxa"/>
            <w:vAlign w:val="center"/>
          </w:tcPr>
          <w:p w14:paraId="53D7B135" w14:textId="4D5FFB38" w:rsidR="00AA3B68" w:rsidRPr="002C21B2" w:rsidDel="006E5AE2" w:rsidRDefault="00AA3B68" w:rsidP="00AA3B68">
            <w:pPr>
              <w:jc w:val="center"/>
              <w:rPr>
                <w:rFonts w:asciiTheme="minorHAnsi" w:hAnsiTheme="minorHAnsi"/>
                <w:sz w:val="18"/>
                <w:szCs w:val="18"/>
              </w:rPr>
            </w:pPr>
            <w:r w:rsidRPr="002C21B2">
              <w:rPr>
                <w:rFonts w:asciiTheme="minorHAnsi" w:hAnsiTheme="minorHAnsi"/>
                <w:sz w:val="18"/>
                <w:szCs w:val="18"/>
              </w:rPr>
              <w:t>1</w:t>
            </w:r>
            <w:ins w:id="22" w:author="Smith, Alexis@Energy" w:date="2019-03-26T15:13:00Z">
              <w:r>
                <w:rPr>
                  <w:rFonts w:asciiTheme="minorHAnsi" w:hAnsiTheme="minorHAnsi"/>
                  <w:sz w:val="18"/>
                  <w:szCs w:val="18"/>
                </w:rPr>
                <w:t>1</w:t>
              </w:r>
            </w:ins>
            <w:del w:id="23" w:author="Smith, Alexis@Energy" w:date="2019-03-26T15:13:00Z">
              <w:r w:rsidDel="00AA3B68">
                <w:rPr>
                  <w:rFonts w:asciiTheme="minorHAnsi" w:hAnsiTheme="minorHAnsi"/>
                  <w:sz w:val="18"/>
                  <w:szCs w:val="18"/>
                </w:rPr>
                <w:delText>0</w:delText>
              </w:r>
            </w:del>
          </w:p>
        </w:tc>
        <w:tc>
          <w:tcPr>
            <w:tcW w:w="4950" w:type="dxa"/>
            <w:vAlign w:val="center"/>
          </w:tcPr>
          <w:p w14:paraId="14B6201D" w14:textId="77777777" w:rsidR="00AA3B68" w:rsidRPr="002C21B2" w:rsidRDefault="00AA3B68" w:rsidP="00AA3B68">
            <w:pPr>
              <w:keepNext/>
              <w:rPr>
                <w:rFonts w:asciiTheme="minorHAnsi" w:hAnsiTheme="minorHAnsi"/>
                <w:sz w:val="18"/>
                <w:szCs w:val="18"/>
              </w:rPr>
            </w:pPr>
            <w:r w:rsidRPr="002C21B2">
              <w:rPr>
                <w:rFonts w:asciiTheme="minorHAnsi" w:hAnsiTheme="minorHAnsi"/>
                <w:sz w:val="18"/>
                <w:szCs w:val="18"/>
              </w:rPr>
              <w:t xml:space="preserve">Airflow Rate Protocol </w:t>
            </w:r>
            <w:r>
              <w:rPr>
                <w:rFonts w:asciiTheme="minorHAnsi" w:hAnsiTheme="minorHAnsi"/>
                <w:sz w:val="18"/>
                <w:szCs w:val="18"/>
              </w:rPr>
              <w:t>U</w:t>
            </w:r>
            <w:r w:rsidRPr="002C21B2">
              <w:rPr>
                <w:rFonts w:asciiTheme="minorHAnsi" w:hAnsiTheme="minorHAnsi"/>
                <w:sz w:val="18"/>
                <w:szCs w:val="18"/>
              </w:rPr>
              <w:t>tilized</w:t>
            </w:r>
          </w:p>
        </w:tc>
        <w:tc>
          <w:tcPr>
            <w:tcW w:w="5605" w:type="dxa"/>
            <w:vAlign w:val="center"/>
          </w:tcPr>
          <w:p w14:paraId="29FAB48E" w14:textId="333D252F" w:rsidR="00AA3B68" w:rsidRPr="002C21B2" w:rsidRDefault="00AA3B68" w:rsidP="00AA3B68">
            <w:pPr>
              <w:keepNext/>
              <w:rPr>
                <w:rFonts w:asciiTheme="minorHAnsi" w:hAnsiTheme="minorHAnsi"/>
                <w:sz w:val="18"/>
                <w:szCs w:val="18"/>
              </w:rPr>
            </w:pPr>
          </w:p>
        </w:tc>
      </w:tr>
      <w:tr w:rsidR="00AA3B68" w:rsidRPr="002C21B2" w14:paraId="3B53331E" w14:textId="77777777" w:rsidTr="00B7347F">
        <w:trPr>
          <w:cantSplit/>
          <w:trHeight w:val="144"/>
        </w:trPr>
        <w:tc>
          <w:tcPr>
            <w:tcW w:w="475" w:type="dxa"/>
            <w:vAlign w:val="center"/>
          </w:tcPr>
          <w:p w14:paraId="5D3BF9C3" w14:textId="23C658EF" w:rsidR="00AA3B68" w:rsidRPr="002C21B2" w:rsidRDefault="00AA3B68" w:rsidP="00AA3B68">
            <w:pPr>
              <w:jc w:val="center"/>
              <w:rPr>
                <w:rFonts w:asciiTheme="minorHAnsi" w:hAnsiTheme="minorHAnsi"/>
                <w:sz w:val="18"/>
                <w:szCs w:val="18"/>
              </w:rPr>
            </w:pPr>
            <w:r>
              <w:rPr>
                <w:rFonts w:asciiTheme="minorHAnsi" w:hAnsiTheme="minorHAnsi"/>
                <w:sz w:val="18"/>
                <w:szCs w:val="18"/>
              </w:rPr>
              <w:t>1</w:t>
            </w:r>
            <w:ins w:id="24" w:author="Smith, Alexis@Energy" w:date="2019-03-26T15:13:00Z">
              <w:r>
                <w:rPr>
                  <w:rFonts w:asciiTheme="minorHAnsi" w:hAnsiTheme="minorHAnsi"/>
                  <w:sz w:val="18"/>
                  <w:szCs w:val="18"/>
                </w:rPr>
                <w:t>2</w:t>
              </w:r>
            </w:ins>
            <w:del w:id="25" w:author="Smith, Alexis@Energy" w:date="2019-03-26T15:13:00Z">
              <w:r w:rsidDel="00AA3B68">
                <w:rPr>
                  <w:rFonts w:asciiTheme="minorHAnsi" w:hAnsiTheme="minorHAnsi"/>
                  <w:sz w:val="18"/>
                  <w:szCs w:val="18"/>
                </w:rPr>
                <w:delText>1</w:delText>
              </w:r>
            </w:del>
          </w:p>
        </w:tc>
        <w:tc>
          <w:tcPr>
            <w:tcW w:w="4950" w:type="dxa"/>
            <w:vAlign w:val="center"/>
          </w:tcPr>
          <w:p w14:paraId="60E9A6C6" w14:textId="77777777" w:rsidR="00AA3B68" w:rsidRPr="002C21B2" w:rsidRDefault="00AA3B68" w:rsidP="00AA3B68">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7EAFDA36" w14:textId="4BC8498D" w:rsidR="00AA3B68" w:rsidRPr="002C21B2" w:rsidRDefault="00AA3B68" w:rsidP="00AA3B68">
            <w:pPr>
              <w:keepNext/>
              <w:rPr>
                <w:rFonts w:asciiTheme="minorHAnsi" w:hAnsiTheme="minorHAnsi"/>
                <w:sz w:val="18"/>
                <w:szCs w:val="18"/>
              </w:rPr>
            </w:pPr>
          </w:p>
        </w:tc>
      </w:tr>
    </w:tbl>
    <w:p w14:paraId="4BAA81D8" w14:textId="72CCBDF2" w:rsidR="00EA1EC9" w:rsidRDefault="00EA1EC9"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4851"/>
        <w:gridCol w:w="5481"/>
      </w:tblGrid>
      <w:tr w:rsidR="00B7347F" w:rsidRPr="00D83E48" w14:paraId="51E02F63" w14:textId="77777777" w:rsidTr="00B7347F">
        <w:trPr>
          <w:cantSplit/>
          <w:trHeight w:val="144"/>
        </w:trPr>
        <w:tc>
          <w:tcPr>
            <w:tcW w:w="5000" w:type="pct"/>
            <w:gridSpan w:val="3"/>
            <w:vAlign w:val="center"/>
          </w:tcPr>
          <w:p w14:paraId="2D8F979E" w14:textId="77777777" w:rsidR="00B7347F" w:rsidRPr="00B904BC" w:rsidRDefault="00B7347F" w:rsidP="00B7347F">
            <w:pPr>
              <w:keepNext/>
              <w:rPr>
                <w:rFonts w:asciiTheme="minorHAnsi" w:hAnsiTheme="minorHAnsi"/>
                <w:b/>
                <w:sz w:val="18"/>
                <w:szCs w:val="18"/>
              </w:rPr>
            </w:pPr>
            <w:r w:rsidRPr="00890BB7">
              <w:rPr>
                <w:rFonts w:asciiTheme="minorHAnsi" w:hAnsiTheme="minorHAnsi"/>
                <w:b/>
                <w:szCs w:val="18"/>
              </w:rPr>
              <w:t>B. Fan Watt Measurement Apparatus and Procedure Information</w:t>
            </w:r>
          </w:p>
          <w:p w14:paraId="78B84FF4" w14:textId="77777777" w:rsidR="00B7347F" w:rsidRPr="00B904BC" w:rsidRDefault="00B7347F" w:rsidP="00B7347F">
            <w:pPr>
              <w:keepNext/>
              <w:rPr>
                <w:rFonts w:asciiTheme="minorHAnsi" w:hAnsiTheme="minorHAnsi"/>
                <w:b/>
                <w:sz w:val="18"/>
                <w:szCs w:val="18"/>
              </w:rPr>
            </w:pPr>
            <w:r w:rsidRPr="00B904BC">
              <w:rPr>
                <w:rFonts w:asciiTheme="minorHAnsi" w:hAnsiTheme="minorHAnsi"/>
                <w:i/>
                <w:sz w:val="18"/>
                <w:szCs w:val="18"/>
              </w:rPr>
              <w:t>Instrument Specifications are given in RA3.3.1, and system fan watt measurement apparatus information is given in RA3.3.2.2.</w:t>
            </w:r>
          </w:p>
        </w:tc>
      </w:tr>
      <w:tr w:rsidR="00B7347F" w:rsidRPr="00D83E48" w14:paraId="3803CEA1" w14:textId="77777777" w:rsidTr="00B7347F">
        <w:trPr>
          <w:cantSplit/>
          <w:trHeight w:val="144"/>
        </w:trPr>
        <w:tc>
          <w:tcPr>
            <w:tcW w:w="212" w:type="pct"/>
            <w:vAlign w:val="center"/>
          </w:tcPr>
          <w:p w14:paraId="2086CA99" w14:textId="77777777" w:rsidR="00B7347F" w:rsidRPr="00B904BC" w:rsidRDefault="00B7347F" w:rsidP="00B7347F">
            <w:pPr>
              <w:keepNext/>
              <w:jc w:val="center"/>
              <w:rPr>
                <w:rFonts w:asciiTheme="minorHAnsi" w:hAnsiTheme="minorHAnsi"/>
                <w:sz w:val="18"/>
                <w:szCs w:val="18"/>
              </w:rPr>
            </w:pPr>
            <w:r w:rsidRPr="00B904BC">
              <w:rPr>
                <w:rFonts w:asciiTheme="minorHAnsi" w:hAnsiTheme="minorHAnsi"/>
                <w:sz w:val="18"/>
                <w:szCs w:val="18"/>
              </w:rPr>
              <w:t>01</w:t>
            </w:r>
          </w:p>
        </w:tc>
        <w:tc>
          <w:tcPr>
            <w:tcW w:w="2248" w:type="pct"/>
            <w:vAlign w:val="center"/>
          </w:tcPr>
          <w:p w14:paraId="6E171D0E" w14:textId="77777777" w:rsidR="00B7347F" w:rsidRPr="00B904BC" w:rsidRDefault="00B7347F" w:rsidP="00B7347F">
            <w:pPr>
              <w:keepNext/>
              <w:rPr>
                <w:rFonts w:asciiTheme="minorHAnsi" w:hAnsiTheme="minorHAnsi"/>
                <w:sz w:val="18"/>
                <w:szCs w:val="18"/>
              </w:rPr>
            </w:pPr>
            <w:r w:rsidRPr="00B904BC">
              <w:rPr>
                <w:rFonts w:asciiTheme="minorHAnsi" w:hAnsiTheme="minorHAnsi"/>
                <w:sz w:val="18"/>
                <w:szCs w:val="18"/>
              </w:rPr>
              <w:t>Fan Watt Verification Device Used</w:t>
            </w:r>
          </w:p>
        </w:tc>
        <w:tc>
          <w:tcPr>
            <w:tcW w:w="2540" w:type="pct"/>
          </w:tcPr>
          <w:p w14:paraId="7F032DDF" w14:textId="1532F321" w:rsidR="00B7347F" w:rsidRPr="00F50784" w:rsidRDefault="00B7347F" w:rsidP="00F50784">
            <w:pPr>
              <w:keepNext/>
              <w:rPr>
                <w:rFonts w:asciiTheme="minorHAnsi" w:hAnsiTheme="minorHAnsi"/>
                <w:sz w:val="18"/>
                <w:szCs w:val="18"/>
              </w:rPr>
            </w:pPr>
          </w:p>
        </w:tc>
      </w:tr>
    </w:tbl>
    <w:p w14:paraId="339FDC8F" w14:textId="302C9C71" w:rsidR="00B7347F" w:rsidRDefault="00B7347F"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B7347F" w:rsidRPr="00890BB7" w14:paraId="488AEFD5" w14:textId="77777777" w:rsidTr="00B7347F">
        <w:trPr>
          <w:trHeight w:val="144"/>
        </w:trPr>
        <w:tc>
          <w:tcPr>
            <w:tcW w:w="5000" w:type="pct"/>
          </w:tcPr>
          <w:p w14:paraId="0AED315A" w14:textId="494329B4" w:rsidR="00B7347F" w:rsidRPr="00890BB7" w:rsidRDefault="00F50784" w:rsidP="000A5F2D">
            <w:pPr>
              <w:rPr>
                <w:rFonts w:asciiTheme="minorHAnsi" w:hAnsiTheme="minorHAnsi"/>
                <w:b/>
                <w:szCs w:val="18"/>
              </w:rPr>
            </w:pPr>
            <w:r>
              <w:rPr>
                <w:rFonts w:asciiTheme="minorHAnsi" w:hAnsiTheme="minorHAnsi"/>
                <w:b/>
                <w:szCs w:val="18"/>
              </w:rPr>
              <w:t>MCH-22c</w:t>
            </w:r>
            <w:r w:rsidR="00B7347F" w:rsidRPr="00890BB7">
              <w:rPr>
                <w:rFonts w:asciiTheme="minorHAnsi" w:hAnsiTheme="minorHAnsi"/>
                <w:b/>
                <w:szCs w:val="18"/>
              </w:rPr>
              <w:t xml:space="preserve"> Forced Air System Fan Efficacy Measurement – Newly Installed Non-Zoned or Zoned Multi-Speed Compressor </w:t>
            </w:r>
            <w:r w:rsidR="000A5F2D">
              <w:rPr>
                <w:rFonts w:asciiTheme="minorHAnsi" w:hAnsiTheme="minorHAnsi"/>
                <w:b/>
                <w:szCs w:val="18"/>
              </w:rPr>
              <w:t>Systems with Central Fan Ventilation Cooling</w:t>
            </w:r>
          </w:p>
        </w:tc>
      </w:tr>
    </w:tbl>
    <w:p w14:paraId="3A7A7710" w14:textId="64EF299A" w:rsidR="00B7347F" w:rsidRDefault="00B7347F" w:rsidP="00B816B4">
      <w:pPr>
        <w:rPr>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4"/>
        <w:gridCol w:w="4915"/>
        <w:gridCol w:w="5547"/>
        <w:gridCol w:w="11"/>
      </w:tblGrid>
      <w:tr w:rsidR="00B7347F" w:rsidRPr="00D83E48" w14:paraId="0FC01C1F" w14:textId="77777777" w:rsidTr="00B7347F">
        <w:trPr>
          <w:gridAfter w:val="1"/>
          <w:wAfter w:w="5" w:type="pct"/>
          <w:trHeight w:val="144"/>
        </w:trPr>
        <w:tc>
          <w:tcPr>
            <w:tcW w:w="4990" w:type="pct"/>
            <w:gridSpan w:val="3"/>
          </w:tcPr>
          <w:p w14:paraId="5C2EA85B" w14:textId="77777777" w:rsidR="00B7347F" w:rsidRPr="00890BB7" w:rsidRDefault="00B7347F" w:rsidP="00B7347F">
            <w:pPr>
              <w:keepNext/>
              <w:rPr>
                <w:rFonts w:asciiTheme="minorHAnsi" w:hAnsiTheme="minorHAnsi"/>
                <w:b/>
                <w:szCs w:val="18"/>
              </w:rPr>
            </w:pPr>
            <w:r w:rsidRPr="00890BB7">
              <w:rPr>
                <w:rFonts w:asciiTheme="minorHAnsi" w:hAnsiTheme="minorHAnsi"/>
                <w:b/>
                <w:szCs w:val="18"/>
              </w:rPr>
              <w:t>C. Forced Air System Fan Efficacy Measurement</w:t>
            </w:r>
          </w:p>
          <w:p w14:paraId="04FD9815" w14:textId="77777777" w:rsidR="00B7347F" w:rsidRPr="00B904BC" w:rsidRDefault="00B7347F" w:rsidP="00B7347F">
            <w:pPr>
              <w:keepNext/>
              <w:rPr>
                <w:rFonts w:asciiTheme="minorHAnsi" w:hAnsiTheme="minorHAnsi"/>
                <w:b/>
                <w:i/>
                <w:sz w:val="18"/>
                <w:szCs w:val="18"/>
              </w:rPr>
            </w:pPr>
            <w:r w:rsidRPr="00B904BC">
              <w:rPr>
                <w:rFonts w:asciiTheme="minorHAnsi" w:hAnsiTheme="minorHAnsi"/>
                <w:i/>
                <w:sz w:val="18"/>
                <w:szCs w:val="18"/>
              </w:rPr>
              <w:t>The procedures for System Fan Watt Verification are specified in Reference Residential Appendix RA3.3.</w:t>
            </w:r>
          </w:p>
        </w:tc>
      </w:tr>
      <w:tr w:rsidR="00B7347F" w:rsidRPr="00D83E48" w14:paraId="4A3FCDFC" w14:textId="77777777" w:rsidTr="00B7347F">
        <w:tblPrEx>
          <w:tblCellMar>
            <w:top w:w="0" w:type="dxa"/>
            <w:left w:w="108" w:type="dxa"/>
            <w:bottom w:w="0" w:type="dxa"/>
            <w:right w:w="108" w:type="dxa"/>
          </w:tblCellMar>
        </w:tblPrEx>
        <w:trPr>
          <w:cantSplit/>
          <w:trHeight w:val="144"/>
        </w:trPr>
        <w:tc>
          <w:tcPr>
            <w:tcW w:w="212" w:type="pct"/>
            <w:vAlign w:val="center"/>
          </w:tcPr>
          <w:p w14:paraId="58039778"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01</w:t>
            </w:r>
          </w:p>
        </w:tc>
        <w:tc>
          <w:tcPr>
            <w:tcW w:w="2245" w:type="pct"/>
            <w:vAlign w:val="center"/>
          </w:tcPr>
          <w:p w14:paraId="1CD6B801"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Actual Tested Watts</w:t>
            </w:r>
          </w:p>
        </w:tc>
        <w:tc>
          <w:tcPr>
            <w:tcW w:w="2538" w:type="pct"/>
            <w:gridSpan w:val="2"/>
            <w:vAlign w:val="center"/>
          </w:tcPr>
          <w:p w14:paraId="745DB6EE" w14:textId="2D472305" w:rsidR="00B7347F" w:rsidRPr="00926D9A" w:rsidRDefault="00B7347F" w:rsidP="00B7347F">
            <w:pPr>
              <w:keepNext/>
              <w:rPr>
                <w:rFonts w:asciiTheme="minorHAnsi" w:hAnsiTheme="minorHAnsi"/>
                <w:sz w:val="18"/>
                <w:szCs w:val="18"/>
              </w:rPr>
            </w:pPr>
          </w:p>
        </w:tc>
      </w:tr>
      <w:tr w:rsidR="00B7347F" w:rsidRPr="00D83E48" w14:paraId="1F97E318" w14:textId="77777777" w:rsidTr="00B7347F">
        <w:tblPrEx>
          <w:tblCellMar>
            <w:top w:w="0" w:type="dxa"/>
            <w:left w:w="108" w:type="dxa"/>
            <w:bottom w:w="0" w:type="dxa"/>
            <w:right w:w="108" w:type="dxa"/>
          </w:tblCellMar>
        </w:tblPrEx>
        <w:trPr>
          <w:cantSplit/>
          <w:trHeight w:val="144"/>
        </w:trPr>
        <w:tc>
          <w:tcPr>
            <w:tcW w:w="212" w:type="pct"/>
            <w:vAlign w:val="center"/>
          </w:tcPr>
          <w:p w14:paraId="0CCE0A67"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02</w:t>
            </w:r>
          </w:p>
        </w:tc>
        <w:tc>
          <w:tcPr>
            <w:tcW w:w="2245" w:type="pct"/>
            <w:vAlign w:val="center"/>
          </w:tcPr>
          <w:p w14:paraId="5771BA54"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Actual Tested Airflow from MCH-23 (cfm)</w:t>
            </w:r>
          </w:p>
        </w:tc>
        <w:tc>
          <w:tcPr>
            <w:tcW w:w="2538" w:type="pct"/>
            <w:gridSpan w:val="2"/>
            <w:vAlign w:val="center"/>
          </w:tcPr>
          <w:p w14:paraId="41060919" w14:textId="1D175262" w:rsidR="00B7347F" w:rsidRPr="00926D9A" w:rsidRDefault="00B7347F" w:rsidP="00B7347F">
            <w:pPr>
              <w:keepNext/>
              <w:rPr>
                <w:rFonts w:asciiTheme="minorHAnsi" w:hAnsiTheme="minorHAnsi"/>
                <w:sz w:val="18"/>
                <w:szCs w:val="18"/>
              </w:rPr>
            </w:pPr>
          </w:p>
        </w:tc>
      </w:tr>
      <w:tr w:rsidR="00B7347F" w:rsidRPr="00D83E48" w14:paraId="60044426" w14:textId="77777777" w:rsidTr="00B7347F">
        <w:tblPrEx>
          <w:tblCellMar>
            <w:top w:w="0" w:type="dxa"/>
            <w:left w:w="108" w:type="dxa"/>
            <w:bottom w:w="0" w:type="dxa"/>
            <w:right w:w="108" w:type="dxa"/>
          </w:tblCellMar>
        </w:tblPrEx>
        <w:trPr>
          <w:cantSplit/>
          <w:trHeight w:val="144"/>
        </w:trPr>
        <w:tc>
          <w:tcPr>
            <w:tcW w:w="212" w:type="pct"/>
            <w:vAlign w:val="center"/>
          </w:tcPr>
          <w:p w14:paraId="20EFCF7C"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03</w:t>
            </w:r>
          </w:p>
        </w:tc>
        <w:tc>
          <w:tcPr>
            <w:tcW w:w="2245" w:type="pct"/>
            <w:vAlign w:val="center"/>
          </w:tcPr>
          <w:p w14:paraId="2AF791A1" w14:textId="30A3BE3A" w:rsidR="00B7347F" w:rsidRPr="00926D9A" w:rsidRDefault="00B7347F" w:rsidP="00154520">
            <w:pPr>
              <w:keepNext/>
              <w:rPr>
                <w:rFonts w:asciiTheme="minorHAnsi" w:hAnsiTheme="minorHAnsi"/>
                <w:sz w:val="18"/>
                <w:szCs w:val="18"/>
              </w:rPr>
            </w:pPr>
            <w:r w:rsidRPr="00926D9A">
              <w:rPr>
                <w:rFonts w:asciiTheme="minorHAnsi" w:hAnsiTheme="minorHAnsi"/>
                <w:sz w:val="18"/>
                <w:szCs w:val="18"/>
              </w:rPr>
              <w:t>Required Fan Efficacy (</w:t>
            </w:r>
            <w:r w:rsidR="00154520">
              <w:rPr>
                <w:rFonts w:asciiTheme="minorHAnsi" w:hAnsiTheme="minorHAnsi"/>
                <w:sz w:val="18"/>
                <w:szCs w:val="18"/>
              </w:rPr>
              <w:t>w</w:t>
            </w:r>
            <w:r w:rsidRPr="00926D9A">
              <w:rPr>
                <w:rFonts w:asciiTheme="minorHAnsi" w:hAnsiTheme="minorHAnsi"/>
                <w:sz w:val="18"/>
                <w:szCs w:val="18"/>
              </w:rPr>
              <w:t>atts/cfm)</w:t>
            </w:r>
          </w:p>
        </w:tc>
        <w:tc>
          <w:tcPr>
            <w:tcW w:w="2538" w:type="pct"/>
            <w:gridSpan w:val="2"/>
            <w:vAlign w:val="center"/>
          </w:tcPr>
          <w:p w14:paraId="7273D020" w14:textId="22C02BBB" w:rsidR="00B7347F" w:rsidRPr="00926D9A" w:rsidRDefault="00B7347F" w:rsidP="00B7347F">
            <w:pPr>
              <w:keepNext/>
              <w:rPr>
                <w:rFonts w:asciiTheme="minorHAnsi" w:hAnsiTheme="minorHAnsi"/>
                <w:sz w:val="18"/>
                <w:szCs w:val="18"/>
              </w:rPr>
            </w:pPr>
          </w:p>
        </w:tc>
      </w:tr>
      <w:tr w:rsidR="00B7347F" w:rsidRPr="00D83E48" w14:paraId="5E180A73" w14:textId="77777777" w:rsidTr="00B7347F">
        <w:tblPrEx>
          <w:tblCellMar>
            <w:top w:w="0" w:type="dxa"/>
            <w:left w:w="108" w:type="dxa"/>
            <w:bottom w:w="0" w:type="dxa"/>
            <w:right w:w="108" w:type="dxa"/>
          </w:tblCellMar>
        </w:tblPrEx>
        <w:trPr>
          <w:cantSplit/>
          <w:trHeight w:val="144"/>
        </w:trPr>
        <w:tc>
          <w:tcPr>
            <w:tcW w:w="212" w:type="pct"/>
            <w:vAlign w:val="center"/>
          </w:tcPr>
          <w:p w14:paraId="1EB74EA2"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04</w:t>
            </w:r>
          </w:p>
        </w:tc>
        <w:tc>
          <w:tcPr>
            <w:tcW w:w="2245" w:type="pct"/>
            <w:vAlign w:val="center"/>
          </w:tcPr>
          <w:p w14:paraId="795054BF" w14:textId="14C576C3" w:rsidR="00B7347F" w:rsidRPr="00926D9A" w:rsidRDefault="00B7347F" w:rsidP="00154520">
            <w:pPr>
              <w:keepNext/>
              <w:rPr>
                <w:rFonts w:asciiTheme="minorHAnsi" w:hAnsiTheme="minorHAnsi"/>
                <w:sz w:val="18"/>
                <w:szCs w:val="18"/>
              </w:rPr>
            </w:pPr>
            <w:r w:rsidRPr="00926D9A">
              <w:rPr>
                <w:rFonts w:asciiTheme="minorHAnsi" w:hAnsiTheme="minorHAnsi"/>
                <w:sz w:val="18"/>
                <w:szCs w:val="18"/>
              </w:rPr>
              <w:t>Actual Fan Efficacy (</w:t>
            </w:r>
            <w:r w:rsidR="00154520">
              <w:rPr>
                <w:rFonts w:asciiTheme="minorHAnsi" w:hAnsiTheme="minorHAnsi"/>
                <w:sz w:val="18"/>
                <w:szCs w:val="18"/>
              </w:rPr>
              <w:t>w</w:t>
            </w:r>
            <w:r w:rsidRPr="00926D9A">
              <w:rPr>
                <w:rFonts w:asciiTheme="minorHAnsi" w:hAnsiTheme="minorHAnsi"/>
                <w:sz w:val="18"/>
                <w:szCs w:val="18"/>
              </w:rPr>
              <w:t>atts/cfm)</w:t>
            </w:r>
          </w:p>
        </w:tc>
        <w:tc>
          <w:tcPr>
            <w:tcW w:w="2538" w:type="pct"/>
            <w:gridSpan w:val="2"/>
            <w:vAlign w:val="center"/>
          </w:tcPr>
          <w:p w14:paraId="19D0108F" w14:textId="4A32B475" w:rsidR="00B7347F" w:rsidRPr="00926D9A" w:rsidRDefault="00B7347F" w:rsidP="00B7347F">
            <w:pPr>
              <w:keepNext/>
              <w:rPr>
                <w:rFonts w:asciiTheme="minorHAnsi" w:hAnsiTheme="minorHAnsi"/>
                <w:sz w:val="18"/>
                <w:szCs w:val="18"/>
              </w:rPr>
            </w:pPr>
          </w:p>
        </w:tc>
      </w:tr>
      <w:tr w:rsidR="00B7347F" w:rsidRPr="00D83E48" w14:paraId="55FC40EE" w14:textId="77777777" w:rsidTr="00B7347F">
        <w:tblPrEx>
          <w:tblCellMar>
            <w:top w:w="0" w:type="dxa"/>
            <w:left w:w="108" w:type="dxa"/>
            <w:bottom w:w="0" w:type="dxa"/>
            <w:right w:w="108" w:type="dxa"/>
          </w:tblCellMar>
        </w:tblPrEx>
        <w:trPr>
          <w:cantSplit/>
          <w:trHeight w:val="144"/>
        </w:trPr>
        <w:tc>
          <w:tcPr>
            <w:tcW w:w="212" w:type="pct"/>
            <w:vAlign w:val="center"/>
          </w:tcPr>
          <w:p w14:paraId="5B55C913"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05</w:t>
            </w:r>
          </w:p>
        </w:tc>
        <w:tc>
          <w:tcPr>
            <w:tcW w:w="2245" w:type="pct"/>
            <w:vAlign w:val="center"/>
          </w:tcPr>
          <w:p w14:paraId="050FBBF1"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Compliance Statement:</w:t>
            </w:r>
          </w:p>
        </w:tc>
        <w:tc>
          <w:tcPr>
            <w:tcW w:w="2538" w:type="pct"/>
            <w:gridSpan w:val="2"/>
            <w:vAlign w:val="center"/>
          </w:tcPr>
          <w:p w14:paraId="47A9BE74" w14:textId="1641DA80" w:rsidR="00B7347F" w:rsidRPr="00926D9A" w:rsidRDefault="00B7347F" w:rsidP="00B7347F">
            <w:pPr>
              <w:keepNext/>
              <w:rPr>
                <w:rFonts w:asciiTheme="minorHAnsi" w:hAnsiTheme="minorHAnsi"/>
                <w:sz w:val="18"/>
                <w:szCs w:val="18"/>
              </w:rPr>
            </w:pPr>
          </w:p>
        </w:tc>
      </w:tr>
    </w:tbl>
    <w:p w14:paraId="461BD33C" w14:textId="2F7858A1" w:rsidR="00B7347F" w:rsidRDefault="00B7347F"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5"/>
        <w:gridCol w:w="5548"/>
      </w:tblGrid>
      <w:tr w:rsidR="00B7347F" w:rsidRPr="00D83E48" w14:paraId="1F9CFE5F" w14:textId="77777777" w:rsidTr="00EE4253">
        <w:trPr>
          <w:trHeight w:val="144"/>
        </w:trPr>
        <w:tc>
          <w:tcPr>
            <w:tcW w:w="5000" w:type="pct"/>
            <w:gridSpan w:val="3"/>
          </w:tcPr>
          <w:p w14:paraId="71B1CDF7" w14:textId="77777777" w:rsidR="00B7347F" w:rsidRPr="00890BB7" w:rsidRDefault="00B7347F" w:rsidP="00B7347F">
            <w:pPr>
              <w:keepNext/>
              <w:rPr>
                <w:rFonts w:asciiTheme="minorHAnsi" w:hAnsiTheme="minorHAnsi"/>
                <w:b/>
                <w:szCs w:val="18"/>
              </w:rPr>
            </w:pPr>
            <w:r>
              <w:rPr>
                <w:rFonts w:asciiTheme="minorHAnsi" w:hAnsiTheme="minorHAnsi"/>
                <w:b/>
                <w:szCs w:val="18"/>
              </w:rPr>
              <w:t>D</w:t>
            </w:r>
            <w:r w:rsidRPr="00890BB7">
              <w:rPr>
                <w:rFonts w:asciiTheme="minorHAnsi" w:hAnsiTheme="minorHAnsi"/>
                <w:b/>
                <w:szCs w:val="18"/>
              </w:rPr>
              <w:t xml:space="preserve">. </w:t>
            </w:r>
            <w:r>
              <w:rPr>
                <w:rFonts w:asciiTheme="minorHAnsi" w:hAnsiTheme="minorHAnsi"/>
                <w:b/>
                <w:szCs w:val="18"/>
              </w:rPr>
              <w:t xml:space="preserve">Central Fan Ventilation Cooling </w:t>
            </w:r>
            <w:r w:rsidRPr="00890BB7">
              <w:rPr>
                <w:rFonts w:asciiTheme="minorHAnsi" w:hAnsiTheme="minorHAnsi"/>
                <w:b/>
                <w:szCs w:val="18"/>
              </w:rPr>
              <w:t>System Fan Efficacy Measurement</w:t>
            </w:r>
          </w:p>
          <w:p w14:paraId="6544E89F" w14:textId="184BAB78" w:rsidR="00B7347F" w:rsidRPr="00AC34DA" w:rsidRDefault="00B7347F" w:rsidP="0079245B">
            <w:pPr>
              <w:keepNext/>
              <w:rPr>
                <w:rFonts w:asciiTheme="minorHAnsi" w:hAnsiTheme="minorHAnsi"/>
                <w:sz w:val="18"/>
                <w:szCs w:val="18"/>
              </w:rPr>
            </w:pPr>
            <w:r w:rsidRPr="00926D9A">
              <w:rPr>
                <w:rFonts w:asciiTheme="minorHAnsi" w:hAnsiTheme="minorHAnsi"/>
                <w:sz w:val="18"/>
                <w:szCs w:val="18"/>
              </w:rPr>
              <w:t xml:space="preserve">The procedures for </w:t>
            </w:r>
            <w:r>
              <w:rPr>
                <w:rFonts w:asciiTheme="minorHAnsi" w:hAnsiTheme="minorHAnsi"/>
                <w:sz w:val="18"/>
                <w:szCs w:val="18"/>
              </w:rPr>
              <w:t xml:space="preserve">Central Fan Ventilation Cooling </w:t>
            </w:r>
            <w:r w:rsidRPr="00926D9A">
              <w:rPr>
                <w:rFonts w:asciiTheme="minorHAnsi" w:hAnsiTheme="minorHAnsi"/>
                <w:sz w:val="18"/>
                <w:szCs w:val="18"/>
              </w:rPr>
              <w:t>System Fan Watt Verification are specified in Reference Residential Appendix RA3.3.</w:t>
            </w:r>
            <w:r>
              <w:rPr>
                <w:rFonts w:asciiTheme="minorHAnsi" w:hAnsiTheme="minorHAnsi"/>
                <w:sz w:val="18"/>
                <w:szCs w:val="18"/>
              </w:rPr>
              <w:t>4.</w:t>
            </w:r>
          </w:p>
        </w:tc>
      </w:tr>
      <w:tr w:rsidR="00B7347F" w:rsidRPr="00D83E48" w14:paraId="0E0C359A" w14:textId="77777777" w:rsidTr="00EE4253">
        <w:tblPrEx>
          <w:tblCellMar>
            <w:top w:w="0" w:type="dxa"/>
            <w:left w:w="108" w:type="dxa"/>
            <w:bottom w:w="0" w:type="dxa"/>
            <w:right w:w="108" w:type="dxa"/>
          </w:tblCellMar>
        </w:tblPrEx>
        <w:trPr>
          <w:cantSplit/>
          <w:trHeight w:val="144"/>
        </w:trPr>
        <w:tc>
          <w:tcPr>
            <w:tcW w:w="212" w:type="pct"/>
            <w:vAlign w:val="center"/>
          </w:tcPr>
          <w:p w14:paraId="64D7377C"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01</w:t>
            </w:r>
          </w:p>
        </w:tc>
        <w:tc>
          <w:tcPr>
            <w:tcW w:w="2249" w:type="pct"/>
            <w:vAlign w:val="center"/>
          </w:tcPr>
          <w:p w14:paraId="2F7879FF"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Actual Tested Watts</w:t>
            </w:r>
          </w:p>
        </w:tc>
        <w:tc>
          <w:tcPr>
            <w:tcW w:w="2538" w:type="pct"/>
            <w:vAlign w:val="center"/>
          </w:tcPr>
          <w:p w14:paraId="3BECFF55" w14:textId="20786E5E" w:rsidR="00B7347F" w:rsidRPr="00926D9A" w:rsidRDefault="00B7347F" w:rsidP="00B7347F">
            <w:pPr>
              <w:keepNext/>
              <w:rPr>
                <w:rFonts w:asciiTheme="minorHAnsi" w:hAnsiTheme="minorHAnsi"/>
                <w:sz w:val="18"/>
                <w:szCs w:val="18"/>
              </w:rPr>
            </w:pPr>
          </w:p>
        </w:tc>
      </w:tr>
      <w:tr w:rsidR="00B7347F" w:rsidRPr="00D83E48" w14:paraId="69FA309F" w14:textId="77777777" w:rsidTr="00EE4253">
        <w:tblPrEx>
          <w:tblCellMar>
            <w:top w:w="0" w:type="dxa"/>
            <w:left w:w="108" w:type="dxa"/>
            <w:bottom w:w="0" w:type="dxa"/>
            <w:right w:w="108" w:type="dxa"/>
          </w:tblCellMar>
        </w:tblPrEx>
        <w:trPr>
          <w:cantSplit/>
          <w:trHeight w:val="144"/>
        </w:trPr>
        <w:tc>
          <w:tcPr>
            <w:tcW w:w="212" w:type="pct"/>
            <w:vAlign w:val="center"/>
          </w:tcPr>
          <w:p w14:paraId="057100A2"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02</w:t>
            </w:r>
          </w:p>
        </w:tc>
        <w:tc>
          <w:tcPr>
            <w:tcW w:w="2249" w:type="pct"/>
            <w:vAlign w:val="center"/>
          </w:tcPr>
          <w:p w14:paraId="5B31F65B"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 xml:space="preserve">Actual Tested </w:t>
            </w:r>
            <w:r>
              <w:rPr>
                <w:rFonts w:asciiTheme="minorHAnsi" w:hAnsiTheme="minorHAnsi"/>
                <w:sz w:val="18"/>
                <w:szCs w:val="18"/>
              </w:rPr>
              <w:t xml:space="preserve">Ventilation </w:t>
            </w:r>
            <w:r w:rsidRPr="00926D9A">
              <w:rPr>
                <w:rFonts w:asciiTheme="minorHAnsi" w:hAnsiTheme="minorHAnsi"/>
                <w:sz w:val="18"/>
                <w:szCs w:val="18"/>
              </w:rPr>
              <w:t>Airflow from MCH-23 (cfm)</w:t>
            </w:r>
          </w:p>
        </w:tc>
        <w:tc>
          <w:tcPr>
            <w:tcW w:w="2538" w:type="pct"/>
            <w:vAlign w:val="center"/>
          </w:tcPr>
          <w:p w14:paraId="26C4E10B" w14:textId="472ED1AF" w:rsidR="00B7347F" w:rsidRPr="00926D9A" w:rsidRDefault="00B7347F" w:rsidP="00B7347F">
            <w:pPr>
              <w:keepNext/>
              <w:rPr>
                <w:rFonts w:asciiTheme="minorHAnsi" w:hAnsiTheme="minorHAnsi"/>
                <w:sz w:val="18"/>
                <w:szCs w:val="18"/>
              </w:rPr>
            </w:pPr>
          </w:p>
        </w:tc>
      </w:tr>
      <w:tr w:rsidR="00B7347F" w:rsidRPr="00D83E48" w14:paraId="44FF45F7" w14:textId="77777777" w:rsidTr="00EE4253">
        <w:tblPrEx>
          <w:tblCellMar>
            <w:top w:w="0" w:type="dxa"/>
            <w:left w:w="108" w:type="dxa"/>
            <w:bottom w:w="0" w:type="dxa"/>
            <w:right w:w="108" w:type="dxa"/>
          </w:tblCellMar>
        </w:tblPrEx>
        <w:trPr>
          <w:cantSplit/>
          <w:trHeight w:val="144"/>
        </w:trPr>
        <w:tc>
          <w:tcPr>
            <w:tcW w:w="212" w:type="pct"/>
            <w:vAlign w:val="center"/>
          </w:tcPr>
          <w:p w14:paraId="3E28247F"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03</w:t>
            </w:r>
          </w:p>
        </w:tc>
        <w:tc>
          <w:tcPr>
            <w:tcW w:w="2249" w:type="pct"/>
            <w:vAlign w:val="center"/>
          </w:tcPr>
          <w:p w14:paraId="250CE2B9" w14:textId="29FDEB71" w:rsidR="00B7347F" w:rsidRPr="00926D9A" w:rsidRDefault="00B7347F" w:rsidP="00154520">
            <w:pPr>
              <w:keepNext/>
              <w:rPr>
                <w:rFonts w:asciiTheme="minorHAnsi" w:hAnsiTheme="minorHAnsi"/>
                <w:sz w:val="18"/>
                <w:szCs w:val="18"/>
              </w:rPr>
            </w:pPr>
            <w:r w:rsidRPr="00926D9A">
              <w:rPr>
                <w:rFonts w:asciiTheme="minorHAnsi" w:hAnsiTheme="minorHAnsi"/>
                <w:sz w:val="18"/>
                <w:szCs w:val="18"/>
              </w:rPr>
              <w:t>Required Fan Efficacy (</w:t>
            </w:r>
            <w:r w:rsidR="00154520">
              <w:rPr>
                <w:rFonts w:asciiTheme="minorHAnsi" w:hAnsiTheme="minorHAnsi"/>
                <w:sz w:val="18"/>
                <w:szCs w:val="18"/>
              </w:rPr>
              <w:t>w</w:t>
            </w:r>
            <w:r w:rsidRPr="00926D9A">
              <w:rPr>
                <w:rFonts w:asciiTheme="minorHAnsi" w:hAnsiTheme="minorHAnsi"/>
                <w:sz w:val="18"/>
                <w:szCs w:val="18"/>
              </w:rPr>
              <w:t>atts/cfm)</w:t>
            </w:r>
          </w:p>
        </w:tc>
        <w:tc>
          <w:tcPr>
            <w:tcW w:w="2538" w:type="pct"/>
            <w:vAlign w:val="center"/>
          </w:tcPr>
          <w:p w14:paraId="2A421A7F" w14:textId="6A2EEFA1" w:rsidR="00B7347F" w:rsidRPr="00926D9A" w:rsidRDefault="00B7347F" w:rsidP="00B7347F">
            <w:pPr>
              <w:keepNext/>
              <w:rPr>
                <w:rFonts w:asciiTheme="minorHAnsi" w:hAnsiTheme="minorHAnsi"/>
                <w:sz w:val="18"/>
                <w:szCs w:val="18"/>
              </w:rPr>
            </w:pPr>
          </w:p>
        </w:tc>
      </w:tr>
      <w:tr w:rsidR="00B7347F" w:rsidRPr="00D83E48" w14:paraId="445421DF" w14:textId="77777777" w:rsidTr="00EE4253">
        <w:tblPrEx>
          <w:tblCellMar>
            <w:top w:w="0" w:type="dxa"/>
            <w:left w:w="108" w:type="dxa"/>
            <w:bottom w:w="0" w:type="dxa"/>
            <w:right w:w="108" w:type="dxa"/>
          </w:tblCellMar>
        </w:tblPrEx>
        <w:trPr>
          <w:cantSplit/>
          <w:trHeight w:val="144"/>
        </w:trPr>
        <w:tc>
          <w:tcPr>
            <w:tcW w:w="212" w:type="pct"/>
            <w:vAlign w:val="center"/>
          </w:tcPr>
          <w:p w14:paraId="102BE7AE"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04</w:t>
            </w:r>
          </w:p>
        </w:tc>
        <w:tc>
          <w:tcPr>
            <w:tcW w:w="2249" w:type="pct"/>
            <w:vAlign w:val="center"/>
          </w:tcPr>
          <w:p w14:paraId="7F63B49B" w14:textId="0D3E2785" w:rsidR="00B7347F" w:rsidRPr="00926D9A" w:rsidRDefault="00B7347F" w:rsidP="00154520">
            <w:pPr>
              <w:keepNext/>
              <w:rPr>
                <w:rFonts w:asciiTheme="minorHAnsi" w:hAnsiTheme="minorHAnsi"/>
                <w:sz w:val="18"/>
                <w:szCs w:val="18"/>
              </w:rPr>
            </w:pPr>
            <w:r w:rsidRPr="00926D9A">
              <w:rPr>
                <w:rFonts w:asciiTheme="minorHAnsi" w:hAnsiTheme="minorHAnsi"/>
                <w:sz w:val="18"/>
                <w:szCs w:val="18"/>
              </w:rPr>
              <w:t>Actual Fan Efficacy (</w:t>
            </w:r>
            <w:r w:rsidR="00154520">
              <w:rPr>
                <w:rFonts w:asciiTheme="minorHAnsi" w:hAnsiTheme="minorHAnsi"/>
                <w:sz w:val="18"/>
                <w:szCs w:val="18"/>
              </w:rPr>
              <w:t>w</w:t>
            </w:r>
            <w:r w:rsidRPr="00926D9A">
              <w:rPr>
                <w:rFonts w:asciiTheme="minorHAnsi" w:hAnsiTheme="minorHAnsi"/>
                <w:sz w:val="18"/>
                <w:szCs w:val="18"/>
              </w:rPr>
              <w:t>atts/cfm)</w:t>
            </w:r>
          </w:p>
        </w:tc>
        <w:tc>
          <w:tcPr>
            <w:tcW w:w="2538" w:type="pct"/>
            <w:vAlign w:val="center"/>
          </w:tcPr>
          <w:p w14:paraId="2F149991" w14:textId="25ABD127" w:rsidR="00B7347F" w:rsidRPr="00926D9A" w:rsidRDefault="00B7347F" w:rsidP="00B7347F">
            <w:pPr>
              <w:keepNext/>
              <w:rPr>
                <w:rFonts w:asciiTheme="minorHAnsi" w:hAnsiTheme="minorHAnsi"/>
                <w:sz w:val="18"/>
                <w:szCs w:val="18"/>
              </w:rPr>
            </w:pPr>
          </w:p>
        </w:tc>
      </w:tr>
      <w:tr w:rsidR="00B7347F" w:rsidRPr="00D83E48" w14:paraId="74287FD3" w14:textId="77777777" w:rsidTr="00EE4253">
        <w:tblPrEx>
          <w:tblCellMar>
            <w:top w:w="0" w:type="dxa"/>
            <w:left w:w="108" w:type="dxa"/>
            <w:bottom w:w="0" w:type="dxa"/>
            <w:right w:w="108" w:type="dxa"/>
          </w:tblCellMar>
        </w:tblPrEx>
        <w:trPr>
          <w:cantSplit/>
          <w:trHeight w:val="144"/>
        </w:trPr>
        <w:tc>
          <w:tcPr>
            <w:tcW w:w="212" w:type="pct"/>
            <w:vAlign w:val="center"/>
          </w:tcPr>
          <w:p w14:paraId="6AA44BD0" w14:textId="77777777" w:rsidR="00B7347F" w:rsidRPr="00952AA6" w:rsidRDefault="00B7347F" w:rsidP="00B7347F">
            <w:pPr>
              <w:keepNext/>
              <w:jc w:val="center"/>
              <w:rPr>
                <w:rFonts w:asciiTheme="minorHAnsi" w:hAnsiTheme="minorHAnsi"/>
                <w:sz w:val="18"/>
                <w:szCs w:val="18"/>
              </w:rPr>
            </w:pPr>
            <w:r w:rsidRPr="00952AA6">
              <w:rPr>
                <w:rFonts w:asciiTheme="minorHAnsi" w:hAnsiTheme="minorHAnsi"/>
                <w:sz w:val="18"/>
                <w:szCs w:val="18"/>
              </w:rPr>
              <w:t>05</w:t>
            </w:r>
          </w:p>
        </w:tc>
        <w:tc>
          <w:tcPr>
            <w:tcW w:w="2249" w:type="pct"/>
            <w:vAlign w:val="center"/>
          </w:tcPr>
          <w:p w14:paraId="3BFD68AB" w14:textId="77777777" w:rsidR="00B7347F" w:rsidRPr="00926D9A" w:rsidRDefault="00B7347F" w:rsidP="00B7347F">
            <w:pPr>
              <w:keepNext/>
              <w:rPr>
                <w:rFonts w:asciiTheme="minorHAnsi" w:hAnsiTheme="minorHAnsi"/>
                <w:sz w:val="18"/>
                <w:szCs w:val="18"/>
              </w:rPr>
            </w:pPr>
            <w:r w:rsidRPr="00926D9A">
              <w:rPr>
                <w:rFonts w:asciiTheme="minorHAnsi" w:hAnsiTheme="minorHAnsi"/>
                <w:sz w:val="18"/>
                <w:szCs w:val="18"/>
              </w:rPr>
              <w:t>Compliance Statement:</w:t>
            </w:r>
          </w:p>
        </w:tc>
        <w:tc>
          <w:tcPr>
            <w:tcW w:w="2538" w:type="pct"/>
            <w:vAlign w:val="center"/>
          </w:tcPr>
          <w:p w14:paraId="03A53680" w14:textId="4B837A97" w:rsidR="00B7347F" w:rsidRPr="00926D9A" w:rsidRDefault="00B7347F" w:rsidP="00B7347F">
            <w:pPr>
              <w:keepNext/>
              <w:rPr>
                <w:rFonts w:asciiTheme="minorHAnsi" w:hAnsiTheme="minorHAnsi"/>
                <w:sz w:val="18"/>
                <w:szCs w:val="18"/>
              </w:rPr>
            </w:pPr>
          </w:p>
        </w:tc>
      </w:tr>
    </w:tbl>
    <w:p w14:paraId="36ECF7DF" w14:textId="6379EAFA" w:rsidR="00B7347F" w:rsidRDefault="00B7347F"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AD6A33" w:rsidRPr="00D83E48" w14:paraId="308759BC" w14:textId="77777777" w:rsidTr="006A4227">
        <w:trPr>
          <w:trHeight w:val="144"/>
        </w:trPr>
        <w:tc>
          <w:tcPr>
            <w:tcW w:w="10998" w:type="dxa"/>
            <w:gridSpan w:val="2"/>
            <w:vAlign w:val="center"/>
          </w:tcPr>
          <w:p w14:paraId="28A08126" w14:textId="77777777" w:rsidR="00AD6A33" w:rsidRPr="00904139" w:rsidRDefault="00AD6A33" w:rsidP="006A4227">
            <w:pPr>
              <w:keepNext/>
              <w:rPr>
                <w:rFonts w:asciiTheme="minorHAnsi" w:hAnsiTheme="minorHAnsi"/>
                <w:b/>
                <w:sz w:val="18"/>
                <w:szCs w:val="18"/>
              </w:rPr>
            </w:pPr>
            <w:r>
              <w:rPr>
                <w:rFonts w:asciiTheme="minorHAnsi" w:hAnsiTheme="minorHAnsi"/>
                <w:b/>
                <w:szCs w:val="18"/>
              </w:rPr>
              <w:lastRenderedPageBreak/>
              <w:t>E</w:t>
            </w:r>
            <w:r w:rsidRPr="00890BB7">
              <w:rPr>
                <w:rFonts w:asciiTheme="minorHAnsi" w:hAnsiTheme="minorHAnsi"/>
                <w:b/>
                <w:szCs w:val="18"/>
              </w:rPr>
              <w:t>. Additional Requirements</w:t>
            </w:r>
          </w:p>
        </w:tc>
      </w:tr>
      <w:tr w:rsidR="00AD6A33" w:rsidRPr="00D83E48" w14:paraId="7E3FD678" w14:textId="77777777" w:rsidTr="006A4227">
        <w:trPr>
          <w:trHeight w:val="144"/>
        </w:trPr>
        <w:tc>
          <w:tcPr>
            <w:tcW w:w="468" w:type="dxa"/>
            <w:vAlign w:val="center"/>
          </w:tcPr>
          <w:p w14:paraId="538A4D59" w14:textId="77777777" w:rsidR="00AD6A33" w:rsidRPr="00B904BC" w:rsidRDefault="00AD6A33" w:rsidP="006A4227">
            <w:pPr>
              <w:pStyle w:val="FootnoteText"/>
              <w:keepNext/>
              <w:jc w:val="center"/>
              <w:rPr>
                <w:rFonts w:asciiTheme="minorHAnsi" w:hAnsiTheme="minorHAnsi"/>
                <w:sz w:val="18"/>
                <w:szCs w:val="18"/>
              </w:rPr>
            </w:pPr>
            <w:r w:rsidRPr="00B904BC">
              <w:rPr>
                <w:rFonts w:asciiTheme="minorHAnsi" w:hAnsiTheme="minorHAnsi"/>
                <w:sz w:val="18"/>
                <w:szCs w:val="18"/>
              </w:rPr>
              <w:t>01</w:t>
            </w:r>
          </w:p>
        </w:tc>
        <w:tc>
          <w:tcPr>
            <w:tcW w:w="10530" w:type="dxa"/>
            <w:vAlign w:val="center"/>
          </w:tcPr>
          <w:p w14:paraId="7BC6372E" w14:textId="77777777" w:rsidR="00AD6A33" w:rsidRPr="00B904BC" w:rsidRDefault="00AD6A33" w:rsidP="006A4227">
            <w:pPr>
              <w:rPr>
                <w:rFonts w:asciiTheme="minorHAnsi" w:hAnsiTheme="minorHAnsi"/>
                <w:sz w:val="18"/>
                <w:szCs w:val="18"/>
              </w:rPr>
            </w:pPr>
            <w:r w:rsidRPr="00B904BC">
              <w:rPr>
                <w:rFonts w:asciiTheme="minorHAnsi" w:hAnsiTheme="minorHAnsi"/>
                <w:sz w:val="18"/>
                <w:szCs w:val="18"/>
              </w:rPr>
              <w:t>All registers were fully open during the diagnostic test.</w:t>
            </w:r>
          </w:p>
        </w:tc>
      </w:tr>
      <w:tr w:rsidR="00AD6A33" w:rsidRPr="00D83E48" w14:paraId="08F33B76" w14:textId="77777777" w:rsidTr="006A4227">
        <w:trPr>
          <w:trHeight w:val="144"/>
        </w:trPr>
        <w:tc>
          <w:tcPr>
            <w:tcW w:w="468" w:type="dxa"/>
            <w:vAlign w:val="center"/>
          </w:tcPr>
          <w:p w14:paraId="7213B60C" w14:textId="77777777" w:rsidR="00AD6A33" w:rsidRPr="00B904BC" w:rsidRDefault="00AD6A33" w:rsidP="006A4227">
            <w:pPr>
              <w:pStyle w:val="FootnoteText"/>
              <w:keepNext/>
              <w:jc w:val="center"/>
              <w:rPr>
                <w:rFonts w:asciiTheme="minorHAnsi" w:hAnsiTheme="minorHAnsi"/>
                <w:sz w:val="18"/>
                <w:szCs w:val="18"/>
              </w:rPr>
            </w:pPr>
            <w:r w:rsidRPr="00B904BC">
              <w:rPr>
                <w:rFonts w:asciiTheme="minorHAnsi" w:hAnsiTheme="minorHAnsi"/>
                <w:sz w:val="18"/>
                <w:szCs w:val="18"/>
              </w:rPr>
              <w:t>02</w:t>
            </w:r>
          </w:p>
        </w:tc>
        <w:tc>
          <w:tcPr>
            <w:tcW w:w="10530" w:type="dxa"/>
            <w:vAlign w:val="center"/>
          </w:tcPr>
          <w:p w14:paraId="793BDF52" w14:textId="77777777" w:rsidR="00AD6A33" w:rsidRPr="00B904BC" w:rsidRDefault="00AD6A33" w:rsidP="006A4227">
            <w:pPr>
              <w:rPr>
                <w:rFonts w:asciiTheme="minorHAnsi" w:hAnsiTheme="minorHAnsi"/>
                <w:sz w:val="18"/>
                <w:szCs w:val="18"/>
              </w:rPr>
            </w:pPr>
            <w:r w:rsidRPr="00B904BC">
              <w:rPr>
                <w:rFonts w:asciiTheme="minorHAnsi" w:hAnsiTheme="minorHAnsi"/>
                <w:sz w:val="18"/>
                <w:szCs w:val="18"/>
              </w:rPr>
              <w:t>System fan was set at maximum speed during the diagnostic test.</w:t>
            </w:r>
          </w:p>
        </w:tc>
      </w:tr>
      <w:tr w:rsidR="00AD6A33" w:rsidRPr="00D83E48" w14:paraId="5EF34701" w14:textId="77777777" w:rsidTr="006A4227">
        <w:trPr>
          <w:trHeight w:val="144"/>
        </w:trPr>
        <w:tc>
          <w:tcPr>
            <w:tcW w:w="468" w:type="dxa"/>
            <w:vAlign w:val="center"/>
          </w:tcPr>
          <w:p w14:paraId="763CDC48" w14:textId="77777777" w:rsidR="00AD6A33" w:rsidRPr="00B904BC" w:rsidRDefault="00AD6A33" w:rsidP="006A4227">
            <w:pPr>
              <w:pStyle w:val="FootnoteText"/>
              <w:keepNext/>
              <w:jc w:val="center"/>
              <w:rPr>
                <w:rFonts w:asciiTheme="minorHAnsi" w:hAnsiTheme="minorHAnsi"/>
                <w:sz w:val="18"/>
                <w:szCs w:val="18"/>
              </w:rPr>
            </w:pPr>
            <w:r w:rsidRPr="00B904BC">
              <w:rPr>
                <w:rFonts w:asciiTheme="minorHAnsi" w:hAnsiTheme="minorHAnsi"/>
                <w:sz w:val="18"/>
                <w:szCs w:val="18"/>
              </w:rPr>
              <w:t>03</w:t>
            </w:r>
          </w:p>
        </w:tc>
        <w:tc>
          <w:tcPr>
            <w:tcW w:w="10530" w:type="dxa"/>
            <w:vAlign w:val="center"/>
          </w:tcPr>
          <w:p w14:paraId="17DB9BC3" w14:textId="77777777" w:rsidR="00AD6A33" w:rsidRPr="00B904BC" w:rsidRDefault="00AD6A33" w:rsidP="006A4227">
            <w:pPr>
              <w:rPr>
                <w:rFonts w:asciiTheme="minorHAnsi" w:hAnsiTheme="minorHAnsi"/>
                <w:sz w:val="18"/>
                <w:szCs w:val="18"/>
              </w:rPr>
            </w:pPr>
            <w:r w:rsidRPr="00B904BC">
              <w:rPr>
                <w:rFonts w:asciiTheme="minorHAnsi" w:hAnsiTheme="minorHAnsi"/>
                <w:sz w:val="18"/>
                <w:szCs w:val="18"/>
              </w:rPr>
              <w:t>If fresh air duct is part of the HVAC system it was not closed during the diagnostic test.</w:t>
            </w:r>
          </w:p>
        </w:tc>
      </w:tr>
      <w:tr w:rsidR="00AD6A33" w:rsidRPr="00D83E48" w14:paraId="69888BD0" w14:textId="77777777" w:rsidTr="006A4227">
        <w:trPr>
          <w:trHeight w:val="144"/>
        </w:trPr>
        <w:tc>
          <w:tcPr>
            <w:tcW w:w="468" w:type="dxa"/>
            <w:vAlign w:val="center"/>
          </w:tcPr>
          <w:p w14:paraId="35F7CFEC" w14:textId="77777777" w:rsidR="00AD6A33" w:rsidRPr="00B904BC" w:rsidRDefault="00AD6A33" w:rsidP="006A4227">
            <w:pPr>
              <w:pStyle w:val="FootnoteText"/>
              <w:keepNext/>
              <w:jc w:val="center"/>
              <w:rPr>
                <w:rFonts w:asciiTheme="minorHAnsi" w:hAnsiTheme="minorHAnsi"/>
                <w:sz w:val="18"/>
                <w:szCs w:val="18"/>
              </w:rPr>
            </w:pPr>
            <w:r w:rsidRPr="00B904BC">
              <w:rPr>
                <w:rFonts w:asciiTheme="minorHAnsi" w:hAnsiTheme="minorHAnsi"/>
                <w:sz w:val="18"/>
                <w:szCs w:val="18"/>
              </w:rPr>
              <w:t>04</w:t>
            </w:r>
          </w:p>
        </w:tc>
        <w:tc>
          <w:tcPr>
            <w:tcW w:w="10530" w:type="dxa"/>
            <w:vAlign w:val="center"/>
          </w:tcPr>
          <w:p w14:paraId="7EF07369" w14:textId="77777777" w:rsidR="00AD6A33" w:rsidRPr="00B904BC" w:rsidRDefault="00AD6A33" w:rsidP="006A4227">
            <w:pPr>
              <w:keepNext/>
              <w:rPr>
                <w:rFonts w:asciiTheme="minorHAnsi" w:hAnsiTheme="minorHAnsi"/>
                <w:sz w:val="18"/>
                <w:szCs w:val="18"/>
              </w:rPr>
            </w:pPr>
            <w:r w:rsidRPr="00B904BC">
              <w:rPr>
                <w:rFonts w:asciiTheme="minorHAnsi" w:hAnsiTheme="minorHAnsi"/>
                <w:sz w:val="18"/>
                <w:szCs w:val="18"/>
              </w:rPr>
              <w:t>Airflow rate and fan watt draw shall be simultaneous measurements when used to calculate the Fan Efficacy tested value.</w:t>
            </w:r>
          </w:p>
        </w:tc>
      </w:tr>
      <w:tr w:rsidR="00AD6A33" w:rsidRPr="00D83E48" w14:paraId="6F7FBB40" w14:textId="77777777" w:rsidTr="006A4227">
        <w:trPr>
          <w:trHeight w:val="144"/>
        </w:trPr>
        <w:tc>
          <w:tcPr>
            <w:tcW w:w="468" w:type="dxa"/>
            <w:vAlign w:val="center"/>
          </w:tcPr>
          <w:p w14:paraId="36689064" w14:textId="77777777" w:rsidR="00AD6A33" w:rsidRPr="00B904BC" w:rsidRDefault="00AD6A33" w:rsidP="006A4227">
            <w:pPr>
              <w:pStyle w:val="FootnoteText"/>
              <w:keepNext/>
              <w:jc w:val="center"/>
              <w:rPr>
                <w:rFonts w:asciiTheme="minorHAnsi" w:hAnsiTheme="minorHAnsi"/>
                <w:sz w:val="18"/>
                <w:szCs w:val="18"/>
              </w:rPr>
            </w:pPr>
            <w:r w:rsidRPr="00B904BC">
              <w:rPr>
                <w:rFonts w:asciiTheme="minorHAnsi" w:hAnsiTheme="minorHAnsi"/>
                <w:sz w:val="18"/>
                <w:szCs w:val="18"/>
              </w:rPr>
              <w:t>05</w:t>
            </w:r>
          </w:p>
        </w:tc>
        <w:tc>
          <w:tcPr>
            <w:tcW w:w="10530" w:type="dxa"/>
            <w:vAlign w:val="center"/>
          </w:tcPr>
          <w:p w14:paraId="64782065" w14:textId="247EC826" w:rsidR="00AD6A33" w:rsidRPr="00B904BC" w:rsidRDefault="00AD6A33" w:rsidP="00154520">
            <w:pPr>
              <w:pStyle w:val="NormalBullet"/>
              <w:tabs>
                <w:tab w:val="clear" w:pos="-2966"/>
              </w:tabs>
              <w:spacing w:before="0"/>
              <w:ind w:left="0" w:firstLine="0"/>
              <w:rPr>
                <w:rFonts w:asciiTheme="minorHAnsi" w:hAnsiTheme="minorHAnsi"/>
                <w:sz w:val="18"/>
                <w:szCs w:val="18"/>
              </w:rPr>
            </w:pPr>
            <w:r w:rsidRPr="00B904BC">
              <w:rPr>
                <w:rFonts w:asciiTheme="minorHAnsi" w:hAnsiTheme="minorHAnsi"/>
                <w:sz w:val="18"/>
                <w:szCs w:val="18"/>
              </w:rPr>
              <w:t>Multi-speed compressor space cooling systems or variable speed compressor systems shall verify air flow (cfm/ton) and fan efficacy (</w:t>
            </w:r>
            <w:r w:rsidR="00154520">
              <w:rPr>
                <w:rFonts w:asciiTheme="minorHAnsi" w:hAnsiTheme="minorHAnsi"/>
                <w:sz w:val="18"/>
                <w:szCs w:val="18"/>
              </w:rPr>
              <w:t>w</w:t>
            </w:r>
            <w:r w:rsidRPr="00B904BC">
              <w:rPr>
                <w:rFonts w:asciiTheme="minorHAnsi" w:hAnsiTheme="minorHAnsi"/>
                <w:sz w:val="18"/>
                <w:szCs w:val="18"/>
              </w:rPr>
              <w:t>att</w:t>
            </w:r>
            <w:r w:rsidR="00154520">
              <w:rPr>
                <w:rFonts w:asciiTheme="minorHAnsi" w:hAnsiTheme="minorHAnsi"/>
                <w:sz w:val="18"/>
                <w:szCs w:val="18"/>
              </w:rPr>
              <w:t>s</w:t>
            </w:r>
            <w:r w:rsidRPr="00B904BC">
              <w:rPr>
                <w:rFonts w:asciiTheme="minorHAnsi" w:hAnsiTheme="minorHAnsi"/>
                <w:sz w:val="18"/>
                <w:szCs w:val="18"/>
              </w:rPr>
              <w:t>/cfm) with system operating in cooling mode at the maximum compressor speed and the maximum air handler fan speed.</w:t>
            </w:r>
          </w:p>
        </w:tc>
      </w:tr>
      <w:tr w:rsidR="00AD6A33" w:rsidRPr="00D83E48" w14:paraId="6245FD64" w14:textId="77777777" w:rsidTr="006A4227">
        <w:trPr>
          <w:trHeight w:val="144"/>
        </w:trPr>
        <w:tc>
          <w:tcPr>
            <w:tcW w:w="468" w:type="dxa"/>
            <w:vAlign w:val="center"/>
          </w:tcPr>
          <w:p w14:paraId="123F6A0F" w14:textId="77777777" w:rsidR="00AD6A33" w:rsidRPr="00B904BC" w:rsidRDefault="00AD6A33" w:rsidP="006A4227">
            <w:pPr>
              <w:pStyle w:val="FootnoteText"/>
              <w:keepNext/>
              <w:jc w:val="center"/>
              <w:rPr>
                <w:rFonts w:asciiTheme="minorHAnsi" w:hAnsiTheme="minorHAnsi"/>
                <w:sz w:val="18"/>
                <w:szCs w:val="18"/>
              </w:rPr>
            </w:pPr>
            <w:r w:rsidRPr="00B904BC">
              <w:rPr>
                <w:rFonts w:asciiTheme="minorHAnsi" w:hAnsiTheme="minorHAnsi"/>
                <w:sz w:val="18"/>
                <w:szCs w:val="18"/>
              </w:rPr>
              <w:t>06</w:t>
            </w:r>
          </w:p>
        </w:tc>
        <w:tc>
          <w:tcPr>
            <w:tcW w:w="10530" w:type="dxa"/>
            <w:vAlign w:val="center"/>
          </w:tcPr>
          <w:p w14:paraId="25D472D4" w14:textId="2ED12170" w:rsidR="00AD6A33" w:rsidRPr="00B904BC" w:rsidRDefault="00AD6A33" w:rsidP="00154520">
            <w:pPr>
              <w:keepNext/>
              <w:rPr>
                <w:rFonts w:asciiTheme="minorHAnsi" w:hAnsiTheme="minorHAnsi"/>
                <w:sz w:val="18"/>
                <w:szCs w:val="18"/>
              </w:rPr>
            </w:pPr>
            <w:r w:rsidRPr="00B904BC">
              <w:rPr>
                <w:rFonts w:asciiTheme="minorHAnsi" w:hAnsiTheme="minorHAnsi"/>
                <w:sz w:val="18"/>
                <w:szCs w:val="18"/>
              </w:rPr>
              <w:t>Zoned cooling air distribution systems with single speed compressors shall meet both the airflow (cfm/ton) and fan efficacy (</w:t>
            </w:r>
            <w:r w:rsidR="00154520">
              <w:rPr>
                <w:rFonts w:asciiTheme="minorHAnsi" w:hAnsiTheme="minorHAnsi"/>
                <w:sz w:val="18"/>
                <w:szCs w:val="18"/>
              </w:rPr>
              <w:t>w</w:t>
            </w:r>
            <w:r w:rsidRPr="00B904BC">
              <w:rPr>
                <w:rFonts w:asciiTheme="minorHAnsi" w:hAnsiTheme="minorHAnsi"/>
                <w:sz w:val="18"/>
                <w:szCs w:val="18"/>
              </w:rPr>
              <w:t>att</w:t>
            </w:r>
            <w:r w:rsidR="00154520">
              <w:rPr>
                <w:rFonts w:asciiTheme="minorHAnsi" w:hAnsiTheme="minorHAnsi"/>
                <w:sz w:val="18"/>
                <w:szCs w:val="18"/>
              </w:rPr>
              <w:t>s</w:t>
            </w:r>
            <w:r w:rsidRPr="00B904BC">
              <w:rPr>
                <w:rFonts w:asciiTheme="minorHAnsi" w:hAnsiTheme="minorHAnsi"/>
                <w:sz w:val="18"/>
                <w:szCs w:val="18"/>
              </w:rPr>
              <w:t>/cfm) criteria in every zonal control mode.</w:t>
            </w:r>
          </w:p>
        </w:tc>
      </w:tr>
      <w:tr w:rsidR="00B11496" w:rsidRPr="00D83E48" w14:paraId="0FD1685F" w14:textId="77777777" w:rsidTr="00BB6632">
        <w:trPr>
          <w:trHeight w:val="144"/>
        </w:trPr>
        <w:tc>
          <w:tcPr>
            <w:tcW w:w="468" w:type="dxa"/>
            <w:vAlign w:val="center"/>
          </w:tcPr>
          <w:p w14:paraId="787DBEDF" w14:textId="2F4E216E" w:rsidR="00B11496" w:rsidRPr="00B904BC" w:rsidRDefault="00B11496" w:rsidP="00B11496">
            <w:pPr>
              <w:pStyle w:val="FootnoteText"/>
              <w:keepNext/>
              <w:jc w:val="center"/>
              <w:rPr>
                <w:rFonts w:asciiTheme="minorHAnsi" w:hAnsiTheme="minorHAnsi"/>
                <w:sz w:val="18"/>
                <w:szCs w:val="18"/>
              </w:rPr>
            </w:pPr>
            <w:r w:rsidRPr="00207D4B">
              <w:rPr>
                <w:rFonts w:asciiTheme="minorHAnsi" w:hAnsiTheme="minorHAnsi"/>
                <w:sz w:val="18"/>
                <w:szCs w:val="18"/>
              </w:rPr>
              <w:t>07</w:t>
            </w:r>
          </w:p>
        </w:tc>
        <w:tc>
          <w:tcPr>
            <w:tcW w:w="10530" w:type="dxa"/>
          </w:tcPr>
          <w:p w14:paraId="0B106A79" w14:textId="0B405706" w:rsidR="00B11496" w:rsidRPr="00B904BC" w:rsidRDefault="00B11496" w:rsidP="00B11496">
            <w:pPr>
              <w:keepNext/>
              <w:rPr>
                <w:rFonts w:asciiTheme="minorHAnsi" w:hAnsiTheme="minorHAnsi"/>
                <w:sz w:val="18"/>
                <w:szCs w:val="18"/>
              </w:rPr>
            </w:pPr>
            <w:r>
              <w:rPr>
                <w:rFonts w:asciiTheme="minorHAnsi" w:hAnsiTheme="minorHAnsi"/>
                <w:sz w:val="18"/>
                <w:szCs w:val="18"/>
              </w:rPr>
              <w:t>Portable w</w:t>
            </w:r>
            <w:r w:rsidRPr="00207D4B">
              <w:rPr>
                <w:rFonts w:asciiTheme="minorHAnsi" w:hAnsiTheme="minorHAnsi"/>
                <w:sz w:val="18"/>
                <w:szCs w:val="18"/>
              </w:rPr>
              <w:t>att meters used f</w:t>
            </w:r>
            <w:r>
              <w:rPr>
                <w:rFonts w:asciiTheme="minorHAnsi" w:hAnsiTheme="minorHAnsi"/>
                <w:sz w:val="18"/>
                <w:szCs w:val="18"/>
              </w:rPr>
              <w:t>or measurements of air handler w</w:t>
            </w:r>
            <w:r w:rsidRPr="00207D4B">
              <w:rPr>
                <w:rFonts w:asciiTheme="minorHAnsi" w:hAnsiTheme="minorHAnsi"/>
                <w:sz w:val="18"/>
                <w:szCs w:val="18"/>
              </w:rPr>
              <w:t xml:space="preserve">att draws shall be true power measurement systems (i.e., sensor plus data acquisition system) having an accuracy of ± 2% of reading or ± 10 </w:t>
            </w:r>
            <w:r>
              <w:rPr>
                <w:rFonts w:asciiTheme="minorHAnsi" w:hAnsiTheme="minorHAnsi"/>
                <w:sz w:val="18"/>
                <w:szCs w:val="18"/>
              </w:rPr>
              <w:t>w</w:t>
            </w:r>
            <w:r w:rsidRPr="00207D4B">
              <w:rPr>
                <w:rFonts w:asciiTheme="minorHAnsi" w:hAnsiTheme="minorHAnsi"/>
                <w:sz w:val="18"/>
                <w:szCs w:val="18"/>
              </w:rPr>
              <w:t>atts whichever is greater</w:t>
            </w:r>
          </w:p>
        </w:tc>
      </w:tr>
      <w:tr w:rsidR="00B11496" w:rsidRPr="00D83E48" w14:paraId="2DAAE68E" w14:textId="77777777" w:rsidTr="006A4227">
        <w:trPr>
          <w:trHeight w:val="144"/>
        </w:trPr>
        <w:tc>
          <w:tcPr>
            <w:tcW w:w="10998" w:type="dxa"/>
            <w:gridSpan w:val="2"/>
          </w:tcPr>
          <w:p w14:paraId="3216BF05" w14:textId="77777777" w:rsidR="00B11496" w:rsidRPr="00B904BC" w:rsidRDefault="00B11496" w:rsidP="00B11496">
            <w:pPr>
              <w:pStyle w:val="FootnoteText"/>
              <w:keepNext/>
              <w:rPr>
                <w:rFonts w:asciiTheme="minorHAnsi" w:hAnsiTheme="minorHAnsi"/>
                <w:sz w:val="18"/>
                <w:szCs w:val="18"/>
              </w:rPr>
            </w:pPr>
            <w:r w:rsidRPr="00B904BC">
              <w:rPr>
                <w:rFonts w:asciiTheme="minorHAnsi" w:hAnsiTheme="minorHAnsi" w:cs="Calibri-Bold"/>
                <w:b/>
                <w:bCs/>
                <w:sz w:val="18"/>
                <w:szCs w:val="18"/>
              </w:rPr>
              <w:t>The responsible person’s signature on this compliance document affirms that all applicable requirements in this table have been met.</w:t>
            </w:r>
          </w:p>
        </w:tc>
      </w:tr>
    </w:tbl>
    <w:p w14:paraId="57385774" w14:textId="13BBDB7A" w:rsidR="00B7347F" w:rsidRDefault="00B7347F" w:rsidP="00B816B4">
      <w:pPr>
        <w:rPr>
          <w:rFonts w:asciiTheme="minorHAnsi" w:hAnsiTheme="minorHAnsi"/>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214"/>
        <w:gridCol w:w="266"/>
        <w:gridCol w:w="2508"/>
        <w:gridCol w:w="2780"/>
      </w:tblGrid>
      <w:tr w:rsidR="00CD7DDB" w14:paraId="4BAA8216" w14:textId="77777777" w:rsidTr="00502177">
        <w:trPr>
          <w:trHeight w:val="305"/>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4BAA8215" w14:textId="77777777" w:rsidR="00CD7DDB" w:rsidRDefault="00CD7DD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Pr>
                <w:rFonts w:asciiTheme="minorHAnsi" w:hAnsiTheme="minorHAnsi"/>
                <w:sz w:val="18"/>
                <w:szCs w:val="18"/>
              </w:rPr>
              <w:br w:type="page"/>
            </w:r>
            <w:r>
              <w:rPr>
                <w:rFonts w:asciiTheme="minorHAnsi" w:hAnsiTheme="minorHAnsi"/>
                <w:sz w:val="18"/>
                <w:szCs w:val="18"/>
              </w:rPr>
              <w:br w:type="page"/>
            </w:r>
            <w:r>
              <w:rPr>
                <w:rFonts w:asciiTheme="minorHAnsi" w:hAnsiTheme="minorHAnsi" w:cs="Arial"/>
                <w:b/>
                <w:caps/>
                <w:sz w:val="18"/>
                <w:szCs w:val="18"/>
              </w:rPr>
              <w:t>Documentation Author's Declaration Statement</w:t>
            </w:r>
          </w:p>
        </w:tc>
      </w:tr>
      <w:tr w:rsidR="00CD7DDB" w14:paraId="4BAA8218" w14:textId="77777777" w:rsidTr="00CD7DDB">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4BAA8217" w14:textId="77777777" w:rsidR="00CD7DDB" w:rsidRDefault="00CD7DDB" w:rsidP="00502177">
            <w:pPr>
              <w:keepNext/>
              <w:numPr>
                <w:ilvl w:val="0"/>
                <w:numId w:val="32"/>
              </w:numPr>
              <w:ind w:left="271" w:hanging="270"/>
              <w:rPr>
                <w:rFonts w:asciiTheme="minorHAnsi" w:hAnsiTheme="minorHAnsi"/>
                <w:sz w:val="18"/>
                <w:szCs w:val="18"/>
              </w:rPr>
            </w:pPr>
            <w:r>
              <w:rPr>
                <w:rFonts w:asciiTheme="minorHAnsi" w:hAnsiTheme="minorHAnsi"/>
                <w:sz w:val="18"/>
                <w:szCs w:val="18"/>
              </w:rPr>
              <w:t>I certify that this Certificate of Installation documentation is accurate and complete.</w:t>
            </w:r>
          </w:p>
        </w:tc>
      </w:tr>
      <w:tr w:rsidR="00CD7DDB" w14:paraId="4BAA821B" w14:textId="77777777" w:rsidTr="00CD7DDB">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4BAA8219" w14:textId="77777777" w:rsidR="00CD7DDB" w:rsidRDefault="00CD7DDB">
            <w:pPr>
              <w:keepNext/>
              <w:rPr>
                <w:rFonts w:asciiTheme="minorHAnsi" w:hAnsiTheme="minorHAnsi"/>
                <w:sz w:val="14"/>
                <w:szCs w:val="14"/>
              </w:rPr>
            </w:pPr>
            <w:r>
              <w:rPr>
                <w:rFonts w:asciiTheme="minorHAnsi" w:hAnsiTheme="minorHAnsi"/>
                <w:sz w:val="14"/>
                <w:szCs w:val="14"/>
              </w:rPr>
              <w:t>Documentation Author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4BAA821A" w14:textId="77777777" w:rsidR="00CD7DDB" w:rsidRDefault="00CD7DDB">
            <w:pPr>
              <w:keepNext/>
              <w:rPr>
                <w:rFonts w:asciiTheme="minorHAnsi" w:hAnsiTheme="minorHAnsi"/>
                <w:sz w:val="14"/>
                <w:szCs w:val="14"/>
              </w:rPr>
            </w:pPr>
            <w:r>
              <w:rPr>
                <w:rFonts w:asciiTheme="minorHAnsi" w:hAnsiTheme="minorHAnsi"/>
                <w:sz w:val="14"/>
                <w:szCs w:val="14"/>
              </w:rPr>
              <w:t>Documentation Author Signature:</w:t>
            </w:r>
          </w:p>
        </w:tc>
      </w:tr>
      <w:tr w:rsidR="00CD7DDB" w14:paraId="4BAA821E" w14:textId="77777777" w:rsidTr="00CD7DDB">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4BAA821C" w14:textId="77777777" w:rsidR="00CD7DDB" w:rsidRDefault="00CD7DDB">
            <w:pPr>
              <w:keepNext/>
              <w:rPr>
                <w:rFonts w:asciiTheme="minorHAnsi" w:hAnsiTheme="minorHAnsi"/>
                <w:sz w:val="14"/>
                <w:szCs w:val="14"/>
              </w:rPr>
            </w:pPr>
            <w:r>
              <w:rPr>
                <w:rFonts w:asciiTheme="minorHAnsi" w:hAnsiTheme="minorHAnsi"/>
                <w:sz w:val="14"/>
                <w:szCs w:val="14"/>
              </w:rPr>
              <w:t>Documentation Author Company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4BAA821D" w14:textId="77777777" w:rsidR="00CD7DDB" w:rsidRDefault="00CD7DDB">
            <w:pPr>
              <w:keepNext/>
              <w:rPr>
                <w:rFonts w:asciiTheme="minorHAnsi" w:hAnsiTheme="minorHAnsi"/>
                <w:sz w:val="14"/>
                <w:szCs w:val="14"/>
              </w:rPr>
            </w:pPr>
            <w:r>
              <w:rPr>
                <w:rFonts w:asciiTheme="minorHAnsi" w:hAnsiTheme="minorHAnsi"/>
                <w:sz w:val="14"/>
                <w:szCs w:val="14"/>
              </w:rPr>
              <w:t>Date Signed:</w:t>
            </w:r>
          </w:p>
        </w:tc>
      </w:tr>
      <w:tr w:rsidR="00CD7DDB" w14:paraId="4BAA8221" w14:textId="77777777" w:rsidTr="00CD7DDB">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4BAA821F" w14:textId="77777777" w:rsidR="00CD7DDB" w:rsidRDefault="00CD7DDB">
            <w:pPr>
              <w:keepNext/>
              <w:rPr>
                <w:rFonts w:asciiTheme="minorHAnsi" w:hAnsiTheme="minorHAnsi"/>
                <w:sz w:val="14"/>
                <w:szCs w:val="14"/>
              </w:rPr>
            </w:pPr>
            <w:r>
              <w:rPr>
                <w:rFonts w:asciiTheme="minorHAnsi" w:hAnsiTheme="minorHAnsi"/>
                <w:sz w:val="14"/>
                <w:szCs w:val="14"/>
              </w:rPr>
              <w:t>Address:</w:t>
            </w:r>
          </w:p>
        </w:tc>
        <w:tc>
          <w:tcPr>
            <w:tcW w:w="5373" w:type="dxa"/>
            <w:gridSpan w:val="2"/>
            <w:tcBorders>
              <w:top w:val="single" w:sz="4" w:space="0" w:color="auto"/>
              <w:left w:val="single" w:sz="4" w:space="0" w:color="auto"/>
              <w:bottom w:val="single" w:sz="4" w:space="0" w:color="auto"/>
              <w:right w:val="single" w:sz="4" w:space="0" w:color="auto"/>
            </w:tcBorders>
            <w:hideMark/>
          </w:tcPr>
          <w:p w14:paraId="4BAA8220" w14:textId="4026855D" w:rsidR="00CD7DDB" w:rsidRDefault="00CD7DDB">
            <w:pPr>
              <w:keepNext/>
              <w:rPr>
                <w:rFonts w:asciiTheme="minorHAnsi" w:hAnsiTheme="minorHAnsi"/>
                <w:sz w:val="14"/>
                <w:szCs w:val="14"/>
              </w:rPr>
            </w:pPr>
            <w:r>
              <w:rPr>
                <w:rFonts w:asciiTheme="minorHAnsi" w:hAnsiTheme="minorHAnsi"/>
                <w:sz w:val="14"/>
                <w:szCs w:val="14"/>
              </w:rPr>
              <w:t>CEA/HERS Certification Identification (</w:t>
            </w:r>
            <w:r w:rsidR="00502177">
              <w:rPr>
                <w:rFonts w:asciiTheme="minorHAnsi" w:hAnsiTheme="minorHAnsi"/>
                <w:sz w:val="14"/>
                <w:szCs w:val="14"/>
              </w:rPr>
              <w:t>i</w:t>
            </w:r>
            <w:r>
              <w:rPr>
                <w:rFonts w:asciiTheme="minorHAnsi" w:hAnsiTheme="minorHAnsi"/>
                <w:sz w:val="14"/>
                <w:szCs w:val="14"/>
              </w:rPr>
              <w:t>f applicable):</w:t>
            </w:r>
          </w:p>
        </w:tc>
      </w:tr>
      <w:tr w:rsidR="00CD7DDB" w14:paraId="4BAA8224" w14:textId="77777777" w:rsidTr="00CD7DDB">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4BAA8222" w14:textId="77777777" w:rsidR="00CD7DDB" w:rsidRDefault="00CD7DDB">
            <w:pPr>
              <w:keepNext/>
              <w:rPr>
                <w:rFonts w:asciiTheme="minorHAnsi" w:hAnsiTheme="minorHAnsi"/>
                <w:sz w:val="14"/>
                <w:szCs w:val="14"/>
              </w:rPr>
            </w:pPr>
            <w:r>
              <w:rPr>
                <w:rFonts w:asciiTheme="minorHAnsi" w:hAnsiTheme="minorHAnsi"/>
                <w:sz w:val="14"/>
                <w:szCs w:val="14"/>
              </w:rPr>
              <w:t>City/State/Zip:</w:t>
            </w:r>
          </w:p>
        </w:tc>
        <w:tc>
          <w:tcPr>
            <w:tcW w:w="5373" w:type="dxa"/>
            <w:gridSpan w:val="2"/>
            <w:tcBorders>
              <w:top w:val="single" w:sz="4" w:space="0" w:color="auto"/>
              <w:left w:val="single" w:sz="4" w:space="0" w:color="auto"/>
              <w:bottom w:val="single" w:sz="4" w:space="0" w:color="auto"/>
              <w:right w:val="single" w:sz="4" w:space="0" w:color="auto"/>
            </w:tcBorders>
            <w:hideMark/>
          </w:tcPr>
          <w:p w14:paraId="4BAA8223" w14:textId="77777777" w:rsidR="00CD7DDB" w:rsidRDefault="00CD7DDB">
            <w:pPr>
              <w:keepNext/>
              <w:rPr>
                <w:rFonts w:asciiTheme="minorHAnsi" w:hAnsiTheme="minorHAnsi"/>
                <w:sz w:val="14"/>
                <w:szCs w:val="14"/>
              </w:rPr>
            </w:pPr>
            <w:r>
              <w:rPr>
                <w:rFonts w:asciiTheme="minorHAnsi" w:hAnsiTheme="minorHAnsi"/>
                <w:sz w:val="14"/>
                <w:szCs w:val="14"/>
              </w:rPr>
              <w:t>Phone:</w:t>
            </w:r>
          </w:p>
        </w:tc>
      </w:tr>
      <w:tr w:rsidR="00CD7DDB" w14:paraId="4BAA8226" w14:textId="77777777" w:rsidTr="00CD7DDB">
        <w:trPr>
          <w:trHeight w:val="296"/>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BAA8225" w14:textId="77777777" w:rsidR="00CD7DDB" w:rsidRDefault="00CD7DD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Declaration statement  </w:t>
            </w:r>
          </w:p>
        </w:tc>
      </w:tr>
      <w:tr w:rsidR="00CD7DDB" w14:paraId="4BAA822E" w14:textId="77777777" w:rsidTr="00CD7DDB">
        <w:trPr>
          <w:trHeight w:val="504"/>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BAA8227" w14:textId="77777777" w:rsidR="00CD7DDB" w:rsidRPr="009E093F" w:rsidRDefault="00CD7DDB" w:rsidP="00502177">
            <w:pPr>
              <w:keepNext/>
              <w:tabs>
                <w:tab w:val="left" w:pos="-2600"/>
              </w:tabs>
              <w:ind w:right="86"/>
              <w:outlineLvl w:val="2"/>
              <w:rPr>
                <w:rFonts w:asciiTheme="minorHAnsi" w:hAnsiTheme="minorHAnsi"/>
                <w:sz w:val="18"/>
                <w:szCs w:val="18"/>
              </w:rPr>
            </w:pPr>
            <w:r w:rsidRPr="009E093F">
              <w:rPr>
                <w:rFonts w:asciiTheme="minorHAnsi" w:hAnsiTheme="minorHAnsi"/>
                <w:sz w:val="18"/>
                <w:szCs w:val="18"/>
              </w:rPr>
              <w:t xml:space="preserve">I certify the following under penalty of perjury, under the laws of the State of California: </w:t>
            </w:r>
          </w:p>
          <w:p w14:paraId="105D00A8" w14:textId="77777777" w:rsidR="00CA02D8" w:rsidRPr="009E093F" w:rsidRDefault="00CA02D8" w:rsidP="00CA02D8">
            <w:pPr>
              <w:pStyle w:val="Heading3"/>
              <w:numPr>
                <w:ilvl w:val="0"/>
                <w:numId w:val="39"/>
              </w:numPr>
              <w:spacing w:before="0"/>
              <w:ind w:right="90"/>
              <w:rPr>
                <w:rFonts w:asciiTheme="minorHAnsi" w:hAnsiTheme="minorHAnsi"/>
                <w:b/>
                <w:caps/>
                <w:sz w:val="18"/>
                <w:szCs w:val="18"/>
              </w:rPr>
            </w:pPr>
            <w:r w:rsidRPr="009E093F">
              <w:rPr>
                <w:rFonts w:asciiTheme="minorHAnsi" w:hAnsiTheme="minorHAnsi"/>
                <w:sz w:val="18"/>
                <w:szCs w:val="18"/>
              </w:rPr>
              <w:t xml:space="preserve">The information provided on this Certificate of Installation is true and correct. </w:t>
            </w:r>
          </w:p>
          <w:p w14:paraId="5AEEF0C4" w14:textId="77777777" w:rsidR="00CA02D8" w:rsidRPr="009E093F" w:rsidRDefault="00CA02D8" w:rsidP="00CA02D8">
            <w:pPr>
              <w:pStyle w:val="Heading3"/>
              <w:numPr>
                <w:ilvl w:val="0"/>
                <w:numId w:val="39"/>
              </w:numPr>
              <w:spacing w:before="0"/>
              <w:ind w:right="90"/>
              <w:rPr>
                <w:rFonts w:asciiTheme="minorHAnsi" w:hAnsiTheme="minorHAnsi"/>
                <w:b/>
                <w:caps/>
                <w:sz w:val="18"/>
              </w:rPr>
            </w:pPr>
            <w:r w:rsidRPr="009E093F">
              <w:rPr>
                <w:rFonts w:asciiTheme="minorHAnsi" w:hAnsiTheme="minorHAnsi"/>
                <w:snapToGrid w:val="0"/>
                <w:sz w:val="18"/>
                <w:szCs w:val="18"/>
              </w:rPr>
              <w:t xml:space="preserve">I am either: a) a responsible person eligible under Division 3 of the Business and Professions Code </w:t>
            </w:r>
            <w:r w:rsidRPr="009E093F">
              <w:rPr>
                <w:rFonts w:asciiTheme="minorHAnsi" w:hAnsiTheme="minorHAnsi"/>
                <w:sz w:val="18"/>
                <w:szCs w:val="18"/>
              </w:rPr>
              <w:t xml:space="preserve">in the applicable classification to accept responsibility for the system design, construction, or installation </w:t>
            </w:r>
            <w:r w:rsidRPr="009E093F">
              <w:rPr>
                <w:rFonts w:asciiTheme="minorHAnsi" w:hAnsiTheme="minorHAnsi"/>
                <w:snapToGrid w:val="0"/>
                <w:sz w:val="18"/>
                <w:szCs w:val="18"/>
              </w:rPr>
              <w:t xml:space="preserve">of features, materials, components, or manufactured devices </w:t>
            </w:r>
            <w:r w:rsidRPr="009E093F">
              <w:rPr>
                <w:rFonts w:asciiTheme="minorHAnsi" w:hAnsiTheme="minorHAnsi"/>
                <w:sz w:val="18"/>
                <w:szCs w:val="18"/>
              </w:rPr>
              <w:t xml:space="preserve">for the scope of work identified on this Certificate of Installation </w:t>
            </w:r>
            <w:r w:rsidRPr="009E093F">
              <w:rPr>
                <w:rFonts w:asciiTheme="minorHAnsi" w:hAnsiTheme="minorHAnsi"/>
                <w:snapToGrid w:val="0"/>
                <w:sz w:val="18"/>
                <w:szCs w:val="18"/>
              </w:rPr>
              <w:t>and attest to the declarations in this statement</w:t>
            </w:r>
            <w:r w:rsidRPr="009E093F">
              <w:rPr>
                <w:rFonts w:asciiTheme="minorHAnsi" w:hAnsiTheme="minorHAnsi"/>
                <w:sz w:val="18"/>
                <w:szCs w:val="18"/>
              </w:rPr>
              <w:t>, or b) I am an authorized representative of the responsible person and attest to the declarations in this statement on the responsible person’s behalf</w:t>
            </w:r>
            <w:r w:rsidRPr="009E093F">
              <w:rPr>
                <w:rFonts w:asciiTheme="minorHAnsi" w:eastAsia="Calibri" w:hAnsiTheme="minorHAnsi"/>
                <w:sz w:val="18"/>
                <w:szCs w:val="18"/>
              </w:rPr>
              <w:t>.</w:t>
            </w:r>
          </w:p>
          <w:p w14:paraId="1B9770D6" w14:textId="77777777" w:rsidR="00CA02D8" w:rsidRPr="009E093F" w:rsidRDefault="00CA02D8" w:rsidP="009E093F">
            <w:pPr>
              <w:keepNext/>
              <w:numPr>
                <w:ilvl w:val="0"/>
                <w:numId w:val="39"/>
              </w:numPr>
              <w:autoSpaceDE w:val="0"/>
              <w:autoSpaceDN w:val="0"/>
              <w:adjustRightInd w:val="0"/>
              <w:ind w:right="90"/>
              <w:rPr>
                <w:rFonts w:asciiTheme="minorHAnsi" w:hAnsiTheme="minorHAnsi"/>
                <w:sz w:val="18"/>
                <w:szCs w:val="18"/>
              </w:rPr>
            </w:pPr>
            <w:r w:rsidRPr="009E093F">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9E093F">
              <w:rPr>
                <w:rFonts w:asciiTheme="minorHAnsi" w:eastAsia="Calibri" w:hAnsiTheme="minorHAnsi" w:cs="TimesNewRomanPSMT"/>
                <w:sz w:val="18"/>
                <w:szCs w:val="18"/>
              </w:rPr>
              <w:t>.</w:t>
            </w:r>
          </w:p>
          <w:p w14:paraId="1BD08F38" w14:textId="77777777" w:rsidR="00CA02D8" w:rsidRPr="009E093F" w:rsidRDefault="00CA02D8" w:rsidP="00CA02D8">
            <w:pPr>
              <w:pStyle w:val="ListParagraph"/>
              <w:keepNext/>
              <w:numPr>
                <w:ilvl w:val="0"/>
                <w:numId w:val="39"/>
              </w:numPr>
              <w:autoSpaceDE w:val="0"/>
              <w:autoSpaceDN w:val="0"/>
              <w:adjustRightInd w:val="0"/>
              <w:rPr>
                <w:rFonts w:asciiTheme="minorHAnsi" w:hAnsiTheme="minorHAnsi"/>
                <w:sz w:val="18"/>
              </w:rPr>
            </w:pPr>
            <w:r w:rsidRPr="009E093F">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4BAA822D" w14:textId="2FC15AD0" w:rsidR="00CD7DDB" w:rsidRPr="009E093F" w:rsidRDefault="00CA02D8" w:rsidP="009E093F">
            <w:pPr>
              <w:pStyle w:val="ListParagraph"/>
              <w:keepNext/>
              <w:numPr>
                <w:ilvl w:val="0"/>
                <w:numId w:val="39"/>
              </w:numPr>
              <w:autoSpaceDE w:val="0"/>
              <w:autoSpaceDN w:val="0"/>
              <w:adjustRightInd w:val="0"/>
              <w:rPr>
                <w:rFonts w:asciiTheme="minorHAnsi" w:hAnsiTheme="minorHAnsi"/>
                <w:b/>
              </w:rPr>
            </w:pPr>
            <w:r w:rsidRPr="009E093F">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D7DDB" w14:paraId="4BAA8231" w14:textId="77777777" w:rsidTr="00CD7DDB">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2F" w14:textId="77777777" w:rsidR="00CD7DDB" w:rsidRDefault="00CD7DD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Builder/Installer Name:</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0" w14:textId="77777777" w:rsidR="00CD7DDB" w:rsidRDefault="00CD7DD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Builder/Installer Signature:</w:t>
            </w:r>
          </w:p>
        </w:tc>
      </w:tr>
      <w:tr w:rsidR="00CD7DDB" w14:paraId="4BAA8234" w14:textId="77777777" w:rsidTr="00CD7DDB">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2" w14:textId="2A4996E5"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3"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Position With Company (Title):</w:t>
            </w:r>
          </w:p>
        </w:tc>
      </w:tr>
      <w:tr w:rsidR="00CD7DDB" w14:paraId="4BAA8237" w14:textId="77777777" w:rsidTr="00CD7DDB">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5"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6"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CSLB License:</w:t>
            </w:r>
          </w:p>
        </w:tc>
      </w:tr>
      <w:tr w:rsidR="00CD7DDB" w14:paraId="4BAA823B" w14:textId="77777777" w:rsidTr="00CD7DDB">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8"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9" w14:textId="643E115C"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502177">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A"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Date Signed:</w:t>
            </w:r>
          </w:p>
        </w:tc>
      </w:tr>
      <w:tr w:rsidR="00CD7DDB" w14:paraId="4BAA823E" w14:textId="77777777" w:rsidTr="00CD7DDB">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C"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AA823D" w14:textId="77777777" w:rsidR="00CD7DDB" w:rsidRDefault="00CD7DDB">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 xml:space="preserve">Name of TPQCP (if applicable): </w:t>
            </w:r>
          </w:p>
        </w:tc>
      </w:tr>
    </w:tbl>
    <w:p w14:paraId="4BAA823F" w14:textId="77777777" w:rsidR="00EA1EC9" w:rsidRPr="00CD7DDB" w:rsidRDefault="00EA1EC9" w:rsidP="00DA2B2D">
      <w:pPr>
        <w:pStyle w:val="CommentText"/>
        <w:rPr>
          <w:rFonts w:asciiTheme="minorHAnsi" w:hAnsiTheme="minorHAnsi"/>
          <w:sz w:val="18"/>
          <w:szCs w:val="18"/>
        </w:rPr>
      </w:pPr>
    </w:p>
    <w:p w14:paraId="4BAA8240" w14:textId="77777777" w:rsidR="00EA1EC9" w:rsidRPr="00D83E48" w:rsidRDefault="00EA1EC9" w:rsidP="00DA2B2D">
      <w:pPr>
        <w:rPr>
          <w:rFonts w:ascii="Calibri" w:hAnsi="Calibri"/>
          <w:b/>
          <w:sz w:val="32"/>
          <w:szCs w:val="32"/>
        </w:rPr>
        <w:sectPr w:rsidR="00EA1EC9" w:rsidRPr="00D83E48" w:rsidSect="001750A9">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4BAA8241" w14:textId="1F7B66FF" w:rsidR="00EA1EC9" w:rsidRPr="00502177" w:rsidRDefault="00D975FF" w:rsidP="00502177">
      <w:pPr>
        <w:jc w:val="center"/>
        <w:rPr>
          <w:rFonts w:ascii="Calibri" w:hAnsi="Calibri"/>
          <w:b/>
        </w:rPr>
      </w:pPr>
      <w:r w:rsidRPr="00502177">
        <w:rPr>
          <w:rFonts w:ascii="Calibri" w:hAnsi="Calibri"/>
          <w:b/>
        </w:rPr>
        <w:lastRenderedPageBreak/>
        <w:t>CF2R-MCH-22</w:t>
      </w:r>
      <w:r w:rsidR="00A3025D">
        <w:rPr>
          <w:rFonts w:ascii="Calibri" w:hAnsi="Calibri"/>
          <w:b/>
        </w:rPr>
        <w:t>c</w:t>
      </w:r>
      <w:r w:rsidR="00502177">
        <w:rPr>
          <w:rFonts w:ascii="Calibri" w:hAnsi="Calibri"/>
          <w:b/>
        </w:rPr>
        <w:t>-H User Instructions</w:t>
      </w:r>
    </w:p>
    <w:p w14:paraId="4BAA8242" w14:textId="77777777" w:rsidR="00D975FF" w:rsidRPr="00D83E48" w:rsidRDefault="00D975FF" w:rsidP="0009456E">
      <w:pPr>
        <w:rPr>
          <w:rFonts w:ascii="Calibri" w:hAnsi="Calibri"/>
        </w:rPr>
      </w:pPr>
    </w:p>
    <w:p w14:paraId="4BAA8243" w14:textId="77777777" w:rsidR="00D975FF" w:rsidRPr="005D199F" w:rsidRDefault="00D975FF" w:rsidP="00D975FF">
      <w:pPr>
        <w:rPr>
          <w:rFonts w:ascii="Calibri" w:hAnsi="Calibri"/>
          <w:b/>
        </w:rPr>
      </w:pPr>
      <w:r w:rsidRPr="00714E84">
        <w:rPr>
          <w:rFonts w:ascii="Calibri" w:hAnsi="Calibri"/>
          <w:b/>
        </w:rPr>
        <w:t>Section A. Ducted Cooling System Information</w:t>
      </w:r>
    </w:p>
    <w:p w14:paraId="4BAA8244" w14:textId="4792743F" w:rsidR="00D975FF" w:rsidRPr="004D611C" w:rsidRDefault="00D975FF" w:rsidP="00D975FF">
      <w:pPr>
        <w:pStyle w:val="ListParagraph"/>
        <w:numPr>
          <w:ilvl w:val="0"/>
          <w:numId w:val="34"/>
        </w:numPr>
        <w:ind w:left="360" w:hanging="360"/>
        <w:rPr>
          <w:rFonts w:ascii="Calibri" w:hAnsi="Calibri"/>
          <w:i/>
        </w:rPr>
      </w:pPr>
      <w:r w:rsidRPr="00714E84">
        <w:rPr>
          <w:rFonts w:ascii="Calibri" w:hAnsi="Calibri"/>
          <w:i/>
        </w:rPr>
        <w:t>System Identification or Name:</w:t>
      </w:r>
      <w:r>
        <w:rPr>
          <w:rFonts w:ascii="Calibri" w:hAnsi="Calibri"/>
          <w:i/>
        </w:rPr>
        <w:t xml:space="preserve"> </w:t>
      </w:r>
      <w:r>
        <w:rPr>
          <w:rFonts w:ascii="Calibri" w:hAnsi="Calibri"/>
        </w:rPr>
        <w:t>This field is filled out automatically. It is referenced from the CF2R-MCH-23, which must be completed prior to this document.</w:t>
      </w:r>
    </w:p>
    <w:p w14:paraId="4BAA8245" w14:textId="76EB7C4C" w:rsidR="00D975FF" w:rsidRPr="006A3323" w:rsidRDefault="00D975FF" w:rsidP="00D975FF">
      <w:pPr>
        <w:pStyle w:val="ListParagraph"/>
        <w:numPr>
          <w:ilvl w:val="0"/>
          <w:numId w:val="34"/>
        </w:numPr>
        <w:ind w:left="360" w:hanging="360"/>
        <w:rPr>
          <w:ins w:id="26" w:author="Smith, Alexis@Energy" w:date="2019-03-26T15:22:00Z"/>
          <w:rFonts w:ascii="Calibri" w:hAnsi="Calibri"/>
          <w:i/>
        </w:rPr>
      </w:pPr>
      <w:r w:rsidRPr="00714E84">
        <w:rPr>
          <w:rFonts w:asciiTheme="minorHAnsi" w:hAnsiTheme="minorHAnsi"/>
          <w:i/>
          <w:szCs w:val="18"/>
        </w:rPr>
        <w:t>System Location or Area Served:</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30C585C" w14:textId="31184E97" w:rsidR="00626DC2" w:rsidRPr="00626DC2" w:rsidRDefault="00626DC2" w:rsidP="006A3323">
      <w:pPr>
        <w:numPr>
          <w:ilvl w:val="0"/>
          <w:numId w:val="34"/>
        </w:numPr>
        <w:spacing w:line="276" w:lineRule="auto"/>
        <w:ind w:left="360" w:hanging="360"/>
        <w:rPr>
          <w:ins w:id="27" w:author="Smith, Alexis@Energy" w:date="2019-03-26T15:15:00Z"/>
          <w:rFonts w:ascii="Calibri" w:hAnsi="Calibri"/>
          <w:i/>
        </w:rPr>
      </w:pPr>
      <w:ins w:id="28" w:author="Smith, Alexis@Energy" w:date="2019-03-26T15:25:00Z">
        <w:r w:rsidRPr="00626DC2">
          <w:rPr>
            <w:rFonts w:asciiTheme="minorHAnsi" w:hAnsiTheme="minorHAnsi"/>
            <w:i/>
          </w:rPr>
          <w:t xml:space="preserve">Indoor Unit Name: </w:t>
        </w:r>
        <w:r w:rsidRPr="00626DC2">
          <w:rPr>
            <w:rFonts w:ascii="Calibri" w:hAnsi="Calibri"/>
          </w:rPr>
          <w:t>This field is filled out automatically. It is referenced from the CF2R-MCH-23, which must be completed prior to this document.</w:t>
        </w:r>
      </w:ins>
    </w:p>
    <w:p w14:paraId="4BAA8246" w14:textId="157D3263"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Installation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7" w14:textId="71E16F0A"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Nominal Cooling Capacity (tons) of Condenser:</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8" w14:textId="578EEE8D"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Condenser Speed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9" w14:textId="075FBD20"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Cooling System Zonal Control Type:</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A" w14:textId="526CCB99"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Central Fan Integrated (CFI) Ventilation System Status:</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B" w14:textId="781F502F"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System Bypass Duct Status:</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C" w14:textId="1A014F3D" w:rsidR="00D975FF" w:rsidRPr="004D611C"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Date of System Airflow Rate Measurement:</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4BAA824D" w14:textId="3F13F905" w:rsidR="00D975FF" w:rsidRPr="008F4970" w:rsidRDefault="00D975FF" w:rsidP="00D975FF">
      <w:pPr>
        <w:pStyle w:val="ListParagraph"/>
        <w:numPr>
          <w:ilvl w:val="0"/>
          <w:numId w:val="34"/>
        </w:numPr>
        <w:ind w:left="360" w:hanging="360"/>
        <w:rPr>
          <w:rFonts w:ascii="Calibri" w:hAnsi="Calibri"/>
          <w:i/>
        </w:rPr>
      </w:pPr>
      <w:r w:rsidRPr="00714E84">
        <w:rPr>
          <w:rFonts w:asciiTheme="minorHAnsi" w:hAnsiTheme="minorHAnsi"/>
          <w:i/>
          <w:szCs w:val="18"/>
        </w:rPr>
        <w:t>Airflow Rate Protocol utilized:</w:t>
      </w:r>
      <w:r w:rsidRPr="004D611C">
        <w:rPr>
          <w:rFonts w:ascii="Calibri" w:hAnsi="Calibri"/>
        </w:rPr>
        <w:t xml:space="preserve"> </w:t>
      </w:r>
      <w:r>
        <w:rPr>
          <w:rFonts w:ascii="Calibri" w:hAnsi="Calibri"/>
        </w:rPr>
        <w:t>This field is filled out automatically. It is referenced from the CF2R-MCH-23, which must be completed prior to this document.</w:t>
      </w:r>
    </w:p>
    <w:p w14:paraId="7C450357" w14:textId="26FBF233" w:rsidR="00E61E42" w:rsidRPr="00154520" w:rsidRDefault="00154520" w:rsidP="007512C1">
      <w:pPr>
        <w:pStyle w:val="ListParagraph"/>
        <w:numPr>
          <w:ilvl w:val="0"/>
          <w:numId w:val="34"/>
        </w:numPr>
        <w:ind w:left="360" w:hanging="360"/>
        <w:rPr>
          <w:rFonts w:ascii="Calibri" w:hAnsi="Calibri"/>
          <w:i/>
        </w:rPr>
      </w:pPr>
      <w:r w:rsidRPr="00542FBC">
        <w:rPr>
          <w:rFonts w:ascii="Calibri" w:hAnsi="Calibri"/>
        </w:rPr>
        <w:t xml:space="preserve">Central Fan Ventilation Cooling System (CFVCS) Status: </w:t>
      </w:r>
      <w:r w:rsidR="007512C1" w:rsidRPr="007512C1">
        <w:rPr>
          <w:rFonts w:ascii="Calibri" w:hAnsi="Calibri"/>
        </w:rPr>
        <w:t>This field is filled out automatically. It is referenced from the CF2R-MCH-23, which must be completed prior to this document.</w:t>
      </w:r>
    </w:p>
    <w:p w14:paraId="4BAA824E" w14:textId="77777777" w:rsidR="00D975FF" w:rsidRPr="00714E84" w:rsidRDefault="00D975FF" w:rsidP="00D975FF">
      <w:pPr>
        <w:rPr>
          <w:rFonts w:ascii="Calibri" w:hAnsi="Calibri"/>
          <w:i/>
        </w:rPr>
      </w:pPr>
    </w:p>
    <w:p w14:paraId="4BAA824F" w14:textId="17E2CCC7" w:rsidR="00D975FF" w:rsidRPr="004D611C" w:rsidRDefault="00D975FF" w:rsidP="00D975FF">
      <w:pPr>
        <w:keepNext/>
        <w:rPr>
          <w:rFonts w:asciiTheme="minorHAnsi" w:hAnsiTheme="minorHAnsi"/>
          <w:b/>
          <w:szCs w:val="18"/>
        </w:rPr>
      </w:pPr>
      <w:r>
        <w:rPr>
          <w:rFonts w:asciiTheme="minorHAnsi" w:hAnsiTheme="minorHAnsi"/>
          <w:b/>
          <w:szCs w:val="18"/>
        </w:rPr>
        <w:t xml:space="preserve">Section </w:t>
      </w:r>
      <w:r w:rsidRPr="00714E84">
        <w:rPr>
          <w:rFonts w:asciiTheme="minorHAnsi" w:hAnsiTheme="minorHAnsi"/>
          <w:b/>
          <w:szCs w:val="18"/>
        </w:rPr>
        <w:t>B. Fan Watt Measurement Apparatus and Procedure Information</w:t>
      </w:r>
    </w:p>
    <w:p w14:paraId="4BAA8250" w14:textId="0C1063EC" w:rsidR="00D975FF" w:rsidRPr="004D611C" w:rsidRDefault="00D975FF" w:rsidP="00D975FF">
      <w:pPr>
        <w:pStyle w:val="ListParagraph"/>
        <w:numPr>
          <w:ilvl w:val="0"/>
          <w:numId w:val="35"/>
        </w:numPr>
        <w:ind w:left="360" w:hanging="360"/>
        <w:rPr>
          <w:rFonts w:ascii="Calibri" w:hAnsi="Calibri"/>
          <w:i/>
        </w:rPr>
      </w:pPr>
      <w:r w:rsidRPr="00714E84">
        <w:rPr>
          <w:rFonts w:asciiTheme="minorHAnsi" w:hAnsiTheme="minorHAnsi"/>
          <w:i/>
          <w:szCs w:val="18"/>
        </w:rPr>
        <w:t>Fan Watt Verification Device Used</w:t>
      </w:r>
      <w:r>
        <w:rPr>
          <w:rFonts w:ascii="Calibri" w:hAnsi="Calibri"/>
          <w:i/>
        </w:rPr>
        <w:t xml:space="preserve">: </w:t>
      </w:r>
      <w:r>
        <w:rPr>
          <w:rFonts w:ascii="Calibri" w:hAnsi="Calibri"/>
        </w:rPr>
        <w:t>If the device used to measure fan watts was a portable watt meter then select “Portable Watt Meter”. This can include plug-in devices such as a “Watts-Up” meter, or a “Kill-a-Watt” meter, or a clamp-on type meter that reads true power watts directly (must account for power factor – multiplying amps x volts is not adequate).</w:t>
      </w:r>
    </w:p>
    <w:p w14:paraId="4BAA8251" w14:textId="77777777" w:rsidR="00D975FF" w:rsidRDefault="00D975FF" w:rsidP="00D975FF">
      <w:pPr>
        <w:rPr>
          <w:rFonts w:ascii="Calibri" w:hAnsi="Calibri"/>
          <w:i/>
        </w:rPr>
      </w:pPr>
    </w:p>
    <w:p w14:paraId="4BAA8252" w14:textId="17DFB5BD" w:rsidR="00D975FF" w:rsidRPr="004E6DD7" w:rsidRDefault="00D975FF" w:rsidP="00D975FF">
      <w:pPr>
        <w:keepNext/>
        <w:rPr>
          <w:rFonts w:asciiTheme="minorHAnsi" w:hAnsiTheme="minorHAnsi"/>
          <w:b/>
          <w:szCs w:val="18"/>
        </w:rPr>
      </w:pPr>
      <w:r w:rsidRPr="00714E84">
        <w:rPr>
          <w:rFonts w:asciiTheme="minorHAnsi" w:hAnsiTheme="minorHAnsi"/>
          <w:b/>
          <w:szCs w:val="18"/>
        </w:rPr>
        <w:t>Section C. Forced Air System Fan Efficacy Measurement</w:t>
      </w:r>
    </w:p>
    <w:p w14:paraId="4BAA8253" w14:textId="6DB36BBC" w:rsidR="00D975FF" w:rsidRDefault="00D975FF" w:rsidP="00D975FF">
      <w:pPr>
        <w:pStyle w:val="ListParagraph"/>
        <w:numPr>
          <w:ilvl w:val="0"/>
          <w:numId w:val="36"/>
        </w:numPr>
        <w:ind w:left="360" w:hanging="360"/>
        <w:rPr>
          <w:rFonts w:ascii="Calibri" w:hAnsi="Calibri"/>
        </w:rPr>
      </w:pPr>
      <w:r>
        <w:rPr>
          <w:rFonts w:asciiTheme="minorHAnsi" w:hAnsiTheme="minorHAnsi"/>
          <w:i/>
          <w:szCs w:val="18"/>
        </w:rPr>
        <w:t>Actual Tested Watts</w:t>
      </w:r>
      <w:r w:rsidRPr="004E6DD7">
        <w:rPr>
          <w:rFonts w:ascii="Calibri" w:hAnsi="Calibri"/>
          <w:i/>
        </w:rPr>
        <w:t xml:space="preserve">: </w:t>
      </w:r>
      <w:r>
        <w:rPr>
          <w:rFonts w:ascii="Calibri" w:hAnsi="Calibri"/>
        </w:rPr>
        <w:t>Enter the number of watts tested using the device specified in section B.</w:t>
      </w:r>
    </w:p>
    <w:p w14:paraId="4BAA8254" w14:textId="654779A2" w:rsidR="00D975FF" w:rsidRPr="004E6DD7"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Actual Tested Airflow from MCH-23 (cfm):</w:t>
      </w:r>
      <w:r>
        <w:rPr>
          <w:rFonts w:asciiTheme="minorHAnsi" w:hAnsiTheme="minorHAnsi"/>
          <w:i/>
          <w:szCs w:val="18"/>
        </w:rPr>
        <w:t xml:space="preserve"> </w:t>
      </w:r>
      <w:r>
        <w:rPr>
          <w:rFonts w:ascii="Calibri" w:hAnsi="Calibri"/>
        </w:rPr>
        <w:t>This field is filled out automatically. It is referenced from the CF2R-MCH-23, which must be completed prior to this document.</w:t>
      </w:r>
    </w:p>
    <w:p w14:paraId="36B390D3" w14:textId="5C2B048D" w:rsidR="00726211" w:rsidRPr="008F4970"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Required Fan Efficacy (</w:t>
      </w:r>
      <w:r w:rsidR="005D27C3">
        <w:rPr>
          <w:rFonts w:asciiTheme="minorHAnsi" w:hAnsiTheme="minorHAnsi"/>
          <w:i/>
          <w:szCs w:val="18"/>
        </w:rPr>
        <w:t>W</w:t>
      </w:r>
      <w:r w:rsidRPr="00714E84">
        <w:rPr>
          <w:rFonts w:asciiTheme="minorHAnsi" w:hAnsiTheme="minorHAnsi"/>
          <w:i/>
          <w:szCs w:val="18"/>
        </w:rPr>
        <w:t>atts/cfm)</w:t>
      </w:r>
      <w:r>
        <w:rPr>
          <w:rFonts w:asciiTheme="minorHAnsi" w:hAnsiTheme="minorHAnsi"/>
          <w:i/>
          <w:szCs w:val="18"/>
        </w:rPr>
        <w:t xml:space="preserve">: </w:t>
      </w:r>
      <w:r>
        <w:rPr>
          <w:rFonts w:ascii="Calibri" w:hAnsi="Calibri"/>
        </w:rPr>
        <w:t>This field is filled out automatically</w:t>
      </w:r>
      <w:r w:rsidR="00726211">
        <w:rPr>
          <w:rFonts w:ascii="Calibri" w:hAnsi="Calibri"/>
        </w:rPr>
        <w:t xml:space="preserve"> and </w:t>
      </w:r>
      <w:r w:rsidR="0009646A">
        <w:rPr>
          <w:rFonts w:ascii="Calibri" w:hAnsi="Calibri"/>
        </w:rPr>
        <w:t>referenced from MCH-01.</w:t>
      </w:r>
      <w:r w:rsidR="00726211">
        <w:rPr>
          <w:rFonts w:ascii="Calibri" w:hAnsi="Calibri"/>
        </w:rPr>
        <w:t xml:space="preserve"> Values below are used unless higher efficacy values </w:t>
      </w:r>
      <w:r w:rsidR="00384822">
        <w:rPr>
          <w:rFonts w:ascii="Calibri" w:hAnsi="Calibri"/>
        </w:rPr>
        <w:t xml:space="preserve">are </w:t>
      </w:r>
      <w:r w:rsidR="00D6070D">
        <w:rPr>
          <w:rFonts w:ascii="Calibri" w:hAnsi="Calibri"/>
        </w:rPr>
        <w:t>specified</w:t>
      </w:r>
      <w:r w:rsidR="00384822">
        <w:rPr>
          <w:rFonts w:ascii="Calibri" w:hAnsi="Calibri"/>
        </w:rPr>
        <w:t xml:space="preserve"> on the CF1R for </w:t>
      </w:r>
      <w:r w:rsidR="00726211">
        <w:rPr>
          <w:rFonts w:ascii="Calibri" w:hAnsi="Calibri"/>
        </w:rPr>
        <w:t>performance compliance.</w:t>
      </w:r>
    </w:p>
    <w:p w14:paraId="6B6F98DE" w14:textId="0A188B99" w:rsidR="00726211" w:rsidRPr="008F4970" w:rsidRDefault="00726211" w:rsidP="008F4970">
      <w:pPr>
        <w:pStyle w:val="ListParagraph"/>
        <w:numPr>
          <w:ilvl w:val="1"/>
          <w:numId w:val="36"/>
        </w:numPr>
        <w:rPr>
          <w:rFonts w:ascii="Calibri" w:hAnsi="Calibri"/>
          <w:i/>
        </w:rPr>
      </w:pPr>
      <w:r>
        <w:rPr>
          <w:rFonts w:ascii="Calibri" w:hAnsi="Calibri"/>
        </w:rPr>
        <w:t>0.62 watt</w:t>
      </w:r>
      <w:r w:rsidR="00154520">
        <w:rPr>
          <w:rFonts w:ascii="Calibri" w:hAnsi="Calibri"/>
        </w:rPr>
        <w:t>s</w:t>
      </w:r>
      <w:r>
        <w:rPr>
          <w:rFonts w:ascii="Calibri" w:hAnsi="Calibri"/>
        </w:rPr>
        <w:t>/cfm for small duct high velocity HP or AC systems</w:t>
      </w:r>
    </w:p>
    <w:p w14:paraId="7DB927F8" w14:textId="6D79F76A" w:rsidR="00726211" w:rsidRPr="008F4970" w:rsidRDefault="00726211" w:rsidP="00BB6632">
      <w:pPr>
        <w:pStyle w:val="ListParagraph"/>
        <w:numPr>
          <w:ilvl w:val="1"/>
          <w:numId w:val="36"/>
        </w:numPr>
        <w:rPr>
          <w:rFonts w:ascii="Calibri" w:hAnsi="Calibri"/>
          <w:i/>
        </w:rPr>
      </w:pPr>
      <w:r>
        <w:rPr>
          <w:rFonts w:ascii="Calibri" w:hAnsi="Calibri"/>
        </w:rPr>
        <w:t>0.45 watt</w:t>
      </w:r>
      <w:r w:rsidR="00154520">
        <w:rPr>
          <w:rFonts w:ascii="Calibri" w:hAnsi="Calibri"/>
        </w:rPr>
        <w:t>s</w:t>
      </w:r>
      <w:r>
        <w:rPr>
          <w:rFonts w:ascii="Calibri" w:hAnsi="Calibri"/>
        </w:rPr>
        <w:t>/cfm for central gas furnace or packaged gas furnace systems</w:t>
      </w:r>
    </w:p>
    <w:p w14:paraId="4BAA8255" w14:textId="20A4C037" w:rsidR="00D975FF" w:rsidRPr="004E6DD7" w:rsidRDefault="00726211" w:rsidP="00BB6632">
      <w:pPr>
        <w:pStyle w:val="ListParagraph"/>
        <w:numPr>
          <w:ilvl w:val="1"/>
          <w:numId w:val="36"/>
        </w:numPr>
        <w:rPr>
          <w:rFonts w:ascii="Calibri" w:hAnsi="Calibri"/>
          <w:i/>
        </w:rPr>
      </w:pPr>
      <w:r>
        <w:rPr>
          <w:rFonts w:ascii="Calibri" w:hAnsi="Calibri"/>
        </w:rPr>
        <w:t>0.58 watt</w:t>
      </w:r>
      <w:r w:rsidR="00154520">
        <w:rPr>
          <w:rFonts w:ascii="Calibri" w:hAnsi="Calibri"/>
        </w:rPr>
        <w:t>s</w:t>
      </w:r>
      <w:r>
        <w:rPr>
          <w:rFonts w:ascii="Calibri" w:hAnsi="Calibri"/>
        </w:rPr>
        <w:t>/cfm for all other systems</w:t>
      </w:r>
    </w:p>
    <w:p w14:paraId="4BAA8256" w14:textId="6B6EBCEB" w:rsidR="00D975FF" w:rsidRPr="004E6DD7"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Actual Fan Efficacy (</w:t>
      </w:r>
      <w:r w:rsidR="00154520">
        <w:rPr>
          <w:rFonts w:asciiTheme="minorHAnsi" w:hAnsiTheme="minorHAnsi"/>
          <w:i/>
          <w:szCs w:val="18"/>
        </w:rPr>
        <w:t>w</w:t>
      </w:r>
      <w:r w:rsidRPr="00714E84">
        <w:rPr>
          <w:rFonts w:asciiTheme="minorHAnsi" w:hAnsiTheme="minorHAnsi"/>
          <w:i/>
          <w:szCs w:val="18"/>
        </w:rPr>
        <w:t>atts/cfm)</w:t>
      </w:r>
      <w:r>
        <w:rPr>
          <w:rFonts w:asciiTheme="minorHAnsi" w:hAnsiTheme="minorHAnsi"/>
          <w:i/>
          <w:szCs w:val="18"/>
        </w:rPr>
        <w:t xml:space="preserve">: </w:t>
      </w:r>
      <w:r>
        <w:rPr>
          <w:rFonts w:ascii="Calibri" w:hAnsi="Calibri"/>
        </w:rPr>
        <w:t>This field is filled out automatically. It is calculated by dividing the actual tested watts by the actual tested airflow.</w:t>
      </w:r>
    </w:p>
    <w:p w14:paraId="4BAA8257" w14:textId="77777777" w:rsidR="00D975FF" w:rsidRPr="00835A0F" w:rsidRDefault="00D975FF" w:rsidP="00D975FF">
      <w:pPr>
        <w:pStyle w:val="ListParagraph"/>
        <w:numPr>
          <w:ilvl w:val="0"/>
          <w:numId w:val="36"/>
        </w:numPr>
        <w:ind w:left="360" w:hanging="360"/>
        <w:rPr>
          <w:rFonts w:ascii="Calibri" w:hAnsi="Calibri"/>
          <w:i/>
        </w:rPr>
      </w:pPr>
      <w:r w:rsidRPr="00714E84">
        <w:rPr>
          <w:rFonts w:asciiTheme="minorHAnsi" w:hAnsiTheme="minorHAnsi"/>
          <w:i/>
          <w:szCs w:val="18"/>
        </w:rPr>
        <w:t>Compliance Statement:</w:t>
      </w:r>
      <w:r>
        <w:rPr>
          <w:rFonts w:asciiTheme="minorHAnsi" w:hAnsiTheme="minorHAnsi"/>
          <w:i/>
          <w:szCs w:val="18"/>
        </w:rPr>
        <w:t xml:space="preserve"> </w:t>
      </w:r>
      <w:r>
        <w:rPr>
          <w:rFonts w:asciiTheme="minorHAnsi" w:hAnsiTheme="minorHAnsi"/>
          <w:szCs w:val="18"/>
        </w:rPr>
        <w:t>This field is filled out automatically based on whether or not the actual fan efficacy meets the required fan efficacy.</w:t>
      </w:r>
    </w:p>
    <w:p w14:paraId="4BAA8258" w14:textId="77777777" w:rsidR="00D975FF" w:rsidRDefault="00D975FF" w:rsidP="00D975FF">
      <w:pPr>
        <w:rPr>
          <w:rFonts w:ascii="Calibri" w:hAnsi="Calibri"/>
          <w:i/>
        </w:rPr>
      </w:pPr>
    </w:p>
    <w:p w14:paraId="324DDBDF" w14:textId="3AB9F38E" w:rsidR="00B7347F" w:rsidRDefault="00B7347F" w:rsidP="00D975FF">
      <w:pPr>
        <w:rPr>
          <w:rFonts w:ascii="Calibri" w:hAnsi="Calibri"/>
          <w:b/>
        </w:rPr>
      </w:pPr>
      <w:r>
        <w:rPr>
          <w:rFonts w:ascii="Calibri" w:hAnsi="Calibri"/>
          <w:b/>
        </w:rPr>
        <w:t>Section D. Central Fan Ventilation Cooling System Fan Efficacy Measurement</w:t>
      </w:r>
    </w:p>
    <w:p w14:paraId="67DF2124" w14:textId="77777777" w:rsidR="007512C1" w:rsidRPr="00A2424F" w:rsidRDefault="007512C1" w:rsidP="007512C1">
      <w:pPr>
        <w:numPr>
          <w:ilvl w:val="0"/>
          <w:numId w:val="42"/>
        </w:numPr>
        <w:ind w:left="360" w:hanging="360"/>
        <w:contextualSpacing/>
        <w:rPr>
          <w:rFonts w:ascii="Calibri" w:hAnsi="Calibri"/>
        </w:rPr>
      </w:pPr>
      <w:r w:rsidRPr="00BF666A">
        <w:rPr>
          <w:rFonts w:ascii="Calibri" w:hAnsi="Calibri"/>
          <w:i/>
        </w:rPr>
        <w:t>Actual Tested Watts</w:t>
      </w:r>
      <w:r w:rsidRPr="00A2424F">
        <w:rPr>
          <w:rFonts w:ascii="Calibri" w:hAnsi="Calibri"/>
          <w:i/>
        </w:rPr>
        <w:t xml:space="preserve">: </w:t>
      </w:r>
      <w:r w:rsidRPr="00337A1A">
        <w:rPr>
          <w:rFonts w:ascii="Calibri" w:hAnsi="Calibri"/>
        </w:rPr>
        <w:t>Enter the number of watts tested using the device specified in Section B and tested at ventilation cooling airflow rate.</w:t>
      </w:r>
    </w:p>
    <w:p w14:paraId="7607547E" w14:textId="77777777" w:rsidR="007512C1" w:rsidRDefault="007512C1" w:rsidP="007512C1">
      <w:pPr>
        <w:numPr>
          <w:ilvl w:val="0"/>
          <w:numId w:val="42"/>
        </w:numPr>
        <w:ind w:left="360" w:hanging="360"/>
        <w:contextualSpacing/>
        <w:rPr>
          <w:rFonts w:ascii="Calibri" w:hAnsi="Calibri"/>
          <w:i/>
        </w:rPr>
      </w:pPr>
      <w:r w:rsidRPr="0070474F">
        <w:rPr>
          <w:rFonts w:ascii="Calibri" w:hAnsi="Calibri"/>
          <w:i/>
        </w:rPr>
        <w:t>Actual Tested Ventilation Airflow from</w:t>
      </w:r>
      <w:r w:rsidRPr="00A2424F">
        <w:rPr>
          <w:rFonts w:ascii="Calibri" w:hAnsi="Calibri"/>
          <w:i/>
        </w:rPr>
        <w:t xml:space="preserve"> </w:t>
      </w:r>
      <w:r>
        <w:rPr>
          <w:rFonts w:ascii="Calibri" w:hAnsi="Calibri"/>
          <w:i/>
        </w:rPr>
        <w:t xml:space="preserve">MCH-23: </w:t>
      </w:r>
      <w:r w:rsidRPr="00710CB9">
        <w:rPr>
          <w:rFonts w:ascii="Calibri" w:hAnsi="Calibri"/>
        </w:rPr>
        <w:t>This field is filled out automatically. It is referenced from the CF2R-MCH-23, which must be completed prior to this document.</w:t>
      </w:r>
    </w:p>
    <w:p w14:paraId="12414DA1" w14:textId="77777777" w:rsidR="007512C1" w:rsidRPr="00A2424F" w:rsidRDefault="007512C1" w:rsidP="007512C1">
      <w:pPr>
        <w:numPr>
          <w:ilvl w:val="0"/>
          <w:numId w:val="42"/>
        </w:numPr>
        <w:ind w:left="360" w:hanging="360"/>
        <w:contextualSpacing/>
        <w:rPr>
          <w:rFonts w:ascii="Calibri" w:hAnsi="Calibri"/>
          <w:i/>
        </w:rPr>
      </w:pPr>
      <w:r>
        <w:rPr>
          <w:rFonts w:ascii="Calibri" w:hAnsi="Calibri"/>
          <w:i/>
        </w:rPr>
        <w:t xml:space="preserve">Required Fan Efficacy: </w:t>
      </w:r>
      <w:r w:rsidRPr="00CB4055">
        <w:rPr>
          <w:rFonts w:ascii="Calibri" w:hAnsi="Calibri"/>
        </w:rPr>
        <w:t>This field is filled out automatically and referenced from MCH-01.</w:t>
      </w:r>
      <w:r w:rsidRPr="008623B6">
        <w:t xml:space="preserve"> </w:t>
      </w:r>
      <w:r w:rsidRPr="008623B6">
        <w:rPr>
          <w:rFonts w:ascii="Calibri" w:hAnsi="Calibri"/>
        </w:rPr>
        <w:t>Values below are used unless higher efficacy values are listed on the CF1R for performance compliance.</w:t>
      </w:r>
    </w:p>
    <w:p w14:paraId="6E4BC3AC" w14:textId="77777777" w:rsidR="007512C1" w:rsidRDefault="007512C1" w:rsidP="007512C1">
      <w:pPr>
        <w:numPr>
          <w:ilvl w:val="1"/>
          <w:numId w:val="42"/>
        </w:numPr>
        <w:contextualSpacing/>
        <w:rPr>
          <w:rFonts w:ascii="Calibri" w:hAnsi="Calibri"/>
          <w:i/>
        </w:rPr>
      </w:pPr>
      <w:r>
        <w:rPr>
          <w:rFonts w:ascii="Calibri" w:hAnsi="Calibri"/>
        </w:rPr>
        <w:t>0.62 watt/cfm for small duct high velocity HP or AC systems</w:t>
      </w:r>
      <w:r>
        <w:rPr>
          <w:rFonts w:ascii="Calibri" w:hAnsi="Calibri"/>
          <w:i/>
        </w:rPr>
        <w:t xml:space="preserve"> </w:t>
      </w:r>
    </w:p>
    <w:p w14:paraId="6B9E8170" w14:textId="77777777" w:rsidR="007512C1" w:rsidRDefault="007512C1" w:rsidP="007512C1">
      <w:pPr>
        <w:numPr>
          <w:ilvl w:val="1"/>
          <w:numId w:val="42"/>
        </w:numPr>
        <w:contextualSpacing/>
        <w:rPr>
          <w:rFonts w:ascii="Calibri" w:hAnsi="Calibri"/>
          <w:i/>
        </w:rPr>
      </w:pPr>
      <w:r>
        <w:rPr>
          <w:rFonts w:ascii="Calibri" w:hAnsi="Calibri"/>
        </w:rPr>
        <w:t>0.45 watt/cfm for central gas furnace or packaged gas furnace systems</w:t>
      </w:r>
      <w:r>
        <w:rPr>
          <w:rFonts w:ascii="Calibri" w:hAnsi="Calibri"/>
          <w:i/>
        </w:rPr>
        <w:t xml:space="preserve"> </w:t>
      </w:r>
    </w:p>
    <w:p w14:paraId="3AD88B84" w14:textId="77777777" w:rsidR="007512C1" w:rsidRPr="00A2424F" w:rsidRDefault="007512C1" w:rsidP="007512C1">
      <w:pPr>
        <w:numPr>
          <w:ilvl w:val="1"/>
          <w:numId w:val="42"/>
        </w:numPr>
        <w:contextualSpacing/>
        <w:rPr>
          <w:rFonts w:ascii="Calibri" w:hAnsi="Calibri"/>
          <w:i/>
        </w:rPr>
      </w:pPr>
      <w:r w:rsidRPr="00A2424F">
        <w:rPr>
          <w:rFonts w:ascii="Calibri" w:hAnsi="Calibri"/>
        </w:rPr>
        <w:t>0.58 watt/cfm for all other systems</w:t>
      </w:r>
    </w:p>
    <w:p w14:paraId="206D1B1A" w14:textId="77777777" w:rsidR="007512C1" w:rsidRDefault="007512C1" w:rsidP="007512C1">
      <w:pPr>
        <w:numPr>
          <w:ilvl w:val="0"/>
          <w:numId w:val="42"/>
        </w:numPr>
        <w:ind w:left="360" w:hanging="360"/>
        <w:contextualSpacing/>
        <w:rPr>
          <w:rFonts w:ascii="Calibri" w:hAnsi="Calibri"/>
        </w:rPr>
      </w:pPr>
      <w:r w:rsidRPr="009E0F9E">
        <w:rPr>
          <w:rFonts w:ascii="Calibri" w:hAnsi="Calibri"/>
          <w:i/>
        </w:rPr>
        <w:t xml:space="preserve">Actual Fan Efficacy: </w:t>
      </w:r>
      <w:r w:rsidRPr="00710CB9">
        <w:rPr>
          <w:rFonts w:ascii="Calibri" w:hAnsi="Calibri"/>
        </w:rPr>
        <w:t xml:space="preserve">This field is filled out automatically. </w:t>
      </w:r>
      <w:r>
        <w:rPr>
          <w:rFonts w:ascii="Calibri" w:hAnsi="Calibri"/>
        </w:rPr>
        <w:t>This</w:t>
      </w:r>
      <w:r w:rsidRPr="00710CB9">
        <w:rPr>
          <w:rFonts w:ascii="Calibri" w:hAnsi="Calibri"/>
        </w:rPr>
        <w:t xml:space="preserve"> is calculated by dividing the </w:t>
      </w:r>
      <w:r>
        <w:rPr>
          <w:rFonts w:ascii="Calibri" w:hAnsi="Calibri"/>
        </w:rPr>
        <w:t xml:space="preserve">measured watt draw by the measured </w:t>
      </w:r>
      <w:r w:rsidRPr="00710CB9">
        <w:rPr>
          <w:rFonts w:ascii="Calibri" w:hAnsi="Calibri"/>
        </w:rPr>
        <w:t>airflow.</w:t>
      </w:r>
    </w:p>
    <w:p w14:paraId="14B56740" w14:textId="77777777" w:rsidR="007512C1" w:rsidRPr="00A2424F" w:rsidRDefault="007512C1" w:rsidP="007512C1">
      <w:pPr>
        <w:numPr>
          <w:ilvl w:val="0"/>
          <w:numId w:val="42"/>
        </w:numPr>
        <w:ind w:left="360" w:hanging="360"/>
        <w:contextualSpacing/>
        <w:rPr>
          <w:rFonts w:ascii="Calibri" w:hAnsi="Calibri"/>
          <w:i/>
        </w:rPr>
      </w:pPr>
      <w:r w:rsidRPr="009E0F9E">
        <w:rPr>
          <w:rFonts w:ascii="Calibri" w:hAnsi="Calibri"/>
          <w:i/>
        </w:rPr>
        <w:t xml:space="preserve">Compliance Statement: </w:t>
      </w:r>
      <w:r w:rsidRPr="009E0F9E">
        <w:rPr>
          <w:rFonts w:asciiTheme="minorHAnsi" w:hAnsiTheme="minorHAnsi"/>
        </w:rPr>
        <w:t>This field is filled out automatically. The result is based on whether or not the actual fan efficacy meets the required fan efficacy for all zones tested.</w:t>
      </w:r>
    </w:p>
    <w:p w14:paraId="08C2192E" w14:textId="77777777" w:rsidR="00B7347F" w:rsidRDefault="00B7347F" w:rsidP="00D975FF">
      <w:pPr>
        <w:rPr>
          <w:rFonts w:ascii="Calibri" w:hAnsi="Calibri"/>
          <w:b/>
        </w:rPr>
      </w:pPr>
    </w:p>
    <w:p w14:paraId="4BAA8259" w14:textId="05CA05D1" w:rsidR="00D975FF" w:rsidRPr="00C62500" w:rsidRDefault="00D975FF" w:rsidP="00D975FF">
      <w:pPr>
        <w:rPr>
          <w:rFonts w:ascii="Calibri" w:hAnsi="Calibri"/>
        </w:rPr>
      </w:pPr>
      <w:r w:rsidRPr="00714E84">
        <w:rPr>
          <w:rFonts w:ascii="Calibri" w:hAnsi="Calibri"/>
          <w:b/>
        </w:rPr>
        <w:t xml:space="preserve">Section </w:t>
      </w:r>
      <w:r w:rsidR="00B7347F">
        <w:rPr>
          <w:rFonts w:ascii="Calibri" w:hAnsi="Calibri"/>
          <w:b/>
        </w:rPr>
        <w:t>E</w:t>
      </w:r>
      <w:r w:rsidRPr="00714E84">
        <w:rPr>
          <w:rFonts w:ascii="Calibri" w:hAnsi="Calibri"/>
          <w:b/>
        </w:rPr>
        <w:t>. Additional Requirements</w:t>
      </w:r>
    </w:p>
    <w:p w14:paraId="4BAA825A"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B"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C"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D"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E" w14:textId="77777777" w:rsidR="00D975FF" w:rsidRPr="00C62500"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4BAA825F" w14:textId="0BAD157F" w:rsidR="00D975FF" w:rsidRDefault="00D975FF"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0A1E51E7" w14:textId="0E0A1009" w:rsidR="007512C1" w:rsidRPr="00C62500" w:rsidRDefault="007512C1" w:rsidP="00D975FF">
      <w:pPr>
        <w:numPr>
          <w:ilvl w:val="0"/>
          <w:numId w:val="37"/>
        </w:numPr>
        <w:ind w:left="360" w:hanging="360"/>
        <w:rPr>
          <w:rFonts w:asciiTheme="minorHAnsi" w:hAnsiTheme="minorHAnsi"/>
        </w:rPr>
      </w:pPr>
      <w:r w:rsidRPr="00714E84">
        <w:rPr>
          <w:rFonts w:asciiTheme="minorHAnsi" w:hAnsiTheme="minorHAnsi"/>
        </w:rPr>
        <w:t>This field must be a true statement (or not applicable) for the system to comply.</w:t>
      </w:r>
    </w:p>
    <w:p w14:paraId="2C22AB80" w14:textId="560AB1EF" w:rsidR="00B7347F" w:rsidRDefault="00B7347F" w:rsidP="0009456E">
      <w:pPr>
        <w:rPr>
          <w:rFonts w:ascii="Calibri" w:hAnsi="Calibri"/>
        </w:rPr>
      </w:pPr>
    </w:p>
    <w:p w14:paraId="73590DD7" w14:textId="77777777" w:rsidR="007512C1" w:rsidRPr="00D83E48" w:rsidRDefault="007512C1" w:rsidP="0009456E">
      <w:pPr>
        <w:rPr>
          <w:rFonts w:ascii="Calibri" w:hAnsi="Calibri"/>
        </w:rPr>
        <w:sectPr w:rsidR="007512C1" w:rsidRPr="00D83E48">
          <w:headerReference w:type="even" r:id="rId14"/>
          <w:headerReference w:type="default" r:id="rId15"/>
          <w:footerReference w:type="default" r:id="rId16"/>
          <w:headerReference w:type="first" r:id="rId17"/>
          <w:footerReference w:type="first" r:id="rId18"/>
          <w:pgSz w:w="12240" w:h="15840" w:code="1"/>
          <w:pgMar w:top="720" w:right="720" w:bottom="720" w:left="720" w:header="720"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5A5FAD" w:rsidRPr="002C21B2" w14:paraId="4BAA826A" w14:textId="77777777" w:rsidTr="00F761B7">
        <w:trPr>
          <w:cantSplit/>
          <w:trHeight w:val="144"/>
        </w:trPr>
        <w:tc>
          <w:tcPr>
            <w:tcW w:w="11030" w:type="dxa"/>
            <w:gridSpan w:val="3"/>
            <w:tcBorders>
              <w:top w:val="single" w:sz="4" w:space="0" w:color="auto"/>
            </w:tcBorders>
            <w:vAlign w:val="center"/>
          </w:tcPr>
          <w:p w14:paraId="4BAA8269" w14:textId="77777777" w:rsidR="005A5FAD" w:rsidRPr="002C21B2" w:rsidRDefault="005A5FAD" w:rsidP="00F761B7">
            <w:pPr>
              <w:keepNext/>
              <w:rPr>
                <w:rFonts w:asciiTheme="minorHAnsi" w:hAnsiTheme="minorHAnsi"/>
                <w:b/>
                <w:sz w:val="18"/>
                <w:szCs w:val="18"/>
              </w:rPr>
            </w:pPr>
            <w:r w:rsidRPr="00890BB7">
              <w:rPr>
                <w:rFonts w:asciiTheme="minorHAnsi" w:hAnsiTheme="minorHAnsi"/>
                <w:b/>
                <w:szCs w:val="18"/>
              </w:rPr>
              <w:t>A. Ducted Cooling System Information</w:t>
            </w:r>
          </w:p>
        </w:tc>
      </w:tr>
      <w:tr w:rsidR="005A5FAD" w:rsidRPr="002C21B2" w14:paraId="4BAA826E" w14:textId="77777777" w:rsidTr="00F761B7">
        <w:trPr>
          <w:cantSplit/>
          <w:trHeight w:val="144"/>
        </w:trPr>
        <w:tc>
          <w:tcPr>
            <w:tcW w:w="475" w:type="dxa"/>
            <w:vAlign w:val="center"/>
          </w:tcPr>
          <w:p w14:paraId="4BAA826B"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01</w:t>
            </w:r>
          </w:p>
        </w:tc>
        <w:tc>
          <w:tcPr>
            <w:tcW w:w="4950" w:type="dxa"/>
            <w:vAlign w:val="center"/>
          </w:tcPr>
          <w:p w14:paraId="4BAA826C" w14:textId="3743A056" w:rsidR="005A5FAD" w:rsidRPr="002C21B2" w:rsidRDefault="005A5FAD" w:rsidP="00F761B7">
            <w:pPr>
              <w:rPr>
                <w:rFonts w:asciiTheme="minorHAnsi" w:hAnsiTheme="minorHAnsi"/>
                <w:color w:val="000000"/>
                <w:sz w:val="18"/>
                <w:szCs w:val="18"/>
                <w:highlight w:val="yellow"/>
              </w:rPr>
            </w:pPr>
            <w:r w:rsidRPr="002C21B2">
              <w:rPr>
                <w:rFonts w:asciiTheme="minorHAnsi" w:hAnsiTheme="minorHAnsi"/>
                <w:sz w:val="18"/>
                <w:szCs w:val="18"/>
              </w:rPr>
              <w:t xml:space="preserve">System Identification or Name </w:t>
            </w:r>
          </w:p>
        </w:tc>
        <w:tc>
          <w:tcPr>
            <w:tcW w:w="5605" w:type="dxa"/>
            <w:vAlign w:val="center"/>
          </w:tcPr>
          <w:p w14:paraId="4BAA826D" w14:textId="77777777" w:rsidR="005A5FAD" w:rsidRPr="002C21B2" w:rsidRDefault="005A5FAD" w:rsidP="005A5FAD">
            <w:pPr>
              <w:rPr>
                <w:rFonts w:asciiTheme="minorHAnsi" w:hAnsiTheme="minorHAnsi"/>
                <w:color w:val="000000"/>
                <w:sz w:val="18"/>
                <w:szCs w:val="18"/>
                <w:highlight w:val="yellow"/>
              </w:rPr>
            </w:pPr>
            <w:r w:rsidRPr="002C21B2">
              <w:rPr>
                <w:rFonts w:asciiTheme="minorHAnsi" w:hAnsiTheme="minorHAnsi"/>
                <w:sz w:val="18"/>
                <w:szCs w:val="18"/>
              </w:rPr>
              <w:t xml:space="preserve">&lt;&lt;auto filled text: referenced from </w:t>
            </w:r>
            <w:r>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5A5FAD" w:rsidRPr="002C21B2" w14:paraId="4BAA8272" w14:textId="77777777" w:rsidTr="00F761B7">
        <w:trPr>
          <w:cantSplit/>
          <w:trHeight w:val="144"/>
        </w:trPr>
        <w:tc>
          <w:tcPr>
            <w:tcW w:w="475" w:type="dxa"/>
            <w:vAlign w:val="center"/>
          </w:tcPr>
          <w:p w14:paraId="4BAA826F" w14:textId="77777777" w:rsidR="005A5FAD" w:rsidRPr="002C21B2" w:rsidRDefault="005A5FAD" w:rsidP="00F761B7">
            <w:pPr>
              <w:jc w:val="center"/>
              <w:rPr>
                <w:rFonts w:asciiTheme="minorHAnsi" w:hAnsiTheme="minorHAnsi"/>
                <w:sz w:val="18"/>
                <w:szCs w:val="18"/>
              </w:rPr>
            </w:pPr>
            <w:r w:rsidRPr="002C21B2">
              <w:rPr>
                <w:rFonts w:asciiTheme="minorHAnsi" w:hAnsiTheme="minorHAnsi"/>
                <w:sz w:val="18"/>
                <w:szCs w:val="18"/>
              </w:rPr>
              <w:t>02</w:t>
            </w:r>
          </w:p>
        </w:tc>
        <w:tc>
          <w:tcPr>
            <w:tcW w:w="4950" w:type="dxa"/>
            <w:vAlign w:val="center"/>
          </w:tcPr>
          <w:p w14:paraId="4BAA8270" w14:textId="386AE4F3" w:rsidR="005A5FAD" w:rsidRPr="002C21B2" w:rsidRDefault="005A5FAD" w:rsidP="00F761B7">
            <w:pPr>
              <w:rPr>
                <w:rFonts w:asciiTheme="minorHAnsi" w:hAnsiTheme="minorHAnsi"/>
                <w:sz w:val="18"/>
                <w:szCs w:val="18"/>
              </w:rPr>
            </w:pPr>
            <w:r w:rsidRPr="002C21B2">
              <w:rPr>
                <w:rFonts w:asciiTheme="minorHAnsi" w:hAnsiTheme="minorHAnsi"/>
                <w:sz w:val="18"/>
                <w:szCs w:val="18"/>
              </w:rPr>
              <w:t xml:space="preserve">System Location or Area Served </w:t>
            </w:r>
          </w:p>
        </w:tc>
        <w:tc>
          <w:tcPr>
            <w:tcW w:w="5605" w:type="dxa"/>
            <w:vAlign w:val="center"/>
          </w:tcPr>
          <w:p w14:paraId="4BAA8271" w14:textId="77777777" w:rsidR="005A5FAD" w:rsidRPr="002C21B2" w:rsidRDefault="005A5FAD" w:rsidP="00F761B7">
            <w:pPr>
              <w:rPr>
                <w:rFonts w:asciiTheme="minorHAnsi" w:hAnsiTheme="minorHAnsi"/>
                <w:sz w:val="18"/>
                <w:szCs w:val="18"/>
              </w:rPr>
            </w:pPr>
            <w:r w:rsidRPr="002C21B2">
              <w:rPr>
                <w:rFonts w:asciiTheme="minorHAnsi" w:hAnsiTheme="minorHAnsi"/>
                <w:sz w:val="18"/>
                <w:szCs w:val="18"/>
              </w:rPr>
              <w:t xml:space="preserve">&lt;&lt;auto filled text: referenced from </w:t>
            </w:r>
            <w:r>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AA3B68" w:rsidRPr="002C21B2" w14:paraId="64C83EA9" w14:textId="77777777" w:rsidTr="006A3323">
        <w:trPr>
          <w:cantSplit/>
          <w:trHeight w:val="144"/>
          <w:ins w:id="29" w:author="Smith, Alexis@Energy" w:date="2019-03-26T15:15:00Z"/>
        </w:trPr>
        <w:tc>
          <w:tcPr>
            <w:tcW w:w="475" w:type="dxa"/>
            <w:tcBorders>
              <w:top w:val="single" w:sz="4" w:space="0" w:color="auto"/>
              <w:left w:val="single" w:sz="4" w:space="0" w:color="auto"/>
              <w:bottom w:val="single" w:sz="4" w:space="0" w:color="auto"/>
              <w:right w:val="single" w:sz="4" w:space="0" w:color="auto"/>
            </w:tcBorders>
            <w:vAlign w:val="center"/>
          </w:tcPr>
          <w:p w14:paraId="62C319E5" w14:textId="0C9BD28A" w:rsidR="00AA3B68" w:rsidRPr="002C21B2" w:rsidRDefault="00AA3B68" w:rsidP="00AA3B68">
            <w:pPr>
              <w:jc w:val="center"/>
              <w:rPr>
                <w:ins w:id="30" w:author="Smith, Alexis@Energy" w:date="2019-03-26T15:15:00Z"/>
                <w:rFonts w:asciiTheme="minorHAnsi" w:hAnsiTheme="minorHAnsi"/>
                <w:sz w:val="18"/>
                <w:szCs w:val="18"/>
              </w:rPr>
            </w:pPr>
            <w:ins w:id="31" w:author="Smith, Alexis@Energy" w:date="2019-03-26T15:17:00Z">
              <w:r w:rsidRPr="003E3490">
                <w:rPr>
                  <w:rFonts w:asciiTheme="minorHAnsi" w:hAnsiTheme="minorHAnsi"/>
                  <w:sz w:val="18"/>
                </w:rPr>
                <w:t>03</w:t>
              </w:r>
            </w:ins>
          </w:p>
        </w:tc>
        <w:tc>
          <w:tcPr>
            <w:tcW w:w="4950" w:type="dxa"/>
            <w:tcBorders>
              <w:top w:val="single" w:sz="4" w:space="0" w:color="auto"/>
              <w:left w:val="single" w:sz="4" w:space="0" w:color="auto"/>
              <w:bottom w:val="single" w:sz="4" w:space="0" w:color="auto"/>
              <w:right w:val="single" w:sz="4" w:space="0" w:color="auto"/>
            </w:tcBorders>
            <w:vAlign w:val="center"/>
          </w:tcPr>
          <w:p w14:paraId="71C5523C" w14:textId="6F7A8242" w:rsidR="00AA3B68" w:rsidRPr="002C21B2" w:rsidRDefault="00AA3B68" w:rsidP="00AA3B68">
            <w:pPr>
              <w:rPr>
                <w:ins w:id="32" w:author="Smith, Alexis@Energy" w:date="2019-03-26T15:15:00Z"/>
                <w:rFonts w:asciiTheme="minorHAnsi" w:hAnsiTheme="minorHAnsi"/>
                <w:sz w:val="18"/>
                <w:szCs w:val="18"/>
              </w:rPr>
            </w:pPr>
            <w:ins w:id="33" w:author="Smith, Alexis@Energy" w:date="2019-03-26T15:17:00Z">
              <w:r w:rsidRPr="003E3490">
                <w:rPr>
                  <w:rFonts w:asciiTheme="minorHAnsi" w:hAnsiTheme="minorHAnsi"/>
                  <w:sz w:val="18"/>
                </w:rPr>
                <w:t>Indoor Unit Name</w:t>
              </w:r>
            </w:ins>
            <w:ins w:id="34" w:author="Smith, Alexis@Energy" w:date="2019-04-10T15:22:00Z">
              <w:r w:rsidR="00C5001C">
                <w:rPr>
                  <w:rFonts w:asciiTheme="minorHAnsi" w:hAnsiTheme="minorHAnsi"/>
                  <w:sz w:val="18"/>
                </w:rPr>
                <w:t xml:space="preserve"> </w:t>
              </w:r>
              <w:r w:rsidR="00C5001C" w:rsidRPr="00AA1C65">
                <w:rPr>
                  <w:rFonts w:asciiTheme="minorHAnsi" w:hAnsiTheme="minorHAnsi"/>
                  <w:sz w:val="18"/>
                  <w:szCs w:val="18"/>
                </w:rPr>
                <w:t>or Description of Area Served</w:t>
              </w:r>
            </w:ins>
          </w:p>
        </w:tc>
        <w:tc>
          <w:tcPr>
            <w:tcW w:w="5605" w:type="dxa"/>
            <w:tcBorders>
              <w:top w:val="single" w:sz="4" w:space="0" w:color="auto"/>
              <w:left w:val="single" w:sz="4" w:space="0" w:color="auto"/>
              <w:bottom w:val="single" w:sz="4" w:space="0" w:color="auto"/>
              <w:right w:val="single" w:sz="4" w:space="0" w:color="auto"/>
            </w:tcBorders>
            <w:vAlign w:val="center"/>
          </w:tcPr>
          <w:p w14:paraId="39F0C527" w14:textId="0B9E93BB" w:rsidR="00AA3B68" w:rsidRPr="002C21B2" w:rsidRDefault="00AA3B68" w:rsidP="00AA3B68">
            <w:pPr>
              <w:rPr>
                <w:ins w:id="35" w:author="Smith, Alexis@Energy" w:date="2019-03-26T15:15:00Z"/>
                <w:rFonts w:asciiTheme="minorHAnsi" w:hAnsiTheme="minorHAnsi"/>
                <w:sz w:val="18"/>
                <w:szCs w:val="18"/>
              </w:rPr>
            </w:pPr>
            <w:ins w:id="36" w:author="Smith, Alexis@Energy" w:date="2019-03-26T15:17:00Z">
              <w:r w:rsidRPr="002C21B2">
                <w:rPr>
                  <w:rFonts w:asciiTheme="minorHAnsi" w:hAnsiTheme="minorHAnsi"/>
                  <w:sz w:val="18"/>
                  <w:szCs w:val="18"/>
                </w:rPr>
                <w:t xml:space="preserve">&lt;&lt;auto filled text: referenced from </w:t>
              </w:r>
              <w:r>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ins>
          </w:p>
        </w:tc>
      </w:tr>
      <w:tr w:rsidR="00AA3B68" w:rsidRPr="002C21B2" w14:paraId="4BAA8276" w14:textId="77777777" w:rsidTr="00F761B7">
        <w:trPr>
          <w:cantSplit/>
          <w:trHeight w:val="144"/>
        </w:trPr>
        <w:tc>
          <w:tcPr>
            <w:tcW w:w="475" w:type="dxa"/>
            <w:vAlign w:val="center"/>
          </w:tcPr>
          <w:p w14:paraId="4BAA8273" w14:textId="194CBDBF" w:rsidR="00AA3B68" w:rsidRPr="002C21B2" w:rsidRDefault="00AA3B68" w:rsidP="00AA3B68">
            <w:pPr>
              <w:jc w:val="center"/>
              <w:rPr>
                <w:rFonts w:asciiTheme="minorHAnsi" w:hAnsiTheme="minorHAnsi"/>
                <w:sz w:val="18"/>
                <w:szCs w:val="18"/>
              </w:rPr>
            </w:pPr>
            <w:r w:rsidRPr="002C21B2">
              <w:rPr>
                <w:rFonts w:asciiTheme="minorHAnsi" w:hAnsiTheme="minorHAnsi"/>
                <w:sz w:val="18"/>
                <w:szCs w:val="18"/>
              </w:rPr>
              <w:t>0</w:t>
            </w:r>
            <w:ins w:id="37" w:author="Smith, Alexis@Energy" w:date="2019-03-26T15:17:00Z">
              <w:r>
                <w:rPr>
                  <w:rFonts w:asciiTheme="minorHAnsi" w:hAnsiTheme="minorHAnsi"/>
                  <w:sz w:val="18"/>
                  <w:szCs w:val="18"/>
                </w:rPr>
                <w:t>4</w:t>
              </w:r>
            </w:ins>
            <w:del w:id="38" w:author="Smith, Alexis@Energy" w:date="2019-03-26T15:17:00Z">
              <w:r w:rsidRPr="002C21B2" w:rsidDel="00AA3B68">
                <w:rPr>
                  <w:rFonts w:asciiTheme="minorHAnsi" w:hAnsiTheme="minorHAnsi"/>
                  <w:sz w:val="18"/>
                  <w:szCs w:val="18"/>
                </w:rPr>
                <w:delText>3</w:delText>
              </w:r>
            </w:del>
          </w:p>
        </w:tc>
        <w:tc>
          <w:tcPr>
            <w:tcW w:w="4950" w:type="dxa"/>
            <w:vAlign w:val="center"/>
          </w:tcPr>
          <w:p w14:paraId="4BAA8274" w14:textId="77DE12B8" w:rsidR="00AA3B68" w:rsidRPr="002C21B2" w:rsidRDefault="00AA3B68" w:rsidP="00AA3B68">
            <w:pPr>
              <w:rPr>
                <w:rFonts w:asciiTheme="minorHAnsi" w:hAnsiTheme="minorHAnsi"/>
                <w:sz w:val="18"/>
                <w:szCs w:val="18"/>
              </w:rPr>
            </w:pPr>
            <w:r w:rsidRPr="002C21B2">
              <w:rPr>
                <w:rFonts w:asciiTheme="minorHAnsi" w:hAnsiTheme="minorHAnsi"/>
                <w:sz w:val="18"/>
                <w:szCs w:val="18"/>
              </w:rPr>
              <w:t>System Installation Type</w:t>
            </w:r>
          </w:p>
        </w:tc>
        <w:tc>
          <w:tcPr>
            <w:tcW w:w="5605" w:type="dxa"/>
            <w:vAlign w:val="center"/>
          </w:tcPr>
          <w:p w14:paraId="4BAA8275" w14:textId="77777777" w:rsidR="00AA3B68" w:rsidRPr="002C21B2" w:rsidRDefault="00AA3B68" w:rsidP="00AA3B68">
            <w:pPr>
              <w:rPr>
                <w:rFonts w:asciiTheme="minorHAnsi" w:hAnsiTheme="minorHAnsi"/>
                <w:sz w:val="18"/>
                <w:szCs w:val="18"/>
              </w:rPr>
            </w:pPr>
            <w:r w:rsidRPr="004F0968">
              <w:rPr>
                <w:rFonts w:asciiTheme="minorHAnsi" w:hAnsiTheme="minorHAnsi"/>
                <w:sz w:val="18"/>
                <w:szCs w:val="18"/>
              </w:rPr>
              <w:t>&lt;&lt;</w:t>
            </w:r>
            <w:r w:rsidRPr="002C21B2">
              <w:rPr>
                <w:rFonts w:asciiTheme="minorHAnsi" w:hAnsiTheme="minorHAnsi"/>
                <w:sz w:val="18"/>
                <w:szCs w:val="18"/>
              </w:rPr>
              <w:t xml:space="preserve"> auto filled text: referenced from </w:t>
            </w:r>
            <w:r>
              <w:rPr>
                <w:rFonts w:asciiTheme="minorHAnsi" w:hAnsiTheme="minorHAnsi"/>
                <w:sz w:val="18"/>
                <w:szCs w:val="18"/>
              </w:rPr>
              <w:t>CF2R-MCH23&gt;&gt;</w:t>
            </w:r>
            <w:r w:rsidRPr="002C21B2">
              <w:rPr>
                <w:rFonts w:asciiTheme="minorHAnsi" w:hAnsiTheme="minorHAnsi"/>
                <w:sz w:val="18"/>
                <w:szCs w:val="18"/>
              </w:rPr>
              <w:t xml:space="preserve"> </w:t>
            </w:r>
          </w:p>
        </w:tc>
      </w:tr>
      <w:tr w:rsidR="00AA3B68" w:rsidRPr="002C21B2" w14:paraId="4BAA827A" w14:textId="77777777" w:rsidTr="00F761B7">
        <w:trPr>
          <w:cantSplit/>
          <w:trHeight w:val="144"/>
        </w:trPr>
        <w:tc>
          <w:tcPr>
            <w:tcW w:w="475" w:type="dxa"/>
            <w:vAlign w:val="center"/>
          </w:tcPr>
          <w:p w14:paraId="4BAA8277" w14:textId="4B6DC3B4" w:rsidR="00AA3B68" w:rsidRPr="002C21B2" w:rsidRDefault="00AA3B68" w:rsidP="00AA3B68">
            <w:pPr>
              <w:jc w:val="center"/>
              <w:rPr>
                <w:rFonts w:asciiTheme="minorHAnsi" w:hAnsiTheme="minorHAnsi"/>
                <w:sz w:val="18"/>
                <w:szCs w:val="18"/>
              </w:rPr>
            </w:pPr>
            <w:r w:rsidRPr="002C21B2">
              <w:rPr>
                <w:rFonts w:asciiTheme="minorHAnsi" w:hAnsiTheme="minorHAnsi"/>
                <w:sz w:val="18"/>
                <w:szCs w:val="18"/>
              </w:rPr>
              <w:t>0</w:t>
            </w:r>
            <w:ins w:id="39" w:author="Smith, Alexis@Energy" w:date="2019-03-26T15:17:00Z">
              <w:r>
                <w:rPr>
                  <w:rFonts w:asciiTheme="minorHAnsi" w:hAnsiTheme="minorHAnsi"/>
                  <w:sz w:val="18"/>
                  <w:szCs w:val="18"/>
                </w:rPr>
                <w:t>5</w:t>
              </w:r>
            </w:ins>
            <w:del w:id="40" w:author="Smith, Alexis@Energy" w:date="2019-03-26T15:17:00Z">
              <w:r w:rsidRPr="002C21B2" w:rsidDel="00AA3B68">
                <w:rPr>
                  <w:rFonts w:asciiTheme="minorHAnsi" w:hAnsiTheme="minorHAnsi"/>
                  <w:sz w:val="18"/>
                  <w:szCs w:val="18"/>
                </w:rPr>
                <w:delText>4</w:delText>
              </w:r>
            </w:del>
          </w:p>
        </w:tc>
        <w:tc>
          <w:tcPr>
            <w:tcW w:w="4950" w:type="dxa"/>
          </w:tcPr>
          <w:p w14:paraId="4BAA8278" w14:textId="1D8111E2" w:rsidR="00AA3B68" w:rsidRPr="002C21B2" w:rsidRDefault="00AA3B68" w:rsidP="00AA3B68">
            <w:pPr>
              <w:rPr>
                <w:rFonts w:asciiTheme="minorHAnsi" w:hAnsiTheme="minorHAnsi"/>
                <w:sz w:val="18"/>
                <w:szCs w:val="18"/>
              </w:rPr>
            </w:pPr>
            <w:r w:rsidRPr="002C21B2">
              <w:rPr>
                <w:rFonts w:asciiTheme="minorHAnsi" w:hAnsiTheme="minorHAnsi"/>
                <w:sz w:val="18"/>
                <w:szCs w:val="18"/>
              </w:rPr>
              <w:t>Nominal Cooling Capacity (tons) of Condenser</w:t>
            </w:r>
          </w:p>
        </w:tc>
        <w:tc>
          <w:tcPr>
            <w:tcW w:w="5605" w:type="dxa"/>
            <w:vAlign w:val="center"/>
          </w:tcPr>
          <w:p w14:paraId="4BAA8279" w14:textId="77777777" w:rsidR="00AA3B68" w:rsidRPr="002C21B2" w:rsidRDefault="00AA3B68" w:rsidP="00AA3B68">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r w:rsidR="00AA3B68" w:rsidRPr="002C21B2" w14:paraId="4BAA827E" w14:textId="77777777" w:rsidTr="00F761B7">
        <w:trPr>
          <w:cantSplit/>
          <w:trHeight w:val="144"/>
        </w:trPr>
        <w:tc>
          <w:tcPr>
            <w:tcW w:w="475" w:type="dxa"/>
            <w:vAlign w:val="center"/>
          </w:tcPr>
          <w:p w14:paraId="4BAA827B" w14:textId="3AE4681E" w:rsidR="00AA3B68" w:rsidRPr="002C21B2" w:rsidRDefault="00AA3B68" w:rsidP="00AA3B68">
            <w:pPr>
              <w:jc w:val="center"/>
              <w:rPr>
                <w:rFonts w:asciiTheme="minorHAnsi" w:hAnsiTheme="minorHAnsi"/>
                <w:sz w:val="18"/>
                <w:szCs w:val="18"/>
              </w:rPr>
            </w:pPr>
            <w:r w:rsidRPr="002C21B2">
              <w:rPr>
                <w:rFonts w:asciiTheme="minorHAnsi" w:hAnsiTheme="minorHAnsi"/>
                <w:sz w:val="18"/>
                <w:szCs w:val="18"/>
              </w:rPr>
              <w:t>0</w:t>
            </w:r>
            <w:ins w:id="41" w:author="Smith, Alexis@Energy" w:date="2019-03-26T15:17:00Z">
              <w:r>
                <w:rPr>
                  <w:rFonts w:asciiTheme="minorHAnsi" w:hAnsiTheme="minorHAnsi"/>
                  <w:sz w:val="18"/>
                  <w:szCs w:val="18"/>
                </w:rPr>
                <w:t>6</w:t>
              </w:r>
            </w:ins>
            <w:del w:id="42" w:author="Smith, Alexis@Energy" w:date="2019-03-26T15:17:00Z">
              <w:r w:rsidRPr="002C21B2" w:rsidDel="00AA3B68">
                <w:rPr>
                  <w:rFonts w:asciiTheme="minorHAnsi" w:hAnsiTheme="minorHAnsi"/>
                  <w:sz w:val="18"/>
                  <w:szCs w:val="18"/>
                </w:rPr>
                <w:delText>5</w:delText>
              </w:r>
            </w:del>
          </w:p>
        </w:tc>
        <w:tc>
          <w:tcPr>
            <w:tcW w:w="4950" w:type="dxa"/>
            <w:vAlign w:val="center"/>
          </w:tcPr>
          <w:p w14:paraId="4BAA827C" w14:textId="7B97DA4C" w:rsidR="00AA3B68" w:rsidRPr="002C21B2" w:rsidRDefault="00AA3B68" w:rsidP="00AA3B68">
            <w:pPr>
              <w:rPr>
                <w:rFonts w:asciiTheme="minorHAnsi" w:hAnsiTheme="minorHAnsi"/>
                <w:sz w:val="18"/>
                <w:szCs w:val="18"/>
              </w:rPr>
            </w:pPr>
            <w:r w:rsidRPr="002C21B2">
              <w:rPr>
                <w:rFonts w:asciiTheme="minorHAnsi" w:hAnsiTheme="minorHAnsi"/>
                <w:sz w:val="18"/>
                <w:szCs w:val="18"/>
              </w:rPr>
              <w:t>Condenser Speed Type</w:t>
            </w:r>
          </w:p>
        </w:tc>
        <w:tc>
          <w:tcPr>
            <w:tcW w:w="5605" w:type="dxa"/>
            <w:vAlign w:val="center"/>
          </w:tcPr>
          <w:p w14:paraId="4BAA827D" w14:textId="77777777" w:rsidR="00AA3B68" w:rsidRDefault="00AA3B68" w:rsidP="00AA3B68">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r w:rsidR="00AA3B68" w:rsidRPr="002C21B2" w14:paraId="4BAA8282" w14:textId="77777777" w:rsidTr="00F761B7">
        <w:trPr>
          <w:cantSplit/>
          <w:trHeight w:val="144"/>
        </w:trPr>
        <w:tc>
          <w:tcPr>
            <w:tcW w:w="475" w:type="dxa"/>
            <w:vAlign w:val="center"/>
          </w:tcPr>
          <w:p w14:paraId="4BAA827F" w14:textId="5C5F53EE" w:rsidR="00AA3B68" w:rsidRPr="002C21B2" w:rsidRDefault="00AA3B68" w:rsidP="00AA3B68">
            <w:pPr>
              <w:jc w:val="center"/>
              <w:rPr>
                <w:rFonts w:asciiTheme="minorHAnsi" w:hAnsiTheme="minorHAnsi"/>
                <w:sz w:val="18"/>
                <w:szCs w:val="18"/>
              </w:rPr>
            </w:pPr>
            <w:r w:rsidRPr="002C21B2">
              <w:rPr>
                <w:rFonts w:asciiTheme="minorHAnsi" w:hAnsiTheme="minorHAnsi"/>
                <w:sz w:val="18"/>
                <w:szCs w:val="18"/>
              </w:rPr>
              <w:t>0</w:t>
            </w:r>
            <w:ins w:id="43" w:author="Smith, Alexis@Energy" w:date="2019-03-26T15:17:00Z">
              <w:r>
                <w:rPr>
                  <w:rFonts w:asciiTheme="minorHAnsi" w:hAnsiTheme="minorHAnsi"/>
                  <w:sz w:val="18"/>
                  <w:szCs w:val="18"/>
                </w:rPr>
                <w:t>7</w:t>
              </w:r>
            </w:ins>
            <w:del w:id="44" w:author="Smith, Alexis@Energy" w:date="2019-03-26T15:17:00Z">
              <w:r w:rsidRPr="002C21B2" w:rsidDel="00AA3B68">
                <w:rPr>
                  <w:rFonts w:asciiTheme="minorHAnsi" w:hAnsiTheme="minorHAnsi"/>
                  <w:sz w:val="18"/>
                  <w:szCs w:val="18"/>
                </w:rPr>
                <w:delText>6</w:delText>
              </w:r>
            </w:del>
          </w:p>
        </w:tc>
        <w:tc>
          <w:tcPr>
            <w:tcW w:w="4950" w:type="dxa"/>
            <w:vAlign w:val="center"/>
          </w:tcPr>
          <w:p w14:paraId="4BAA8280" w14:textId="0B9E9597" w:rsidR="00AA3B68" w:rsidRPr="002C21B2" w:rsidRDefault="00AA3B68" w:rsidP="00AA3B68">
            <w:pPr>
              <w:rPr>
                <w:rFonts w:asciiTheme="minorHAnsi" w:hAnsiTheme="minorHAnsi"/>
                <w:sz w:val="18"/>
                <w:szCs w:val="18"/>
              </w:rPr>
            </w:pPr>
            <w:r w:rsidRPr="002C21B2">
              <w:rPr>
                <w:rFonts w:asciiTheme="minorHAnsi" w:hAnsiTheme="minorHAnsi"/>
                <w:sz w:val="18"/>
                <w:szCs w:val="18"/>
              </w:rPr>
              <w:t>Cooling System Zonal Control Type</w:t>
            </w:r>
          </w:p>
        </w:tc>
        <w:tc>
          <w:tcPr>
            <w:tcW w:w="5605" w:type="dxa"/>
            <w:vAlign w:val="center"/>
          </w:tcPr>
          <w:p w14:paraId="4BAA8281" w14:textId="77777777" w:rsidR="00AA3B68" w:rsidRDefault="00AA3B68" w:rsidP="00AA3B68">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r w:rsidR="00AA3B68" w:rsidRPr="002C21B2" w14:paraId="4BAA8286" w14:textId="77777777" w:rsidTr="00F761B7">
        <w:trPr>
          <w:cantSplit/>
          <w:trHeight w:val="144"/>
        </w:trPr>
        <w:tc>
          <w:tcPr>
            <w:tcW w:w="475" w:type="dxa"/>
            <w:vAlign w:val="center"/>
          </w:tcPr>
          <w:p w14:paraId="4BAA8283" w14:textId="35F7AD1F" w:rsidR="00AA3B68" w:rsidRPr="002C21B2" w:rsidRDefault="00AA3B68" w:rsidP="00AA3B68">
            <w:pPr>
              <w:jc w:val="center"/>
              <w:rPr>
                <w:rFonts w:asciiTheme="minorHAnsi" w:hAnsiTheme="minorHAnsi"/>
                <w:sz w:val="18"/>
                <w:szCs w:val="18"/>
              </w:rPr>
            </w:pPr>
            <w:r w:rsidRPr="002C21B2">
              <w:rPr>
                <w:rFonts w:asciiTheme="minorHAnsi" w:hAnsiTheme="minorHAnsi"/>
                <w:sz w:val="18"/>
                <w:szCs w:val="18"/>
              </w:rPr>
              <w:t>0</w:t>
            </w:r>
            <w:ins w:id="45" w:author="Smith, Alexis@Energy" w:date="2019-03-26T15:17:00Z">
              <w:r>
                <w:rPr>
                  <w:rFonts w:asciiTheme="minorHAnsi" w:hAnsiTheme="minorHAnsi"/>
                  <w:sz w:val="18"/>
                  <w:szCs w:val="18"/>
                </w:rPr>
                <w:t>8</w:t>
              </w:r>
            </w:ins>
            <w:del w:id="46" w:author="Smith, Alexis@Energy" w:date="2019-03-26T15:17:00Z">
              <w:r w:rsidRPr="002C21B2" w:rsidDel="00AA3B68">
                <w:rPr>
                  <w:rFonts w:asciiTheme="minorHAnsi" w:hAnsiTheme="minorHAnsi"/>
                  <w:sz w:val="18"/>
                  <w:szCs w:val="18"/>
                </w:rPr>
                <w:delText>7</w:delText>
              </w:r>
            </w:del>
          </w:p>
        </w:tc>
        <w:tc>
          <w:tcPr>
            <w:tcW w:w="4950" w:type="dxa"/>
            <w:vAlign w:val="center"/>
          </w:tcPr>
          <w:p w14:paraId="4BAA8284" w14:textId="5DDD7E9F" w:rsidR="00AA3B68" w:rsidRPr="002C21B2" w:rsidRDefault="00AA3B68" w:rsidP="00AA3B68">
            <w:pPr>
              <w:keepNext/>
              <w:rPr>
                <w:rFonts w:asciiTheme="minorHAnsi" w:hAnsiTheme="minorHAnsi"/>
                <w:sz w:val="18"/>
                <w:szCs w:val="18"/>
              </w:rPr>
            </w:pPr>
            <w:r w:rsidRPr="002C21B2">
              <w:rPr>
                <w:rFonts w:asciiTheme="minorHAnsi" w:hAnsiTheme="minorHAnsi"/>
                <w:sz w:val="18"/>
                <w:szCs w:val="18"/>
              </w:rPr>
              <w:t>Central Fan Integrated (CFI) Ventilation System Status</w:t>
            </w:r>
          </w:p>
        </w:tc>
        <w:tc>
          <w:tcPr>
            <w:tcW w:w="5605" w:type="dxa"/>
            <w:vAlign w:val="center"/>
          </w:tcPr>
          <w:p w14:paraId="4BAA8285" w14:textId="77777777" w:rsidR="00AA3B68" w:rsidRDefault="00AA3B68" w:rsidP="00AA3B68">
            <w:pPr>
              <w:rPr>
                <w:rFonts w:asciiTheme="minorHAnsi" w:hAnsiTheme="minorHAnsi"/>
                <w:sz w:val="18"/>
                <w:szCs w:val="18"/>
              </w:rPr>
            </w:pPr>
            <w:r w:rsidRPr="002C21B2">
              <w:rPr>
                <w:rFonts w:asciiTheme="minorHAnsi" w:hAnsiTheme="minorHAnsi"/>
                <w:sz w:val="18"/>
                <w:szCs w:val="18"/>
              </w:rPr>
              <w:t>&lt;&lt; auto filled text: reference</w:t>
            </w:r>
            <w:r>
              <w:rPr>
                <w:rFonts w:asciiTheme="minorHAnsi" w:hAnsiTheme="minorHAnsi"/>
                <w:sz w:val="18"/>
                <w:szCs w:val="18"/>
              </w:rPr>
              <w:t>d from CF2R-MCH-23</w:t>
            </w:r>
            <w:r w:rsidRPr="002C21B2">
              <w:rPr>
                <w:rFonts w:asciiTheme="minorHAnsi" w:hAnsiTheme="minorHAnsi"/>
                <w:sz w:val="18"/>
                <w:szCs w:val="18"/>
              </w:rPr>
              <w:t>&gt;&gt;</w:t>
            </w:r>
          </w:p>
        </w:tc>
      </w:tr>
      <w:tr w:rsidR="00AA3B68" w:rsidRPr="002C21B2" w14:paraId="4BAA828A" w14:textId="77777777" w:rsidTr="00F761B7">
        <w:trPr>
          <w:cantSplit/>
          <w:trHeight w:val="144"/>
        </w:trPr>
        <w:tc>
          <w:tcPr>
            <w:tcW w:w="475" w:type="dxa"/>
            <w:vAlign w:val="center"/>
          </w:tcPr>
          <w:p w14:paraId="4BAA8287" w14:textId="4749C925" w:rsidR="00AA3B68" w:rsidRPr="002C21B2" w:rsidRDefault="00AA3B68" w:rsidP="00AA3B68">
            <w:pPr>
              <w:jc w:val="center"/>
              <w:rPr>
                <w:rFonts w:asciiTheme="minorHAnsi" w:hAnsiTheme="minorHAnsi"/>
                <w:sz w:val="18"/>
                <w:szCs w:val="18"/>
              </w:rPr>
            </w:pPr>
            <w:r w:rsidRPr="002C21B2">
              <w:rPr>
                <w:rFonts w:asciiTheme="minorHAnsi" w:hAnsiTheme="minorHAnsi"/>
                <w:sz w:val="18"/>
                <w:szCs w:val="18"/>
              </w:rPr>
              <w:t>0</w:t>
            </w:r>
            <w:ins w:id="47" w:author="Smith, Alexis@Energy" w:date="2019-03-26T15:17:00Z">
              <w:r>
                <w:rPr>
                  <w:rFonts w:asciiTheme="minorHAnsi" w:hAnsiTheme="minorHAnsi"/>
                  <w:sz w:val="18"/>
                  <w:szCs w:val="18"/>
                </w:rPr>
                <w:t>9</w:t>
              </w:r>
            </w:ins>
            <w:del w:id="48" w:author="Smith, Alexis@Energy" w:date="2019-03-26T15:17:00Z">
              <w:r w:rsidRPr="002C21B2" w:rsidDel="00AA3B68">
                <w:rPr>
                  <w:rFonts w:asciiTheme="minorHAnsi" w:hAnsiTheme="minorHAnsi"/>
                  <w:sz w:val="18"/>
                  <w:szCs w:val="18"/>
                </w:rPr>
                <w:delText>8</w:delText>
              </w:r>
            </w:del>
          </w:p>
        </w:tc>
        <w:tc>
          <w:tcPr>
            <w:tcW w:w="4950" w:type="dxa"/>
            <w:vAlign w:val="center"/>
          </w:tcPr>
          <w:p w14:paraId="4BAA8288" w14:textId="154F7F84" w:rsidR="00AA3B68" w:rsidRPr="002C21B2" w:rsidRDefault="00AA3B68" w:rsidP="00AA3B68">
            <w:pPr>
              <w:keepNext/>
              <w:rPr>
                <w:rFonts w:asciiTheme="minorHAnsi" w:hAnsiTheme="minorHAnsi"/>
                <w:sz w:val="18"/>
                <w:szCs w:val="18"/>
              </w:rPr>
            </w:pPr>
            <w:r w:rsidRPr="002C21B2">
              <w:rPr>
                <w:rFonts w:asciiTheme="minorHAnsi" w:hAnsiTheme="minorHAnsi"/>
                <w:sz w:val="18"/>
                <w:szCs w:val="18"/>
              </w:rPr>
              <w:t>System Bypass Duct Status</w:t>
            </w:r>
          </w:p>
        </w:tc>
        <w:tc>
          <w:tcPr>
            <w:tcW w:w="5605" w:type="dxa"/>
            <w:vAlign w:val="center"/>
          </w:tcPr>
          <w:p w14:paraId="4BAA8289" w14:textId="77777777" w:rsidR="00AA3B68" w:rsidRDefault="00AA3B68" w:rsidP="00AA3B68">
            <w:pPr>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r w:rsidR="00AA3B68" w:rsidRPr="002C21B2" w14:paraId="4BAA828E" w14:textId="77777777" w:rsidTr="00F761B7">
        <w:trPr>
          <w:cantSplit/>
          <w:trHeight w:val="144"/>
        </w:trPr>
        <w:tc>
          <w:tcPr>
            <w:tcW w:w="475" w:type="dxa"/>
            <w:vAlign w:val="center"/>
          </w:tcPr>
          <w:p w14:paraId="4BAA828B" w14:textId="7D83304A" w:rsidR="00AA3B68" w:rsidRPr="002C21B2" w:rsidRDefault="00AA3B68" w:rsidP="00AA3B68">
            <w:pPr>
              <w:jc w:val="center"/>
              <w:rPr>
                <w:rFonts w:asciiTheme="minorHAnsi" w:hAnsiTheme="minorHAnsi"/>
                <w:sz w:val="18"/>
                <w:szCs w:val="18"/>
              </w:rPr>
            </w:pPr>
            <w:ins w:id="49" w:author="Smith, Alexis@Energy" w:date="2019-03-26T15:17:00Z">
              <w:r>
                <w:rPr>
                  <w:rFonts w:asciiTheme="minorHAnsi" w:hAnsiTheme="minorHAnsi"/>
                  <w:sz w:val="18"/>
                  <w:szCs w:val="18"/>
                </w:rPr>
                <w:t>10</w:t>
              </w:r>
            </w:ins>
            <w:del w:id="50" w:author="Smith, Alexis@Energy" w:date="2019-03-26T15:17:00Z">
              <w:r w:rsidRPr="002C21B2" w:rsidDel="00AA3B68">
                <w:rPr>
                  <w:rFonts w:asciiTheme="minorHAnsi" w:hAnsiTheme="minorHAnsi"/>
                  <w:sz w:val="18"/>
                  <w:szCs w:val="18"/>
                </w:rPr>
                <w:delText>09</w:delText>
              </w:r>
            </w:del>
          </w:p>
        </w:tc>
        <w:tc>
          <w:tcPr>
            <w:tcW w:w="4950" w:type="dxa"/>
            <w:vAlign w:val="center"/>
          </w:tcPr>
          <w:p w14:paraId="4BAA828C" w14:textId="25DBB80E" w:rsidR="00AA3B68" w:rsidRPr="002C21B2" w:rsidRDefault="00AA3B68" w:rsidP="00AA3B68">
            <w:pPr>
              <w:keepNext/>
              <w:rPr>
                <w:rFonts w:asciiTheme="minorHAnsi" w:hAnsiTheme="minorHAnsi"/>
                <w:sz w:val="18"/>
                <w:szCs w:val="18"/>
              </w:rPr>
            </w:pPr>
            <w:r w:rsidRPr="002C21B2">
              <w:rPr>
                <w:rFonts w:asciiTheme="minorHAnsi" w:hAnsiTheme="minorHAnsi"/>
                <w:sz w:val="18"/>
                <w:szCs w:val="18"/>
              </w:rPr>
              <w:t>Date of System Airflow Rate Measurement</w:t>
            </w:r>
          </w:p>
        </w:tc>
        <w:tc>
          <w:tcPr>
            <w:tcW w:w="5605" w:type="dxa"/>
            <w:vAlign w:val="center"/>
          </w:tcPr>
          <w:p w14:paraId="4BAA828D" w14:textId="77777777" w:rsidR="00AA3B68" w:rsidRPr="002C21B2" w:rsidRDefault="00AA3B68" w:rsidP="00AA3B68">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r w:rsidR="00AA3B68" w:rsidRPr="002C21B2" w14:paraId="4BAA8292" w14:textId="77777777" w:rsidTr="00F761B7">
        <w:trPr>
          <w:cantSplit/>
          <w:trHeight w:val="144"/>
        </w:trPr>
        <w:tc>
          <w:tcPr>
            <w:tcW w:w="475" w:type="dxa"/>
            <w:vAlign w:val="center"/>
          </w:tcPr>
          <w:p w14:paraId="4BAA828F" w14:textId="3AA7E4D0" w:rsidR="00AA3B68" w:rsidRPr="002C21B2" w:rsidDel="006E5AE2" w:rsidRDefault="00AA3B68" w:rsidP="00AA3B68">
            <w:pPr>
              <w:jc w:val="center"/>
              <w:rPr>
                <w:rFonts w:asciiTheme="minorHAnsi" w:hAnsiTheme="minorHAnsi"/>
                <w:sz w:val="18"/>
                <w:szCs w:val="18"/>
              </w:rPr>
            </w:pPr>
            <w:r w:rsidRPr="002C21B2">
              <w:rPr>
                <w:rFonts w:asciiTheme="minorHAnsi" w:hAnsiTheme="minorHAnsi"/>
                <w:sz w:val="18"/>
                <w:szCs w:val="18"/>
              </w:rPr>
              <w:t>1</w:t>
            </w:r>
            <w:ins w:id="51" w:author="Smith, Alexis@Energy" w:date="2019-03-26T15:17:00Z">
              <w:r>
                <w:rPr>
                  <w:rFonts w:asciiTheme="minorHAnsi" w:hAnsiTheme="minorHAnsi"/>
                  <w:sz w:val="18"/>
                  <w:szCs w:val="18"/>
                </w:rPr>
                <w:t>1</w:t>
              </w:r>
            </w:ins>
            <w:del w:id="52" w:author="Smith, Alexis@Energy" w:date="2019-03-26T15:17:00Z">
              <w:r w:rsidDel="00AA3B68">
                <w:rPr>
                  <w:rFonts w:asciiTheme="minorHAnsi" w:hAnsiTheme="minorHAnsi"/>
                  <w:sz w:val="18"/>
                  <w:szCs w:val="18"/>
                </w:rPr>
                <w:delText>0</w:delText>
              </w:r>
            </w:del>
          </w:p>
        </w:tc>
        <w:tc>
          <w:tcPr>
            <w:tcW w:w="4950" w:type="dxa"/>
            <w:vAlign w:val="center"/>
          </w:tcPr>
          <w:p w14:paraId="4BAA8290" w14:textId="7930C766" w:rsidR="00AA3B68" w:rsidRPr="002C21B2" w:rsidRDefault="00AA3B68" w:rsidP="00AA3B68">
            <w:pPr>
              <w:keepNext/>
              <w:rPr>
                <w:rFonts w:asciiTheme="minorHAnsi" w:hAnsiTheme="minorHAnsi"/>
                <w:sz w:val="18"/>
                <w:szCs w:val="18"/>
              </w:rPr>
            </w:pPr>
            <w:r w:rsidRPr="002C21B2">
              <w:rPr>
                <w:rFonts w:asciiTheme="minorHAnsi" w:hAnsiTheme="minorHAnsi"/>
                <w:sz w:val="18"/>
                <w:szCs w:val="18"/>
              </w:rPr>
              <w:t xml:space="preserve">Airflow Rate Protocol </w:t>
            </w:r>
            <w:r>
              <w:rPr>
                <w:rFonts w:asciiTheme="minorHAnsi" w:hAnsiTheme="minorHAnsi"/>
                <w:sz w:val="18"/>
                <w:szCs w:val="18"/>
              </w:rPr>
              <w:t>U</w:t>
            </w:r>
            <w:r w:rsidRPr="002C21B2">
              <w:rPr>
                <w:rFonts w:asciiTheme="minorHAnsi" w:hAnsiTheme="minorHAnsi"/>
                <w:sz w:val="18"/>
                <w:szCs w:val="18"/>
              </w:rPr>
              <w:t>tilized</w:t>
            </w:r>
          </w:p>
        </w:tc>
        <w:tc>
          <w:tcPr>
            <w:tcW w:w="5605" w:type="dxa"/>
            <w:vAlign w:val="center"/>
          </w:tcPr>
          <w:p w14:paraId="4BAA8291" w14:textId="77777777" w:rsidR="00AA3B68" w:rsidRPr="002C21B2" w:rsidRDefault="00AA3B68" w:rsidP="00AA3B68">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p>
        </w:tc>
      </w:tr>
      <w:tr w:rsidR="00AA3B68" w:rsidRPr="002C21B2" w14:paraId="296A6556" w14:textId="77777777" w:rsidTr="00F761B7">
        <w:trPr>
          <w:cantSplit/>
          <w:trHeight w:val="144"/>
        </w:trPr>
        <w:tc>
          <w:tcPr>
            <w:tcW w:w="475" w:type="dxa"/>
            <w:vAlign w:val="center"/>
          </w:tcPr>
          <w:p w14:paraId="7AF0E410" w14:textId="1A259907" w:rsidR="00AA3B68" w:rsidRPr="002C21B2" w:rsidRDefault="00AA3B68" w:rsidP="00AA3B68">
            <w:pPr>
              <w:jc w:val="center"/>
              <w:rPr>
                <w:rFonts w:asciiTheme="minorHAnsi" w:hAnsiTheme="minorHAnsi"/>
                <w:sz w:val="18"/>
                <w:szCs w:val="18"/>
              </w:rPr>
            </w:pPr>
            <w:r>
              <w:rPr>
                <w:rFonts w:asciiTheme="minorHAnsi" w:hAnsiTheme="minorHAnsi"/>
                <w:sz w:val="18"/>
                <w:szCs w:val="18"/>
              </w:rPr>
              <w:t>1</w:t>
            </w:r>
            <w:ins w:id="53" w:author="Smith, Alexis@Energy" w:date="2019-03-26T15:17:00Z">
              <w:r>
                <w:rPr>
                  <w:rFonts w:asciiTheme="minorHAnsi" w:hAnsiTheme="minorHAnsi"/>
                  <w:sz w:val="18"/>
                  <w:szCs w:val="18"/>
                </w:rPr>
                <w:t>2</w:t>
              </w:r>
            </w:ins>
            <w:del w:id="54" w:author="Smith, Alexis@Energy" w:date="2019-03-26T15:17:00Z">
              <w:r w:rsidDel="00AA3B68">
                <w:rPr>
                  <w:rFonts w:asciiTheme="minorHAnsi" w:hAnsiTheme="minorHAnsi"/>
                  <w:sz w:val="18"/>
                  <w:szCs w:val="18"/>
                </w:rPr>
                <w:delText>1</w:delText>
              </w:r>
            </w:del>
          </w:p>
        </w:tc>
        <w:tc>
          <w:tcPr>
            <w:tcW w:w="4950" w:type="dxa"/>
            <w:vAlign w:val="center"/>
          </w:tcPr>
          <w:p w14:paraId="066A2B68" w14:textId="269F5864" w:rsidR="00AA3B68" w:rsidRPr="002C21B2" w:rsidRDefault="00AA3B68" w:rsidP="00AA3B68">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320FF658" w14:textId="3BB95F4E" w:rsidR="00AA3B68" w:rsidRPr="002C21B2" w:rsidRDefault="00AA3B68" w:rsidP="00AA3B68">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Pr>
                <w:rFonts w:asciiTheme="minorHAnsi" w:hAnsiTheme="minorHAnsi"/>
                <w:sz w:val="18"/>
                <w:szCs w:val="18"/>
              </w:rPr>
              <w:t>CF2R-MCH23&gt;&gt;</w:t>
            </w:r>
          </w:p>
        </w:tc>
      </w:tr>
    </w:tbl>
    <w:p w14:paraId="4BAA8293" w14:textId="77777777" w:rsidR="002C21B2" w:rsidRPr="00890BB7" w:rsidRDefault="002C21B2"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4953"/>
        <w:gridCol w:w="5596"/>
      </w:tblGrid>
      <w:tr w:rsidR="00EA1EC9" w:rsidRPr="00D83E48" w14:paraId="4BAA8296" w14:textId="77777777" w:rsidTr="00926D9A">
        <w:trPr>
          <w:cantSplit/>
          <w:trHeight w:val="144"/>
        </w:trPr>
        <w:tc>
          <w:tcPr>
            <w:tcW w:w="5000" w:type="pct"/>
            <w:gridSpan w:val="3"/>
            <w:vAlign w:val="center"/>
          </w:tcPr>
          <w:p w14:paraId="4BAA8294" w14:textId="0C450E09" w:rsidR="00EA1EC9" w:rsidRPr="00B904BC" w:rsidRDefault="00EA1EC9" w:rsidP="00693010">
            <w:pPr>
              <w:keepNext/>
              <w:rPr>
                <w:rFonts w:asciiTheme="minorHAnsi" w:hAnsiTheme="minorHAnsi"/>
                <w:b/>
                <w:sz w:val="18"/>
                <w:szCs w:val="18"/>
              </w:rPr>
            </w:pPr>
            <w:r w:rsidRPr="00890BB7">
              <w:rPr>
                <w:rFonts w:asciiTheme="minorHAnsi" w:hAnsiTheme="minorHAnsi"/>
                <w:b/>
                <w:szCs w:val="18"/>
              </w:rPr>
              <w:t>B. Fan Watt Measurement Apparatus and Procedure Information</w:t>
            </w:r>
          </w:p>
          <w:p w14:paraId="4BAA8295" w14:textId="77777777" w:rsidR="00EA1EC9" w:rsidRPr="00B904BC" w:rsidRDefault="00EA1EC9" w:rsidP="00A66549">
            <w:pPr>
              <w:keepNext/>
              <w:rPr>
                <w:rFonts w:asciiTheme="minorHAnsi" w:hAnsiTheme="minorHAnsi"/>
                <w:b/>
                <w:sz w:val="18"/>
                <w:szCs w:val="18"/>
              </w:rPr>
            </w:pPr>
            <w:r w:rsidRPr="00B904BC">
              <w:rPr>
                <w:rFonts w:asciiTheme="minorHAnsi" w:hAnsiTheme="minorHAnsi"/>
                <w:i/>
                <w:sz w:val="18"/>
                <w:szCs w:val="18"/>
              </w:rPr>
              <w:t>Instrument Specifications are given in RA3.3.1, and system fan watt measurement apparatus information is given in RA3.3.2.2.</w:t>
            </w:r>
          </w:p>
        </w:tc>
      </w:tr>
      <w:tr w:rsidR="00EA1EC9" w:rsidRPr="00D83E48" w14:paraId="4BAA829D" w14:textId="77777777" w:rsidTr="00926D9A">
        <w:trPr>
          <w:cantSplit/>
          <w:trHeight w:val="144"/>
        </w:trPr>
        <w:tc>
          <w:tcPr>
            <w:tcW w:w="212" w:type="pct"/>
            <w:vAlign w:val="center"/>
          </w:tcPr>
          <w:p w14:paraId="4BAA8297" w14:textId="77777777" w:rsidR="00EA1EC9" w:rsidRPr="00B904BC" w:rsidRDefault="00EA1EC9" w:rsidP="00693010">
            <w:pPr>
              <w:keepNext/>
              <w:jc w:val="center"/>
              <w:rPr>
                <w:rFonts w:asciiTheme="minorHAnsi" w:hAnsiTheme="minorHAnsi"/>
                <w:sz w:val="18"/>
                <w:szCs w:val="18"/>
              </w:rPr>
            </w:pPr>
            <w:r w:rsidRPr="00B904BC">
              <w:rPr>
                <w:rFonts w:asciiTheme="minorHAnsi" w:hAnsiTheme="minorHAnsi"/>
                <w:sz w:val="18"/>
                <w:szCs w:val="18"/>
              </w:rPr>
              <w:t>01</w:t>
            </w:r>
          </w:p>
        </w:tc>
        <w:tc>
          <w:tcPr>
            <w:tcW w:w="2248" w:type="pct"/>
            <w:vAlign w:val="center"/>
          </w:tcPr>
          <w:p w14:paraId="4BAA8298" w14:textId="01C97E3A" w:rsidR="00EA1EC9" w:rsidRPr="00B904BC" w:rsidRDefault="00EA1EC9" w:rsidP="00693010">
            <w:pPr>
              <w:keepNext/>
              <w:rPr>
                <w:rFonts w:asciiTheme="minorHAnsi" w:hAnsiTheme="minorHAnsi"/>
                <w:sz w:val="18"/>
                <w:szCs w:val="18"/>
              </w:rPr>
            </w:pPr>
            <w:r w:rsidRPr="00B904BC">
              <w:rPr>
                <w:rFonts w:asciiTheme="minorHAnsi" w:hAnsiTheme="minorHAnsi"/>
                <w:sz w:val="18"/>
                <w:szCs w:val="18"/>
              </w:rPr>
              <w:t>Fan Watt Verification Device Used</w:t>
            </w:r>
          </w:p>
        </w:tc>
        <w:tc>
          <w:tcPr>
            <w:tcW w:w="2540" w:type="pct"/>
          </w:tcPr>
          <w:p w14:paraId="4BAA8299" w14:textId="77777777" w:rsidR="00EA1EC9" w:rsidRPr="00B904BC" w:rsidRDefault="00EA1EC9" w:rsidP="00693010">
            <w:pPr>
              <w:keepNext/>
              <w:rPr>
                <w:rFonts w:asciiTheme="minorHAnsi" w:hAnsiTheme="minorHAnsi"/>
                <w:sz w:val="18"/>
                <w:szCs w:val="18"/>
              </w:rPr>
            </w:pPr>
            <w:r w:rsidRPr="00B904BC">
              <w:rPr>
                <w:rFonts w:asciiTheme="minorHAnsi" w:hAnsiTheme="minorHAnsi"/>
                <w:sz w:val="18"/>
                <w:szCs w:val="18"/>
              </w:rPr>
              <w:t xml:space="preserve">&lt;&lt; user select one from list: </w:t>
            </w:r>
          </w:p>
          <w:p w14:paraId="4BAA829A"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Portable watt meter</w:t>
            </w:r>
          </w:p>
          <w:p w14:paraId="4BAA829B"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Analog Utility Revenue Meter (spinning wheel type)</w:t>
            </w:r>
          </w:p>
          <w:p w14:paraId="4BAA829C" w14:textId="77777777" w:rsidR="00EA1EC9" w:rsidRPr="00B904BC" w:rsidRDefault="00EA1EC9" w:rsidP="00693010">
            <w:pPr>
              <w:pStyle w:val="ListParagraph"/>
              <w:keepNext/>
              <w:numPr>
                <w:ilvl w:val="0"/>
                <w:numId w:val="25"/>
              </w:numPr>
              <w:rPr>
                <w:rFonts w:asciiTheme="minorHAnsi" w:hAnsiTheme="minorHAnsi"/>
                <w:sz w:val="18"/>
                <w:szCs w:val="18"/>
              </w:rPr>
            </w:pPr>
            <w:r w:rsidRPr="00B904BC">
              <w:rPr>
                <w:rFonts w:asciiTheme="minorHAnsi" w:hAnsiTheme="minorHAnsi"/>
                <w:sz w:val="18"/>
                <w:szCs w:val="18"/>
                <w:u w:val="single"/>
              </w:rPr>
              <w:t>Digital Utility Revenue Meter</w:t>
            </w:r>
            <w:r w:rsidRPr="00B904BC">
              <w:rPr>
                <w:rFonts w:asciiTheme="minorHAnsi" w:hAnsiTheme="minorHAnsi"/>
                <w:sz w:val="18"/>
                <w:szCs w:val="18"/>
              </w:rPr>
              <w:t>&gt;&gt;</w:t>
            </w:r>
          </w:p>
        </w:tc>
      </w:tr>
      <w:tr w:rsidR="00DA13D3" w:rsidRPr="00D83E48" w14:paraId="4BAA82A2" w14:textId="77777777" w:rsidTr="00926D9A">
        <w:trPr>
          <w:cantSplit/>
          <w:trHeight w:val="144"/>
        </w:trPr>
        <w:tc>
          <w:tcPr>
            <w:tcW w:w="212" w:type="pct"/>
            <w:vAlign w:val="center"/>
          </w:tcPr>
          <w:p w14:paraId="4BAA829E" w14:textId="77777777" w:rsidR="00DA13D3" w:rsidRPr="00B904BC" w:rsidRDefault="00DA13D3" w:rsidP="00DA13D3">
            <w:pPr>
              <w:keepNext/>
              <w:jc w:val="center"/>
              <w:rPr>
                <w:rFonts w:asciiTheme="minorHAnsi" w:hAnsiTheme="minorHAnsi"/>
                <w:sz w:val="18"/>
                <w:szCs w:val="18"/>
              </w:rPr>
            </w:pPr>
            <w:r w:rsidRPr="00B904BC">
              <w:rPr>
                <w:rFonts w:asciiTheme="minorHAnsi" w:hAnsiTheme="minorHAnsi"/>
                <w:sz w:val="18"/>
                <w:szCs w:val="18"/>
              </w:rPr>
              <w:t>02</w:t>
            </w:r>
          </w:p>
        </w:tc>
        <w:tc>
          <w:tcPr>
            <w:tcW w:w="2248" w:type="pct"/>
            <w:vAlign w:val="center"/>
          </w:tcPr>
          <w:p w14:paraId="4BAA829F" w14:textId="77777777" w:rsidR="00DA13D3" w:rsidRPr="00B904BC" w:rsidRDefault="00DA13D3" w:rsidP="00DA13D3">
            <w:pPr>
              <w:keepNext/>
              <w:rPr>
                <w:rFonts w:asciiTheme="minorHAnsi" w:hAnsiTheme="minorHAnsi"/>
                <w:sz w:val="18"/>
                <w:szCs w:val="18"/>
              </w:rPr>
            </w:pPr>
            <w:r w:rsidRPr="00B904BC">
              <w:rPr>
                <w:rFonts w:asciiTheme="minorHAnsi" w:hAnsiTheme="minorHAnsi"/>
                <w:sz w:val="18"/>
                <w:szCs w:val="18"/>
              </w:rPr>
              <w:t>Determination of MCH22 type (this field not visible to user)</w:t>
            </w:r>
          </w:p>
        </w:tc>
        <w:tc>
          <w:tcPr>
            <w:tcW w:w="2540" w:type="pct"/>
          </w:tcPr>
          <w:p w14:paraId="026F2C7D" w14:textId="77777777" w:rsidR="00096B25" w:rsidRDefault="00096B25" w:rsidP="00096B25">
            <w:pPr>
              <w:pStyle w:val="ListParagraph"/>
              <w:keepNext/>
              <w:ind w:left="0"/>
              <w:rPr>
                <w:ins w:id="55" w:author="2/21/19:Wichert, RJ@Energy" w:date="2019-02-21T17:19:00Z"/>
                <w:rFonts w:ascii="Calibri" w:hAnsi="Calibri"/>
                <w:sz w:val="18"/>
                <w:szCs w:val="18"/>
              </w:rPr>
            </w:pPr>
            <w:ins w:id="56" w:author="2/21/19:Wichert, RJ@Energy" w:date="2019-02-21T17:19:00Z">
              <w:r w:rsidRPr="00E3551F">
                <w:rPr>
                  <w:rFonts w:asciiTheme="minorHAnsi" w:hAnsiTheme="minorHAnsi"/>
                  <w:sz w:val="18"/>
                  <w:szCs w:val="18"/>
                </w:rPr>
                <w:t>&lt;&lt;calculated field:</w:t>
              </w:r>
              <w:r w:rsidRPr="00E3551F">
                <w:rPr>
                  <w:rFonts w:ascii="Calibri" w:hAnsi="Calibri"/>
                  <w:sz w:val="18"/>
                  <w:szCs w:val="18"/>
                </w:rPr>
                <w:t xml:space="preserve"> </w:t>
              </w:r>
            </w:ins>
          </w:p>
          <w:p w14:paraId="7E0A7646" w14:textId="77777777" w:rsidR="00096B25" w:rsidRDefault="00096B25" w:rsidP="00096B25">
            <w:pPr>
              <w:pStyle w:val="ListParagraph"/>
              <w:keepNext/>
              <w:ind w:left="0"/>
              <w:rPr>
                <w:ins w:id="57" w:author="2/21/19:Wichert, RJ@Energy" w:date="2019-02-21T17:19:00Z"/>
                <w:rFonts w:ascii="Calibri" w:hAnsi="Calibri"/>
                <w:sz w:val="18"/>
                <w:szCs w:val="18"/>
              </w:rPr>
            </w:pPr>
            <w:ins w:id="58" w:author="2/21/19:Wichert, RJ@Energy" w:date="2019-02-21T17:19:00Z">
              <w:r>
                <w:rPr>
                  <w:rFonts w:ascii="Calibri" w:hAnsi="Calibri"/>
                  <w:sz w:val="18"/>
                  <w:szCs w:val="18"/>
                </w:rPr>
                <w:t>If MCH-23 variant = MCH-23a, then display version MCH-22a;</w:t>
              </w:r>
            </w:ins>
          </w:p>
          <w:p w14:paraId="7268447B" w14:textId="77777777" w:rsidR="00096B25" w:rsidRDefault="00096B25" w:rsidP="00096B25">
            <w:pPr>
              <w:pStyle w:val="ListParagraph"/>
              <w:keepNext/>
              <w:ind w:left="0"/>
              <w:rPr>
                <w:ins w:id="59" w:author="2/21/19:Wichert, RJ@Energy" w:date="2019-02-21T17:19:00Z"/>
                <w:rFonts w:ascii="Calibri" w:hAnsi="Calibri"/>
                <w:sz w:val="18"/>
                <w:szCs w:val="18"/>
              </w:rPr>
            </w:pPr>
            <w:ins w:id="60" w:author="2/21/19:Wichert, RJ@Energy" w:date="2019-02-21T17:19:00Z">
              <w:r>
                <w:rPr>
                  <w:rFonts w:ascii="Calibri" w:hAnsi="Calibri"/>
                  <w:sz w:val="18"/>
                  <w:szCs w:val="18"/>
                </w:rPr>
                <w:t>If MCH-23 variant = MCH-23b, then display version MCH-22b;</w:t>
              </w:r>
            </w:ins>
          </w:p>
          <w:p w14:paraId="25180691" w14:textId="77777777" w:rsidR="00096B25" w:rsidRDefault="00096B25" w:rsidP="00096B25">
            <w:pPr>
              <w:pStyle w:val="ListParagraph"/>
              <w:keepNext/>
              <w:ind w:left="0"/>
              <w:rPr>
                <w:ins w:id="61" w:author="2/21/19:Wichert, RJ@Energy" w:date="2019-02-21T17:19:00Z"/>
                <w:rFonts w:ascii="Calibri" w:hAnsi="Calibri"/>
                <w:sz w:val="18"/>
                <w:szCs w:val="18"/>
              </w:rPr>
            </w:pPr>
            <w:ins w:id="62" w:author="2/21/19:Wichert, RJ@Energy" w:date="2019-02-21T17:19:00Z">
              <w:r>
                <w:rPr>
                  <w:rFonts w:ascii="Calibri" w:hAnsi="Calibri"/>
                  <w:sz w:val="18"/>
                  <w:szCs w:val="18"/>
                </w:rPr>
                <w:t>I</w:t>
              </w:r>
              <w:r w:rsidRPr="00E3551F">
                <w:rPr>
                  <w:rFonts w:ascii="Calibri" w:hAnsi="Calibri"/>
                  <w:sz w:val="18"/>
                  <w:szCs w:val="18"/>
                </w:rPr>
                <w:t>f MCH</w:t>
              </w:r>
              <w:r>
                <w:rPr>
                  <w:rFonts w:ascii="Calibri" w:hAnsi="Calibri"/>
                  <w:sz w:val="18"/>
                  <w:szCs w:val="18"/>
                </w:rPr>
                <w:t>-</w:t>
              </w:r>
              <w:r w:rsidRPr="00E3551F">
                <w:rPr>
                  <w:rFonts w:ascii="Calibri" w:hAnsi="Calibri"/>
                  <w:sz w:val="18"/>
                  <w:szCs w:val="18"/>
                </w:rPr>
                <w:t>23 variant = MCH</w:t>
              </w:r>
              <w:r>
                <w:rPr>
                  <w:rFonts w:ascii="Calibri" w:hAnsi="Calibri"/>
                  <w:sz w:val="18"/>
                  <w:szCs w:val="18"/>
                </w:rPr>
                <w:t>-</w:t>
              </w:r>
              <w:r w:rsidRPr="00E3551F">
                <w:rPr>
                  <w:rFonts w:ascii="Calibri" w:hAnsi="Calibri"/>
                  <w:sz w:val="18"/>
                  <w:szCs w:val="18"/>
                </w:rPr>
                <w:t>23</w:t>
              </w:r>
              <w:r>
                <w:rPr>
                  <w:rFonts w:ascii="Calibri" w:hAnsi="Calibri"/>
                  <w:sz w:val="18"/>
                  <w:szCs w:val="18"/>
                </w:rPr>
                <w:t>e,</w:t>
              </w:r>
              <w:r w:rsidRPr="00E3551F">
                <w:rPr>
                  <w:rFonts w:ascii="Calibri" w:hAnsi="Calibri"/>
                  <w:sz w:val="18"/>
                  <w:szCs w:val="18"/>
                </w:rPr>
                <w:t xml:space="preserve"> then display version MCH-22</w:t>
              </w:r>
              <w:r>
                <w:rPr>
                  <w:rFonts w:ascii="Calibri" w:hAnsi="Calibri"/>
                  <w:sz w:val="18"/>
                  <w:szCs w:val="18"/>
                </w:rPr>
                <w:t>c;</w:t>
              </w:r>
            </w:ins>
          </w:p>
          <w:p w14:paraId="25C0A119" w14:textId="77777777" w:rsidR="00096B25" w:rsidRDefault="00096B25" w:rsidP="00096B25">
            <w:pPr>
              <w:pStyle w:val="ListParagraph"/>
              <w:keepNext/>
              <w:ind w:left="0"/>
              <w:rPr>
                <w:ins w:id="63" w:author="2/21/19:Wichert, RJ@Energy" w:date="2019-02-21T17:19:00Z"/>
                <w:rFonts w:ascii="Calibri" w:hAnsi="Calibri"/>
                <w:sz w:val="18"/>
                <w:szCs w:val="18"/>
              </w:rPr>
            </w:pPr>
            <w:ins w:id="64" w:author="2/21/19:Wichert, RJ@Energy" w:date="2019-02-21T17:19:00Z">
              <w:r>
                <w:rPr>
                  <w:rFonts w:ascii="Calibri" w:hAnsi="Calibri"/>
                  <w:sz w:val="18"/>
                  <w:szCs w:val="18"/>
                </w:rPr>
                <w:t>If MCH-23 variant = MCH-23f, then display version MCH-22d;</w:t>
              </w:r>
            </w:ins>
          </w:p>
          <w:p w14:paraId="69F10D4D" w14:textId="77777777" w:rsidR="00096B25" w:rsidRDefault="00096B25" w:rsidP="00096B25">
            <w:pPr>
              <w:pStyle w:val="ListParagraph"/>
              <w:keepNext/>
              <w:ind w:left="0"/>
              <w:rPr>
                <w:ins w:id="65" w:author="2/21/19:Wichert, RJ@Energy" w:date="2019-02-21T17:19:00Z"/>
                <w:rFonts w:ascii="Calibri" w:hAnsi="Calibri"/>
                <w:sz w:val="18"/>
                <w:szCs w:val="18"/>
              </w:rPr>
            </w:pPr>
          </w:p>
          <w:p w14:paraId="5F983F47" w14:textId="77777777" w:rsidR="00096B25" w:rsidRDefault="00096B25" w:rsidP="00096B25">
            <w:pPr>
              <w:pStyle w:val="ListParagraph"/>
              <w:keepNext/>
              <w:ind w:left="0"/>
              <w:rPr>
                <w:ins w:id="66" w:author="2/21/19:Wichert, RJ@Energy" w:date="2019-02-21T17:19:00Z"/>
                <w:rFonts w:ascii="Calibri" w:hAnsi="Calibri"/>
                <w:sz w:val="18"/>
                <w:szCs w:val="18"/>
              </w:rPr>
            </w:pPr>
            <w:ins w:id="67" w:author="2/21/19:Wichert, RJ@Energy" w:date="2019-02-21T17:19:00Z">
              <w:r>
                <w:rPr>
                  <w:rFonts w:ascii="Calibri" w:hAnsi="Calibri"/>
                  <w:sz w:val="18"/>
                  <w:szCs w:val="18"/>
                </w:rPr>
                <w:t>If MCH-23 variant = MCH-23c and A07 = ZonallyControlled and A06 = SingleSpeed, then display MCH-22b; Else display version MCH-22a;</w:t>
              </w:r>
            </w:ins>
          </w:p>
          <w:p w14:paraId="6EC06DBE" w14:textId="77777777" w:rsidR="00096B25" w:rsidRDefault="00096B25" w:rsidP="00096B25">
            <w:pPr>
              <w:pStyle w:val="ListParagraph"/>
              <w:keepNext/>
              <w:ind w:left="0"/>
              <w:rPr>
                <w:ins w:id="68" w:author="2/21/19:Wichert, RJ@Energy" w:date="2019-02-21T17:19:00Z"/>
                <w:rFonts w:ascii="Calibri" w:hAnsi="Calibri"/>
                <w:sz w:val="18"/>
                <w:szCs w:val="18"/>
              </w:rPr>
            </w:pPr>
          </w:p>
          <w:p w14:paraId="673F01E4" w14:textId="32BAFA1B" w:rsidR="00096B25" w:rsidRDefault="00096B25" w:rsidP="00096B25">
            <w:pPr>
              <w:pStyle w:val="ListParagraph"/>
              <w:keepNext/>
              <w:ind w:left="0"/>
              <w:rPr>
                <w:ins w:id="69" w:author="2/21/19:Wichert, RJ@Energy" w:date="2019-02-21T17:19:00Z"/>
                <w:rFonts w:ascii="Calibri" w:hAnsi="Calibri"/>
                <w:sz w:val="18"/>
                <w:szCs w:val="18"/>
              </w:rPr>
            </w:pPr>
            <w:ins w:id="70" w:author="2/21/19:Wichert, RJ@Energy" w:date="2019-02-21T17:19:00Z">
              <w:r>
                <w:rPr>
                  <w:rFonts w:ascii="Calibri" w:hAnsi="Calibri"/>
                  <w:sz w:val="18"/>
                  <w:szCs w:val="18"/>
                </w:rPr>
                <w:t>If MCH-23 variant = MCH-23d and A1</w:t>
              </w:r>
            </w:ins>
            <w:ins w:id="71" w:author="Smith, Alexis@Energy" w:date="2019-03-26T15:17:00Z">
              <w:r w:rsidR="00AA3B68">
                <w:rPr>
                  <w:rFonts w:ascii="Calibri" w:hAnsi="Calibri"/>
                  <w:sz w:val="18"/>
                  <w:szCs w:val="18"/>
                </w:rPr>
                <w:t>2</w:t>
              </w:r>
            </w:ins>
            <w:ins w:id="72" w:author="2/21/19:Wichert, RJ@Energy" w:date="2019-02-21T17:19:00Z">
              <w:r>
                <w:rPr>
                  <w:rFonts w:ascii="Calibri" w:hAnsi="Calibri"/>
                  <w:sz w:val="18"/>
                  <w:szCs w:val="18"/>
                </w:rPr>
                <w:t xml:space="preserve"> = ‘</w:t>
              </w:r>
              <w:r>
                <w:rPr>
                  <w:rFonts w:asciiTheme="minorHAnsi" w:hAnsiTheme="minorHAnsi"/>
                  <w:sz w:val="18"/>
                  <w:szCs w:val="18"/>
                </w:rPr>
                <w:t>Variable CFVCS’ or ‘Fixed CFVCS’, then display version MCH-22c; Else display version MCH-22a</w:t>
              </w:r>
            </w:ins>
          </w:p>
          <w:p w14:paraId="10E92E5B" w14:textId="77386902" w:rsidR="00DA13D3" w:rsidDel="00DF3989" w:rsidRDefault="00096B25" w:rsidP="00096B25">
            <w:pPr>
              <w:pStyle w:val="ListParagraph"/>
              <w:keepNext/>
              <w:ind w:left="0"/>
              <w:rPr>
                <w:del w:id="73" w:author="2/21/19:Wichert, RJ@Energy" w:date="2019-02-21T16:53:00Z"/>
                <w:rFonts w:ascii="Calibri" w:hAnsi="Calibri"/>
                <w:sz w:val="18"/>
                <w:szCs w:val="18"/>
              </w:rPr>
            </w:pPr>
            <w:ins w:id="74" w:author="2/21/19:Wichert, RJ@Energy" w:date="2019-02-21T17:19:00Z">
              <w:r w:rsidRPr="00E3551F">
                <w:rPr>
                  <w:rFonts w:ascii="Calibri" w:hAnsi="Calibri"/>
                  <w:sz w:val="18"/>
                  <w:szCs w:val="18"/>
                </w:rPr>
                <w:t>&gt;&gt;</w:t>
              </w:r>
            </w:ins>
            <w:del w:id="75" w:author="2/21/19:Wichert, RJ@Energy" w:date="2019-02-21T16:53:00Z">
              <w:r w:rsidR="00DA13D3" w:rsidRPr="00E3551F" w:rsidDel="00DF3989">
                <w:rPr>
                  <w:rFonts w:asciiTheme="minorHAnsi" w:hAnsiTheme="minorHAnsi"/>
                  <w:sz w:val="18"/>
                  <w:szCs w:val="18"/>
                </w:rPr>
                <w:delText>&lt;&lt;calculated field:</w:delText>
              </w:r>
              <w:r w:rsidR="00DA13D3" w:rsidRPr="00E3551F" w:rsidDel="00DF3989">
                <w:rPr>
                  <w:rFonts w:ascii="Calibri" w:hAnsi="Calibri"/>
                  <w:sz w:val="18"/>
                  <w:szCs w:val="18"/>
                </w:rPr>
                <w:delText xml:space="preserve"> </w:delText>
              </w:r>
            </w:del>
          </w:p>
          <w:p w14:paraId="5CA41513" w14:textId="44F09B0E" w:rsidR="00DA13D3" w:rsidDel="00DF3989" w:rsidRDefault="00DA13D3" w:rsidP="00DA13D3">
            <w:pPr>
              <w:pStyle w:val="ListParagraph"/>
              <w:keepNext/>
              <w:ind w:left="0"/>
              <w:rPr>
                <w:del w:id="76" w:author="2/21/19:Wichert, RJ@Energy" w:date="2019-02-21T16:53:00Z"/>
                <w:rFonts w:ascii="Calibri" w:hAnsi="Calibri"/>
                <w:sz w:val="18"/>
                <w:szCs w:val="18"/>
              </w:rPr>
            </w:pPr>
            <w:del w:id="77" w:author="2/21/19:Wichert, RJ@Energy" w:date="2019-02-21T16:53:00Z">
              <w:r w:rsidDel="00DF3989">
                <w:rPr>
                  <w:rFonts w:ascii="Calibri" w:hAnsi="Calibri"/>
                  <w:sz w:val="18"/>
                  <w:szCs w:val="18"/>
                </w:rPr>
                <w:delText>I</w:delText>
              </w:r>
              <w:r w:rsidRPr="00E3551F" w:rsidDel="00DF3989">
                <w:rPr>
                  <w:rFonts w:ascii="Calibri" w:hAnsi="Calibri"/>
                  <w:sz w:val="18"/>
                  <w:szCs w:val="18"/>
                </w:rPr>
                <w:delText>f MCH23 variant = MCH23a or d</w:delText>
              </w:r>
              <w:r w:rsidDel="00DF3989">
                <w:rPr>
                  <w:rFonts w:ascii="Calibri" w:hAnsi="Calibri"/>
                  <w:sz w:val="18"/>
                  <w:szCs w:val="18"/>
                </w:rPr>
                <w:delText xml:space="preserve"> and A11 = ‘</w:delText>
              </w:r>
              <w:r w:rsidRPr="00F932D2" w:rsidDel="00DF3989">
                <w:rPr>
                  <w:rFonts w:ascii="Calibri" w:hAnsi="Calibri"/>
                  <w:sz w:val="18"/>
                  <w:szCs w:val="18"/>
                </w:rPr>
                <w:delText>Variable CFVCS or Fixed CFVCS</w:delText>
              </w:r>
              <w:r w:rsidDel="00DF3989">
                <w:rPr>
                  <w:rFonts w:ascii="Calibri" w:hAnsi="Calibri"/>
                  <w:sz w:val="18"/>
                  <w:szCs w:val="18"/>
                </w:rPr>
                <w:delText>’,</w:delText>
              </w:r>
              <w:r w:rsidRPr="00E3551F" w:rsidDel="00DF3989">
                <w:rPr>
                  <w:rFonts w:ascii="Calibri" w:hAnsi="Calibri"/>
                  <w:sz w:val="18"/>
                  <w:szCs w:val="18"/>
                </w:rPr>
                <w:delText xml:space="preserve"> then display version MCH-22</w:delText>
              </w:r>
              <w:r w:rsidDel="00DF3989">
                <w:rPr>
                  <w:rFonts w:ascii="Calibri" w:hAnsi="Calibri"/>
                  <w:sz w:val="18"/>
                  <w:szCs w:val="18"/>
                </w:rPr>
                <w:delText>c;</w:delText>
              </w:r>
            </w:del>
          </w:p>
          <w:p w14:paraId="1DC966B3" w14:textId="0FFFB17B" w:rsidR="00DA13D3" w:rsidDel="00DF3989" w:rsidRDefault="00DA13D3" w:rsidP="00DA13D3">
            <w:pPr>
              <w:pStyle w:val="ListParagraph"/>
              <w:keepNext/>
              <w:ind w:left="0"/>
              <w:rPr>
                <w:del w:id="78" w:author="2/21/19:Wichert, RJ@Energy" w:date="2019-02-21T16:53:00Z"/>
                <w:rFonts w:ascii="Calibri" w:hAnsi="Calibri"/>
                <w:sz w:val="18"/>
                <w:szCs w:val="18"/>
              </w:rPr>
            </w:pPr>
            <w:del w:id="79" w:author="2/21/19:Wichert, RJ@Energy" w:date="2019-02-21T16:53:00Z">
              <w:r w:rsidDel="00DF3989">
                <w:rPr>
                  <w:rFonts w:ascii="Calibri" w:hAnsi="Calibri"/>
                  <w:sz w:val="18"/>
                  <w:szCs w:val="18"/>
                </w:rPr>
                <w:delText>Else display MCH-22a</w:delText>
              </w:r>
            </w:del>
          </w:p>
          <w:p w14:paraId="5275B0FA" w14:textId="5F486BDC" w:rsidR="00DA13D3" w:rsidRPr="00E3551F" w:rsidDel="00DF3989" w:rsidRDefault="00DA13D3" w:rsidP="00DA13D3">
            <w:pPr>
              <w:pStyle w:val="ListParagraph"/>
              <w:keepNext/>
              <w:ind w:left="0"/>
              <w:rPr>
                <w:del w:id="80" w:author="2/21/19:Wichert, RJ@Energy" w:date="2019-02-21T16:53:00Z"/>
                <w:rFonts w:ascii="Calibri" w:hAnsi="Calibri"/>
                <w:sz w:val="18"/>
                <w:szCs w:val="18"/>
              </w:rPr>
            </w:pPr>
          </w:p>
          <w:p w14:paraId="08133965" w14:textId="2D130903" w:rsidR="00DA13D3" w:rsidDel="00DF3989" w:rsidRDefault="00DA13D3" w:rsidP="00DA13D3">
            <w:pPr>
              <w:keepNext/>
              <w:rPr>
                <w:del w:id="81" w:author="2/21/19:Wichert, RJ@Energy" w:date="2019-02-21T16:53:00Z"/>
                <w:rFonts w:ascii="Calibri" w:hAnsi="Calibri"/>
                <w:sz w:val="18"/>
                <w:szCs w:val="18"/>
              </w:rPr>
            </w:pPr>
            <w:del w:id="82" w:author="2/21/19:Wichert, RJ@Energy" w:date="2019-02-21T16:53:00Z">
              <w:r w:rsidDel="00DF3989">
                <w:rPr>
                  <w:rFonts w:ascii="Calibri" w:hAnsi="Calibri"/>
                  <w:sz w:val="18"/>
                  <w:szCs w:val="18"/>
                </w:rPr>
                <w:delText>I</w:delText>
              </w:r>
              <w:r w:rsidRPr="00E3551F" w:rsidDel="00DF3989">
                <w:rPr>
                  <w:rFonts w:ascii="Calibri" w:hAnsi="Calibri"/>
                  <w:sz w:val="18"/>
                  <w:szCs w:val="18"/>
                </w:rPr>
                <w:delText>f MCH23 variant = MCH23b</w:delText>
              </w:r>
              <w:r w:rsidDel="00DF3989">
                <w:rPr>
                  <w:rFonts w:ascii="Calibri" w:hAnsi="Calibri"/>
                  <w:sz w:val="18"/>
                  <w:szCs w:val="18"/>
                </w:rPr>
                <w:delText xml:space="preserve"> and A11 = ‘</w:delText>
              </w:r>
              <w:r w:rsidRPr="00F932D2" w:rsidDel="00DF3989">
                <w:rPr>
                  <w:rFonts w:ascii="Calibri" w:hAnsi="Calibri"/>
                  <w:sz w:val="18"/>
                  <w:szCs w:val="18"/>
                </w:rPr>
                <w:delText>Variable CFVCS or Fixed CFVCS</w:delText>
              </w:r>
              <w:r w:rsidDel="00DF3989">
                <w:rPr>
                  <w:rFonts w:ascii="Calibri" w:hAnsi="Calibri"/>
                  <w:sz w:val="18"/>
                  <w:szCs w:val="18"/>
                </w:rPr>
                <w:delText>’,</w:delText>
              </w:r>
              <w:r w:rsidRPr="00E3551F" w:rsidDel="00DF3989">
                <w:rPr>
                  <w:rFonts w:ascii="Calibri" w:hAnsi="Calibri"/>
                  <w:sz w:val="18"/>
                  <w:szCs w:val="18"/>
                </w:rPr>
                <w:delText xml:space="preserve"> then display version MCH-22</w:delText>
              </w:r>
              <w:r w:rsidDel="00DF3989">
                <w:rPr>
                  <w:rFonts w:ascii="Calibri" w:hAnsi="Calibri"/>
                  <w:sz w:val="18"/>
                  <w:szCs w:val="18"/>
                </w:rPr>
                <w:delText>d;</w:delText>
              </w:r>
            </w:del>
          </w:p>
          <w:p w14:paraId="4BAA82A1" w14:textId="10712E4F" w:rsidR="00DA13D3" w:rsidRPr="006A3323" w:rsidRDefault="00DA13D3" w:rsidP="00DA13D3">
            <w:pPr>
              <w:keepNext/>
              <w:rPr>
                <w:rFonts w:asciiTheme="minorHAnsi" w:hAnsiTheme="minorHAnsi"/>
                <w:b/>
                <w:sz w:val="18"/>
                <w:szCs w:val="18"/>
              </w:rPr>
            </w:pPr>
            <w:del w:id="83" w:author="2/21/19:Wichert, RJ@Energy" w:date="2019-02-21T16:53:00Z">
              <w:r w:rsidDel="00DF3989">
                <w:rPr>
                  <w:rFonts w:ascii="Calibri" w:hAnsi="Calibri"/>
                  <w:sz w:val="18"/>
                  <w:szCs w:val="18"/>
                </w:rPr>
                <w:delText>Else display MCH-22b</w:delText>
              </w:r>
              <w:r w:rsidRPr="00E3551F" w:rsidDel="00DF3989">
                <w:rPr>
                  <w:rFonts w:ascii="Calibri" w:hAnsi="Calibri"/>
                  <w:sz w:val="18"/>
                  <w:szCs w:val="18"/>
                </w:rPr>
                <w:delText>&gt;&gt;</w:delText>
              </w:r>
            </w:del>
          </w:p>
        </w:tc>
      </w:tr>
    </w:tbl>
    <w:p w14:paraId="4BAA82A3" w14:textId="77777777" w:rsidR="002C21B2" w:rsidRPr="00890BB7" w:rsidRDefault="002C21B2"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EA1EC9" w:rsidRPr="00890BB7" w14:paraId="4BAA82A7" w14:textId="77777777" w:rsidTr="00926D9A">
        <w:trPr>
          <w:trHeight w:val="144"/>
        </w:trPr>
        <w:tc>
          <w:tcPr>
            <w:tcW w:w="5000" w:type="pct"/>
          </w:tcPr>
          <w:p w14:paraId="4BAA82A6" w14:textId="1FCA02D8" w:rsidR="00C80440" w:rsidRPr="00890BB7" w:rsidRDefault="00F50784" w:rsidP="00D10CB1">
            <w:pPr>
              <w:rPr>
                <w:rFonts w:asciiTheme="minorHAnsi" w:hAnsiTheme="minorHAnsi"/>
                <w:b/>
                <w:szCs w:val="18"/>
              </w:rPr>
            </w:pPr>
            <w:r>
              <w:rPr>
                <w:rFonts w:asciiTheme="minorHAnsi" w:hAnsiTheme="minorHAnsi"/>
                <w:b/>
                <w:szCs w:val="18"/>
              </w:rPr>
              <w:t>MCH-22c</w:t>
            </w:r>
            <w:r w:rsidR="00EA1EC9" w:rsidRPr="00890BB7">
              <w:rPr>
                <w:rFonts w:asciiTheme="minorHAnsi" w:hAnsiTheme="minorHAnsi"/>
                <w:b/>
                <w:szCs w:val="18"/>
              </w:rPr>
              <w:t xml:space="preserve"> Forced Air System Fan </w:t>
            </w:r>
            <w:r w:rsidR="00D10CB1" w:rsidRPr="00890BB7">
              <w:rPr>
                <w:rFonts w:asciiTheme="minorHAnsi" w:hAnsiTheme="minorHAnsi"/>
                <w:b/>
                <w:szCs w:val="18"/>
              </w:rPr>
              <w:t xml:space="preserve">Efficacy </w:t>
            </w:r>
            <w:r w:rsidR="00EA1EC9" w:rsidRPr="00890BB7">
              <w:rPr>
                <w:rFonts w:asciiTheme="minorHAnsi" w:hAnsiTheme="minorHAnsi"/>
                <w:b/>
                <w:szCs w:val="18"/>
              </w:rPr>
              <w:t xml:space="preserve">Measurement – </w:t>
            </w:r>
            <w:r w:rsidR="000A5F2D" w:rsidRPr="00890BB7">
              <w:rPr>
                <w:rFonts w:asciiTheme="minorHAnsi" w:hAnsiTheme="minorHAnsi"/>
                <w:b/>
                <w:szCs w:val="18"/>
              </w:rPr>
              <w:t xml:space="preserve">Newly Installed Non-Zoned or Zoned Multi-Speed Compressor </w:t>
            </w:r>
            <w:r w:rsidR="000A5F2D">
              <w:rPr>
                <w:rFonts w:asciiTheme="minorHAnsi" w:hAnsiTheme="minorHAnsi"/>
                <w:b/>
                <w:szCs w:val="18"/>
              </w:rPr>
              <w:t>Systems with Central Fan Ventilation Cooling</w:t>
            </w:r>
          </w:p>
        </w:tc>
      </w:tr>
    </w:tbl>
    <w:p w14:paraId="4BAA82A8" w14:textId="77777777" w:rsidR="00926D9A" w:rsidRPr="00890BB7" w:rsidRDefault="00926D9A">
      <w:pPr>
        <w:rPr>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9"/>
        <w:gridCol w:w="5596"/>
        <w:gridCol w:w="11"/>
      </w:tblGrid>
      <w:tr w:rsidR="00EA1EC9" w:rsidRPr="00D83E48" w14:paraId="4BAA82AB" w14:textId="77777777" w:rsidTr="00952AA6">
        <w:trPr>
          <w:gridAfter w:val="1"/>
          <w:wAfter w:w="5" w:type="pct"/>
          <w:trHeight w:val="144"/>
        </w:trPr>
        <w:tc>
          <w:tcPr>
            <w:tcW w:w="4990" w:type="pct"/>
            <w:gridSpan w:val="3"/>
          </w:tcPr>
          <w:p w14:paraId="4BAA82A9" w14:textId="503839AC" w:rsidR="00EA1EC9" w:rsidRPr="00890BB7" w:rsidRDefault="00EA1EC9" w:rsidP="00693010">
            <w:pPr>
              <w:keepNext/>
              <w:rPr>
                <w:rFonts w:asciiTheme="minorHAnsi" w:hAnsiTheme="minorHAnsi"/>
                <w:b/>
                <w:szCs w:val="18"/>
              </w:rPr>
            </w:pPr>
            <w:r w:rsidRPr="00890BB7">
              <w:rPr>
                <w:rFonts w:asciiTheme="minorHAnsi" w:hAnsiTheme="minorHAnsi"/>
                <w:b/>
                <w:szCs w:val="18"/>
              </w:rPr>
              <w:t xml:space="preserve">C. Forced Air System </w:t>
            </w:r>
            <w:r w:rsidR="00D10CB1" w:rsidRPr="00890BB7">
              <w:rPr>
                <w:rFonts w:asciiTheme="minorHAnsi" w:hAnsiTheme="minorHAnsi"/>
                <w:b/>
                <w:szCs w:val="18"/>
              </w:rPr>
              <w:t>Fan Efficacy</w:t>
            </w:r>
            <w:r w:rsidRPr="00890BB7">
              <w:rPr>
                <w:rFonts w:asciiTheme="minorHAnsi" w:hAnsiTheme="minorHAnsi"/>
                <w:b/>
                <w:szCs w:val="18"/>
              </w:rPr>
              <w:t xml:space="preserve"> Measurement</w:t>
            </w:r>
          </w:p>
          <w:p w14:paraId="4BAA82AA" w14:textId="77777777" w:rsidR="00EA1EC9" w:rsidRPr="00B904BC" w:rsidRDefault="00EA1EC9" w:rsidP="009249F9">
            <w:pPr>
              <w:keepNext/>
              <w:rPr>
                <w:rFonts w:asciiTheme="minorHAnsi" w:hAnsiTheme="minorHAnsi"/>
                <w:b/>
                <w:i/>
                <w:sz w:val="18"/>
                <w:szCs w:val="18"/>
              </w:rPr>
            </w:pPr>
            <w:r w:rsidRPr="00B904BC">
              <w:rPr>
                <w:rFonts w:asciiTheme="minorHAnsi" w:hAnsiTheme="minorHAnsi"/>
                <w:i/>
                <w:sz w:val="18"/>
                <w:szCs w:val="18"/>
              </w:rPr>
              <w:t>The procedures for System Fan Watt Verification are specified in Reference Residential Appendix RA3.3.</w:t>
            </w:r>
          </w:p>
        </w:tc>
      </w:tr>
      <w:tr w:rsidR="00952AA6" w:rsidRPr="00D83E48" w14:paraId="4BAA82AF" w14:textId="77777777" w:rsidTr="00952AA6">
        <w:tblPrEx>
          <w:tblCellMar>
            <w:top w:w="0" w:type="dxa"/>
            <w:left w:w="108" w:type="dxa"/>
            <w:bottom w:w="0" w:type="dxa"/>
            <w:right w:w="108" w:type="dxa"/>
          </w:tblCellMar>
        </w:tblPrEx>
        <w:trPr>
          <w:cantSplit/>
          <w:trHeight w:val="144"/>
        </w:trPr>
        <w:tc>
          <w:tcPr>
            <w:tcW w:w="212" w:type="pct"/>
            <w:vAlign w:val="center"/>
          </w:tcPr>
          <w:p w14:paraId="4BAA82AC"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01</w:t>
            </w:r>
          </w:p>
        </w:tc>
        <w:tc>
          <w:tcPr>
            <w:tcW w:w="2245" w:type="pct"/>
            <w:vAlign w:val="center"/>
          </w:tcPr>
          <w:p w14:paraId="4BAA82AD" w14:textId="4BDA692B"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Actual Tested Watts</w:t>
            </w:r>
          </w:p>
        </w:tc>
        <w:tc>
          <w:tcPr>
            <w:tcW w:w="2538" w:type="pct"/>
            <w:gridSpan w:val="2"/>
            <w:vAlign w:val="center"/>
          </w:tcPr>
          <w:p w14:paraId="4BAA82AE" w14:textId="77777777"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&lt;&lt;user input, numeric value xx.xx&gt;&gt;</w:t>
            </w:r>
          </w:p>
        </w:tc>
      </w:tr>
      <w:tr w:rsidR="00952AA6" w:rsidRPr="00D83E48" w14:paraId="4BAA82B3" w14:textId="77777777" w:rsidTr="00952AA6">
        <w:tblPrEx>
          <w:tblCellMar>
            <w:top w:w="0" w:type="dxa"/>
            <w:left w:w="108" w:type="dxa"/>
            <w:bottom w:w="0" w:type="dxa"/>
            <w:right w:w="108" w:type="dxa"/>
          </w:tblCellMar>
        </w:tblPrEx>
        <w:trPr>
          <w:cantSplit/>
          <w:trHeight w:val="144"/>
        </w:trPr>
        <w:tc>
          <w:tcPr>
            <w:tcW w:w="212" w:type="pct"/>
            <w:vAlign w:val="center"/>
          </w:tcPr>
          <w:p w14:paraId="4BAA82B0"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02</w:t>
            </w:r>
          </w:p>
        </w:tc>
        <w:tc>
          <w:tcPr>
            <w:tcW w:w="2245" w:type="pct"/>
            <w:vAlign w:val="center"/>
          </w:tcPr>
          <w:p w14:paraId="4BAA82B1" w14:textId="15018093"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Actual Tested Airflow from MCH-23 (cfm)</w:t>
            </w:r>
          </w:p>
        </w:tc>
        <w:tc>
          <w:tcPr>
            <w:tcW w:w="2538" w:type="pct"/>
            <w:gridSpan w:val="2"/>
            <w:vAlign w:val="center"/>
          </w:tcPr>
          <w:p w14:paraId="4BAA82B2" w14:textId="77777777" w:rsidR="00EA1EC9" w:rsidRPr="00926D9A" w:rsidRDefault="00EA1EC9" w:rsidP="00693010">
            <w:pPr>
              <w:keepNext/>
              <w:rPr>
                <w:rFonts w:asciiTheme="minorHAnsi" w:hAnsiTheme="minorHAnsi"/>
                <w:sz w:val="18"/>
                <w:szCs w:val="18"/>
              </w:rPr>
            </w:pPr>
            <w:r w:rsidRPr="00926D9A">
              <w:rPr>
                <w:rFonts w:asciiTheme="minorHAnsi" w:hAnsiTheme="minorHAnsi"/>
                <w:sz w:val="18"/>
                <w:szCs w:val="18"/>
              </w:rPr>
              <w:t xml:space="preserve">&lt;&lt;referenced from </w:t>
            </w:r>
            <w:r w:rsidR="004B3F70">
              <w:rPr>
                <w:rFonts w:asciiTheme="minorHAnsi" w:hAnsiTheme="minorHAnsi"/>
                <w:sz w:val="18"/>
                <w:szCs w:val="18"/>
              </w:rPr>
              <w:t>CF2R-</w:t>
            </w:r>
            <w:r w:rsidRPr="00926D9A">
              <w:rPr>
                <w:rFonts w:asciiTheme="minorHAnsi" w:hAnsiTheme="minorHAnsi"/>
                <w:sz w:val="18"/>
                <w:szCs w:val="18"/>
              </w:rPr>
              <w:t>MCH-23 (make sure to reference tested airflow value and not target airflow value)&gt;&gt;</w:t>
            </w:r>
          </w:p>
        </w:tc>
      </w:tr>
      <w:tr w:rsidR="00952AA6" w:rsidRPr="00D83E48" w14:paraId="4BAA82BA" w14:textId="77777777" w:rsidTr="00952AA6">
        <w:tblPrEx>
          <w:tblCellMar>
            <w:top w:w="0" w:type="dxa"/>
            <w:left w:w="108" w:type="dxa"/>
            <w:bottom w:w="0" w:type="dxa"/>
            <w:right w:w="108" w:type="dxa"/>
          </w:tblCellMar>
        </w:tblPrEx>
        <w:trPr>
          <w:cantSplit/>
          <w:trHeight w:val="144"/>
        </w:trPr>
        <w:tc>
          <w:tcPr>
            <w:tcW w:w="212" w:type="pct"/>
            <w:vAlign w:val="center"/>
          </w:tcPr>
          <w:p w14:paraId="4BAA82B4"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03</w:t>
            </w:r>
          </w:p>
        </w:tc>
        <w:tc>
          <w:tcPr>
            <w:tcW w:w="2245" w:type="pct"/>
            <w:vAlign w:val="center"/>
          </w:tcPr>
          <w:p w14:paraId="4BAA82B5" w14:textId="44E65529" w:rsidR="00EA1EC9" w:rsidRPr="00926D9A" w:rsidRDefault="00EA1EC9" w:rsidP="007512C1">
            <w:pPr>
              <w:keepNext/>
              <w:rPr>
                <w:rFonts w:asciiTheme="minorHAnsi" w:hAnsiTheme="minorHAnsi"/>
                <w:sz w:val="18"/>
                <w:szCs w:val="18"/>
              </w:rPr>
            </w:pPr>
            <w:r w:rsidRPr="00926D9A">
              <w:rPr>
                <w:rFonts w:asciiTheme="minorHAnsi" w:hAnsiTheme="minorHAnsi"/>
                <w:sz w:val="18"/>
                <w:szCs w:val="18"/>
              </w:rPr>
              <w:t>Required Fan Efficacy (</w:t>
            </w:r>
            <w:r w:rsidR="00F43310">
              <w:rPr>
                <w:rFonts w:asciiTheme="minorHAnsi" w:hAnsiTheme="minorHAnsi"/>
                <w:sz w:val="18"/>
                <w:szCs w:val="18"/>
              </w:rPr>
              <w:t>w</w:t>
            </w:r>
            <w:r w:rsidR="00F43310" w:rsidRPr="00926D9A">
              <w:rPr>
                <w:rFonts w:asciiTheme="minorHAnsi" w:hAnsiTheme="minorHAnsi"/>
                <w:sz w:val="18"/>
                <w:szCs w:val="18"/>
              </w:rPr>
              <w:t>atts</w:t>
            </w:r>
            <w:r w:rsidRPr="00926D9A">
              <w:rPr>
                <w:rFonts w:asciiTheme="minorHAnsi" w:hAnsiTheme="minorHAnsi"/>
                <w:sz w:val="18"/>
                <w:szCs w:val="18"/>
              </w:rPr>
              <w:t>/cfm)</w:t>
            </w:r>
          </w:p>
        </w:tc>
        <w:tc>
          <w:tcPr>
            <w:tcW w:w="2538" w:type="pct"/>
            <w:gridSpan w:val="2"/>
            <w:vAlign w:val="center"/>
          </w:tcPr>
          <w:p w14:paraId="4BAA82B6" w14:textId="77777777" w:rsidR="00E13CCD" w:rsidRDefault="00EA1EC9" w:rsidP="00E13CCD">
            <w:pPr>
              <w:keepNext/>
              <w:rPr>
                <w:rFonts w:asciiTheme="minorHAnsi" w:hAnsiTheme="minorHAnsi"/>
                <w:sz w:val="18"/>
                <w:szCs w:val="18"/>
              </w:rPr>
            </w:pPr>
            <w:r w:rsidRPr="00926D9A">
              <w:rPr>
                <w:rFonts w:asciiTheme="minorHAnsi" w:hAnsiTheme="minorHAnsi"/>
                <w:sz w:val="18"/>
                <w:szCs w:val="18"/>
              </w:rPr>
              <w:t>&lt;&lt;</w:t>
            </w:r>
            <w:r w:rsidR="00E13CCD">
              <w:rPr>
                <w:rFonts w:asciiTheme="minorHAnsi" w:hAnsiTheme="minorHAnsi"/>
                <w:sz w:val="18"/>
                <w:szCs w:val="18"/>
              </w:rPr>
              <w:t>calculated field:</w:t>
            </w:r>
          </w:p>
          <w:p w14:paraId="4BAA82B7" w14:textId="535DDB50" w:rsidR="00D60EEA" w:rsidRDefault="00D60EEA" w:rsidP="00E13CCD">
            <w:pPr>
              <w:keepNext/>
              <w:rPr>
                <w:rFonts w:asciiTheme="minorHAnsi" w:hAnsiTheme="minorHAnsi"/>
                <w:sz w:val="18"/>
                <w:szCs w:val="18"/>
              </w:rPr>
            </w:pPr>
            <w:r>
              <w:rPr>
                <w:rFonts w:asciiTheme="minorHAnsi" w:hAnsiTheme="minorHAnsi"/>
                <w:sz w:val="18"/>
                <w:szCs w:val="18"/>
              </w:rPr>
              <w:t>if parent is MCH-01a,</w:t>
            </w:r>
            <w:r w:rsidR="00470B9A">
              <w:rPr>
                <w:rFonts w:asciiTheme="minorHAnsi" w:hAnsiTheme="minorHAnsi"/>
                <w:sz w:val="18"/>
                <w:szCs w:val="18"/>
              </w:rPr>
              <w:t xml:space="preserve"> then reference value from MCH-01a Section C </w:t>
            </w:r>
            <w:r w:rsidR="00470B9A" w:rsidRPr="00470B9A">
              <w:rPr>
                <w:rFonts w:asciiTheme="minorHAnsi" w:hAnsiTheme="minorHAnsi"/>
                <w:sz w:val="18"/>
                <w:szCs w:val="18"/>
              </w:rPr>
              <w:t xml:space="preserve">Row </w:t>
            </w:r>
            <w:r w:rsidR="00470B9A" w:rsidRPr="00EB198C">
              <w:rPr>
                <w:rFonts w:asciiTheme="minorHAnsi" w:hAnsiTheme="minorHAnsi"/>
                <w:i/>
                <w:sz w:val="18"/>
                <w:szCs w:val="18"/>
              </w:rPr>
              <w:t>C09 – MaximumCoolingWperCFM</w:t>
            </w:r>
            <w:r>
              <w:rPr>
                <w:rFonts w:asciiTheme="minorHAnsi" w:hAnsiTheme="minorHAnsi"/>
                <w:sz w:val="18"/>
                <w:szCs w:val="18"/>
              </w:rPr>
              <w:t>;</w:t>
            </w:r>
          </w:p>
          <w:p w14:paraId="5411D291" w14:textId="77777777" w:rsidR="002E64C4" w:rsidRDefault="002E64C4" w:rsidP="00E13CCD">
            <w:pPr>
              <w:keepNext/>
              <w:rPr>
                <w:rFonts w:asciiTheme="minorHAnsi" w:hAnsiTheme="minorHAnsi"/>
                <w:sz w:val="18"/>
                <w:szCs w:val="18"/>
              </w:rPr>
            </w:pPr>
          </w:p>
          <w:p w14:paraId="059CB59B" w14:textId="45AE8ADB" w:rsidR="00A15563" w:rsidRPr="00470B9A" w:rsidRDefault="00A15563" w:rsidP="00E13CCD">
            <w:pPr>
              <w:keepNext/>
              <w:rPr>
                <w:rFonts w:asciiTheme="minorHAnsi" w:hAnsiTheme="minorHAnsi"/>
                <w:sz w:val="18"/>
                <w:szCs w:val="18"/>
              </w:rPr>
            </w:pPr>
            <w:r>
              <w:rPr>
                <w:rFonts w:asciiTheme="minorHAnsi" w:hAnsiTheme="minorHAnsi"/>
                <w:sz w:val="18"/>
                <w:szCs w:val="18"/>
              </w:rPr>
              <w:t>else if parent is MCH-01d, then reference value from MCH-01d Section C</w:t>
            </w:r>
            <w:r w:rsidR="00EB198C">
              <w:rPr>
                <w:rFonts w:asciiTheme="minorHAnsi" w:hAnsiTheme="minorHAnsi"/>
                <w:sz w:val="18"/>
                <w:szCs w:val="18"/>
              </w:rPr>
              <w:t xml:space="preserve"> </w:t>
            </w:r>
            <w:r w:rsidR="00EB198C" w:rsidRPr="00EB198C">
              <w:rPr>
                <w:rFonts w:asciiTheme="minorHAnsi" w:hAnsiTheme="minorHAnsi"/>
                <w:i/>
                <w:sz w:val="18"/>
                <w:szCs w:val="18"/>
              </w:rPr>
              <w:t>Row C09 – MaximumCoolingWperCFM</w:t>
            </w:r>
            <w:r w:rsidR="00470B9A">
              <w:rPr>
                <w:rFonts w:asciiTheme="minorHAnsi" w:hAnsiTheme="minorHAnsi"/>
                <w:sz w:val="18"/>
                <w:szCs w:val="18"/>
              </w:rPr>
              <w:t>;</w:t>
            </w:r>
          </w:p>
          <w:p w14:paraId="7E996648" w14:textId="77777777" w:rsidR="002E64C4" w:rsidRDefault="002E64C4" w:rsidP="00A15563">
            <w:pPr>
              <w:keepNext/>
              <w:rPr>
                <w:rFonts w:asciiTheme="minorHAnsi" w:hAnsiTheme="minorHAnsi"/>
                <w:sz w:val="18"/>
                <w:szCs w:val="18"/>
              </w:rPr>
            </w:pPr>
          </w:p>
          <w:p w14:paraId="0593A81E" w14:textId="77777777" w:rsidR="001D4ACF" w:rsidRDefault="00414AD8" w:rsidP="001D4ACF">
            <w:pPr>
              <w:keepNext/>
              <w:rPr>
                <w:rFonts w:asciiTheme="minorHAnsi" w:hAnsiTheme="minorHAnsi"/>
                <w:sz w:val="18"/>
                <w:szCs w:val="18"/>
              </w:rPr>
            </w:pPr>
            <w:r>
              <w:rPr>
                <w:rFonts w:asciiTheme="minorHAnsi" w:hAnsiTheme="minorHAnsi"/>
                <w:sz w:val="18"/>
                <w:szCs w:val="18"/>
              </w:rPr>
              <w:t xml:space="preserve">else </w:t>
            </w:r>
            <w:r w:rsidR="00A15563">
              <w:rPr>
                <w:rFonts w:asciiTheme="minorHAnsi" w:hAnsiTheme="minorHAnsi"/>
                <w:sz w:val="18"/>
                <w:szCs w:val="18"/>
              </w:rPr>
              <w:t>if parent is MCH-01b</w:t>
            </w:r>
            <w:r w:rsidR="002E64C4">
              <w:rPr>
                <w:rFonts w:asciiTheme="minorHAnsi" w:hAnsiTheme="minorHAnsi"/>
                <w:sz w:val="18"/>
                <w:szCs w:val="18"/>
              </w:rPr>
              <w:t xml:space="preserve"> </w:t>
            </w:r>
            <w:r w:rsidR="00EB198C">
              <w:rPr>
                <w:rFonts w:asciiTheme="minorHAnsi" w:hAnsiTheme="minorHAnsi"/>
                <w:sz w:val="18"/>
                <w:szCs w:val="18"/>
              </w:rPr>
              <w:t xml:space="preserve">then </w:t>
            </w:r>
            <w:r w:rsidR="001A2A49">
              <w:rPr>
                <w:rFonts w:asciiTheme="minorHAnsi" w:hAnsiTheme="minorHAnsi"/>
                <w:sz w:val="18"/>
                <w:szCs w:val="18"/>
              </w:rPr>
              <w:t>calculate</w:t>
            </w:r>
            <w:r w:rsidR="002E64C4">
              <w:rPr>
                <w:rFonts w:asciiTheme="minorHAnsi" w:hAnsiTheme="minorHAnsi"/>
                <w:sz w:val="18"/>
                <w:szCs w:val="18"/>
              </w:rPr>
              <w:t>:</w:t>
            </w:r>
            <w:r w:rsidR="001A2A49">
              <w:rPr>
                <w:rFonts w:asciiTheme="minorHAnsi" w:hAnsiTheme="minorHAnsi"/>
                <w:sz w:val="18"/>
                <w:szCs w:val="18"/>
              </w:rPr>
              <w:t xml:space="preserve"> </w:t>
            </w:r>
          </w:p>
          <w:p w14:paraId="72C407A0" w14:textId="39D79B98" w:rsidR="001D4ACF" w:rsidRDefault="001D4ACF" w:rsidP="001D4ACF">
            <w:pPr>
              <w:keepNext/>
              <w:rPr>
                <w:rFonts w:asciiTheme="minorHAnsi" w:hAnsiTheme="minorHAnsi"/>
                <w:sz w:val="18"/>
                <w:szCs w:val="18"/>
              </w:rPr>
            </w:pPr>
            <w:r>
              <w:rPr>
                <w:rFonts w:asciiTheme="minorHAnsi" w:hAnsiTheme="minorHAnsi"/>
                <w:sz w:val="18"/>
                <w:szCs w:val="18"/>
              </w:rPr>
              <w:t xml:space="preserve">if MCH-01b Section C </w:t>
            </w:r>
            <w:r w:rsidRPr="008F4970">
              <w:rPr>
                <w:rFonts w:asciiTheme="minorHAnsi" w:hAnsiTheme="minorHAnsi"/>
                <w:i/>
                <w:sz w:val="18"/>
                <w:szCs w:val="18"/>
              </w:rPr>
              <w:t>Row C06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p>
          <w:p w14:paraId="608660F2" w14:textId="77777777" w:rsidR="001D4ACF" w:rsidRDefault="001D4ACF" w:rsidP="001D4ACF">
            <w:pPr>
              <w:keepNext/>
              <w:rPr>
                <w:rFonts w:asciiTheme="minorHAnsi" w:hAnsiTheme="minorHAnsi"/>
                <w:sz w:val="18"/>
                <w:szCs w:val="18"/>
              </w:rPr>
            </w:pPr>
          </w:p>
          <w:p w14:paraId="2CF6D9F5" w14:textId="496A4390" w:rsidR="00A15563" w:rsidRDefault="001D4ACF" w:rsidP="00A15563">
            <w:pPr>
              <w:keepNext/>
              <w:rPr>
                <w:rFonts w:asciiTheme="minorHAnsi" w:hAnsiTheme="minorHAnsi"/>
                <w:sz w:val="18"/>
                <w:szCs w:val="18"/>
              </w:rPr>
            </w:pPr>
            <w:r>
              <w:rPr>
                <w:rFonts w:asciiTheme="minorHAnsi" w:hAnsiTheme="minorHAnsi"/>
                <w:sz w:val="18"/>
                <w:szCs w:val="18"/>
              </w:rPr>
              <w:t xml:space="preserve">else </w:t>
            </w:r>
            <w:r w:rsidR="001A2A49">
              <w:rPr>
                <w:rFonts w:asciiTheme="minorHAnsi" w:hAnsiTheme="minorHAnsi"/>
                <w:sz w:val="18"/>
                <w:szCs w:val="18"/>
              </w:rPr>
              <w:t xml:space="preserve">if </w:t>
            </w:r>
            <w:r w:rsidR="00EB198C">
              <w:rPr>
                <w:rFonts w:asciiTheme="minorHAnsi" w:hAnsiTheme="minorHAnsi"/>
                <w:sz w:val="18"/>
                <w:szCs w:val="18"/>
              </w:rPr>
              <w:t>MCH-01</w:t>
            </w:r>
            <w:r w:rsidR="00470B9A">
              <w:rPr>
                <w:rFonts w:asciiTheme="minorHAnsi" w:hAnsiTheme="minorHAnsi"/>
                <w:sz w:val="18"/>
                <w:szCs w:val="18"/>
              </w:rPr>
              <w:t>b</w:t>
            </w:r>
            <w:r w:rsidR="00EB198C">
              <w:rPr>
                <w:rFonts w:asciiTheme="minorHAnsi" w:hAnsiTheme="minorHAnsi"/>
                <w:sz w:val="18"/>
                <w:szCs w:val="18"/>
              </w:rPr>
              <w:t xml:space="preserve"> Section C </w:t>
            </w:r>
            <w:r w:rsidR="00EB198C" w:rsidRPr="00EB198C">
              <w:rPr>
                <w:rFonts w:asciiTheme="minorHAnsi" w:hAnsiTheme="minorHAnsi"/>
                <w:i/>
                <w:sz w:val="18"/>
                <w:szCs w:val="18"/>
              </w:rPr>
              <w:t>Row C0</w:t>
            </w:r>
            <w:r w:rsidR="001A2A49">
              <w:rPr>
                <w:rFonts w:asciiTheme="minorHAnsi" w:hAnsiTheme="minorHAnsi"/>
                <w:i/>
                <w:sz w:val="18"/>
                <w:szCs w:val="18"/>
              </w:rPr>
              <w:t>2</w:t>
            </w:r>
            <w:r w:rsidR="00EB198C" w:rsidRPr="00EB198C">
              <w:rPr>
                <w:rFonts w:asciiTheme="minorHAnsi" w:hAnsiTheme="minorHAnsi"/>
                <w:i/>
                <w:sz w:val="18"/>
                <w:szCs w:val="18"/>
              </w:rPr>
              <w:t xml:space="preserve"> – </w:t>
            </w:r>
            <w:r w:rsidR="002E64C4">
              <w:rPr>
                <w:rFonts w:asciiTheme="minorHAnsi" w:hAnsiTheme="minorHAnsi"/>
                <w:i/>
                <w:sz w:val="18"/>
                <w:szCs w:val="18"/>
              </w:rPr>
              <w:t>ResidentialHeatingSystemType = Central</w:t>
            </w:r>
            <w:r w:rsidR="00B43C70">
              <w:rPr>
                <w:rFonts w:asciiTheme="minorHAnsi" w:hAnsiTheme="minorHAnsi"/>
                <w:i/>
                <w:sz w:val="18"/>
                <w:szCs w:val="18"/>
              </w:rPr>
              <w:t xml:space="preserve"> </w:t>
            </w:r>
            <w:r w:rsidR="002E64C4">
              <w:rPr>
                <w:rFonts w:asciiTheme="minorHAnsi" w:hAnsiTheme="minorHAnsi"/>
                <w:i/>
                <w:sz w:val="18"/>
                <w:szCs w:val="18"/>
              </w:rPr>
              <w:t>Gas</w:t>
            </w:r>
            <w:r w:rsidR="00B43C70">
              <w:rPr>
                <w:rFonts w:asciiTheme="minorHAnsi" w:hAnsiTheme="minorHAnsi"/>
                <w:i/>
                <w:sz w:val="18"/>
                <w:szCs w:val="18"/>
              </w:rPr>
              <w:t xml:space="preserve"> </w:t>
            </w:r>
            <w:r w:rsidR="002E64C4">
              <w:rPr>
                <w:rFonts w:asciiTheme="minorHAnsi" w:hAnsiTheme="minorHAnsi"/>
                <w:i/>
                <w:sz w:val="18"/>
                <w:szCs w:val="18"/>
              </w:rPr>
              <w:t>Furnace</w:t>
            </w:r>
            <w:r w:rsidR="00B43C70">
              <w:rPr>
                <w:rFonts w:asciiTheme="minorHAnsi" w:hAnsiTheme="minorHAnsi"/>
                <w:i/>
                <w:sz w:val="18"/>
                <w:szCs w:val="18"/>
              </w:rPr>
              <w:t xml:space="preserve"> or Package Gas Furnace </w:t>
            </w:r>
            <w:r w:rsidR="002E64C4">
              <w:rPr>
                <w:rFonts w:asciiTheme="minorHAnsi" w:hAnsiTheme="minorHAnsi"/>
                <w:i/>
                <w:sz w:val="18"/>
                <w:szCs w:val="18"/>
              </w:rPr>
              <w:t>then use value 0.45</w:t>
            </w:r>
            <w:r w:rsidR="00B43C70">
              <w:rPr>
                <w:rFonts w:asciiTheme="minorHAnsi" w:hAnsiTheme="minorHAnsi"/>
                <w:i/>
                <w:sz w:val="18"/>
                <w:szCs w:val="18"/>
              </w:rPr>
              <w:t>, else use value 0.58</w:t>
            </w:r>
            <w:r w:rsidR="002E64C4" w:rsidRPr="002E64C4">
              <w:rPr>
                <w:rFonts w:asciiTheme="minorHAnsi" w:hAnsiTheme="minorHAnsi"/>
                <w:sz w:val="18"/>
                <w:szCs w:val="18"/>
              </w:rPr>
              <w:t>;</w:t>
            </w:r>
          </w:p>
          <w:p w14:paraId="3AAE2E51" w14:textId="77777777" w:rsidR="002E64C4" w:rsidRDefault="002E64C4" w:rsidP="00A15563">
            <w:pPr>
              <w:keepNext/>
              <w:rPr>
                <w:rFonts w:asciiTheme="minorHAnsi" w:hAnsiTheme="minorHAnsi"/>
                <w:sz w:val="18"/>
                <w:szCs w:val="18"/>
              </w:rPr>
            </w:pPr>
          </w:p>
          <w:p w14:paraId="5C81245B" w14:textId="77777777" w:rsidR="001D4ACF" w:rsidRDefault="00E22559" w:rsidP="001D4ACF">
            <w:pPr>
              <w:keepNext/>
              <w:rPr>
                <w:rFonts w:asciiTheme="minorHAnsi" w:hAnsiTheme="minorHAnsi"/>
                <w:sz w:val="18"/>
                <w:szCs w:val="18"/>
              </w:rPr>
            </w:pPr>
            <w:r>
              <w:rPr>
                <w:rFonts w:asciiTheme="minorHAnsi" w:hAnsiTheme="minorHAnsi"/>
                <w:sz w:val="18"/>
                <w:szCs w:val="18"/>
              </w:rPr>
              <w:t xml:space="preserve">if parent is MCH-01c then calculate: </w:t>
            </w:r>
          </w:p>
          <w:p w14:paraId="2097E06F" w14:textId="4BDF12F6" w:rsidR="001D4ACF" w:rsidRDefault="00CF38D2" w:rsidP="001D4ACF">
            <w:pPr>
              <w:keepNext/>
              <w:rPr>
                <w:rFonts w:asciiTheme="minorHAnsi" w:hAnsiTheme="minorHAnsi"/>
                <w:sz w:val="18"/>
                <w:szCs w:val="18"/>
              </w:rPr>
            </w:pPr>
            <w:r>
              <w:rPr>
                <w:rFonts w:asciiTheme="minorHAnsi" w:hAnsiTheme="minorHAnsi"/>
                <w:sz w:val="18"/>
                <w:szCs w:val="18"/>
              </w:rPr>
              <w:t>if MCH-01c</w:t>
            </w:r>
            <w:r w:rsidR="001D4ACF">
              <w:rPr>
                <w:rFonts w:asciiTheme="minorHAnsi" w:hAnsiTheme="minorHAnsi"/>
                <w:sz w:val="18"/>
                <w:szCs w:val="18"/>
              </w:rPr>
              <w:t xml:space="preserve"> Section </w:t>
            </w:r>
            <w:r>
              <w:rPr>
                <w:rFonts w:asciiTheme="minorHAnsi" w:hAnsiTheme="minorHAnsi"/>
                <w:sz w:val="18"/>
                <w:szCs w:val="18"/>
              </w:rPr>
              <w:t>B</w:t>
            </w:r>
            <w:r w:rsidR="001D4ACF">
              <w:rPr>
                <w:rFonts w:asciiTheme="minorHAnsi" w:hAnsiTheme="minorHAnsi"/>
                <w:sz w:val="18"/>
                <w:szCs w:val="18"/>
              </w:rPr>
              <w:t xml:space="preserve"> </w:t>
            </w:r>
            <w:r w:rsidR="001D4ACF" w:rsidRPr="00CB4055">
              <w:rPr>
                <w:rFonts w:asciiTheme="minorHAnsi" w:hAnsiTheme="minorHAnsi"/>
                <w:i/>
                <w:sz w:val="18"/>
                <w:szCs w:val="18"/>
              </w:rPr>
              <w:t xml:space="preserve">Row </w:t>
            </w:r>
            <w:r>
              <w:rPr>
                <w:rFonts w:asciiTheme="minorHAnsi" w:hAnsiTheme="minorHAnsi"/>
                <w:i/>
                <w:sz w:val="18"/>
                <w:szCs w:val="18"/>
              </w:rPr>
              <w:t>B</w:t>
            </w:r>
            <w:r w:rsidR="001D4ACF" w:rsidRPr="00CB4055">
              <w:rPr>
                <w:rFonts w:asciiTheme="minorHAnsi" w:hAnsiTheme="minorHAnsi"/>
                <w:i/>
                <w:sz w:val="18"/>
                <w:szCs w:val="18"/>
              </w:rPr>
              <w:t>0</w:t>
            </w:r>
            <w:r>
              <w:rPr>
                <w:rFonts w:asciiTheme="minorHAnsi" w:hAnsiTheme="minorHAnsi"/>
                <w:i/>
                <w:sz w:val="18"/>
                <w:szCs w:val="18"/>
              </w:rPr>
              <w:t>5</w:t>
            </w:r>
            <w:r w:rsidR="001D4ACF" w:rsidRPr="00CB4055">
              <w:rPr>
                <w:rFonts w:asciiTheme="minorHAnsi" w:hAnsiTheme="minorHAnsi"/>
                <w:i/>
                <w:sz w:val="18"/>
                <w:szCs w:val="18"/>
              </w:rPr>
              <w:t xml:space="preserve"> – ResidentialCoolingSystemType</w:t>
            </w:r>
            <w:r w:rsidR="001D4ACF">
              <w:rPr>
                <w:rFonts w:asciiTheme="minorHAnsi" w:hAnsiTheme="minorHAnsi"/>
                <w:sz w:val="18"/>
                <w:szCs w:val="18"/>
              </w:rPr>
              <w:t xml:space="preserve"> = Small duct high velocity HP or </w:t>
            </w:r>
            <w:r w:rsidR="001D4ACF" w:rsidRPr="001D4ACF">
              <w:rPr>
                <w:rFonts w:asciiTheme="minorHAnsi" w:hAnsiTheme="minorHAnsi"/>
                <w:sz w:val="18"/>
                <w:szCs w:val="18"/>
              </w:rPr>
              <w:t>Small duct high velocity AC</w:t>
            </w:r>
            <w:r w:rsidR="001D4ACF">
              <w:rPr>
                <w:rFonts w:asciiTheme="minorHAnsi" w:hAnsiTheme="minorHAnsi"/>
                <w:sz w:val="18"/>
                <w:szCs w:val="18"/>
              </w:rPr>
              <w:t xml:space="preserve"> then use value 0.62,</w:t>
            </w:r>
          </w:p>
          <w:p w14:paraId="7D89D02C" w14:textId="77777777" w:rsidR="001D4ACF" w:rsidRDefault="001D4ACF" w:rsidP="001D4ACF">
            <w:pPr>
              <w:keepNext/>
              <w:rPr>
                <w:rFonts w:asciiTheme="minorHAnsi" w:hAnsiTheme="minorHAnsi"/>
                <w:sz w:val="18"/>
                <w:szCs w:val="18"/>
              </w:rPr>
            </w:pPr>
          </w:p>
          <w:p w14:paraId="4BAA82B9" w14:textId="2238136D" w:rsidR="00EA1EC9" w:rsidRPr="00926D9A" w:rsidRDefault="001D4ACF" w:rsidP="005637A5">
            <w:pPr>
              <w:keepNext/>
              <w:rPr>
                <w:rFonts w:asciiTheme="minorHAnsi" w:hAnsiTheme="minorHAnsi"/>
                <w:sz w:val="18"/>
                <w:szCs w:val="18"/>
              </w:rPr>
            </w:pPr>
            <w:r>
              <w:rPr>
                <w:rFonts w:asciiTheme="minorHAnsi" w:hAnsiTheme="minorHAnsi"/>
                <w:sz w:val="18"/>
                <w:szCs w:val="18"/>
              </w:rPr>
              <w:t>else if MCH-01</w:t>
            </w:r>
            <w:r w:rsidR="00CF38D2">
              <w:rPr>
                <w:rFonts w:asciiTheme="minorHAnsi" w:hAnsiTheme="minorHAnsi"/>
                <w:sz w:val="18"/>
                <w:szCs w:val="18"/>
              </w:rPr>
              <w:t>c</w:t>
            </w:r>
            <w:r>
              <w:rPr>
                <w:rFonts w:asciiTheme="minorHAnsi" w:hAnsiTheme="minorHAnsi"/>
                <w:sz w:val="18"/>
                <w:szCs w:val="18"/>
              </w:rPr>
              <w:t xml:space="preserve"> Section </w:t>
            </w:r>
            <w:r w:rsidR="00CF38D2">
              <w:rPr>
                <w:rFonts w:asciiTheme="minorHAnsi" w:hAnsiTheme="minorHAnsi"/>
                <w:sz w:val="18"/>
                <w:szCs w:val="18"/>
              </w:rPr>
              <w:t>B</w:t>
            </w:r>
            <w:r>
              <w:rPr>
                <w:rFonts w:asciiTheme="minorHAnsi" w:hAnsiTheme="minorHAnsi"/>
                <w:sz w:val="18"/>
                <w:szCs w:val="18"/>
              </w:rPr>
              <w:t xml:space="preserve"> </w:t>
            </w:r>
            <w:r w:rsidRPr="00EB198C">
              <w:rPr>
                <w:rFonts w:asciiTheme="minorHAnsi" w:hAnsiTheme="minorHAnsi"/>
                <w:i/>
                <w:sz w:val="18"/>
                <w:szCs w:val="18"/>
              </w:rPr>
              <w:t xml:space="preserve">Row </w:t>
            </w:r>
            <w:r w:rsidR="00CF38D2">
              <w:rPr>
                <w:rFonts w:asciiTheme="minorHAnsi" w:hAnsiTheme="minorHAnsi"/>
                <w:i/>
                <w:sz w:val="18"/>
                <w:szCs w:val="18"/>
              </w:rPr>
              <w:t>B</w:t>
            </w:r>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r w:rsidR="004A69B1">
              <w:rPr>
                <w:rFonts w:asciiTheme="minorHAnsi" w:hAnsiTheme="minorHAnsi"/>
                <w:i/>
                <w:sz w:val="18"/>
                <w:szCs w:val="18"/>
              </w:rPr>
              <w:t>&gt;&gt;</w:t>
            </w:r>
          </w:p>
        </w:tc>
      </w:tr>
      <w:tr w:rsidR="00952AA6" w:rsidRPr="00D83E48" w14:paraId="4BAA82BE" w14:textId="77777777" w:rsidTr="00952AA6">
        <w:tblPrEx>
          <w:tblCellMar>
            <w:top w:w="0" w:type="dxa"/>
            <w:left w:w="108" w:type="dxa"/>
            <w:bottom w:w="0" w:type="dxa"/>
            <w:right w:w="108" w:type="dxa"/>
          </w:tblCellMar>
        </w:tblPrEx>
        <w:trPr>
          <w:cantSplit/>
          <w:trHeight w:val="144"/>
        </w:trPr>
        <w:tc>
          <w:tcPr>
            <w:tcW w:w="212" w:type="pct"/>
            <w:vAlign w:val="center"/>
          </w:tcPr>
          <w:p w14:paraId="4BAA82BB" w14:textId="77777777" w:rsidR="00EA1EC9" w:rsidRPr="00952AA6" w:rsidRDefault="00EA1EC9" w:rsidP="00952AA6">
            <w:pPr>
              <w:keepNext/>
              <w:jc w:val="center"/>
              <w:rPr>
                <w:rFonts w:asciiTheme="minorHAnsi" w:hAnsiTheme="minorHAnsi"/>
                <w:sz w:val="18"/>
                <w:szCs w:val="18"/>
              </w:rPr>
            </w:pPr>
            <w:r w:rsidRPr="00952AA6">
              <w:rPr>
                <w:rFonts w:asciiTheme="minorHAnsi" w:hAnsiTheme="minorHAnsi"/>
                <w:sz w:val="18"/>
                <w:szCs w:val="18"/>
              </w:rPr>
              <w:t>04</w:t>
            </w:r>
          </w:p>
        </w:tc>
        <w:tc>
          <w:tcPr>
            <w:tcW w:w="2245" w:type="pct"/>
            <w:vAlign w:val="center"/>
          </w:tcPr>
          <w:p w14:paraId="4BAA82BC" w14:textId="5C4DFFA8" w:rsidR="00EA1EC9" w:rsidRPr="00926D9A" w:rsidRDefault="00EA1EC9" w:rsidP="007512C1">
            <w:pPr>
              <w:keepNext/>
              <w:rPr>
                <w:rFonts w:asciiTheme="minorHAnsi" w:hAnsiTheme="minorHAnsi"/>
                <w:sz w:val="18"/>
                <w:szCs w:val="18"/>
              </w:rPr>
            </w:pPr>
            <w:r w:rsidRPr="00926D9A">
              <w:rPr>
                <w:rFonts w:asciiTheme="minorHAnsi" w:hAnsiTheme="minorHAnsi"/>
                <w:sz w:val="18"/>
                <w:szCs w:val="18"/>
              </w:rPr>
              <w:t>Actual Fan Efficacy (</w:t>
            </w:r>
            <w:r w:rsidR="00F43310">
              <w:rPr>
                <w:rFonts w:asciiTheme="minorHAnsi" w:hAnsiTheme="minorHAnsi"/>
                <w:sz w:val="18"/>
                <w:szCs w:val="18"/>
              </w:rPr>
              <w:t>w</w:t>
            </w:r>
            <w:r w:rsidRPr="00926D9A">
              <w:rPr>
                <w:rFonts w:asciiTheme="minorHAnsi" w:hAnsiTheme="minorHAnsi"/>
                <w:sz w:val="18"/>
                <w:szCs w:val="18"/>
              </w:rPr>
              <w:t>atts/cfm)</w:t>
            </w:r>
          </w:p>
        </w:tc>
        <w:tc>
          <w:tcPr>
            <w:tcW w:w="2538" w:type="pct"/>
            <w:gridSpan w:val="2"/>
            <w:vAlign w:val="center"/>
          </w:tcPr>
          <w:p w14:paraId="4BAA82BD" w14:textId="6FA71C0C" w:rsidR="00EA1EC9" w:rsidRPr="00926D9A" w:rsidRDefault="00EA1EC9" w:rsidP="008225C4">
            <w:pPr>
              <w:keepNext/>
              <w:rPr>
                <w:rFonts w:asciiTheme="minorHAnsi" w:hAnsiTheme="minorHAnsi"/>
                <w:sz w:val="18"/>
                <w:szCs w:val="18"/>
              </w:rPr>
            </w:pPr>
            <w:r w:rsidRPr="00926D9A">
              <w:rPr>
                <w:rFonts w:asciiTheme="minorHAnsi" w:hAnsiTheme="minorHAnsi"/>
                <w:sz w:val="18"/>
                <w:szCs w:val="18"/>
              </w:rPr>
              <w:t xml:space="preserve">&lt;&lt;calculated field, </w:t>
            </w:r>
            <w:r w:rsidR="008225C4" w:rsidRPr="00646058">
              <w:rPr>
                <w:rFonts w:asciiTheme="minorHAnsi" w:hAnsiTheme="minorHAnsi"/>
                <w:i/>
                <w:sz w:val="18"/>
                <w:szCs w:val="18"/>
              </w:rPr>
              <w:t>Table C - Actual Tested Watts</w:t>
            </w:r>
            <w:r w:rsidR="008225C4">
              <w:rPr>
                <w:rFonts w:asciiTheme="minorHAnsi" w:hAnsiTheme="minorHAnsi"/>
                <w:sz w:val="18"/>
                <w:szCs w:val="18"/>
              </w:rPr>
              <w:t xml:space="preserve"> </w:t>
            </w:r>
            <w:r w:rsidR="009142F6">
              <w:rPr>
                <w:rFonts w:asciiTheme="minorHAnsi" w:hAnsiTheme="minorHAnsi"/>
                <w:sz w:val="18"/>
                <w:szCs w:val="18"/>
              </w:rPr>
              <w:t xml:space="preserve">divided by </w:t>
            </w:r>
            <w:r w:rsidR="008225C4" w:rsidRPr="00646058">
              <w:rPr>
                <w:rFonts w:asciiTheme="minorHAnsi" w:hAnsiTheme="minorHAnsi"/>
                <w:i/>
                <w:sz w:val="18"/>
                <w:szCs w:val="18"/>
              </w:rPr>
              <w:t>Table C - Actual Tested Airflow from MCH-23 (cfm)</w:t>
            </w:r>
            <w:r w:rsidR="008225C4" w:rsidRPr="00926D9A" w:rsidDel="008225C4">
              <w:rPr>
                <w:rFonts w:asciiTheme="minorHAnsi" w:hAnsiTheme="minorHAnsi"/>
                <w:sz w:val="18"/>
                <w:szCs w:val="18"/>
              </w:rPr>
              <w:t xml:space="preserve"> </w:t>
            </w:r>
            <w:r w:rsidRPr="00926D9A">
              <w:rPr>
                <w:rFonts w:asciiTheme="minorHAnsi" w:hAnsiTheme="minorHAnsi"/>
                <w:sz w:val="18"/>
                <w:szCs w:val="18"/>
              </w:rPr>
              <w:t>&gt;&gt;</w:t>
            </w:r>
          </w:p>
        </w:tc>
      </w:tr>
      <w:tr w:rsidR="00952AA6" w:rsidRPr="00D83E48" w14:paraId="4BAA82C2" w14:textId="77777777" w:rsidTr="00952AA6">
        <w:tblPrEx>
          <w:tblCellMar>
            <w:top w:w="0" w:type="dxa"/>
            <w:left w:w="108" w:type="dxa"/>
            <w:bottom w:w="0" w:type="dxa"/>
            <w:right w:w="108" w:type="dxa"/>
          </w:tblCellMar>
        </w:tblPrEx>
        <w:trPr>
          <w:cantSplit/>
          <w:trHeight w:val="144"/>
        </w:trPr>
        <w:tc>
          <w:tcPr>
            <w:tcW w:w="212" w:type="pct"/>
            <w:vAlign w:val="center"/>
          </w:tcPr>
          <w:p w14:paraId="4BAA82BF" w14:textId="77777777" w:rsidR="00952AA6" w:rsidRPr="00952AA6" w:rsidRDefault="00952AA6" w:rsidP="00952AA6">
            <w:pPr>
              <w:keepNext/>
              <w:jc w:val="center"/>
              <w:rPr>
                <w:rFonts w:asciiTheme="minorHAnsi" w:hAnsiTheme="minorHAnsi"/>
                <w:sz w:val="18"/>
                <w:szCs w:val="18"/>
              </w:rPr>
            </w:pPr>
            <w:r w:rsidRPr="00952AA6">
              <w:rPr>
                <w:rFonts w:asciiTheme="minorHAnsi" w:hAnsiTheme="minorHAnsi"/>
                <w:sz w:val="18"/>
                <w:szCs w:val="18"/>
              </w:rPr>
              <w:t>05</w:t>
            </w:r>
          </w:p>
        </w:tc>
        <w:tc>
          <w:tcPr>
            <w:tcW w:w="2245" w:type="pct"/>
            <w:vAlign w:val="center"/>
          </w:tcPr>
          <w:p w14:paraId="4BAA82C0" w14:textId="77777777" w:rsidR="00952AA6" w:rsidRPr="00926D9A" w:rsidRDefault="00952AA6" w:rsidP="00952AA6">
            <w:pPr>
              <w:keepNext/>
              <w:rPr>
                <w:rFonts w:asciiTheme="minorHAnsi" w:hAnsiTheme="minorHAnsi"/>
                <w:sz w:val="18"/>
                <w:szCs w:val="18"/>
              </w:rPr>
            </w:pPr>
            <w:r w:rsidRPr="00926D9A">
              <w:rPr>
                <w:rFonts w:asciiTheme="minorHAnsi" w:hAnsiTheme="minorHAnsi"/>
                <w:sz w:val="18"/>
                <w:szCs w:val="18"/>
              </w:rPr>
              <w:t>Compliance Statement:</w:t>
            </w:r>
          </w:p>
        </w:tc>
        <w:tc>
          <w:tcPr>
            <w:tcW w:w="2538" w:type="pct"/>
            <w:gridSpan w:val="2"/>
            <w:vAlign w:val="center"/>
          </w:tcPr>
          <w:p w14:paraId="7954FCA5" w14:textId="78EDA5DC" w:rsidR="002B51DB" w:rsidRDefault="00952AA6" w:rsidP="002B51DB">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I</w:t>
            </w:r>
            <w:r w:rsidRPr="00926D9A">
              <w:rPr>
                <w:rFonts w:asciiTheme="minorHAnsi" w:hAnsiTheme="minorHAnsi"/>
                <w:sz w:val="18"/>
                <w:szCs w:val="18"/>
              </w:rPr>
              <w:t xml:space="preserve">f </w:t>
            </w:r>
            <w:r w:rsidR="008225C4" w:rsidRPr="00F01A03">
              <w:rPr>
                <w:rFonts w:asciiTheme="minorHAnsi" w:hAnsiTheme="minorHAnsi"/>
                <w:i/>
                <w:sz w:val="18"/>
                <w:szCs w:val="18"/>
              </w:rPr>
              <w:t xml:space="preserve">Table C - </w:t>
            </w:r>
            <w:r w:rsidR="002F64EF">
              <w:rPr>
                <w:rFonts w:asciiTheme="minorHAnsi" w:hAnsiTheme="minorHAnsi"/>
                <w:i/>
                <w:sz w:val="18"/>
                <w:szCs w:val="18"/>
              </w:rPr>
              <w:t>Required</w:t>
            </w:r>
            <w:r w:rsidR="008225C4" w:rsidRPr="00F01A03">
              <w:rPr>
                <w:rFonts w:asciiTheme="minorHAnsi" w:hAnsiTheme="minorHAnsi"/>
                <w:i/>
                <w:sz w:val="18"/>
                <w:szCs w:val="18"/>
              </w:rPr>
              <w:t xml:space="preserve"> </w:t>
            </w:r>
            <w:r w:rsidR="008225C4">
              <w:rPr>
                <w:rFonts w:asciiTheme="minorHAnsi" w:hAnsiTheme="minorHAnsi"/>
                <w:i/>
                <w:sz w:val="18"/>
                <w:szCs w:val="18"/>
              </w:rPr>
              <w:t>Fan Efficacy (Watts/cfm)</w:t>
            </w:r>
            <w:r w:rsidR="008225C4" w:rsidRPr="00926D9A" w:rsidDel="008225C4">
              <w:rPr>
                <w:rFonts w:asciiTheme="minorHAnsi" w:hAnsiTheme="minorHAnsi"/>
                <w:sz w:val="18"/>
                <w:szCs w:val="18"/>
              </w:rPr>
              <w:t xml:space="preserve"> </w:t>
            </w:r>
            <w:r w:rsidRPr="00926D9A">
              <w:rPr>
                <w:rFonts w:asciiTheme="minorHAnsi" w:hAnsiTheme="minorHAnsi"/>
                <w:sz w:val="18"/>
                <w:szCs w:val="18"/>
              </w:rPr>
              <w:t>≥</w:t>
            </w:r>
            <w:r w:rsidR="008225C4" w:rsidRPr="00F01A03">
              <w:rPr>
                <w:rFonts w:asciiTheme="minorHAnsi" w:hAnsiTheme="minorHAnsi"/>
                <w:i/>
                <w:sz w:val="18"/>
                <w:szCs w:val="18"/>
              </w:rPr>
              <w:t xml:space="preserve"> </w:t>
            </w:r>
            <w:r w:rsidR="008225C4" w:rsidRPr="00646058">
              <w:rPr>
                <w:rFonts w:asciiTheme="minorHAnsi" w:hAnsiTheme="minorHAnsi"/>
                <w:i/>
                <w:sz w:val="18"/>
                <w:szCs w:val="18"/>
              </w:rPr>
              <w:t xml:space="preserve">Table C - </w:t>
            </w:r>
            <w:r w:rsidR="002F64EF">
              <w:rPr>
                <w:rFonts w:asciiTheme="minorHAnsi" w:hAnsiTheme="minorHAnsi"/>
                <w:i/>
                <w:sz w:val="18"/>
                <w:szCs w:val="18"/>
              </w:rPr>
              <w:t>Actual</w:t>
            </w:r>
            <w:r w:rsidR="008225C4" w:rsidRPr="00646058">
              <w:rPr>
                <w:rFonts w:asciiTheme="minorHAnsi" w:hAnsiTheme="minorHAnsi"/>
                <w:i/>
                <w:sz w:val="18"/>
                <w:szCs w:val="18"/>
              </w:rPr>
              <w:t xml:space="preserve"> Fan Efficacy (Watts/cfm)</w:t>
            </w:r>
            <w:r w:rsidRPr="00926D9A">
              <w:rPr>
                <w:rFonts w:asciiTheme="minorHAnsi" w:hAnsiTheme="minorHAnsi"/>
                <w:sz w:val="18"/>
                <w:szCs w:val="18"/>
              </w:rPr>
              <w:t>, the display text: system fan efficacy complies</w:t>
            </w:r>
            <w:r w:rsidR="002B51DB">
              <w:rPr>
                <w:rFonts w:asciiTheme="minorHAnsi" w:hAnsiTheme="minorHAnsi"/>
                <w:sz w:val="18"/>
                <w:szCs w:val="18"/>
              </w:rPr>
              <w:t>;</w:t>
            </w:r>
          </w:p>
          <w:p w14:paraId="4BAA82C1" w14:textId="4AB0110E" w:rsidR="00952AA6" w:rsidRPr="00926D9A" w:rsidRDefault="00952AA6" w:rsidP="002B51DB">
            <w:pPr>
              <w:keepNext/>
              <w:rPr>
                <w:rFonts w:asciiTheme="minorHAnsi" w:hAnsiTheme="minorHAnsi"/>
                <w:sz w:val="18"/>
                <w:szCs w:val="18"/>
              </w:rPr>
            </w:pPr>
            <w:r w:rsidRPr="00926D9A">
              <w:rPr>
                <w:rFonts w:asciiTheme="minorHAnsi" w:hAnsiTheme="minorHAnsi"/>
                <w:sz w:val="18"/>
                <w:szCs w:val="18"/>
              </w:rPr>
              <w:t>else display text: system does not comply with fan efficacy requirement&gt;&gt;</w:t>
            </w:r>
          </w:p>
        </w:tc>
      </w:tr>
    </w:tbl>
    <w:p w14:paraId="4BAA82C3" w14:textId="46051D0C" w:rsidR="00EA1EC9" w:rsidRDefault="00EA1EC9">
      <w:pPr>
        <w:rPr>
          <w:rFonts w:asciiTheme="minorHAnsi" w:hAnsiTheme="minorHAnsi"/>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9"/>
        <w:gridCol w:w="5596"/>
        <w:gridCol w:w="11"/>
      </w:tblGrid>
      <w:tr w:rsidR="008F415A" w:rsidRPr="00D83E48" w14:paraId="610AD9E0" w14:textId="77777777" w:rsidTr="00DA13D3">
        <w:trPr>
          <w:gridAfter w:val="1"/>
          <w:wAfter w:w="5" w:type="pct"/>
          <w:trHeight w:val="144"/>
        </w:trPr>
        <w:tc>
          <w:tcPr>
            <w:tcW w:w="4995" w:type="pct"/>
            <w:gridSpan w:val="3"/>
          </w:tcPr>
          <w:p w14:paraId="4C9D2253" w14:textId="77777777" w:rsidR="008F415A" w:rsidRPr="00890BB7" w:rsidRDefault="008F415A" w:rsidP="008F415A">
            <w:pPr>
              <w:keepNext/>
              <w:rPr>
                <w:rFonts w:asciiTheme="minorHAnsi" w:hAnsiTheme="minorHAnsi"/>
                <w:b/>
                <w:szCs w:val="18"/>
              </w:rPr>
            </w:pPr>
            <w:r>
              <w:rPr>
                <w:rFonts w:asciiTheme="minorHAnsi" w:hAnsiTheme="minorHAnsi"/>
                <w:b/>
                <w:szCs w:val="18"/>
              </w:rPr>
              <w:t>D</w:t>
            </w:r>
            <w:r w:rsidRPr="00890BB7">
              <w:rPr>
                <w:rFonts w:asciiTheme="minorHAnsi" w:hAnsiTheme="minorHAnsi"/>
                <w:b/>
                <w:szCs w:val="18"/>
              </w:rPr>
              <w:t xml:space="preserve">. </w:t>
            </w:r>
            <w:r>
              <w:rPr>
                <w:rFonts w:asciiTheme="minorHAnsi" w:hAnsiTheme="minorHAnsi"/>
                <w:b/>
                <w:szCs w:val="18"/>
              </w:rPr>
              <w:t xml:space="preserve">Central Fan Ventilation Cooling </w:t>
            </w:r>
            <w:r w:rsidRPr="00890BB7">
              <w:rPr>
                <w:rFonts w:asciiTheme="minorHAnsi" w:hAnsiTheme="minorHAnsi"/>
                <w:b/>
                <w:szCs w:val="18"/>
              </w:rPr>
              <w:t>System Fan Efficacy Measurement</w:t>
            </w:r>
          </w:p>
          <w:p w14:paraId="2B150919" w14:textId="4E83B188" w:rsidR="008F415A" w:rsidRPr="00AC34DA" w:rsidRDefault="008F415A">
            <w:pPr>
              <w:keepNext/>
              <w:rPr>
                <w:rFonts w:asciiTheme="minorHAnsi" w:hAnsiTheme="minorHAnsi"/>
                <w:sz w:val="18"/>
                <w:szCs w:val="18"/>
              </w:rPr>
            </w:pPr>
            <w:r w:rsidRPr="00926D9A">
              <w:rPr>
                <w:rFonts w:asciiTheme="minorHAnsi" w:hAnsiTheme="minorHAnsi"/>
                <w:sz w:val="18"/>
                <w:szCs w:val="18"/>
              </w:rPr>
              <w:t xml:space="preserve">The procedures for </w:t>
            </w:r>
            <w:r>
              <w:rPr>
                <w:rFonts w:asciiTheme="minorHAnsi" w:hAnsiTheme="minorHAnsi"/>
                <w:sz w:val="18"/>
                <w:szCs w:val="18"/>
              </w:rPr>
              <w:t xml:space="preserve">Central Fan Ventilation Cooling </w:t>
            </w:r>
            <w:r w:rsidRPr="00926D9A">
              <w:rPr>
                <w:rFonts w:asciiTheme="minorHAnsi" w:hAnsiTheme="minorHAnsi"/>
                <w:sz w:val="18"/>
                <w:szCs w:val="18"/>
              </w:rPr>
              <w:t>System Fan Watt Verification are specified in Reference Residential Appendix RA3.3.</w:t>
            </w:r>
            <w:r>
              <w:rPr>
                <w:rFonts w:asciiTheme="minorHAnsi" w:hAnsiTheme="minorHAnsi"/>
                <w:sz w:val="18"/>
                <w:szCs w:val="18"/>
              </w:rPr>
              <w:t>4</w:t>
            </w:r>
            <w:r w:rsidR="00FC1C38">
              <w:rPr>
                <w:rFonts w:asciiTheme="minorHAnsi" w:hAnsiTheme="minorHAnsi"/>
                <w:sz w:val="18"/>
                <w:szCs w:val="18"/>
              </w:rPr>
              <w:t>.</w:t>
            </w:r>
          </w:p>
        </w:tc>
      </w:tr>
      <w:tr w:rsidR="008F415A" w:rsidRPr="00D83E48" w14:paraId="2712E264" w14:textId="77777777" w:rsidTr="00DA13D3">
        <w:tblPrEx>
          <w:tblCellMar>
            <w:top w:w="0" w:type="dxa"/>
            <w:left w:w="108" w:type="dxa"/>
            <w:bottom w:w="0" w:type="dxa"/>
            <w:right w:w="108" w:type="dxa"/>
          </w:tblCellMar>
        </w:tblPrEx>
        <w:trPr>
          <w:cantSplit/>
          <w:trHeight w:val="144"/>
        </w:trPr>
        <w:tc>
          <w:tcPr>
            <w:tcW w:w="212" w:type="pct"/>
            <w:vAlign w:val="center"/>
          </w:tcPr>
          <w:p w14:paraId="78553F63" w14:textId="77777777" w:rsidR="008F415A" w:rsidRPr="00952AA6" w:rsidRDefault="008F415A" w:rsidP="00B7347F">
            <w:pPr>
              <w:keepNext/>
              <w:jc w:val="center"/>
              <w:rPr>
                <w:rFonts w:asciiTheme="minorHAnsi" w:hAnsiTheme="minorHAnsi"/>
                <w:sz w:val="18"/>
                <w:szCs w:val="18"/>
              </w:rPr>
            </w:pPr>
            <w:r w:rsidRPr="00952AA6">
              <w:rPr>
                <w:rFonts w:asciiTheme="minorHAnsi" w:hAnsiTheme="minorHAnsi"/>
                <w:sz w:val="18"/>
                <w:szCs w:val="18"/>
              </w:rPr>
              <w:t>01</w:t>
            </w:r>
          </w:p>
        </w:tc>
        <w:tc>
          <w:tcPr>
            <w:tcW w:w="2247" w:type="pct"/>
            <w:vAlign w:val="center"/>
          </w:tcPr>
          <w:p w14:paraId="796DB112" w14:textId="77777777" w:rsidR="008F415A" w:rsidRPr="00926D9A" w:rsidRDefault="008F415A" w:rsidP="00B7347F">
            <w:pPr>
              <w:keepNext/>
              <w:rPr>
                <w:rFonts w:asciiTheme="minorHAnsi" w:hAnsiTheme="minorHAnsi"/>
                <w:sz w:val="18"/>
                <w:szCs w:val="18"/>
              </w:rPr>
            </w:pPr>
            <w:r w:rsidRPr="00926D9A">
              <w:rPr>
                <w:rFonts w:asciiTheme="minorHAnsi" w:hAnsiTheme="minorHAnsi"/>
                <w:sz w:val="18"/>
                <w:szCs w:val="18"/>
              </w:rPr>
              <w:t>Actual Tested Watts</w:t>
            </w:r>
          </w:p>
        </w:tc>
        <w:tc>
          <w:tcPr>
            <w:tcW w:w="2541" w:type="pct"/>
            <w:gridSpan w:val="2"/>
            <w:vAlign w:val="center"/>
          </w:tcPr>
          <w:p w14:paraId="002F0657" w14:textId="77777777" w:rsidR="008F415A" w:rsidRPr="00926D9A" w:rsidRDefault="008F415A" w:rsidP="00B7347F">
            <w:pPr>
              <w:keepNext/>
              <w:rPr>
                <w:rFonts w:asciiTheme="minorHAnsi" w:hAnsiTheme="minorHAnsi"/>
                <w:sz w:val="18"/>
                <w:szCs w:val="18"/>
              </w:rPr>
            </w:pPr>
            <w:r w:rsidRPr="00926D9A">
              <w:rPr>
                <w:rFonts w:asciiTheme="minorHAnsi" w:hAnsiTheme="minorHAnsi"/>
                <w:sz w:val="18"/>
                <w:szCs w:val="18"/>
              </w:rPr>
              <w:t>&lt;&lt;user input, numeric value xx.xx&gt;&gt;</w:t>
            </w:r>
          </w:p>
        </w:tc>
      </w:tr>
      <w:tr w:rsidR="00DA13D3" w:rsidRPr="00D83E48" w14:paraId="3C69820C" w14:textId="77777777" w:rsidTr="00DA13D3">
        <w:tblPrEx>
          <w:tblCellMar>
            <w:top w:w="0" w:type="dxa"/>
            <w:left w:w="108" w:type="dxa"/>
            <w:bottom w:w="0" w:type="dxa"/>
            <w:right w:w="108" w:type="dxa"/>
          </w:tblCellMar>
        </w:tblPrEx>
        <w:trPr>
          <w:cantSplit/>
          <w:trHeight w:val="144"/>
        </w:trPr>
        <w:tc>
          <w:tcPr>
            <w:tcW w:w="212" w:type="pct"/>
            <w:vAlign w:val="center"/>
          </w:tcPr>
          <w:p w14:paraId="1A83E54E" w14:textId="77777777" w:rsidR="00DA13D3" w:rsidRPr="00952AA6" w:rsidRDefault="00DA13D3" w:rsidP="00DA13D3">
            <w:pPr>
              <w:keepNext/>
              <w:jc w:val="center"/>
              <w:rPr>
                <w:rFonts w:asciiTheme="minorHAnsi" w:hAnsiTheme="minorHAnsi"/>
                <w:sz w:val="18"/>
                <w:szCs w:val="18"/>
              </w:rPr>
            </w:pPr>
            <w:r w:rsidRPr="00952AA6">
              <w:rPr>
                <w:rFonts w:asciiTheme="minorHAnsi" w:hAnsiTheme="minorHAnsi"/>
                <w:sz w:val="18"/>
                <w:szCs w:val="18"/>
              </w:rPr>
              <w:t>02</w:t>
            </w:r>
          </w:p>
        </w:tc>
        <w:tc>
          <w:tcPr>
            <w:tcW w:w="2247" w:type="pct"/>
            <w:vAlign w:val="center"/>
          </w:tcPr>
          <w:p w14:paraId="5100B46E" w14:textId="7DED37F4" w:rsidR="00DA13D3" w:rsidRPr="00926D9A" w:rsidRDefault="00DA13D3" w:rsidP="00DA13D3">
            <w:pPr>
              <w:keepNext/>
              <w:rPr>
                <w:rFonts w:asciiTheme="minorHAnsi" w:hAnsiTheme="minorHAnsi"/>
                <w:sz w:val="18"/>
                <w:szCs w:val="18"/>
              </w:rPr>
            </w:pPr>
            <w:r w:rsidRPr="00926D9A">
              <w:rPr>
                <w:rFonts w:asciiTheme="minorHAnsi" w:hAnsiTheme="minorHAnsi"/>
                <w:sz w:val="18"/>
                <w:szCs w:val="18"/>
              </w:rPr>
              <w:t xml:space="preserve">Actual Tested </w:t>
            </w:r>
            <w:r>
              <w:rPr>
                <w:rFonts w:asciiTheme="minorHAnsi" w:hAnsiTheme="minorHAnsi"/>
                <w:sz w:val="18"/>
                <w:szCs w:val="18"/>
              </w:rPr>
              <w:t xml:space="preserve">Ventilation </w:t>
            </w:r>
            <w:r w:rsidRPr="00926D9A">
              <w:rPr>
                <w:rFonts w:asciiTheme="minorHAnsi" w:hAnsiTheme="minorHAnsi"/>
                <w:sz w:val="18"/>
                <w:szCs w:val="18"/>
              </w:rPr>
              <w:t>Airflow from MCH-23 (cfm)</w:t>
            </w:r>
          </w:p>
        </w:tc>
        <w:tc>
          <w:tcPr>
            <w:tcW w:w="2541" w:type="pct"/>
            <w:gridSpan w:val="2"/>
            <w:vAlign w:val="center"/>
          </w:tcPr>
          <w:p w14:paraId="2316CAA9" w14:textId="029B3D05" w:rsidR="00DA13D3" w:rsidRPr="00926D9A" w:rsidRDefault="00DA13D3" w:rsidP="00DA13D3">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Referenced from CF2R-MCH-23e E02, ‘Actual System Ventilation Airflow Rate Measurement (cfm)’&gt;&gt;</w:t>
            </w:r>
          </w:p>
        </w:tc>
      </w:tr>
      <w:tr w:rsidR="008F415A" w:rsidRPr="00D83E48" w14:paraId="726AA9EC" w14:textId="77777777" w:rsidTr="00DA13D3">
        <w:tblPrEx>
          <w:tblCellMar>
            <w:top w:w="0" w:type="dxa"/>
            <w:left w:w="108" w:type="dxa"/>
            <w:bottom w:w="0" w:type="dxa"/>
            <w:right w:w="108" w:type="dxa"/>
          </w:tblCellMar>
        </w:tblPrEx>
        <w:trPr>
          <w:cantSplit/>
          <w:trHeight w:val="144"/>
        </w:trPr>
        <w:tc>
          <w:tcPr>
            <w:tcW w:w="212" w:type="pct"/>
            <w:vAlign w:val="center"/>
          </w:tcPr>
          <w:p w14:paraId="36AED93B" w14:textId="77777777" w:rsidR="008F415A" w:rsidRPr="00952AA6" w:rsidRDefault="008F415A" w:rsidP="00B7347F">
            <w:pPr>
              <w:keepNext/>
              <w:jc w:val="center"/>
              <w:rPr>
                <w:rFonts w:asciiTheme="minorHAnsi" w:hAnsiTheme="minorHAnsi"/>
                <w:sz w:val="18"/>
                <w:szCs w:val="18"/>
              </w:rPr>
            </w:pPr>
            <w:r w:rsidRPr="00952AA6">
              <w:rPr>
                <w:rFonts w:asciiTheme="minorHAnsi" w:hAnsiTheme="minorHAnsi"/>
                <w:sz w:val="18"/>
                <w:szCs w:val="18"/>
              </w:rPr>
              <w:t>03</w:t>
            </w:r>
          </w:p>
        </w:tc>
        <w:tc>
          <w:tcPr>
            <w:tcW w:w="2247" w:type="pct"/>
            <w:vAlign w:val="center"/>
          </w:tcPr>
          <w:p w14:paraId="6CD08239" w14:textId="1880951A" w:rsidR="008F415A" w:rsidRPr="00926D9A" w:rsidRDefault="008F415A" w:rsidP="00F43310">
            <w:pPr>
              <w:keepNext/>
              <w:rPr>
                <w:rFonts w:asciiTheme="minorHAnsi" w:hAnsiTheme="minorHAnsi"/>
                <w:sz w:val="18"/>
                <w:szCs w:val="18"/>
              </w:rPr>
            </w:pPr>
            <w:r w:rsidRPr="00926D9A">
              <w:rPr>
                <w:rFonts w:asciiTheme="minorHAnsi" w:hAnsiTheme="minorHAnsi"/>
                <w:sz w:val="18"/>
                <w:szCs w:val="18"/>
              </w:rPr>
              <w:t>Required Fan Efficacy (</w:t>
            </w:r>
            <w:r w:rsidR="00F43310">
              <w:rPr>
                <w:rFonts w:asciiTheme="minorHAnsi" w:hAnsiTheme="minorHAnsi"/>
                <w:sz w:val="18"/>
                <w:szCs w:val="18"/>
              </w:rPr>
              <w:t>w</w:t>
            </w:r>
            <w:r w:rsidRPr="00926D9A">
              <w:rPr>
                <w:rFonts w:asciiTheme="minorHAnsi" w:hAnsiTheme="minorHAnsi"/>
                <w:sz w:val="18"/>
                <w:szCs w:val="18"/>
              </w:rPr>
              <w:t>atts/cfm)</w:t>
            </w:r>
          </w:p>
        </w:tc>
        <w:tc>
          <w:tcPr>
            <w:tcW w:w="2541" w:type="pct"/>
            <w:gridSpan w:val="2"/>
            <w:vAlign w:val="center"/>
          </w:tcPr>
          <w:p w14:paraId="1620C417" w14:textId="77777777" w:rsidR="008F415A" w:rsidRDefault="008F415A" w:rsidP="00B7347F">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calculated field:</w:t>
            </w:r>
          </w:p>
          <w:p w14:paraId="63B07B9A" w14:textId="677045E5" w:rsidR="00D958D1" w:rsidRDefault="008F415A" w:rsidP="009B6121">
            <w:pPr>
              <w:keepNext/>
              <w:rPr>
                <w:rFonts w:asciiTheme="minorHAnsi" w:hAnsiTheme="minorHAnsi"/>
                <w:sz w:val="18"/>
                <w:szCs w:val="18"/>
              </w:rPr>
            </w:pPr>
            <w:r>
              <w:rPr>
                <w:rFonts w:asciiTheme="minorHAnsi" w:hAnsiTheme="minorHAnsi"/>
                <w:sz w:val="18"/>
                <w:szCs w:val="18"/>
              </w:rPr>
              <w:t xml:space="preserve">if parent is MCH-01a, then reference value from MCH-01a </w:t>
            </w:r>
            <w:r w:rsidR="00F44B02">
              <w:rPr>
                <w:rFonts w:asciiTheme="minorHAnsi" w:hAnsiTheme="minorHAnsi"/>
                <w:sz w:val="18"/>
                <w:szCs w:val="18"/>
              </w:rPr>
              <w:t>C</w:t>
            </w:r>
            <w:r w:rsidR="00187061">
              <w:rPr>
                <w:rFonts w:asciiTheme="minorHAnsi" w:hAnsiTheme="minorHAnsi"/>
                <w:sz w:val="18"/>
                <w:szCs w:val="18"/>
              </w:rPr>
              <w:t>11</w:t>
            </w:r>
            <w:r w:rsidR="008D3610">
              <w:rPr>
                <w:rFonts w:asciiTheme="minorHAnsi" w:hAnsiTheme="minorHAnsi"/>
                <w:sz w:val="18"/>
                <w:szCs w:val="18"/>
              </w:rPr>
              <w:t>;</w:t>
            </w:r>
          </w:p>
          <w:p w14:paraId="20BFA005" w14:textId="358FDF0D" w:rsidR="008F415A" w:rsidRPr="00926D9A" w:rsidRDefault="00D958D1" w:rsidP="00211AAB">
            <w:pPr>
              <w:keepNext/>
              <w:rPr>
                <w:rFonts w:asciiTheme="minorHAnsi" w:hAnsiTheme="minorHAnsi"/>
                <w:sz w:val="18"/>
                <w:szCs w:val="18"/>
              </w:rPr>
            </w:pPr>
            <w:r>
              <w:rPr>
                <w:rFonts w:asciiTheme="minorHAnsi" w:hAnsiTheme="minorHAnsi"/>
                <w:sz w:val="18"/>
                <w:szCs w:val="18"/>
              </w:rPr>
              <w:t xml:space="preserve">else if parent is MCH-01d, then reference value from MCH-01d </w:t>
            </w:r>
            <w:r w:rsidR="00F44B02">
              <w:rPr>
                <w:rFonts w:asciiTheme="minorHAnsi" w:hAnsiTheme="minorHAnsi"/>
                <w:sz w:val="18"/>
                <w:szCs w:val="18"/>
              </w:rPr>
              <w:t>C</w:t>
            </w:r>
            <w:r w:rsidR="00187061">
              <w:rPr>
                <w:rFonts w:asciiTheme="minorHAnsi" w:hAnsiTheme="minorHAnsi"/>
                <w:sz w:val="18"/>
                <w:szCs w:val="18"/>
              </w:rPr>
              <w:t>11</w:t>
            </w:r>
            <w:r w:rsidR="008F415A" w:rsidRPr="00926D9A">
              <w:rPr>
                <w:rFonts w:asciiTheme="minorHAnsi" w:hAnsiTheme="minorHAnsi"/>
                <w:sz w:val="18"/>
                <w:szCs w:val="18"/>
              </w:rPr>
              <w:t>&gt;&gt;</w:t>
            </w:r>
          </w:p>
        </w:tc>
      </w:tr>
      <w:tr w:rsidR="008F415A" w:rsidRPr="00D83E48" w14:paraId="360270F8" w14:textId="77777777" w:rsidTr="00DA13D3">
        <w:tblPrEx>
          <w:tblCellMar>
            <w:top w:w="0" w:type="dxa"/>
            <w:left w:w="108" w:type="dxa"/>
            <w:bottom w:w="0" w:type="dxa"/>
            <w:right w:w="108" w:type="dxa"/>
          </w:tblCellMar>
        </w:tblPrEx>
        <w:trPr>
          <w:cantSplit/>
          <w:trHeight w:val="144"/>
        </w:trPr>
        <w:tc>
          <w:tcPr>
            <w:tcW w:w="212" w:type="pct"/>
            <w:vAlign w:val="center"/>
          </w:tcPr>
          <w:p w14:paraId="0105A5DE" w14:textId="77777777" w:rsidR="008F415A" w:rsidRPr="00952AA6" w:rsidRDefault="008F415A" w:rsidP="00B7347F">
            <w:pPr>
              <w:keepNext/>
              <w:jc w:val="center"/>
              <w:rPr>
                <w:rFonts w:asciiTheme="minorHAnsi" w:hAnsiTheme="minorHAnsi"/>
                <w:sz w:val="18"/>
                <w:szCs w:val="18"/>
              </w:rPr>
            </w:pPr>
            <w:r w:rsidRPr="00952AA6">
              <w:rPr>
                <w:rFonts w:asciiTheme="minorHAnsi" w:hAnsiTheme="minorHAnsi"/>
                <w:sz w:val="18"/>
                <w:szCs w:val="18"/>
              </w:rPr>
              <w:t>04</w:t>
            </w:r>
          </w:p>
        </w:tc>
        <w:tc>
          <w:tcPr>
            <w:tcW w:w="2247" w:type="pct"/>
            <w:vAlign w:val="center"/>
          </w:tcPr>
          <w:p w14:paraId="50B8F51D" w14:textId="6B6CC9F1" w:rsidR="008F415A" w:rsidRPr="00926D9A" w:rsidRDefault="008F415A" w:rsidP="00F43310">
            <w:pPr>
              <w:keepNext/>
              <w:rPr>
                <w:rFonts w:asciiTheme="minorHAnsi" w:hAnsiTheme="minorHAnsi"/>
                <w:sz w:val="18"/>
                <w:szCs w:val="18"/>
              </w:rPr>
            </w:pPr>
            <w:r w:rsidRPr="00926D9A">
              <w:rPr>
                <w:rFonts w:asciiTheme="minorHAnsi" w:hAnsiTheme="minorHAnsi"/>
                <w:sz w:val="18"/>
                <w:szCs w:val="18"/>
              </w:rPr>
              <w:t>Actual Fan Efficacy (</w:t>
            </w:r>
            <w:r w:rsidR="00F43310">
              <w:rPr>
                <w:rFonts w:asciiTheme="minorHAnsi" w:hAnsiTheme="minorHAnsi"/>
                <w:sz w:val="18"/>
                <w:szCs w:val="18"/>
              </w:rPr>
              <w:t>w</w:t>
            </w:r>
            <w:r w:rsidRPr="00926D9A">
              <w:rPr>
                <w:rFonts w:asciiTheme="minorHAnsi" w:hAnsiTheme="minorHAnsi"/>
                <w:sz w:val="18"/>
                <w:szCs w:val="18"/>
              </w:rPr>
              <w:t>atts/cfm)</w:t>
            </w:r>
          </w:p>
        </w:tc>
        <w:tc>
          <w:tcPr>
            <w:tcW w:w="2541" w:type="pct"/>
            <w:gridSpan w:val="2"/>
            <w:vAlign w:val="center"/>
          </w:tcPr>
          <w:p w14:paraId="62A02D9B" w14:textId="614FCF36" w:rsidR="008F415A" w:rsidRPr="00926D9A" w:rsidRDefault="008F415A" w:rsidP="000D7C62">
            <w:pPr>
              <w:keepNext/>
              <w:rPr>
                <w:rFonts w:asciiTheme="minorHAnsi" w:hAnsiTheme="minorHAnsi"/>
                <w:sz w:val="18"/>
                <w:szCs w:val="18"/>
              </w:rPr>
            </w:pPr>
            <w:r w:rsidRPr="00926D9A">
              <w:rPr>
                <w:rFonts w:asciiTheme="minorHAnsi" w:hAnsiTheme="minorHAnsi"/>
                <w:sz w:val="18"/>
                <w:szCs w:val="18"/>
              </w:rPr>
              <w:t xml:space="preserve">&lt;&lt;calculated field, row </w:t>
            </w:r>
            <w:r w:rsidR="000D7C62">
              <w:rPr>
                <w:rFonts w:asciiTheme="minorHAnsi" w:hAnsiTheme="minorHAnsi"/>
                <w:sz w:val="18"/>
                <w:szCs w:val="18"/>
              </w:rPr>
              <w:t>D</w:t>
            </w:r>
            <w:r w:rsidRPr="00926D9A">
              <w:rPr>
                <w:rFonts w:asciiTheme="minorHAnsi" w:hAnsiTheme="minorHAnsi"/>
                <w:sz w:val="18"/>
                <w:szCs w:val="18"/>
              </w:rPr>
              <w:t>01</w:t>
            </w:r>
            <w:r w:rsidR="00D958D1">
              <w:rPr>
                <w:rFonts w:asciiTheme="minorHAnsi" w:hAnsiTheme="minorHAnsi"/>
                <w:sz w:val="18"/>
                <w:szCs w:val="18"/>
              </w:rPr>
              <w:t xml:space="preserve"> </w:t>
            </w:r>
            <w:r>
              <w:rPr>
                <w:rFonts w:asciiTheme="minorHAnsi" w:hAnsiTheme="minorHAnsi"/>
                <w:sz w:val="18"/>
                <w:szCs w:val="18"/>
              </w:rPr>
              <w:t xml:space="preserve">divided by </w:t>
            </w:r>
            <w:r w:rsidRPr="00926D9A">
              <w:rPr>
                <w:rFonts w:asciiTheme="minorHAnsi" w:hAnsiTheme="minorHAnsi"/>
                <w:sz w:val="18"/>
                <w:szCs w:val="18"/>
              </w:rPr>
              <w:t xml:space="preserve">row </w:t>
            </w:r>
            <w:r w:rsidR="000D7C62">
              <w:rPr>
                <w:rFonts w:asciiTheme="minorHAnsi" w:hAnsiTheme="minorHAnsi"/>
                <w:sz w:val="18"/>
                <w:szCs w:val="18"/>
              </w:rPr>
              <w:t>D</w:t>
            </w:r>
            <w:r w:rsidRPr="00926D9A">
              <w:rPr>
                <w:rFonts w:asciiTheme="minorHAnsi" w:hAnsiTheme="minorHAnsi"/>
                <w:sz w:val="18"/>
                <w:szCs w:val="18"/>
              </w:rPr>
              <w:t>02&gt;&gt;</w:t>
            </w:r>
          </w:p>
        </w:tc>
      </w:tr>
      <w:tr w:rsidR="008F415A" w:rsidRPr="00D83E48" w14:paraId="4C049C8A" w14:textId="77777777" w:rsidTr="00DA13D3">
        <w:tblPrEx>
          <w:tblCellMar>
            <w:top w:w="0" w:type="dxa"/>
            <w:left w:w="108" w:type="dxa"/>
            <w:bottom w:w="0" w:type="dxa"/>
            <w:right w:w="108" w:type="dxa"/>
          </w:tblCellMar>
        </w:tblPrEx>
        <w:trPr>
          <w:cantSplit/>
          <w:trHeight w:val="144"/>
        </w:trPr>
        <w:tc>
          <w:tcPr>
            <w:tcW w:w="212" w:type="pct"/>
            <w:vAlign w:val="center"/>
          </w:tcPr>
          <w:p w14:paraId="16B4B5E2" w14:textId="77777777" w:rsidR="008F415A" w:rsidRPr="00952AA6" w:rsidRDefault="008F415A" w:rsidP="00B7347F">
            <w:pPr>
              <w:keepNext/>
              <w:jc w:val="center"/>
              <w:rPr>
                <w:rFonts w:asciiTheme="minorHAnsi" w:hAnsiTheme="minorHAnsi"/>
                <w:sz w:val="18"/>
                <w:szCs w:val="18"/>
              </w:rPr>
            </w:pPr>
            <w:r w:rsidRPr="00952AA6">
              <w:rPr>
                <w:rFonts w:asciiTheme="minorHAnsi" w:hAnsiTheme="minorHAnsi"/>
                <w:sz w:val="18"/>
                <w:szCs w:val="18"/>
              </w:rPr>
              <w:t>05</w:t>
            </w:r>
          </w:p>
        </w:tc>
        <w:tc>
          <w:tcPr>
            <w:tcW w:w="2247" w:type="pct"/>
            <w:vAlign w:val="center"/>
          </w:tcPr>
          <w:p w14:paraId="2DB26623" w14:textId="77777777" w:rsidR="008F415A" w:rsidRPr="00926D9A" w:rsidRDefault="008F415A" w:rsidP="00B7347F">
            <w:pPr>
              <w:keepNext/>
              <w:rPr>
                <w:rFonts w:asciiTheme="minorHAnsi" w:hAnsiTheme="minorHAnsi"/>
                <w:sz w:val="18"/>
                <w:szCs w:val="18"/>
              </w:rPr>
            </w:pPr>
            <w:r w:rsidRPr="00926D9A">
              <w:rPr>
                <w:rFonts w:asciiTheme="minorHAnsi" w:hAnsiTheme="minorHAnsi"/>
                <w:sz w:val="18"/>
                <w:szCs w:val="18"/>
              </w:rPr>
              <w:t>Compliance Statement:</w:t>
            </w:r>
          </w:p>
        </w:tc>
        <w:tc>
          <w:tcPr>
            <w:tcW w:w="2541" w:type="pct"/>
            <w:gridSpan w:val="2"/>
            <w:vAlign w:val="center"/>
          </w:tcPr>
          <w:p w14:paraId="22B0C4E5" w14:textId="2ABC938A" w:rsidR="000D7C62" w:rsidRDefault="008F415A" w:rsidP="000D7C62">
            <w:pPr>
              <w:keepNext/>
              <w:rPr>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I</w:t>
            </w:r>
            <w:r w:rsidRPr="00926D9A">
              <w:rPr>
                <w:rFonts w:asciiTheme="minorHAnsi" w:hAnsiTheme="minorHAnsi"/>
                <w:sz w:val="18"/>
                <w:szCs w:val="18"/>
              </w:rPr>
              <w:t xml:space="preserve">f </w:t>
            </w:r>
            <w:r w:rsidR="000D7C62">
              <w:rPr>
                <w:rFonts w:asciiTheme="minorHAnsi" w:hAnsiTheme="minorHAnsi"/>
                <w:sz w:val="18"/>
                <w:szCs w:val="18"/>
              </w:rPr>
              <w:t>D</w:t>
            </w:r>
            <w:r w:rsidRPr="00926D9A">
              <w:rPr>
                <w:rFonts w:asciiTheme="minorHAnsi" w:hAnsiTheme="minorHAnsi"/>
                <w:sz w:val="18"/>
                <w:szCs w:val="18"/>
              </w:rPr>
              <w:t>03≥</w:t>
            </w:r>
            <w:r w:rsidR="000D7C62">
              <w:rPr>
                <w:rFonts w:asciiTheme="minorHAnsi" w:hAnsiTheme="minorHAnsi"/>
                <w:sz w:val="18"/>
                <w:szCs w:val="18"/>
              </w:rPr>
              <w:t>D</w:t>
            </w:r>
            <w:r w:rsidRPr="00926D9A">
              <w:rPr>
                <w:rFonts w:asciiTheme="minorHAnsi" w:hAnsiTheme="minorHAnsi"/>
                <w:sz w:val="18"/>
                <w:szCs w:val="18"/>
              </w:rPr>
              <w:t>04, the display text: system fan efficacy complies</w:t>
            </w:r>
            <w:r w:rsidR="000D7C62">
              <w:rPr>
                <w:rFonts w:asciiTheme="minorHAnsi" w:hAnsiTheme="minorHAnsi"/>
                <w:sz w:val="18"/>
                <w:szCs w:val="18"/>
              </w:rPr>
              <w:t>;</w:t>
            </w:r>
          </w:p>
          <w:p w14:paraId="300507AF" w14:textId="1F74D918" w:rsidR="008F415A" w:rsidRPr="00926D9A" w:rsidRDefault="008F415A" w:rsidP="000D7C62">
            <w:pPr>
              <w:keepNext/>
              <w:rPr>
                <w:rFonts w:asciiTheme="minorHAnsi" w:hAnsiTheme="minorHAnsi"/>
                <w:sz w:val="18"/>
                <w:szCs w:val="18"/>
              </w:rPr>
            </w:pPr>
            <w:r w:rsidRPr="00926D9A">
              <w:rPr>
                <w:rFonts w:asciiTheme="minorHAnsi" w:hAnsiTheme="minorHAnsi"/>
                <w:sz w:val="18"/>
                <w:szCs w:val="18"/>
              </w:rPr>
              <w:t>else display text: system does not comply with fan efficacy requirement&gt;&gt;</w:t>
            </w:r>
          </w:p>
        </w:tc>
      </w:tr>
    </w:tbl>
    <w:p w14:paraId="4D38266E" w14:textId="514C57D1" w:rsidR="008F415A" w:rsidRDefault="008F415A">
      <w:pPr>
        <w:rPr>
          <w:rFonts w:asciiTheme="minorHAnsi" w:hAnsiTheme="minorHAnsi"/>
          <w:szCs w:val="18"/>
        </w:rPr>
      </w:pPr>
    </w:p>
    <w:p w14:paraId="78D1DA51" w14:textId="77777777" w:rsidR="008F415A" w:rsidRPr="00890BB7" w:rsidRDefault="008F415A">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EA1EC9" w:rsidRPr="00D83E48" w14:paraId="4BAA82C5" w14:textId="77777777" w:rsidTr="00926D9A">
        <w:trPr>
          <w:trHeight w:val="144"/>
        </w:trPr>
        <w:tc>
          <w:tcPr>
            <w:tcW w:w="10998" w:type="dxa"/>
            <w:gridSpan w:val="2"/>
            <w:vAlign w:val="center"/>
          </w:tcPr>
          <w:p w14:paraId="4BAA82C4" w14:textId="1C41CF19" w:rsidR="00EA1EC9" w:rsidRPr="00904139" w:rsidRDefault="00B7347F" w:rsidP="00926D9A">
            <w:pPr>
              <w:keepNext/>
              <w:rPr>
                <w:rFonts w:asciiTheme="minorHAnsi" w:hAnsiTheme="minorHAnsi"/>
                <w:b/>
                <w:sz w:val="18"/>
                <w:szCs w:val="18"/>
              </w:rPr>
            </w:pPr>
            <w:r>
              <w:rPr>
                <w:rFonts w:asciiTheme="minorHAnsi" w:hAnsiTheme="minorHAnsi"/>
                <w:b/>
                <w:szCs w:val="18"/>
              </w:rPr>
              <w:t>E</w:t>
            </w:r>
            <w:r w:rsidR="00EA1EC9" w:rsidRPr="00890BB7">
              <w:rPr>
                <w:rFonts w:asciiTheme="minorHAnsi" w:hAnsiTheme="minorHAnsi"/>
                <w:b/>
                <w:szCs w:val="18"/>
              </w:rPr>
              <w:t>. Additional Requirements</w:t>
            </w:r>
          </w:p>
        </w:tc>
      </w:tr>
      <w:tr w:rsidR="00EA1EC9" w:rsidRPr="00D83E48" w14:paraId="4BAA82C8" w14:textId="77777777" w:rsidTr="00926D9A">
        <w:trPr>
          <w:trHeight w:val="144"/>
        </w:trPr>
        <w:tc>
          <w:tcPr>
            <w:tcW w:w="468" w:type="dxa"/>
            <w:vAlign w:val="center"/>
          </w:tcPr>
          <w:p w14:paraId="4BAA82C6"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01</w:t>
            </w:r>
          </w:p>
        </w:tc>
        <w:tc>
          <w:tcPr>
            <w:tcW w:w="10530" w:type="dxa"/>
            <w:vAlign w:val="center"/>
          </w:tcPr>
          <w:p w14:paraId="4BAA82C7" w14:textId="77777777" w:rsidR="00EA1EC9" w:rsidRPr="00B904BC" w:rsidRDefault="00EA1EC9" w:rsidP="00926D9A">
            <w:pPr>
              <w:rPr>
                <w:rFonts w:asciiTheme="minorHAnsi" w:hAnsiTheme="minorHAnsi"/>
                <w:sz w:val="18"/>
                <w:szCs w:val="18"/>
              </w:rPr>
            </w:pPr>
            <w:r w:rsidRPr="00B904BC">
              <w:rPr>
                <w:rFonts w:asciiTheme="minorHAnsi" w:hAnsiTheme="minorHAnsi"/>
                <w:sz w:val="18"/>
                <w:szCs w:val="18"/>
              </w:rPr>
              <w:t>All registers were fully open during the diagnostic test.</w:t>
            </w:r>
          </w:p>
        </w:tc>
      </w:tr>
      <w:tr w:rsidR="00EA1EC9" w:rsidRPr="00D83E48" w14:paraId="4BAA82CB" w14:textId="77777777" w:rsidTr="00926D9A">
        <w:trPr>
          <w:trHeight w:val="144"/>
        </w:trPr>
        <w:tc>
          <w:tcPr>
            <w:tcW w:w="468" w:type="dxa"/>
            <w:vAlign w:val="center"/>
          </w:tcPr>
          <w:p w14:paraId="4BAA82C9"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02</w:t>
            </w:r>
          </w:p>
        </w:tc>
        <w:tc>
          <w:tcPr>
            <w:tcW w:w="10530" w:type="dxa"/>
            <w:vAlign w:val="center"/>
          </w:tcPr>
          <w:p w14:paraId="4BAA82CA" w14:textId="77777777" w:rsidR="00EA1EC9" w:rsidRPr="00B904BC" w:rsidRDefault="00EA1EC9" w:rsidP="00926D9A">
            <w:pPr>
              <w:rPr>
                <w:rFonts w:asciiTheme="minorHAnsi" w:hAnsiTheme="minorHAnsi"/>
                <w:sz w:val="18"/>
                <w:szCs w:val="18"/>
              </w:rPr>
            </w:pPr>
            <w:r w:rsidRPr="00B904BC">
              <w:rPr>
                <w:rFonts w:asciiTheme="minorHAnsi" w:hAnsiTheme="minorHAnsi"/>
                <w:sz w:val="18"/>
                <w:szCs w:val="18"/>
              </w:rPr>
              <w:t>System fan was set at maximum speed during the diagnostic test.</w:t>
            </w:r>
          </w:p>
        </w:tc>
      </w:tr>
      <w:tr w:rsidR="00EA1EC9" w:rsidRPr="00D83E48" w14:paraId="4BAA82CE" w14:textId="77777777" w:rsidTr="00926D9A">
        <w:trPr>
          <w:trHeight w:val="144"/>
        </w:trPr>
        <w:tc>
          <w:tcPr>
            <w:tcW w:w="468" w:type="dxa"/>
            <w:vAlign w:val="center"/>
          </w:tcPr>
          <w:p w14:paraId="4BAA82CC"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03</w:t>
            </w:r>
          </w:p>
        </w:tc>
        <w:tc>
          <w:tcPr>
            <w:tcW w:w="10530" w:type="dxa"/>
            <w:vAlign w:val="center"/>
          </w:tcPr>
          <w:p w14:paraId="4BAA82CD" w14:textId="77777777" w:rsidR="00EA1EC9" w:rsidRPr="00B904BC" w:rsidRDefault="00EA1EC9" w:rsidP="00926D9A">
            <w:pPr>
              <w:rPr>
                <w:rFonts w:asciiTheme="minorHAnsi" w:hAnsiTheme="minorHAnsi"/>
                <w:sz w:val="18"/>
                <w:szCs w:val="18"/>
              </w:rPr>
            </w:pPr>
            <w:r w:rsidRPr="00B904BC">
              <w:rPr>
                <w:rFonts w:asciiTheme="minorHAnsi" w:hAnsiTheme="minorHAnsi"/>
                <w:sz w:val="18"/>
                <w:szCs w:val="18"/>
              </w:rPr>
              <w:t>If fresh air duct is part of the HVAC system it was not closed during the diagnostic test.</w:t>
            </w:r>
          </w:p>
        </w:tc>
      </w:tr>
      <w:tr w:rsidR="00EA1EC9" w:rsidRPr="00D83E48" w14:paraId="4BAA82D1" w14:textId="77777777" w:rsidTr="00926D9A">
        <w:trPr>
          <w:trHeight w:val="144"/>
        </w:trPr>
        <w:tc>
          <w:tcPr>
            <w:tcW w:w="468" w:type="dxa"/>
            <w:vAlign w:val="center"/>
          </w:tcPr>
          <w:p w14:paraId="4BAA82CF"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04</w:t>
            </w:r>
          </w:p>
        </w:tc>
        <w:tc>
          <w:tcPr>
            <w:tcW w:w="10530" w:type="dxa"/>
            <w:vAlign w:val="center"/>
          </w:tcPr>
          <w:p w14:paraId="4BAA82D0" w14:textId="77777777" w:rsidR="00EA1EC9" w:rsidRPr="00B904BC" w:rsidRDefault="00EA1EC9" w:rsidP="00926D9A">
            <w:pPr>
              <w:keepNext/>
              <w:rPr>
                <w:rFonts w:asciiTheme="minorHAnsi" w:hAnsiTheme="minorHAnsi"/>
                <w:sz w:val="18"/>
                <w:szCs w:val="18"/>
              </w:rPr>
            </w:pPr>
            <w:r w:rsidRPr="00B904BC">
              <w:rPr>
                <w:rFonts w:asciiTheme="minorHAnsi" w:hAnsiTheme="minorHAnsi"/>
                <w:sz w:val="18"/>
                <w:szCs w:val="18"/>
              </w:rPr>
              <w:t>Airflow rate and fan watt draw shall be simultaneous measurements when used to calculate the Fan Efficacy tested value.</w:t>
            </w:r>
          </w:p>
        </w:tc>
      </w:tr>
      <w:tr w:rsidR="00EA1EC9" w:rsidRPr="00D83E48" w14:paraId="4BAA82D4" w14:textId="77777777" w:rsidTr="00926D9A">
        <w:trPr>
          <w:trHeight w:val="144"/>
        </w:trPr>
        <w:tc>
          <w:tcPr>
            <w:tcW w:w="468" w:type="dxa"/>
            <w:vAlign w:val="center"/>
          </w:tcPr>
          <w:p w14:paraId="4BAA82D2"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05</w:t>
            </w:r>
          </w:p>
        </w:tc>
        <w:tc>
          <w:tcPr>
            <w:tcW w:w="10530" w:type="dxa"/>
            <w:vAlign w:val="center"/>
          </w:tcPr>
          <w:p w14:paraId="4BAA82D3" w14:textId="60B93DE4" w:rsidR="00EA1EC9" w:rsidRPr="00B904BC" w:rsidRDefault="00EA1EC9" w:rsidP="00926D9A">
            <w:pPr>
              <w:pStyle w:val="NormalBullet"/>
              <w:tabs>
                <w:tab w:val="clear" w:pos="-2966"/>
              </w:tabs>
              <w:spacing w:before="0"/>
              <w:ind w:left="0" w:firstLine="0"/>
              <w:rPr>
                <w:rFonts w:asciiTheme="minorHAnsi" w:hAnsiTheme="minorHAnsi"/>
                <w:sz w:val="18"/>
                <w:szCs w:val="18"/>
              </w:rPr>
            </w:pPr>
            <w:r w:rsidRPr="00B904BC">
              <w:rPr>
                <w:rFonts w:asciiTheme="minorHAnsi" w:hAnsiTheme="minorHAnsi"/>
                <w:sz w:val="18"/>
                <w:szCs w:val="18"/>
              </w:rPr>
              <w:t>Multi-speed compressor space cooling systems or variable speed compressor systems shall verify air flow (cfm/ton) and fan efficacy (</w:t>
            </w:r>
            <w:r w:rsidR="00F43310">
              <w:rPr>
                <w:rFonts w:asciiTheme="minorHAnsi" w:hAnsiTheme="minorHAnsi"/>
                <w:sz w:val="18"/>
                <w:szCs w:val="18"/>
              </w:rPr>
              <w:t>w</w:t>
            </w:r>
            <w:r w:rsidRPr="00B904BC">
              <w:rPr>
                <w:rFonts w:asciiTheme="minorHAnsi" w:hAnsiTheme="minorHAnsi"/>
                <w:sz w:val="18"/>
                <w:szCs w:val="18"/>
              </w:rPr>
              <w:t>att/cfm) with system operating in cooling mode at the maximum compressor speed and the maximum air handler fan speed.</w:t>
            </w:r>
          </w:p>
        </w:tc>
      </w:tr>
      <w:tr w:rsidR="00EA1EC9" w:rsidRPr="00D83E48" w14:paraId="4BAA82D7" w14:textId="77777777" w:rsidTr="00926D9A">
        <w:trPr>
          <w:trHeight w:val="144"/>
        </w:trPr>
        <w:tc>
          <w:tcPr>
            <w:tcW w:w="468" w:type="dxa"/>
            <w:vAlign w:val="center"/>
          </w:tcPr>
          <w:p w14:paraId="4BAA82D5" w14:textId="77777777" w:rsidR="00EA1EC9" w:rsidRPr="00B904BC" w:rsidRDefault="00EA1EC9" w:rsidP="00926D9A">
            <w:pPr>
              <w:pStyle w:val="FootnoteText"/>
              <w:keepNext/>
              <w:jc w:val="center"/>
              <w:rPr>
                <w:rFonts w:asciiTheme="minorHAnsi" w:hAnsiTheme="minorHAnsi"/>
                <w:sz w:val="18"/>
                <w:szCs w:val="18"/>
              </w:rPr>
            </w:pPr>
            <w:r w:rsidRPr="00B904BC">
              <w:rPr>
                <w:rFonts w:asciiTheme="minorHAnsi" w:hAnsiTheme="minorHAnsi"/>
                <w:sz w:val="18"/>
                <w:szCs w:val="18"/>
              </w:rPr>
              <w:t>06</w:t>
            </w:r>
          </w:p>
        </w:tc>
        <w:tc>
          <w:tcPr>
            <w:tcW w:w="10530" w:type="dxa"/>
            <w:vAlign w:val="center"/>
          </w:tcPr>
          <w:p w14:paraId="4BAA82D6" w14:textId="3D883B4E" w:rsidR="00EA1EC9" w:rsidRPr="00B904BC" w:rsidRDefault="00EA1EC9" w:rsidP="00926D9A">
            <w:pPr>
              <w:keepNext/>
              <w:rPr>
                <w:rFonts w:asciiTheme="minorHAnsi" w:hAnsiTheme="minorHAnsi"/>
                <w:sz w:val="18"/>
                <w:szCs w:val="18"/>
              </w:rPr>
            </w:pPr>
            <w:r w:rsidRPr="00B904BC">
              <w:rPr>
                <w:rFonts w:asciiTheme="minorHAnsi" w:hAnsiTheme="minorHAnsi"/>
                <w:sz w:val="18"/>
                <w:szCs w:val="18"/>
              </w:rPr>
              <w:t>Zoned cooling air distribution systems with single speed compressors shall meet both the airflow (cfm/ton) and fan efficacy (</w:t>
            </w:r>
            <w:r w:rsidR="00F43310">
              <w:rPr>
                <w:rFonts w:asciiTheme="minorHAnsi" w:hAnsiTheme="minorHAnsi"/>
                <w:sz w:val="18"/>
                <w:szCs w:val="18"/>
              </w:rPr>
              <w:t>w</w:t>
            </w:r>
            <w:r w:rsidRPr="00B904BC">
              <w:rPr>
                <w:rFonts w:asciiTheme="minorHAnsi" w:hAnsiTheme="minorHAnsi"/>
                <w:sz w:val="18"/>
                <w:szCs w:val="18"/>
              </w:rPr>
              <w:t>att/cfm) criteria in every zonal control mode.</w:t>
            </w:r>
          </w:p>
        </w:tc>
      </w:tr>
      <w:tr w:rsidR="00B11496" w:rsidRPr="00D83E48" w14:paraId="7C062745" w14:textId="77777777" w:rsidTr="00BB6632">
        <w:trPr>
          <w:trHeight w:val="144"/>
        </w:trPr>
        <w:tc>
          <w:tcPr>
            <w:tcW w:w="468" w:type="dxa"/>
            <w:vAlign w:val="center"/>
          </w:tcPr>
          <w:p w14:paraId="2E791C3D" w14:textId="0B2346CD" w:rsidR="00B11496" w:rsidRPr="00B904BC" w:rsidRDefault="00B11496" w:rsidP="00B11496">
            <w:pPr>
              <w:pStyle w:val="FootnoteText"/>
              <w:keepNext/>
              <w:jc w:val="center"/>
              <w:rPr>
                <w:rFonts w:asciiTheme="minorHAnsi" w:hAnsiTheme="minorHAnsi"/>
                <w:sz w:val="18"/>
                <w:szCs w:val="18"/>
              </w:rPr>
            </w:pPr>
            <w:r w:rsidRPr="00207D4B">
              <w:rPr>
                <w:rFonts w:asciiTheme="minorHAnsi" w:hAnsiTheme="minorHAnsi"/>
                <w:sz w:val="18"/>
                <w:szCs w:val="18"/>
              </w:rPr>
              <w:t>07</w:t>
            </w:r>
          </w:p>
        </w:tc>
        <w:tc>
          <w:tcPr>
            <w:tcW w:w="10530" w:type="dxa"/>
          </w:tcPr>
          <w:p w14:paraId="773D0C1A" w14:textId="4A085148" w:rsidR="00B11496" w:rsidRPr="00B904BC" w:rsidRDefault="00B11496" w:rsidP="00B11496">
            <w:pPr>
              <w:keepNext/>
              <w:rPr>
                <w:rFonts w:asciiTheme="minorHAnsi" w:hAnsiTheme="minorHAnsi"/>
                <w:sz w:val="18"/>
                <w:szCs w:val="18"/>
              </w:rPr>
            </w:pPr>
            <w:r>
              <w:rPr>
                <w:rFonts w:asciiTheme="minorHAnsi" w:hAnsiTheme="minorHAnsi"/>
                <w:sz w:val="18"/>
                <w:szCs w:val="18"/>
              </w:rPr>
              <w:t>Portable w</w:t>
            </w:r>
            <w:r w:rsidRPr="00207D4B">
              <w:rPr>
                <w:rFonts w:asciiTheme="minorHAnsi" w:hAnsiTheme="minorHAnsi"/>
                <w:sz w:val="18"/>
                <w:szCs w:val="18"/>
              </w:rPr>
              <w:t>att meters used f</w:t>
            </w:r>
            <w:r>
              <w:rPr>
                <w:rFonts w:asciiTheme="minorHAnsi" w:hAnsiTheme="minorHAnsi"/>
                <w:sz w:val="18"/>
                <w:szCs w:val="18"/>
              </w:rPr>
              <w:t>or measurements of air handler w</w:t>
            </w:r>
            <w:r w:rsidRPr="00207D4B">
              <w:rPr>
                <w:rFonts w:asciiTheme="minorHAnsi" w:hAnsiTheme="minorHAnsi"/>
                <w:sz w:val="18"/>
                <w:szCs w:val="18"/>
              </w:rPr>
              <w:t xml:space="preserve">att draws shall be true power measurement systems (i.e., sensor plus data acquisition system) having an accuracy of ± 2% of reading or ± 10 </w:t>
            </w:r>
            <w:r>
              <w:rPr>
                <w:rFonts w:asciiTheme="minorHAnsi" w:hAnsiTheme="minorHAnsi"/>
                <w:sz w:val="18"/>
                <w:szCs w:val="18"/>
              </w:rPr>
              <w:t>w</w:t>
            </w:r>
            <w:r w:rsidRPr="00207D4B">
              <w:rPr>
                <w:rFonts w:asciiTheme="minorHAnsi" w:hAnsiTheme="minorHAnsi"/>
                <w:sz w:val="18"/>
                <w:szCs w:val="18"/>
              </w:rPr>
              <w:t>atts whichever is greater</w:t>
            </w:r>
          </w:p>
        </w:tc>
      </w:tr>
      <w:tr w:rsidR="00B11496" w:rsidRPr="00D83E48" w14:paraId="4BAA82D9" w14:textId="77777777" w:rsidTr="00926D9A">
        <w:trPr>
          <w:trHeight w:val="144"/>
        </w:trPr>
        <w:tc>
          <w:tcPr>
            <w:tcW w:w="10998" w:type="dxa"/>
            <w:gridSpan w:val="2"/>
          </w:tcPr>
          <w:p w14:paraId="4BAA82D8" w14:textId="77777777" w:rsidR="00B11496" w:rsidRPr="00B904BC" w:rsidRDefault="00B11496" w:rsidP="00B11496">
            <w:pPr>
              <w:pStyle w:val="FootnoteText"/>
              <w:keepNext/>
              <w:rPr>
                <w:rFonts w:asciiTheme="minorHAnsi" w:hAnsiTheme="minorHAnsi"/>
                <w:sz w:val="18"/>
                <w:szCs w:val="18"/>
              </w:rPr>
            </w:pPr>
            <w:r w:rsidRPr="00B904BC">
              <w:rPr>
                <w:rFonts w:asciiTheme="minorHAnsi" w:hAnsiTheme="minorHAnsi" w:cs="Calibri-Bold"/>
                <w:b/>
                <w:bCs/>
                <w:sz w:val="18"/>
                <w:szCs w:val="18"/>
              </w:rPr>
              <w:t>The responsible person’s signature on this compliance document affirms that all applicable requirements in this table have been met.</w:t>
            </w:r>
          </w:p>
        </w:tc>
      </w:tr>
    </w:tbl>
    <w:p w14:paraId="4BAA82E1" w14:textId="77777777" w:rsidR="00EA1EC9" w:rsidRPr="00D83E48" w:rsidRDefault="00EA1EC9" w:rsidP="0009456E">
      <w:pPr>
        <w:rPr>
          <w:rFonts w:ascii="Calibri" w:hAnsi="Calibri"/>
        </w:rPr>
      </w:pPr>
    </w:p>
    <w:p w14:paraId="4BAA82E2" w14:textId="77777777" w:rsidR="00EA1EC9" w:rsidRPr="00D83E48" w:rsidRDefault="00EA1EC9" w:rsidP="0009456E">
      <w:pPr>
        <w:rPr>
          <w:rFonts w:ascii="Calibri" w:hAnsi="Calibri"/>
        </w:rPr>
      </w:pPr>
    </w:p>
    <w:sectPr w:rsidR="00EA1EC9" w:rsidRPr="00D83E48" w:rsidSect="00CB64DD">
      <w:headerReference w:type="even" r:id="rId19"/>
      <w:headerReference w:type="default" r:id="rId20"/>
      <w:headerReference w:type="first" r:id="rId21"/>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C01B9B" w14:textId="77777777" w:rsidR="00170D1C" w:rsidRDefault="00170D1C">
      <w:r>
        <w:separator/>
      </w:r>
    </w:p>
  </w:endnote>
  <w:endnote w:type="continuationSeparator" w:id="0">
    <w:p w14:paraId="2218FD78" w14:textId="77777777" w:rsidR="00170D1C" w:rsidRDefault="00170D1C">
      <w:r>
        <w:continuationSeparator/>
      </w:r>
    </w:p>
  </w:endnote>
  <w:endnote w:type="continuationNotice" w:id="1">
    <w:p w14:paraId="023A1250" w14:textId="77777777" w:rsidR="00170D1C" w:rsidRDefault="00170D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8A68E" w14:textId="77777777" w:rsidR="00170D1C" w:rsidRDefault="00170D1C">
    <w:pPr>
      <w:pStyle w:val="Footer"/>
    </w:pPr>
  </w:p>
  <w:p w14:paraId="170E25FB" w14:textId="77777777" w:rsidR="00170D1C" w:rsidRDefault="00170D1C"/>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FD" w14:textId="77777777" w:rsidR="00170D1C" w:rsidRPr="00CB64DD" w:rsidRDefault="00170D1C" w:rsidP="00DF373F">
    <w:pPr>
      <w:pStyle w:val="Footer"/>
    </w:pPr>
    <w:r w:rsidRPr="00CB64DD">
      <w:t xml:space="preserve">Registration Number:                                                           Registration Date/Time:                                           HERS Provider:                       </w:t>
    </w:r>
  </w:p>
  <w:p w14:paraId="4BAA82FE" w14:textId="6DB5BCD7" w:rsidR="00170D1C" w:rsidRPr="00CB64DD" w:rsidRDefault="00170D1C">
    <w:pPr>
      <w:pStyle w:val="Footer"/>
    </w:pPr>
    <w:r w:rsidRPr="00CB64DD">
      <w:t>CA Building Energy Efficiency Standards - 201</w:t>
    </w:r>
    <w:r>
      <w:t>9</w:t>
    </w:r>
    <w:r w:rsidRPr="00CB64DD">
      <w:t xml:space="preserve"> Residential Compliance</w:t>
    </w:r>
    <w:r w:rsidRPr="00CB64DD">
      <w:tab/>
    </w:r>
    <w:r>
      <w:t>January 2019</w:t>
    </w:r>
  </w:p>
  <w:p w14:paraId="4D8AB11D" w14:textId="77777777" w:rsidR="00170D1C" w:rsidRDefault="00170D1C"/>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0E" w14:textId="77777777" w:rsidR="00170D1C" w:rsidRPr="00CB64DD" w:rsidRDefault="00170D1C">
    <w:pPr>
      <w:pStyle w:val="Footer"/>
    </w:pPr>
    <w:r w:rsidRPr="00CB64DD">
      <w:t xml:space="preserve">Registration Number:                                                           Registration Date/Time:                                           HERS Provider:                       </w:t>
    </w:r>
  </w:p>
  <w:p w14:paraId="4BAA830F" w14:textId="77777777" w:rsidR="00170D1C" w:rsidRPr="00CB64DD" w:rsidRDefault="00170D1C">
    <w:pPr>
      <w:pStyle w:val="Footer"/>
    </w:pPr>
    <w:r w:rsidRPr="00CB64DD">
      <w:t>CA Building Energy Efficiency Standards - 2013 Residential Compliance</w:t>
    </w:r>
    <w:r w:rsidRPr="00CB64DD">
      <w:tab/>
      <w:t>June 2013</w:t>
    </w:r>
  </w:p>
  <w:p w14:paraId="150C9D57" w14:textId="77777777" w:rsidR="00170D1C" w:rsidRDefault="00170D1C"/>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18" w14:textId="43EB211A" w:rsidR="00170D1C" w:rsidRPr="00CB64DD" w:rsidRDefault="00170D1C">
    <w:pPr>
      <w:pStyle w:val="Footer"/>
    </w:pPr>
    <w:r w:rsidRPr="00CB64DD">
      <w:t>CA Building Energy Efficiency Standards - 201</w:t>
    </w:r>
    <w:r>
      <w:t>9</w:t>
    </w:r>
    <w:r w:rsidRPr="00CB64DD">
      <w:t xml:space="preserve"> Residential Compliance</w:t>
    </w:r>
    <w:r w:rsidRPr="00CB64DD">
      <w:tab/>
    </w:r>
    <w:r>
      <w:t>January 2019</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0" w14:textId="77777777" w:rsidR="00170D1C" w:rsidRPr="00CB64DD" w:rsidRDefault="00170D1C">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59FB6" w14:textId="77777777" w:rsidR="00170D1C" w:rsidRDefault="00170D1C">
      <w:r>
        <w:separator/>
      </w:r>
    </w:p>
  </w:footnote>
  <w:footnote w:type="continuationSeparator" w:id="0">
    <w:p w14:paraId="59A36AA3" w14:textId="77777777" w:rsidR="00170D1C" w:rsidRDefault="00170D1C">
      <w:r>
        <w:continuationSeparator/>
      </w:r>
    </w:p>
  </w:footnote>
  <w:footnote w:type="continuationNotice" w:id="1">
    <w:p w14:paraId="1DBF43BC" w14:textId="77777777" w:rsidR="00170D1C" w:rsidRDefault="00170D1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E9" w14:textId="77777777" w:rsidR="00170D1C" w:rsidRDefault="007857B0">
    <w:pPr>
      <w:pStyle w:val="Header"/>
    </w:pPr>
    <w:r>
      <w:rPr>
        <w:noProof/>
      </w:rPr>
      <w:pict w14:anchorId="4BAA83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29" o:spid="_x0000_s29698"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p w14:paraId="1B0788BC" w14:textId="77777777" w:rsidR="00170D1C" w:rsidRDefault="00170D1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2EA" w14:textId="2B3431C9" w:rsidR="00170D1C" w:rsidRPr="007770C5" w:rsidRDefault="00170D1C" w:rsidP="00986D7B">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4BAA832C" wp14:editId="22DD1BE6">
          <wp:simplePos x="0" y="0"/>
          <wp:positionH relativeFrom="margin">
            <wp:posOffset>6629400</wp:posOffset>
          </wp:positionH>
          <wp:positionV relativeFrom="margin">
            <wp:posOffset>-1352550</wp:posOffset>
          </wp:positionV>
          <wp:extent cx="311785" cy="273685"/>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7857B0">
      <w:rPr>
        <w:noProof/>
      </w:rPr>
      <w:pict w14:anchorId="4BAA83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0" o:spid="_x0000_s29699"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STATE OF CALIFORNIA</w:t>
    </w:r>
  </w:p>
  <w:p w14:paraId="4BAA82EB" w14:textId="7041E67D" w:rsidR="00170D1C" w:rsidRPr="007770C5" w:rsidRDefault="00170D1C" w:rsidP="00986D7B">
    <w:pPr>
      <w:suppressAutoHyphens/>
      <w:ind w:left="-90"/>
      <w:rPr>
        <w:rFonts w:ascii="Arial" w:hAnsi="Arial" w:cs="Arial"/>
        <w:b/>
        <w:sz w:val="24"/>
        <w:szCs w:val="24"/>
      </w:rPr>
    </w:pPr>
    <w:r>
      <w:rPr>
        <w:rFonts w:ascii="Arial" w:hAnsi="Arial" w:cs="Arial"/>
        <w:b/>
        <w:sz w:val="24"/>
        <w:szCs w:val="24"/>
      </w:rPr>
      <w:t>SPACE CONDITIONING SYSTEM FAN EFFICACY</w:t>
    </w:r>
  </w:p>
  <w:p w14:paraId="4BAA82EC" w14:textId="772D1BBB" w:rsidR="00170D1C" w:rsidRPr="007770C5" w:rsidRDefault="00170D1C" w:rsidP="00986D7B">
    <w:pPr>
      <w:suppressAutoHyphens/>
      <w:ind w:left="-90"/>
      <w:rPr>
        <w:rFonts w:ascii="Arial" w:hAnsi="Arial" w:cs="Arial"/>
        <w:sz w:val="14"/>
        <w:szCs w:val="14"/>
      </w:rPr>
    </w:pPr>
    <w:r>
      <w:rPr>
        <w:rFonts w:ascii="Arial" w:hAnsi="Arial" w:cs="Arial"/>
        <w:sz w:val="14"/>
        <w:szCs w:val="14"/>
      </w:rPr>
      <w:t>CEC-CF2R-MCH-22-H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574"/>
      <w:gridCol w:w="1825"/>
    </w:tblGrid>
    <w:tr w:rsidR="00170D1C" w:rsidRPr="00F85124" w14:paraId="4BAA82EF" w14:textId="77777777">
      <w:trPr>
        <w:cantSplit/>
        <w:trHeight w:val="288"/>
      </w:trPr>
      <w:tc>
        <w:tcPr>
          <w:tcW w:w="4016" w:type="pct"/>
          <w:gridSpan w:val="2"/>
          <w:tcBorders>
            <w:right w:val="nil"/>
          </w:tcBorders>
          <w:vAlign w:val="center"/>
        </w:tcPr>
        <w:p w14:paraId="4BAA82ED" w14:textId="77777777" w:rsidR="00170D1C" w:rsidRPr="00F85124" w:rsidRDefault="00170D1C"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4BAA82EE" w14:textId="77777777" w:rsidR="00170D1C" w:rsidRPr="00F85124" w:rsidRDefault="00170D1C" w:rsidP="007924C2">
          <w:pPr>
            <w:pStyle w:val="Heading1"/>
            <w:jc w:val="right"/>
            <w:rPr>
              <w:rFonts w:ascii="Calibri" w:hAnsi="Calibri"/>
              <w:b w:val="0"/>
              <w:bCs/>
              <w:sz w:val="20"/>
            </w:rPr>
          </w:pPr>
          <w:r>
            <w:rPr>
              <w:rFonts w:ascii="Calibri" w:hAnsi="Calibri"/>
              <w:b w:val="0"/>
              <w:bCs/>
              <w:sz w:val="20"/>
            </w:rPr>
            <w:t>CF2R-MCH-22-H</w:t>
          </w:r>
        </w:p>
      </w:tc>
    </w:tr>
    <w:tr w:rsidR="00170D1C" w:rsidRPr="00F85124" w14:paraId="4BAA82F2" w14:textId="77777777">
      <w:trPr>
        <w:cantSplit/>
        <w:trHeight w:val="288"/>
      </w:trPr>
      <w:tc>
        <w:tcPr>
          <w:tcW w:w="2500" w:type="pct"/>
          <w:tcBorders>
            <w:right w:val="nil"/>
          </w:tcBorders>
        </w:tcPr>
        <w:p w14:paraId="4BAA82F0" w14:textId="77777777" w:rsidR="00170D1C" w:rsidRPr="002E105D" w:rsidRDefault="00170D1C"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2F1" w14:textId="4EA1E854" w:rsidR="00170D1C" w:rsidRPr="00F85124" w:rsidRDefault="00170D1C"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7857B0" w:rsidRPr="007857B0">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857B0">
            <w:rPr>
              <w:rFonts w:ascii="Calibri" w:hAnsi="Calibri"/>
              <w:bCs/>
              <w:noProof/>
            </w:rPr>
            <w:t>2</w:t>
          </w:r>
          <w:r>
            <w:rPr>
              <w:rFonts w:ascii="Calibri" w:hAnsi="Calibri"/>
              <w:bCs/>
              <w:noProof/>
            </w:rPr>
            <w:fldChar w:fldCharType="end"/>
          </w:r>
          <w:r w:rsidRPr="00F85124">
            <w:rPr>
              <w:rFonts w:ascii="Calibri" w:hAnsi="Calibri"/>
              <w:bCs/>
            </w:rPr>
            <w:t>)</w:t>
          </w:r>
        </w:p>
      </w:tc>
    </w:tr>
    <w:tr w:rsidR="00170D1C" w:rsidRPr="00F85124" w14:paraId="4BAA82F6" w14:textId="77777777">
      <w:trPr>
        <w:cantSplit/>
        <w:trHeight w:val="288"/>
      </w:trPr>
      <w:tc>
        <w:tcPr>
          <w:tcW w:w="0" w:type="auto"/>
        </w:tcPr>
        <w:p w14:paraId="4BAA82F3" w14:textId="77777777" w:rsidR="00170D1C" w:rsidRPr="00F85124" w:rsidRDefault="00170D1C" w:rsidP="007924C2">
          <w:pPr>
            <w:rPr>
              <w:rFonts w:ascii="Calibri" w:hAnsi="Calibri"/>
              <w:sz w:val="12"/>
              <w:szCs w:val="12"/>
            </w:rPr>
          </w:pPr>
          <w:r w:rsidRPr="00F85124">
            <w:rPr>
              <w:rFonts w:ascii="Calibri" w:hAnsi="Calibri"/>
              <w:sz w:val="12"/>
              <w:szCs w:val="12"/>
            </w:rPr>
            <w:t>Project Name:</w:t>
          </w:r>
        </w:p>
      </w:tc>
      <w:tc>
        <w:tcPr>
          <w:tcW w:w="1655" w:type="pct"/>
        </w:tcPr>
        <w:p w14:paraId="4BAA82F4" w14:textId="77777777" w:rsidR="00170D1C" w:rsidRPr="00F85124" w:rsidRDefault="00170D1C" w:rsidP="007924C2">
          <w:pPr>
            <w:rPr>
              <w:rFonts w:ascii="Calibri" w:hAnsi="Calibri"/>
              <w:sz w:val="12"/>
              <w:szCs w:val="12"/>
            </w:rPr>
          </w:pPr>
          <w:r w:rsidRPr="00F85124">
            <w:rPr>
              <w:rFonts w:ascii="Calibri" w:hAnsi="Calibri"/>
              <w:sz w:val="12"/>
              <w:szCs w:val="12"/>
            </w:rPr>
            <w:t>Enforcement Agency:</w:t>
          </w:r>
        </w:p>
      </w:tc>
      <w:tc>
        <w:tcPr>
          <w:tcW w:w="984" w:type="pct"/>
        </w:tcPr>
        <w:p w14:paraId="4BAA82F5" w14:textId="77777777" w:rsidR="00170D1C" w:rsidRPr="00F85124" w:rsidRDefault="00170D1C" w:rsidP="007924C2">
          <w:pPr>
            <w:rPr>
              <w:rFonts w:ascii="Calibri" w:hAnsi="Calibri"/>
              <w:sz w:val="12"/>
              <w:szCs w:val="12"/>
            </w:rPr>
          </w:pPr>
          <w:r w:rsidRPr="00F85124">
            <w:rPr>
              <w:rFonts w:ascii="Calibri" w:hAnsi="Calibri"/>
              <w:sz w:val="12"/>
              <w:szCs w:val="12"/>
            </w:rPr>
            <w:t>Permit Number:</w:t>
          </w:r>
        </w:p>
      </w:tc>
    </w:tr>
    <w:tr w:rsidR="00170D1C" w:rsidRPr="00F85124" w14:paraId="4BAA82FA" w14:textId="77777777">
      <w:trPr>
        <w:cantSplit/>
        <w:trHeight w:val="288"/>
      </w:trPr>
      <w:tc>
        <w:tcPr>
          <w:tcW w:w="0" w:type="auto"/>
        </w:tcPr>
        <w:p w14:paraId="4BAA82F7" w14:textId="77777777" w:rsidR="00170D1C" w:rsidRPr="00F85124" w:rsidRDefault="00170D1C"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4BAA82F8" w14:textId="02481F4A" w:rsidR="00170D1C" w:rsidRPr="00F85124" w:rsidRDefault="00170D1C"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4BAA82F9" w14:textId="23E51E85" w:rsidR="00170D1C" w:rsidRPr="00F85124" w:rsidRDefault="00170D1C"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4BAA82FB" w14:textId="77777777" w:rsidR="00170D1C" w:rsidRDefault="00170D1C" w:rsidP="002E105D">
    <w:pPr>
      <w:pStyle w:val="Header"/>
    </w:pPr>
  </w:p>
  <w:p w14:paraId="1CC36432" w14:textId="77777777" w:rsidR="00170D1C" w:rsidRDefault="00170D1C"/>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170D1C" w:rsidRPr="00F85124" w14:paraId="4BAA8301" w14:textId="77777777">
      <w:trPr>
        <w:cantSplit/>
        <w:trHeight w:val="288"/>
      </w:trPr>
      <w:tc>
        <w:tcPr>
          <w:tcW w:w="3738" w:type="pct"/>
          <w:gridSpan w:val="2"/>
          <w:tcBorders>
            <w:right w:val="nil"/>
          </w:tcBorders>
          <w:vAlign w:val="center"/>
        </w:tcPr>
        <w:p w14:paraId="4BAA82FF" w14:textId="4E735CE1" w:rsidR="00170D1C" w:rsidRPr="00F85124" w:rsidRDefault="00170D1C"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4BAA8300" w14:textId="77777777" w:rsidR="00170D1C" w:rsidRPr="00F85124" w:rsidRDefault="00170D1C" w:rsidP="002E105D">
          <w:pPr>
            <w:pStyle w:val="Heading1"/>
            <w:jc w:val="right"/>
            <w:rPr>
              <w:rFonts w:ascii="Calibri" w:hAnsi="Calibri"/>
              <w:b w:val="0"/>
              <w:bCs/>
              <w:sz w:val="20"/>
            </w:rPr>
          </w:pPr>
          <w:r>
            <w:rPr>
              <w:rFonts w:ascii="Calibri" w:hAnsi="Calibri"/>
              <w:b w:val="0"/>
              <w:bCs/>
              <w:sz w:val="20"/>
            </w:rPr>
            <w:t>CF2R-MCH-23-H</w:t>
          </w:r>
        </w:p>
      </w:tc>
    </w:tr>
    <w:tr w:rsidR="00170D1C" w:rsidRPr="00F85124" w14:paraId="4BAA8304" w14:textId="77777777">
      <w:trPr>
        <w:cantSplit/>
        <w:trHeight w:val="288"/>
      </w:trPr>
      <w:tc>
        <w:tcPr>
          <w:tcW w:w="2500" w:type="pct"/>
          <w:tcBorders>
            <w:right w:val="nil"/>
          </w:tcBorders>
        </w:tcPr>
        <w:p w14:paraId="4BAA8302" w14:textId="77777777" w:rsidR="00170D1C" w:rsidRPr="002E105D" w:rsidRDefault="00170D1C"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4BAA8303" w14:textId="77777777" w:rsidR="00170D1C" w:rsidRPr="00F85124" w:rsidRDefault="00170D1C"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170D1C" w:rsidRPr="00F85124" w14:paraId="4BAA8308" w14:textId="77777777">
      <w:trPr>
        <w:cantSplit/>
        <w:trHeight w:val="288"/>
      </w:trPr>
      <w:tc>
        <w:tcPr>
          <w:tcW w:w="0" w:type="auto"/>
        </w:tcPr>
        <w:p w14:paraId="4BAA8305" w14:textId="77777777" w:rsidR="00170D1C" w:rsidRPr="00F85124" w:rsidRDefault="00170D1C" w:rsidP="007924C2">
          <w:pPr>
            <w:rPr>
              <w:rFonts w:ascii="Calibri" w:hAnsi="Calibri"/>
              <w:sz w:val="12"/>
              <w:szCs w:val="12"/>
            </w:rPr>
          </w:pPr>
          <w:r w:rsidRPr="00F85124">
            <w:rPr>
              <w:rFonts w:ascii="Calibri" w:hAnsi="Calibri"/>
              <w:sz w:val="12"/>
              <w:szCs w:val="12"/>
            </w:rPr>
            <w:t>Project Name:</w:t>
          </w:r>
        </w:p>
      </w:tc>
      <w:tc>
        <w:tcPr>
          <w:tcW w:w="1377" w:type="pct"/>
        </w:tcPr>
        <w:p w14:paraId="4BAA8306" w14:textId="77777777" w:rsidR="00170D1C" w:rsidRPr="00F85124" w:rsidRDefault="00170D1C" w:rsidP="007924C2">
          <w:pPr>
            <w:rPr>
              <w:rFonts w:ascii="Calibri" w:hAnsi="Calibri"/>
              <w:sz w:val="12"/>
              <w:szCs w:val="12"/>
            </w:rPr>
          </w:pPr>
          <w:r w:rsidRPr="00F85124">
            <w:rPr>
              <w:rFonts w:ascii="Calibri" w:hAnsi="Calibri"/>
              <w:sz w:val="12"/>
              <w:szCs w:val="12"/>
            </w:rPr>
            <w:t>Enforcement Agency:</w:t>
          </w:r>
        </w:p>
      </w:tc>
      <w:tc>
        <w:tcPr>
          <w:tcW w:w="1262" w:type="pct"/>
        </w:tcPr>
        <w:p w14:paraId="4BAA8307" w14:textId="77777777" w:rsidR="00170D1C" w:rsidRPr="00F85124" w:rsidRDefault="00170D1C" w:rsidP="007924C2">
          <w:pPr>
            <w:rPr>
              <w:rFonts w:ascii="Calibri" w:hAnsi="Calibri"/>
              <w:sz w:val="12"/>
              <w:szCs w:val="12"/>
            </w:rPr>
          </w:pPr>
          <w:r w:rsidRPr="00F85124">
            <w:rPr>
              <w:rFonts w:ascii="Calibri" w:hAnsi="Calibri"/>
              <w:sz w:val="12"/>
              <w:szCs w:val="12"/>
            </w:rPr>
            <w:t>Permit Number:</w:t>
          </w:r>
        </w:p>
      </w:tc>
    </w:tr>
    <w:tr w:rsidR="00170D1C" w:rsidRPr="00F85124" w14:paraId="4BAA830C" w14:textId="77777777">
      <w:trPr>
        <w:cantSplit/>
        <w:trHeight w:val="288"/>
      </w:trPr>
      <w:tc>
        <w:tcPr>
          <w:tcW w:w="0" w:type="auto"/>
        </w:tcPr>
        <w:p w14:paraId="4BAA8309" w14:textId="77777777" w:rsidR="00170D1C" w:rsidRPr="00F85124" w:rsidRDefault="00170D1C"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4BAA830A" w14:textId="77777777" w:rsidR="00170D1C" w:rsidRPr="00F85124" w:rsidRDefault="00170D1C"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4BAA830B" w14:textId="77777777" w:rsidR="00170D1C" w:rsidRPr="00F85124" w:rsidRDefault="00170D1C" w:rsidP="007924C2">
          <w:pPr>
            <w:rPr>
              <w:rFonts w:ascii="Calibri" w:hAnsi="Calibri"/>
              <w:sz w:val="12"/>
              <w:szCs w:val="12"/>
              <w:vertAlign w:val="superscript"/>
            </w:rPr>
          </w:pPr>
          <w:r w:rsidRPr="00F85124">
            <w:rPr>
              <w:rFonts w:ascii="Calibri" w:hAnsi="Calibri"/>
              <w:sz w:val="12"/>
              <w:szCs w:val="12"/>
            </w:rPr>
            <w:t>Zip Code</w:t>
          </w:r>
        </w:p>
      </w:tc>
    </w:tr>
  </w:tbl>
  <w:p w14:paraId="4BAA830D" w14:textId="3ABF0E96" w:rsidR="00170D1C" w:rsidRDefault="007857B0">
    <w:pPr>
      <w:pStyle w:val="Header"/>
    </w:pPr>
    <w:r>
      <w:rPr>
        <w:rFonts w:ascii="Calibri" w:hAnsi="Calibri"/>
        <w:b/>
        <w:bCs/>
        <w:noProof/>
      </w:rPr>
      <w:pict w14:anchorId="4BAA83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28" o:spid="_x0000_s2970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p w14:paraId="015A3E45" w14:textId="77777777" w:rsidR="00170D1C" w:rsidRDefault="00170D1C"/>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10" w14:textId="77777777" w:rsidR="00170D1C" w:rsidRDefault="007857B0">
    <w:pPr>
      <w:pStyle w:val="Header"/>
    </w:pPr>
    <w:r>
      <w:rPr>
        <w:noProof/>
      </w:rPr>
      <w:pict w14:anchorId="4BAA8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2" o:spid="_x0000_s29701"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170D1C" w:rsidRPr="00F85124" w14:paraId="4BAA8313" w14:textId="77777777">
      <w:trPr>
        <w:cantSplit/>
        <w:trHeight w:val="288"/>
      </w:trPr>
      <w:tc>
        <w:tcPr>
          <w:tcW w:w="4016" w:type="pct"/>
          <w:gridSpan w:val="2"/>
          <w:tcBorders>
            <w:right w:val="nil"/>
          </w:tcBorders>
          <w:vAlign w:val="center"/>
        </w:tcPr>
        <w:p w14:paraId="4BAA8311" w14:textId="7B9EFF33" w:rsidR="00170D1C" w:rsidRPr="00F85124" w:rsidRDefault="00170D1C"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4BAA8312" w14:textId="77777777" w:rsidR="00170D1C" w:rsidRPr="00F85124" w:rsidRDefault="00170D1C" w:rsidP="007924C2">
          <w:pPr>
            <w:pStyle w:val="Heading1"/>
            <w:jc w:val="right"/>
            <w:rPr>
              <w:rFonts w:ascii="Calibri" w:hAnsi="Calibri"/>
              <w:b w:val="0"/>
              <w:bCs/>
              <w:sz w:val="20"/>
            </w:rPr>
          </w:pPr>
          <w:r>
            <w:rPr>
              <w:rFonts w:ascii="Calibri" w:hAnsi="Calibri"/>
              <w:b w:val="0"/>
              <w:bCs/>
              <w:sz w:val="20"/>
            </w:rPr>
            <w:t>CF2R-MCH-22-H</w:t>
          </w:r>
        </w:p>
      </w:tc>
    </w:tr>
    <w:tr w:rsidR="00170D1C" w:rsidRPr="00F85124" w14:paraId="4BAA8316" w14:textId="77777777">
      <w:trPr>
        <w:cantSplit/>
        <w:trHeight w:val="288"/>
      </w:trPr>
      <w:tc>
        <w:tcPr>
          <w:tcW w:w="2500" w:type="pct"/>
          <w:tcBorders>
            <w:right w:val="nil"/>
          </w:tcBorders>
        </w:tcPr>
        <w:p w14:paraId="4BAA8314" w14:textId="77777777" w:rsidR="00170D1C" w:rsidRPr="002E105D" w:rsidRDefault="00170D1C"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315" w14:textId="3A0BA225" w:rsidR="00170D1C" w:rsidRPr="00F85124" w:rsidRDefault="00170D1C"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7857B0" w:rsidRPr="007857B0">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857B0">
            <w:rPr>
              <w:rFonts w:ascii="Calibri" w:hAnsi="Calibri"/>
              <w:bCs/>
              <w:noProof/>
            </w:rPr>
            <w:t>2</w:t>
          </w:r>
          <w:r>
            <w:rPr>
              <w:rFonts w:ascii="Calibri" w:hAnsi="Calibri"/>
              <w:bCs/>
              <w:noProof/>
            </w:rPr>
            <w:fldChar w:fldCharType="end"/>
          </w:r>
          <w:r w:rsidRPr="00F85124">
            <w:rPr>
              <w:rFonts w:ascii="Calibri" w:hAnsi="Calibri"/>
              <w:bCs/>
            </w:rPr>
            <w:t>)</w:t>
          </w:r>
        </w:p>
      </w:tc>
    </w:tr>
  </w:tbl>
  <w:p w14:paraId="4BAA8317" w14:textId="1DB150E0" w:rsidR="00170D1C" w:rsidRDefault="007857B0" w:rsidP="002E105D">
    <w:pPr>
      <w:pStyle w:val="Header"/>
    </w:pPr>
    <w:r>
      <w:rPr>
        <w:rFonts w:ascii="Calibri" w:hAnsi="Calibri"/>
        <w:b/>
        <w:bCs/>
        <w:noProof/>
      </w:rPr>
      <w:pict w14:anchorId="4BAA8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3" o:spid="_x0000_s29708"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170D1C" w:rsidRPr="00F85124" w14:paraId="4BAA831B" w14:textId="77777777">
      <w:trPr>
        <w:cantSplit/>
        <w:trHeight w:val="288"/>
      </w:trPr>
      <w:tc>
        <w:tcPr>
          <w:tcW w:w="4016" w:type="pct"/>
          <w:gridSpan w:val="2"/>
          <w:tcBorders>
            <w:right w:val="nil"/>
          </w:tcBorders>
          <w:vAlign w:val="center"/>
        </w:tcPr>
        <w:p w14:paraId="4BAA8319" w14:textId="4BC316E0" w:rsidR="00170D1C" w:rsidRPr="00F85124" w:rsidRDefault="00170D1C"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4BAA831A" w14:textId="77777777" w:rsidR="00170D1C" w:rsidRPr="00F85124" w:rsidRDefault="00170D1C" w:rsidP="002E105D">
          <w:pPr>
            <w:pStyle w:val="Heading1"/>
            <w:jc w:val="right"/>
            <w:rPr>
              <w:rFonts w:ascii="Calibri" w:hAnsi="Calibri"/>
              <w:b w:val="0"/>
              <w:bCs/>
              <w:sz w:val="20"/>
            </w:rPr>
          </w:pPr>
          <w:r>
            <w:rPr>
              <w:rFonts w:ascii="Calibri" w:hAnsi="Calibri"/>
              <w:b w:val="0"/>
              <w:bCs/>
              <w:sz w:val="20"/>
            </w:rPr>
            <w:t>CF2R-MCH-23-H</w:t>
          </w:r>
        </w:p>
      </w:tc>
    </w:tr>
    <w:tr w:rsidR="00170D1C" w:rsidRPr="00F85124" w14:paraId="4BAA831E" w14:textId="77777777">
      <w:trPr>
        <w:cantSplit/>
        <w:trHeight w:val="288"/>
      </w:trPr>
      <w:tc>
        <w:tcPr>
          <w:tcW w:w="2500" w:type="pct"/>
          <w:tcBorders>
            <w:right w:val="nil"/>
          </w:tcBorders>
        </w:tcPr>
        <w:p w14:paraId="4BAA831C" w14:textId="77777777" w:rsidR="00170D1C" w:rsidRPr="002E105D" w:rsidRDefault="00170D1C"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4BAA831D" w14:textId="77777777" w:rsidR="00170D1C" w:rsidRPr="00F85124" w:rsidRDefault="00170D1C"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4BAA831F" w14:textId="16515C7B" w:rsidR="00170D1C" w:rsidRDefault="007857B0">
    <w:pPr>
      <w:pStyle w:val="Header"/>
    </w:pPr>
    <w:r>
      <w:rPr>
        <w:rFonts w:ascii="Calibri" w:hAnsi="Calibri"/>
        <w:b/>
        <w:bCs/>
        <w:noProof/>
      </w:rPr>
      <w:pict w14:anchorId="4BAA8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1" o:spid="_x0000_s29707"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1" w14:textId="77777777" w:rsidR="00170D1C" w:rsidRDefault="007857B0">
    <w:pPr>
      <w:pStyle w:val="Header"/>
    </w:pPr>
    <w:r>
      <w:rPr>
        <w:noProof/>
      </w:rPr>
      <w:pict w14:anchorId="4BAA8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5" o:spid="_x0000_s29704"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170D1C" w:rsidRPr="00F85124" w14:paraId="4BAA8324" w14:textId="77777777">
      <w:trPr>
        <w:cantSplit/>
        <w:trHeight w:val="288"/>
      </w:trPr>
      <w:tc>
        <w:tcPr>
          <w:tcW w:w="4016" w:type="pct"/>
          <w:gridSpan w:val="2"/>
          <w:tcBorders>
            <w:right w:val="nil"/>
          </w:tcBorders>
          <w:vAlign w:val="center"/>
        </w:tcPr>
        <w:p w14:paraId="4BAA8322" w14:textId="5218A4D5" w:rsidR="00170D1C" w:rsidRPr="00F85124" w:rsidRDefault="00170D1C" w:rsidP="00CB64DD">
          <w:pPr>
            <w:pStyle w:val="Heading1"/>
            <w:rPr>
              <w:rFonts w:ascii="Calibri" w:hAnsi="Calibri"/>
              <w:b w:val="0"/>
              <w:bCs/>
              <w:sz w:val="20"/>
            </w:rPr>
          </w:pPr>
          <w:r>
            <w:rPr>
              <w:rFonts w:ascii="Calibri" w:hAnsi="Calibri"/>
              <w:b w:val="0"/>
              <w:bCs/>
              <w:sz w:val="20"/>
            </w:rPr>
            <w:t xml:space="preserve">CERTIFICATE OF INSTALLATION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4BAA8323" w14:textId="77777777" w:rsidR="00170D1C" w:rsidRPr="00F85124" w:rsidRDefault="00170D1C" w:rsidP="007924C2">
          <w:pPr>
            <w:pStyle w:val="Heading1"/>
            <w:jc w:val="right"/>
            <w:rPr>
              <w:rFonts w:ascii="Calibri" w:hAnsi="Calibri"/>
              <w:b w:val="0"/>
              <w:bCs/>
              <w:sz w:val="20"/>
            </w:rPr>
          </w:pPr>
          <w:r>
            <w:rPr>
              <w:rFonts w:ascii="Calibri" w:hAnsi="Calibri"/>
              <w:b w:val="0"/>
              <w:bCs/>
              <w:sz w:val="20"/>
            </w:rPr>
            <w:t>CF2R-MCH-22-H</w:t>
          </w:r>
        </w:p>
      </w:tc>
    </w:tr>
    <w:tr w:rsidR="00170D1C" w:rsidRPr="00F85124" w14:paraId="4BAA8327" w14:textId="77777777">
      <w:trPr>
        <w:cantSplit/>
        <w:trHeight w:val="288"/>
      </w:trPr>
      <w:tc>
        <w:tcPr>
          <w:tcW w:w="2500" w:type="pct"/>
          <w:tcBorders>
            <w:right w:val="nil"/>
          </w:tcBorders>
        </w:tcPr>
        <w:p w14:paraId="4BAA8325" w14:textId="77777777" w:rsidR="00170D1C" w:rsidRPr="002E105D" w:rsidRDefault="00170D1C"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4BAA8326" w14:textId="7688DA2E" w:rsidR="00170D1C" w:rsidRPr="00F85124" w:rsidRDefault="00170D1C"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7857B0" w:rsidRPr="007857B0">
            <w:rPr>
              <w:rFonts w:ascii="Calibri" w:hAnsi="Calibri"/>
              <w:bCs/>
              <w:noProof/>
            </w:rPr>
            <w:t>3</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857B0">
            <w:rPr>
              <w:rFonts w:ascii="Calibri" w:hAnsi="Calibri"/>
              <w:bCs/>
              <w:noProof/>
            </w:rPr>
            <w:t>3</w:t>
          </w:r>
          <w:r>
            <w:rPr>
              <w:rFonts w:ascii="Calibri" w:hAnsi="Calibri"/>
              <w:bCs/>
              <w:noProof/>
            </w:rPr>
            <w:fldChar w:fldCharType="end"/>
          </w:r>
          <w:r w:rsidRPr="00F85124">
            <w:rPr>
              <w:rFonts w:ascii="Calibri" w:hAnsi="Calibri"/>
              <w:bCs/>
            </w:rPr>
            <w:t>)</w:t>
          </w:r>
        </w:p>
      </w:tc>
    </w:tr>
  </w:tbl>
  <w:p w14:paraId="4BAA8328" w14:textId="16785E17" w:rsidR="00170D1C" w:rsidRDefault="007857B0" w:rsidP="002E105D">
    <w:pPr>
      <w:pStyle w:val="Header"/>
    </w:pPr>
    <w:r>
      <w:rPr>
        <w:rFonts w:ascii="Calibri" w:hAnsi="Calibri"/>
        <w:b/>
        <w:bCs/>
        <w:noProof/>
      </w:rPr>
      <w:pict w14:anchorId="4BAA8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6" o:spid="_x0000_s29706"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8329" w14:textId="77777777" w:rsidR="00170D1C" w:rsidRDefault="007857B0">
    <w:pPr>
      <w:pStyle w:val="Header"/>
    </w:pPr>
    <w:r>
      <w:rPr>
        <w:noProof/>
      </w:rPr>
      <w:pict w14:anchorId="4BAA8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15334" o:spid="_x0000_s29703"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72DE3"/>
    <w:multiLevelType w:val="hybridMultilevel"/>
    <w:tmpl w:val="E2BE3E2E"/>
    <w:lvl w:ilvl="0" w:tplc="F1F8440A">
      <w:start w:val="1"/>
      <w:numFmt w:val="decimal"/>
      <w:lvlText w:val="%1."/>
      <w:lvlJc w:val="left"/>
      <w:pPr>
        <w:ind w:left="360" w:hanging="360"/>
      </w:pPr>
      <w:rPr>
        <w:b w:val="0"/>
        <w:sz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9" w15:restartNumberingAfterBreak="0">
    <w:nsid w:val="27C43ABD"/>
    <w:multiLevelType w:val="hybridMultilevel"/>
    <w:tmpl w:val="40567A32"/>
    <w:lvl w:ilvl="0" w:tplc="75C81306">
      <w:start w:val="1"/>
      <w:numFmt w:val="decimal"/>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B3090A"/>
    <w:multiLevelType w:val="hybridMultilevel"/>
    <w:tmpl w:val="55EEF3DC"/>
    <w:lvl w:ilvl="0" w:tplc="D4289014">
      <w:start w:val="1"/>
      <w:numFmt w:val="decimal"/>
      <w:lvlText w:val="%1."/>
      <w:lvlJc w:val="left"/>
      <w:pPr>
        <w:ind w:left="630" w:hanging="360"/>
      </w:pPr>
      <w:rPr>
        <w:sz w:val="18"/>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1"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0E62C6"/>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6" w15:restartNumberingAfterBreak="0">
    <w:nsid w:val="7EAC6984"/>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F3730D4"/>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0"/>
  </w:num>
  <w:num w:numId="12">
    <w:abstractNumId w:val="1"/>
  </w:num>
  <w:num w:numId="13">
    <w:abstractNumId w:val="8"/>
  </w:num>
  <w:num w:numId="14">
    <w:abstractNumId w:val="8"/>
  </w:num>
  <w:num w:numId="15">
    <w:abstractNumId w:val="2"/>
  </w:num>
  <w:num w:numId="16">
    <w:abstractNumId w:val="16"/>
  </w:num>
  <w:num w:numId="17">
    <w:abstractNumId w:val="13"/>
  </w:num>
  <w:num w:numId="18">
    <w:abstractNumId w:val="25"/>
  </w:num>
  <w:num w:numId="19">
    <w:abstractNumId w:val="15"/>
  </w:num>
  <w:num w:numId="20">
    <w:abstractNumId w:val="21"/>
  </w:num>
  <w:num w:numId="21">
    <w:abstractNumId w:val="20"/>
  </w:num>
  <w:num w:numId="22">
    <w:abstractNumId w:val="19"/>
  </w:num>
  <w:num w:numId="23">
    <w:abstractNumId w:val="5"/>
  </w:num>
  <w:num w:numId="24">
    <w:abstractNumId w:val="12"/>
  </w:num>
  <w:num w:numId="25">
    <w:abstractNumId w:val="22"/>
  </w:num>
  <w:num w:numId="26">
    <w:abstractNumId w:val="18"/>
  </w:num>
  <w:num w:numId="27">
    <w:abstractNumId w:val="14"/>
  </w:num>
  <w:num w:numId="28">
    <w:abstractNumId w:val="10"/>
  </w:num>
  <w:num w:numId="29">
    <w:abstractNumId w:val="24"/>
  </w:num>
  <w:num w:numId="30">
    <w:abstractNumId w:val="6"/>
  </w:num>
  <w:num w:numId="31">
    <w:abstractNumId w:val="11"/>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9"/>
  </w:num>
  <w:num w:numId="36">
    <w:abstractNumId w:val="27"/>
  </w:num>
  <w:num w:numId="37">
    <w:abstractNumId w:val="4"/>
  </w:num>
  <w:num w:numId="38">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9">
    <w:abstractNumId w:val="7"/>
  </w:num>
  <w:num w:numId="40">
    <w:abstractNumId w:val="7"/>
  </w:num>
  <w:num w:numId="41">
    <w:abstractNumId w:val="26"/>
  </w:num>
  <w:num w:numId="42">
    <w:abstractNumId w:val="23"/>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2/21/19:Wichert, RJ@Energy">
    <w15:presenceInfo w15:providerId="None" w15:userId="2/21/19:Wichert, RJ@Energ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9710"/>
    <o:shapelayout v:ext="edit">
      <o:idmap v:ext="edit" data="29"/>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070E2"/>
    <w:rsid w:val="0001436B"/>
    <w:rsid w:val="000253BC"/>
    <w:rsid w:val="00025422"/>
    <w:rsid w:val="00026750"/>
    <w:rsid w:val="00035A79"/>
    <w:rsid w:val="00037926"/>
    <w:rsid w:val="00042F52"/>
    <w:rsid w:val="0004396E"/>
    <w:rsid w:val="00045455"/>
    <w:rsid w:val="000470D7"/>
    <w:rsid w:val="000471F6"/>
    <w:rsid w:val="00051F14"/>
    <w:rsid w:val="00053A0E"/>
    <w:rsid w:val="00056129"/>
    <w:rsid w:val="0006016B"/>
    <w:rsid w:val="000631C6"/>
    <w:rsid w:val="0006337C"/>
    <w:rsid w:val="000644B7"/>
    <w:rsid w:val="0007448D"/>
    <w:rsid w:val="00076155"/>
    <w:rsid w:val="00076F08"/>
    <w:rsid w:val="00080A37"/>
    <w:rsid w:val="00080EEE"/>
    <w:rsid w:val="00081216"/>
    <w:rsid w:val="00081867"/>
    <w:rsid w:val="00083548"/>
    <w:rsid w:val="000861F1"/>
    <w:rsid w:val="00087946"/>
    <w:rsid w:val="000902F7"/>
    <w:rsid w:val="00091C81"/>
    <w:rsid w:val="00091D81"/>
    <w:rsid w:val="0009456E"/>
    <w:rsid w:val="0009471E"/>
    <w:rsid w:val="00094EF2"/>
    <w:rsid w:val="0009646A"/>
    <w:rsid w:val="00096B25"/>
    <w:rsid w:val="000A03F7"/>
    <w:rsid w:val="000A0D18"/>
    <w:rsid w:val="000A105B"/>
    <w:rsid w:val="000A1F02"/>
    <w:rsid w:val="000A34DF"/>
    <w:rsid w:val="000A35C7"/>
    <w:rsid w:val="000A4A99"/>
    <w:rsid w:val="000A5F2D"/>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C62"/>
    <w:rsid w:val="000D7DA8"/>
    <w:rsid w:val="000E0BE1"/>
    <w:rsid w:val="000E53E9"/>
    <w:rsid w:val="000E7ABD"/>
    <w:rsid w:val="000F070F"/>
    <w:rsid w:val="000F0BA7"/>
    <w:rsid w:val="000F3B26"/>
    <w:rsid w:val="000F67E7"/>
    <w:rsid w:val="000F754C"/>
    <w:rsid w:val="00104505"/>
    <w:rsid w:val="00104AAF"/>
    <w:rsid w:val="00110FA5"/>
    <w:rsid w:val="00112BF8"/>
    <w:rsid w:val="00112E80"/>
    <w:rsid w:val="001131A2"/>
    <w:rsid w:val="00121AAA"/>
    <w:rsid w:val="00123861"/>
    <w:rsid w:val="00125717"/>
    <w:rsid w:val="00126F26"/>
    <w:rsid w:val="001305CE"/>
    <w:rsid w:val="0013118A"/>
    <w:rsid w:val="001315EE"/>
    <w:rsid w:val="00134757"/>
    <w:rsid w:val="00135763"/>
    <w:rsid w:val="001376A8"/>
    <w:rsid w:val="00137AA4"/>
    <w:rsid w:val="00142394"/>
    <w:rsid w:val="00142FD3"/>
    <w:rsid w:val="0015180E"/>
    <w:rsid w:val="00154354"/>
    <w:rsid w:val="00154520"/>
    <w:rsid w:val="00155ACD"/>
    <w:rsid w:val="00155BF5"/>
    <w:rsid w:val="00156AAF"/>
    <w:rsid w:val="0015741B"/>
    <w:rsid w:val="001577AB"/>
    <w:rsid w:val="001615D7"/>
    <w:rsid w:val="00162081"/>
    <w:rsid w:val="00170D1C"/>
    <w:rsid w:val="00171597"/>
    <w:rsid w:val="001739A4"/>
    <w:rsid w:val="001739FA"/>
    <w:rsid w:val="00174BD1"/>
    <w:rsid w:val="001750A9"/>
    <w:rsid w:val="00175D42"/>
    <w:rsid w:val="00177A87"/>
    <w:rsid w:val="00177F0D"/>
    <w:rsid w:val="00181190"/>
    <w:rsid w:val="00185834"/>
    <w:rsid w:val="00187061"/>
    <w:rsid w:val="00187604"/>
    <w:rsid w:val="0019624F"/>
    <w:rsid w:val="0019726F"/>
    <w:rsid w:val="001A2A49"/>
    <w:rsid w:val="001A2E6A"/>
    <w:rsid w:val="001A5583"/>
    <w:rsid w:val="001A5A09"/>
    <w:rsid w:val="001B00AC"/>
    <w:rsid w:val="001B3D76"/>
    <w:rsid w:val="001B5BA4"/>
    <w:rsid w:val="001C56C2"/>
    <w:rsid w:val="001C6A01"/>
    <w:rsid w:val="001D4ACF"/>
    <w:rsid w:val="001E3C52"/>
    <w:rsid w:val="001F0E8D"/>
    <w:rsid w:val="001F20EE"/>
    <w:rsid w:val="00200E53"/>
    <w:rsid w:val="0020229C"/>
    <w:rsid w:val="00202608"/>
    <w:rsid w:val="00206039"/>
    <w:rsid w:val="00211AAB"/>
    <w:rsid w:val="00213E8E"/>
    <w:rsid w:val="002155B9"/>
    <w:rsid w:val="00216C55"/>
    <w:rsid w:val="00222F6D"/>
    <w:rsid w:val="002241A5"/>
    <w:rsid w:val="00231FB7"/>
    <w:rsid w:val="00236841"/>
    <w:rsid w:val="002379A7"/>
    <w:rsid w:val="002420D2"/>
    <w:rsid w:val="00243047"/>
    <w:rsid w:val="00243923"/>
    <w:rsid w:val="00245AF0"/>
    <w:rsid w:val="00251448"/>
    <w:rsid w:val="00251B09"/>
    <w:rsid w:val="002532A8"/>
    <w:rsid w:val="0025378F"/>
    <w:rsid w:val="002562A4"/>
    <w:rsid w:val="002615BC"/>
    <w:rsid w:val="00262721"/>
    <w:rsid w:val="0026342B"/>
    <w:rsid w:val="002641C7"/>
    <w:rsid w:val="00265000"/>
    <w:rsid w:val="002710BB"/>
    <w:rsid w:val="002719D2"/>
    <w:rsid w:val="00271E1D"/>
    <w:rsid w:val="00274618"/>
    <w:rsid w:val="00277212"/>
    <w:rsid w:val="0028466E"/>
    <w:rsid w:val="00284AFC"/>
    <w:rsid w:val="00284C8F"/>
    <w:rsid w:val="00285960"/>
    <w:rsid w:val="00285A7C"/>
    <w:rsid w:val="0028618B"/>
    <w:rsid w:val="002873B8"/>
    <w:rsid w:val="00287573"/>
    <w:rsid w:val="0029058A"/>
    <w:rsid w:val="00291F72"/>
    <w:rsid w:val="00292CE8"/>
    <w:rsid w:val="00292D49"/>
    <w:rsid w:val="00295ED5"/>
    <w:rsid w:val="002979F2"/>
    <w:rsid w:val="002A1004"/>
    <w:rsid w:val="002A199B"/>
    <w:rsid w:val="002A3F41"/>
    <w:rsid w:val="002A3FDC"/>
    <w:rsid w:val="002A6A1F"/>
    <w:rsid w:val="002B2393"/>
    <w:rsid w:val="002B4F6F"/>
    <w:rsid w:val="002B51DB"/>
    <w:rsid w:val="002B73D1"/>
    <w:rsid w:val="002C131A"/>
    <w:rsid w:val="002C21B2"/>
    <w:rsid w:val="002C2CD2"/>
    <w:rsid w:val="002C423D"/>
    <w:rsid w:val="002C586B"/>
    <w:rsid w:val="002D1475"/>
    <w:rsid w:val="002D1AB0"/>
    <w:rsid w:val="002D2951"/>
    <w:rsid w:val="002D38CA"/>
    <w:rsid w:val="002D3BA6"/>
    <w:rsid w:val="002D59DB"/>
    <w:rsid w:val="002D680A"/>
    <w:rsid w:val="002D686B"/>
    <w:rsid w:val="002D7AC0"/>
    <w:rsid w:val="002D7DB8"/>
    <w:rsid w:val="002E105D"/>
    <w:rsid w:val="002E1841"/>
    <w:rsid w:val="002E3676"/>
    <w:rsid w:val="002E3F17"/>
    <w:rsid w:val="002E64C4"/>
    <w:rsid w:val="002E7941"/>
    <w:rsid w:val="002F329B"/>
    <w:rsid w:val="002F40A7"/>
    <w:rsid w:val="002F64EF"/>
    <w:rsid w:val="002F6775"/>
    <w:rsid w:val="00300388"/>
    <w:rsid w:val="003051D0"/>
    <w:rsid w:val="0030536C"/>
    <w:rsid w:val="00306026"/>
    <w:rsid w:val="00306372"/>
    <w:rsid w:val="00312673"/>
    <w:rsid w:val="00313178"/>
    <w:rsid w:val="0031378A"/>
    <w:rsid w:val="00314D52"/>
    <w:rsid w:val="00314EC3"/>
    <w:rsid w:val="0032018D"/>
    <w:rsid w:val="00320F01"/>
    <w:rsid w:val="00323157"/>
    <w:rsid w:val="003247CA"/>
    <w:rsid w:val="00325C98"/>
    <w:rsid w:val="003269DB"/>
    <w:rsid w:val="00334030"/>
    <w:rsid w:val="00335C78"/>
    <w:rsid w:val="00337397"/>
    <w:rsid w:val="00340CE9"/>
    <w:rsid w:val="00346A44"/>
    <w:rsid w:val="00347EF5"/>
    <w:rsid w:val="003500C8"/>
    <w:rsid w:val="00350A8C"/>
    <w:rsid w:val="00350A99"/>
    <w:rsid w:val="0035179E"/>
    <w:rsid w:val="00352FF0"/>
    <w:rsid w:val="00353C3B"/>
    <w:rsid w:val="00354DF9"/>
    <w:rsid w:val="00355827"/>
    <w:rsid w:val="0035603C"/>
    <w:rsid w:val="00357343"/>
    <w:rsid w:val="003671ED"/>
    <w:rsid w:val="00371157"/>
    <w:rsid w:val="00372700"/>
    <w:rsid w:val="003761D5"/>
    <w:rsid w:val="00376EAA"/>
    <w:rsid w:val="003809C0"/>
    <w:rsid w:val="00383ADD"/>
    <w:rsid w:val="00384822"/>
    <w:rsid w:val="003850E9"/>
    <w:rsid w:val="00386209"/>
    <w:rsid w:val="003864EA"/>
    <w:rsid w:val="0038684E"/>
    <w:rsid w:val="00386CC0"/>
    <w:rsid w:val="00386F2B"/>
    <w:rsid w:val="0039142A"/>
    <w:rsid w:val="00394C8C"/>
    <w:rsid w:val="003A3073"/>
    <w:rsid w:val="003A3E27"/>
    <w:rsid w:val="003A4FE2"/>
    <w:rsid w:val="003A754B"/>
    <w:rsid w:val="003B20F8"/>
    <w:rsid w:val="003B3641"/>
    <w:rsid w:val="003B4815"/>
    <w:rsid w:val="003B5B3C"/>
    <w:rsid w:val="003C1788"/>
    <w:rsid w:val="003C60D3"/>
    <w:rsid w:val="003C7B7A"/>
    <w:rsid w:val="003D349A"/>
    <w:rsid w:val="003D449E"/>
    <w:rsid w:val="003D5183"/>
    <w:rsid w:val="003D5350"/>
    <w:rsid w:val="003D7D22"/>
    <w:rsid w:val="003E13D9"/>
    <w:rsid w:val="003E1E09"/>
    <w:rsid w:val="003E22AB"/>
    <w:rsid w:val="003E3866"/>
    <w:rsid w:val="003E6408"/>
    <w:rsid w:val="003F064C"/>
    <w:rsid w:val="003F1C6F"/>
    <w:rsid w:val="003F2FB7"/>
    <w:rsid w:val="003F49BD"/>
    <w:rsid w:val="003F6A76"/>
    <w:rsid w:val="003F7A76"/>
    <w:rsid w:val="00401367"/>
    <w:rsid w:val="00404538"/>
    <w:rsid w:val="00413C34"/>
    <w:rsid w:val="004145CD"/>
    <w:rsid w:val="00414AD8"/>
    <w:rsid w:val="0041576A"/>
    <w:rsid w:val="00415FD0"/>
    <w:rsid w:val="0042122C"/>
    <w:rsid w:val="00426AD4"/>
    <w:rsid w:val="00426CDB"/>
    <w:rsid w:val="00430C61"/>
    <w:rsid w:val="00430CEA"/>
    <w:rsid w:val="00432098"/>
    <w:rsid w:val="0043390E"/>
    <w:rsid w:val="0043422C"/>
    <w:rsid w:val="00435279"/>
    <w:rsid w:val="004367A7"/>
    <w:rsid w:val="004371C0"/>
    <w:rsid w:val="00440841"/>
    <w:rsid w:val="004469E1"/>
    <w:rsid w:val="004471E4"/>
    <w:rsid w:val="0045043C"/>
    <w:rsid w:val="004507D3"/>
    <w:rsid w:val="004510F5"/>
    <w:rsid w:val="00451C85"/>
    <w:rsid w:val="00452364"/>
    <w:rsid w:val="00454C3D"/>
    <w:rsid w:val="00462AAE"/>
    <w:rsid w:val="00462AC1"/>
    <w:rsid w:val="00463CA1"/>
    <w:rsid w:val="00463D1E"/>
    <w:rsid w:val="004655CC"/>
    <w:rsid w:val="0046633E"/>
    <w:rsid w:val="0046705B"/>
    <w:rsid w:val="00470733"/>
    <w:rsid w:val="00470951"/>
    <w:rsid w:val="00470B9A"/>
    <w:rsid w:val="00470C00"/>
    <w:rsid w:val="00472384"/>
    <w:rsid w:val="00473374"/>
    <w:rsid w:val="004737C4"/>
    <w:rsid w:val="00474509"/>
    <w:rsid w:val="00474A7A"/>
    <w:rsid w:val="00475987"/>
    <w:rsid w:val="00475F22"/>
    <w:rsid w:val="00477D56"/>
    <w:rsid w:val="0048031E"/>
    <w:rsid w:val="004809EE"/>
    <w:rsid w:val="00483995"/>
    <w:rsid w:val="0048472E"/>
    <w:rsid w:val="00486CD2"/>
    <w:rsid w:val="00486F0B"/>
    <w:rsid w:val="004944D6"/>
    <w:rsid w:val="004948E2"/>
    <w:rsid w:val="004A025A"/>
    <w:rsid w:val="004A1BEB"/>
    <w:rsid w:val="004A264A"/>
    <w:rsid w:val="004A4030"/>
    <w:rsid w:val="004A4903"/>
    <w:rsid w:val="004A5C7F"/>
    <w:rsid w:val="004A69B1"/>
    <w:rsid w:val="004A6E7F"/>
    <w:rsid w:val="004B056A"/>
    <w:rsid w:val="004B0D6C"/>
    <w:rsid w:val="004B1012"/>
    <w:rsid w:val="004B2092"/>
    <w:rsid w:val="004B3F70"/>
    <w:rsid w:val="004B4582"/>
    <w:rsid w:val="004B7BD2"/>
    <w:rsid w:val="004C0E48"/>
    <w:rsid w:val="004C23D9"/>
    <w:rsid w:val="004C2C61"/>
    <w:rsid w:val="004C6E7B"/>
    <w:rsid w:val="004D03D6"/>
    <w:rsid w:val="004D1CE3"/>
    <w:rsid w:val="004D287C"/>
    <w:rsid w:val="004D49F5"/>
    <w:rsid w:val="004E112A"/>
    <w:rsid w:val="004E230B"/>
    <w:rsid w:val="004E4E00"/>
    <w:rsid w:val="004E73D1"/>
    <w:rsid w:val="004F0A7F"/>
    <w:rsid w:val="004F40C1"/>
    <w:rsid w:val="004F66DC"/>
    <w:rsid w:val="00502177"/>
    <w:rsid w:val="005037EA"/>
    <w:rsid w:val="005130DF"/>
    <w:rsid w:val="00513D83"/>
    <w:rsid w:val="00514ADB"/>
    <w:rsid w:val="00515DC6"/>
    <w:rsid w:val="00517A90"/>
    <w:rsid w:val="00520412"/>
    <w:rsid w:val="005222CB"/>
    <w:rsid w:val="00527ACC"/>
    <w:rsid w:val="005304FA"/>
    <w:rsid w:val="00530F4C"/>
    <w:rsid w:val="00531044"/>
    <w:rsid w:val="005340A2"/>
    <w:rsid w:val="005340BF"/>
    <w:rsid w:val="00535EF7"/>
    <w:rsid w:val="00536AA4"/>
    <w:rsid w:val="00541293"/>
    <w:rsid w:val="005432CE"/>
    <w:rsid w:val="005437EB"/>
    <w:rsid w:val="00550783"/>
    <w:rsid w:val="00551599"/>
    <w:rsid w:val="00552A3E"/>
    <w:rsid w:val="00553650"/>
    <w:rsid w:val="00555139"/>
    <w:rsid w:val="005554F1"/>
    <w:rsid w:val="00555884"/>
    <w:rsid w:val="005607CA"/>
    <w:rsid w:val="00560A10"/>
    <w:rsid w:val="00562BA8"/>
    <w:rsid w:val="005637A5"/>
    <w:rsid w:val="005658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7FC"/>
    <w:rsid w:val="0059070E"/>
    <w:rsid w:val="00594C36"/>
    <w:rsid w:val="00596793"/>
    <w:rsid w:val="0059767A"/>
    <w:rsid w:val="005A5FAD"/>
    <w:rsid w:val="005B19EC"/>
    <w:rsid w:val="005B1AD1"/>
    <w:rsid w:val="005B3A68"/>
    <w:rsid w:val="005B6F6C"/>
    <w:rsid w:val="005C1AC1"/>
    <w:rsid w:val="005C2D80"/>
    <w:rsid w:val="005C4233"/>
    <w:rsid w:val="005C4D4D"/>
    <w:rsid w:val="005C5038"/>
    <w:rsid w:val="005C73C7"/>
    <w:rsid w:val="005D2752"/>
    <w:rsid w:val="005D27C3"/>
    <w:rsid w:val="005D30D4"/>
    <w:rsid w:val="005D4316"/>
    <w:rsid w:val="005D43B3"/>
    <w:rsid w:val="005D55BB"/>
    <w:rsid w:val="005E23CD"/>
    <w:rsid w:val="005E2724"/>
    <w:rsid w:val="005E2AE3"/>
    <w:rsid w:val="005E3E55"/>
    <w:rsid w:val="005E68FF"/>
    <w:rsid w:val="005F178B"/>
    <w:rsid w:val="005F4CDC"/>
    <w:rsid w:val="006016EB"/>
    <w:rsid w:val="006019F9"/>
    <w:rsid w:val="00601C19"/>
    <w:rsid w:val="00601CBD"/>
    <w:rsid w:val="006040F5"/>
    <w:rsid w:val="00605944"/>
    <w:rsid w:val="00605FEF"/>
    <w:rsid w:val="00611910"/>
    <w:rsid w:val="00613F4A"/>
    <w:rsid w:val="00614268"/>
    <w:rsid w:val="00615B73"/>
    <w:rsid w:val="006169F1"/>
    <w:rsid w:val="00616C4D"/>
    <w:rsid w:val="00617B42"/>
    <w:rsid w:val="00617D03"/>
    <w:rsid w:val="006200D7"/>
    <w:rsid w:val="006222FF"/>
    <w:rsid w:val="006225F1"/>
    <w:rsid w:val="006227B1"/>
    <w:rsid w:val="00622943"/>
    <w:rsid w:val="00622990"/>
    <w:rsid w:val="00626DC2"/>
    <w:rsid w:val="00627B13"/>
    <w:rsid w:val="00631115"/>
    <w:rsid w:val="00632F51"/>
    <w:rsid w:val="00632F73"/>
    <w:rsid w:val="0063352F"/>
    <w:rsid w:val="00633F6C"/>
    <w:rsid w:val="006411CF"/>
    <w:rsid w:val="00641C71"/>
    <w:rsid w:val="00641F88"/>
    <w:rsid w:val="0064300C"/>
    <w:rsid w:val="00643BDC"/>
    <w:rsid w:val="00643FF1"/>
    <w:rsid w:val="00646058"/>
    <w:rsid w:val="00647AA9"/>
    <w:rsid w:val="00654BBD"/>
    <w:rsid w:val="00654F37"/>
    <w:rsid w:val="00663AF7"/>
    <w:rsid w:val="00664AA2"/>
    <w:rsid w:val="00666C02"/>
    <w:rsid w:val="00667362"/>
    <w:rsid w:val="00667C91"/>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3323"/>
    <w:rsid w:val="006A4227"/>
    <w:rsid w:val="006A57F1"/>
    <w:rsid w:val="006A722E"/>
    <w:rsid w:val="006B4081"/>
    <w:rsid w:val="006B43FB"/>
    <w:rsid w:val="006B6431"/>
    <w:rsid w:val="006C0044"/>
    <w:rsid w:val="006C0E98"/>
    <w:rsid w:val="006C3CC2"/>
    <w:rsid w:val="006C7335"/>
    <w:rsid w:val="006C7406"/>
    <w:rsid w:val="006D17C5"/>
    <w:rsid w:val="006D21DC"/>
    <w:rsid w:val="006D2463"/>
    <w:rsid w:val="006D4D01"/>
    <w:rsid w:val="006D5730"/>
    <w:rsid w:val="006D7492"/>
    <w:rsid w:val="006E1C14"/>
    <w:rsid w:val="006E1FC1"/>
    <w:rsid w:val="006E2754"/>
    <w:rsid w:val="006E36A3"/>
    <w:rsid w:val="006E5AE2"/>
    <w:rsid w:val="006F0652"/>
    <w:rsid w:val="006F1BC9"/>
    <w:rsid w:val="006F2C70"/>
    <w:rsid w:val="006F38BB"/>
    <w:rsid w:val="006F623E"/>
    <w:rsid w:val="006F702A"/>
    <w:rsid w:val="0070354F"/>
    <w:rsid w:val="00703A31"/>
    <w:rsid w:val="007067E9"/>
    <w:rsid w:val="00707B85"/>
    <w:rsid w:val="007108CC"/>
    <w:rsid w:val="00710BD4"/>
    <w:rsid w:val="00712BC2"/>
    <w:rsid w:val="00714442"/>
    <w:rsid w:val="0071460A"/>
    <w:rsid w:val="00714A89"/>
    <w:rsid w:val="00714CBC"/>
    <w:rsid w:val="00714DAD"/>
    <w:rsid w:val="00716F11"/>
    <w:rsid w:val="0071761E"/>
    <w:rsid w:val="00717752"/>
    <w:rsid w:val="00717DEA"/>
    <w:rsid w:val="00720306"/>
    <w:rsid w:val="00723136"/>
    <w:rsid w:val="007261EC"/>
    <w:rsid w:val="00726211"/>
    <w:rsid w:val="00731F6D"/>
    <w:rsid w:val="00740640"/>
    <w:rsid w:val="00740E3B"/>
    <w:rsid w:val="00743217"/>
    <w:rsid w:val="007439DA"/>
    <w:rsid w:val="0074424A"/>
    <w:rsid w:val="00750EA4"/>
    <w:rsid w:val="007512C1"/>
    <w:rsid w:val="00751673"/>
    <w:rsid w:val="00753CFA"/>
    <w:rsid w:val="007551EC"/>
    <w:rsid w:val="0075675D"/>
    <w:rsid w:val="007625B6"/>
    <w:rsid w:val="007635A5"/>
    <w:rsid w:val="0076441C"/>
    <w:rsid w:val="00764CBD"/>
    <w:rsid w:val="00765F67"/>
    <w:rsid w:val="007755D6"/>
    <w:rsid w:val="007756F6"/>
    <w:rsid w:val="00776799"/>
    <w:rsid w:val="00776C3B"/>
    <w:rsid w:val="007770C5"/>
    <w:rsid w:val="00777B2F"/>
    <w:rsid w:val="00777F24"/>
    <w:rsid w:val="00783A13"/>
    <w:rsid w:val="007857B0"/>
    <w:rsid w:val="00785B34"/>
    <w:rsid w:val="0079245B"/>
    <w:rsid w:val="007924C2"/>
    <w:rsid w:val="007931FB"/>
    <w:rsid w:val="00793E1C"/>
    <w:rsid w:val="007943E1"/>
    <w:rsid w:val="00795EB8"/>
    <w:rsid w:val="00795F70"/>
    <w:rsid w:val="00797224"/>
    <w:rsid w:val="00797290"/>
    <w:rsid w:val="00797860"/>
    <w:rsid w:val="007A2BF2"/>
    <w:rsid w:val="007A4603"/>
    <w:rsid w:val="007A6818"/>
    <w:rsid w:val="007B2B98"/>
    <w:rsid w:val="007B4BEA"/>
    <w:rsid w:val="007B645E"/>
    <w:rsid w:val="007C05F6"/>
    <w:rsid w:val="007C12FC"/>
    <w:rsid w:val="007C24A3"/>
    <w:rsid w:val="007C30FF"/>
    <w:rsid w:val="007D060B"/>
    <w:rsid w:val="007D0D8F"/>
    <w:rsid w:val="007D19B2"/>
    <w:rsid w:val="007D2198"/>
    <w:rsid w:val="007D2DD3"/>
    <w:rsid w:val="007D39E2"/>
    <w:rsid w:val="007D726A"/>
    <w:rsid w:val="007E26E9"/>
    <w:rsid w:val="007E2934"/>
    <w:rsid w:val="007E32B3"/>
    <w:rsid w:val="007E646F"/>
    <w:rsid w:val="007E655F"/>
    <w:rsid w:val="007F3E17"/>
    <w:rsid w:val="007F4A73"/>
    <w:rsid w:val="007F57DC"/>
    <w:rsid w:val="00802596"/>
    <w:rsid w:val="00802671"/>
    <w:rsid w:val="00804C36"/>
    <w:rsid w:val="00807045"/>
    <w:rsid w:val="008105E3"/>
    <w:rsid w:val="00810CCF"/>
    <w:rsid w:val="00811285"/>
    <w:rsid w:val="00812BDF"/>
    <w:rsid w:val="00814D0C"/>
    <w:rsid w:val="00815AA1"/>
    <w:rsid w:val="0081628C"/>
    <w:rsid w:val="00816F4C"/>
    <w:rsid w:val="00821F42"/>
    <w:rsid w:val="008225C4"/>
    <w:rsid w:val="00822E28"/>
    <w:rsid w:val="008231ED"/>
    <w:rsid w:val="0082448D"/>
    <w:rsid w:val="00824EFA"/>
    <w:rsid w:val="008353B6"/>
    <w:rsid w:val="00837995"/>
    <w:rsid w:val="00840723"/>
    <w:rsid w:val="00840759"/>
    <w:rsid w:val="00841186"/>
    <w:rsid w:val="00842FD5"/>
    <w:rsid w:val="008459F6"/>
    <w:rsid w:val="00847E91"/>
    <w:rsid w:val="00847EF3"/>
    <w:rsid w:val="00851334"/>
    <w:rsid w:val="0085268F"/>
    <w:rsid w:val="00853177"/>
    <w:rsid w:val="008540F3"/>
    <w:rsid w:val="00855246"/>
    <w:rsid w:val="008555E3"/>
    <w:rsid w:val="00857498"/>
    <w:rsid w:val="00857939"/>
    <w:rsid w:val="00860E60"/>
    <w:rsid w:val="00861BF8"/>
    <w:rsid w:val="00864814"/>
    <w:rsid w:val="0086502C"/>
    <w:rsid w:val="00865861"/>
    <w:rsid w:val="0087046E"/>
    <w:rsid w:val="00873A16"/>
    <w:rsid w:val="00880727"/>
    <w:rsid w:val="00882BD7"/>
    <w:rsid w:val="00886660"/>
    <w:rsid w:val="00890BB7"/>
    <w:rsid w:val="00890DB2"/>
    <w:rsid w:val="0089151A"/>
    <w:rsid w:val="008931CD"/>
    <w:rsid w:val="00894E3E"/>
    <w:rsid w:val="008A0D91"/>
    <w:rsid w:val="008A2598"/>
    <w:rsid w:val="008A52A6"/>
    <w:rsid w:val="008A5B91"/>
    <w:rsid w:val="008A6A61"/>
    <w:rsid w:val="008A715A"/>
    <w:rsid w:val="008A7891"/>
    <w:rsid w:val="008A7F5C"/>
    <w:rsid w:val="008B05CC"/>
    <w:rsid w:val="008B21EC"/>
    <w:rsid w:val="008B324C"/>
    <w:rsid w:val="008B416B"/>
    <w:rsid w:val="008B7031"/>
    <w:rsid w:val="008B71F6"/>
    <w:rsid w:val="008C10F1"/>
    <w:rsid w:val="008C23D7"/>
    <w:rsid w:val="008C4452"/>
    <w:rsid w:val="008C6F5C"/>
    <w:rsid w:val="008D0B8D"/>
    <w:rsid w:val="008D14C1"/>
    <w:rsid w:val="008D3610"/>
    <w:rsid w:val="008D3743"/>
    <w:rsid w:val="008D3813"/>
    <w:rsid w:val="008D464B"/>
    <w:rsid w:val="008E429B"/>
    <w:rsid w:val="008E42D0"/>
    <w:rsid w:val="008E4542"/>
    <w:rsid w:val="008E7E5C"/>
    <w:rsid w:val="008F1900"/>
    <w:rsid w:val="008F1DA0"/>
    <w:rsid w:val="008F415A"/>
    <w:rsid w:val="008F4970"/>
    <w:rsid w:val="008F55C0"/>
    <w:rsid w:val="00900C86"/>
    <w:rsid w:val="0090130C"/>
    <w:rsid w:val="00904139"/>
    <w:rsid w:val="00904D03"/>
    <w:rsid w:val="00910674"/>
    <w:rsid w:val="0091105E"/>
    <w:rsid w:val="009119ED"/>
    <w:rsid w:val="009142F6"/>
    <w:rsid w:val="009142F9"/>
    <w:rsid w:val="00914DEF"/>
    <w:rsid w:val="00915048"/>
    <w:rsid w:val="00915BCF"/>
    <w:rsid w:val="00921FB9"/>
    <w:rsid w:val="009249F9"/>
    <w:rsid w:val="00926D9A"/>
    <w:rsid w:val="00931348"/>
    <w:rsid w:val="0093223E"/>
    <w:rsid w:val="009379DB"/>
    <w:rsid w:val="009412E7"/>
    <w:rsid w:val="00941530"/>
    <w:rsid w:val="00941E17"/>
    <w:rsid w:val="009437C6"/>
    <w:rsid w:val="009461BE"/>
    <w:rsid w:val="00946688"/>
    <w:rsid w:val="0095121F"/>
    <w:rsid w:val="00952AA6"/>
    <w:rsid w:val="00954E45"/>
    <w:rsid w:val="00955A9A"/>
    <w:rsid w:val="009561BC"/>
    <w:rsid w:val="009564C7"/>
    <w:rsid w:val="00971957"/>
    <w:rsid w:val="00972766"/>
    <w:rsid w:val="009727B8"/>
    <w:rsid w:val="0097558E"/>
    <w:rsid w:val="009757C5"/>
    <w:rsid w:val="009764A9"/>
    <w:rsid w:val="00976637"/>
    <w:rsid w:val="00980FB6"/>
    <w:rsid w:val="00982535"/>
    <w:rsid w:val="00985B3F"/>
    <w:rsid w:val="00986D7B"/>
    <w:rsid w:val="00992035"/>
    <w:rsid w:val="00992EF8"/>
    <w:rsid w:val="009A059F"/>
    <w:rsid w:val="009A1F14"/>
    <w:rsid w:val="009A2D42"/>
    <w:rsid w:val="009A3318"/>
    <w:rsid w:val="009A3B68"/>
    <w:rsid w:val="009A5A68"/>
    <w:rsid w:val="009A698F"/>
    <w:rsid w:val="009A6F10"/>
    <w:rsid w:val="009B6121"/>
    <w:rsid w:val="009B7349"/>
    <w:rsid w:val="009C1C43"/>
    <w:rsid w:val="009C1F4E"/>
    <w:rsid w:val="009C275B"/>
    <w:rsid w:val="009C4B49"/>
    <w:rsid w:val="009C4F9A"/>
    <w:rsid w:val="009C54D3"/>
    <w:rsid w:val="009C7266"/>
    <w:rsid w:val="009D0F10"/>
    <w:rsid w:val="009D1A2A"/>
    <w:rsid w:val="009D3023"/>
    <w:rsid w:val="009E093F"/>
    <w:rsid w:val="009E0B1A"/>
    <w:rsid w:val="009E15F0"/>
    <w:rsid w:val="009E2E57"/>
    <w:rsid w:val="009E3BB5"/>
    <w:rsid w:val="009E5099"/>
    <w:rsid w:val="009E6B59"/>
    <w:rsid w:val="009F2090"/>
    <w:rsid w:val="009F3C44"/>
    <w:rsid w:val="009F5E57"/>
    <w:rsid w:val="00A0027A"/>
    <w:rsid w:val="00A00AE7"/>
    <w:rsid w:val="00A02090"/>
    <w:rsid w:val="00A029A2"/>
    <w:rsid w:val="00A034EC"/>
    <w:rsid w:val="00A05D8F"/>
    <w:rsid w:val="00A07D19"/>
    <w:rsid w:val="00A11984"/>
    <w:rsid w:val="00A12015"/>
    <w:rsid w:val="00A15563"/>
    <w:rsid w:val="00A16546"/>
    <w:rsid w:val="00A24BE2"/>
    <w:rsid w:val="00A24F9F"/>
    <w:rsid w:val="00A251BE"/>
    <w:rsid w:val="00A279BA"/>
    <w:rsid w:val="00A3025D"/>
    <w:rsid w:val="00A30A15"/>
    <w:rsid w:val="00A33A50"/>
    <w:rsid w:val="00A3438B"/>
    <w:rsid w:val="00A37075"/>
    <w:rsid w:val="00A4021A"/>
    <w:rsid w:val="00A40540"/>
    <w:rsid w:val="00A42C60"/>
    <w:rsid w:val="00A44A18"/>
    <w:rsid w:val="00A4594F"/>
    <w:rsid w:val="00A46AEC"/>
    <w:rsid w:val="00A51851"/>
    <w:rsid w:val="00A55365"/>
    <w:rsid w:val="00A55444"/>
    <w:rsid w:val="00A6585A"/>
    <w:rsid w:val="00A66549"/>
    <w:rsid w:val="00A66D66"/>
    <w:rsid w:val="00A670F8"/>
    <w:rsid w:val="00A677BB"/>
    <w:rsid w:val="00A702F0"/>
    <w:rsid w:val="00A70722"/>
    <w:rsid w:val="00A742B3"/>
    <w:rsid w:val="00A75B9B"/>
    <w:rsid w:val="00A8111E"/>
    <w:rsid w:val="00A81137"/>
    <w:rsid w:val="00A87572"/>
    <w:rsid w:val="00A90ECB"/>
    <w:rsid w:val="00AA01C1"/>
    <w:rsid w:val="00AA18EC"/>
    <w:rsid w:val="00AA34FD"/>
    <w:rsid w:val="00AA3B68"/>
    <w:rsid w:val="00AA464A"/>
    <w:rsid w:val="00AA5929"/>
    <w:rsid w:val="00AA63EF"/>
    <w:rsid w:val="00AA767E"/>
    <w:rsid w:val="00AB07F0"/>
    <w:rsid w:val="00AB1578"/>
    <w:rsid w:val="00AB4166"/>
    <w:rsid w:val="00AB4EB9"/>
    <w:rsid w:val="00AB7E1D"/>
    <w:rsid w:val="00AC212D"/>
    <w:rsid w:val="00AC2C0E"/>
    <w:rsid w:val="00AC348D"/>
    <w:rsid w:val="00AC34DA"/>
    <w:rsid w:val="00AC4755"/>
    <w:rsid w:val="00AC5DE9"/>
    <w:rsid w:val="00AC65B1"/>
    <w:rsid w:val="00AD4561"/>
    <w:rsid w:val="00AD4991"/>
    <w:rsid w:val="00AD4FAE"/>
    <w:rsid w:val="00AD5A7C"/>
    <w:rsid w:val="00AD67BC"/>
    <w:rsid w:val="00AD6A33"/>
    <w:rsid w:val="00AE381B"/>
    <w:rsid w:val="00AE39CC"/>
    <w:rsid w:val="00AF314D"/>
    <w:rsid w:val="00AF4004"/>
    <w:rsid w:val="00B02BCF"/>
    <w:rsid w:val="00B02E79"/>
    <w:rsid w:val="00B03FBA"/>
    <w:rsid w:val="00B04BC3"/>
    <w:rsid w:val="00B11496"/>
    <w:rsid w:val="00B132B1"/>
    <w:rsid w:val="00B17F24"/>
    <w:rsid w:val="00B2256E"/>
    <w:rsid w:val="00B23304"/>
    <w:rsid w:val="00B273D8"/>
    <w:rsid w:val="00B27A2A"/>
    <w:rsid w:val="00B30A7D"/>
    <w:rsid w:val="00B33471"/>
    <w:rsid w:val="00B34290"/>
    <w:rsid w:val="00B35C45"/>
    <w:rsid w:val="00B401EA"/>
    <w:rsid w:val="00B40F13"/>
    <w:rsid w:val="00B4146E"/>
    <w:rsid w:val="00B4216F"/>
    <w:rsid w:val="00B429F3"/>
    <w:rsid w:val="00B43C70"/>
    <w:rsid w:val="00B4404F"/>
    <w:rsid w:val="00B446FE"/>
    <w:rsid w:val="00B47B99"/>
    <w:rsid w:val="00B51352"/>
    <w:rsid w:val="00B55F60"/>
    <w:rsid w:val="00B61D39"/>
    <w:rsid w:val="00B6238C"/>
    <w:rsid w:val="00B644F7"/>
    <w:rsid w:val="00B6647D"/>
    <w:rsid w:val="00B67312"/>
    <w:rsid w:val="00B67A1C"/>
    <w:rsid w:val="00B7347F"/>
    <w:rsid w:val="00B7450E"/>
    <w:rsid w:val="00B767F6"/>
    <w:rsid w:val="00B767F7"/>
    <w:rsid w:val="00B778B9"/>
    <w:rsid w:val="00B816B4"/>
    <w:rsid w:val="00B82CAC"/>
    <w:rsid w:val="00B82F48"/>
    <w:rsid w:val="00B85CEC"/>
    <w:rsid w:val="00B867D6"/>
    <w:rsid w:val="00B904BC"/>
    <w:rsid w:val="00B90F8F"/>
    <w:rsid w:val="00B940F6"/>
    <w:rsid w:val="00B94F6B"/>
    <w:rsid w:val="00BA0A8C"/>
    <w:rsid w:val="00BA2927"/>
    <w:rsid w:val="00BA3419"/>
    <w:rsid w:val="00BA6FA0"/>
    <w:rsid w:val="00BB5A6F"/>
    <w:rsid w:val="00BB6632"/>
    <w:rsid w:val="00BB7A32"/>
    <w:rsid w:val="00BC184C"/>
    <w:rsid w:val="00BC2F76"/>
    <w:rsid w:val="00BC323B"/>
    <w:rsid w:val="00BC5766"/>
    <w:rsid w:val="00BC64F6"/>
    <w:rsid w:val="00BC6F83"/>
    <w:rsid w:val="00BC786D"/>
    <w:rsid w:val="00BD2452"/>
    <w:rsid w:val="00BD71C5"/>
    <w:rsid w:val="00BD7CD9"/>
    <w:rsid w:val="00BD7DA4"/>
    <w:rsid w:val="00BE1B07"/>
    <w:rsid w:val="00BE7F99"/>
    <w:rsid w:val="00BF2635"/>
    <w:rsid w:val="00BF530C"/>
    <w:rsid w:val="00BF77FA"/>
    <w:rsid w:val="00C04EA8"/>
    <w:rsid w:val="00C06085"/>
    <w:rsid w:val="00C060F0"/>
    <w:rsid w:val="00C06AE0"/>
    <w:rsid w:val="00C072DB"/>
    <w:rsid w:val="00C107D2"/>
    <w:rsid w:val="00C13757"/>
    <w:rsid w:val="00C14210"/>
    <w:rsid w:val="00C15FFB"/>
    <w:rsid w:val="00C16275"/>
    <w:rsid w:val="00C173DB"/>
    <w:rsid w:val="00C21F59"/>
    <w:rsid w:val="00C2497D"/>
    <w:rsid w:val="00C252D6"/>
    <w:rsid w:val="00C25873"/>
    <w:rsid w:val="00C30BB9"/>
    <w:rsid w:val="00C30FB6"/>
    <w:rsid w:val="00C30FDD"/>
    <w:rsid w:val="00C35471"/>
    <w:rsid w:val="00C36596"/>
    <w:rsid w:val="00C367B7"/>
    <w:rsid w:val="00C36879"/>
    <w:rsid w:val="00C418D9"/>
    <w:rsid w:val="00C42E0D"/>
    <w:rsid w:val="00C477A7"/>
    <w:rsid w:val="00C5001C"/>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80426"/>
    <w:rsid w:val="00C80440"/>
    <w:rsid w:val="00C80803"/>
    <w:rsid w:val="00C841DC"/>
    <w:rsid w:val="00C874DA"/>
    <w:rsid w:val="00C91D27"/>
    <w:rsid w:val="00C91FFC"/>
    <w:rsid w:val="00C962C1"/>
    <w:rsid w:val="00CA02D8"/>
    <w:rsid w:val="00CA129C"/>
    <w:rsid w:val="00CA15F9"/>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D13"/>
    <w:rsid w:val="00CD7DDB"/>
    <w:rsid w:val="00CE03B1"/>
    <w:rsid w:val="00CE03E0"/>
    <w:rsid w:val="00CE104A"/>
    <w:rsid w:val="00CE2183"/>
    <w:rsid w:val="00CE2409"/>
    <w:rsid w:val="00CE33A8"/>
    <w:rsid w:val="00CE4AF0"/>
    <w:rsid w:val="00CE4E99"/>
    <w:rsid w:val="00CE5390"/>
    <w:rsid w:val="00CE6EA5"/>
    <w:rsid w:val="00CF38D2"/>
    <w:rsid w:val="00CF6791"/>
    <w:rsid w:val="00D00777"/>
    <w:rsid w:val="00D01766"/>
    <w:rsid w:val="00D05A28"/>
    <w:rsid w:val="00D06E4B"/>
    <w:rsid w:val="00D0788B"/>
    <w:rsid w:val="00D10CB1"/>
    <w:rsid w:val="00D165AA"/>
    <w:rsid w:val="00D17E5B"/>
    <w:rsid w:val="00D2266C"/>
    <w:rsid w:val="00D2673F"/>
    <w:rsid w:val="00D32BE4"/>
    <w:rsid w:val="00D35026"/>
    <w:rsid w:val="00D430F6"/>
    <w:rsid w:val="00D44F0C"/>
    <w:rsid w:val="00D45482"/>
    <w:rsid w:val="00D462C2"/>
    <w:rsid w:val="00D4686B"/>
    <w:rsid w:val="00D47F2D"/>
    <w:rsid w:val="00D50B07"/>
    <w:rsid w:val="00D526CE"/>
    <w:rsid w:val="00D53350"/>
    <w:rsid w:val="00D53733"/>
    <w:rsid w:val="00D53974"/>
    <w:rsid w:val="00D540BF"/>
    <w:rsid w:val="00D56CD8"/>
    <w:rsid w:val="00D57A73"/>
    <w:rsid w:val="00D6070D"/>
    <w:rsid w:val="00D60EEA"/>
    <w:rsid w:val="00D61267"/>
    <w:rsid w:val="00D62DB5"/>
    <w:rsid w:val="00D651D1"/>
    <w:rsid w:val="00D67071"/>
    <w:rsid w:val="00D7323D"/>
    <w:rsid w:val="00D767BA"/>
    <w:rsid w:val="00D76FE3"/>
    <w:rsid w:val="00D770B9"/>
    <w:rsid w:val="00D77E2E"/>
    <w:rsid w:val="00D81ED4"/>
    <w:rsid w:val="00D82516"/>
    <w:rsid w:val="00D83CD6"/>
    <w:rsid w:val="00D83E48"/>
    <w:rsid w:val="00D84532"/>
    <w:rsid w:val="00D87559"/>
    <w:rsid w:val="00D916A4"/>
    <w:rsid w:val="00D9183B"/>
    <w:rsid w:val="00D958D1"/>
    <w:rsid w:val="00D975FF"/>
    <w:rsid w:val="00DA13D3"/>
    <w:rsid w:val="00DA23E0"/>
    <w:rsid w:val="00DA2B2D"/>
    <w:rsid w:val="00DA3D14"/>
    <w:rsid w:val="00DA40CB"/>
    <w:rsid w:val="00DA41D8"/>
    <w:rsid w:val="00DA6654"/>
    <w:rsid w:val="00DA7536"/>
    <w:rsid w:val="00DA7914"/>
    <w:rsid w:val="00DB17CA"/>
    <w:rsid w:val="00DB44FE"/>
    <w:rsid w:val="00DB49D1"/>
    <w:rsid w:val="00DB5125"/>
    <w:rsid w:val="00DC0505"/>
    <w:rsid w:val="00DC20F2"/>
    <w:rsid w:val="00DC242D"/>
    <w:rsid w:val="00DC516E"/>
    <w:rsid w:val="00DC7484"/>
    <w:rsid w:val="00DD2B0C"/>
    <w:rsid w:val="00DD2F31"/>
    <w:rsid w:val="00DD41B5"/>
    <w:rsid w:val="00DE0768"/>
    <w:rsid w:val="00DE0AD3"/>
    <w:rsid w:val="00DE4647"/>
    <w:rsid w:val="00DF1740"/>
    <w:rsid w:val="00DF25CC"/>
    <w:rsid w:val="00DF373F"/>
    <w:rsid w:val="00DF3989"/>
    <w:rsid w:val="00DF453E"/>
    <w:rsid w:val="00DF6ADD"/>
    <w:rsid w:val="00E00E2C"/>
    <w:rsid w:val="00E00F00"/>
    <w:rsid w:val="00E01B17"/>
    <w:rsid w:val="00E04D18"/>
    <w:rsid w:val="00E074BC"/>
    <w:rsid w:val="00E12FCC"/>
    <w:rsid w:val="00E13CCD"/>
    <w:rsid w:val="00E1414A"/>
    <w:rsid w:val="00E224A4"/>
    <w:rsid w:val="00E22559"/>
    <w:rsid w:val="00E23A7C"/>
    <w:rsid w:val="00E25456"/>
    <w:rsid w:val="00E25F01"/>
    <w:rsid w:val="00E32371"/>
    <w:rsid w:val="00E336A6"/>
    <w:rsid w:val="00E35F78"/>
    <w:rsid w:val="00E36AEC"/>
    <w:rsid w:val="00E40256"/>
    <w:rsid w:val="00E419F7"/>
    <w:rsid w:val="00E458D7"/>
    <w:rsid w:val="00E45D6F"/>
    <w:rsid w:val="00E47FB6"/>
    <w:rsid w:val="00E510FF"/>
    <w:rsid w:val="00E53C54"/>
    <w:rsid w:val="00E57065"/>
    <w:rsid w:val="00E570A4"/>
    <w:rsid w:val="00E61ADA"/>
    <w:rsid w:val="00E61E42"/>
    <w:rsid w:val="00E62426"/>
    <w:rsid w:val="00E63BC7"/>
    <w:rsid w:val="00E719F4"/>
    <w:rsid w:val="00E72366"/>
    <w:rsid w:val="00E72E91"/>
    <w:rsid w:val="00E756C6"/>
    <w:rsid w:val="00E76912"/>
    <w:rsid w:val="00E779B8"/>
    <w:rsid w:val="00E829EB"/>
    <w:rsid w:val="00E838D6"/>
    <w:rsid w:val="00E83F81"/>
    <w:rsid w:val="00E84817"/>
    <w:rsid w:val="00E87474"/>
    <w:rsid w:val="00E91D11"/>
    <w:rsid w:val="00E94F29"/>
    <w:rsid w:val="00E9540C"/>
    <w:rsid w:val="00E96503"/>
    <w:rsid w:val="00E9741B"/>
    <w:rsid w:val="00EA0E37"/>
    <w:rsid w:val="00EA1EC9"/>
    <w:rsid w:val="00EB1719"/>
    <w:rsid w:val="00EB198C"/>
    <w:rsid w:val="00EB19D1"/>
    <w:rsid w:val="00EB42BF"/>
    <w:rsid w:val="00EB4D48"/>
    <w:rsid w:val="00EB6A58"/>
    <w:rsid w:val="00EC09AF"/>
    <w:rsid w:val="00EC21BB"/>
    <w:rsid w:val="00ED0C3C"/>
    <w:rsid w:val="00ED0EBB"/>
    <w:rsid w:val="00ED5A80"/>
    <w:rsid w:val="00EE19D8"/>
    <w:rsid w:val="00EE2A79"/>
    <w:rsid w:val="00EE35D0"/>
    <w:rsid w:val="00EE4253"/>
    <w:rsid w:val="00EE7347"/>
    <w:rsid w:val="00EE77ED"/>
    <w:rsid w:val="00EF00B4"/>
    <w:rsid w:val="00EF1254"/>
    <w:rsid w:val="00EF3E05"/>
    <w:rsid w:val="00EF6790"/>
    <w:rsid w:val="00EF764F"/>
    <w:rsid w:val="00F00493"/>
    <w:rsid w:val="00F00B7C"/>
    <w:rsid w:val="00F0379B"/>
    <w:rsid w:val="00F03C64"/>
    <w:rsid w:val="00F105F4"/>
    <w:rsid w:val="00F10646"/>
    <w:rsid w:val="00F14D4B"/>
    <w:rsid w:val="00F20917"/>
    <w:rsid w:val="00F230AF"/>
    <w:rsid w:val="00F23B4A"/>
    <w:rsid w:val="00F25D56"/>
    <w:rsid w:val="00F334AF"/>
    <w:rsid w:val="00F36DEC"/>
    <w:rsid w:val="00F426FB"/>
    <w:rsid w:val="00F4326A"/>
    <w:rsid w:val="00F43310"/>
    <w:rsid w:val="00F44B02"/>
    <w:rsid w:val="00F45CAA"/>
    <w:rsid w:val="00F501EC"/>
    <w:rsid w:val="00F50784"/>
    <w:rsid w:val="00F512AC"/>
    <w:rsid w:val="00F53F9A"/>
    <w:rsid w:val="00F54276"/>
    <w:rsid w:val="00F555CD"/>
    <w:rsid w:val="00F5614E"/>
    <w:rsid w:val="00F6060C"/>
    <w:rsid w:val="00F60828"/>
    <w:rsid w:val="00F630D2"/>
    <w:rsid w:val="00F6376C"/>
    <w:rsid w:val="00F707C1"/>
    <w:rsid w:val="00F70ACB"/>
    <w:rsid w:val="00F71AC4"/>
    <w:rsid w:val="00F725F3"/>
    <w:rsid w:val="00F739C8"/>
    <w:rsid w:val="00F74FE8"/>
    <w:rsid w:val="00F761B7"/>
    <w:rsid w:val="00F7769F"/>
    <w:rsid w:val="00F77F99"/>
    <w:rsid w:val="00F81046"/>
    <w:rsid w:val="00F821B1"/>
    <w:rsid w:val="00F85124"/>
    <w:rsid w:val="00F93566"/>
    <w:rsid w:val="00F94249"/>
    <w:rsid w:val="00F949C8"/>
    <w:rsid w:val="00FA1346"/>
    <w:rsid w:val="00FA2F41"/>
    <w:rsid w:val="00FA35DD"/>
    <w:rsid w:val="00FA473E"/>
    <w:rsid w:val="00FA5BCF"/>
    <w:rsid w:val="00FB2FA7"/>
    <w:rsid w:val="00FB3189"/>
    <w:rsid w:val="00FB3217"/>
    <w:rsid w:val="00FC0300"/>
    <w:rsid w:val="00FC0A25"/>
    <w:rsid w:val="00FC1C38"/>
    <w:rsid w:val="00FC25BE"/>
    <w:rsid w:val="00FC2A0E"/>
    <w:rsid w:val="00FC369C"/>
    <w:rsid w:val="00FD1218"/>
    <w:rsid w:val="00FD3283"/>
    <w:rsid w:val="00FD3686"/>
    <w:rsid w:val="00FD380D"/>
    <w:rsid w:val="00FD3F8A"/>
    <w:rsid w:val="00FE0622"/>
    <w:rsid w:val="00FE153B"/>
    <w:rsid w:val="00FE3982"/>
    <w:rsid w:val="00FE5E48"/>
    <w:rsid w:val="00FF218D"/>
    <w:rsid w:val="00FF21DA"/>
    <w:rsid w:val="00FF5D2E"/>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710"/>
    <o:shapelayout v:ext="edit">
      <o:idmap v:ext="edit" data="1"/>
    </o:shapelayout>
  </w:shapeDefaults>
  <w:decimalSymbol w:val="."/>
  <w:listSeparator w:val=","/>
  <w14:docId w14:val="4BAA81AE"/>
  <w15:docId w15:val="{75BE5E62-2F4E-47AA-94CE-D7FE321F3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5"/>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B03FBA"/>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B03FBA"/>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B03FBA"/>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6"/>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F373F"/>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DF373F"/>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B03FBA"/>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3FBA"/>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3837A1"/>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426958">
      <w:bodyDiv w:val="1"/>
      <w:marLeft w:val="0"/>
      <w:marRight w:val="0"/>
      <w:marTop w:val="0"/>
      <w:marBottom w:val="0"/>
      <w:divBdr>
        <w:top w:val="none" w:sz="0" w:space="0" w:color="auto"/>
        <w:left w:val="none" w:sz="0" w:space="0" w:color="auto"/>
        <w:bottom w:val="none" w:sz="0" w:space="0" w:color="auto"/>
        <w:right w:val="none" w:sz="0" w:space="0" w:color="auto"/>
      </w:divBdr>
    </w:div>
    <w:div w:id="94230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461E7-8575-4BFB-AE64-4EEF21BDF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2480</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jrm20131113</dc:creator>
  <cp:lastModifiedBy>Smith, Alexis@Energy</cp:lastModifiedBy>
  <cp:revision>2</cp:revision>
  <cp:lastPrinted>2018-12-12T17:15:00Z</cp:lastPrinted>
  <dcterms:created xsi:type="dcterms:W3CDTF">2019-05-17T15:37:00Z</dcterms:created>
  <dcterms:modified xsi:type="dcterms:W3CDTF">2019-05-17T15:37:00Z</dcterms:modified>
</cp:coreProperties>
</file>
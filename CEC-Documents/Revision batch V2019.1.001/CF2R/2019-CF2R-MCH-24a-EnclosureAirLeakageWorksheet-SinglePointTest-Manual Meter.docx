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098"/>
        <w:gridCol w:w="5104"/>
      </w:tblGrid>
      <w:tr w:rsidR="00D03609" w:rsidRPr="00A42BCC" w14:paraId="72704992" w14:textId="77777777" w:rsidTr="00D03609">
        <w:tc>
          <w:tcPr>
            <w:tcW w:w="10790" w:type="dxa"/>
            <w:gridSpan w:val="3"/>
            <w:vAlign w:val="center"/>
          </w:tcPr>
          <w:p w14:paraId="7EE00016"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bookmarkStart w:id="0" w:name="_GoBack"/>
            <w:bookmarkEnd w:id="0"/>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p>
        </w:tc>
      </w:tr>
      <w:tr w:rsidR="00D03609" w:rsidRPr="00A42BCC" w14:paraId="1233997F" w14:textId="77777777" w:rsidTr="00881890">
        <w:tc>
          <w:tcPr>
            <w:tcW w:w="588" w:type="dxa"/>
            <w:vAlign w:val="center"/>
          </w:tcPr>
          <w:p w14:paraId="58C3505C"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01</w:t>
            </w:r>
          </w:p>
        </w:tc>
        <w:tc>
          <w:tcPr>
            <w:tcW w:w="5098" w:type="dxa"/>
            <w:vAlign w:val="center"/>
          </w:tcPr>
          <w:p w14:paraId="57EED008" w14:textId="513EA9C6" w:rsidR="00D03609" w:rsidRPr="00A42BCC" w:rsidRDefault="004A2663" w:rsidP="0007727D">
            <w:pPr>
              <w:rPr>
                <w:rFonts w:asciiTheme="minorHAnsi" w:hAnsiTheme="minorHAnsi"/>
                <w:sz w:val="18"/>
                <w:szCs w:val="18"/>
              </w:rPr>
            </w:pPr>
            <w:r w:rsidRPr="004A2663">
              <w:rPr>
                <w:rFonts w:asciiTheme="minorHAnsi" w:hAnsiTheme="minorHAnsi"/>
                <w:sz w:val="18"/>
                <w:szCs w:val="18"/>
              </w:rPr>
              <w:t>Is HERS verification of building enclosure air leakage to outside required by MCH-27?</w:t>
            </w:r>
          </w:p>
        </w:tc>
        <w:tc>
          <w:tcPr>
            <w:tcW w:w="5104" w:type="dxa"/>
            <w:vAlign w:val="center"/>
          </w:tcPr>
          <w:p w14:paraId="7FAFB159" w14:textId="64113DFD" w:rsidR="00D03609" w:rsidRPr="00A42BCC" w:rsidRDefault="00D03609" w:rsidP="0007727D">
            <w:pPr>
              <w:rPr>
                <w:rFonts w:asciiTheme="minorHAnsi" w:hAnsiTheme="minorHAnsi"/>
                <w:sz w:val="18"/>
                <w:szCs w:val="18"/>
              </w:rPr>
            </w:pPr>
          </w:p>
        </w:tc>
      </w:tr>
      <w:tr w:rsidR="00D03609" w:rsidRPr="00A42BCC" w14:paraId="5C04854D" w14:textId="77777777" w:rsidTr="00881890">
        <w:tc>
          <w:tcPr>
            <w:tcW w:w="588" w:type="dxa"/>
            <w:vAlign w:val="center"/>
          </w:tcPr>
          <w:p w14:paraId="609461D8" w14:textId="77777777" w:rsidR="00D03609" w:rsidRPr="00A42BCC" w:rsidRDefault="00D03609" w:rsidP="0007727D">
            <w:pPr>
              <w:jc w:val="center"/>
              <w:rPr>
                <w:rFonts w:asciiTheme="minorHAnsi" w:hAnsiTheme="minorHAnsi"/>
                <w:sz w:val="18"/>
                <w:szCs w:val="18"/>
              </w:rPr>
            </w:pPr>
            <w:r>
              <w:rPr>
                <w:rFonts w:asciiTheme="minorHAnsi" w:hAnsiTheme="minorHAnsi"/>
                <w:sz w:val="18"/>
                <w:szCs w:val="18"/>
              </w:rPr>
              <w:t>02</w:t>
            </w:r>
          </w:p>
        </w:tc>
        <w:tc>
          <w:tcPr>
            <w:tcW w:w="5098" w:type="dxa"/>
            <w:vAlign w:val="center"/>
          </w:tcPr>
          <w:p w14:paraId="377A8AF7" w14:textId="61EC1069" w:rsidR="00D03609" w:rsidRDefault="00D03609" w:rsidP="0007727D">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w:t>
            </w:r>
            <w:r w:rsidR="00FF4B80">
              <w:rPr>
                <w:rFonts w:asciiTheme="minorHAnsi" w:hAnsiTheme="minorHAnsi"/>
                <w:sz w:val="18"/>
                <w:szCs w:val="18"/>
              </w:rPr>
              <w:t xml:space="preserve"> enclosure area required by MCH-27</w:t>
            </w:r>
            <w:r>
              <w:rPr>
                <w:rFonts w:asciiTheme="minorHAnsi" w:hAnsiTheme="minorHAnsi"/>
                <w:sz w:val="18"/>
                <w:szCs w:val="18"/>
              </w:rPr>
              <w:t xml:space="preserve">? </w:t>
            </w:r>
          </w:p>
        </w:tc>
        <w:tc>
          <w:tcPr>
            <w:tcW w:w="5104" w:type="dxa"/>
            <w:vAlign w:val="center"/>
          </w:tcPr>
          <w:p w14:paraId="7331E3FE" w14:textId="0483F2D3" w:rsidR="00D03609" w:rsidRDefault="00D03609" w:rsidP="0007727D">
            <w:pPr>
              <w:rPr>
                <w:rFonts w:asciiTheme="minorHAnsi" w:hAnsiTheme="minorHAnsi"/>
                <w:sz w:val="18"/>
                <w:szCs w:val="18"/>
              </w:rPr>
            </w:pPr>
          </w:p>
        </w:tc>
      </w:tr>
      <w:tr w:rsidR="00D03609" w:rsidRPr="00A42BCC" w14:paraId="75293A00" w14:textId="77777777" w:rsidTr="00881890">
        <w:tc>
          <w:tcPr>
            <w:tcW w:w="588" w:type="dxa"/>
            <w:vAlign w:val="center"/>
          </w:tcPr>
          <w:p w14:paraId="347AC8E5"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3</w:t>
            </w:r>
          </w:p>
        </w:tc>
        <w:tc>
          <w:tcPr>
            <w:tcW w:w="5098" w:type="dxa"/>
          </w:tcPr>
          <w:p w14:paraId="6579BE93" w14:textId="67C7B84B" w:rsidR="00D03609" w:rsidRPr="00A42BCC" w:rsidRDefault="004A2663">
            <w:pPr>
              <w:rPr>
                <w:rFonts w:asciiTheme="minorHAnsi" w:hAnsiTheme="minorHAnsi"/>
                <w:sz w:val="18"/>
                <w:szCs w:val="18"/>
              </w:rPr>
            </w:pPr>
            <w:r>
              <w:rPr>
                <w:rFonts w:asciiTheme="minorHAnsi" w:hAnsiTheme="minorHAnsi"/>
                <w:sz w:val="18"/>
                <w:szCs w:val="18"/>
              </w:rPr>
              <w:t>Default</w:t>
            </w:r>
            <w:r w:rsidR="00D03609">
              <w:rPr>
                <w:rFonts w:asciiTheme="minorHAnsi" w:hAnsiTheme="minorHAnsi"/>
                <w:sz w:val="18"/>
                <w:szCs w:val="18"/>
              </w:rPr>
              <w:t xml:space="preserve"> </w:t>
            </w:r>
            <w:r w:rsidR="003F62A0">
              <w:rPr>
                <w:rFonts w:asciiTheme="minorHAnsi" w:hAnsiTheme="minorHAnsi"/>
                <w:sz w:val="18"/>
                <w:szCs w:val="18"/>
              </w:rPr>
              <w:t>Enclosure</w:t>
            </w:r>
            <w:r>
              <w:rPr>
                <w:rFonts w:asciiTheme="minorHAnsi" w:hAnsiTheme="minorHAnsi"/>
                <w:sz w:val="18"/>
                <w:szCs w:val="18"/>
              </w:rPr>
              <w:t xml:space="preserve"> Air Leakage</w:t>
            </w:r>
          </w:p>
        </w:tc>
        <w:tc>
          <w:tcPr>
            <w:tcW w:w="5104" w:type="dxa"/>
            <w:vAlign w:val="center"/>
          </w:tcPr>
          <w:p w14:paraId="0A90EEE3" w14:textId="3E61F395" w:rsidR="00D03609" w:rsidRPr="00A42BCC" w:rsidRDefault="00D03609" w:rsidP="0007727D">
            <w:pPr>
              <w:rPr>
                <w:rFonts w:asciiTheme="minorHAnsi" w:hAnsiTheme="minorHAnsi"/>
                <w:sz w:val="18"/>
                <w:szCs w:val="18"/>
              </w:rPr>
            </w:pPr>
          </w:p>
        </w:tc>
      </w:tr>
      <w:tr w:rsidR="00D03609" w:rsidRPr="00A42BCC" w14:paraId="407CA3C0" w14:textId="77777777" w:rsidTr="00881890">
        <w:tc>
          <w:tcPr>
            <w:tcW w:w="588" w:type="dxa"/>
            <w:vAlign w:val="center"/>
          </w:tcPr>
          <w:p w14:paraId="49A31367"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4</w:t>
            </w:r>
          </w:p>
        </w:tc>
        <w:tc>
          <w:tcPr>
            <w:tcW w:w="5098" w:type="dxa"/>
          </w:tcPr>
          <w:p w14:paraId="102C2492"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0883B9D4" w14:textId="115AD84F" w:rsidR="00D03609" w:rsidRPr="00A42BCC" w:rsidRDefault="00D03609" w:rsidP="0007727D">
            <w:pPr>
              <w:tabs>
                <w:tab w:val="left" w:pos="2189"/>
              </w:tabs>
              <w:rPr>
                <w:rFonts w:asciiTheme="minorHAnsi" w:hAnsiTheme="minorHAnsi"/>
                <w:sz w:val="18"/>
                <w:szCs w:val="18"/>
              </w:rPr>
            </w:pPr>
          </w:p>
        </w:tc>
      </w:tr>
      <w:tr w:rsidR="00D03609" w:rsidRPr="00A42BCC" w14:paraId="50FE46BF" w14:textId="77777777" w:rsidTr="00881890">
        <w:tc>
          <w:tcPr>
            <w:tcW w:w="588" w:type="dxa"/>
            <w:vAlign w:val="center"/>
          </w:tcPr>
          <w:p w14:paraId="08A2DD43"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5</w:t>
            </w:r>
          </w:p>
        </w:tc>
        <w:tc>
          <w:tcPr>
            <w:tcW w:w="5098" w:type="dxa"/>
          </w:tcPr>
          <w:p w14:paraId="6B0F0504"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3A4054B4" w14:textId="6A51DCE6" w:rsidR="00D03609" w:rsidRPr="00A42BCC" w:rsidRDefault="00D03609" w:rsidP="0007727D">
            <w:pPr>
              <w:rPr>
                <w:rFonts w:asciiTheme="minorHAnsi" w:hAnsiTheme="minorHAnsi"/>
                <w:sz w:val="18"/>
                <w:szCs w:val="18"/>
              </w:rPr>
            </w:pPr>
          </w:p>
        </w:tc>
      </w:tr>
      <w:tr w:rsidR="00D03609" w:rsidRPr="00A42BCC" w14:paraId="6FB92DAF" w14:textId="77777777" w:rsidTr="00881890">
        <w:tc>
          <w:tcPr>
            <w:tcW w:w="588" w:type="dxa"/>
            <w:vAlign w:val="center"/>
          </w:tcPr>
          <w:p w14:paraId="45ECE08F"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6</w:t>
            </w:r>
          </w:p>
        </w:tc>
        <w:tc>
          <w:tcPr>
            <w:tcW w:w="5098" w:type="dxa"/>
          </w:tcPr>
          <w:p w14:paraId="2B6F9941"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73571B24" w14:textId="12FDAF96" w:rsidR="00D03609" w:rsidRPr="00A42BCC" w:rsidRDefault="00D03609" w:rsidP="0007727D">
            <w:pPr>
              <w:rPr>
                <w:rFonts w:asciiTheme="minorHAnsi" w:hAnsiTheme="minorHAnsi"/>
                <w:sz w:val="18"/>
                <w:szCs w:val="18"/>
              </w:rPr>
            </w:pPr>
          </w:p>
        </w:tc>
      </w:tr>
      <w:tr w:rsidR="00D03609" w:rsidRPr="00A42BCC" w14:paraId="71D9A719" w14:textId="77777777" w:rsidTr="00881890">
        <w:tc>
          <w:tcPr>
            <w:tcW w:w="588" w:type="dxa"/>
            <w:vAlign w:val="center"/>
          </w:tcPr>
          <w:p w14:paraId="2E1A8B49"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7</w:t>
            </w:r>
          </w:p>
        </w:tc>
        <w:tc>
          <w:tcPr>
            <w:tcW w:w="5098" w:type="dxa"/>
          </w:tcPr>
          <w:p w14:paraId="4B5E3AF9" w14:textId="77777777" w:rsidR="00D03609" w:rsidRPr="00A42BCC" w:rsidDel="00752910" w:rsidRDefault="00D03609" w:rsidP="0007727D">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4" w:type="dxa"/>
          </w:tcPr>
          <w:p w14:paraId="790938EC" w14:textId="7097E1C7" w:rsidR="00D03609" w:rsidRPr="00A42BCC" w:rsidDel="00752910" w:rsidRDefault="00D03609" w:rsidP="0007727D">
            <w:pPr>
              <w:rPr>
                <w:rFonts w:asciiTheme="minorHAnsi" w:hAnsiTheme="minorHAnsi"/>
                <w:sz w:val="18"/>
                <w:szCs w:val="18"/>
              </w:rPr>
            </w:pPr>
          </w:p>
        </w:tc>
      </w:tr>
      <w:tr w:rsidR="00D03609" w:rsidRPr="00A42BCC" w:rsidDel="008A5A59" w14:paraId="32718EAB" w14:textId="77777777" w:rsidTr="00881890">
        <w:tc>
          <w:tcPr>
            <w:tcW w:w="588" w:type="dxa"/>
            <w:vAlign w:val="center"/>
          </w:tcPr>
          <w:p w14:paraId="45EC638A"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08</w:t>
            </w:r>
          </w:p>
        </w:tc>
        <w:tc>
          <w:tcPr>
            <w:tcW w:w="5098" w:type="dxa"/>
            <w:vAlign w:val="center"/>
          </w:tcPr>
          <w:p w14:paraId="18B38FE9"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3BA48AE7" w14:textId="43B786B6" w:rsidR="00D03609" w:rsidRPr="00A42BCC" w:rsidDel="008A5A59" w:rsidRDefault="00D03609" w:rsidP="0007727D">
            <w:pPr>
              <w:rPr>
                <w:rFonts w:asciiTheme="minorHAnsi" w:hAnsiTheme="minorHAnsi"/>
                <w:sz w:val="18"/>
                <w:szCs w:val="18"/>
              </w:rPr>
            </w:pPr>
          </w:p>
        </w:tc>
      </w:tr>
      <w:tr w:rsidR="00D03609" w:rsidRPr="00A42BCC" w:rsidDel="008A5A59" w14:paraId="78336177" w14:textId="77777777" w:rsidTr="00881890">
        <w:tc>
          <w:tcPr>
            <w:tcW w:w="588" w:type="dxa"/>
            <w:vAlign w:val="center"/>
          </w:tcPr>
          <w:p w14:paraId="497B0C4A"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09</w:t>
            </w:r>
          </w:p>
        </w:tc>
        <w:tc>
          <w:tcPr>
            <w:tcW w:w="5098" w:type="dxa"/>
            <w:vAlign w:val="center"/>
          </w:tcPr>
          <w:p w14:paraId="10934861"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D4C6E60" w14:textId="05E0B29B" w:rsidR="00D03609" w:rsidRPr="00A42BCC" w:rsidDel="008A5A59" w:rsidRDefault="00D03609" w:rsidP="0007727D">
            <w:pPr>
              <w:rPr>
                <w:rFonts w:asciiTheme="minorHAnsi" w:hAnsiTheme="minorHAnsi"/>
                <w:sz w:val="18"/>
                <w:szCs w:val="18"/>
              </w:rPr>
            </w:pPr>
          </w:p>
        </w:tc>
      </w:tr>
      <w:tr w:rsidR="00D03609" w:rsidRPr="00A42BCC" w:rsidDel="008A5A59" w14:paraId="4F880772" w14:textId="77777777" w:rsidTr="00881890">
        <w:tc>
          <w:tcPr>
            <w:tcW w:w="588" w:type="dxa"/>
            <w:vAlign w:val="center"/>
          </w:tcPr>
          <w:p w14:paraId="662F1787"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10</w:t>
            </w:r>
          </w:p>
        </w:tc>
        <w:tc>
          <w:tcPr>
            <w:tcW w:w="5098" w:type="dxa"/>
            <w:vAlign w:val="center"/>
          </w:tcPr>
          <w:p w14:paraId="37A67547"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07EDF977" w14:textId="4F07F864" w:rsidR="00D03609" w:rsidRPr="00A42BCC" w:rsidDel="008A5A59" w:rsidRDefault="00D03609" w:rsidP="0007727D">
            <w:pPr>
              <w:rPr>
                <w:rFonts w:asciiTheme="minorHAnsi" w:hAnsiTheme="minorHAnsi"/>
                <w:sz w:val="18"/>
                <w:szCs w:val="18"/>
              </w:rPr>
            </w:pPr>
          </w:p>
        </w:tc>
      </w:tr>
      <w:tr w:rsidR="00D03609" w:rsidRPr="00A42BCC" w:rsidDel="008A5A59" w14:paraId="2C3BA071" w14:textId="77777777" w:rsidTr="00881890">
        <w:tc>
          <w:tcPr>
            <w:tcW w:w="588" w:type="dxa"/>
            <w:vAlign w:val="center"/>
          </w:tcPr>
          <w:p w14:paraId="3092899D"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11</w:t>
            </w:r>
          </w:p>
        </w:tc>
        <w:tc>
          <w:tcPr>
            <w:tcW w:w="5098" w:type="dxa"/>
            <w:vAlign w:val="center"/>
          </w:tcPr>
          <w:p w14:paraId="00B626C7"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66FA527E" w14:textId="39FF0873" w:rsidR="00D03609" w:rsidRPr="00A42BCC" w:rsidDel="008A5A59" w:rsidRDefault="00D03609" w:rsidP="0007727D">
            <w:pPr>
              <w:rPr>
                <w:rFonts w:asciiTheme="minorHAnsi" w:hAnsiTheme="minorHAnsi"/>
                <w:sz w:val="18"/>
                <w:szCs w:val="18"/>
              </w:rPr>
            </w:pPr>
          </w:p>
        </w:tc>
      </w:tr>
      <w:tr w:rsidR="00D03609" w:rsidRPr="00A42BCC" w14:paraId="2757AC13" w14:textId="77777777" w:rsidTr="00881890">
        <w:tc>
          <w:tcPr>
            <w:tcW w:w="588" w:type="dxa"/>
            <w:vAlign w:val="center"/>
          </w:tcPr>
          <w:p w14:paraId="0686C6E0" w14:textId="77777777" w:rsidR="00D03609" w:rsidRPr="00A42BCC" w:rsidDel="00E42B9A" w:rsidRDefault="00D03609" w:rsidP="0007727D">
            <w:pPr>
              <w:jc w:val="center"/>
              <w:rPr>
                <w:rFonts w:asciiTheme="minorHAnsi" w:hAnsiTheme="minorHAnsi"/>
                <w:sz w:val="18"/>
                <w:szCs w:val="18"/>
              </w:rPr>
            </w:pPr>
            <w:r>
              <w:rPr>
                <w:rFonts w:asciiTheme="minorHAnsi" w:hAnsiTheme="minorHAnsi"/>
                <w:sz w:val="18"/>
                <w:szCs w:val="18"/>
              </w:rPr>
              <w:t>12</w:t>
            </w:r>
          </w:p>
        </w:tc>
        <w:tc>
          <w:tcPr>
            <w:tcW w:w="5098" w:type="dxa"/>
            <w:vAlign w:val="center"/>
          </w:tcPr>
          <w:p w14:paraId="7B883F36" w14:textId="77777777" w:rsidR="00D03609" w:rsidRPr="00197C55" w:rsidRDefault="00D03609" w:rsidP="0007727D">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34EDF188" w14:textId="31D2AD63" w:rsidR="00D03609" w:rsidRPr="00A42BCC" w:rsidRDefault="00D03609" w:rsidP="0007727D">
            <w:pPr>
              <w:rPr>
                <w:rFonts w:asciiTheme="minorHAnsi" w:hAnsiTheme="minorHAnsi"/>
                <w:sz w:val="18"/>
                <w:szCs w:val="18"/>
              </w:rPr>
            </w:pPr>
          </w:p>
        </w:tc>
      </w:tr>
      <w:tr w:rsidR="00D03609" w14:paraId="63B3D063" w14:textId="77777777" w:rsidTr="00881890">
        <w:tc>
          <w:tcPr>
            <w:tcW w:w="588" w:type="dxa"/>
            <w:vAlign w:val="center"/>
          </w:tcPr>
          <w:p w14:paraId="69711B2F" w14:textId="77777777" w:rsidR="00D03609" w:rsidRDefault="00D03609" w:rsidP="0007727D">
            <w:pPr>
              <w:jc w:val="center"/>
              <w:rPr>
                <w:rFonts w:asciiTheme="minorHAnsi" w:hAnsiTheme="minorHAnsi"/>
                <w:sz w:val="18"/>
                <w:szCs w:val="18"/>
              </w:rPr>
            </w:pPr>
            <w:r>
              <w:rPr>
                <w:rFonts w:asciiTheme="minorHAnsi" w:hAnsiTheme="minorHAnsi"/>
                <w:sz w:val="18"/>
                <w:szCs w:val="18"/>
              </w:rPr>
              <w:t>13</w:t>
            </w:r>
          </w:p>
        </w:tc>
        <w:tc>
          <w:tcPr>
            <w:tcW w:w="5098" w:type="dxa"/>
            <w:vAlign w:val="center"/>
          </w:tcPr>
          <w:p w14:paraId="332CC273" w14:textId="77777777" w:rsidR="00D03609" w:rsidRPr="00037CA8" w:rsidRDefault="00D03609" w:rsidP="0007727D">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572C9097" w14:textId="5CE3CE31" w:rsidR="00D03609" w:rsidRDefault="00D03609" w:rsidP="0007727D">
            <w:pPr>
              <w:rPr>
                <w:rFonts w:asciiTheme="minorHAnsi" w:hAnsiTheme="minorHAnsi"/>
                <w:sz w:val="18"/>
                <w:szCs w:val="18"/>
              </w:rPr>
            </w:pPr>
          </w:p>
        </w:tc>
      </w:tr>
      <w:tr w:rsidR="00D03609" w:rsidRPr="00A42BCC" w14:paraId="33AA5810" w14:textId="77777777" w:rsidTr="00881890">
        <w:tc>
          <w:tcPr>
            <w:tcW w:w="588" w:type="dxa"/>
            <w:vAlign w:val="center"/>
          </w:tcPr>
          <w:p w14:paraId="044E5683" w14:textId="77777777" w:rsidR="00D03609" w:rsidRPr="00A42BCC" w:rsidDel="0053362D" w:rsidRDefault="00D03609" w:rsidP="0007727D">
            <w:pPr>
              <w:jc w:val="center"/>
              <w:rPr>
                <w:rFonts w:asciiTheme="minorHAnsi" w:hAnsiTheme="minorHAnsi"/>
                <w:sz w:val="18"/>
                <w:szCs w:val="18"/>
              </w:rPr>
            </w:pPr>
            <w:r>
              <w:rPr>
                <w:rFonts w:asciiTheme="minorHAnsi" w:hAnsiTheme="minorHAnsi"/>
                <w:sz w:val="18"/>
                <w:szCs w:val="18"/>
              </w:rPr>
              <w:t>14</w:t>
            </w:r>
          </w:p>
        </w:tc>
        <w:tc>
          <w:tcPr>
            <w:tcW w:w="5098" w:type="dxa"/>
          </w:tcPr>
          <w:p w14:paraId="4C598C52"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2269107D" w14:textId="2A6A0C4A" w:rsidR="00D03609" w:rsidRPr="00A42BCC" w:rsidRDefault="00D03609" w:rsidP="0007727D">
            <w:pPr>
              <w:rPr>
                <w:rFonts w:asciiTheme="minorHAnsi" w:hAnsiTheme="minorHAnsi"/>
                <w:sz w:val="18"/>
                <w:szCs w:val="18"/>
              </w:rPr>
            </w:pPr>
          </w:p>
        </w:tc>
      </w:tr>
      <w:tr w:rsidR="00D03609" w:rsidRPr="00A42BCC" w14:paraId="25B6D050" w14:textId="77777777" w:rsidTr="00881890">
        <w:tc>
          <w:tcPr>
            <w:tcW w:w="588" w:type="dxa"/>
            <w:vAlign w:val="center"/>
          </w:tcPr>
          <w:p w14:paraId="290130AF" w14:textId="77777777" w:rsidR="00D03609" w:rsidDel="00820D66" w:rsidRDefault="00D03609" w:rsidP="0007727D">
            <w:pPr>
              <w:jc w:val="center"/>
              <w:rPr>
                <w:rFonts w:asciiTheme="minorHAnsi" w:hAnsiTheme="minorHAnsi"/>
                <w:sz w:val="18"/>
                <w:szCs w:val="18"/>
              </w:rPr>
            </w:pPr>
            <w:r>
              <w:rPr>
                <w:rFonts w:asciiTheme="minorHAnsi" w:hAnsiTheme="minorHAnsi"/>
                <w:sz w:val="18"/>
                <w:szCs w:val="18"/>
              </w:rPr>
              <w:t>15</w:t>
            </w:r>
          </w:p>
        </w:tc>
        <w:tc>
          <w:tcPr>
            <w:tcW w:w="5098" w:type="dxa"/>
            <w:vAlign w:val="center"/>
          </w:tcPr>
          <w:p w14:paraId="2DB57F5E" w14:textId="77777777" w:rsidR="00D03609" w:rsidRPr="00A42BCC" w:rsidRDefault="00D03609" w:rsidP="0007727D">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1FA8B1B9" w14:textId="503FF250" w:rsidR="00D03609" w:rsidRPr="00A42BCC" w:rsidRDefault="00D03609" w:rsidP="0007727D">
            <w:pPr>
              <w:rPr>
                <w:rFonts w:asciiTheme="minorHAnsi" w:hAnsiTheme="minorHAnsi"/>
                <w:sz w:val="18"/>
                <w:szCs w:val="18"/>
              </w:rPr>
            </w:pPr>
          </w:p>
        </w:tc>
      </w:tr>
    </w:tbl>
    <w:p w14:paraId="734118EC" w14:textId="77777777" w:rsidR="00D03609" w:rsidRPr="00A42BCC" w:rsidRDefault="00D03609" w:rsidP="00D03609">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D03609" w:rsidRPr="00A42BCC" w14:paraId="1E13ED8F" w14:textId="77777777" w:rsidTr="00881890">
        <w:tc>
          <w:tcPr>
            <w:tcW w:w="10795" w:type="dxa"/>
            <w:gridSpan w:val="10"/>
          </w:tcPr>
          <w:p w14:paraId="236613D7" w14:textId="77777777" w:rsidR="00D03609" w:rsidRPr="005A593D" w:rsidRDefault="00D03609" w:rsidP="0007727D">
            <w:pPr>
              <w:keepNext/>
              <w:rPr>
                <w:rFonts w:asciiTheme="minorHAnsi" w:hAnsiTheme="minorHAnsi"/>
                <w:szCs w:val="18"/>
              </w:rPr>
            </w:pPr>
            <w:r w:rsidRPr="005A593D">
              <w:rPr>
                <w:rFonts w:asciiTheme="minorHAnsi" w:hAnsiTheme="minorHAnsi"/>
                <w:b/>
                <w:szCs w:val="18"/>
              </w:rPr>
              <w:t>B. Diagnostic Equipment Information</w:t>
            </w:r>
          </w:p>
        </w:tc>
      </w:tr>
      <w:tr w:rsidR="00D03609" w:rsidRPr="00A42BCC" w14:paraId="0F8EEA0E" w14:textId="77777777" w:rsidTr="00881890">
        <w:tc>
          <w:tcPr>
            <w:tcW w:w="590" w:type="dxa"/>
            <w:vAlign w:val="center"/>
          </w:tcPr>
          <w:p w14:paraId="7D8D413D"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2F0CCD81" w14:textId="77777777" w:rsidR="00D03609" w:rsidRPr="00A42BCC" w:rsidRDefault="00D03609" w:rsidP="0007727D">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19348995" w14:textId="5A43DF58" w:rsidR="00D03609" w:rsidRPr="00A42BCC" w:rsidRDefault="00D03609">
            <w:pPr>
              <w:keepNext/>
              <w:rPr>
                <w:rFonts w:asciiTheme="minorHAnsi" w:hAnsiTheme="minorHAnsi"/>
                <w:sz w:val="18"/>
                <w:szCs w:val="18"/>
              </w:rPr>
            </w:pPr>
          </w:p>
        </w:tc>
      </w:tr>
      <w:tr w:rsidR="00D03609" w:rsidRPr="00A42BCC" w14:paraId="6F43FA61" w14:textId="77777777" w:rsidTr="00881890">
        <w:tc>
          <w:tcPr>
            <w:tcW w:w="2203" w:type="dxa"/>
            <w:gridSpan w:val="2"/>
            <w:vAlign w:val="center"/>
          </w:tcPr>
          <w:p w14:paraId="78B5D527"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72BF309A"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2BB87277"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5E0C1612"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10B79E63"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06</w:t>
            </w:r>
          </w:p>
        </w:tc>
      </w:tr>
      <w:tr w:rsidR="00D03609" w:rsidRPr="00A42BCC" w14:paraId="5F8BD0D4" w14:textId="77777777" w:rsidTr="00881890">
        <w:tc>
          <w:tcPr>
            <w:tcW w:w="2203" w:type="dxa"/>
            <w:gridSpan w:val="2"/>
            <w:vAlign w:val="bottom"/>
          </w:tcPr>
          <w:p w14:paraId="1DE940D8"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18695DA3"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1D39EE6A"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527C14D3"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7D37C4F4"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D03609" w:rsidRPr="00A42BCC" w14:paraId="29FF1CF6" w14:textId="77777777" w:rsidTr="00881890">
        <w:tc>
          <w:tcPr>
            <w:tcW w:w="2203" w:type="dxa"/>
            <w:gridSpan w:val="2"/>
            <w:vAlign w:val="center"/>
          </w:tcPr>
          <w:p w14:paraId="11D74F87" w14:textId="69FAAA38" w:rsidR="00D03609" w:rsidRPr="00A42BCC" w:rsidRDefault="00D03609" w:rsidP="0007727D">
            <w:pPr>
              <w:keepNext/>
              <w:jc w:val="center"/>
              <w:rPr>
                <w:rFonts w:asciiTheme="minorHAnsi" w:hAnsiTheme="minorHAnsi"/>
                <w:sz w:val="18"/>
                <w:szCs w:val="18"/>
              </w:rPr>
            </w:pPr>
          </w:p>
        </w:tc>
        <w:tc>
          <w:tcPr>
            <w:tcW w:w="2203" w:type="dxa"/>
            <w:gridSpan w:val="2"/>
            <w:vAlign w:val="center"/>
          </w:tcPr>
          <w:p w14:paraId="0C12A0D9" w14:textId="3E8E08F6" w:rsidR="00D03609" w:rsidRPr="00A42BCC" w:rsidRDefault="00D03609" w:rsidP="0007727D">
            <w:pPr>
              <w:keepNext/>
              <w:jc w:val="center"/>
              <w:rPr>
                <w:rFonts w:asciiTheme="minorHAnsi" w:hAnsiTheme="minorHAnsi"/>
                <w:sz w:val="18"/>
                <w:szCs w:val="18"/>
              </w:rPr>
            </w:pPr>
          </w:p>
        </w:tc>
        <w:tc>
          <w:tcPr>
            <w:tcW w:w="2203" w:type="dxa"/>
            <w:gridSpan w:val="3"/>
            <w:vAlign w:val="center"/>
          </w:tcPr>
          <w:p w14:paraId="41B15E27" w14:textId="217FCAA6" w:rsidR="00D03609" w:rsidRPr="00A42BCC" w:rsidRDefault="00D03609" w:rsidP="0007727D">
            <w:pPr>
              <w:keepNext/>
              <w:jc w:val="center"/>
              <w:rPr>
                <w:rFonts w:asciiTheme="minorHAnsi" w:hAnsiTheme="minorHAnsi"/>
                <w:sz w:val="18"/>
                <w:szCs w:val="18"/>
              </w:rPr>
            </w:pPr>
          </w:p>
        </w:tc>
        <w:tc>
          <w:tcPr>
            <w:tcW w:w="2203" w:type="dxa"/>
            <w:gridSpan w:val="2"/>
            <w:vAlign w:val="center"/>
          </w:tcPr>
          <w:p w14:paraId="4C75D649" w14:textId="31B7EAF0" w:rsidR="00D03609" w:rsidRPr="00A42BCC" w:rsidRDefault="00D03609" w:rsidP="0007727D">
            <w:pPr>
              <w:keepNext/>
              <w:jc w:val="center"/>
              <w:rPr>
                <w:rFonts w:asciiTheme="minorHAnsi" w:hAnsiTheme="minorHAnsi"/>
                <w:sz w:val="18"/>
                <w:szCs w:val="18"/>
              </w:rPr>
            </w:pPr>
          </w:p>
        </w:tc>
        <w:tc>
          <w:tcPr>
            <w:tcW w:w="1983" w:type="dxa"/>
            <w:vAlign w:val="center"/>
          </w:tcPr>
          <w:p w14:paraId="5FAA795F" w14:textId="356D0079" w:rsidR="00D03609" w:rsidRPr="00A42BCC" w:rsidRDefault="00D03609" w:rsidP="0007727D">
            <w:pPr>
              <w:keepNext/>
              <w:jc w:val="center"/>
              <w:rPr>
                <w:rFonts w:asciiTheme="minorHAnsi" w:hAnsiTheme="minorHAnsi"/>
                <w:sz w:val="18"/>
                <w:szCs w:val="18"/>
              </w:rPr>
            </w:pPr>
          </w:p>
        </w:tc>
      </w:tr>
      <w:tr w:rsidR="00D03609" w:rsidRPr="00A42BCC" w14:paraId="18C2BF56" w14:textId="77777777" w:rsidTr="00881890">
        <w:tc>
          <w:tcPr>
            <w:tcW w:w="2203" w:type="dxa"/>
            <w:gridSpan w:val="2"/>
            <w:tcBorders>
              <w:bottom w:val="single" w:sz="12" w:space="0" w:color="000000"/>
            </w:tcBorders>
            <w:vAlign w:val="center"/>
          </w:tcPr>
          <w:p w14:paraId="3B06CEFA" w14:textId="77777777" w:rsidR="00D03609" w:rsidRPr="00A42BCC" w:rsidRDefault="00D03609" w:rsidP="0007727D">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0F3F1CD9" w14:textId="77777777" w:rsidR="00D03609" w:rsidRPr="00A42BCC" w:rsidRDefault="00D03609" w:rsidP="0007727D">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03426403" w14:textId="77777777" w:rsidR="00D03609" w:rsidRPr="00A42BCC" w:rsidRDefault="00D03609" w:rsidP="0007727D">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25037CE4" w14:textId="77777777" w:rsidR="00D03609" w:rsidRPr="00A42BCC" w:rsidRDefault="00D03609" w:rsidP="0007727D">
            <w:pPr>
              <w:keepNext/>
              <w:jc w:val="center"/>
              <w:rPr>
                <w:rFonts w:asciiTheme="minorHAnsi" w:hAnsiTheme="minorHAnsi"/>
                <w:sz w:val="18"/>
                <w:szCs w:val="18"/>
              </w:rPr>
            </w:pPr>
          </w:p>
        </w:tc>
        <w:tc>
          <w:tcPr>
            <w:tcW w:w="1983" w:type="dxa"/>
            <w:tcBorders>
              <w:bottom w:val="single" w:sz="12" w:space="0" w:color="000000"/>
            </w:tcBorders>
            <w:vAlign w:val="center"/>
          </w:tcPr>
          <w:p w14:paraId="11DAFA58" w14:textId="77777777" w:rsidR="00D03609" w:rsidRPr="00A42BCC" w:rsidRDefault="00D03609" w:rsidP="0007727D">
            <w:pPr>
              <w:keepNext/>
              <w:jc w:val="center"/>
              <w:rPr>
                <w:rFonts w:asciiTheme="minorHAnsi" w:hAnsiTheme="minorHAnsi"/>
                <w:sz w:val="18"/>
                <w:szCs w:val="18"/>
              </w:rPr>
            </w:pPr>
          </w:p>
        </w:tc>
      </w:tr>
      <w:tr w:rsidR="00D03609" w:rsidRPr="00A42BCC" w14:paraId="307A728E" w14:textId="77777777" w:rsidTr="00881890">
        <w:tc>
          <w:tcPr>
            <w:tcW w:w="590" w:type="dxa"/>
            <w:tcBorders>
              <w:top w:val="single" w:sz="12" w:space="0" w:color="000000"/>
            </w:tcBorders>
            <w:vAlign w:val="center"/>
          </w:tcPr>
          <w:p w14:paraId="02331705"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7D06C6F2" w14:textId="77777777" w:rsidR="00D03609" w:rsidRPr="00A42BCC" w:rsidRDefault="00D03609" w:rsidP="0007727D">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080B3199" w14:textId="0EBDB226" w:rsidR="00D03609" w:rsidRPr="00A42BCC" w:rsidRDefault="00D03609">
            <w:pPr>
              <w:keepNext/>
              <w:rPr>
                <w:rFonts w:asciiTheme="minorHAnsi" w:hAnsiTheme="minorHAnsi"/>
                <w:sz w:val="18"/>
                <w:szCs w:val="18"/>
              </w:rPr>
            </w:pPr>
          </w:p>
        </w:tc>
      </w:tr>
      <w:tr w:rsidR="00D03609" w:rsidRPr="00A42BCC" w14:paraId="3CB08B47" w14:textId="77777777" w:rsidTr="00881890">
        <w:tc>
          <w:tcPr>
            <w:tcW w:w="2765" w:type="dxa"/>
            <w:gridSpan w:val="3"/>
            <w:vAlign w:val="center"/>
          </w:tcPr>
          <w:p w14:paraId="64897F5C"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09E7DB18"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1ECCE610"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35A2AC16"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11</w:t>
            </w:r>
          </w:p>
        </w:tc>
      </w:tr>
      <w:tr w:rsidR="00D03609" w:rsidRPr="00A42BCC" w14:paraId="3743885C" w14:textId="77777777" w:rsidTr="00881890">
        <w:tc>
          <w:tcPr>
            <w:tcW w:w="2765" w:type="dxa"/>
            <w:gridSpan w:val="3"/>
            <w:vAlign w:val="center"/>
          </w:tcPr>
          <w:p w14:paraId="5BDC00FA"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221E5D06"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01E37FBB"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0FA7E687"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p>
        </w:tc>
      </w:tr>
      <w:tr w:rsidR="00D03609" w:rsidRPr="00A42BCC" w14:paraId="1FAD79A3" w14:textId="77777777" w:rsidTr="00881890">
        <w:tc>
          <w:tcPr>
            <w:tcW w:w="2765" w:type="dxa"/>
            <w:gridSpan w:val="3"/>
            <w:vAlign w:val="center"/>
          </w:tcPr>
          <w:p w14:paraId="34D30E8F" w14:textId="66CB602A" w:rsidR="00D03609" w:rsidRPr="00A42BCC" w:rsidRDefault="00D03609" w:rsidP="0007727D">
            <w:pPr>
              <w:keepNext/>
              <w:jc w:val="center"/>
              <w:rPr>
                <w:rFonts w:asciiTheme="minorHAnsi" w:hAnsiTheme="minorHAnsi"/>
                <w:sz w:val="18"/>
                <w:szCs w:val="18"/>
              </w:rPr>
            </w:pPr>
          </w:p>
        </w:tc>
        <w:tc>
          <w:tcPr>
            <w:tcW w:w="2750" w:type="dxa"/>
            <w:gridSpan w:val="2"/>
            <w:vAlign w:val="center"/>
          </w:tcPr>
          <w:p w14:paraId="1FE25553" w14:textId="21697C1E" w:rsidR="00D03609" w:rsidRPr="00A42BCC" w:rsidRDefault="00D03609" w:rsidP="0007727D">
            <w:pPr>
              <w:keepNext/>
              <w:jc w:val="center"/>
              <w:rPr>
                <w:rFonts w:asciiTheme="minorHAnsi" w:hAnsiTheme="minorHAnsi"/>
                <w:sz w:val="18"/>
                <w:szCs w:val="18"/>
              </w:rPr>
            </w:pPr>
          </w:p>
        </w:tc>
        <w:tc>
          <w:tcPr>
            <w:tcW w:w="2750" w:type="dxa"/>
            <w:gridSpan w:val="3"/>
            <w:vAlign w:val="center"/>
          </w:tcPr>
          <w:p w14:paraId="48F00EAB" w14:textId="4C02C5C2" w:rsidR="00D03609" w:rsidRPr="00A42BCC" w:rsidRDefault="00D03609" w:rsidP="0007727D">
            <w:pPr>
              <w:keepNext/>
              <w:jc w:val="center"/>
              <w:rPr>
                <w:rFonts w:asciiTheme="minorHAnsi" w:hAnsiTheme="minorHAnsi"/>
                <w:sz w:val="18"/>
                <w:szCs w:val="18"/>
              </w:rPr>
            </w:pPr>
          </w:p>
        </w:tc>
        <w:tc>
          <w:tcPr>
            <w:tcW w:w="2530" w:type="dxa"/>
            <w:gridSpan w:val="2"/>
            <w:vAlign w:val="center"/>
          </w:tcPr>
          <w:p w14:paraId="3C6F94D5" w14:textId="78CC2DB7" w:rsidR="00D03609" w:rsidRPr="00A42BCC" w:rsidRDefault="00D03609" w:rsidP="0007727D">
            <w:pPr>
              <w:keepNext/>
              <w:jc w:val="center"/>
              <w:rPr>
                <w:rFonts w:asciiTheme="minorHAnsi" w:hAnsiTheme="minorHAnsi"/>
                <w:sz w:val="18"/>
                <w:szCs w:val="18"/>
              </w:rPr>
            </w:pPr>
          </w:p>
        </w:tc>
      </w:tr>
      <w:tr w:rsidR="00D03609" w:rsidRPr="00A42BCC" w14:paraId="4AC2C14F" w14:textId="77777777" w:rsidTr="00881890">
        <w:tc>
          <w:tcPr>
            <w:tcW w:w="2765" w:type="dxa"/>
            <w:gridSpan w:val="3"/>
            <w:vAlign w:val="center"/>
          </w:tcPr>
          <w:p w14:paraId="5D2015EA" w14:textId="77777777" w:rsidR="00D03609" w:rsidRPr="00A42BCC" w:rsidRDefault="00D03609" w:rsidP="0007727D">
            <w:pPr>
              <w:jc w:val="center"/>
              <w:rPr>
                <w:rFonts w:asciiTheme="minorHAnsi" w:hAnsiTheme="minorHAnsi"/>
                <w:sz w:val="18"/>
                <w:szCs w:val="18"/>
              </w:rPr>
            </w:pPr>
          </w:p>
        </w:tc>
        <w:tc>
          <w:tcPr>
            <w:tcW w:w="2750" w:type="dxa"/>
            <w:gridSpan w:val="2"/>
            <w:vAlign w:val="center"/>
          </w:tcPr>
          <w:p w14:paraId="32F59896" w14:textId="77777777" w:rsidR="00D03609" w:rsidRPr="00A42BCC" w:rsidRDefault="00D03609" w:rsidP="0007727D">
            <w:pPr>
              <w:jc w:val="center"/>
              <w:rPr>
                <w:rFonts w:asciiTheme="minorHAnsi" w:hAnsiTheme="minorHAnsi"/>
                <w:sz w:val="18"/>
                <w:szCs w:val="18"/>
              </w:rPr>
            </w:pPr>
          </w:p>
        </w:tc>
        <w:tc>
          <w:tcPr>
            <w:tcW w:w="2750" w:type="dxa"/>
            <w:gridSpan w:val="3"/>
            <w:vAlign w:val="center"/>
          </w:tcPr>
          <w:p w14:paraId="12EB7F86" w14:textId="77777777" w:rsidR="00D03609" w:rsidRPr="00A42BCC" w:rsidRDefault="00D03609" w:rsidP="0007727D">
            <w:pPr>
              <w:jc w:val="center"/>
              <w:rPr>
                <w:rFonts w:asciiTheme="minorHAnsi" w:hAnsiTheme="minorHAnsi"/>
                <w:sz w:val="18"/>
                <w:szCs w:val="18"/>
              </w:rPr>
            </w:pPr>
          </w:p>
        </w:tc>
        <w:tc>
          <w:tcPr>
            <w:tcW w:w="2530" w:type="dxa"/>
            <w:gridSpan w:val="2"/>
            <w:vAlign w:val="center"/>
          </w:tcPr>
          <w:p w14:paraId="6F87E0AA" w14:textId="77777777" w:rsidR="00D03609" w:rsidRPr="00A42BCC" w:rsidRDefault="00D03609" w:rsidP="0007727D">
            <w:pPr>
              <w:jc w:val="center"/>
              <w:rPr>
                <w:rFonts w:asciiTheme="minorHAnsi" w:hAnsiTheme="minorHAnsi"/>
                <w:sz w:val="18"/>
                <w:szCs w:val="18"/>
              </w:rPr>
            </w:pPr>
          </w:p>
        </w:tc>
      </w:tr>
    </w:tbl>
    <w:p w14:paraId="17CDF6BD" w14:textId="77777777" w:rsidR="00D03609" w:rsidRDefault="00D03609" w:rsidP="00D03609">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D03609" w:rsidRPr="00A42BCC" w14:paraId="5ABE128A" w14:textId="77777777" w:rsidTr="00881890">
        <w:tc>
          <w:tcPr>
            <w:tcW w:w="10795" w:type="dxa"/>
          </w:tcPr>
          <w:p w14:paraId="537F6E7A" w14:textId="4FB00728" w:rsidR="00D03609" w:rsidRPr="005A593D" w:rsidRDefault="00672313" w:rsidP="0007727D">
            <w:pPr>
              <w:rPr>
                <w:rFonts w:asciiTheme="minorHAnsi" w:hAnsiTheme="minorHAnsi"/>
                <w:b/>
                <w:szCs w:val="18"/>
              </w:rPr>
            </w:pPr>
            <w:r>
              <w:rPr>
                <w:rFonts w:asciiTheme="minorHAnsi" w:hAnsiTheme="minorHAnsi"/>
                <w:b/>
                <w:szCs w:val="18"/>
              </w:rPr>
              <w:t>MCH24a</w:t>
            </w:r>
            <w:r w:rsidR="00D03609" w:rsidRPr="005A593D">
              <w:rPr>
                <w:rFonts w:asciiTheme="minorHAnsi" w:hAnsiTheme="minorHAnsi"/>
                <w:b/>
                <w:szCs w:val="18"/>
              </w:rPr>
              <w:t xml:space="preserve"> - Single Point Air Tightness Test With Manual Meter</w:t>
            </w:r>
            <w:r w:rsidR="00D03609"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70"/>
        <w:gridCol w:w="5637"/>
      </w:tblGrid>
      <w:tr w:rsidR="00D03609" w:rsidRPr="00A42BCC" w14:paraId="31BF6E92" w14:textId="77777777" w:rsidTr="00881890">
        <w:tc>
          <w:tcPr>
            <w:tcW w:w="10792" w:type="dxa"/>
            <w:gridSpan w:val="3"/>
          </w:tcPr>
          <w:p w14:paraId="7D333D31"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p>
        </w:tc>
      </w:tr>
      <w:tr w:rsidR="00D03609" w:rsidRPr="00A42BCC" w14:paraId="27F162F2" w14:textId="77777777" w:rsidTr="00881890">
        <w:tc>
          <w:tcPr>
            <w:tcW w:w="585" w:type="dxa"/>
            <w:vAlign w:val="center"/>
          </w:tcPr>
          <w:p w14:paraId="1801B4E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570" w:type="dxa"/>
            <w:vAlign w:val="center"/>
          </w:tcPr>
          <w:p w14:paraId="1486B26E"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p>
        </w:tc>
        <w:tc>
          <w:tcPr>
            <w:tcW w:w="5637" w:type="dxa"/>
            <w:vAlign w:val="center"/>
          </w:tcPr>
          <w:p w14:paraId="0E77E0A2" w14:textId="3C0868F0"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552D32E1" w14:textId="77777777" w:rsidTr="00881890">
        <w:tc>
          <w:tcPr>
            <w:tcW w:w="585" w:type="dxa"/>
            <w:vAlign w:val="center"/>
          </w:tcPr>
          <w:p w14:paraId="726DAB5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570" w:type="dxa"/>
            <w:vAlign w:val="center"/>
          </w:tcPr>
          <w:p w14:paraId="74520E4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637" w:type="dxa"/>
            <w:vAlign w:val="center"/>
          </w:tcPr>
          <w:p w14:paraId="267798CA" w14:textId="6B2C76C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C67AF06" w14:textId="77777777" w:rsidTr="00881890">
        <w:tc>
          <w:tcPr>
            <w:tcW w:w="585" w:type="dxa"/>
            <w:vAlign w:val="center"/>
          </w:tcPr>
          <w:p w14:paraId="4205D61A"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570" w:type="dxa"/>
            <w:vAlign w:val="center"/>
          </w:tcPr>
          <w:p w14:paraId="74F380A7"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p>
          <w:p w14:paraId="3C9B855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(May be positive or negative)</w:t>
            </w:r>
          </w:p>
        </w:tc>
        <w:tc>
          <w:tcPr>
            <w:tcW w:w="5637" w:type="dxa"/>
            <w:vAlign w:val="center"/>
          </w:tcPr>
          <w:p w14:paraId="35586D59" w14:textId="6C4D3A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653AA3D7" w14:textId="77777777" w:rsidTr="00881890">
        <w:tc>
          <w:tcPr>
            <w:tcW w:w="585" w:type="dxa"/>
            <w:vAlign w:val="center"/>
          </w:tcPr>
          <w:p w14:paraId="50B23BCA"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570" w:type="dxa"/>
            <w:vAlign w:val="center"/>
          </w:tcPr>
          <w:p w14:paraId="60ACA094"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Unadjusted </w:t>
            </w:r>
            <w:r>
              <w:rPr>
                <w:rFonts w:asciiTheme="minorHAnsi" w:hAnsiTheme="minorHAnsi"/>
                <w:sz w:val="18"/>
                <w:szCs w:val="18"/>
              </w:rPr>
              <w:t>Enclosure</w:t>
            </w:r>
            <w:r w:rsidRPr="00A42BCC">
              <w:rPr>
                <w:rFonts w:asciiTheme="minorHAnsi" w:hAnsiTheme="minorHAnsi"/>
                <w:sz w:val="18"/>
                <w:szCs w:val="18"/>
              </w:rPr>
              <w:t xml:space="preserve"> Pressure Target</w:t>
            </w:r>
            <w:r>
              <w:rPr>
                <w:rFonts w:asciiTheme="minorHAnsi" w:hAnsiTheme="minorHAnsi"/>
                <w:sz w:val="18"/>
                <w:szCs w:val="18"/>
              </w:rPr>
              <w:t xml:space="preserve"> (Pa)</w:t>
            </w:r>
          </w:p>
        </w:tc>
        <w:tc>
          <w:tcPr>
            <w:tcW w:w="5637" w:type="dxa"/>
            <w:vAlign w:val="center"/>
          </w:tcPr>
          <w:p w14:paraId="599932B1" w14:textId="7198255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B7BED3F" w14:textId="77777777" w:rsidTr="00881890">
        <w:tc>
          <w:tcPr>
            <w:tcW w:w="585" w:type="dxa"/>
            <w:vAlign w:val="center"/>
          </w:tcPr>
          <w:p w14:paraId="15AC4C65"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570" w:type="dxa"/>
            <w:vAlign w:val="center"/>
          </w:tcPr>
          <w:p w14:paraId="0DFB77A4"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Unadjusted</w:t>
            </w:r>
            <w:r>
              <w:rPr>
                <w:rFonts w:asciiTheme="minorHAnsi" w:hAnsiTheme="minorHAnsi"/>
                <w:sz w:val="18"/>
                <w:szCs w:val="18"/>
              </w:rPr>
              <w:t xml:space="preserve"> Enclosure </w:t>
            </w:r>
            <w:r w:rsidRPr="00A42BCC">
              <w:rPr>
                <w:rFonts w:asciiTheme="minorHAnsi" w:hAnsiTheme="minorHAnsi"/>
                <w:sz w:val="18"/>
                <w:szCs w:val="18"/>
              </w:rPr>
              <w:t>Pressure Measured</w:t>
            </w:r>
            <w:r>
              <w:rPr>
                <w:rFonts w:asciiTheme="minorHAnsi" w:hAnsiTheme="minorHAnsi"/>
                <w:sz w:val="18"/>
                <w:szCs w:val="18"/>
              </w:rPr>
              <w:t xml:space="preserve"> (Pa)</w:t>
            </w:r>
          </w:p>
          <w:p w14:paraId="032983D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(Pressurization is positive;  Depressurization is negative)</w:t>
            </w:r>
          </w:p>
        </w:tc>
        <w:tc>
          <w:tcPr>
            <w:tcW w:w="5637" w:type="dxa"/>
            <w:vAlign w:val="center"/>
          </w:tcPr>
          <w:p w14:paraId="6AB421A7" w14:textId="5580652E"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7BAFC722" w14:textId="77777777" w:rsidTr="00881890">
        <w:tc>
          <w:tcPr>
            <w:tcW w:w="585" w:type="dxa"/>
            <w:vAlign w:val="center"/>
          </w:tcPr>
          <w:p w14:paraId="7C4951BD"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06</w:t>
            </w:r>
          </w:p>
        </w:tc>
        <w:tc>
          <w:tcPr>
            <w:tcW w:w="4570" w:type="dxa"/>
            <w:vAlign w:val="center"/>
          </w:tcPr>
          <w:p w14:paraId="23D1C748"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Difference (Pa)</w:t>
            </w:r>
          </w:p>
          <w:p w14:paraId="41D6E64E"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6C4E0D4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637" w:type="dxa"/>
            <w:vAlign w:val="center"/>
          </w:tcPr>
          <w:p w14:paraId="09617AC7" w14:textId="47E97EFC"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6E58F5C3" w14:textId="77777777" w:rsidTr="00881890">
        <w:tc>
          <w:tcPr>
            <w:tcW w:w="585" w:type="dxa"/>
            <w:vAlign w:val="center"/>
          </w:tcPr>
          <w:p w14:paraId="21774EF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07</w:t>
            </w:r>
          </w:p>
        </w:tc>
        <w:tc>
          <w:tcPr>
            <w:tcW w:w="4570" w:type="dxa"/>
            <w:vAlign w:val="center"/>
          </w:tcPr>
          <w:p w14:paraId="791C93D2"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p>
        </w:tc>
        <w:tc>
          <w:tcPr>
            <w:tcW w:w="5637" w:type="dxa"/>
            <w:vAlign w:val="center"/>
          </w:tcPr>
          <w:p w14:paraId="585FCD6F" w14:textId="44821DA2"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3D6BEAB8" w14:textId="77777777" w:rsidTr="00881890">
        <w:tc>
          <w:tcPr>
            <w:tcW w:w="585" w:type="dxa"/>
            <w:vAlign w:val="center"/>
          </w:tcPr>
          <w:p w14:paraId="65D91CE5"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08</w:t>
            </w:r>
          </w:p>
        </w:tc>
        <w:tc>
          <w:tcPr>
            <w:tcW w:w="4570" w:type="dxa"/>
            <w:vAlign w:val="center"/>
          </w:tcPr>
          <w:p w14:paraId="55365C2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Measured </w:t>
            </w:r>
            <w:r w:rsidRPr="00A42BCC">
              <w:rPr>
                <w:rFonts w:asciiTheme="minorHAnsi" w:hAnsiTheme="minorHAnsi"/>
                <w:sz w:val="18"/>
                <w:szCs w:val="18"/>
              </w:rPr>
              <w:t xml:space="preserve">Nominal Fan </w:t>
            </w:r>
            <w:r>
              <w:rPr>
                <w:rFonts w:asciiTheme="minorHAnsi" w:hAnsiTheme="minorHAnsi"/>
                <w:sz w:val="18"/>
                <w:szCs w:val="18"/>
              </w:rPr>
              <w:t>F</w:t>
            </w:r>
            <w:r w:rsidRPr="00A42BCC">
              <w:rPr>
                <w:rFonts w:asciiTheme="minorHAnsi" w:hAnsiTheme="minorHAnsi"/>
                <w:sz w:val="18"/>
                <w:szCs w:val="18"/>
              </w:rPr>
              <w:t xml:space="preserve">low at </w:t>
            </w:r>
            <w:r>
              <w:rPr>
                <w:rFonts w:asciiTheme="minorHAnsi" w:hAnsiTheme="minorHAnsi"/>
                <w:sz w:val="18"/>
                <w:szCs w:val="18"/>
              </w:rPr>
              <w:t>A</w:t>
            </w:r>
            <w:r w:rsidRPr="00A42BCC">
              <w:rPr>
                <w:rFonts w:asciiTheme="minorHAnsi" w:hAnsiTheme="minorHAnsi"/>
                <w:sz w:val="18"/>
                <w:szCs w:val="18"/>
              </w:rPr>
              <w:t xml:space="preserve">bove </w:t>
            </w:r>
            <w:r>
              <w:rPr>
                <w:rFonts w:asciiTheme="minorHAnsi" w:hAnsiTheme="minorHAnsi"/>
                <w:sz w:val="18"/>
                <w:szCs w:val="18"/>
              </w:rPr>
              <w:t>F</w:t>
            </w:r>
            <w:r w:rsidRPr="00A42BCC">
              <w:rPr>
                <w:rFonts w:asciiTheme="minorHAnsi" w:hAnsiTheme="minorHAnsi"/>
                <w:sz w:val="18"/>
                <w:szCs w:val="18"/>
              </w:rPr>
              <w:t xml:space="preserve">an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(cfm) at the Induced Enclosure Pressure Difference (in C06 above)</w:t>
            </w:r>
          </w:p>
        </w:tc>
        <w:tc>
          <w:tcPr>
            <w:tcW w:w="5637" w:type="dxa"/>
            <w:vAlign w:val="center"/>
          </w:tcPr>
          <w:p w14:paraId="217916C9" w14:textId="0692449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6D85F279" w14:textId="77777777" w:rsidTr="00881890">
        <w:tc>
          <w:tcPr>
            <w:tcW w:w="585" w:type="dxa"/>
            <w:vAlign w:val="center"/>
          </w:tcPr>
          <w:p w14:paraId="70187C8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09</w:t>
            </w:r>
          </w:p>
        </w:tc>
        <w:tc>
          <w:tcPr>
            <w:tcW w:w="4570" w:type="dxa"/>
            <w:vAlign w:val="center"/>
          </w:tcPr>
          <w:p w14:paraId="766EC951"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Calculated </w:t>
            </w:r>
            <w:r w:rsidRPr="00A42BCC">
              <w:rPr>
                <w:rFonts w:asciiTheme="minorHAnsi" w:hAnsiTheme="minorHAnsi"/>
                <w:sz w:val="18"/>
                <w:szCs w:val="18"/>
              </w:rPr>
              <w:t>Nominal CFM50</w:t>
            </w:r>
          </w:p>
        </w:tc>
        <w:tc>
          <w:tcPr>
            <w:tcW w:w="5637" w:type="dxa"/>
            <w:vAlign w:val="center"/>
          </w:tcPr>
          <w:p w14:paraId="132E2D20" w14:textId="38E7CC58"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6B40198" w14:textId="77777777" w:rsidR="00D03609" w:rsidRPr="00A42BCC" w:rsidRDefault="00D03609" w:rsidP="00D03609">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D03609" w:rsidRPr="00A42BCC" w14:paraId="6900CB39" w14:textId="77777777" w:rsidTr="00881890">
        <w:tc>
          <w:tcPr>
            <w:tcW w:w="10794" w:type="dxa"/>
            <w:gridSpan w:val="3"/>
          </w:tcPr>
          <w:p w14:paraId="02AE04F5" w14:textId="77777777"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lastRenderedPageBreak/>
              <w:t>D. Altitude and Temperature Correction</w:t>
            </w:r>
          </w:p>
        </w:tc>
      </w:tr>
      <w:tr w:rsidR="00D03609" w:rsidRPr="00A42BCC" w14:paraId="275FD6E3" w14:textId="77777777" w:rsidTr="00881890">
        <w:tc>
          <w:tcPr>
            <w:tcW w:w="585" w:type="dxa"/>
            <w:vAlign w:val="center"/>
          </w:tcPr>
          <w:p w14:paraId="43EB4F53" w14:textId="77777777" w:rsidR="00D03609" w:rsidRPr="00A42BCC" w:rsidDel="00E67F64"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66" w:type="dxa"/>
            <w:vAlign w:val="center"/>
          </w:tcPr>
          <w:p w14:paraId="354EFAE5" w14:textId="77777777" w:rsidR="00D03609"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43" w:type="dxa"/>
          </w:tcPr>
          <w:p w14:paraId="296F215E" w14:textId="4F8C341D" w:rsidR="00D03609" w:rsidRPr="004A1BB8"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0C66666" w14:textId="77777777" w:rsidTr="00881890">
        <w:tc>
          <w:tcPr>
            <w:tcW w:w="585" w:type="dxa"/>
            <w:vAlign w:val="center"/>
          </w:tcPr>
          <w:p w14:paraId="22C37DBC"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2</w:t>
            </w:r>
          </w:p>
        </w:tc>
        <w:tc>
          <w:tcPr>
            <w:tcW w:w="4566" w:type="dxa"/>
            <w:vAlign w:val="center"/>
          </w:tcPr>
          <w:p w14:paraId="40BB62C6"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43" w:type="dxa"/>
          </w:tcPr>
          <w:p w14:paraId="6FC918B9" w14:textId="549F8DF0"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5A57F4" w:rsidRPr="00A42BCC" w14:paraId="003775F6" w14:textId="77777777" w:rsidTr="00881890">
        <w:trPr>
          <w:ins w:id="1" w:author="Smith, Alexis@Energy" w:date="2019-04-09T15:06:00Z"/>
        </w:trPr>
        <w:tc>
          <w:tcPr>
            <w:tcW w:w="585" w:type="dxa"/>
            <w:vAlign w:val="center"/>
          </w:tcPr>
          <w:p w14:paraId="361402EB" w14:textId="4898CFE2" w:rsidR="005A57F4" w:rsidRPr="00A42BCC" w:rsidRDefault="005A57F4" w:rsidP="005A57F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 w:author="Smith, Alexis@Energy" w:date="2019-04-09T15:06:00Z"/>
                <w:rFonts w:asciiTheme="minorHAnsi" w:hAnsiTheme="minorHAnsi"/>
                <w:sz w:val="18"/>
                <w:szCs w:val="18"/>
              </w:rPr>
            </w:pPr>
            <w:ins w:id="3" w:author="Smith, Alexis@Energy" w:date="2019-04-09T15:06:00Z">
              <w:r>
                <w:rPr>
                  <w:rFonts w:asciiTheme="minorHAnsi" w:hAnsiTheme="minorHAnsi"/>
                  <w:sz w:val="18"/>
                  <w:szCs w:val="18"/>
                </w:rPr>
                <w:t>03</w:t>
              </w:r>
            </w:ins>
          </w:p>
        </w:tc>
        <w:tc>
          <w:tcPr>
            <w:tcW w:w="4566" w:type="dxa"/>
            <w:vAlign w:val="center"/>
          </w:tcPr>
          <w:p w14:paraId="38C0C751" w14:textId="296BF788" w:rsidR="005A57F4" w:rsidRPr="00A42BCC" w:rsidRDefault="005A57F4" w:rsidP="005A57F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 w:author="Smith, Alexis@Energy" w:date="2019-04-09T15:06:00Z"/>
                <w:rFonts w:asciiTheme="minorHAnsi" w:hAnsiTheme="minorHAnsi"/>
                <w:sz w:val="18"/>
                <w:szCs w:val="18"/>
              </w:rPr>
            </w:pPr>
            <w:ins w:id="5" w:author="Smith, Alexis@Energy" w:date="2019-04-09T15:06:00Z">
              <w:r>
                <w:rPr>
                  <w:rFonts w:asciiTheme="minorHAnsi" w:hAnsiTheme="minorHAnsi"/>
                  <w:sz w:val="18"/>
                  <w:szCs w:val="18"/>
                </w:rPr>
                <w:t>ACH50</w:t>
              </w:r>
            </w:ins>
          </w:p>
        </w:tc>
        <w:tc>
          <w:tcPr>
            <w:tcW w:w="5643" w:type="dxa"/>
          </w:tcPr>
          <w:p w14:paraId="56AB2F03" w14:textId="77777777" w:rsidR="005A57F4" w:rsidRPr="00A42BCC" w:rsidRDefault="005A57F4" w:rsidP="005A57F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 w:author="Smith, Alexis@Energy" w:date="2019-04-09T15:06:00Z"/>
                <w:rFonts w:asciiTheme="minorHAnsi" w:hAnsiTheme="minorHAnsi"/>
                <w:sz w:val="18"/>
                <w:szCs w:val="18"/>
              </w:rPr>
            </w:pPr>
          </w:p>
        </w:tc>
      </w:tr>
    </w:tbl>
    <w:p w14:paraId="26530DD4" w14:textId="77777777" w:rsidR="00D03609" w:rsidRPr="00A42BCC" w:rsidRDefault="00D03609" w:rsidP="00D03609">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07727D">
        <w:tc>
          <w:tcPr>
            <w:tcW w:w="11018" w:type="dxa"/>
            <w:gridSpan w:val="3"/>
          </w:tcPr>
          <w:p w14:paraId="5B464F63" w14:textId="77777777" w:rsidR="00D03609" w:rsidRPr="005A593D" w:rsidRDefault="00D03609" w:rsidP="0007727D">
            <w:pPr>
              <w:keepNext/>
              <w:rPr>
                <w:rFonts w:asciiTheme="minorHAnsi" w:hAnsiTheme="minorHAnsi"/>
                <w:szCs w:val="18"/>
              </w:rPr>
            </w:pPr>
            <w:r w:rsidRPr="005A593D">
              <w:rPr>
                <w:rFonts w:asciiTheme="minorHAnsi" w:hAnsiTheme="minorHAnsi"/>
                <w:b/>
                <w:szCs w:val="18"/>
              </w:rPr>
              <w:t>E. Accuracy Adjustment</w:t>
            </w:r>
          </w:p>
        </w:tc>
      </w:tr>
      <w:tr w:rsidR="00D03609" w:rsidRPr="00A42BCC" w14:paraId="62B69652" w14:textId="77777777" w:rsidTr="0007727D">
        <w:tc>
          <w:tcPr>
            <w:tcW w:w="590" w:type="dxa"/>
            <w:vAlign w:val="center"/>
          </w:tcPr>
          <w:p w14:paraId="153C792E"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1</w:t>
            </w:r>
          </w:p>
        </w:tc>
        <w:tc>
          <w:tcPr>
            <w:tcW w:w="4651" w:type="dxa"/>
          </w:tcPr>
          <w:p w14:paraId="4C01A3F7"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75FC14CB" w14:textId="7E81598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5"/>
        <w:gridCol w:w="10185"/>
      </w:tblGrid>
      <w:tr w:rsidR="00D03609" w:rsidRPr="00A42BCC" w14:paraId="6CD0C7E3" w14:textId="77777777" w:rsidTr="00881890">
        <w:trPr>
          <w:trHeight w:val="72"/>
        </w:trPr>
        <w:tc>
          <w:tcPr>
            <w:tcW w:w="10790" w:type="dxa"/>
            <w:gridSpan w:val="2"/>
          </w:tcPr>
          <w:p w14:paraId="6A6982EE" w14:textId="3A7E2A88" w:rsidR="00D03609" w:rsidRPr="005A593D" w:rsidRDefault="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r w:rsidR="005419F0">
              <w:rPr>
                <w:rFonts w:asciiTheme="minorHAnsi" w:hAnsiTheme="minorHAnsi"/>
                <w:b/>
                <w:szCs w:val="18"/>
              </w:rPr>
              <w:t>Measured Enclosure Air Leakage Rate</w:t>
            </w:r>
          </w:p>
        </w:tc>
      </w:tr>
      <w:tr w:rsidR="00D03609" w:rsidRPr="00A42BCC" w14:paraId="045D8521" w14:textId="77777777" w:rsidTr="00881890">
        <w:trPr>
          <w:trHeight w:val="599"/>
        </w:trPr>
        <w:tc>
          <w:tcPr>
            <w:tcW w:w="605" w:type="dxa"/>
            <w:vAlign w:val="center"/>
          </w:tcPr>
          <w:p w14:paraId="20915118"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5" w:type="dxa"/>
            <w:vAlign w:val="center"/>
          </w:tcPr>
          <w:p w14:paraId="3BE96892" w14:textId="2F2773F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3FFD541" w14:textId="77777777" w:rsidR="00D03609" w:rsidRPr="00A42BCC" w:rsidRDefault="00D03609" w:rsidP="00D03609">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09"/>
      </w:tblGrid>
      <w:tr w:rsidR="00D03609" w:rsidRPr="00A42BCC" w14:paraId="7BCDEC75" w14:textId="77777777" w:rsidTr="0007727D">
        <w:tc>
          <w:tcPr>
            <w:tcW w:w="10794" w:type="dxa"/>
            <w:gridSpan w:val="2"/>
          </w:tcPr>
          <w:p w14:paraId="48A4F814" w14:textId="59FD3A5E"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G. Additional Requirements for</w:t>
            </w:r>
            <w:r w:rsidR="00FF4B80">
              <w:rPr>
                <w:rFonts w:asciiTheme="minorHAnsi" w:hAnsiTheme="minorHAnsi"/>
                <w:b/>
                <w:szCs w:val="18"/>
              </w:rPr>
              <w:t xml:space="preserve"> Worksheet</w:t>
            </w:r>
            <w:r w:rsidRPr="005A593D">
              <w:rPr>
                <w:rFonts w:asciiTheme="minorHAnsi" w:hAnsiTheme="minorHAnsi"/>
                <w:b/>
                <w:szCs w:val="18"/>
              </w:rPr>
              <w:t xml:space="preserve"> Compliance</w:t>
            </w:r>
          </w:p>
        </w:tc>
      </w:tr>
      <w:tr w:rsidR="00D03609" w:rsidRPr="00A42BCC" w14:paraId="56559C8E" w14:textId="77777777" w:rsidTr="0007727D">
        <w:tc>
          <w:tcPr>
            <w:tcW w:w="585" w:type="dxa"/>
            <w:vAlign w:val="center"/>
          </w:tcPr>
          <w:p w14:paraId="25F5328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209" w:type="dxa"/>
            <w:vAlign w:val="center"/>
          </w:tcPr>
          <w:p w14:paraId="4A9F24DA" w14:textId="77777777" w:rsidR="00D03609" w:rsidRPr="00A42BCC" w:rsidDel="005F2ADF" w:rsidRDefault="00D03609" w:rsidP="0007727D">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D03609" w:rsidRPr="00A42BCC" w14:paraId="0ED5FA4F" w14:textId="77777777" w:rsidTr="0007727D">
        <w:tc>
          <w:tcPr>
            <w:tcW w:w="585" w:type="dxa"/>
            <w:vAlign w:val="center"/>
          </w:tcPr>
          <w:p w14:paraId="2D63D9D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209" w:type="dxa"/>
            <w:vAlign w:val="center"/>
          </w:tcPr>
          <w:p w14:paraId="6AA9CACD" w14:textId="77777777" w:rsidR="00D03609" w:rsidRPr="00A42BCC" w:rsidDel="005F2ADF" w:rsidRDefault="00D03609" w:rsidP="0007727D">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D03609" w:rsidRPr="00A42BCC" w14:paraId="6D029162" w14:textId="77777777" w:rsidTr="0007727D">
        <w:tc>
          <w:tcPr>
            <w:tcW w:w="585" w:type="dxa"/>
            <w:vAlign w:val="center"/>
          </w:tcPr>
          <w:p w14:paraId="41F0686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209" w:type="dxa"/>
            <w:vAlign w:val="center"/>
          </w:tcPr>
          <w:p w14:paraId="3EE186F1" w14:textId="77777777" w:rsidR="00D03609" w:rsidRPr="00A42BCC" w:rsidDel="005F2ADF" w:rsidRDefault="00D03609" w:rsidP="0007727D">
            <w:pPr>
              <w:shd w:val="clear" w:color="auto" w:fill="FFFFFF"/>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D03609" w:rsidRPr="00A42BCC" w14:paraId="1947D04A" w14:textId="77777777" w:rsidTr="0007727D">
        <w:tc>
          <w:tcPr>
            <w:tcW w:w="585" w:type="dxa"/>
            <w:vAlign w:val="center"/>
          </w:tcPr>
          <w:p w14:paraId="16904188"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209" w:type="dxa"/>
            <w:vAlign w:val="center"/>
          </w:tcPr>
          <w:p w14:paraId="372ECBA8" w14:textId="77777777" w:rsidR="00D03609" w:rsidRPr="00C55ED3" w:rsidRDefault="00D03609" w:rsidP="0007727D">
            <w:pPr>
              <w:shd w:val="clear" w:color="auto" w:fill="FFFFFF"/>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bl>
    <w:p w14:paraId="4A3A5AE3" w14:textId="06B58F03" w:rsidR="00EA01F0" w:rsidRDefault="00EA01F0" w:rsidP="009762F6">
      <w:pPr>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66"/>
        <w:gridCol w:w="264"/>
        <w:gridCol w:w="2486"/>
        <w:gridCol w:w="2874"/>
      </w:tblGrid>
      <w:tr w:rsidR="00EA01F0" w:rsidRPr="009E2C1C" w14:paraId="4A3A5AE5" w14:textId="77777777" w:rsidTr="00881890">
        <w:trPr>
          <w:trHeight w:val="206"/>
        </w:trPr>
        <w:tc>
          <w:tcPr>
            <w:tcW w:w="10885" w:type="dxa"/>
            <w:gridSpan w:val="4"/>
            <w:vAlign w:val="center"/>
          </w:tcPr>
          <w:p w14:paraId="4A3A5AE4" w14:textId="77777777" w:rsidR="00EA01F0" w:rsidRPr="009351D2"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Calibri" w:hAnsi="Calibri" w:cs="Arial"/>
                <w:b/>
                <w:caps/>
                <w:sz w:val="18"/>
                <w:szCs w:val="18"/>
              </w:rPr>
              <w:lastRenderedPageBreak/>
              <w:t>Documentation Author's Declaration Statement</w:t>
            </w:r>
          </w:p>
        </w:tc>
      </w:tr>
      <w:tr w:rsidR="00EA01F0" w:rsidRPr="001B14D6" w14:paraId="4A3A5AE7" w14:textId="77777777" w:rsidTr="00881890">
        <w:trPr>
          <w:trHeight w:val="206"/>
        </w:trPr>
        <w:tc>
          <w:tcPr>
            <w:tcW w:w="10885" w:type="dxa"/>
            <w:gridSpan w:val="4"/>
            <w:vAlign w:val="center"/>
          </w:tcPr>
          <w:p w14:paraId="4A3A5AE6" w14:textId="77777777" w:rsidR="00EA01F0" w:rsidRDefault="00EA01F0" w:rsidP="009B5C22">
            <w:pPr>
              <w:keepNext/>
              <w:numPr>
                <w:ilvl w:val="0"/>
                <w:numId w:val="14"/>
              </w:numPr>
              <w:ind w:left="360" w:hanging="270"/>
              <w:rPr>
                <w:rFonts w:ascii="Calibri" w:hAnsi="Calibri"/>
                <w:sz w:val="18"/>
                <w:szCs w:val="18"/>
              </w:rPr>
            </w:pPr>
            <w:r w:rsidRPr="00E136A4">
              <w:rPr>
                <w:rFonts w:ascii="Calibri" w:hAnsi="Calibri"/>
                <w:sz w:val="18"/>
                <w:szCs w:val="18"/>
              </w:rPr>
              <w:t xml:space="preserve">I certify that this Certificate of </w:t>
            </w:r>
            <w:r>
              <w:rPr>
                <w:rFonts w:ascii="Calibri" w:hAnsi="Calibri"/>
                <w:sz w:val="18"/>
                <w:szCs w:val="18"/>
              </w:rPr>
              <w:t>Installation</w:t>
            </w:r>
            <w:r w:rsidRPr="00E136A4">
              <w:rPr>
                <w:rFonts w:ascii="Calibri" w:hAnsi="Calibri"/>
                <w:sz w:val="18"/>
                <w:szCs w:val="18"/>
              </w:rPr>
              <w:t xml:space="preserve"> documentation is accurate and complete.</w:t>
            </w:r>
          </w:p>
        </w:tc>
      </w:tr>
      <w:tr w:rsidR="00EA01F0" w:rsidRPr="00B272DC" w14:paraId="4A3A5AEA" w14:textId="77777777" w:rsidTr="00881890">
        <w:trPr>
          <w:trHeight w:val="360"/>
        </w:trPr>
        <w:tc>
          <w:tcPr>
            <w:tcW w:w="5480" w:type="dxa"/>
            <w:gridSpan w:val="2"/>
          </w:tcPr>
          <w:p w14:paraId="4A3A5AE8" w14:textId="77777777" w:rsidR="00EA01F0" w:rsidRPr="00B272DC" w:rsidRDefault="00EA01F0" w:rsidP="00231CFA">
            <w:pPr>
              <w:keepNext/>
              <w:rPr>
                <w:rFonts w:ascii="Calibri" w:hAnsi="Calibri"/>
                <w:sz w:val="14"/>
                <w:szCs w:val="14"/>
              </w:rPr>
            </w:pPr>
            <w:r>
              <w:rPr>
                <w:rFonts w:ascii="Calibri" w:hAnsi="Calibri"/>
                <w:sz w:val="14"/>
                <w:szCs w:val="14"/>
              </w:rPr>
              <w:t xml:space="preserve">Documentation Author </w:t>
            </w:r>
            <w:r w:rsidRPr="00B272DC">
              <w:rPr>
                <w:rFonts w:ascii="Calibri" w:hAnsi="Calibri"/>
                <w:sz w:val="14"/>
                <w:szCs w:val="14"/>
              </w:rPr>
              <w:t>Name:</w:t>
            </w:r>
          </w:p>
        </w:tc>
        <w:tc>
          <w:tcPr>
            <w:tcW w:w="5405" w:type="dxa"/>
            <w:gridSpan w:val="2"/>
          </w:tcPr>
          <w:p w14:paraId="4A3A5AE9" w14:textId="77777777" w:rsidR="00EA01F0" w:rsidRPr="00B272DC" w:rsidRDefault="00EA01F0" w:rsidP="00231CFA">
            <w:pPr>
              <w:keepNext/>
              <w:rPr>
                <w:rFonts w:ascii="Calibri" w:hAnsi="Calibri"/>
                <w:sz w:val="14"/>
                <w:szCs w:val="14"/>
              </w:rPr>
            </w:pPr>
            <w:r>
              <w:rPr>
                <w:rFonts w:ascii="Calibri" w:hAnsi="Calibri"/>
                <w:sz w:val="14"/>
                <w:szCs w:val="14"/>
              </w:rPr>
              <w:t xml:space="preserve">Documentation Author </w:t>
            </w:r>
            <w:r w:rsidRPr="00B272DC">
              <w:rPr>
                <w:rFonts w:ascii="Calibri" w:hAnsi="Calibri"/>
                <w:sz w:val="14"/>
                <w:szCs w:val="14"/>
              </w:rPr>
              <w:t>Signature:</w:t>
            </w:r>
          </w:p>
        </w:tc>
      </w:tr>
      <w:tr w:rsidR="00EA01F0" w:rsidRPr="00B272DC" w14:paraId="4A3A5AED" w14:textId="77777777" w:rsidTr="00881890">
        <w:trPr>
          <w:trHeight w:val="360"/>
        </w:trPr>
        <w:tc>
          <w:tcPr>
            <w:tcW w:w="5480" w:type="dxa"/>
            <w:gridSpan w:val="2"/>
          </w:tcPr>
          <w:p w14:paraId="4A3A5AEB" w14:textId="77777777" w:rsidR="00EA01F0" w:rsidRPr="00B272DC" w:rsidRDefault="00EA01F0" w:rsidP="00231CFA">
            <w:pPr>
              <w:keepNext/>
              <w:rPr>
                <w:rFonts w:ascii="Calibri" w:hAnsi="Calibri"/>
                <w:sz w:val="14"/>
                <w:szCs w:val="14"/>
              </w:rPr>
            </w:pPr>
            <w:r>
              <w:rPr>
                <w:rFonts w:ascii="Calibri" w:hAnsi="Calibri"/>
                <w:sz w:val="14"/>
                <w:szCs w:val="14"/>
              </w:rPr>
              <w:t>Documentation Author Company Name</w:t>
            </w:r>
            <w:r w:rsidRPr="00B272DC">
              <w:rPr>
                <w:rFonts w:ascii="Calibri" w:hAnsi="Calibri"/>
                <w:sz w:val="14"/>
                <w:szCs w:val="14"/>
              </w:rPr>
              <w:t>:</w:t>
            </w:r>
          </w:p>
        </w:tc>
        <w:tc>
          <w:tcPr>
            <w:tcW w:w="5405" w:type="dxa"/>
            <w:gridSpan w:val="2"/>
          </w:tcPr>
          <w:p w14:paraId="4A3A5AEC" w14:textId="77777777" w:rsidR="00EA01F0" w:rsidRPr="00B272DC" w:rsidRDefault="00EA01F0" w:rsidP="00231CFA">
            <w:pPr>
              <w:keepNext/>
              <w:rPr>
                <w:rFonts w:ascii="Calibri" w:hAnsi="Calibri"/>
                <w:sz w:val="14"/>
                <w:szCs w:val="14"/>
              </w:rPr>
            </w:pPr>
            <w:r w:rsidRPr="00B272DC">
              <w:rPr>
                <w:rFonts w:ascii="Calibri" w:hAnsi="Calibri"/>
                <w:sz w:val="14"/>
                <w:szCs w:val="14"/>
              </w:rPr>
              <w:t>Date</w:t>
            </w:r>
            <w:r>
              <w:rPr>
                <w:rFonts w:ascii="Calibri" w:hAnsi="Calibri"/>
                <w:sz w:val="14"/>
                <w:szCs w:val="14"/>
              </w:rPr>
              <w:t xml:space="preserve"> Signed</w:t>
            </w:r>
            <w:r w:rsidRPr="00B272DC">
              <w:rPr>
                <w:rFonts w:ascii="Calibri" w:hAnsi="Calibri"/>
                <w:sz w:val="14"/>
                <w:szCs w:val="14"/>
              </w:rPr>
              <w:t>:</w:t>
            </w:r>
          </w:p>
        </w:tc>
      </w:tr>
      <w:tr w:rsidR="00EA01F0" w:rsidRPr="00B272DC" w14:paraId="4A3A5AF0" w14:textId="77777777" w:rsidTr="00881890">
        <w:trPr>
          <w:trHeight w:val="360"/>
        </w:trPr>
        <w:tc>
          <w:tcPr>
            <w:tcW w:w="5480" w:type="dxa"/>
            <w:gridSpan w:val="2"/>
          </w:tcPr>
          <w:p w14:paraId="4A3A5AEE" w14:textId="77777777" w:rsidR="00EA01F0" w:rsidRPr="00B272DC" w:rsidRDefault="00EA01F0" w:rsidP="00231CFA">
            <w:pPr>
              <w:keepNext/>
              <w:rPr>
                <w:rFonts w:ascii="Calibri" w:hAnsi="Calibri"/>
                <w:sz w:val="14"/>
                <w:szCs w:val="14"/>
              </w:rPr>
            </w:pPr>
            <w:r w:rsidRPr="00B272DC">
              <w:rPr>
                <w:rFonts w:ascii="Calibri" w:hAnsi="Calibri"/>
                <w:sz w:val="14"/>
                <w:szCs w:val="14"/>
              </w:rPr>
              <w:t>Address:</w:t>
            </w:r>
          </w:p>
        </w:tc>
        <w:tc>
          <w:tcPr>
            <w:tcW w:w="5405" w:type="dxa"/>
            <w:gridSpan w:val="2"/>
          </w:tcPr>
          <w:p w14:paraId="4A3A5AEF" w14:textId="77777777" w:rsidR="00EA01F0" w:rsidRPr="00B272DC" w:rsidRDefault="00EA01F0" w:rsidP="00231CFA">
            <w:pPr>
              <w:keepNext/>
              <w:rPr>
                <w:rFonts w:ascii="Calibri" w:hAnsi="Calibri"/>
                <w:sz w:val="14"/>
                <w:szCs w:val="14"/>
              </w:rPr>
            </w:pPr>
            <w:r w:rsidRPr="00B272DC">
              <w:rPr>
                <w:rFonts w:ascii="Calibri" w:hAnsi="Calibri"/>
                <w:sz w:val="14"/>
                <w:szCs w:val="14"/>
              </w:rPr>
              <w:t>CEA/</w:t>
            </w:r>
            <w:r>
              <w:rPr>
                <w:rFonts w:ascii="Calibri" w:hAnsi="Calibri"/>
                <w:sz w:val="14"/>
                <w:szCs w:val="14"/>
              </w:rPr>
              <w:t>HERS Certification I</w:t>
            </w:r>
            <w:r w:rsidRPr="00B272DC">
              <w:rPr>
                <w:rFonts w:ascii="Calibri" w:hAnsi="Calibri"/>
                <w:sz w:val="14"/>
                <w:szCs w:val="14"/>
              </w:rPr>
              <w:t>dentification (If applicable):</w:t>
            </w:r>
          </w:p>
        </w:tc>
      </w:tr>
      <w:tr w:rsidR="00EA01F0" w:rsidRPr="00B272DC" w14:paraId="4A3A5AF3" w14:textId="77777777" w:rsidTr="00881890">
        <w:trPr>
          <w:trHeight w:val="360"/>
        </w:trPr>
        <w:tc>
          <w:tcPr>
            <w:tcW w:w="5480" w:type="dxa"/>
            <w:gridSpan w:val="2"/>
          </w:tcPr>
          <w:p w14:paraId="4A3A5AF1" w14:textId="77777777" w:rsidR="00EA01F0" w:rsidRPr="00B272DC" w:rsidRDefault="00EA01F0" w:rsidP="00231CFA">
            <w:pPr>
              <w:keepNext/>
              <w:rPr>
                <w:rFonts w:ascii="Calibri" w:hAnsi="Calibri"/>
                <w:sz w:val="14"/>
                <w:szCs w:val="14"/>
              </w:rPr>
            </w:pPr>
            <w:r w:rsidRPr="00B272DC">
              <w:rPr>
                <w:rFonts w:ascii="Calibri" w:hAnsi="Calibri"/>
                <w:sz w:val="14"/>
                <w:szCs w:val="14"/>
              </w:rPr>
              <w:t>City/State/Zip:</w:t>
            </w:r>
          </w:p>
        </w:tc>
        <w:tc>
          <w:tcPr>
            <w:tcW w:w="5405" w:type="dxa"/>
            <w:gridSpan w:val="2"/>
          </w:tcPr>
          <w:p w14:paraId="4A3A5AF2" w14:textId="77777777" w:rsidR="00EA01F0" w:rsidRPr="00B272DC" w:rsidRDefault="00EA01F0" w:rsidP="00231CFA">
            <w:pPr>
              <w:keepNext/>
              <w:rPr>
                <w:rFonts w:ascii="Calibri" w:hAnsi="Calibri"/>
                <w:sz w:val="14"/>
                <w:szCs w:val="14"/>
              </w:rPr>
            </w:pPr>
            <w:r w:rsidRPr="00B272DC">
              <w:rPr>
                <w:rFonts w:ascii="Calibri" w:hAnsi="Calibri"/>
                <w:sz w:val="14"/>
                <w:szCs w:val="14"/>
              </w:rPr>
              <w:t>Phone:</w:t>
            </w:r>
          </w:p>
        </w:tc>
      </w:tr>
      <w:tr w:rsidR="00EA01F0" w:rsidRPr="008E6C57" w14:paraId="4A3A5AF5" w14:textId="77777777" w:rsidTr="00881890">
        <w:tblPrEx>
          <w:tblCellMar>
            <w:left w:w="115" w:type="dxa"/>
            <w:right w:w="115" w:type="dxa"/>
          </w:tblCellMar>
        </w:tblPrEx>
        <w:trPr>
          <w:trHeight w:val="296"/>
        </w:trPr>
        <w:tc>
          <w:tcPr>
            <w:tcW w:w="10885" w:type="dxa"/>
            <w:gridSpan w:val="4"/>
            <w:vAlign w:val="center"/>
          </w:tcPr>
          <w:p w14:paraId="4A3A5AF4" w14:textId="77777777" w:rsidR="00EA01F0"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p>
        </w:tc>
      </w:tr>
      <w:tr w:rsidR="00EA01F0" w:rsidRPr="008E6C57" w14:paraId="4A3A5AFD" w14:textId="77777777" w:rsidTr="00881890">
        <w:tblPrEx>
          <w:tblCellMar>
            <w:left w:w="115" w:type="dxa"/>
            <w:right w:w="115" w:type="dxa"/>
          </w:tblCellMar>
        </w:tblPrEx>
        <w:trPr>
          <w:trHeight w:val="504"/>
        </w:trPr>
        <w:tc>
          <w:tcPr>
            <w:tcW w:w="10885" w:type="dxa"/>
            <w:gridSpan w:val="4"/>
          </w:tcPr>
          <w:p w14:paraId="4A3A5AF6" w14:textId="77777777" w:rsidR="00EA01F0" w:rsidRPr="00C13C13" w:rsidRDefault="00EA01F0" w:rsidP="00C13C13">
            <w:pPr>
              <w:pStyle w:val="Heading3"/>
              <w:numPr>
                <w:ilvl w:val="0"/>
                <w:numId w:val="0"/>
              </w:numPr>
              <w:spacing w:before="60" w:after="60"/>
              <w:ind w:right="86"/>
              <w:rPr>
                <w:rFonts w:asciiTheme="minorHAnsi" w:hAnsiTheme="minorHAnsi"/>
                <w:sz w:val="18"/>
                <w:szCs w:val="18"/>
              </w:rPr>
            </w:pPr>
            <w:r w:rsidRPr="00C13C13">
              <w:rPr>
                <w:rFonts w:asciiTheme="minorHAnsi" w:hAnsiTheme="minorHAnsi"/>
                <w:sz w:val="18"/>
                <w:szCs w:val="18"/>
              </w:rPr>
              <w:t xml:space="preserve">I certify the following under penalty of perjury, under the laws of the State of California: </w:t>
            </w:r>
          </w:p>
          <w:p w14:paraId="56E79897" w14:textId="77777777" w:rsidR="00EA4B2F" w:rsidRPr="00C13C13" w:rsidRDefault="00EA4B2F" w:rsidP="00EA4B2F">
            <w:pPr>
              <w:pStyle w:val="Heading3"/>
              <w:numPr>
                <w:ilvl w:val="0"/>
                <w:numId w:val="24"/>
              </w:numPr>
              <w:spacing w:before="0"/>
              <w:ind w:right="90"/>
              <w:rPr>
                <w:rFonts w:asciiTheme="minorHAnsi" w:hAnsiTheme="minorHAnsi"/>
                <w:b/>
                <w:caps/>
                <w:sz w:val="18"/>
                <w:szCs w:val="18"/>
              </w:rPr>
            </w:pPr>
            <w:r w:rsidRPr="00C13C13">
              <w:rPr>
                <w:rFonts w:asciiTheme="minorHAnsi" w:hAnsiTheme="minorHAnsi"/>
                <w:sz w:val="18"/>
                <w:szCs w:val="18"/>
              </w:rPr>
              <w:t xml:space="preserve">The information provided on this Certificate of Installation is true and correct. </w:t>
            </w:r>
          </w:p>
          <w:p w14:paraId="0DD5AB21" w14:textId="77777777" w:rsidR="00EA4B2F" w:rsidRPr="00C13C13" w:rsidRDefault="00EA4B2F" w:rsidP="00C13C13">
            <w:pPr>
              <w:pStyle w:val="Heading3"/>
              <w:numPr>
                <w:ilvl w:val="0"/>
                <w:numId w:val="24"/>
              </w:numPr>
              <w:spacing w:before="0"/>
              <w:ind w:right="90"/>
              <w:rPr>
                <w:rFonts w:asciiTheme="minorHAnsi" w:hAnsiTheme="minorHAnsi"/>
                <w:b/>
                <w:caps/>
                <w:sz w:val="18"/>
              </w:rPr>
            </w:pPr>
            <w:r w:rsidRPr="00C13C13">
              <w:rPr>
                <w:rFonts w:asciiTheme="minorHAnsi" w:hAnsiTheme="minorHAnsi"/>
                <w:snapToGrid w:val="0"/>
                <w:sz w:val="18"/>
                <w:szCs w:val="18"/>
              </w:rPr>
              <w:t xml:space="preserve">I am either: a) a responsible person eligible under Division 3 of the Business and Professions Code </w:t>
            </w:r>
            <w:r w:rsidRPr="00C13C13">
              <w:rPr>
                <w:rFonts w:asciiTheme="minorHAnsi" w:hAnsiTheme="minorHAnsi"/>
                <w:sz w:val="18"/>
                <w:szCs w:val="18"/>
              </w:rPr>
              <w:t xml:space="preserve">in the applicable classification to accept responsibility for the system design, construction, or installation </w:t>
            </w:r>
            <w:r w:rsidRPr="00C13C13">
              <w:rPr>
                <w:rFonts w:asciiTheme="minorHAnsi" w:hAnsiTheme="minorHAnsi"/>
                <w:snapToGrid w:val="0"/>
                <w:sz w:val="18"/>
                <w:szCs w:val="18"/>
              </w:rPr>
              <w:t xml:space="preserve">of features, materials, components, or manufactured devices </w:t>
            </w:r>
            <w:r w:rsidRPr="00C13C13">
              <w:rPr>
                <w:rFonts w:asciiTheme="minorHAnsi" w:hAnsiTheme="minorHAnsi"/>
                <w:sz w:val="18"/>
                <w:szCs w:val="18"/>
              </w:rPr>
              <w:t xml:space="preserve">for the scope of work identified on this Certificate of Installation </w:t>
            </w:r>
            <w:r w:rsidRPr="00C13C13">
              <w:rPr>
                <w:rFonts w:asciiTheme="minorHAnsi" w:hAnsiTheme="minorHAnsi"/>
                <w:snapToGrid w:val="0"/>
                <w:sz w:val="18"/>
                <w:szCs w:val="18"/>
              </w:rPr>
              <w:t>and attest to the declarations in this statement</w:t>
            </w:r>
            <w:r w:rsidRPr="00C13C13">
              <w:rPr>
                <w:rFonts w:asciiTheme="minorHAnsi" w:hAnsiTheme="minorHAnsi"/>
                <w:sz w:val="18"/>
                <w:szCs w:val="18"/>
              </w:rPr>
              <w:t>, or b) I am an authorized representative of the responsible person and attest to the declarations in this statement on the responsible person’s behalf</w:t>
            </w:r>
            <w:r w:rsidRPr="00C13C13">
              <w:rPr>
                <w:rFonts w:asciiTheme="minorHAnsi" w:eastAsia="Calibri" w:hAnsiTheme="minorHAnsi"/>
                <w:sz w:val="18"/>
                <w:szCs w:val="18"/>
              </w:rPr>
              <w:t>.</w:t>
            </w:r>
          </w:p>
          <w:p w14:paraId="5912D566" w14:textId="77777777" w:rsidR="00EA4B2F" w:rsidRPr="00C13C13" w:rsidRDefault="00EA4B2F" w:rsidP="00EA4B2F">
            <w:pPr>
              <w:keepNext/>
              <w:numPr>
                <w:ilvl w:val="0"/>
                <w:numId w:val="24"/>
              </w:numPr>
              <w:autoSpaceDE w:val="0"/>
              <w:autoSpaceDN w:val="0"/>
              <w:adjustRightInd w:val="0"/>
              <w:ind w:right="90"/>
              <w:rPr>
                <w:rFonts w:asciiTheme="minorHAnsi" w:hAnsiTheme="minorHAnsi"/>
                <w:sz w:val="18"/>
                <w:szCs w:val="18"/>
              </w:rPr>
            </w:pPr>
            <w:r w:rsidRPr="00C13C13">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13C13">
              <w:rPr>
                <w:rFonts w:asciiTheme="minorHAnsi" w:eastAsia="Calibri" w:hAnsiTheme="minorHAnsi" w:cs="TimesNewRomanPSMT"/>
                <w:sz w:val="18"/>
                <w:szCs w:val="18"/>
              </w:rPr>
              <w:t>.</w:t>
            </w:r>
          </w:p>
          <w:p w14:paraId="42917DAD" w14:textId="77777777" w:rsidR="00EA4B2F" w:rsidRPr="00C13C13" w:rsidRDefault="00EA4B2F" w:rsidP="00EA4B2F">
            <w:pPr>
              <w:pStyle w:val="ListParagraph"/>
              <w:keepNext/>
              <w:numPr>
                <w:ilvl w:val="0"/>
                <w:numId w:val="24"/>
              </w:numPr>
              <w:autoSpaceDE w:val="0"/>
              <w:autoSpaceDN w:val="0"/>
              <w:adjustRightInd w:val="0"/>
              <w:rPr>
                <w:rFonts w:asciiTheme="minorHAnsi" w:hAnsiTheme="minorHAnsi"/>
                <w:sz w:val="18"/>
              </w:rPr>
            </w:pPr>
            <w:r w:rsidRPr="00C13C13">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C13C13" w:rsidDel="001D633D">
              <w:rPr>
                <w:rFonts w:asciiTheme="minorHAnsi" w:hAnsiTheme="minorHAnsi"/>
                <w:sz w:val="18"/>
                <w:szCs w:val="18"/>
              </w:rPr>
              <w:t xml:space="preserve"> </w:t>
            </w:r>
          </w:p>
          <w:p w14:paraId="4A3A5AFC" w14:textId="4BC63D0F" w:rsidR="00EA01F0" w:rsidRPr="00C13C13" w:rsidRDefault="00EA4B2F" w:rsidP="00C13C13">
            <w:pPr>
              <w:pStyle w:val="ListParagraph"/>
              <w:numPr>
                <w:ilvl w:val="0"/>
                <w:numId w:val="24"/>
              </w:numPr>
              <w:rPr>
                <w:rFonts w:ascii="Calibri" w:hAnsi="Calibri"/>
                <w:b/>
              </w:rPr>
            </w:pPr>
            <w:r w:rsidRPr="00C13C13">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EA01F0" w:rsidRPr="00B272DC" w14:paraId="4A3A5B00" w14:textId="77777777" w:rsidTr="00881890">
        <w:tblPrEx>
          <w:tblCellMar>
            <w:left w:w="108" w:type="dxa"/>
            <w:right w:w="108" w:type="dxa"/>
          </w:tblCellMar>
        </w:tblPrEx>
        <w:trPr>
          <w:trHeight w:val="360"/>
        </w:trPr>
        <w:tc>
          <w:tcPr>
            <w:tcW w:w="5214" w:type="dxa"/>
          </w:tcPr>
          <w:p w14:paraId="4A3A5AFE" w14:textId="77777777" w:rsidR="00EA01F0" w:rsidRPr="00B272DC"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Name:</w:t>
            </w:r>
          </w:p>
        </w:tc>
        <w:tc>
          <w:tcPr>
            <w:tcW w:w="5671" w:type="dxa"/>
            <w:gridSpan w:val="3"/>
          </w:tcPr>
          <w:p w14:paraId="4A3A5AFF" w14:textId="77777777" w:rsidR="00EA01F0" w:rsidRPr="00B272DC"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Signature:</w:t>
            </w:r>
          </w:p>
        </w:tc>
      </w:tr>
      <w:tr w:rsidR="00EA01F0" w:rsidRPr="00B272DC" w14:paraId="4A3A5B03" w14:textId="77777777" w:rsidTr="00881890">
        <w:tblPrEx>
          <w:tblCellMar>
            <w:left w:w="108" w:type="dxa"/>
            <w:right w:w="108" w:type="dxa"/>
          </w:tblCellMar>
        </w:tblPrEx>
        <w:trPr>
          <w:trHeight w:val="360"/>
        </w:trPr>
        <w:tc>
          <w:tcPr>
            <w:tcW w:w="5214" w:type="dxa"/>
          </w:tcPr>
          <w:p w14:paraId="4A3A5B01"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Company Name:  (Installing Subcontractor or General Contractor or Builder/Owner)</w:t>
            </w:r>
          </w:p>
        </w:tc>
        <w:tc>
          <w:tcPr>
            <w:tcW w:w="5671" w:type="dxa"/>
            <w:gridSpan w:val="3"/>
          </w:tcPr>
          <w:p w14:paraId="4A3A5B02"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Position With Company (Title):</w:t>
            </w:r>
          </w:p>
        </w:tc>
      </w:tr>
      <w:tr w:rsidR="00EA01F0" w:rsidRPr="00B272DC" w14:paraId="4A3A5B06" w14:textId="77777777" w:rsidTr="00881890">
        <w:tblPrEx>
          <w:tblCellMar>
            <w:left w:w="108" w:type="dxa"/>
            <w:right w:w="108" w:type="dxa"/>
          </w:tblCellMar>
        </w:tblPrEx>
        <w:trPr>
          <w:trHeight w:val="360"/>
        </w:trPr>
        <w:tc>
          <w:tcPr>
            <w:tcW w:w="5214" w:type="dxa"/>
          </w:tcPr>
          <w:p w14:paraId="4A3A5B04"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7600B">
              <w:rPr>
                <w:rFonts w:ascii="Calibri" w:hAnsi="Calibri"/>
                <w:sz w:val="14"/>
                <w:szCs w:val="14"/>
              </w:rPr>
              <w:t>Address:</w:t>
            </w:r>
          </w:p>
        </w:tc>
        <w:tc>
          <w:tcPr>
            <w:tcW w:w="5671" w:type="dxa"/>
            <w:gridSpan w:val="3"/>
          </w:tcPr>
          <w:p w14:paraId="4A3A5B05"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CSLB License:</w:t>
            </w:r>
          </w:p>
        </w:tc>
      </w:tr>
      <w:tr w:rsidR="00EA01F0" w:rsidRPr="00B272DC" w14:paraId="4A3A5B0A" w14:textId="77777777" w:rsidTr="00881890">
        <w:tblPrEx>
          <w:tblCellMar>
            <w:left w:w="108" w:type="dxa"/>
            <w:right w:w="108" w:type="dxa"/>
          </w:tblCellMar>
        </w:tblPrEx>
        <w:trPr>
          <w:trHeight w:val="360"/>
        </w:trPr>
        <w:tc>
          <w:tcPr>
            <w:tcW w:w="5214" w:type="dxa"/>
          </w:tcPr>
          <w:p w14:paraId="4A3A5B07"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7600B">
              <w:rPr>
                <w:rFonts w:ascii="Calibri" w:hAnsi="Calibri"/>
                <w:sz w:val="14"/>
                <w:szCs w:val="14"/>
              </w:rPr>
              <w:t>City/State/Zip:</w:t>
            </w:r>
          </w:p>
        </w:tc>
        <w:tc>
          <w:tcPr>
            <w:tcW w:w="2774" w:type="dxa"/>
            <w:gridSpan w:val="2"/>
          </w:tcPr>
          <w:p w14:paraId="4A3A5B08" w14:textId="275C8E28"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Phone</w:t>
            </w:r>
            <w:r w:rsidR="00766464">
              <w:rPr>
                <w:rFonts w:ascii="Calibri" w:hAnsi="Calibri"/>
                <w:sz w:val="14"/>
                <w:szCs w:val="14"/>
              </w:rPr>
              <w:t>:</w:t>
            </w:r>
          </w:p>
        </w:tc>
        <w:tc>
          <w:tcPr>
            <w:tcW w:w="2897" w:type="dxa"/>
          </w:tcPr>
          <w:p w14:paraId="4A3A5B09"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Date Signed:</w:t>
            </w:r>
          </w:p>
        </w:tc>
      </w:tr>
      <w:tr w:rsidR="00EA01F0" w:rsidRPr="00B272DC" w14:paraId="4A3A5B0D" w14:textId="77777777" w:rsidTr="00881890">
        <w:tblPrEx>
          <w:tblCellMar>
            <w:left w:w="108" w:type="dxa"/>
            <w:right w:w="108" w:type="dxa"/>
          </w:tblCellMar>
        </w:tblPrEx>
        <w:trPr>
          <w:trHeight w:val="360"/>
        </w:trPr>
        <w:tc>
          <w:tcPr>
            <w:tcW w:w="5214" w:type="dxa"/>
          </w:tcPr>
          <w:p w14:paraId="4A3A5B0B"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1B6B55">
              <w:rPr>
                <w:rFonts w:ascii="Calibri" w:hAnsi="Calibri"/>
                <w:sz w:val="14"/>
                <w:szCs w:val="14"/>
              </w:rPr>
              <w:t>Third Party Quality Control Program (TPQCP)</w:t>
            </w:r>
            <w:r>
              <w:rPr>
                <w:rFonts w:ascii="Calibri" w:hAnsi="Calibri"/>
                <w:sz w:val="14"/>
                <w:szCs w:val="14"/>
              </w:rPr>
              <w:t xml:space="preserve"> Status:</w:t>
            </w:r>
          </w:p>
        </w:tc>
        <w:tc>
          <w:tcPr>
            <w:tcW w:w="5671" w:type="dxa"/>
            <w:gridSpan w:val="3"/>
          </w:tcPr>
          <w:p w14:paraId="4A3A5B0C"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Name of TPQCP (if applicable): </w:t>
            </w:r>
          </w:p>
        </w:tc>
      </w:tr>
    </w:tbl>
    <w:p w14:paraId="4A3A5B0E" w14:textId="77777777" w:rsidR="00EA01F0" w:rsidRDefault="00EA01F0" w:rsidP="009762F6">
      <w:pPr>
        <w:ind w:hanging="677"/>
        <w:rPr>
          <w:rFonts w:ascii="Calibri" w:hAnsi="Calibri"/>
        </w:rPr>
      </w:pPr>
    </w:p>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881890">
          <w:headerReference w:type="even" r:id="rId8"/>
          <w:headerReference w:type="default" r:id="rId9"/>
          <w:footerReference w:type="default" r:id="rId10"/>
          <w:headerReference w:type="first" r:id="rId11"/>
          <w:type w:val="continuous"/>
          <w:pgSz w:w="12240" w:h="15840" w:code="1"/>
          <w:pgMar w:top="825" w:right="720" w:bottom="720" w:left="720" w:header="180" w:footer="576" w:gutter="0"/>
          <w:pgNumType w:start="1"/>
          <w:cols w:space="720"/>
          <w:docGrid w:linePitch="272"/>
        </w:sectPr>
      </w:pPr>
    </w:p>
    <w:p w14:paraId="4A3A5B11" w14:textId="635179F9" w:rsidR="00EA01F0" w:rsidRPr="002F4374" w:rsidRDefault="009B5C14" w:rsidP="009B5C14">
      <w:pPr>
        <w:jc w:val="center"/>
        <w:rPr>
          <w:rFonts w:ascii="Calibri" w:hAnsi="Calibri"/>
          <w:b/>
          <w:szCs w:val="18"/>
        </w:rPr>
      </w:pPr>
      <w:r w:rsidRPr="002F4374">
        <w:rPr>
          <w:rFonts w:ascii="Calibri" w:hAnsi="Calibri"/>
          <w:b/>
          <w:szCs w:val="18"/>
        </w:rPr>
        <w:lastRenderedPageBreak/>
        <w:t>CF2R-</w:t>
      </w:r>
      <w:r w:rsidR="00672313">
        <w:rPr>
          <w:rFonts w:ascii="Calibri" w:hAnsi="Calibri"/>
          <w:b/>
          <w:szCs w:val="18"/>
        </w:rPr>
        <w:t>MCH-24a</w:t>
      </w:r>
      <w:r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47C14090"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r w:rsidR="00EC07D1">
        <w:rPr>
          <w:rFonts w:ascii="Calibri" w:hAnsi="Calibri"/>
          <w:b/>
          <w:sz w:val="18"/>
          <w:szCs w:val="18"/>
        </w:rPr>
        <w:t>Enclosure</w:t>
      </w:r>
      <w:r w:rsidR="00EC07D1" w:rsidRPr="00621003">
        <w:rPr>
          <w:rFonts w:ascii="Calibri" w:hAnsi="Calibri"/>
          <w:b/>
          <w:sz w:val="18"/>
          <w:szCs w:val="18"/>
        </w:rPr>
        <w:t xml:space="preserve"> </w:t>
      </w:r>
      <w:r w:rsidRPr="00621003">
        <w:rPr>
          <w:rFonts w:ascii="Calibri" w:hAnsi="Calibri"/>
          <w:b/>
          <w:sz w:val="18"/>
          <w:szCs w:val="18"/>
        </w:rPr>
        <w:t xml:space="preserve">Air Leakage – General Information </w:t>
      </w:r>
    </w:p>
    <w:p w14:paraId="17281159" w14:textId="43F738F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filled from the </w:t>
      </w:r>
      <w:r w:rsidR="005419F0">
        <w:rPr>
          <w:rFonts w:ascii="Calibri" w:hAnsi="Calibri"/>
          <w:sz w:val="18"/>
          <w:szCs w:val="18"/>
        </w:rPr>
        <w:t>MCH-27</w:t>
      </w:r>
      <w:r>
        <w:rPr>
          <w:rFonts w:ascii="Calibri" w:hAnsi="Calibri"/>
          <w:sz w:val="18"/>
          <w:szCs w:val="18"/>
        </w:rPr>
        <w:t xml:space="preserve"> which determines</w:t>
      </w:r>
      <w:r w:rsidR="00C65A7D">
        <w:rPr>
          <w:rFonts w:ascii="Calibri" w:hAnsi="Calibri"/>
          <w:sz w:val="18"/>
          <w:szCs w:val="18"/>
        </w:rPr>
        <w:t xml:space="preserve"> if</w:t>
      </w:r>
      <w:r w:rsidR="002E7F09">
        <w:rPr>
          <w:rFonts w:ascii="Calibri" w:hAnsi="Calibri"/>
          <w:sz w:val="18"/>
          <w:szCs w:val="18"/>
        </w:rPr>
        <w:t xml:space="preserve"> a</w:t>
      </w:r>
      <w:r>
        <w:rPr>
          <w:rFonts w:ascii="Calibri" w:hAnsi="Calibri"/>
          <w:sz w:val="18"/>
          <w:szCs w:val="18"/>
        </w:rPr>
        <w:t xml:space="preserve"> </w:t>
      </w:r>
      <w:r w:rsidR="005419F0">
        <w:rPr>
          <w:rFonts w:ascii="Calibri" w:hAnsi="Calibri"/>
          <w:sz w:val="18"/>
          <w:szCs w:val="18"/>
        </w:rPr>
        <w:t>2ACH</w:t>
      </w:r>
      <w:r w:rsidR="005419F0" w:rsidRPr="00881890">
        <w:rPr>
          <w:rFonts w:ascii="Calibri" w:hAnsi="Calibri"/>
          <w:sz w:val="18"/>
          <w:szCs w:val="18"/>
          <w:vertAlign w:val="subscript"/>
        </w:rPr>
        <w:t>50</w:t>
      </w:r>
      <w:r w:rsidR="002E7F09">
        <w:rPr>
          <w:rFonts w:ascii="Calibri" w:hAnsi="Calibri"/>
          <w:sz w:val="18"/>
          <w:szCs w:val="18"/>
        </w:rPr>
        <w:t xml:space="preserve"> </w:t>
      </w:r>
      <w:r w:rsidR="005A57F7">
        <w:rPr>
          <w:rFonts w:ascii="Calibri" w:hAnsi="Calibri"/>
          <w:sz w:val="18"/>
          <w:szCs w:val="18"/>
        </w:rPr>
        <w:t>value</w:t>
      </w:r>
      <w:r w:rsidR="00C65A7D">
        <w:rPr>
          <w:rFonts w:ascii="Calibri" w:hAnsi="Calibri"/>
          <w:sz w:val="18"/>
          <w:szCs w:val="18"/>
        </w:rPr>
        <w:t xml:space="preserve"> is required</w:t>
      </w:r>
      <w:r>
        <w:rPr>
          <w:rFonts w:ascii="Calibri" w:hAnsi="Calibri"/>
          <w:sz w:val="18"/>
          <w:szCs w:val="18"/>
        </w:rPr>
        <w:t>.</w:t>
      </w:r>
    </w:p>
    <w:p w14:paraId="772E421E" w14:textId="4795384D" w:rsidR="00EC07D1" w:rsidRDefault="00EC07D1" w:rsidP="00EC07D1">
      <w:pPr>
        <w:pStyle w:val="ListParagraph"/>
        <w:numPr>
          <w:ilvl w:val="0"/>
          <w:numId w:val="15"/>
        </w:numPr>
        <w:rPr>
          <w:rFonts w:ascii="Calibri" w:hAnsi="Calibri"/>
          <w:sz w:val="18"/>
          <w:szCs w:val="18"/>
        </w:rPr>
      </w:pPr>
      <w:r>
        <w:rPr>
          <w:rFonts w:ascii="Calibri" w:hAnsi="Calibri"/>
          <w:sz w:val="18"/>
          <w:szCs w:val="18"/>
        </w:rPr>
        <w:t>This field is au</w:t>
      </w:r>
      <w:r w:rsidR="005419F0">
        <w:rPr>
          <w:rFonts w:ascii="Calibri" w:hAnsi="Calibri"/>
          <w:sz w:val="18"/>
          <w:szCs w:val="18"/>
        </w:rPr>
        <w:t>tomatically filled from the MCH-27</w:t>
      </w:r>
      <w:r>
        <w:rPr>
          <w:rFonts w:ascii="Calibri" w:hAnsi="Calibri"/>
          <w:sz w:val="18"/>
          <w:szCs w:val="18"/>
        </w:rPr>
        <w:t xml:space="preserve"> w</w:t>
      </w:r>
      <w:r w:rsidR="005A57F7">
        <w:rPr>
          <w:rFonts w:ascii="Calibri" w:hAnsi="Calibri"/>
          <w:sz w:val="18"/>
          <w:szCs w:val="18"/>
        </w:rPr>
        <w:t xml:space="preserve">hich determines </w:t>
      </w:r>
      <w:r w:rsidR="00C65A7D">
        <w:rPr>
          <w:rFonts w:ascii="Calibri" w:hAnsi="Calibri"/>
          <w:sz w:val="18"/>
          <w:szCs w:val="18"/>
        </w:rPr>
        <w:t xml:space="preserve">if </w:t>
      </w:r>
      <w:r w:rsidR="002E7F09">
        <w:rPr>
          <w:rFonts w:ascii="Calibri" w:hAnsi="Calibri"/>
          <w:sz w:val="18"/>
          <w:szCs w:val="18"/>
        </w:rPr>
        <w:t>a 0.3CFM/ft</w:t>
      </w:r>
      <w:r w:rsidR="002E7F09" w:rsidRPr="00881890">
        <w:rPr>
          <w:rFonts w:ascii="Calibri" w:hAnsi="Calibri"/>
          <w:sz w:val="18"/>
          <w:szCs w:val="18"/>
          <w:vertAlign w:val="superscript"/>
        </w:rPr>
        <w:t>2</w:t>
      </w:r>
      <w:r w:rsidR="002E7F09">
        <w:rPr>
          <w:rFonts w:ascii="Calibri" w:hAnsi="Calibri"/>
          <w:sz w:val="18"/>
          <w:szCs w:val="18"/>
        </w:rPr>
        <w:t xml:space="preserve"> </w:t>
      </w:r>
      <w:r w:rsidR="005A57F7">
        <w:rPr>
          <w:rFonts w:ascii="Calibri" w:hAnsi="Calibri"/>
          <w:sz w:val="18"/>
          <w:szCs w:val="18"/>
        </w:rPr>
        <w:t>value</w:t>
      </w:r>
      <w:r w:rsidR="00C65A7D">
        <w:rPr>
          <w:rFonts w:ascii="Calibri" w:hAnsi="Calibri"/>
          <w:sz w:val="18"/>
          <w:szCs w:val="18"/>
        </w:rPr>
        <w:t xml:space="preserve"> is required</w:t>
      </w:r>
      <w:r>
        <w:rPr>
          <w:rFonts w:ascii="Calibri" w:hAnsi="Calibri"/>
          <w:sz w:val="18"/>
          <w:szCs w:val="18"/>
        </w:rPr>
        <w:t>.</w:t>
      </w:r>
    </w:p>
    <w:p w14:paraId="44AB8158" w14:textId="1FB53AEC"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w:t>
      </w:r>
      <w:r w:rsidR="004A2663">
        <w:rPr>
          <w:rFonts w:ascii="Calibri" w:hAnsi="Calibri"/>
          <w:sz w:val="18"/>
          <w:szCs w:val="18"/>
        </w:rPr>
        <w:t>displays</w:t>
      </w:r>
      <w:r>
        <w:rPr>
          <w:rFonts w:ascii="Calibri" w:hAnsi="Calibri"/>
          <w:sz w:val="18"/>
          <w:szCs w:val="18"/>
        </w:rPr>
        <w:t xml:space="preserve"> the </w:t>
      </w:r>
      <w:r w:rsidR="004A2663">
        <w:rPr>
          <w:rFonts w:ascii="Calibri" w:hAnsi="Calibri"/>
          <w:sz w:val="18"/>
          <w:szCs w:val="18"/>
        </w:rPr>
        <w:t>2ACH</w:t>
      </w:r>
      <w:r w:rsidR="004A2663" w:rsidRPr="00881890">
        <w:rPr>
          <w:rFonts w:ascii="Calibri" w:hAnsi="Calibri"/>
          <w:sz w:val="18"/>
          <w:szCs w:val="18"/>
          <w:vertAlign w:val="subscript"/>
        </w:rPr>
        <w:t>50</w:t>
      </w:r>
      <w:r>
        <w:rPr>
          <w:rFonts w:ascii="Calibri" w:hAnsi="Calibri"/>
          <w:sz w:val="18"/>
          <w:szCs w:val="18"/>
        </w:rPr>
        <w:t xml:space="preserve"> </w:t>
      </w:r>
      <w:r w:rsidR="004A2663">
        <w:rPr>
          <w:rFonts w:ascii="Calibri" w:hAnsi="Calibri"/>
          <w:sz w:val="18"/>
          <w:szCs w:val="18"/>
        </w:rPr>
        <w:t>default</w:t>
      </w:r>
      <w:r>
        <w:rPr>
          <w:rFonts w:ascii="Calibri" w:hAnsi="Calibri"/>
          <w:sz w:val="18"/>
          <w:szCs w:val="18"/>
        </w:rPr>
        <w:t xml:space="preserve"> </w:t>
      </w:r>
      <w:r w:rsidR="00B02DA6">
        <w:rPr>
          <w:rFonts w:ascii="Calibri" w:hAnsi="Calibri"/>
          <w:sz w:val="18"/>
          <w:szCs w:val="18"/>
        </w:rPr>
        <w:t>enclosure</w:t>
      </w:r>
      <w:r w:rsidR="004A2663">
        <w:rPr>
          <w:rFonts w:ascii="Calibri" w:hAnsi="Calibri"/>
          <w:sz w:val="18"/>
          <w:szCs w:val="18"/>
        </w:rPr>
        <w:t xml:space="preserve"> air leakage.</w:t>
      </w:r>
    </w:p>
    <w:p w14:paraId="028DDDF8" w14:textId="6903D75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indoor temperature measured at the time that the </w:t>
      </w:r>
      <w:r w:rsidR="00B02DA6">
        <w:rPr>
          <w:rFonts w:ascii="Calibri" w:hAnsi="Calibri"/>
          <w:sz w:val="18"/>
          <w:szCs w:val="18"/>
        </w:rPr>
        <w:t>enclosure</w:t>
      </w:r>
      <w:r>
        <w:rPr>
          <w:rFonts w:ascii="Calibri" w:hAnsi="Calibri"/>
          <w:sz w:val="18"/>
          <w:szCs w:val="18"/>
        </w:rPr>
        <w:t xml:space="preserve"> air leakage test was performed.</w:t>
      </w:r>
    </w:p>
    <w:p w14:paraId="17893422" w14:textId="6767052B"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outdoor temperature measured at the time that the </w:t>
      </w:r>
      <w:r w:rsidR="00B02DA6">
        <w:rPr>
          <w:rFonts w:ascii="Calibri" w:hAnsi="Calibri"/>
          <w:sz w:val="18"/>
          <w:szCs w:val="18"/>
        </w:rPr>
        <w:t xml:space="preserve">enclosure </w:t>
      </w:r>
      <w:r>
        <w:rPr>
          <w:rFonts w:ascii="Calibri" w:hAnsi="Calibri"/>
          <w:sz w:val="18"/>
          <w:szCs w:val="18"/>
        </w:rPr>
        <w:t>air leakage test was performed.</w:t>
      </w:r>
    </w:p>
    <w:p w14:paraId="05A1C94F" w14:textId="77777777" w:rsidR="00EC07D1" w:rsidRDefault="00EC07D1" w:rsidP="00EC07D1">
      <w:pPr>
        <w:pStyle w:val="ListParagraph"/>
        <w:numPr>
          <w:ilvl w:val="0"/>
          <w:numId w:val="15"/>
        </w:numPr>
        <w:rPr>
          <w:rFonts w:ascii="Calibri" w:hAnsi="Calibri"/>
          <w:sz w:val="18"/>
          <w:szCs w:val="18"/>
        </w:rPr>
      </w:pPr>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p>
    <w:p w14:paraId="2AB494B9" w14:textId="1E1FA032"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 Enter the building elevation </w:t>
      </w:r>
      <w:r w:rsidR="00F47523">
        <w:rPr>
          <w:rFonts w:ascii="Calibri" w:hAnsi="Calibri"/>
          <w:sz w:val="18"/>
          <w:szCs w:val="18"/>
        </w:rPr>
        <w:t>above sea level. U</w:t>
      </w:r>
      <w:r>
        <w:rPr>
          <w:rFonts w:ascii="Calibri" w:hAnsi="Calibri"/>
          <w:sz w:val="18"/>
          <w:szCs w:val="18"/>
        </w:rPr>
        <w:t>se the value for the closest city found in Joint Appendix JA2.2</w:t>
      </w:r>
      <w:r w:rsidR="00F47523">
        <w:rPr>
          <w:rFonts w:ascii="Calibri" w:hAnsi="Calibri"/>
          <w:sz w:val="18"/>
          <w:szCs w:val="18"/>
        </w:rPr>
        <w:t>.</w:t>
      </w:r>
    </w:p>
    <w:p w14:paraId="6CBA3972" w14:textId="1CD69691"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floor area if HERS verification of dwelling compartmentalization leakage is required.</w:t>
      </w:r>
    </w:p>
    <w:p w14:paraId="3F3ACC1E" w14:textId="4799D5B3"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ceiling area if HERS verification of dwelling compartmentalization leakage is required.</w:t>
      </w:r>
    </w:p>
    <w:p w14:paraId="4DB55E8F" w14:textId="56601AE5"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exterior wall area if HERS verification of dwelling compartmentalization leakage is required.</w:t>
      </w:r>
    </w:p>
    <w:p w14:paraId="41F96E9D" w14:textId="0E1D9ABD"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wall area shared with other dwelling units if HERS verification of dwelling compartmentalization leakage is required.</w:t>
      </w:r>
    </w:p>
    <w:p w14:paraId="19154EA3" w14:textId="5D03CB4D"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sum of the total dwelling unit surface area </w:t>
      </w:r>
      <w:r w:rsidR="005A57F7">
        <w:rPr>
          <w:rFonts w:ascii="Calibri" w:hAnsi="Calibri"/>
          <w:sz w:val="18"/>
          <w:szCs w:val="18"/>
        </w:rPr>
        <w:t>i</w:t>
      </w:r>
      <w:r>
        <w:rPr>
          <w:rFonts w:ascii="Calibri" w:hAnsi="Calibri"/>
          <w:sz w:val="18"/>
          <w:szCs w:val="18"/>
        </w:rPr>
        <w:t>f HERS verification of dwelling compartmentalization leakage is required.</w:t>
      </w:r>
    </w:p>
    <w:p w14:paraId="61766F45" w14:textId="09A280D4"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target dwelling unit compartmentalization leakage value if HERS verification of dwelling compartmentalization leakage is required. </w:t>
      </w:r>
    </w:p>
    <w:p w14:paraId="1797A2C7" w14:textId="0074A318"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date that the </w:t>
      </w:r>
      <w:r w:rsidR="00B02DA6">
        <w:rPr>
          <w:rFonts w:ascii="Calibri" w:hAnsi="Calibri"/>
          <w:sz w:val="18"/>
          <w:szCs w:val="18"/>
        </w:rPr>
        <w:t>enclosure</w:t>
      </w:r>
      <w:r>
        <w:rPr>
          <w:rFonts w:ascii="Calibri" w:hAnsi="Calibri"/>
          <w:sz w:val="18"/>
          <w:szCs w:val="18"/>
        </w:rPr>
        <w:t xml:space="preserve"> </w:t>
      </w:r>
      <w:r w:rsidR="00F47523">
        <w:rPr>
          <w:rFonts w:ascii="Calibri" w:hAnsi="Calibri"/>
          <w:sz w:val="18"/>
          <w:szCs w:val="18"/>
        </w:rPr>
        <w:t xml:space="preserve">air </w:t>
      </w:r>
      <w:r>
        <w:rPr>
          <w:rFonts w:ascii="Calibri" w:hAnsi="Calibri"/>
          <w:sz w:val="18"/>
          <w:szCs w:val="18"/>
        </w:rPr>
        <w:t>leakage test data was collected.</w:t>
      </w:r>
    </w:p>
    <w:p w14:paraId="26E3063C" w14:textId="05CF251E" w:rsidR="005A57F7" w:rsidRDefault="00AB4C89" w:rsidP="00EC07D1">
      <w:pPr>
        <w:pStyle w:val="ListParagraph"/>
        <w:numPr>
          <w:ilvl w:val="0"/>
          <w:numId w:val="15"/>
        </w:numPr>
        <w:rPr>
          <w:rFonts w:ascii="Calibri" w:hAnsi="Calibri"/>
          <w:sz w:val="18"/>
          <w:szCs w:val="18"/>
        </w:rPr>
      </w:pPr>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75C7D7DB"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r w:rsidR="00DC0A4C">
        <w:rPr>
          <w:rFonts w:ascii="Calibri" w:hAnsi="Calibri"/>
          <w:sz w:val="18"/>
          <w:szCs w:val="18"/>
        </w:rPr>
        <w:t xml:space="preserve">enclosure </w:t>
      </w:r>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0EB0E5A5"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0" w14:textId="3366B2CC"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DM-2 Mark II, DG700.</w:t>
      </w:r>
    </w:p>
    <w:p w14:paraId="4A3A5B21" w14:textId="05E61D5F"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1A3822D8"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r w:rsidR="00DC0A4C">
        <w:rPr>
          <w:rFonts w:ascii="Calibri" w:hAnsi="Calibri"/>
          <w:sz w:val="18"/>
          <w:szCs w:val="18"/>
        </w:rPr>
        <w:t>0</w:t>
      </w:r>
      <w:r w:rsidRPr="00BF1ADA">
        <w:rPr>
          <w:rFonts w:ascii="Calibri" w:hAnsi="Calibri"/>
          <w:sz w:val="18"/>
          <w:szCs w:val="18"/>
        </w:rPr>
        <w:t>8 above, an error will appear.</w:t>
      </w:r>
    </w:p>
    <w:p w14:paraId="4A3A5B24" w14:textId="1414489E"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r w:rsidR="00DC0A4C">
        <w:rPr>
          <w:rFonts w:ascii="Calibri" w:hAnsi="Calibri"/>
          <w:sz w:val="18"/>
          <w:szCs w:val="18"/>
        </w:rPr>
        <w:t>enclosure</w:t>
      </w:r>
      <w:r w:rsidR="00DC0A4C" w:rsidRPr="002E227D">
        <w:rPr>
          <w:rFonts w:ascii="Calibri" w:hAnsi="Calibri"/>
          <w:sz w:val="18"/>
          <w:szCs w:val="18"/>
        </w:rPr>
        <w:t xml:space="preserve"> </w:t>
      </w:r>
      <w:r w:rsidRPr="002E227D">
        <w:rPr>
          <w:rFonts w:ascii="Calibri" w:hAnsi="Calibri"/>
          <w:sz w:val="18"/>
          <w:szCs w:val="18"/>
        </w:rPr>
        <w:t xml:space="preserve">for the </w:t>
      </w:r>
      <w:r w:rsidR="00DC0A4C">
        <w:rPr>
          <w:rFonts w:ascii="Calibri" w:hAnsi="Calibri"/>
          <w:sz w:val="18"/>
          <w:szCs w:val="18"/>
        </w:rPr>
        <w:t>enclosure</w:t>
      </w:r>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69329ADB"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6" w14:textId="556BAC02"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US1000, Q46, BD3, BD4.</w:t>
      </w:r>
    </w:p>
    <w:p w14:paraId="4A3A5B27" w14:textId="1EB2AA83"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r w:rsidR="00B02DA6">
        <w:rPr>
          <w:rFonts w:ascii="Calibri" w:hAnsi="Calibri"/>
          <w:sz w:val="18"/>
          <w:szCs w:val="18"/>
        </w:rPr>
        <w:t>enclosure</w:t>
      </w:r>
      <w:r w:rsidR="00B02DA6" w:rsidRPr="002E227D">
        <w:rPr>
          <w:rFonts w:ascii="Calibri" w:hAnsi="Calibri"/>
          <w:sz w:val="18"/>
          <w:szCs w:val="18"/>
        </w:rPr>
        <w:t xml:space="preserve"> </w:t>
      </w:r>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1A721622"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r w:rsidR="009A5280">
        <w:rPr>
          <w:rFonts w:ascii="Calibri" w:hAnsi="Calibri"/>
          <w:b/>
          <w:sz w:val="18"/>
          <w:szCs w:val="18"/>
        </w:rPr>
        <w:t>Enclosure</w:t>
      </w:r>
      <w:r w:rsidR="009A5280" w:rsidRPr="00621003">
        <w:rPr>
          <w:rFonts w:ascii="Calibri" w:hAnsi="Calibri"/>
          <w:b/>
          <w:sz w:val="18"/>
          <w:szCs w:val="18"/>
        </w:rPr>
        <w:t xml:space="preserve"> </w:t>
      </w:r>
      <w:r w:rsidR="00D721FF">
        <w:rPr>
          <w:rFonts w:ascii="Calibri" w:hAnsi="Calibri"/>
          <w:b/>
          <w:sz w:val="18"/>
          <w:szCs w:val="18"/>
        </w:rPr>
        <w:t xml:space="preserve">Air </w:t>
      </w:r>
      <w:r w:rsidRPr="00621003">
        <w:rPr>
          <w:rFonts w:ascii="Calibri" w:hAnsi="Calibri"/>
          <w:b/>
          <w:sz w:val="18"/>
          <w:szCs w:val="18"/>
        </w:rPr>
        <w:t>Leakage Test (</w:t>
      </w:r>
      <w:r w:rsidR="00672313">
        <w:rPr>
          <w:rFonts w:ascii="Calibri" w:hAnsi="Calibri"/>
          <w:b/>
          <w:sz w:val="18"/>
          <w:szCs w:val="18"/>
        </w:rPr>
        <w:t>MCH24a</w:t>
      </w:r>
      <w:r w:rsidRPr="00621003">
        <w:rPr>
          <w:rFonts w:ascii="Calibri" w:hAnsi="Calibri"/>
          <w:b/>
          <w:sz w:val="18"/>
          <w:szCs w:val="18"/>
        </w:rPr>
        <w:t>)</w:t>
      </w:r>
    </w:p>
    <w:p w14:paraId="4A3A5B2B" w14:textId="13C58336"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890110">
        <w:rPr>
          <w:rFonts w:ascii="Calibri" w:hAnsi="Calibri"/>
          <w:sz w:val="18"/>
          <w:szCs w:val="18"/>
        </w:rPr>
        <w:t>T</w:t>
      </w:r>
      <w:r w:rsidRPr="00BF1ADA">
        <w:rPr>
          <w:rFonts w:ascii="Calibri" w:hAnsi="Calibri"/>
          <w:sz w:val="18"/>
          <w:szCs w:val="18"/>
        </w:rPr>
        <w:t xml:space="preserve">ime </w:t>
      </w:r>
      <w:r w:rsidR="00890110">
        <w:rPr>
          <w:rFonts w:ascii="Calibri" w:hAnsi="Calibri"/>
          <w:sz w:val="18"/>
          <w:szCs w:val="18"/>
        </w:rPr>
        <w:t>A</w:t>
      </w:r>
      <w:r w:rsidRPr="00BF1ADA">
        <w:rPr>
          <w:rFonts w:ascii="Calibri" w:hAnsi="Calibri"/>
          <w:sz w:val="18"/>
          <w:szCs w:val="18"/>
        </w:rPr>
        <w:t xml:space="preserve">verage </w:t>
      </w:r>
      <w:r w:rsidR="00890110">
        <w:rPr>
          <w:rFonts w:ascii="Calibri" w:hAnsi="Calibri"/>
          <w:sz w:val="18"/>
          <w:szCs w:val="18"/>
        </w:rPr>
        <w:t>P</w:t>
      </w:r>
      <w:r w:rsidRPr="00BF1ADA">
        <w:rPr>
          <w:rFonts w:ascii="Calibri" w:hAnsi="Calibri"/>
          <w:sz w:val="18"/>
          <w:szCs w:val="18"/>
        </w:rPr>
        <w:t>eriod used on the manometer during the test. Must be at least 10 seconds.</w:t>
      </w:r>
    </w:p>
    <w:p w14:paraId="4A3A5B2C" w14:textId="4204A553"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r w:rsidR="00C70CDD">
        <w:rPr>
          <w:rFonts w:ascii="Calibri" w:hAnsi="Calibri"/>
          <w:sz w:val="18"/>
          <w:szCs w:val="18"/>
        </w:rPr>
        <w:t>d</w:t>
      </w:r>
      <w:r>
        <w:rPr>
          <w:rFonts w:ascii="Calibri" w:hAnsi="Calibri"/>
          <w:sz w:val="18"/>
          <w:szCs w:val="18"/>
        </w:rPr>
        <w:t>epressurization (air blowing out of house).</w:t>
      </w:r>
      <w:r w:rsidRPr="009B5C14">
        <w:rPr>
          <w:rFonts w:ascii="Calibri" w:hAnsi="Calibri"/>
          <w:sz w:val="18"/>
          <w:szCs w:val="18"/>
        </w:rPr>
        <w:t xml:space="preserve"> </w:t>
      </w:r>
    </w:p>
    <w:p w14:paraId="4A3A5B2D" w14:textId="21254C67"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A7427E">
        <w:rPr>
          <w:rFonts w:ascii="Calibri" w:hAnsi="Calibri"/>
          <w:sz w:val="18"/>
          <w:szCs w:val="18"/>
        </w:rPr>
        <w:t xml:space="preserve">pre-test baseline enclosure pressure. </w:t>
      </w:r>
      <w:r w:rsidR="006A4DFF">
        <w:rPr>
          <w:rFonts w:ascii="Calibri" w:hAnsi="Calibri"/>
          <w:sz w:val="18"/>
          <w:szCs w:val="18"/>
        </w:rPr>
        <w:t>This is the reading on the manual manometer with no fans turned on.</w:t>
      </w:r>
    </w:p>
    <w:p w14:paraId="4A3A5B32" w14:textId="092643A7"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This field is automatically calculated</w:t>
      </w:r>
      <w:r w:rsidR="00C70CDD">
        <w:rPr>
          <w:rFonts w:ascii="Calibri" w:hAnsi="Calibri"/>
          <w:sz w:val="18"/>
          <w:szCs w:val="18"/>
        </w:rPr>
        <w:t xml:space="preserve">. This is the enclosure pressure target value the </w:t>
      </w:r>
      <w:r w:rsidR="00B02DA6">
        <w:rPr>
          <w:rFonts w:ascii="Calibri" w:hAnsi="Calibri"/>
          <w:sz w:val="18"/>
          <w:szCs w:val="18"/>
        </w:rPr>
        <w:t>enclosure</w:t>
      </w:r>
      <w:r w:rsidR="00C70CDD">
        <w:rPr>
          <w:rFonts w:ascii="Calibri" w:hAnsi="Calibri"/>
          <w:sz w:val="18"/>
          <w:szCs w:val="18"/>
        </w:rPr>
        <w:t xml:space="preserve"> needs to achieve</w:t>
      </w:r>
      <w:r w:rsidR="006A4DFF">
        <w:rPr>
          <w:rFonts w:ascii="Calibri" w:hAnsi="Calibri"/>
          <w:sz w:val="18"/>
          <w:szCs w:val="18"/>
        </w:rPr>
        <w:t xml:space="preserve"> during the test</w:t>
      </w:r>
      <w:r w:rsidR="00C70CDD">
        <w:rPr>
          <w:rFonts w:ascii="Calibri" w:hAnsi="Calibri"/>
          <w:sz w:val="18"/>
          <w:szCs w:val="18"/>
        </w:rPr>
        <w:t>.</w:t>
      </w:r>
    </w:p>
    <w:p w14:paraId="16535BC0" w14:textId="0451D3F5" w:rsidR="00C70CDD" w:rsidRDefault="00C70CDD" w:rsidP="0009311F">
      <w:pPr>
        <w:pStyle w:val="ListParagraph"/>
        <w:numPr>
          <w:ilvl w:val="0"/>
          <w:numId w:val="17"/>
        </w:numPr>
        <w:rPr>
          <w:rFonts w:ascii="Calibri" w:hAnsi="Calibri"/>
          <w:sz w:val="18"/>
          <w:szCs w:val="18"/>
        </w:rPr>
      </w:pPr>
      <w:r>
        <w:rPr>
          <w:rFonts w:ascii="Calibri" w:hAnsi="Calibri"/>
          <w:sz w:val="18"/>
          <w:szCs w:val="18"/>
        </w:rPr>
        <w:t>Enter the unadjusted enclosure pressure measured. This value is read from the manual manometer during the test.</w:t>
      </w:r>
    </w:p>
    <w:p w14:paraId="000AA53E" w14:textId="3AA4AA71" w:rsidR="00C70CDD" w:rsidRDefault="00C70CDD" w:rsidP="0009311F">
      <w:pPr>
        <w:pStyle w:val="ListParagraph"/>
        <w:numPr>
          <w:ilvl w:val="0"/>
          <w:numId w:val="17"/>
        </w:numPr>
        <w:rPr>
          <w:rFonts w:ascii="Calibri" w:hAnsi="Calibri"/>
          <w:sz w:val="18"/>
          <w:szCs w:val="18"/>
        </w:rPr>
      </w:pPr>
      <w:r>
        <w:rPr>
          <w:rFonts w:ascii="Calibri" w:hAnsi="Calibri"/>
          <w:sz w:val="18"/>
          <w:szCs w:val="18"/>
        </w:rPr>
        <w:t>This field is automatically calculated. This value is the difference of the unadjusted enclosure pressure measured and the pre-test baseline enclosure pressure.</w:t>
      </w:r>
      <w:r w:rsidR="006A4DFF">
        <w:rPr>
          <w:rFonts w:ascii="Calibri" w:hAnsi="Calibri"/>
          <w:sz w:val="18"/>
          <w:szCs w:val="18"/>
        </w:rPr>
        <w:t xml:space="preserve"> 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p>
    <w:p w14:paraId="0F1D0332" w14:textId="15C57458" w:rsidR="00C70CDD" w:rsidRDefault="00C70CDD"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This field determines if the pressure achieved is acceptable to proceed </w:t>
      </w:r>
      <w:r w:rsidR="006A4DFF">
        <w:rPr>
          <w:rFonts w:ascii="Calibri" w:hAnsi="Calibri"/>
          <w:sz w:val="18"/>
          <w:szCs w:val="18"/>
        </w:rPr>
        <w:t xml:space="preserve">with </w:t>
      </w:r>
      <w:r>
        <w:rPr>
          <w:rFonts w:ascii="Calibri" w:hAnsi="Calibri"/>
          <w:sz w:val="18"/>
          <w:szCs w:val="18"/>
        </w:rPr>
        <w:t xml:space="preserve">the </w:t>
      </w:r>
      <w:r w:rsidR="006A4DFF">
        <w:rPr>
          <w:rFonts w:ascii="Calibri" w:hAnsi="Calibri"/>
          <w:sz w:val="18"/>
          <w:szCs w:val="18"/>
        </w:rPr>
        <w:t xml:space="preserve">enclosure air leakage </w:t>
      </w:r>
      <w:r>
        <w:rPr>
          <w:rFonts w:ascii="Calibri" w:hAnsi="Calibri"/>
          <w:sz w:val="18"/>
          <w:szCs w:val="18"/>
        </w:rPr>
        <w:t>test.</w:t>
      </w:r>
    </w:p>
    <w:p w14:paraId="4A3A5B39" w14:textId="63BEA486"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r w:rsidR="00C70CDD">
        <w:rPr>
          <w:rFonts w:ascii="Calibri" w:hAnsi="Calibri"/>
          <w:sz w:val="18"/>
          <w:szCs w:val="18"/>
        </w:rPr>
        <w:t xml:space="preserve">measured nominal </w:t>
      </w:r>
      <w:r>
        <w:rPr>
          <w:rFonts w:ascii="Calibri" w:hAnsi="Calibri"/>
          <w:sz w:val="18"/>
          <w:szCs w:val="18"/>
        </w:rPr>
        <w:t xml:space="preserve">fan flow </w:t>
      </w:r>
      <w:r w:rsidR="00C70CDD">
        <w:rPr>
          <w:rFonts w:ascii="Calibri" w:hAnsi="Calibri"/>
          <w:sz w:val="18"/>
          <w:szCs w:val="18"/>
        </w:rPr>
        <w:t xml:space="preserve">at above fan pressure </w:t>
      </w:r>
      <w:r>
        <w:rPr>
          <w:rFonts w:ascii="Calibri" w:hAnsi="Calibri"/>
          <w:sz w:val="18"/>
          <w:szCs w:val="18"/>
        </w:rPr>
        <w:t xml:space="preserve">from the manometer that corresponds to the </w:t>
      </w:r>
      <w:r w:rsidR="00C70CDD">
        <w:rPr>
          <w:rFonts w:ascii="Calibri" w:hAnsi="Calibri"/>
          <w:sz w:val="18"/>
          <w:szCs w:val="18"/>
        </w:rPr>
        <w:t>induced enclosure pressure difference.</w:t>
      </w:r>
    </w:p>
    <w:p w14:paraId="4A3A5B3A" w14:textId="46D5A716"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w:t>
      </w:r>
      <w:r w:rsidR="00A8014F">
        <w:rPr>
          <w:rFonts w:ascii="Calibri" w:hAnsi="Calibri"/>
          <w:sz w:val="18"/>
          <w:szCs w:val="18"/>
        </w:rPr>
        <w:t>The induced enclosure pressure difference is converted to a nominal airflow at 50 Pa.</w:t>
      </w:r>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46010AAB"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lastRenderedPageBreak/>
        <w:t>This field is automatically calculated</w:t>
      </w:r>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r w:rsidR="00FB41F0">
        <w:rPr>
          <w:rFonts w:ascii="Calibri" w:hAnsi="Calibri"/>
          <w:sz w:val="18"/>
          <w:szCs w:val="18"/>
        </w:rPr>
        <w:t xml:space="preserve"> using equation 4 in Section 9 of ASTM E779-10</w:t>
      </w:r>
      <w:r w:rsidR="00B02DA6">
        <w:rPr>
          <w:rFonts w:ascii="Calibri" w:hAnsi="Calibri"/>
          <w:sz w:val="18"/>
          <w:szCs w:val="18"/>
        </w:rPr>
        <w:t>.</w:t>
      </w:r>
    </w:p>
    <w:p w14:paraId="4A3A5DEF" w14:textId="77777777" w:rsidR="0009311F" w:rsidRDefault="0009311F" w:rsidP="0009311F">
      <w:pPr>
        <w:pStyle w:val="ListParagraph"/>
        <w:rPr>
          <w:rFonts w:ascii="Calibri" w:hAnsi="Calibri"/>
          <w:sz w:val="18"/>
          <w:szCs w:val="18"/>
        </w:rPr>
      </w:pPr>
    </w:p>
    <w:p w14:paraId="4A3A5DF0" w14:textId="6081A66E"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r w:rsidR="00FB41F0">
        <w:rPr>
          <w:rFonts w:ascii="Calibri" w:hAnsi="Calibri"/>
          <w:sz w:val="18"/>
          <w:szCs w:val="18"/>
        </w:rPr>
        <w:t>c</w:t>
      </w:r>
      <w:r>
        <w:rPr>
          <w:rFonts w:ascii="Calibri" w:hAnsi="Calibri"/>
          <w:sz w:val="18"/>
          <w:szCs w:val="18"/>
        </w:rPr>
        <w:t xml:space="preserve">orrected CFM50 is the </w:t>
      </w:r>
      <w:r w:rsidR="00FB41F0">
        <w:rPr>
          <w:rFonts w:ascii="Calibri" w:hAnsi="Calibri"/>
          <w:sz w:val="18"/>
          <w:szCs w:val="18"/>
        </w:rPr>
        <w:t>n</w:t>
      </w:r>
      <w:r>
        <w:rPr>
          <w:rFonts w:ascii="Calibri" w:hAnsi="Calibri"/>
          <w:sz w:val="18"/>
          <w:szCs w:val="18"/>
        </w:rPr>
        <w:t xml:space="preserve">ominal CFM50 from Section C multiplied by the </w:t>
      </w:r>
      <w:r w:rsidR="00FB41F0">
        <w:rPr>
          <w:rFonts w:ascii="Calibri" w:hAnsi="Calibri"/>
          <w:sz w:val="18"/>
          <w:szCs w:val="18"/>
        </w:rPr>
        <w:t>a</w:t>
      </w:r>
      <w:r>
        <w:rPr>
          <w:rFonts w:ascii="Calibri" w:hAnsi="Calibri"/>
          <w:sz w:val="18"/>
          <w:szCs w:val="18"/>
        </w:rPr>
        <w:t xml:space="preserve">ltitude and </w:t>
      </w:r>
      <w:r w:rsidR="00FB41F0">
        <w:rPr>
          <w:rFonts w:ascii="Calibri" w:hAnsi="Calibri"/>
          <w:sz w:val="18"/>
          <w:szCs w:val="18"/>
        </w:rPr>
        <w:t>t</w:t>
      </w:r>
      <w:r>
        <w:rPr>
          <w:rFonts w:ascii="Calibri" w:hAnsi="Calibri"/>
          <w:sz w:val="18"/>
          <w:szCs w:val="18"/>
        </w:rPr>
        <w:t xml:space="preserve">emperature </w:t>
      </w:r>
      <w:r w:rsidR="00FB41F0">
        <w:rPr>
          <w:rFonts w:ascii="Calibri" w:hAnsi="Calibri"/>
          <w:sz w:val="18"/>
          <w:szCs w:val="18"/>
        </w:rPr>
        <w:t>c</w:t>
      </w:r>
      <w:r>
        <w:rPr>
          <w:rFonts w:ascii="Calibri" w:hAnsi="Calibri"/>
          <w:sz w:val="18"/>
          <w:szCs w:val="18"/>
        </w:rPr>
        <w:t xml:space="preserve">orrection </w:t>
      </w:r>
      <w:r w:rsidR="00FB41F0">
        <w:rPr>
          <w:rFonts w:ascii="Calibri" w:hAnsi="Calibri"/>
          <w:sz w:val="18"/>
          <w:szCs w:val="18"/>
        </w:rPr>
        <w:t>f</w:t>
      </w:r>
      <w:r>
        <w:rPr>
          <w:rFonts w:ascii="Calibri" w:hAnsi="Calibri"/>
          <w:sz w:val="18"/>
          <w:szCs w:val="18"/>
        </w:rPr>
        <w:t>actor.</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rsidP="00881890">
      <w:pPr>
        <w:pStyle w:val="ListParagraph"/>
        <w:numPr>
          <w:ilvl w:val="0"/>
          <w:numId w:val="19"/>
        </w:numPr>
        <w:rPr>
          <w:rFonts w:ascii="Calibri" w:hAnsi="Calibri"/>
          <w:sz w:val="18"/>
          <w:szCs w:val="18"/>
        </w:rPr>
      </w:pPr>
      <w:r>
        <w:rPr>
          <w:rFonts w:ascii="Calibri" w:hAnsi="Calibri"/>
          <w:sz w:val="18"/>
          <w:szCs w:val="18"/>
        </w:rPr>
        <w:t>This field is automatically calculated</w:t>
      </w:r>
      <w:r w:rsidR="00E223BF">
        <w:rPr>
          <w:rFonts w:ascii="Calibri" w:hAnsi="Calibri"/>
          <w:sz w:val="18"/>
          <w:szCs w:val="18"/>
        </w:rPr>
        <w:t>. This value is determined from equation 5a from ANSI/RESNET/ICC 380-2016.</w:t>
      </w:r>
    </w:p>
    <w:p w14:paraId="1ADEEE94" w14:textId="77777777" w:rsidR="00E223BF" w:rsidRDefault="00E223BF" w:rsidP="0009311F">
      <w:pPr>
        <w:rPr>
          <w:rFonts w:ascii="Calibri" w:hAnsi="Calibri"/>
          <w:b/>
          <w:sz w:val="18"/>
          <w:szCs w:val="18"/>
        </w:rPr>
      </w:pPr>
    </w:p>
    <w:p w14:paraId="4A3A5DF8" w14:textId="55B1D94D" w:rsidR="0009311F" w:rsidRPr="009A74E8" w:rsidRDefault="0009311F" w:rsidP="0009311F">
      <w:pPr>
        <w:rPr>
          <w:rFonts w:ascii="Calibri" w:hAnsi="Calibri"/>
          <w:b/>
          <w:sz w:val="18"/>
          <w:szCs w:val="18"/>
        </w:rPr>
      </w:pPr>
      <w:r w:rsidRPr="009A74E8">
        <w:rPr>
          <w:rFonts w:ascii="Calibri" w:hAnsi="Calibri"/>
          <w:b/>
          <w:sz w:val="18"/>
          <w:szCs w:val="18"/>
        </w:rPr>
        <w:t xml:space="preserve">Section F. </w:t>
      </w:r>
      <w:r w:rsidR="005419F0">
        <w:rPr>
          <w:rFonts w:ascii="Calibri" w:hAnsi="Calibri"/>
          <w:b/>
          <w:sz w:val="18"/>
          <w:szCs w:val="18"/>
        </w:rPr>
        <w:t>Measured Enclosure Air Leakage Rate</w:t>
      </w:r>
    </w:p>
    <w:p w14:paraId="4A3A5DF9" w14:textId="47843B9F"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w:t>
      </w:r>
      <w:r w:rsidR="005419F0">
        <w:rPr>
          <w:rFonts w:ascii="Calibri" w:hAnsi="Calibri"/>
          <w:sz w:val="18"/>
          <w:szCs w:val="18"/>
        </w:rPr>
        <w:t>.</w:t>
      </w:r>
    </w:p>
    <w:p w14:paraId="4A3A5DFA" w14:textId="77777777" w:rsidR="0009311F" w:rsidRDefault="0009311F" w:rsidP="0009311F">
      <w:pPr>
        <w:pStyle w:val="ListParagraph"/>
      </w:pPr>
    </w:p>
    <w:p w14:paraId="4A3A5DFB" w14:textId="002D96F8"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w:t>
      </w:r>
      <w:r w:rsidR="005419F0">
        <w:rPr>
          <w:rFonts w:ascii="Calibri" w:hAnsi="Calibri"/>
          <w:b/>
          <w:sz w:val="18"/>
          <w:szCs w:val="18"/>
        </w:rPr>
        <w:t xml:space="preserve"> Worksheet</w:t>
      </w:r>
      <w:r w:rsidRPr="005C7DD1">
        <w:rPr>
          <w:rFonts w:ascii="Calibri" w:hAnsi="Calibri"/>
          <w:b/>
          <w:sz w:val="18"/>
          <w:szCs w:val="18"/>
        </w:rPr>
        <w:t xml:space="preserve">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76B94FB2" w:rsidR="0009311F" w:rsidRPr="00782762" w:rsidRDefault="0009311F" w:rsidP="00881890">
      <w:pPr>
        <w:pStyle w:val="ListParagraph"/>
        <w:rPr>
          <w:rFonts w:ascii="Calibri" w:hAnsi="Calibri"/>
          <w:sz w:val="18"/>
          <w:szCs w:val="18"/>
        </w:rPr>
      </w:pPr>
    </w:p>
    <w:p w14:paraId="4A3A5E02" w14:textId="77777777" w:rsidR="00EA01F0" w:rsidRDefault="00EA01F0" w:rsidP="00881890">
      <w:pPr>
        <w:sectPr w:rsidR="00EA01F0" w:rsidSect="007E1CA9">
          <w:headerReference w:type="even" r:id="rId12"/>
          <w:headerReference w:type="default" r:id="rId13"/>
          <w:footerReference w:type="default" r:id="rId14"/>
          <w:headerReference w:type="first" r:id="rId15"/>
          <w:pgSz w:w="12240" w:h="15840" w:code="1"/>
          <w:pgMar w:top="720" w:right="720" w:bottom="720" w:left="720" w:header="720" w:footer="576" w:gutter="0"/>
          <w:pgNumType w:start="1"/>
          <w:cols w:space="720"/>
          <w:docGrid w:linePitch="27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5104"/>
        <w:gridCol w:w="5104"/>
      </w:tblGrid>
      <w:tr w:rsidR="00EA01F0" w:rsidRPr="00A42BCC" w14:paraId="4A3A5E04" w14:textId="77777777" w:rsidTr="00231CFA">
        <w:tc>
          <w:tcPr>
            <w:tcW w:w="11016" w:type="dxa"/>
            <w:gridSpan w:val="3"/>
            <w:vAlign w:val="center"/>
          </w:tcPr>
          <w:p w14:paraId="4A3A5E03" w14:textId="3E33499D"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r w:rsidR="00BB7FEB">
              <w:rPr>
                <w:rFonts w:asciiTheme="minorHAnsi" w:hAnsiTheme="minorHAnsi"/>
                <w:b/>
                <w:szCs w:val="18"/>
              </w:rPr>
              <w:t>Enclosure</w:t>
            </w:r>
            <w:r w:rsidR="00BB7FEB" w:rsidRPr="005A593D">
              <w:rPr>
                <w:rFonts w:asciiTheme="minorHAnsi" w:hAnsiTheme="minorHAnsi"/>
                <w:b/>
                <w:szCs w:val="18"/>
              </w:rPr>
              <w:t xml:space="preserve"> </w:t>
            </w:r>
            <w:r w:rsidRPr="005A593D">
              <w:rPr>
                <w:rFonts w:asciiTheme="minorHAnsi" w:hAnsiTheme="minorHAnsi"/>
                <w:b/>
                <w:szCs w:val="18"/>
              </w:rPr>
              <w:t>Air Leakage – General Information</w:t>
            </w:r>
          </w:p>
        </w:tc>
      </w:tr>
      <w:tr w:rsidR="005B6312" w:rsidRPr="00A42BCC" w14:paraId="4A3A5E09" w14:textId="77777777" w:rsidTr="00EF2268">
        <w:tc>
          <w:tcPr>
            <w:tcW w:w="588" w:type="dxa"/>
            <w:vAlign w:val="center"/>
          </w:tcPr>
          <w:p w14:paraId="4A3A5E05" w14:textId="77777777"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01</w:t>
            </w:r>
          </w:p>
        </w:tc>
        <w:tc>
          <w:tcPr>
            <w:tcW w:w="5214" w:type="dxa"/>
            <w:vAlign w:val="center"/>
          </w:tcPr>
          <w:p w14:paraId="4A3A5E06" w14:textId="509BDFE1" w:rsidR="005B6312" w:rsidRPr="00A42BCC" w:rsidRDefault="005B6312" w:rsidP="004A2663">
            <w:pPr>
              <w:rPr>
                <w:rFonts w:asciiTheme="minorHAnsi" w:hAnsiTheme="minorHAnsi"/>
                <w:sz w:val="18"/>
                <w:szCs w:val="18"/>
              </w:rPr>
            </w:pPr>
            <w:r>
              <w:rPr>
                <w:rFonts w:asciiTheme="minorHAnsi" w:hAnsiTheme="minorHAnsi"/>
                <w:sz w:val="18"/>
                <w:szCs w:val="18"/>
              </w:rPr>
              <w:t>Is HERS verification of building enclosure</w:t>
            </w:r>
            <w:r w:rsidR="00D721FF">
              <w:rPr>
                <w:rFonts w:asciiTheme="minorHAnsi" w:hAnsiTheme="minorHAnsi"/>
                <w:sz w:val="18"/>
                <w:szCs w:val="18"/>
              </w:rPr>
              <w:t xml:space="preserve"> air</w:t>
            </w:r>
            <w:r>
              <w:rPr>
                <w:rFonts w:asciiTheme="minorHAnsi" w:hAnsiTheme="minorHAnsi"/>
                <w:sz w:val="18"/>
                <w:szCs w:val="18"/>
              </w:rPr>
              <w:t xml:space="preserve"> leakage to outside required by </w:t>
            </w:r>
            <w:r w:rsidR="00066F15">
              <w:rPr>
                <w:rFonts w:asciiTheme="minorHAnsi" w:hAnsiTheme="minorHAnsi"/>
                <w:sz w:val="18"/>
                <w:szCs w:val="18"/>
              </w:rPr>
              <w:t>MCH-27</w:t>
            </w:r>
            <w:r>
              <w:rPr>
                <w:rFonts w:asciiTheme="minorHAnsi" w:hAnsiTheme="minorHAnsi"/>
                <w:sz w:val="18"/>
                <w:szCs w:val="18"/>
              </w:rPr>
              <w:t>?</w:t>
            </w:r>
          </w:p>
        </w:tc>
        <w:tc>
          <w:tcPr>
            <w:tcW w:w="5214" w:type="dxa"/>
            <w:vAlign w:val="center"/>
          </w:tcPr>
          <w:p w14:paraId="4A3A5E08" w14:textId="06E89E66" w:rsidR="005B6312" w:rsidRPr="00A42BCC" w:rsidRDefault="005B6312" w:rsidP="005B6312">
            <w:pPr>
              <w:rPr>
                <w:rFonts w:asciiTheme="minorHAnsi" w:hAnsiTheme="minorHAnsi"/>
                <w:sz w:val="18"/>
                <w:szCs w:val="18"/>
              </w:rPr>
            </w:pPr>
            <w:r>
              <w:rPr>
                <w:rFonts w:asciiTheme="minorHAnsi" w:hAnsiTheme="minorHAnsi"/>
                <w:sz w:val="18"/>
                <w:szCs w:val="18"/>
              </w:rPr>
              <w:t xml:space="preserve">&lt;&lt;calculated field: If </w:t>
            </w:r>
            <w:r w:rsidR="00066F15">
              <w:rPr>
                <w:rFonts w:asciiTheme="minorHAnsi" w:hAnsiTheme="minorHAnsi"/>
                <w:sz w:val="18"/>
                <w:szCs w:val="18"/>
              </w:rPr>
              <w:t>MCH-27</w:t>
            </w:r>
            <w:r>
              <w:rPr>
                <w:rFonts w:asciiTheme="minorHAnsi" w:hAnsiTheme="minorHAnsi"/>
                <w:sz w:val="18"/>
                <w:szCs w:val="18"/>
              </w:rPr>
              <w:t xml:space="preserve"> requires HERS verification of building enclosure </w:t>
            </w:r>
            <w:r w:rsidR="00D721FF">
              <w:rPr>
                <w:rFonts w:asciiTheme="minorHAnsi" w:hAnsiTheme="minorHAnsi"/>
                <w:sz w:val="18"/>
                <w:szCs w:val="18"/>
              </w:rPr>
              <w:t xml:space="preserve">air </w:t>
            </w:r>
            <w:r>
              <w:rPr>
                <w:rFonts w:asciiTheme="minorHAnsi" w:hAnsiTheme="minorHAnsi"/>
                <w:sz w:val="18"/>
                <w:szCs w:val="18"/>
              </w:rPr>
              <w:t>leakage, then value = Required, else value = N/A&gt;&gt;</w:t>
            </w:r>
          </w:p>
        </w:tc>
      </w:tr>
      <w:tr w:rsidR="005B6312" w:rsidRPr="00A42BCC" w14:paraId="1FE7BD42" w14:textId="77777777" w:rsidTr="00EF2268">
        <w:tc>
          <w:tcPr>
            <w:tcW w:w="588" w:type="dxa"/>
            <w:vAlign w:val="center"/>
          </w:tcPr>
          <w:p w14:paraId="13716C10" w14:textId="0420C32F" w:rsidR="005B6312" w:rsidRPr="00A42BCC" w:rsidRDefault="005B6312" w:rsidP="005B6312">
            <w:pPr>
              <w:jc w:val="center"/>
              <w:rPr>
                <w:rFonts w:asciiTheme="minorHAnsi" w:hAnsiTheme="minorHAnsi"/>
                <w:sz w:val="18"/>
                <w:szCs w:val="18"/>
              </w:rPr>
            </w:pPr>
            <w:r>
              <w:rPr>
                <w:rFonts w:asciiTheme="minorHAnsi" w:hAnsiTheme="minorHAnsi"/>
                <w:sz w:val="18"/>
                <w:szCs w:val="18"/>
              </w:rPr>
              <w:t>02</w:t>
            </w:r>
          </w:p>
        </w:tc>
        <w:tc>
          <w:tcPr>
            <w:tcW w:w="5214" w:type="dxa"/>
            <w:vAlign w:val="center"/>
          </w:tcPr>
          <w:p w14:paraId="014B530B" w14:textId="2511527F" w:rsidR="005B6312" w:rsidRDefault="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r w:rsidR="00066F15">
              <w:rPr>
                <w:rFonts w:asciiTheme="minorHAnsi" w:hAnsiTheme="minorHAnsi"/>
                <w:sz w:val="18"/>
                <w:szCs w:val="18"/>
              </w:rPr>
              <w:t>MCH-27</w:t>
            </w:r>
            <w:r>
              <w:rPr>
                <w:rFonts w:asciiTheme="minorHAnsi" w:hAnsiTheme="minorHAnsi"/>
                <w:sz w:val="18"/>
                <w:szCs w:val="18"/>
              </w:rPr>
              <w:t xml:space="preserve">? </w:t>
            </w:r>
          </w:p>
        </w:tc>
        <w:tc>
          <w:tcPr>
            <w:tcW w:w="5214" w:type="dxa"/>
            <w:vAlign w:val="center"/>
          </w:tcPr>
          <w:p w14:paraId="41BD8D6F" w14:textId="2496A8C1" w:rsidR="005B6312" w:rsidRDefault="005B6312">
            <w:pPr>
              <w:rPr>
                <w:rFonts w:asciiTheme="minorHAnsi" w:hAnsiTheme="minorHAnsi"/>
                <w:sz w:val="18"/>
                <w:szCs w:val="18"/>
              </w:rPr>
            </w:pPr>
            <w:r>
              <w:rPr>
                <w:rFonts w:asciiTheme="minorHAnsi" w:hAnsiTheme="minorHAnsi"/>
                <w:sz w:val="18"/>
                <w:szCs w:val="18"/>
              </w:rPr>
              <w:t xml:space="preserve">&lt;&lt;calculated field: If </w:t>
            </w:r>
            <w:r w:rsidR="00066F15">
              <w:rPr>
                <w:rFonts w:asciiTheme="minorHAnsi" w:hAnsiTheme="minorHAnsi"/>
                <w:sz w:val="18"/>
                <w:szCs w:val="18"/>
              </w:rPr>
              <w:t>MCH-27</w:t>
            </w:r>
            <w:r>
              <w:rPr>
                <w:rFonts w:asciiTheme="minorHAnsi" w:hAnsiTheme="minorHAnsi"/>
                <w:sz w:val="18"/>
                <w:szCs w:val="18"/>
              </w:rPr>
              <w:t xml:space="preserve"> requires HERS verification of compartmentalization leakage, then value = Required, else value = N/A&gt;&gt;</w:t>
            </w:r>
          </w:p>
        </w:tc>
      </w:tr>
      <w:tr w:rsidR="005B6312" w:rsidRPr="00A42BCC" w14:paraId="4A3A5E0D" w14:textId="77777777" w:rsidTr="00EF2268">
        <w:tc>
          <w:tcPr>
            <w:tcW w:w="588" w:type="dxa"/>
            <w:vAlign w:val="center"/>
          </w:tcPr>
          <w:p w14:paraId="4A3A5E0A" w14:textId="6036218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3</w:t>
            </w:r>
          </w:p>
        </w:tc>
        <w:tc>
          <w:tcPr>
            <w:tcW w:w="5214" w:type="dxa"/>
          </w:tcPr>
          <w:p w14:paraId="4A3A5E0B" w14:textId="7CF116E8" w:rsidR="005B6312" w:rsidRPr="00A42BCC" w:rsidRDefault="004A2663">
            <w:pPr>
              <w:rPr>
                <w:rFonts w:asciiTheme="minorHAnsi" w:hAnsiTheme="minorHAnsi"/>
                <w:sz w:val="18"/>
                <w:szCs w:val="18"/>
              </w:rPr>
            </w:pPr>
            <w:r>
              <w:rPr>
                <w:rFonts w:asciiTheme="minorHAnsi" w:hAnsiTheme="minorHAnsi"/>
                <w:sz w:val="18"/>
                <w:szCs w:val="18"/>
              </w:rPr>
              <w:t xml:space="preserve">Default </w:t>
            </w:r>
            <w:r w:rsidR="003F62A0">
              <w:rPr>
                <w:rFonts w:asciiTheme="minorHAnsi" w:hAnsiTheme="minorHAnsi"/>
                <w:sz w:val="18"/>
                <w:szCs w:val="18"/>
              </w:rPr>
              <w:t>Enclosure</w:t>
            </w:r>
            <w:r w:rsidR="003F62A0" w:rsidRPr="00A42BCC">
              <w:rPr>
                <w:rFonts w:asciiTheme="minorHAnsi" w:hAnsiTheme="minorHAnsi"/>
                <w:sz w:val="18"/>
                <w:szCs w:val="18"/>
              </w:rPr>
              <w:t xml:space="preserve"> </w:t>
            </w:r>
            <w:r w:rsidR="005B6312" w:rsidRPr="00A42BCC">
              <w:rPr>
                <w:rFonts w:asciiTheme="minorHAnsi" w:hAnsiTheme="minorHAnsi"/>
                <w:sz w:val="18"/>
                <w:szCs w:val="18"/>
              </w:rPr>
              <w:t xml:space="preserve">Air Leakage </w:t>
            </w:r>
          </w:p>
        </w:tc>
        <w:tc>
          <w:tcPr>
            <w:tcW w:w="5214" w:type="dxa"/>
            <w:vAlign w:val="center"/>
          </w:tcPr>
          <w:p w14:paraId="4A3A5E0C" w14:textId="10D81ADE" w:rsidR="005B6312" w:rsidRPr="00A42BCC" w:rsidRDefault="005B6312">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 xml:space="preserve">if A01=required, then value = </w:t>
            </w:r>
            <w:r w:rsidR="00066F15">
              <w:rPr>
                <w:rFonts w:asciiTheme="minorHAnsi" w:hAnsiTheme="minorHAnsi"/>
                <w:sz w:val="18"/>
                <w:szCs w:val="18"/>
              </w:rPr>
              <w:t>2 ACH</w:t>
            </w:r>
            <w:r w:rsidR="00066F15" w:rsidRPr="00881890">
              <w:rPr>
                <w:rFonts w:asciiTheme="minorHAnsi" w:hAnsiTheme="minorHAnsi"/>
                <w:sz w:val="18"/>
                <w:szCs w:val="18"/>
                <w:vertAlign w:val="subscript"/>
              </w:rPr>
              <w:t>50</w:t>
            </w:r>
            <w:r w:rsidR="00066F15">
              <w:rPr>
                <w:rFonts w:asciiTheme="minorHAnsi" w:hAnsiTheme="minorHAnsi"/>
                <w:sz w:val="18"/>
                <w:szCs w:val="18"/>
              </w:rPr>
              <w:t xml:space="preserve"> </w:t>
            </w:r>
            <w:r>
              <w:rPr>
                <w:rFonts w:asciiTheme="minorHAnsi" w:hAnsiTheme="minorHAnsi"/>
                <w:sz w:val="18"/>
                <w:szCs w:val="18"/>
              </w:rPr>
              <w:t>; else value = N/A</w:t>
            </w:r>
            <w:r w:rsidRPr="00A42BCC">
              <w:rPr>
                <w:rFonts w:asciiTheme="minorHAnsi" w:hAnsiTheme="minorHAnsi"/>
                <w:sz w:val="18"/>
                <w:szCs w:val="18"/>
              </w:rPr>
              <w:t>&gt;&gt;</w:t>
            </w:r>
          </w:p>
        </w:tc>
      </w:tr>
      <w:tr w:rsidR="005B6312" w:rsidRPr="00A42BCC" w14:paraId="4A3A5E11" w14:textId="77777777" w:rsidTr="00EF2268">
        <w:tc>
          <w:tcPr>
            <w:tcW w:w="588" w:type="dxa"/>
            <w:vAlign w:val="center"/>
          </w:tcPr>
          <w:p w14:paraId="4A3A5E0E" w14:textId="6506884A"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4</w:t>
            </w:r>
          </w:p>
        </w:tc>
        <w:tc>
          <w:tcPr>
            <w:tcW w:w="521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21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5" w14:textId="77777777" w:rsidTr="00EF2268">
        <w:tc>
          <w:tcPr>
            <w:tcW w:w="588" w:type="dxa"/>
            <w:vAlign w:val="center"/>
          </w:tcPr>
          <w:p w14:paraId="4A3A5E12" w14:textId="46A7768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5</w:t>
            </w:r>
          </w:p>
        </w:tc>
        <w:tc>
          <w:tcPr>
            <w:tcW w:w="521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21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9" w14:textId="77777777" w:rsidTr="00EF2268">
        <w:tc>
          <w:tcPr>
            <w:tcW w:w="588" w:type="dxa"/>
            <w:vAlign w:val="center"/>
          </w:tcPr>
          <w:p w14:paraId="4A3A5E16" w14:textId="217B8F6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6</w:t>
            </w:r>
          </w:p>
        </w:tc>
        <w:tc>
          <w:tcPr>
            <w:tcW w:w="521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21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EF2268">
        <w:tc>
          <w:tcPr>
            <w:tcW w:w="588" w:type="dxa"/>
            <w:vAlign w:val="center"/>
          </w:tcPr>
          <w:p w14:paraId="4A3A5E1A" w14:textId="1C396B9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7</w:t>
            </w:r>
          </w:p>
        </w:tc>
        <w:tc>
          <w:tcPr>
            <w:tcW w:w="521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214" w:type="dxa"/>
          </w:tcPr>
          <w:p w14:paraId="4A3A5E1C" w14:textId="4D8B67F3"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xxxxx </w:t>
            </w:r>
            <w:r w:rsidRPr="00A42BCC">
              <w:rPr>
                <w:rFonts w:asciiTheme="minorHAnsi" w:hAnsiTheme="minorHAnsi"/>
                <w:sz w:val="18"/>
                <w:szCs w:val="18"/>
              </w:rPr>
              <w:t>&gt;&gt;</w:t>
            </w:r>
          </w:p>
        </w:tc>
      </w:tr>
      <w:tr w:rsidR="005B6312" w:rsidRPr="00A42BCC" w:rsidDel="008A5A59" w14:paraId="1C20919B" w14:textId="77777777" w:rsidTr="00EF2268">
        <w:tc>
          <w:tcPr>
            <w:tcW w:w="588" w:type="dxa"/>
            <w:vAlign w:val="center"/>
          </w:tcPr>
          <w:p w14:paraId="02FF2CA6" w14:textId="1949CE24" w:rsidR="005B6312" w:rsidDel="008A5A59" w:rsidRDefault="00011BC3" w:rsidP="008D3313">
            <w:pPr>
              <w:jc w:val="center"/>
              <w:rPr>
                <w:rFonts w:asciiTheme="minorHAnsi" w:hAnsiTheme="minorHAnsi"/>
                <w:sz w:val="18"/>
                <w:szCs w:val="18"/>
              </w:rPr>
            </w:pPr>
            <w:r>
              <w:rPr>
                <w:rFonts w:asciiTheme="minorHAnsi" w:hAnsiTheme="minorHAnsi"/>
                <w:sz w:val="18"/>
                <w:szCs w:val="18"/>
              </w:rPr>
              <w:t>08</w:t>
            </w:r>
          </w:p>
        </w:tc>
        <w:tc>
          <w:tcPr>
            <w:tcW w:w="5214" w:type="dxa"/>
            <w:vAlign w:val="center"/>
          </w:tcPr>
          <w:p w14:paraId="12609F1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19F34BED" w14:textId="10E3A9D8" w:rsidR="00B05774" w:rsidRDefault="005B6312" w:rsidP="0007727D">
            <w:pPr>
              <w:rPr>
                <w:rFonts w:asciiTheme="minorHAnsi" w:hAnsiTheme="minorHAnsi"/>
                <w:sz w:val="18"/>
                <w:szCs w:val="18"/>
              </w:rPr>
            </w:pPr>
            <w:r w:rsidRPr="00BE0A0D">
              <w:rPr>
                <w:rFonts w:asciiTheme="minorHAnsi" w:hAnsiTheme="minorHAnsi"/>
                <w:sz w:val="18"/>
                <w:szCs w:val="18"/>
              </w:rPr>
              <w:t xml:space="preserve">&lt;&lt;if A02="required", </w:t>
            </w:r>
            <w:r w:rsidR="0007727D">
              <w:rPr>
                <w:rFonts w:asciiTheme="minorHAnsi" w:hAnsiTheme="minorHAnsi"/>
                <w:sz w:val="18"/>
                <w:szCs w:val="18"/>
              </w:rPr>
              <w:t xml:space="preserve">then value is </w:t>
            </w:r>
            <w:r w:rsidR="00B05774">
              <w:rPr>
                <w:rFonts w:asciiTheme="minorHAnsi" w:hAnsiTheme="minorHAnsi"/>
                <w:sz w:val="18"/>
                <w:szCs w:val="18"/>
              </w:rPr>
              <w:t>taken</w:t>
            </w:r>
            <w:r w:rsidR="0007727D">
              <w:rPr>
                <w:rFonts w:asciiTheme="minorHAnsi" w:hAnsiTheme="minorHAnsi"/>
                <w:sz w:val="18"/>
                <w:szCs w:val="18"/>
              </w:rPr>
              <w:t xml:space="preserve"> from CF1R</w:t>
            </w:r>
            <w:r w:rsidR="00B05774">
              <w:rPr>
                <w:rFonts w:asciiTheme="minorHAnsi" w:hAnsiTheme="minorHAnsi"/>
                <w:sz w:val="18"/>
                <w:szCs w:val="18"/>
              </w:rPr>
              <w:t>;</w:t>
            </w:r>
          </w:p>
          <w:p w14:paraId="1FC322F3" w14:textId="758A812B" w:rsidR="005B6312" w:rsidRPr="00A42BCC" w:rsidDel="008A5A59" w:rsidRDefault="00B05774" w:rsidP="00F561F5">
            <w:pPr>
              <w:rPr>
                <w:rFonts w:asciiTheme="minorHAnsi" w:hAnsiTheme="minorHAnsi"/>
                <w:sz w:val="18"/>
                <w:szCs w:val="18"/>
              </w:rPr>
            </w:pPr>
            <w:r>
              <w:rPr>
                <w:rFonts w:asciiTheme="minorHAnsi" w:hAnsiTheme="minorHAnsi"/>
                <w:sz w:val="18"/>
                <w:szCs w:val="18"/>
              </w:rPr>
              <w:t xml:space="preserve">Else </w:t>
            </w:r>
            <w:r w:rsidR="005B6312" w:rsidRPr="00BE0A0D">
              <w:rPr>
                <w:rFonts w:asciiTheme="minorHAnsi" w:hAnsiTheme="minorHAnsi"/>
                <w:sz w:val="18"/>
                <w:szCs w:val="18"/>
              </w:rPr>
              <w:t xml:space="preserve"> user input numeric value, xxxxx.x</w:t>
            </w:r>
            <w:r w:rsidR="00F561F5">
              <w:rPr>
                <w:rFonts w:asciiTheme="minorHAnsi" w:hAnsiTheme="minorHAnsi"/>
                <w:sz w:val="18"/>
                <w:szCs w:val="18"/>
              </w:rPr>
              <w:t>;</w:t>
            </w:r>
            <w:r w:rsidR="005B6312" w:rsidRPr="00BE0A0D">
              <w:rPr>
                <w:rFonts w:asciiTheme="minorHAnsi" w:hAnsiTheme="minorHAnsi"/>
                <w:sz w:val="18"/>
                <w:szCs w:val="18"/>
              </w:rPr>
              <w:t xml:space="preserve"> </w:t>
            </w:r>
            <w:r w:rsidR="0007727D">
              <w:rPr>
                <w:rFonts w:asciiTheme="minorHAnsi" w:hAnsiTheme="minorHAnsi"/>
                <w:sz w:val="18"/>
                <w:szCs w:val="18"/>
              </w:rPr>
              <w:br/>
            </w:r>
            <w:r w:rsidR="005B6312" w:rsidRPr="00BE0A0D">
              <w:rPr>
                <w:rFonts w:asciiTheme="minorHAnsi" w:hAnsiTheme="minorHAnsi"/>
                <w:sz w:val="18"/>
                <w:szCs w:val="18"/>
              </w:rPr>
              <w:t>else,</w:t>
            </w:r>
            <w:r>
              <w:rPr>
                <w:rFonts w:asciiTheme="minorHAnsi" w:hAnsiTheme="minorHAnsi"/>
                <w:sz w:val="18"/>
                <w:szCs w:val="18"/>
              </w:rPr>
              <w:t xml:space="preserve"> if A02 </w:t>
            </w:r>
            <w:r w:rsidR="00F561F5">
              <w:rPr>
                <w:rFonts w:asciiTheme="minorHAnsi" w:hAnsiTheme="minorHAnsi" w:cstheme="minorHAnsi"/>
                <w:sz w:val="18"/>
                <w:szCs w:val="18"/>
              </w:rPr>
              <w:t>≠</w:t>
            </w:r>
            <w:r>
              <w:rPr>
                <w:rFonts w:asciiTheme="minorHAnsi" w:hAnsiTheme="minorHAnsi"/>
                <w:sz w:val="18"/>
                <w:szCs w:val="18"/>
              </w:rPr>
              <w:t xml:space="preserve"> “required”, then</w:t>
            </w:r>
            <w:r w:rsidR="005B6312" w:rsidRPr="00BE0A0D">
              <w:rPr>
                <w:rFonts w:asciiTheme="minorHAnsi" w:hAnsiTheme="minorHAnsi"/>
                <w:sz w:val="18"/>
                <w:szCs w:val="18"/>
              </w:rPr>
              <w:t xml:space="preserve"> value=N/A&gt;&gt;</w:t>
            </w:r>
          </w:p>
        </w:tc>
      </w:tr>
      <w:tr w:rsidR="005B6312" w:rsidRPr="00A42BCC" w:rsidDel="008A5A59" w14:paraId="0666F892" w14:textId="77777777" w:rsidTr="00EF2268">
        <w:tc>
          <w:tcPr>
            <w:tcW w:w="588" w:type="dxa"/>
            <w:vAlign w:val="center"/>
          </w:tcPr>
          <w:p w14:paraId="287EAC2B" w14:textId="1AA06D33" w:rsidR="005B6312" w:rsidDel="008A5A59" w:rsidRDefault="00011BC3" w:rsidP="008D3313">
            <w:pPr>
              <w:jc w:val="center"/>
              <w:rPr>
                <w:rFonts w:asciiTheme="minorHAnsi" w:hAnsiTheme="minorHAnsi"/>
                <w:sz w:val="18"/>
                <w:szCs w:val="18"/>
              </w:rPr>
            </w:pPr>
            <w:r>
              <w:rPr>
                <w:rFonts w:asciiTheme="minorHAnsi" w:hAnsiTheme="minorHAnsi"/>
                <w:sz w:val="18"/>
                <w:szCs w:val="18"/>
              </w:rPr>
              <w:t>09</w:t>
            </w:r>
          </w:p>
        </w:tc>
        <w:tc>
          <w:tcPr>
            <w:tcW w:w="5214" w:type="dxa"/>
            <w:vAlign w:val="center"/>
          </w:tcPr>
          <w:p w14:paraId="1E9FC4B1"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47794455" w14:textId="3501359E" w:rsidR="00B05774" w:rsidRPr="00B05774" w:rsidRDefault="00B05774" w:rsidP="00B05774">
            <w:pPr>
              <w:rPr>
                <w:rFonts w:asciiTheme="minorHAnsi" w:hAnsiTheme="minorHAnsi"/>
                <w:sz w:val="18"/>
                <w:szCs w:val="18"/>
              </w:rPr>
            </w:pPr>
            <w:r w:rsidRPr="00B05774">
              <w:rPr>
                <w:rFonts w:asciiTheme="minorHAnsi" w:hAnsiTheme="minorHAnsi"/>
                <w:sz w:val="18"/>
                <w:szCs w:val="18"/>
              </w:rPr>
              <w:t xml:space="preserve">&lt;&lt;if A02="required", then value is </w:t>
            </w:r>
            <w:r>
              <w:rPr>
                <w:rFonts w:asciiTheme="minorHAnsi" w:hAnsiTheme="minorHAnsi"/>
                <w:sz w:val="18"/>
                <w:szCs w:val="18"/>
              </w:rPr>
              <w:t>taken</w:t>
            </w:r>
            <w:r w:rsidRPr="00B05774">
              <w:rPr>
                <w:rFonts w:asciiTheme="minorHAnsi" w:hAnsiTheme="minorHAnsi"/>
                <w:sz w:val="18"/>
                <w:szCs w:val="18"/>
              </w:rPr>
              <w:t xml:space="preserve"> from CF1R;</w:t>
            </w:r>
          </w:p>
          <w:p w14:paraId="123F3E22" w14:textId="178A0037" w:rsidR="00B05774" w:rsidRPr="00B05774" w:rsidRDefault="00B05774" w:rsidP="00B05774">
            <w:pPr>
              <w:rPr>
                <w:rFonts w:asciiTheme="minorHAnsi" w:hAnsiTheme="minorHAnsi"/>
                <w:sz w:val="18"/>
                <w:szCs w:val="18"/>
              </w:rPr>
            </w:pPr>
            <w:r w:rsidRPr="00B05774">
              <w:rPr>
                <w:rFonts w:asciiTheme="minorHAnsi" w:hAnsiTheme="minorHAnsi"/>
                <w:sz w:val="18"/>
                <w:szCs w:val="18"/>
              </w:rPr>
              <w:t>Else user input numeric value, xxxxx.x</w:t>
            </w:r>
            <w:r w:rsidR="00F561F5">
              <w:rPr>
                <w:rFonts w:asciiTheme="minorHAnsi" w:hAnsiTheme="minorHAnsi"/>
                <w:sz w:val="18"/>
                <w:szCs w:val="18"/>
              </w:rPr>
              <w:t>;</w:t>
            </w:r>
            <w:r w:rsidRPr="00B05774">
              <w:rPr>
                <w:rFonts w:asciiTheme="minorHAnsi" w:hAnsiTheme="minorHAnsi"/>
                <w:sz w:val="18"/>
                <w:szCs w:val="18"/>
              </w:rPr>
              <w:t xml:space="preserve"> </w:t>
            </w:r>
          </w:p>
          <w:p w14:paraId="72497052" w14:textId="6EA57B76" w:rsidR="005B6312" w:rsidRPr="00A42BCC" w:rsidDel="008A5A59" w:rsidRDefault="00B05774" w:rsidP="00F561F5">
            <w:pPr>
              <w:rPr>
                <w:rFonts w:asciiTheme="minorHAnsi" w:hAnsiTheme="minorHAnsi"/>
                <w:sz w:val="18"/>
                <w:szCs w:val="18"/>
              </w:rPr>
            </w:pPr>
            <w:r w:rsidRPr="00B05774">
              <w:rPr>
                <w:rFonts w:asciiTheme="minorHAnsi" w:hAnsiTheme="minorHAnsi"/>
                <w:sz w:val="18"/>
                <w:szCs w:val="18"/>
              </w:rPr>
              <w:t xml:space="preserve">else, if A02 </w:t>
            </w:r>
            <w:r w:rsidR="00F561F5">
              <w:rPr>
                <w:rFonts w:asciiTheme="minorHAnsi" w:hAnsiTheme="minorHAnsi" w:cstheme="minorHAnsi"/>
                <w:sz w:val="18"/>
                <w:szCs w:val="18"/>
              </w:rPr>
              <w:t>≠</w:t>
            </w:r>
            <w:r w:rsidRPr="00B05774">
              <w:rPr>
                <w:rFonts w:asciiTheme="minorHAnsi" w:hAnsiTheme="minorHAnsi"/>
                <w:sz w:val="18"/>
                <w:szCs w:val="18"/>
              </w:rPr>
              <w:t xml:space="preserve"> “required”, then value=N/A&gt;&gt;</w:t>
            </w:r>
          </w:p>
        </w:tc>
      </w:tr>
      <w:tr w:rsidR="005B6312" w:rsidRPr="00A42BCC" w:rsidDel="008A5A59" w14:paraId="59CB9D0E" w14:textId="77777777" w:rsidTr="00EF2268">
        <w:tc>
          <w:tcPr>
            <w:tcW w:w="588" w:type="dxa"/>
            <w:vAlign w:val="center"/>
          </w:tcPr>
          <w:p w14:paraId="375AB967" w14:textId="52143F7F" w:rsidR="005B6312" w:rsidDel="008A5A59" w:rsidRDefault="00011BC3" w:rsidP="00865606">
            <w:pPr>
              <w:jc w:val="center"/>
              <w:rPr>
                <w:rFonts w:asciiTheme="minorHAnsi" w:hAnsiTheme="minorHAnsi"/>
                <w:sz w:val="18"/>
                <w:szCs w:val="18"/>
              </w:rPr>
            </w:pPr>
            <w:r>
              <w:rPr>
                <w:rFonts w:asciiTheme="minorHAnsi" w:hAnsiTheme="minorHAnsi"/>
                <w:sz w:val="18"/>
                <w:szCs w:val="18"/>
              </w:rPr>
              <w:t>10</w:t>
            </w:r>
          </w:p>
        </w:tc>
        <w:tc>
          <w:tcPr>
            <w:tcW w:w="5214" w:type="dxa"/>
            <w:vAlign w:val="center"/>
          </w:tcPr>
          <w:p w14:paraId="2E877F6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03DA575F" w14:textId="58E4D7DF" w:rsidR="00B05774" w:rsidRPr="00B05774" w:rsidRDefault="00B05774" w:rsidP="00B05774">
            <w:pPr>
              <w:rPr>
                <w:rFonts w:asciiTheme="minorHAnsi" w:hAnsiTheme="minorHAnsi"/>
                <w:sz w:val="18"/>
                <w:szCs w:val="18"/>
              </w:rPr>
            </w:pPr>
            <w:r w:rsidRPr="00B05774">
              <w:rPr>
                <w:rFonts w:asciiTheme="minorHAnsi" w:hAnsiTheme="minorHAnsi"/>
                <w:sz w:val="18"/>
                <w:szCs w:val="18"/>
              </w:rPr>
              <w:t xml:space="preserve">&lt;&lt;if A02="required", then value is </w:t>
            </w:r>
            <w:r>
              <w:rPr>
                <w:rFonts w:asciiTheme="minorHAnsi" w:hAnsiTheme="minorHAnsi"/>
                <w:sz w:val="18"/>
                <w:szCs w:val="18"/>
              </w:rPr>
              <w:t>taken</w:t>
            </w:r>
            <w:r w:rsidRPr="00B05774">
              <w:rPr>
                <w:rFonts w:asciiTheme="minorHAnsi" w:hAnsiTheme="minorHAnsi"/>
                <w:sz w:val="18"/>
                <w:szCs w:val="18"/>
              </w:rPr>
              <w:t xml:space="preserve"> from CF1R;</w:t>
            </w:r>
          </w:p>
          <w:p w14:paraId="6A568F55" w14:textId="6DD4BCCE" w:rsidR="00B05774" w:rsidRPr="00B05774" w:rsidRDefault="00B05774" w:rsidP="00B05774">
            <w:pPr>
              <w:rPr>
                <w:rFonts w:asciiTheme="minorHAnsi" w:hAnsiTheme="minorHAnsi"/>
                <w:sz w:val="18"/>
                <w:szCs w:val="18"/>
              </w:rPr>
            </w:pPr>
            <w:r w:rsidRPr="00B05774">
              <w:rPr>
                <w:rFonts w:asciiTheme="minorHAnsi" w:hAnsiTheme="minorHAnsi"/>
                <w:sz w:val="18"/>
                <w:szCs w:val="18"/>
              </w:rPr>
              <w:t>Else user input numeric value, xxxxx.x</w:t>
            </w:r>
            <w:r w:rsidR="00F561F5">
              <w:rPr>
                <w:rFonts w:asciiTheme="minorHAnsi" w:hAnsiTheme="minorHAnsi"/>
                <w:sz w:val="18"/>
                <w:szCs w:val="18"/>
              </w:rPr>
              <w:t>;</w:t>
            </w:r>
            <w:r w:rsidRPr="00B05774">
              <w:rPr>
                <w:rFonts w:asciiTheme="minorHAnsi" w:hAnsiTheme="minorHAnsi"/>
                <w:sz w:val="18"/>
                <w:szCs w:val="18"/>
              </w:rPr>
              <w:t xml:space="preserve"> </w:t>
            </w:r>
          </w:p>
          <w:p w14:paraId="1F2E99B6" w14:textId="0BDAB129" w:rsidR="005B6312" w:rsidRPr="00A42BCC" w:rsidDel="008A5A59" w:rsidRDefault="00B05774" w:rsidP="00F561F5">
            <w:pPr>
              <w:rPr>
                <w:rFonts w:asciiTheme="minorHAnsi" w:hAnsiTheme="minorHAnsi"/>
                <w:sz w:val="18"/>
                <w:szCs w:val="18"/>
              </w:rPr>
            </w:pPr>
            <w:r w:rsidRPr="00B05774">
              <w:rPr>
                <w:rFonts w:asciiTheme="minorHAnsi" w:hAnsiTheme="minorHAnsi"/>
                <w:sz w:val="18"/>
                <w:szCs w:val="18"/>
              </w:rPr>
              <w:t xml:space="preserve">else, if A02 </w:t>
            </w:r>
            <w:r w:rsidR="00F561F5">
              <w:rPr>
                <w:rFonts w:asciiTheme="minorHAnsi" w:hAnsiTheme="minorHAnsi" w:cstheme="minorHAnsi"/>
                <w:sz w:val="18"/>
                <w:szCs w:val="18"/>
              </w:rPr>
              <w:t>≠</w:t>
            </w:r>
            <w:r w:rsidRPr="00B05774">
              <w:rPr>
                <w:rFonts w:asciiTheme="minorHAnsi" w:hAnsiTheme="minorHAnsi"/>
                <w:sz w:val="18"/>
                <w:szCs w:val="18"/>
              </w:rPr>
              <w:t xml:space="preserve"> “required”, then value=N/A&gt;&gt;</w:t>
            </w:r>
          </w:p>
        </w:tc>
      </w:tr>
      <w:tr w:rsidR="005B6312" w:rsidRPr="00A42BCC" w:rsidDel="008A5A59" w14:paraId="342AFEC0" w14:textId="77777777" w:rsidTr="00EF2268">
        <w:tc>
          <w:tcPr>
            <w:tcW w:w="588" w:type="dxa"/>
            <w:vAlign w:val="center"/>
          </w:tcPr>
          <w:p w14:paraId="7354F5EE" w14:textId="0E546B79" w:rsidR="005B6312" w:rsidDel="008A5A59" w:rsidRDefault="00011BC3" w:rsidP="008D3313">
            <w:pPr>
              <w:jc w:val="center"/>
              <w:rPr>
                <w:rFonts w:asciiTheme="minorHAnsi" w:hAnsiTheme="minorHAnsi"/>
                <w:sz w:val="18"/>
                <w:szCs w:val="18"/>
              </w:rPr>
            </w:pPr>
            <w:r>
              <w:rPr>
                <w:rFonts w:asciiTheme="minorHAnsi" w:hAnsiTheme="minorHAnsi"/>
                <w:sz w:val="18"/>
                <w:szCs w:val="18"/>
              </w:rPr>
              <w:t>11</w:t>
            </w:r>
          </w:p>
        </w:tc>
        <w:tc>
          <w:tcPr>
            <w:tcW w:w="5214" w:type="dxa"/>
            <w:vAlign w:val="center"/>
          </w:tcPr>
          <w:p w14:paraId="1D6B8F1E"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4DBCDA56" w14:textId="038D696F" w:rsidR="00B05774" w:rsidRPr="00B05774" w:rsidRDefault="00B05774" w:rsidP="00B05774">
            <w:pPr>
              <w:rPr>
                <w:rFonts w:asciiTheme="minorHAnsi" w:hAnsiTheme="minorHAnsi"/>
                <w:sz w:val="18"/>
                <w:szCs w:val="18"/>
              </w:rPr>
            </w:pPr>
            <w:r w:rsidRPr="00B05774">
              <w:rPr>
                <w:rFonts w:asciiTheme="minorHAnsi" w:hAnsiTheme="minorHAnsi"/>
                <w:sz w:val="18"/>
                <w:szCs w:val="18"/>
              </w:rPr>
              <w:t xml:space="preserve">&lt;&lt;if A02="required", then value is </w:t>
            </w:r>
            <w:r>
              <w:rPr>
                <w:rFonts w:asciiTheme="minorHAnsi" w:hAnsiTheme="minorHAnsi"/>
                <w:sz w:val="18"/>
                <w:szCs w:val="18"/>
              </w:rPr>
              <w:t>taken</w:t>
            </w:r>
            <w:r w:rsidRPr="00B05774">
              <w:rPr>
                <w:rFonts w:asciiTheme="minorHAnsi" w:hAnsiTheme="minorHAnsi"/>
                <w:sz w:val="18"/>
                <w:szCs w:val="18"/>
              </w:rPr>
              <w:t xml:space="preserve"> from CF1R;</w:t>
            </w:r>
          </w:p>
          <w:p w14:paraId="6110EF61" w14:textId="57ABBBD9" w:rsidR="00B05774" w:rsidRPr="00B05774" w:rsidRDefault="00B05774" w:rsidP="00B05774">
            <w:pPr>
              <w:rPr>
                <w:rFonts w:asciiTheme="minorHAnsi" w:hAnsiTheme="minorHAnsi"/>
                <w:sz w:val="18"/>
                <w:szCs w:val="18"/>
              </w:rPr>
            </w:pPr>
            <w:r w:rsidRPr="00B05774">
              <w:rPr>
                <w:rFonts w:asciiTheme="minorHAnsi" w:hAnsiTheme="minorHAnsi"/>
                <w:sz w:val="18"/>
                <w:szCs w:val="18"/>
              </w:rPr>
              <w:t xml:space="preserve">Else user input numeric value, xxxxx.x </w:t>
            </w:r>
            <w:r w:rsidR="00F561F5">
              <w:rPr>
                <w:rFonts w:asciiTheme="minorHAnsi" w:hAnsiTheme="minorHAnsi"/>
                <w:sz w:val="18"/>
                <w:szCs w:val="18"/>
              </w:rPr>
              <w:t>;</w:t>
            </w:r>
          </w:p>
          <w:p w14:paraId="425E3BDA" w14:textId="5EE71E33" w:rsidR="005B6312" w:rsidRPr="00A42BCC" w:rsidDel="008A5A59" w:rsidRDefault="00B05774" w:rsidP="00F561F5">
            <w:pPr>
              <w:rPr>
                <w:rFonts w:asciiTheme="minorHAnsi" w:hAnsiTheme="minorHAnsi"/>
                <w:sz w:val="18"/>
                <w:szCs w:val="18"/>
              </w:rPr>
            </w:pPr>
            <w:r w:rsidRPr="00B05774">
              <w:rPr>
                <w:rFonts w:asciiTheme="minorHAnsi" w:hAnsiTheme="minorHAnsi"/>
                <w:sz w:val="18"/>
                <w:szCs w:val="18"/>
              </w:rPr>
              <w:t xml:space="preserve">else, if A02 </w:t>
            </w:r>
            <w:r w:rsidR="00F561F5">
              <w:rPr>
                <w:rFonts w:asciiTheme="minorHAnsi" w:hAnsiTheme="minorHAnsi" w:cstheme="minorHAnsi"/>
                <w:sz w:val="18"/>
                <w:szCs w:val="18"/>
              </w:rPr>
              <w:t>≠</w:t>
            </w:r>
            <w:r w:rsidRPr="00B05774">
              <w:rPr>
                <w:rFonts w:asciiTheme="minorHAnsi" w:hAnsiTheme="minorHAnsi"/>
                <w:sz w:val="18"/>
                <w:szCs w:val="18"/>
              </w:rPr>
              <w:t xml:space="preserve"> “required”, then value=N/A&gt;&gt;</w:t>
            </w:r>
          </w:p>
        </w:tc>
      </w:tr>
      <w:tr w:rsidR="005B6312" w:rsidRPr="00A42BCC" w14:paraId="110D76D1" w14:textId="77777777" w:rsidTr="00EF2268">
        <w:tc>
          <w:tcPr>
            <w:tcW w:w="588" w:type="dxa"/>
            <w:vAlign w:val="center"/>
          </w:tcPr>
          <w:p w14:paraId="707BDC72" w14:textId="06AE8FDA" w:rsidR="005B6312" w:rsidRPr="00A42BCC" w:rsidDel="00E42B9A" w:rsidRDefault="00011BC3" w:rsidP="008D3313">
            <w:pPr>
              <w:jc w:val="center"/>
              <w:rPr>
                <w:rFonts w:asciiTheme="minorHAnsi" w:hAnsiTheme="minorHAnsi"/>
                <w:sz w:val="18"/>
                <w:szCs w:val="18"/>
              </w:rPr>
            </w:pPr>
            <w:r>
              <w:rPr>
                <w:rFonts w:asciiTheme="minorHAnsi" w:hAnsiTheme="minorHAnsi"/>
                <w:sz w:val="18"/>
                <w:szCs w:val="18"/>
              </w:rPr>
              <w:t>12</w:t>
            </w:r>
          </w:p>
        </w:tc>
        <w:tc>
          <w:tcPr>
            <w:tcW w:w="5214" w:type="dxa"/>
            <w:vAlign w:val="center"/>
          </w:tcPr>
          <w:p w14:paraId="5AC4F34E" w14:textId="77777777" w:rsidR="005B6312" w:rsidRPr="00197C55" w:rsidRDefault="005B6312" w:rsidP="008D3313">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283CA776" w14:textId="77777777" w:rsidR="00B05774" w:rsidRDefault="005B6312" w:rsidP="00011BC3">
            <w:pPr>
              <w:rPr>
                <w:rFonts w:asciiTheme="minorHAnsi" w:hAnsiTheme="minorHAnsi"/>
                <w:sz w:val="18"/>
                <w:szCs w:val="18"/>
              </w:rPr>
            </w:pPr>
            <w:r>
              <w:rPr>
                <w:rFonts w:asciiTheme="minorHAnsi" w:hAnsiTheme="minorHAnsi"/>
                <w:sz w:val="18"/>
                <w:szCs w:val="18"/>
              </w:rPr>
              <w:t xml:space="preserve">&lt;&lt;if A02="required", </w:t>
            </w:r>
            <w:r w:rsidR="00B05774">
              <w:rPr>
                <w:rFonts w:asciiTheme="minorHAnsi" w:hAnsiTheme="minorHAnsi"/>
                <w:sz w:val="18"/>
                <w:szCs w:val="18"/>
              </w:rPr>
              <w:t>then value is taken from CF1R;</w:t>
            </w:r>
          </w:p>
          <w:p w14:paraId="50B6D4C5" w14:textId="721914F8" w:rsidR="005B6312" w:rsidRPr="00A42BCC" w:rsidRDefault="00B05774" w:rsidP="00F561F5">
            <w:pPr>
              <w:rPr>
                <w:rFonts w:asciiTheme="minorHAnsi" w:hAnsiTheme="minorHAnsi"/>
                <w:sz w:val="18"/>
                <w:szCs w:val="18"/>
              </w:rPr>
            </w:pPr>
            <w:r>
              <w:rPr>
                <w:rFonts w:asciiTheme="minorHAnsi" w:hAnsiTheme="minorHAnsi"/>
                <w:sz w:val="18"/>
                <w:szCs w:val="18"/>
              </w:rPr>
              <w:t xml:space="preserve">Else </w:t>
            </w:r>
            <w:r w:rsidR="005B6312">
              <w:rPr>
                <w:rFonts w:asciiTheme="minorHAnsi" w:hAnsiTheme="minorHAnsi"/>
                <w:sz w:val="18"/>
                <w:szCs w:val="18"/>
              </w:rPr>
              <w:t xml:space="preserve"> value = sum of (A08+A09+A10+A11)</w:t>
            </w:r>
            <w:r>
              <w:rPr>
                <w:rFonts w:asciiTheme="minorHAnsi" w:hAnsiTheme="minorHAnsi"/>
                <w:sz w:val="18"/>
                <w:szCs w:val="18"/>
              </w:rPr>
              <w:t>;</w:t>
            </w:r>
            <w:r>
              <w:rPr>
                <w:rFonts w:asciiTheme="minorHAnsi" w:hAnsiTheme="minorHAnsi"/>
                <w:sz w:val="18"/>
                <w:szCs w:val="18"/>
              </w:rPr>
              <w:br/>
              <w:t xml:space="preserve">if A02 </w:t>
            </w:r>
            <w:r w:rsidR="00F561F5">
              <w:rPr>
                <w:rFonts w:asciiTheme="minorHAnsi" w:hAnsiTheme="minorHAnsi" w:cstheme="minorHAnsi"/>
                <w:sz w:val="18"/>
                <w:szCs w:val="18"/>
              </w:rPr>
              <w:t>≠</w:t>
            </w:r>
            <w:r>
              <w:rPr>
                <w:rFonts w:asciiTheme="minorHAnsi" w:hAnsiTheme="minorHAnsi"/>
                <w:sz w:val="18"/>
                <w:szCs w:val="18"/>
              </w:rPr>
              <w:t xml:space="preserve"> “required”, then</w:t>
            </w:r>
            <w:r w:rsidR="005B6312">
              <w:rPr>
                <w:rFonts w:asciiTheme="minorHAnsi" w:hAnsiTheme="minorHAnsi"/>
                <w:sz w:val="18"/>
                <w:szCs w:val="18"/>
              </w:rPr>
              <w:t xml:space="preserve"> value=N/A&gt;&gt;</w:t>
            </w:r>
          </w:p>
        </w:tc>
      </w:tr>
      <w:tr w:rsidR="005B6312" w14:paraId="04FB332E" w14:textId="77777777" w:rsidTr="00EF2268">
        <w:tc>
          <w:tcPr>
            <w:tcW w:w="588" w:type="dxa"/>
            <w:vAlign w:val="center"/>
          </w:tcPr>
          <w:p w14:paraId="4C93DCF5" w14:textId="474666CE" w:rsidR="005B6312" w:rsidRDefault="00011BC3" w:rsidP="008D3313">
            <w:pPr>
              <w:jc w:val="center"/>
              <w:rPr>
                <w:rFonts w:asciiTheme="minorHAnsi" w:hAnsiTheme="minorHAnsi"/>
                <w:sz w:val="18"/>
                <w:szCs w:val="18"/>
              </w:rPr>
            </w:pPr>
            <w:r>
              <w:rPr>
                <w:rFonts w:asciiTheme="minorHAnsi" w:hAnsiTheme="minorHAnsi"/>
                <w:sz w:val="18"/>
                <w:szCs w:val="18"/>
              </w:rPr>
              <w:t>13</w:t>
            </w:r>
          </w:p>
        </w:tc>
        <w:tc>
          <w:tcPr>
            <w:tcW w:w="5214" w:type="dxa"/>
            <w:vAlign w:val="center"/>
          </w:tcPr>
          <w:p w14:paraId="5F908336" w14:textId="7EC4C559"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214" w:type="dxa"/>
            <w:vAlign w:val="center"/>
          </w:tcPr>
          <w:p w14:paraId="0752CA8A" w14:textId="717649BD" w:rsidR="00F561F5" w:rsidRDefault="005B6312" w:rsidP="00F561F5">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A02=required</w:t>
            </w:r>
            <w:r w:rsidRPr="004B6582">
              <w:rPr>
                <w:rFonts w:asciiTheme="minorHAnsi" w:hAnsiTheme="minorHAnsi"/>
                <w:sz w:val="18"/>
                <w:szCs w:val="18"/>
              </w:rPr>
              <w:t>, then</w:t>
            </w:r>
            <w:r w:rsidR="00F77597">
              <w:rPr>
                <w:rFonts w:asciiTheme="minorHAnsi" w:hAnsiTheme="minorHAnsi"/>
                <w:sz w:val="18"/>
                <w:szCs w:val="18"/>
              </w:rPr>
              <w:t xml:space="preserve"> value = </w:t>
            </w:r>
            <w:r w:rsidR="00BB7FEB">
              <w:rPr>
                <w:rFonts w:asciiTheme="minorHAnsi" w:hAnsiTheme="minorHAnsi"/>
                <w:sz w:val="18"/>
                <w:szCs w:val="18"/>
              </w:rPr>
              <w:t>A12</w:t>
            </w:r>
            <w:r>
              <w:rPr>
                <w:rFonts w:asciiTheme="minorHAnsi" w:hAnsiTheme="minorHAnsi"/>
                <w:sz w:val="18"/>
                <w:szCs w:val="18"/>
              </w:rPr>
              <w:t>*0.3</w:t>
            </w:r>
            <w:r w:rsidR="00F561F5">
              <w:rPr>
                <w:rFonts w:asciiTheme="minorHAnsi" w:hAnsiTheme="minorHAnsi"/>
                <w:sz w:val="18"/>
                <w:szCs w:val="18"/>
              </w:rPr>
              <w:t>;</w:t>
            </w:r>
          </w:p>
          <w:p w14:paraId="46069126" w14:textId="4072988A" w:rsidR="005B6312" w:rsidRDefault="005B6312" w:rsidP="00F561F5">
            <w:pPr>
              <w:rPr>
                <w:rFonts w:asciiTheme="minorHAnsi" w:hAnsiTheme="minorHAnsi"/>
                <w:sz w:val="18"/>
                <w:szCs w:val="18"/>
              </w:rPr>
            </w:pPr>
            <w:r>
              <w:rPr>
                <w:rFonts w:asciiTheme="minorHAnsi" w:hAnsiTheme="minorHAnsi"/>
                <w:sz w:val="18"/>
                <w:szCs w:val="18"/>
              </w:rPr>
              <w:t>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EF2268">
        <w:tc>
          <w:tcPr>
            <w:tcW w:w="588" w:type="dxa"/>
            <w:vAlign w:val="center"/>
          </w:tcPr>
          <w:p w14:paraId="4A3A5E22" w14:textId="61F7CB6C" w:rsidR="005B6312" w:rsidRPr="00A42BCC" w:rsidDel="0053362D" w:rsidRDefault="00011BC3" w:rsidP="005B6312">
            <w:pPr>
              <w:jc w:val="center"/>
              <w:rPr>
                <w:rFonts w:asciiTheme="minorHAnsi" w:hAnsiTheme="minorHAnsi"/>
                <w:sz w:val="18"/>
                <w:szCs w:val="18"/>
              </w:rPr>
            </w:pPr>
            <w:r>
              <w:rPr>
                <w:rFonts w:asciiTheme="minorHAnsi" w:hAnsiTheme="minorHAnsi"/>
                <w:sz w:val="18"/>
                <w:szCs w:val="18"/>
              </w:rPr>
              <w:t>14</w:t>
            </w:r>
          </w:p>
        </w:tc>
        <w:tc>
          <w:tcPr>
            <w:tcW w:w="5214" w:type="dxa"/>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214" w:type="dxa"/>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EF2268">
        <w:tc>
          <w:tcPr>
            <w:tcW w:w="588" w:type="dxa"/>
            <w:vAlign w:val="center"/>
          </w:tcPr>
          <w:p w14:paraId="2E709D13" w14:textId="7A43E07F" w:rsidR="005B6312" w:rsidDel="00820D66" w:rsidRDefault="00011BC3" w:rsidP="008D3313">
            <w:pPr>
              <w:jc w:val="center"/>
              <w:rPr>
                <w:rFonts w:asciiTheme="minorHAnsi" w:hAnsiTheme="minorHAnsi"/>
                <w:sz w:val="18"/>
                <w:szCs w:val="18"/>
              </w:rPr>
            </w:pPr>
            <w:r>
              <w:rPr>
                <w:rFonts w:asciiTheme="minorHAnsi" w:hAnsiTheme="minorHAnsi"/>
                <w:sz w:val="18"/>
                <w:szCs w:val="18"/>
              </w:rPr>
              <w:t>15</w:t>
            </w:r>
          </w:p>
        </w:tc>
        <w:tc>
          <w:tcPr>
            <w:tcW w:w="5214" w:type="dxa"/>
            <w:vAlign w:val="center"/>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214" w:type="dxa"/>
            <w:vAlign w:val="center"/>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EF2268">
        <w:tc>
          <w:tcPr>
            <w:tcW w:w="588" w:type="dxa"/>
            <w:vAlign w:val="center"/>
          </w:tcPr>
          <w:p w14:paraId="7CB355A3" w14:textId="77777777" w:rsidR="005B6312" w:rsidDel="00820D66" w:rsidRDefault="005B6312" w:rsidP="008D3313">
            <w:pPr>
              <w:jc w:val="center"/>
              <w:rPr>
                <w:rFonts w:asciiTheme="minorHAnsi" w:hAnsiTheme="minorHAnsi"/>
                <w:sz w:val="18"/>
                <w:szCs w:val="18"/>
              </w:rPr>
            </w:pPr>
          </w:p>
        </w:tc>
        <w:tc>
          <w:tcPr>
            <w:tcW w:w="5214" w:type="dxa"/>
            <w:vAlign w:val="center"/>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214" w:type="dxa"/>
            <w:vAlign w:val="center"/>
          </w:tcPr>
          <w:p w14:paraId="3C8F71EE" w14:textId="729A8325" w:rsidR="005B6312" w:rsidRPr="006954EE" w:rsidRDefault="005B6312" w:rsidP="008D3313">
            <w:pPr>
              <w:rPr>
                <w:rFonts w:asciiTheme="minorHAnsi" w:hAnsiTheme="minorHAnsi"/>
                <w:sz w:val="18"/>
                <w:szCs w:val="18"/>
              </w:rPr>
            </w:pPr>
            <w:r>
              <w:rPr>
                <w:rFonts w:asciiTheme="minorHAnsi" w:hAnsiTheme="minorHAnsi"/>
                <w:sz w:val="18"/>
                <w:szCs w:val="18"/>
              </w:rPr>
              <w:t xml:space="preserve">&lt;&lt; if A15=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w:t>
            </w:r>
            <w:r w:rsidR="00672313">
              <w:rPr>
                <w:rFonts w:asciiTheme="minorHAnsi" w:hAnsiTheme="minorHAnsi"/>
                <w:sz w:val="18"/>
                <w:szCs w:val="18"/>
              </w:rPr>
              <w:t>MCH</w:t>
            </w:r>
            <w:r w:rsidRPr="006954EE">
              <w:rPr>
                <w:rFonts w:asciiTheme="minorHAnsi" w:hAnsiTheme="minorHAnsi"/>
                <w:sz w:val="18"/>
                <w:szCs w:val="18"/>
              </w:rPr>
              <w:t>-2</w:t>
            </w:r>
            <w:r w:rsidR="00672313">
              <w:rPr>
                <w:rFonts w:asciiTheme="minorHAnsi" w:hAnsiTheme="minorHAnsi"/>
                <w:sz w:val="18"/>
                <w:szCs w:val="18"/>
              </w:rPr>
              <w:t>4</w:t>
            </w:r>
            <w:r w:rsidRPr="006954EE">
              <w:rPr>
                <w:rFonts w:asciiTheme="minorHAnsi" w:hAnsiTheme="minorHAnsi"/>
                <w:sz w:val="18"/>
                <w:szCs w:val="18"/>
              </w:rPr>
              <w:t xml:space="preserve">a; </w:t>
            </w:r>
          </w:p>
          <w:p w14:paraId="66128FB9" w14:textId="7BDC8DA6" w:rsidR="005B6312" w:rsidRDefault="004130B2">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A15=</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r w:rsidR="00672313">
              <w:rPr>
                <w:rFonts w:asciiTheme="minorHAnsi" w:hAnsiTheme="minorHAnsi"/>
                <w:sz w:val="18"/>
                <w:szCs w:val="18"/>
              </w:rPr>
              <w:t>MCH</w:t>
            </w:r>
            <w:r w:rsidR="005B6312" w:rsidRPr="006954EE">
              <w:rPr>
                <w:rFonts w:asciiTheme="minorHAnsi" w:hAnsiTheme="minorHAnsi"/>
                <w:sz w:val="18"/>
                <w:szCs w:val="18"/>
              </w:rPr>
              <w:t>-2</w:t>
            </w:r>
            <w:r w:rsidR="00672313">
              <w:rPr>
                <w:rFonts w:asciiTheme="minorHAnsi" w:hAnsiTheme="minorHAnsi"/>
                <w:sz w:val="18"/>
                <w:szCs w:val="18"/>
              </w:rPr>
              <w:t>4</w:t>
            </w:r>
            <w:r w:rsidR="005B6312" w:rsidRPr="006954EE">
              <w:rPr>
                <w:rFonts w:asciiTheme="minorHAnsi" w:hAnsiTheme="minorHAnsi"/>
                <w:sz w:val="18"/>
                <w:szCs w:val="18"/>
              </w:rPr>
              <w:t>b</w:t>
            </w:r>
            <w:r w:rsidR="005B6312">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EA01F0" w:rsidRPr="00A42BCC" w14:paraId="4A3A5E28" w14:textId="77777777" w:rsidTr="00881890">
        <w:tc>
          <w:tcPr>
            <w:tcW w:w="10795" w:type="dxa"/>
            <w:gridSpan w:val="10"/>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t>B. Diagnostic Equipment Information</w:t>
            </w:r>
          </w:p>
        </w:tc>
      </w:tr>
      <w:tr w:rsidR="00EA01F0" w:rsidRPr="00A42BCC" w14:paraId="4A3A5E2C" w14:textId="77777777" w:rsidTr="00881890">
        <w:tc>
          <w:tcPr>
            <w:tcW w:w="590" w:type="dxa"/>
            <w:vAlign w:val="center"/>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881890">
        <w:tc>
          <w:tcPr>
            <w:tcW w:w="2203" w:type="dxa"/>
            <w:gridSpan w:val="2"/>
            <w:vAlign w:val="center"/>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881890">
        <w:tc>
          <w:tcPr>
            <w:tcW w:w="2203" w:type="dxa"/>
            <w:gridSpan w:val="2"/>
            <w:vAlign w:val="bottom"/>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881890">
        <w:tc>
          <w:tcPr>
            <w:tcW w:w="2203" w:type="dxa"/>
            <w:gridSpan w:val="2"/>
            <w:vAlign w:val="center"/>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
          <w:p w14:paraId="4A3A5E3D" w14:textId="7D52090A"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 8, then display message: Manometer Calibration is valid"; else display message: "WARNING - Manometer Calibration is expired.  A manometer with current calibration is required in order to comply with this </w:t>
            </w:r>
            <w:r w:rsidR="003F62A0">
              <w:rPr>
                <w:rFonts w:asciiTheme="minorHAnsi" w:hAnsiTheme="minorHAnsi"/>
                <w:sz w:val="18"/>
                <w:szCs w:val="18"/>
              </w:rPr>
              <w:t>Enclosure Air</w:t>
            </w:r>
            <w:r w:rsidR="003F62A0" w:rsidRPr="00A42BCC">
              <w:rPr>
                <w:rFonts w:asciiTheme="minorHAnsi" w:hAnsiTheme="minorHAnsi"/>
                <w:sz w:val="18"/>
                <w:szCs w:val="18"/>
              </w:rPr>
              <w:t xml:space="preserve"> </w:t>
            </w:r>
            <w:r w:rsidRPr="00A42BCC">
              <w:rPr>
                <w:rFonts w:asciiTheme="minorHAnsi" w:hAnsiTheme="minorHAnsi"/>
                <w:sz w:val="18"/>
                <w:szCs w:val="18"/>
              </w:rPr>
              <w:t xml:space="preserve">Leakage </w:t>
            </w:r>
            <w:r w:rsidR="00CA3D62">
              <w:rPr>
                <w:rFonts w:asciiTheme="minorHAnsi" w:hAnsiTheme="minorHAnsi"/>
                <w:sz w:val="18"/>
                <w:szCs w:val="18"/>
              </w:rPr>
              <w:t>worksheet</w:t>
            </w:r>
            <w:r w:rsidRPr="00A42BCC">
              <w:rPr>
                <w:rFonts w:asciiTheme="minorHAnsi" w:hAnsiTheme="minorHAnsi"/>
                <w:sz w:val="18"/>
                <w:szCs w:val="18"/>
              </w:rPr>
              <w:t>"&gt;&gt;</w:t>
            </w:r>
          </w:p>
        </w:tc>
      </w:tr>
      <w:tr w:rsidR="00EA01F0" w:rsidRPr="00A42BCC" w14:paraId="4A3A5E44" w14:textId="77777777" w:rsidTr="00881890">
        <w:tc>
          <w:tcPr>
            <w:tcW w:w="2203" w:type="dxa"/>
            <w:gridSpan w:val="2"/>
            <w:tcBorders>
              <w:bottom w:val="single" w:sz="12" w:space="0" w:color="000000"/>
            </w:tcBorders>
            <w:vAlign w:val="center"/>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881890">
        <w:tc>
          <w:tcPr>
            <w:tcW w:w="590" w:type="dxa"/>
            <w:tcBorders>
              <w:top w:val="single" w:sz="12" w:space="0" w:color="000000"/>
            </w:tcBorders>
            <w:vAlign w:val="center"/>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881890">
        <w:tc>
          <w:tcPr>
            <w:tcW w:w="2765" w:type="dxa"/>
            <w:gridSpan w:val="3"/>
            <w:vAlign w:val="center"/>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881890">
        <w:tc>
          <w:tcPr>
            <w:tcW w:w="2765" w:type="dxa"/>
            <w:gridSpan w:val="3"/>
            <w:vAlign w:val="center"/>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881890">
        <w:tc>
          <w:tcPr>
            <w:tcW w:w="2765" w:type="dxa"/>
            <w:gridSpan w:val="3"/>
            <w:vAlign w:val="center"/>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881890">
        <w:tc>
          <w:tcPr>
            <w:tcW w:w="2765" w:type="dxa"/>
            <w:gridSpan w:val="3"/>
            <w:vAlign w:val="center"/>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7C670E" w:rsidRPr="00A42BCC" w14:paraId="4A3A5E60" w14:textId="77777777" w:rsidTr="00881890">
        <w:tc>
          <w:tcPr>
            <w:tcW w:w="10795" w:type="dxa"/>
          </w:tcPr>
          <w:p w14:paraId="4A3A5E5F" w14:textId="4F31C4FC" w:rsidR="007C670E" w:rsidRPr="005A593D" w:rsidRDefault="00672313" w:rsidP="0028362C">
            <w:pPr>
              <w:rPr>
                <w:rFonts w:asciiTheme="minorHAnsi" w:hAnsiTheme="minorHAnsi"/>
                <w:b/>
                <w:szCs w:val="18"/>
              </w:rPr>
            </w:pPr>
            <w:r>
              <w:rPr>
                <w:rFonts w:asciiTheme="minorHAnsi" w:hAnsiTheme="minorHAnsi"/>
                <w:b/>
                <w:szCs w:val="18"/>
              </w:rPr>
              <w:t>MCH24a</w:t>
            </w:r>
            <w:r w:rsidR="007C670E" w:rsidRPr="005A593D">
              <w:rPr>
                <w:rFonts w:asciiTheme="minorHAnsi" w:hAnsiTheme="minorHAnsi"/>
                <w:b/>
                <w:szCs w:val="18"/>
              </w:rPr>
              <w:t xml:space="preserve"> - Single Point Air Tightness Test With Manual Meter</w:t>
            </w:r>
            <w:r w:rsidR="007C670E"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9"/>
        <w:gridCol w:w="4550"/>
        <w:gridCol w:w="5653"/>
      </w:tblGrid>
      <w:tr w:rsidR="00EA01F0" w:rsidRPr="00A42BCC" w14:paraId="4A3A5E64" w14:textId="77777777" w:rsidTr="002A0DD2">
        <w:tc>
          <w:tcPr>
            <w:tcW w:w="10792" w:type="dxa"/>
            <w:gridSpan w:val="3"/>
          </w:tcPr>
          <w:p w14:paraId="4A3A5E63" w14:textId="435ED73B"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sidR="00BB7FEB">
              <w:rPr>
                <w:rFonts w:asciiTheme="minorHAnsi" w:hAnsiTheme="minorHAnsi"/>
                <w:b/>
                <w:szCs w:val="18"/>
              </w:rPr>
              <w:t>Enclosure</w:t>
            </w:r>
            <w:r w:rsidR="00BB7FEB" w:rsidRPr="005A593D">
              <w:rPr>
                <w:rFonts w:asciiTheme="minorHAnsi" w:hAnsiTheme="minorHAnsi"/>
                <w:b/>
                <w:szCs w:val="18"/>
              </w:rPr>
              <w:t xml:space="preserve"> </w:t>
            </w:r>
            <w:r w:rsidR="00D721FF">
              <w:rPr>
                <w:rFonts w:asciiTheme="minorHAnsi" w:hAnsiTheme="minorHAnsi"/>
                <w:b/>
                <w:szCs w:val="18"/>
              </w:rPr>
              <w:t xml:space="preserve">Air </w:t>
            </w:r>
            <w:r w:rsidRPr="005A593D">
              <w:rPr>
                <w:rFonts w:asciiTheme="minorHAnsi" w:hAnsiTheme="minorHAnsi"/>
                <w:b/>
                <w:szCs w:val="18"/>
              </w:rPr>
              <w:t>Leakage Diagnostic Test</w:t>
            </w:r>
          </w:p>
        </w:tc>
      </w:tr>
      <w:tr w:rsidR="00EA01F0" w:rsidRPr="00A42BCC" w14:paraId="4A3A5E68" w14:textId="77777777" w:rsidTr="002A0DD2">
        <w:tc>
          <w:tcPr>
            <w:tcW w:w="589" w:type="dxa"/>
            <w:vAlign w:val="center"/>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550" w:type="dxa"/>
            <w:vAlign w:val="center"/>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r w:rsidR="00BB7FEB">
              <w:rPr>
                <w:rFonts w:asciiTheme="minorHAnsi" w:hAnsiTheme="minorHAnsi"/>
                <w:sz w:val="18"/>
                <w:szCs w:val="18"/>
              </w:rPr>
              <w:t xml:space="preserve"> (seconds)</w:t>
            </w:r>
          </w:p>
        </w:tc>
        <w:tc>
          <w:tcPr>
            <w:tcW w:w="5653" w:type="dxa"/>
            <w:vAlign w:val="center"/>
          </w:tcPr>
          <w:p w14:paraId="4A3A5E67" w14:textId="71DDB473"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r w:rsidR="008D3313">
              <w:rPr>
                <w:rFonts w:asciiTheme="minorHAnsi" w:hAnsiTheme="minorHAnsi"/>
                <w:sz w:val="18"/>
                <w:szCs w:val="18"/>
              </w:rPr>
              <w:t>&gt;&gt;</w:t>
            </w:r>
          </w:p>
        </w:tc>
      </w:tr>
      <w:tr w:rsidR="00EA01F0" w:rsidRPr="00A42BCC" w14:paraId="4A3A5E6D" w14:textId="77777777" w:rsidTr="002A0DD2">
        <w:tc>
          <w:tcPr>
            <w:tcW w:w="589" w:type="dxa"/>
            <w:vAlign w:val="center"/>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550" w:type="dxa"/>
            <w:vAlign w:val="center"/>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653" w:type="dxa"/>
            <w:vAlign w:val="center"/>
          </w:tcPr>
          <w:p w14:paraId="4A3A5E6B" w14:textId="6160A42D"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r w:rsidR="00BB7FEB">
              <w:rPr>
                <w:rFonts w:asciiTheme="minorHAnsi" w:hAnsiTheme="minorHAnsi"/>
                <w:sz w:val="18"/>
                <w:szCs w:val="18"/>
              </w:rPr>
              <w:t>user pick one of the following 2 text values</w:t>
            </w:r>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2A0DD2">
        <w:tc>
          <w:tcPr>
            <w:tcW w:w="589" w:type="dxa"/>
            <w:vAlign w:val="center"/>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550" w:type="dxa"/>
            <w:vAlign w:val="center"/>
          </w:tcPr>
          <w:p w14:paraId="75D832AA" w14:textId="037D81B3"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r w:rsidR="00BB7FEB">
              <w:rPr>
                <w:rFonts w:asciiTheme="minorHAnsi" w:hAnsiTheme="minorHAnsi"/>
                <w:sz w:val="18"/>
                <w:szCs w:val="18"/>
              </w:rPr>
              <w:t>Enclosure</w:t>
            </w:r>
            <w:r w:rsidR="00BB7FEB"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w:t>
            </w:r>
            <w:r w:rsidR="001E5EB4">
              <w:rPr>
                <w:rFonts w:asciiTheme="minorHAnsi" w:hAnsiTheme="minorHAnsi"/>
                <w:sz w:val="18"/>
                <w:szCs w:val="18"/>
              </w:rPr>
              <w:t>ay be positive or negative)</w:t>
            </w:r>
          </w:p>
        </w:tc>
        <w:tc>
          <w:tcPr>
            <w:tcW w:w="5653" w:type="dxa"/>
            <w:vAlign w:val="center"/>
          </w:tcPr>
          <w:p w14:paraId="4A3A5E90" w14:textId="4DE5DE82"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29261F">
              <w:rPr>
                <w:rFonts w:asciiTheme="minorHAnsi" w:hAnsiTheme="minorHAnsi"/>
                <w:sz w:val="18"/>
                <w:szCs w:val="18"/>
              </w:rPr>
              <w:t>enter numeric</w:t>
            </w:r>
            <w:r w:rsidR="003C5E86">
              <w:rPr>
                <w:rFonts w:asciiTheme="minorHAnsi" w:hAnsiTheme="minorHAnsi"/>
                <w:sz w:val="18"/>
                <w:szCs w:val="18"/>
              </w:rPr>
              <w:t xml:space="preserve"> xx.x:</w:t>
            </w:r>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r w:rsidRPr="00A42BCC">
              <w:rPr>
                <w:rFonts w:asciiTheme="minorHAnsi" w:hAnsiTheme="minorHAnsi"/>
                <w:sz w:val="18"/>
                <w:szCs w:val="18"/>
              </w:rPr>
              <w:t>&gt;&gt;</w:t>
            </w:r>
          </w:p>
        </w:tc>
      </w:tr>
      <w:tr w:rsidR="00EA01F0" w:rsidRPr="00A42BCC" w14:paraId="4A3A5E95" w14:textId="77777777" w:rsidTr="002A0DD2">
        <w:tc>
          <w:tcPr>
            <w:tcW w:w="589" w:type="dxa"/>
            <w:vAlign w:val="center"/>
          </w:tcPr>
          <w:p w14:paraId="4A3A5E92" w14:textId="7CFCBBB9"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550" w:type="dxa"/>
            <w:vAlign w:val="center"/>
          </w:tcPr>
          <w:p w14:paraId="4A3A5E93" w14:textId="06BA9AB4" w:rsidR="00EA01F0" w:rsidRPr="00A42BCC" w:rsidRDefault="00EA01F0" w:rsidP="00F4770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Unadjusted </w:t>
            </w:r>
            <w:r w:rsidR="00F47707">
              <w:rPr>
                <w:rFonts w:asciiTheme="minorHAnsi" w:hAnsiTheme="minorHAnsi"/>
                <w:sz w:val="18"/>
                <w:szCs w:val="18"/>
              </w:rPr>
              <w:t>Enclosure</w:t>
            </w:r>
            <w:r w:rsidR="00F47707" w:rsidRPr="00A42BCC">
              <w:rPr>
                <w:rFonts w:asciiTheme="minorHAnsi" w:hAnsiTheme="minorHAnsi"/>
                <w:sz w:val="18"/>
                <w:szCs w:val="18"/>
              </w:rPr>
              <w:t xml:space="preserve"> </w:t>
            </w:r>
            <w:r w:rsidRPr="00A42BCC">
              <w:rPr>
                <w:rFonts w:asciiTheme="minorHAnsi" w:hAnsiTheme="minorHAnsi"/>
                <w:sz w:val="18"/>
                <w:szCs w:val="18"/>
              </w:rPr>
              <w:t>Pressure Target</w:t>
            </w:r>
            <w:r w:rsidR="00C006FF">
              <w:rPr>
                <w:rFonts w:asciiTheme="minorHAnsi" w:hAnsiTheme="minorHAnsi"/>
                <w:sz w:val="18"/>
                <w:szCs w:val="18"/>
              </w:rPr>
              <w:t xml:space="preserve"> (Pa)</w:t>
            </w:r>
          </w:p>
        </w:tc>
        <w:tc>
          <w:tcPr>
            <w:tcW w:w="5653" w:type="dxa"/>
            <w:vAlign w:val="center"/>
          </w:tcPr>
          <w:p w14:paraId="4A3A5E94" w14:textId="1A1237F0"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&lt;&lt;calculated value: if C</w:t>
            </w:r>
            <w:r w:rsidR="00CA3A31">
              <w:rPr>
                <w:rFonts w:asciiTheme="minorHAnsi" w:hAnsiTheme="minorHAnsi"/>
                <w:sz w:val="18"/>
                <w:szCs w:val="18"/>
              </w:rPr>
              <w:t>0</w:t>
            </w:r>
            <w:r w:rsidRPr="00A42BCC">
              <w:rPr>
                <w:rFonts w:asciiTheme="minorHAnsi" w:hAnsiTheme="minorHAnsi"/>
                <w:sz w:val="18"/>
                <w:szCs w:val="18"/>
              </w:rPr>
              <w:t xml:space="preserve">2 </w:t>
            </w:r>
            <w:r w:rsidR="00CA3A31">
              <w:rPr>
                <w:rFonts w:asciiTheme="minorHAnsi" w:hAnsiTheme="minorHAnsi"/>
                <w:sz w:val="18"/>
                <w:szCs w:val="18"/>
              </w:rPr>
              <w:t>=</w:t>
            </w:r>
            <w:r w:rsidR="00CA3A31" w:rsidRPr="00A42BCC">
              <w:rPr>
                <w:rFonts w:asciiTheme="minorHAnsi" w:hAnsiTheme="minorHAnsi"/>
                <w:sz w:val="18"/>
                <w:szCs w:val="18"/>
              </w:rPr>
              <w:t xml:space="preserve"> </w:t>
            </w:r>
            <w:r w:rsidRPr="00A42BCC">
              <w:rPr>
                <w:rFonts w:asciiTheme="minorHAnsi" w:hAnsiTheme="minorHAnsi"/>
                <w:sz w:val="18"/>
                <w:szCs w:val="18"/>
              </w:rPr>
              <w:t>Pressurization</w:t>
            </w:r>
            <w:r w:rsidR="00CA3A31">
              <w:rPr>
                <w:rFonts w:asciiTheme="minorHAnsi" w:hAnsiTheme="minorHAnsi"/>
                <w:sz w:val="18"/>
                <w:szCs w:val="18"/>
              </w:rPr>
              <w:t>, then value =</w:t>
            </w:r>
            <w:r w:rsidRPr="00A42BCC">
              <w:rPr>
                <w:rFonts w:asciiTheme="minorHAnsi" w:hAnsiTheme="minorHAnsi"/>
                <w:sz w:val="18"/>
                <w:szCs w:val="18"/>
              </w:rPr>
              <w:t>50 +C</w:t>
            </w:r>
            <w:r w:rsidR="00917497">
              <w:rPr>
                <w:rFonts w:asciiTheme="minorHAnsi" w:hAnsiTheme="minorHAnsi"/>
                <w:sz w:val="18"/>
                <w:szCs w:val="18"/>
              </w:rPr>
              <w:t>0</w:t>
            </w:r>
            <w:r w:rsidR="00CA3A31">
              <w:rPr>
                <w:rFonts w:asciiTheme="minorHAnsi" w:hAnsiTheme="minorHAnsi"/>
                <w:sz w:val="18"/>
                <w:szCs w:val="18"/>
              </w:rPr>
              <w:t>3</w:t>
            </w:r>
            <w:r w:rsidRPr="00A42BCC">
              <w:rPr>
                <w:rFonts w:asciiTheme="minorHAnsi" w:hAnsiTheme="minorHAnsi"/>
                <w:sz w:val="18"/>
                <w:szCs w:val="18"/>
              </w:rPr>
              <w:t xml:space="preserve">; </w:t>
            </w:r>
            <w:r w:rsidR="00FF42BC">
              <w:rPr>
                <w:rFonts w:asciiTheme="minorHAnsi" w:hAnsiTheme="minorHAnsi"/>
                <w:sz w:val="18"/>
                <w:szCs w:val="18"/>
              </w:rPr>
              <w:t>elseif</w:t>
            </w:r>
            <w:r w:rsidR="00CA3A31">
              <w:rPr>
                <w:rFonts w:asciiTheme="minorHAnsi" w:hAnsiTheme="minorHAnsi"/>
                <w:sz w:val="18"/>
                <w:szCs w:val="18"/>
              </w:rPr>
              <w:br/>
            </w:r>
            <w:r w:rsidRPr="00A42BCC">
              <w:rPr>
                <w:rFonts w:asciiTheme="minorHAnsi" w:hAnsiTheme="minorHAnsi"/>
                <w:sz w:val="18"/>
                <w:szCs w:val="18"/>
              </w:rPr>
              <w:t xml:space="preserve"> C</w:t>
            </w:r>
            <w:r w:rsidR="00CA3A31">
              <w:rPr>
                <w:rFonts w:asciiTheme="minorHAnsi" w:hAnsiTheme="minorHAnsi"/>
                <w:sz w:val="18"/>
                <w:szCs w:val="18"/>
              </w:rPr>
              <w:t>0</w:t>
            </w:r>
            <w:r w:rsidRPr="00A42BCC">
              <w:rPr>
                <w:rFonts w:asciiTheme="minorHAnsi" w:hAnsiTheme="minorHAnsi"/>
                <w:sz w:val="18"/>
                <w:szCs w:val="18"/>
              </w:rPr>
              <w:t>2</w:t>
            </w:r>
            <w:r w:rsidR="00CA3A31">
              <w:rPr>
                <w:rFonts w:asciiTheme="minorHAnsi" w:hAnsiTheme="minorHAnsi"/>
                <w:sz w:val="18"/>
                <w:szCs w:val="18"/>
              </w:rPr>
              <w:t>=</w:t>
            </w:r>
            <w:r w:rsidRPr="00A42BCC">
              <w:rPr>
                <w:rFonts w:asciiTheme="minorHAnsi" w:hAnsiTheme="minorHAnsi"/>
                <w:sz w:val="18"/>
                <w:szCs w:val="18"/>
              </w:rPr>
              <w:t xml:space="preserve">Depressurization </w:t>
            </w:r>
            <w:r w:rsidR="00CA3A31">
              <w:rPr>
                <w:rFonts w:asciiTheme="minorHAnsi" w:hAnsiTheme="minorHAnsi"/>
                <w:sz w:val="18"/>
                <w:szCs w:val="18"/>
              </w:rPr>
              <w:t>then value=(</w:t>
            </w:r>
            <w:r w:rsidRPr="00A42BCC">
              <w:rPr>
                <w:rFonts w:asciiTheme="minorHAnsi" w:hAnsiTheme="minorHAnsi"/>
                <w:sz w:val="18"/>
                <w:szCs w:val="18"/>
              </w:rPr>
              <w:t>-50</w:t>
            </w:r>
            <w:r w:rsidR="00CA3A31">
              <w:rPr>
                <w:rFonts w:asciiTheme="minorHAnsi" w:hAnsiTheme="minorHAnsi"/>
                <w:sz w:val="18"/>
                <w:szCs w:val="18"/>
              </w:rPr>
              <w:t>)</w:t>
            </w:r>
            <w:r w:rsidRPr="00A42BCC">
              <w:rPr>
                <w:rFonts w:asciiTheme="minorHAnsi" w:hAnsiTheme="minorHAnsi"/>
                <w:sz w:val="18"/>
                <w:szCs w:val="18"/>
              </w:rPr>
              <w:t xml:space="preserve"> + C</w:t>
            </w:r>
            <w:r w:rsidR="00CA3A31">
              <w:rPr>
                <w:rFonts w:asciiTheme="minorHAnsi" w:hAnsiTheme="minorHAnsi"/>
                <w:sz w:val="18"/>
                <w:szCs w:val="18"/>
              </w:rPr>
              <w:t>0</w:t>
            </w:r>
            <w:r w:rsidR="00917497">
              <w:rPr>
                <w:rFonts w:asciiTheme="minorHAnsi" w:hAnsiTheme="minorHAnsi"/>
                <w:sz w:val="18"/>
                <w:szCs w:val="18"/>
              </w:rPr>
              <w:t>3</w:t>
            </w:r>
            <w:r w:rsidRPr="00A42BCC">
              <w:rPr>
                <w:rFonts w:asciiTheme="minorHAnsi" w:hAnsiTheme="minorHAnsi"/>
                <w:sz w:val="18"/>
                <w:szCs w:val="18"/>
              </w:rPr>
              <w:t>&gt;&gt; (Resolution of 0.1)</w:t>
            </w:r>
          </w:p>
        </w:tc>
      </w:tr>
      <w:tr w:rsidR="00EA01F0" w:rsidRPr="00A42BCC" w14:paraId="4A3A5E99" w14:textId="77777777" w:rsidTr="002A0DD2">
        <w:tc>
          <w:tcPr>
            <w:tcW w:w="589" w:type="dxa"/>
            <w:vAlign w:val="center"/>
          </w:tcPr>
          <w:p w14:paraId="4A3A5E96" w14:textId="76FBDA58"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550" w:type="dxa"/>
            <w:vAlign w:val="center"/>
          </w:tcPr>
          <w:p w14:paraId="4D6CE9D9" w14:textId="47F8AA15" w:rsidR="00EA01F0"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Unadjusted</w:t>
            </w:r>
            <w:r w:rsidR="00CA3A31">
              <w:rPr>
                <w:rFonts w:asciiTheme="minorHAnsi" w:hAnsiTheme="minorHAnsi"/>
                <w:sz w:val="18"/>
                <w:szCs w:val="18"/>
              </w:rPr>
              <w:t xml:space="preserve"> Enclosure </w:t>
            </w:r>
            <w:r w:rsidRPr="00A42BCC">
              <w:rPr>
                <w:rFonts w:asciiTheme="minorHAnsi" w:hAnsiTheme="minorHAnsi"/>
                <w:sz w:val="18"/>
                <w:szCs w:val="18"/>
              </w:rPr>
              <w:t>Pressure Measured</w:t>
            </w:r>
            <w:r w:rsidR="00C006FF">
              <w:rPr>
                <w:rFonts w:asciiTheme="minorHAnsi" w:hAnsiTheme="minorHAnsi"/>
                <w:sz w:val="18"/>
                <w:szCs w:val="18"/>
              </w:rPr>
              <w:t xml:space="preserve"> (Pa)</w:t>
            </w:r>
          </w:p>
          <w:p w14:paraId="4A3A5E97" w14:textId="0EAE0593" w:rsidR="001E5EB4" w:rsidRPr="00A42BCC" w:rsidRDefault="001E5EB4" w:rsidP="001E5EB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(Pressurization is positive;  Depressurization is negative)</w:t>
            </w:r>
          </w:p>
        </w:tc>
        <w:tc>
          <w:tcPr>
            <w:tcW w:w="5653" w:type="dxa"/>
            <w:vAlign w:val="center"/>
          </w:tcPr>
          <w:p w14:paraId="4A3A5E98" w14:textId="6E4C9741"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enter </w:t>
            </w:r>
            <w:r w:rsidR="0029261F">
              <w:rPr>
                <w:rFonts w:asciiTheme="minorHAnsi" w:hAnsiTheme="minorHAnsi"/>
                <w:sz w:val="18"/>
                <w:szCs w:val="18"/>
              </w:rPr>
              <w:t xml:space="preserve">numeric xx.x:  -75.0 </w:t>
            </w:r>
            <w:r w:rsidR="0029261F">
              <w:rPr>
                <w:rFonts w:asciiTheme="minorHAnsi" w:hAnsiTheme="minorHAnsi" w:cstheme="minorHAnsi"/>
                <w:sz w:val="18"/>
                <w:szCs w:val="18"/>
              </w:rPr>
              <w:t>≥</w:t>
            </w:r>
            <w:r w:rsidR="0029261F">
              <w:rPr>
                <w:rFonts w:asciiTheme="minorHAnsi" w:hAnsiTheme="minorHAnsi"/>
                <w:sz w:val="18"/>
                <w:szCs w:val="18"/>
              </w:rPr>
              <w:t xml:space="preserve"> </w:t>
            </w:r>
            <w:r w:rsidRPr="00A42BCC">
              <w:rPr>
                <w:rFonts w:asciiTheme="minorHAnsi" w:hAnsiTheme="minorHAnsi"/>
                <w:sz w:val="18"/>
                <w:szCs w:val="18"/>
              </w:rPr>
              <w:t>value</w:t>
            </w:r>
            <w:r w:rsidR="0029261F">
              <w:rPr>
                <w:rFonts w:asciiTheme="minorHAnsi" w:hAnsiTheme="minorHAnsi"/>
                <w:sz w:val="18"/>
                <w:szCs w:val="18"/>
              </w:rPr>
              <w:t xml:space="preserve"> </w:t>
            </w:r>
            <w:r w:rsidR="0029261F">
              <w:rPr>
                <w:rFonts w:asciiTheme="minorHAnsi" w:hAnsiTheme="minorHAnsi" w:cstheme="minorHAnsi"/>
                <w:sz w:val="18"/>
                <w:szCs w:val="18"/>
              </w:rPr>
              <w:t>≤</w:t>
            </w:r>
            <w:r w:rsidR="0029261F">
              <w:rPr>
                <w:rFonts w:asciiTheme="minorHAnsi" w:hAnsiTheme="minorHAnsi"/>
                <w:sz w:val="18"/>
                <w:szCs w:val="18"/>
              </w:rPr>
              <w:t xml:space="preserve"> 75</w:t>
            </w:r>
            <w:r w:rsidRPr="00A42BCC">
              <w:rPr>
                <w:rFonts w:asciiTheme="minorHAnsi" w:hAnsiTheme="minorHAnsi"/>
                <w:sz w:val="18"/>
                <w:szCs w:val="18"/>
              </w:rPr>
              <w:t>&gt;&gt;</w:t>
            </w:r>
          </w:p>
        </w:tc>
      </w:tr>
      <w:tr w:rsidR="003C5E86" w:rsidRPr="00A42BCC" w14:paraId="31801980" w14:textId="77777777" w:rsidTr="002A0DD2">
        <w:tc>
          <w:tcPr>
            <w:tcW w:w="589" w:type="dxa"/>
            <w:vAlign w:val="center"/>
          </w:tcPr>
          <w:p w14:paraId="678284EB" w14:textId="75405321"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06</w:t>
            </w:r>
          </w:p>
        </w:tc>
        <w:tc>
          <w:tcPr>
            <w:tcW w:w="4550" w:type="dxa"/>
            <w:vAlign w:val="center"/>
          </w:tcPr>
          <w:p w14:paraId="022545CA" w14:textId="6F6CAC29"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w:t>
            </w:r>
            <w:r w:rsidR="002D6F47">
              <w:rPr>
                <w:rFonts w:asciiTheme="minorHAnsi" w:hAnsiTheme="minorHAnsi"/>
                <w:sz w:val="18"/>
                <w:szCs w:val="18"/>
              </w:rPr>
              <w:t>Difference</w:t>
            </w:r>
            <w:r w:rsidR="00AD6BA1">
              <w:rPr>
                <w:rFonts w:asciiTheme="minorHAnsi" w:hAnsiTheme="minorHAnsi"/>
                <w:sz w:val="18"/>
                <w:szCs w:val="18"/>
              </w:rPr>
              <w:t xml:space="preserve"> (Pa)</w:t>
            </w:r>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653" w:type="dxa"/>
            <w:vAlign w:val="center"/>
          </w:tcPr>
          <w:p w14:paraId="3D20E1B8" w14:textId="4754FDD0" w:rsidR="003C5E86" w:rsidRDefault="00E81D5E"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&lt;&lt;calculated</w:t>
            </w:r>
            <w:r w:rsidR="0017724F">
              <w:rPr>
                <w:rFonts w:asciiTheme="minorHAnsi" w:hAnsiTheme="minorHAnsi"/>
                <w:sz w:val="18"/>
                <w:szCs w:val="18"/>
              </w:rPr>
              <w:t xml:space="preserve"> numeric</w:t>
            </w:r>
            <w:r>
              <w:rPr>
                <w:rFonts w:asciiTheme="minorHAnsi" w:hAnsiTheme="minorHAnsi"/>
                <w:sz w:val="18"/>
                <w:szCs w:val="18"/>
              </w:rPr>
              <w:t xml:space="preserve"> value xx.x =</w:t>
            </w:r>
            <w:r w:rsidR="001E5EB4">
              <w:rPr>
                <w:rFonts w:asciiTheme="minorHAnsi" w:hAnsiTheme="minorHAnsi"/>
                <w:sz w:val="18"/>
                <w:szCs w:val="18"/>
              </w:rPr>
              <w:t xml:space="preserve"> </w:t>
            </w:r>
            <w:r>
              <w:rPr>
                <w:rFonts w:asciiTheme="minorHAnsi" w:hAnsiTheme="minorHAnsi"/>
                <w:sz w:val="18"/>
                <w:szCs w:val="18"/>
              </w:rPr>
              <w:t>C05-C03&gt;&gt;</w:t>
            </w:r>
          </w:p>
        </w:tc>
      </w:tr>
      <w:tr w:rsidR="00EA01F0" w:rsidRPr="00A42BCC" w14:paraId="4A3A5E9D" w14:textId="77777777" w:rsidTr="002A0DD2">
        <w:tc>
          <w:tcPr>
            <w:tcW w:w="589" w:type="dxa"/>
            <w:vAlign w:val="center"/>
          </w:tcPr>
          <w:p w14:paraId="4A3A5E9A" w14:textId="0B5396DF"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07</w:t>
            </w:r>
          </w:p>
        </w:tc>
        <w:tc>
          <w:tcPr>
            <w:tcW w:w="4550" w:type="dxa"/>
            <w:vAlign w:val="center"/>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653" w:type="dxa"/>
            <w:vAlign w:val="center"/>
          </w:tcPr>
          <w:p w14:paraId="4A3A5E9C" w14:textId="73A698EF" w:rsidR="00EA01F0" w:rsidRPr="00A42BCC" w:rsidRDefault="00C006FF"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Pr>
                <w:rFonts w:asciiTheme="minorHAnsi" w:hAnsiTheme="minorHAnsi"/>
                <w:sz w:val="18"/>
                <w:szCs w:val="18"/>
              </w:rPr>
              <w:t>(</w:t>
            </w:r>
            <w:r>
              <w:rPr>
                <w:sz w:val="18"/>
                <w:szCs w:val="18"/>
              </w:rPr>
              <w:t xml:space="preserve"> </w:t>
            </w:r>
            <w:r w:rsidR="00E81D5E">
              <w:rPr>
                <w:sz w:val="18"/>
                <w:szCs w:val="18"/>
              </w:rPr>
              <w:t xml:space="preserve">C06) ≥ </w:t>
            </w:r>
            <w:r>
              <w:rPr>
                <w:rFonts w:asciiTheme="minorHAnsi" w:hAnsiTheme="minorHAnsi"/>
                <w:sz w:val="18"/>
                <w:szCs w:val="18"/>
              </w:rPr>
              <w:t>15 Pa</w:t>
            </w:r>
            <w:r>
              <w:rPr>
                <w:sz w:val="18"/>
                <w:szCs w:val="18"/>
              </w:rPr>
              <w:t>)</w:t>
            </w:r>
            <w:r>
              <w:rPr>
                <w:rFonts w:asciiTheme="minorHAnsi" w:hAnsiTheme="minorHAnsi"/>
                <w:sz w:val="18"/>
                <w:szCs w:val="18"/>
              </w:rPr>
              <w:t xml:space="preserve">, </w:t>
            </w:r>
            <w:r w:rsidR="00E81D5E">
              <w:rPr>
                <w:rFonts w:asciiTheme="minorHAnsi" w:hAnsiTheme="minorHAnsi"/>
                <w:sz w:val="18"/>
                <w:szCs w:val="18"/>
              </w:rPr>
              <w:t xml:space="preserve">display text: </w:t>
            </w:r>
            <w:r>
              <w:rPr>
                <w:rFonts w:asciiTheme="minorHAnsi" w:hAnsiTheme="minorHAnsi"/>
                <w:sz w:val="18"/>
                <w:szCs w:val="18"/>
              </w:rPr>
              <w:t>“Induced pressure within r</w:t>
            </w:r>
            <w:r>
              <w:rPr>
                <w:sz w:val="18"/>
                <w:szCs w:val="18"/>
              </w:rPr>
              <w:t xml:space="preserve">ange for single point test; else </w:t>
            </w:r>
            <w:r w:rsidR="00E81D5E">
              <w:rPr>
                <w:rFonts w:asciiTheme="minorHAnsi" w:hAnsiTheme="minorHAnsi"/>
                <w:sz w:val="18"/>
                <w:szCs w:val="18"/>
              </w:rPr>
              <w:t xml:space="preserve">display text: </w:t>
            </w:r>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14:paraId="4A3A5EA1" w14:textId="77777777" w:rsidTr="002A0DD2">
        <w:tc>
          <w:tcPr>
            <w:tcW w:w="589" w:type="dxa"/>
            <w:vAlign w:val="center"/>
          </w:tcPr>
          <w:p w14:paraId="4A3A5E9E" w14:textId="5945F64B"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08</w:t>
            </w:r>
          </w:p>
        </w:tc>
        <w:tc>
          <w:tcPr>
            <w:tcW w:w="4550" w:type="dxa"/>
            <w:vAlign w:val="center"/>
          </w:tcPr>
          <w:p w14:paraId="4A3A5E9F" w14:textId="10ECE95A" w:rsidR="00EA01F0" w:rsidRPr="00A42BCC" w:rsidRDefault="006C1E71" w:rsidP="00EF226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Measured </w:t>
            </w:r>
            <w:r w:rsidR="00EA01F0" w:rsidRPr="00A42BCC">
              <w:rPr>
                <w:rFonts w:asciiTheme="minorHAnsi" w:hAnsiTheme="minorHAnsi"/>
                <w:sz w:val="18"/>
                <w:szCs w:val="18"/>
              </w:rPr>
              <w:t xml:space="preserve">Nominal Fan </w:t>
            </w:r>
            <w:r w:rsidR="00525832">
              <w:rPr>
                <w:rFonts w:asciiTheme="minorHAnsi" w:hAnsiTheme="minorHAnsi"/>
                <w:sz w:val="18"/>
                <w:szCs w:val="18"/>
              </w:rPr>
              <w:t>F</w:t>
            </w:r>
            <w:r w:rsidR="00EA01F0" w:rsidRPr="00A42BCC">
              <w:rPr>
                <w:rFonts w:asciiTheme="minorHAnsi" w:hAnsiTheme="minorHAnsi"/>
                <w:sz w:val="18"/>
                <w:szCs w:val="18"/>
              </w:rPr>
              <w:t xml:space="preserve">low at </w:t>
            </w:r>
            <w:r w:rsidR="00525832">
              <w:rPr>
                <w:rFonts w:asciiTheme="minorHAnsi" w:hAnsiTheme="minorHAnsi"/>
                <w:sz w:val="18"/>
                <w:szCs w:val="18"/>
              </w:rPr>
              <w:t>A</w:t>
            </w:r>
            <w:r w:rsidR="00EA01F0" w:rsidRPr="00A42BCC">
              <w:rPr>
                <w:rFonts w:asciiTheme="minorHAnsi" w:hAnsiTheme="minorHAnsi"/>
                <w:sz w:val="18"/>
                <w:szCs w:val="18"/>
              </w:rPr>
              <w:t xml:space="preserve">bove </w:t>
            </w:r>
            <w:r w:rsidR="00525832">
              <w:rPr>
                <w:rFonts w:asciiTheme="minorHAnsi" w:hAnsiTheme="minorHAnsi"/>
                <w:sz w:val="18"/>
                <w:szCs w:val="18"/>
              </w:rPr>
              <w:t>F</w:t>
            </w:r>
            <w:r w:rsidR="00EA01F0" w:rsidRPr="00A42BCC">
              <w:rPr>
                <w:rFonts w:asciiTheme="minorHAnsi" w:hAnsiTheme="minorHAnsi"/>
                <w:sz w:val="18"/>
                <w:szCs w:val="18"/>
              </w:rPr>
              <w:t xml:space="preserve">an </w:t>
            </w:r>
            <w:r w:rsidR="00525832">
              <w:rPr>
                <w:rFonts w:asciiTheme="minorHAnsi" w:hAnsiTheme="minorHAnsi"/>
                <w:sz w:val="18"/>
                <w:szCs w:val="18"/>
              </w:rPr>
              <w:t>P</w:t>
            </w:r>
            <w:r w:rsidR="00EA01F0" w:rsidRPr="00A42BCC">
              <w:rPr>
                <w:rFonts w:asciiTheme="minorHAnsi" w:hAnsiTheme="minorHAnsi"/>
                <w:sz w:val="18"/>
                <w:szCs w:val="18"/>
              </w:rPr>
              <w:t>ressure</w:t>
            </w:r>
            <w:r w:rsidR="00C006FF">
              <w:rPr>
                <w:rFonts w:asciiTheme="minorHAnsi" w:hAnsiTheme="minorHAnsi"/>
                <w:sz w:val="18"/>
                <w:szCs w:val="18"/>
              </w:rPr>
              <w:t xml:space="preserve"> (cfm)</w:t>
            </w:r>
            <w:r w:rsidR="00B450BD">
              <w:rPr>
                <w:rFonts w:asciiTheme="minorHAnsi" w:hAnsiTheme="minorHAnsi"/>
                <w:sz w:val="18"/>
                <w:szCs w:val="18"/>
              </w:rPr>
              <w:t xml:space="preserve"> at </w:t>
            </w:r>
            <w:r w:rsidR="00EF2268">
              <w:rPr>
                <w:rFonts w:asciiTheme="minorHAnsi" w:hAnsiTheme="minorHAnsi"/>
                <w:sz w:val="18"/>
                <w:szCs w:val="18"/>
              </w:rPr>
              <w:t xml:space="preserve">the </w:t>
            </w:r>
            <w:r w:rsidR="00B450BD">
              <w:rPr>
                <w:rFonts w:asciiTheme="minorHAnsi" w:hAnsiTheme="minorHAnsi"/>
                <w:sz w:val="18"/>
                <w:szCs w:val="18"/>
              </w:rPr>
              <w:t>Induced Enclosure Pressure Difference (</w:t>
            </w:r>
            <w:r w:rsidR="00EF2268">
              <w:rPr>
                <w:rFonts w:asciiTheme="minorHAnsi" w:hAnsiTheme="minorHAnsi"/>
                <w:sz w:val="18"/>
                <w:szCs w:val="18"/>
              </w:rPr>
              <w:t xml:space="preserve">in </w:t>
            </w:r>
            <w:r w:rsidR="00B450BD">
              <w:rPr>
                <w:rFonts w:asciiTheme="minorHAnsi" w:hAnsiTheme="minorHAnsi"/>
                <w:sz w:val="18"/>
                <w:szCs w:val="18"/>
              </w:rPr>
              <w:t>C06 above)</w:t>
            </w:r>
          </w:p>
        </w:tc>
        <w:tc>
          <w:tcPr>
            <w:tcW w:w="5653" w:type="dxa"/>
            <w:vAlign w:val="center"/>
          </w:tcPr>
          <w:p w14:paraId="4A3A5EA0" w14:textId="50F44593" w:rsidR="00EA01F0" w:rsidRPr="00A42BCC" w:rsidRDefault="00EA01F0" w:rsidP="00B450B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450BD">
              <w:rPr>
                <w:rFonts w:asciiTheme="minorHAnsi" w:hAnsiTheme="minorHAnsi"/>
                <w:sz w:val="18"/>
                <w:szCs w:val="18"/>
              </w:rPr>
              <w:t>enter integer</w:t>
            </w:r>
            <w:r w:rsidR="00B450BD" w:rsidRPr="00A42BCC">
              <w:rPr>
                <w:rFonts w:asciiTheme="minorHAnsi" w:hAnsiTheme="minorHAnsi"/>
                <w:sz w:val="18"/>
                <w:szCs w:val="18"/>
              </w:rPr>
              <w:t xml:space="preserve"> </w:t>
            </w:r>
            <w:r w:rsidRPr="00A42BCC">
              <w:rPr>
                <w:rFonts w:asciiTheme="minorHAnsi" w:hAnsiTheme="minorHAnsi"/>
                <w:sz w:val="18"/>
                <w:szCs w:val="18"/>
              </w:rPr>
              <w:t>value, &gt;&gt; (Resolution of 1 CFM)</w:t>
            </w:r>
          </w:p>
        </w:tc>
      </w:tr>
      <w:tr w:rsidR="00EA01F0" w:rsidRPr="00A42BCC" w14:paraId="4A3A5EA5" w14:textId="77777777" w:rsidTr="002A0DD2">
        <w:tc>
          <w:tcPr>
            <w:tcW w:w="589" w:type="dxa"/>
            <w:vAlign w:val="center"/>
          </w:tcPr>
          <w:p w14:paraId="4A3A5EA2" w14:textId="461DF7F0"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09</w:t>
            </w:r>
          </w:p>
        </w:tc>
        <w:tc>
          <w:tcPr>
            <w:tcW w:w="4550" w:type="dxa"/>
            <w:vAlign w:val="center"/>
          </w:tcPr>
          <w:p w14:paraId="4A3A5EA3" w14:textId="01130C55" w:rsidR="00EA01F0" w:rsidRPr="00A42BCC" w:rsidRDefault="001C4335"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Calculated </w:t>
            </w:r>
            <w:r w:rsidR="00EA01F0" w:rsidRPr="00A42BCC">
              <w:rPr>
                <w:rFonts w:asciiTheme="minorHAnsi" w:hAnsiTheme="minorHAnsi"/>
                <w:sz w:val="18"/>
                <w:szCs w:val="18"/>
              </w:rPr>
              <w:t>Nominal CFM50</w:t>
            </w:r>
          </w:p>
        </w:tc>
        <w:tc>
          <w:tcPr>
            <w:tcW w:w="5653" w:type="dxa"/>
            <w:vAlign w:val="center"/>
          </w:tcPr>
          <w:p w14:paraId="4A3A5EA4" w14:textId="25C53639" w:rsidR="00EA01F0" w:rsidRPr="00A42BCC" w:rsidRDefault="00EA01F0" w:rsidP="0060014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&lt;&lt;calculated value, </w:t>
            </w:r>
            <w:r w:rsidR="00917497">
              <w:rPr>
                <w:rFonts w:asciiTheme="minorHAnsi" w:hAnsiTheme="minorHAnsi"/>
                <w:sz w:val="18"/>
                <w:szCs w:val="18"/>
              </w:rPr>
              <w:t>value =</w:t>
            </w:r>
            <w:r w:rsidR="0060014C">
              <w:rPr>
                <w:rFonts w:asciiTheme="minorHAnsi" w:hAnsiTheme="minorHAnsi"/>
                <w:sz w:val="18"/>
                <w:szCs w:val="18"/>
              </w:rPr>
              <w:t xml:space="preserve"> C08 *</w:t>
            </w:r>
            <w:r w:rsidR="0060014C" w:rsidRPr="00A42BCC">
              <w:rPr>
                <w:rFonts w:asciiTheme="minorHAnsi" w:hAnsiTheme="minorHAnsi"/>
                <w:sz w:val="18"/>
                <w:szCs w:val="18"/>
              </w:rPr>
              <w:t xml:space="preserve"> </w:t>
            </w:r>
            <w:r w:rsidR="00917497" w:rsidRPr="00A42BCC">
              <w:rPr>
                <w:rFonts w:asciiTheme="minorHAnsi" w:hAnsiTheme="minorHAnsi"/>
                <w:sz w:val="18"/>
                <w:szCs w:val="18"/>
              </w:rPr>
              <w:t>(50/[absolute value (</w:t>
            </w:r>
            <w:r w:rsidR="00917497">
              <w:rPr>
                <w:rFonts w:asciiTheme="minorHAnsi" w:hAnsiTheme="minorHAnsi"/>
                <w:sz w:val="18"/>
                <w:szCs w:val="18"/>
              </w:rPr>
              <w:t>C05 – C03</w:t>
            </w:r>
            <w:r w:rsidR="00917497" w:rsidRPr="00A42BCC">
              <w:rPr>
                <w:rFonts w:asciiTheme="minorHAnsi" w:hAnsiTheme="minorHAnsi"/>
                <w:sz w:val="18"/>
                <w:szCs w:val="18"/>
              </w:rPr>
              <w:t>)]</w:t>
            </w:r>
            <w:r w:rsidR="0060014C">
              <w:rPr>
                <w:rFonts w:asciiTheme="minorHAnsi" w:hAnsiTheme="minorHAnsi"/>
                <w:sz w:val="18"/>
                <w:szCs w:val="18"/>
              </w:rPr>
              <w:t>)</w:t>
            </w:r>
            <w:r w:rsidR="00917497" w:rsidRPr="006F3AAC">
              <w:rPr>
                <w:rFonts w:asciiTheme="minorHAnsi" w:hAnsiTheme="minorHAnsi"/>
                <w:sz w:val="18"/>
                <w:szCs w:val="18"/>
                <w:vertAlign w:val="superscript"/>
              </w:rPr>
              <w:t xml:space="preserve">0.65 </w:t>
            </w:r>
            <w:r w:rsidR="00917497">
              <w:rPr>
                <w:rFonts w:asciiTheme="minorHAnsi" w:hAnsiTheme="minorHAnsi"/>
                <w:sz w:val="18"/>
                <w:szCs w:val="18"/>
              </w:rPr>
              <w:t>*</w:t>
            </w:r>
            <w:r w:rsidRPr="00A42BCC">
              <w:rPr>
                <w:rFonts w:asciiTheme="minorHAnsi" w:hAnsiTheme="minorHAnsi"/>
                <w:sz w:val="18"/>
                <w:szCs w:val="18"/>
              </w:rPr>
              <w:t>&gt;&gt;</w:t>
            </w:r>
          </w:p>
        </w:tc>
      </w:tr>
    </w:tbl>
    <w:p w14:paraId="4A3A5EA6" w14:textId="77777777" w:rsidR="00EA01F0" w:rsidRPr="00881890" w:rsidRDefault="00EA01F0" w:rsidP="00A42BCC">
      <w:pPr>
        <w:rPr>
          <w:rFonts w:asciiTheme="minorHAnsi" w:hAnsiTheme="minorHAnsi"/>
          <w:sz w:val="14"/>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4515"/>
        <w:gridCol w:w="5697"/>
      </w:tblGrid>
      <w:tr w:rsidR="00EA01F0" w:rsidRPr="00A42BCC" w14:paraId="4A3A5EA8" w14:textId="77777777" w:rsidTr="00BE6F8A">
        <w:tc>
          <w:tcPr>
            <w:tcW w:w="10794" w:type="dxa"/>
            <w:gridSpan w:val="3"/>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840617" w:rsidRPr="00A42BCC" w14:paraId="4A3A5EAE" w14:textId="77777777" w:rsidTr="00BE6F8A">
        <w:tc>
          <w:tcPr>
            <w:tcW w:w="582" w:type="dxa"/>
            <w:vAlign w:val="center"/>
          </w:tcPr>
          <w:p w14:paraId="4A3A5EA9" w14:textId="408E1574"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515" w:type="dxa"/>
            <w:vAlign w:val="center"/>
          </w:tcPr>
          <w:p w14:paraId="3C57E5C6" w14:textId="77777777"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515B730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7" w:type="dxa"/>
          </w:tcPr>
          <w:p w14:paraId="4A3A5EAD" w14:textId="277A9D4B" w:rsidR="00840617" w:rsidRPr="00A42BCC" w:rsidRDefault="00840617" w:rsidP="002A0DD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w:t>
            </w:r>
            <w:r w:rsidR="00AC751B">
              <w:rPr>
                <w:rFonts w:asciiTheme="minorHAnsi" w:hAnsiTheme="minorHAnsi"/>
                <w:sz w:val="18"/>
                <w:szCs w:val="18"/>
              </w:rPr>
              <w:t>{</w:t>
            </w:r>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r w:rsidR="00AC751B">
              <w:rPr>
                <w:rFonts w:asciiTheme="minorHAnsi" w:hAnsiTheme="minorHAnsi"/>
                <w:sz w:val="18"/>
                <w:szCs w:val="18"/>
              </w:rPr>
              <w:t>}</w:t>
            </w:r>
            <w:r>
              <w:rPr>
                <w:rFonts w:asciiTheme="minorHAnsi" w:hAnsiTheme="minorHAnsi"/>
                <w:sz w:val="18"/>
                <w:szCs w:val="18"/>
              </w:rPr>
              <w:t>/[1+(198.7/(A0</w:t>
            </w:r>
            <w:r w:rsidR="00497E2F">
              <w:rPr>
                <w:rFonts w:asciiTheme="minorHAnsi" w:hAnsiTheme="minorHAnsi"/>
                <w:sz w:val="18"/>
                <w:szCs w:val="18"/>
              </w:rPr>
              <w:t>5</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w:t>
            </w:r>
            <w:r w:rsidR="002A0DD2">
              <w:rPr>
                <w:rFonts w:asciiTheme="minorHAnsi" w:hAnsiTheme="minorHAnsi"/>
                <w:sz w:val="18"/>
                <w:szCs w:val="18"/>
              </w:rPr>
              <w:t>A</w:t>
            </w:r>
            <w:r w:rsidR="00DF2BF8">
              <w:rPr>
                <w:rFonts w:asciiTheme="minorHAnsi" w:hAnsiTheme="minorHAnsi"/>
                <w:sz w:val="18"/>
                <w:szCs w:val="18"/>
              </w:rPr>
              <w:t>”&gt;&gt;</w:t>
            </w:r>
          </w:p>
        </w:tc>
      </w:tr>
      <w:tr w:rsidR="006C1E71" w:rsidRPr="00A42BCC" w14:paraId="776462C9" w14:textId="77777777" w:rsidTr="00BE6F8A">
        <w:tc>
          <w:tcPr>
            <w:tcW w:w="582" w:type="dxa"/>
            <w:vAlign w:val="center"/>
          </w:tcPr>
          <w:p w14:paraId="5EB38912" w14:textId="163BEA70" w:rsidR="006C1E71" w:rsidRPr="00A42BCC" w:rsidDel="00E67F64"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515" w:type="dxa"/>
            <w:vAlign w:val="center"/>
          </w:tcPr>
          <w:p w14:paraId="289E59C6" w14:textId="49513C3B"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7" w:type="dxa"/>
          </w:tcPr>
          <w:p w14:paraId="49176998" w14:textId="46C2BB03"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w:t>
            </w:r>
            <w:r w:rsidR="00AC751B">
              <w:rPr>
                <w:rFonts w:asciiTheme="minorHAnsi" w:hAnsiTheme="minorHAnsi"/>
                <w:sz w:val="18"/>
                <w:szCs w:val="18"/>
              </w:rPr>
              <w:t>{</w:t>
            </w:r>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r w:rsidR="00AC751B">
              <w:rPr>
                <w:rFonts w:asciiTheme="minorHAnsi" w:hAnsiTheme="minorHAnsi"/>
                <w:sz w:val="18"/>
                <w:szCs w:val="18"/>
              </w:rPr>
              <w:t>}</w:t>
            </w:r>
            <w:r>
              <w:rPr>
                <w:rFonts w:asciiTheme="minorHAnsi" w:hAnsiTheme="minorHAnsi"/>
                <w:sz w:val="18"/>
                <w:szCs w:val="18"/>
              </w:rPr>
              <w:t>/[1+(198.7/</w:t>
            </w:r>
            <w:r w:rsidR="00AC751B">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sidR="00AC751B">
              <w:rPr>
                <w:rFonts w:asciiTheme="minorHAnsi" w:hAnsiTheme="minorHAnsi"/>
                <w:sz w:val="18"/>
                <w:szCs w:val="18"/>
              </w:rPr>
              <w:t>)</w:t>
            </w:r>
            <w:r>
              <w:rPr>
                <w:rFonts w:asciiTheme="minorHAnsi" w:hAnsiTheme="minorHAnsi"/>
                <w:sz w:val="18"/>
                <w:szCs w:val="18"/>
              </w:rPr>
              <w:t>)]</w:t>
            </w:r>
            <w:r w:rsidR="008F0CB1">
              <w:rPr>
                <w:rFonts w:asciiTheme="minorHAnsi" w:hAnsiTheme="minorHAnsi"/>
                <w:sz w:val="18"/>
                <w:szCs w:val="18"/>
              </w:rPr>
              <w:t>;</w:t>
            </w:r>
          </w:p>
          <w:p w14:paraId="5DE6B96D" w14:textId="2DCD84A6" w:rsidR="006C1E71" w:rsidRDefault="008F0CB1" w:rsidP="002A0DD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w:t>
            </w:r>
            <w:r w:rsidR="002A0DD2">
              <w:rPr>
                <w:rFonts w:asciiTheme="minorHAnsi" w:hAnsiTheme="minorHAnsi"/>
                <w:sz w:val="18"/>
                <w:szCs w:val="18"/>
              </w:rPr>
              <w:t>A</w:t>
            </w:r>
            <w:r>
              <w:rPr>
                <w:rFonts w:asciiTheme="minorHAnsi" w:hAnsiTheme="minorHAnsi"/>
                <w:sz w:val="18"/>
                <w:szCs w:val="18"/>
              </w:rPr>
              <w:t>”</w:t>
            </w:r>
            <w:r w:rsidR="00DF2BF8">
              <w:rPr>
                <w:rFonts w:asciiTheme="minorHAnsi" w:hAnsiTheme="minorHAnsi"/>
                <w:sz w:val="18"/>
                <w:szCs w:val="18"/>
              </w:rPr>
              <w:t>&gt;&gt;</w:t>
            </w:r>
          </w:p>
        </w:tc>
      </w:tr>
      <w:tr w:rsidR="00840617" w:rsidRPr="00A42BCC" w14:paraId="4A3A5EB2" w14:textId="77777777" w:rsidTr="00BE6F8A">
        <w:tc>
          <w:tcPr>
            <w:tcW w:w="582" w:type="dxa"/>
            <w:vAlign w:val="center"/>
          </w:tcPr>
          <w:p w14:paraId="4A3A5EAF" w14:textId="1EE584ED"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515" w:type="dxa"/>
            <w:vAlign w:val="center"/>
          </w:tcPr>
          <w:p w14:paraId="6D34FD08" w14:textId="77777777"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Outdoor Air Density Correction</w:t>
            </w:r>
          </w:p>
          <w:p w14:paraId="4A3A5EB0" w14:textId="0C03147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7" w:type="dxa"/>
          </w:tcPr>
          <w:p w14:paraId="15ABA38F" w14:textId="4066A60D"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w:t>
            </w:r>
            <w:r w:rsidR="00AC751B">
              <w:rPr>
                <w:rFonts w:asciiTheme="minorHAnsi" w:hAnsiTheme="minorHAnsi"/>
                <w:sz w:val="18"/>
                <w:szCs w:val="18"/>
              </w:rPr>
              <w:t>[</w:t>
            </w:r>
            <w:r>
              <w:rPr>
                <w:rFonts w:asciiTheme="minorHAnsi" w:hAnsiTheme="minorHAnsi"/>
                <w:sz w:val="18"/>
                <w:szCs w:val="18"/>
              </w:rPr>
              <w:t>1-</w:t>
            </w:r>
            <w:r w:rsidR="00AC751B">
              <w:rPr>
                <w:rFonts w:asciiTheme="minorHAnsi" w:hAnsiTheme="minorHAnsi"/>
                <w:sz w:val="18"/>
                <w:szCs w:val="18"/>
              </w:rPr>
              <w:t>((</w:t>
            </w:r>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A07</w:t>
            </w:r>
            <w:r w:rsidR="00AC751B">
              <w:rPr>
                <w:rFonts w:asciiTheme="minorHAnsi" w:hAnsiTheme="minorHAnsi"/>
                <w:sz w:val="18"/>
                <w:szCs w:val="18"/>
              </w:rPr>
              <w:t>)</w:t>
            </w:r>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sidR="00AC751B">
              <w:rPr>
                <w:rFonts w:asciiTheme="minorHAnsi" w:hAnsiTheme="minorHAnsi"/>
                <w:sz w:val="18"/>
                <w:szCs w:val="18"/>
              </w:rPr>
              <w:t>]</w:t>
            </w:r>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3CFD2115" w:rsidR="00840617" w:rsidRPr="00A42BCC" w:rsidRDefault="00840617" w:rsidP="002A0DD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w:t>
            </w:r>
            <w:r w:rsidR="002A0DD2">
              <w:rPr>
                <w:rFonts w:asciiTheme="minorHAnsi" w:hAnsiTheme="minorHAnsi"/>
                <w:sz w:val="18"/>
                <w:szCs w:val="18"/>
              </w:rPr>
              <w:t>A</w:t>
            </w:r>
            <w:r>
              <w:rPr>
                <w:rFonts w:asciiTheme="minorHAnsi" w:hAnsiTheme="minorHAnsi"/>
                <w:sz w:val="18"/>
                <w:szCs w:val="18"/>
              </w:rPr>
              <w:t>”&gt;&gt;</w:t>
            </w:r>
          </w:p>
        </w:tc>
      </w:tr>
      <w:tr w:rsidR="00840617" w:rsidRPr="00A42BCC" w14:paraId="4A3A5EB6" w14:textId="77777777" w:rsidTr="00BE6F8A">
        <w:tc>
          <w:tcPr>
            <w:tcW w:w="582" w:type="dxa"/>
            <w:vAlign w:val="center"/>
          </w:tcPr>
          <w:p w14:paraId="4A3A5EB3" w14:textId="260F961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515" w:type="dxa"/>
            <w:vAlign w:val="center"/>
          </w:tcPr>
          <w:p w14:paraId="4A3A5EB4" w14:textId="3EFDC3E7"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7" w:type="dxa"/>
          </w:tcPr>
          <w:p w14:paraId="4A3A5EB5" w14:textId="3088B46D" w:rsidR="00840617" w:rsidRPr="00A42BCC" w:rsidRDefault="00840617" w:rsidP="002A0DD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w:t>
            </w:r>
            <w:r w:rsidR="00AC751B">
              <w:rPr>
                <w:rFonts w:asciiTheme="minorHAnsi" w:hAnsiTheme="minorHAnsi"/>
                <w:sz w:val="18"/>
                <w:szCs w:val="18"/>
              </w:rPr>
              <w:t>[</w:t>
            </w:r>
            <w:r>
              <w:rPr>
                <w:rFonts w:asciiTheme="minorHAnsi" w:hAnsiTheme="minorHAnsi"/>
                <w:sz w:val="18"/>
                <w:szCs w:val="18"/>
              </w:rPr>
              <w:t>1-</w:t>
            </w:r>
            <w:r w:rsidR="00AC751B">
              <w:rPr>
                <w:rFonts w:asciiTheme="minorHAnsi" w:hAnsiTheme="minorHAnsi"/>
                <w:sz w:val="18"/>
                <w:szCs w:val="18"/>
              </w:rPr>
              <w:t>((</w:t>
            </w:r>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A07</w:t>
            </w:r>
            <w:r w:rsidR="00AC751B">
              <w:rPr>
                <w:rFonts w:asciiTheme="minorHAnsi" w:hAnsiTheme="minorHAnsi"/>
                <w:sz w:val="18"/>
                <w:szCs w:val="18"/>
              </w:rPr>
              <w:t>)</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sidR="00AC751B">
              <w:rPr>
                <w:rFonts w:asciiTheme="minorHAnsi" w:hAnsiTheme="minorHAnsi"/>
                <w:sz w:val="18"/>
                <w:szCs w:val="18"/>
              </w:rPr>
              <w:t>]</w:t>
            </w:r>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w:t>
            </w:r>
            <w:r w:rsidR="002A0DD2">
              <w:rPr>
                <w:rFonts w:asciiTheme="minorHAnsi" w:hAnsiTheme="minorHAnsi"/>
                <w:sz w:val="18"/>
                <w:szCs w:val="18"/>
              </w:rPr>
              <w:t>A</w:t>
            </w:r>
            <w:r>
              <w:rPr>
                <w:rFonts w:asciiTheme="minorHAnsi" w:hAnsiTheme="minorHAnsi"/>
                <w:sz w:val="18"/>
                <w:szCs w:val="18"/>
              </w:rPr>
              <w:t>”&gt;&gt;</w:t>
            </w:r>
          </w:p>
        </w:tc>
      </w:tr>
      <w:tr w:rsidR="006C1E71" w:rsidRPr="00A42BCC" w14:paraId="294EA820" w14:textId="77777777" w:rsidTr="00BE6F8A">
        <w:tc>
          <w:tcPr>
            <w:tcW w:w="582" w:type="dxa"/>
            <w:vAlign w:val="center"/>
          </w:tcPr>
          <w:p w14:paraId="247E66CC" w14:textId="66D1D8AA" w:rsidR="006C1E71" w:rsidRPr="00A42BCC" w:rsidDel="00E67F64"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15" w:type="dxa"/>
            <w:vAlign w:val="center"/>
          </w:tcPr>
          <w:p w14:paraId="203A5E3A" w14:textId="365A9ACA"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97" w:type="dxa"/>
          </w:tcPr>
          <w:p w14:paraId="1DB34370" w14:textId="02996ABF"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077E820F"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BE6F8A">
        <w:tc>
          <w:tcPr>
            <w:tcW w:w="582" w:type="dxa"/>
            <w:vAlign w:val="center"/>
          </w:tcPr>
          <w:p w14:paraId="369D442E" w14:textId="064D4F2F"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515" w:type="dxa"/>
            <w:vAlign w:val="center"/>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97" w:type="dxa"/>
          </w:tcPr>
          <w:p w14:paraId="152B1FB0" w14:textId="26FCEDBF"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r w:rsidR="001C4335">
              <w:rPr>
                <w:rFonts w:asciiTheme="minorHAnsi" w:hAnsiTheme="minorHAnsi"/>
                <w:sz w:val="18"/>
                <w:szCs w:val="18"/>
              </w:rPr>
              <w:t>C09</w:t>
            </w:r>
            <w:r w:rsidR="009B2C1F">
              <w:rPr>
                <w:rFonts w:asciiTheme="minorHAnsi" w:hAnsiTheme="minorHAnsi"/>
                <w:sz w:val="18"/>
                <w:szCs w:val="18"/>
              </w:rPr>
              <w:t>*D01</w:t>
            </w:r>
            <w:r w:rsidRPr="00A42BCC">
              <w:rPr>
                <w:rFonts w:asciiTheme="minorHAnsi" w:hAnsiTheme="minorHAnsi"/>
                <w:sz w:val="18"/>
                <w:szCs w:val="18"/>
              </w:rPr>
              <w:t>&gt;&gt;</w:t>
            </w:r>
          </w:p>
        </w:tc>
      </w:tr>
      <w:tr w:rsidR="00BE6F8A" w:rsidRPr="00A42BCC" w14:paraId="1A1688EB" w14:textId="77777777" w:rsidTr="00BE6F8A">
        <w:trPr>
          <w:ins w:id="7" w:author="Smith, Alexis@Energy" w:date="2019-04-09T14:35:00Z"/>
        </w:trPr>
        <w:tc>
          <w:tcPr>
            <w:tcW w:w="582" w:type="dxa"/>
            <w:vAlign w:val="center"/>
          </w:tcPr>
          <w:p w14:paraId="69F3932F" w14:textId="01B297F8" w:rsidR="00BE6F8A" w:rsidRPr="00A42BCC" w:rsidRDefault="00BE6F8A" w:rsidP="00BE6F8A">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 w:author="Smith, Alexis@Energy" w:date="2019-04-09T14:35:00Z"/>
                <w:rFonts w:asciiTheme="minorHAnsi" w:hAnsiTheme="minorHAnsi"/>
                <w:sz w:val="18"/>
                <w:szCs w:val="18"/>
              </w:rPr>
            </w:pPr>
            <w:ins w:id="9" w:author="Smith, Alexis@Energy" w:date="2019-04-09T14:35:00Z">
              <w:r>
                <w:rPr>
                  <w:rFonts w:asciiTheme="minorHAnsi" w:hAnsiTheme="minorHAnsi"/>
                  <w:sz w:val="18"/>
                  <w:szCs w:val="18"/>
                </w:rPr>
                <w:t>03</w:t>
              </w:r>
            </w:ins>
          </w:p>
        </w:tc>
        <w:tc>
          <w:tcPr>
            <w:tcW w:w="4515" w:type="dxa"/>
            <w:vAlign w:val="center"/>
          </w:tcPr>
          <w:p w14:paraId="40626BE8" w14:textId="3B7CBF50" w:rsidR="00BE6F8A" w:rsidRPr="00A42BCC" w:rsidRDefault="00BE6F8A" w:rsidP="00BE6F8A">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0" w:author="Smith, Alexis@Energy" w:date="2019-04-09T14:35:00Z"/>
                <w:rFonts w:asciiTheme="minorHAnsi" w:hAnsiTheme="minorHAnsi"/>
                <w:sz w:val="18"/>
                <w:szCs w:val="18"/>
              </w:rPr>
            </w:pPr>
            <w:ins w:id="11" w:author="Smith, Alexis@Energy" w:date="2019-04-09T14:35:00Z">
              <w:r>
                <w:rPr>
                  <w:rFonts w:asciiTheme="minorHAnsi" w:hAnsiTheme="minorHAnsi"/>
                  <w:sz w:val="18"/>
                  <w:szCs w:val="18"/>
                </w:rPr>
                <w:t>ACH50</w:t>
              </w:r>
            </w:ins>
          </w:p>
        </w:tc>
        <w:tc>
          <w:tcPr>
            <w:tcW w:w="5697" w:type="dxa"/>
          </w:tcPr>
          <w:p w14:paraId="1AD28A76" w14:textId="30D86AE7" w:rsidR="00BE6F8A" w:rsidRPr="00A42BCC" w:rsidRDefault="00BE6F8A" w:rsidP="00BE6F8A">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2" w:author="Smith, Alexis@Energy" w:date="2019-04-09T14:35:00Z"/>
                <w:rFonts w:asciiTheme="minorHAnsi" w:hAnsiTheme="minorHAnsi"/>
                <w:sz w:val="18"/>
                <w:szCs w:val="18"/>
              </w:rPr>
            </w:pPr>
            <w:ins w:id="13" w:author="Smith, Alexis@Energy" w:date="2019-04-09T14:35:00Z">
              <w:r>
                <w:rPr>
                  <w:rFonts w:asciiTheme="minorHAnsi" w:hAnsiTheme="minorHAnsi"/>
                  <w:sz w:val="18"/>
                  <w:szCs w:val="18"/>
                </w:rPr>
                <w:t xml:space="preserve">&lt;&lt;value = ((D02 * 60) / Building volume from CF1R)&gt;&gt; </w:t>
              </w:r>
            </w:ins>
          </w:p>
        </w:tc>
      </w:tr>
    </w:tbl>
    <w:p w14:paraId="4A3A5EB7" w14:textId="77777777" w:rsidR="00EA01F0" w:rsidRPr="00C83978"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C83978"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3"/>
        <w:gridCol w:w="10187"/>
      </w:tblGrid>
      <w:tr w:rsidR="00EA01F0" w:rsidRPr="00A42BCC" w14:paraId="4A3A5EC7" w14:textId="77777777" w:rsidTr="00881890">
        <w:trPr>
          <w:trHeight w:val="128"/>
        </w:trPr>
        <w:tc>
          <w:tcPr>
            <w:tcW w:w="10790" w:type="dxa"/>
            <w:gridSpan w:val="2"/>
          </w:tcPr>
          <w:p w14:paraId="4A3A5EC6" w14:textId="50398F87" w:rsidR="00EA01F0" w:rsidRPr="005A593D" w:rsidRDefault="00EA01F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r w:rsidR="00CA3D62">
              <w:rPr>
                <w:rFonts w:asciiTheme="minorHAnsi" w:hAnsiTheme="minorHAnsi"/>
                <w:b/>
                <w:szCs w:val="18"/>
              </w:rPr>
              <w:t xml:space="preserve">Measured </w:t>
            </w:r>
            <w:r w:rsidR="005419F0">
              <w:rPr>
                <w:rFonts w:asciiTheme="minorHAnsi" w:hAnsiTheme="minorHAnsi"/>
                <w:b/>
                <w:szCs w:val="18"/>
              </w:rPr>
              <w:t xml:space="preserve">Enclosure </w:t>
            </w:r>
            <w:r w:rsidR="00CA3D62">
              <w:rPr>
                <w:rFonts w:asciiTheme="minorHAnsi" w:hAnsiTheme="minorHAnsi"/>
                <w:b/>
                <w:szCs w:val="18"/>
              </w:rPr>
              <w:t>Air Leakage Rate</w:t>
            </w:r>
          </w:p>
        </w:tc>
      </w:tr>
      <w:tr w:rsidR="00EA01F0" w:rsidRPr="00A42BCC" w14:paraId="4A3A5ECA" w14:textId="77777777" w:rsidTr="00881890">
        <w:trPr>
          <w:trHeight w:val="1065"/>
        </w:trPr>
        <w:tc>
          <w:tcPr>
            <w:tcW w:w="603" w:type="dxa"/>
            <w:vAlign w:val="center"/>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7" w:type="dxa"/>
            <w:vAlign w:val="center"/>
          </w:tcPr>
          <w:p w14:paraId="7B336204" w14:textId="5C2269E1" w:rsidR="000B64C1" w:rsidRDefault="00EA01F0"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 </w:t>
            </w:r>
            <w:r w:rsidR="00497E2F">
              <w:rPr>
                <w:rFonts w:asciiTheme="minorHAnsi" w:hAnsiTheme="minorHAnsi"/>
                <w:sz w:val="18"/>
                <w:szCs w:val="18"/>
              </w:rPr>
              <w:t xml:space="preserve">if </w:t>
            </w:r>
            <w:r w:rsidR="0017724F">
              <w:rPr>
                <w:rFonts w:asciiTheme="minorHAnsi" w:hAnsiTheme="minorHAnsi"/>
                <w:sz w:val="18"/>
                <w:szCs w:val="18"/>
              </w:rPr>
              <w:t xml:space="preserve">calibration date in </w:t>
            </w:r>
            <w:r w:rsidR="00497E2F">
              <w:rPr>
                <w:rFonts w:asciiTheme="minorHAnsi" w:hAnsiTheme="minorHAnsi"/>
                <w:sz w:val="18"/>
                <w:szCs w:val="18"/>
              </w:rPr>
              <w:t>B05</w:t>
            </w:r>
            <w:r w:rsidR="00066F15">
              <w:rPr>
                <w:rFonts w:asciiTheme="minorHAnsi" w:hAnsiTheme="minorHAnsi"/>
                <w:sz w:val="18"/>
                <w:szCs w:val="18"/>
              </w:rPr>
              <w:t xml:space="preserve"> </w:t>
            </w:r>
            <w:r w:rsidR="0017724F">
              <w:rPr>
                <w:rFonts w:asciiTheme="minorHAnsi" w:hAnsiTheme="minorHAnsi"/>
                <w:sz w:val="18"/>
                <w:szCs w:val="18"/>
              </w:rPr>
              <w:t xml:space="preserve">is </w:t>
            </w:r>
            <w:r w:rsidR="000B64C1">
              <w:rPr>
                <w:rFonts w:asciiTheme="minorHAnsi" w:hAnsiTheme="minorHAnsi"/>
                <w:sz w:val="18"/>
                <w:szCs w:val="18"/>
              </w:rPr>
              <w:t>more than</w:t>
            </w:r>
            <w:r w:rsidR="00497E2F">
              <w:rPr>
                <w:rFonts w:asciiTheme="minorHAnsi" w:hAnsiTheme="minorHAnsi"/>
                <w:sz w:val="18"/>
                <w:szCs w:val="18"/>
              </w:rPr>
              <w:t xml:space="preserve"> 12 months</w:t>
            </w:r>
            <w:r w:rsidR="0017724F">
              <w:rPr>
                <w:rFonts w:asciiTheme="minorHAnsi" w:hAnsiTheme="minorHAnsi"/>
                <w:sz w:val="18"/>
                <w:szCs w:val="18"/>
              </w:rPr>
              <w:t xml:space="preserve"> </w:t>
            </w:r>
            <w:r w:rsidR="000B64C1">
              <w:rPr>
                <w:rFonts w:asciiTheme="minorHAnsi" w:hAnsiTheme="minorHAnsi"/>
                <w:sz w:val="18"/>
                <w:szCs w:val="18"/>
              </w:rPr>
              <w:t>from</w:t>
            </w:r>
            <w:r w:rsidR="0017724F">
              <w:rPr>
                <w:rFonts w:asciiTheme="minorHAnsi" w:hAnsiTheme="minorHAnsi"/>
                <w:sz w:val="18"/>
                <w:szCs w:val="18"/>
              </w:rPr>
              <w:t xml:space="preserve"> the date of the diagnostic test in A14</w:t>
            </w:r>
            <w:r w:rsidR="00C83978">
              <w:rPr>
                <w:rFonts w:asciiTheme="minorHAnsi" w:hAnsiTheme="minorHAnsi"/>
                <w:sz w:val="18"/>
                <w:szCs w:val="18"/>
              </w:rPr>
              <w:t xml:space="preserve">, </w:t>
            </w:r>
            <w:r w:rsidR="00497E2F">
              <w:rPr>
                <w:rFonts w:asciiTheme="minorHAnsi" w:hAnsiTheme="minorHAnsi"/>
                <w:sz w:val="18"/>
                <w:szCs w:val="18"/>
              </w:rPr>
              <w:t>then</w:t>
            </w:r>
            <w:r w:rsidR="000B64C1">
              <w:rPr>
                <w:rFonts w:asciiTheme="minorHAnsi" w:hAnsiTheme="minorHAnsi"/>
                <w:sz w:val="18"/>
                <w:szCs w:val="18"/>
              </w:rPr>
              <w:t xml:space="preserve"> </w:t>
            </w:r>
            <w:r w:rsidR="000B64C1" w:rsidRPr="000B64C1">
              <w:rPr>
                <w:rFonts w:asciiTheme="minorHAnsi" w:hAnsiTheme="minorHAnsi"/>
                <w:sz w:val="18"/>
                <w:szCs w:val="18"/>
              </w:rPr>
              <w:t xml:space="preserve">display </w:t>
            </w:r>
            <w:r w:rsidR="000B64C1">
              <w:rPr>
                <w:rFonts w:asciiTheme="minorHAnsi" w:hAnsiTheme="minorHAnsi"/>
                <w:sz w:val="18"/>
                <w:szCs w:val="18"/>
              </w:rPr>
              <w:t>text</w:t>
            </w:r>
            <w:r w:rsidR="00EF2268">
              <w:rPr>
                <w:rFonts w:asciiTheme="minorHAnsi" w:hAnsiTheme="minorHAnsi"/>
                <w:sz w:val="18"/>
                <w:szCs w:val="18"/>
              </w:rPr>
              <w:t>:</w:t>
            </w:r>
            <w:r w:rsidR="000B64C1">
              <w:rPr>
                <w:rFonts w:asciiTheme="minorHAnsi" w:hAnsiTheme="minorHAnsi"/>
                <w:sz w:val="18"/>
                <w:szCs w:val="18"/>
              </w:rPr>
              <w:t xml:space="preserve"> </w:t>
            </w:r>
            <w:r w:rsidR="000B64C1" w:rsidRPr="000B64C1">
              <w:rPr>
                <w:rFonts w:asciiTheme="minorHAnsi" w:hAnsiTheme="minorHAnsi"/>
                <w:sz w:val="18"/>
                <w:szCs w:val="18"/>
              </w:rPr>
              <w:t xml:space="preserve">“Manometer Calibration is expired, </w:t>
            </w:r>
            <w:r w:rsidR="00CA3D62">
              <w:rPr>
                <w:rFonts w:asciiTheme="minorHAnsi" w:hAnsiTheme="minorHAnsi"/>
                <w:sz w:val="18"/>
                <w:szCs w:val="18"/>
              </w:rPr>
              <w:t>A manometer with current calibration is required in order to comply with this</w:t>
            </w:r>
            <w:r w:rsidR="000B64C1" w:rsidRPr="000B64C1">
              <w:rPr>
                <w:rFonts w:asciiTheme="minorHAnsi" w:hAnsiTheme="minorHAnsi"/>
                <w:sz w:val="18"/>
                <w:szCs w:val="18"/>
              </w:rPr>
              <w:t xml:space="preserve"> </w:t>
            </w:r>
            <w:r w:rsidR="000B64C1">
              <w:rPr>
                <w:rFonts w:asciiTheme="minorHAnsi" w:hAnsiTheme="minorHAnsi"/>
                <w:sz w:val="18"/>
                <w:szCs w:val="18"/>
              </w:rPr>
              <w:t>Enclosure</w:t>
            </w:r>
            <w:r w:rsidR="000B64C1" w:rsidRPr="000B64C1">
              <w:rPr>
                <w:rFonts w:asciiTheme="minorHAnsi" w:hAnsiTheme="minorHAnsi"/>
                <w:sz w:val="18"/>
                <w:szCs w:val="18"/>
              </w:rPr>
              <w:t xml:space="preserve"> </w:t>
            </w:r>
            <w:r w:rsidR="00D721FF">
              <w:rPr>
                <w:rFonts w:asciiTheme="minorHAnsi" w:hAnsiTheme="minorHAnsi"/>
                <w:sz w:val="18"/>
                <w:szCs w:val="18"/>
              </w:rPr>
              <w:t xml:space="preserve">Air </w:t>
            </w:r>
            <w:r w:rsidR="000B64C1" w:rsidRPr="000B64C1">
              <w:rPr>
                <w:rFonts w:asciiTheme="minorHAnsi" w:hAnsiTheme="minorHAnsi"/>
                <w:sz w:val="18"/>
                <w:szCs w:val="18"/>
              </w:rPr>
              <w:t xml:space="preserve">Leakage </w:t>
            </w:r>
            <w:r w:rsidR="00CA3D62">
              <w:rPr>
                <w:rFonts w:asciiTheme="minorHAnsi" w:hAnsiTheme="minorHAnsi"/>
                <w:sz w:val="18"/>
                <w:szCs w:val="18"/>
              </w:rPr>
              <w:t>worksheet</w:t>
            </w:r>
            <w:r w:rsidR="000B64C1">
              <w:rPr>
                <w:rFonts w:asciiTheme="minorHAnsi" w:hAnsiTheme="minorHAnsi"/>
                <w:sz w:val="18"/>
                <w:szCs w:val="18"/>
              </w:rPr>
              <w:t>";</w:t>
            </w:r>
          </w:p>
          <w:p w14:paraId="143B74DB" w14:textId="641401DC" w:rsidR="000B6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B64C1">
              <w:rPr>
                <w:rFonts w:asciiTheme="minorHAnsi" w:hAnsiTheme="minorHAnsi"/>
                <w:sz w:val="18"/>
                <w:szCs w:val="18"/>
              </w:rPr>
              <w:t xml:space="preserve">elseif A01 = required, </w:t>
            </w:r>
            <w:r w:rsidR="00EA1044">
              <w:rPr>
                <w:rFonts w:asciiTheme="minorHAnsi" w:hAnsiTheme="minorHAnsi"/>
                <w:sz w:val="18"/>
                <w:szCs w:val="18"/>
              </w:rPr>
              <w:t xml:space="preserve"> then </w:t>
            </w:r>
            <w:r w:rsidR="005419F0">
              <w:rPr>
                <w:rFonts w:asciiTheme="minorHAnsi" w:hAnsiTheme="minorHAnsi"/>
                <w:sz w:val="18"/>
                <w:szCs w:val="18"/>
              </w:rPr>
              <w:t>(</w:t>
            </w:r>
            <w:r w:rsidR="00EA1044">
              <w:rPr>
                <w:rFonts w:asciiTheme="minorHAnsi" w:hAnsiTheme="minorHAnsi"/>
                <w:sz w:val="18"/>
                <w:szCs w:val="18"/>
              </w:rPr>
              <w:t>value</w:t>
            </w:r>
            <w:r w:rsidR="005419F0">
              <w:rPr>
                <w:rFonts w:asciiTheme="minorHAnsi" w:hAnsiTheme="minorHAnsi"/>
                <w:sz w:val="18"/>
                <w:szCs w:val="18"/>
              </w:rPr>
              <w:t>)</w:t>
            </w:r>
            <w:r w:rsidR="00EA1044">
              <w:rPr>
                <w:rFonts w:asciiTheme="minorHAnsi" w:hAnsiTheme="minorHAnsi"/>
                <w:sz w:val="18"/>
                <w:szCs w:val="18"/>
              </w:rPr>
              <w:t xml:space="preserve"> =</w:t>
            </w:r>
            <w:r w:rsidRPr="000B64C1">
              <w:rPr>
                <w:rFonts w:asciiTheme="minorHAnsi" w:hAnsiTheme="minorHAnsi"/>
                <w:sz w:val="18"/>
                <w:szCs w:val="18"/>
              </w:rPr>
              <w:t>E01</w:t>
            </w:r>
            <w:r w:rsidR="00CA3D62">
              <w:rPr>
                <w:rFonts w:asciiTheme="minorHAnsi" w:hAnsiTheme="minorHAnsi"/>
                <w:sz w:val="18"/>
                <w:szCs w:val="18"/>
              </w:rPr>
              <w:t>*60/(</w:t>
            </w:r>
            <w:r w:rsidR="00F73044">
              <w:rPr>
                <w:rFonts w:asciiTheme="minorHAnsi" w:hAnsiTheme="minorHAnsi"/>
                <w:sz w:val="18"/>
                <w:szCs w:val="18"/>
              </w:rPr>
              <w:t xml:space="preserve">Building Volume pulled from </w:t>
            </w:r>
            <w:del w:id="14" w:author="Smith, Alexis@Energy" w:date="2019-04-08T11:57:00Z">
              <w:r w:rsidR="00F73044" w:rsidDel="00CA3007">
                <w:rPr>
                  <w:rFonts w:asciiTheme="minorHAnsi" w:hAnsiTheme="minorHAnsi"/>
                  <w:sz w:val="18"/>
                  <w:szCs w:val="18"/>
                </w:rPr>
                <w:delText>MCH-27</w:delText>
              </w:r>
            </w:del>
            <w:ins w:id="15" w:author="Smith, Alexis@Energy" w:date="2019-04-08T11:57:00Z">
              <w:r w:rsidR="00CA3007">
                <w:rPr>
                  <w:rFonts w:asciiTheme="minorHAnsi" w:hAnsiTheme="minorHAnsi"/>
                  <w:sz w:val="18"/>
                  <w:szCs w:val="18"/>
                </w:rPr>
                <w:t>CF1R</w:t>
              </w:r>
            </w:ins>
            <w:r w:rsidR="00CA3D62">
              <w:rPr>
                <w:rFonts w:asciiTheme="minorHAnsi" w:hAnsiTheme="minorHAnsi"/>
                <w:sz w:val="18"/>
                <w:szCs w:val="18"/>
              </w:rPr>
              <w:t>)</w:t>
            </w:r>
            <w:r>
              <w:rPr>
                <w:rFonts w:asciiTheme="minorHAnsi" w:hAnsiTheme="minorHAnsi"/>
                <w:sz w:val="18"/>
                <w:szCs w:val="18"/>
              </w:rPr>
              <w:t xml:space="preserve"> </w:t>
            </w:r>
            <w:r w:rsidR="00EA1044">
              <w:rPr>
                <w:rFonts w:asciiTheme="minorHAnsi" w:hAnsiTheme="minorHAnsi"/>
                <w:sz w:val="18"/>
                <w:szCs w:val="18"/>
              </w:rPr>
              <w:t xml:space="preserve"> and</w:t>
            </w:r>
            <w:r w:rsidRPr="000B64C1">
              <w:rPr>
                <w:rFonts w:asciiTheme="minorHAnsi" w:hAnsiTheme="minorHAnsi"/>
                <w:sz w:val="18"/>
                <w:szCs w:val="18"/>
              </w:rPr>
              <w:t xml:space="preserve"> display</w:t>
            </w:r>
            <w:r w:rsidR="005419F0">
              <w:rPr>
                <w:rFonts w:asciiTheme="minorHAnsi" w:hAnsiTheme="minorHAnsi"/>
                <w:sz w:val="18"/>
                <w:szCs w:val="18"/>
              </w:rPr>
              <w:t xml:space="preserve"> text:</w:t>
            </w:r>
            <w:r>
              <w:rPr>
                <w:rFonts w:asciiTheme="minorHAnsi" w:hAnsiTheme="minorHAnsi"/>
                <w:sz w:val="18"/>
                <w:szCs w:val="18"/>
              </w:rPr>
              <w:t xml:space="preserve"> </w:t>
            </w:r>
            <w:r w:rsidR="00EA1044">
              <w:rPr>
                <w:rFonts w:asciiTheme="minorHAnsi" w:hAnsiTheme="minorHAnsi"/>
                <w:sz w:val="18"/>
                <w:szCs w:val="18"/>
              </w:rPr>
              <w:t>“Enclosure Air Leakage Rate is (value) ACH</w:t>
            </w:r>
            <w:r w:rsidR="00EA1044" w:rsidRPr="00881890">
              <w:rPr>
                <w:rFonts w:asciiTheme="minorHAnsi" w:hAnsiTheme="minorHAnsi"/>
                <w:sz w:val="18"/>
                <w:szCs w:val="18"/>
                <w:vertAlign w:val="subscript"/>
              </w:rPr>
              <w:t>50</w:t>
            </w:r>
            <w:r>
              <w:rPr>
                <w:rFonts w:asciiTheme="minorHAnsi" w:hAnsiTheme="minorHAnsi"/>
                <w:sz w:val="18"/>
                <w:szCs w:val="18"/>
              </w:rPr>
              <w:t>;</w:t>
            </w:r>
          </w:p>
          <w:p w14:paraId="4A3A5EC9" w14:textId="1A88D6FC" w:rsidR="00EA01F0" w:rsidRPr="00A42BCC"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w:t>
            </w:r>
            <w:r w:rsidR="000B64C1" w:rsidRPr="000B64C1">
              <w:rPr>
                <w:rFonts w:asciiTheme="minorHAnsi" w:hAnsiTheme="minorHAnsi"/>
                <w:sz w:val="18"/>
                <w:szCs w:val="18"/>
              </w:rPr>
              <w:t>if A02 = required,</w:t>
            </w:r>
            <w:r w:rsidR="005419F0">
              <w:rPr>
                <w:rFonts w:asciiTheme="minorHAnsi" w:hAnsiTheme="minorHAnsi"/>
                <w:sz w:val="18"/>
                <w:szCs w:val="18"/>
              </w:rPr>
              <w:t xml:space="preserve"> then</w:t>
            </w:r>
            <w:r w:rsidR="000B64C1" w:rsidRPr="000B64C1">
              <w:rPr>
                <w:rFonts w:asciiTheme="minorHAnsi" w:hAnsiTheme="minorHAnsi"/>
                <w:sz w:val="18"/>
                <w:szCs w:val="18"/>
              </w:rPr>
              <w:t xml:space="preserve"> display </w:t>
            </w:r>
            <w:r>
              <w:rPr>
                <w:rFonts w:asciiTheme="minorHAnsi" w:hAnsiTheme="minorHAnsi"/>
                <w:sz w:val="18"/>
                <w:szCs w:val="18"/>
              </w:rPr>
              <w:t xml:space="preserve">text: </w:t>
            </w:r>
            <w:r w:rsidR="000B64C1" w:rsidRPr="000B64C1">
              <w:rPr>
                <w:rFonts w:asciiTheme="minorHAnsi" w:hAnsiTheme="minorHAnsi"/>
                <w:sz w:val="18"/>
                <w:szCs w:val="18"/>
              </w:rPr>
              <w:t>“</w:t>
            </w:r>
            <w:r w:rsidR="005419F0">
              <w:rPr>
                <w:rFonts w:asciiTheme="minorHAnsi" w:hAnsiTheme="minorHAnsi"/>
                <w:sz w:val="18"/>
                <w:szCs w:val="18"/>
              </w:rPr>
              <w:t>Enclosure Air Leakage Rate is (E01)</w:t>
            </w:r>
            <w:r w:rsidR="001748B5">
              <w:rPr>
                <w:rFonts w:asciiTheme="minorHAnsi" w:hAnsiTheme="minorHAnsi"/>
                <w:sz w:val="18"/>
                <w:szCs w:val="18"/>
              </w:rPr>
              <w:t xml:space="preserve"> CFM50</w:t>
            </w:r>
            <w:r w:rsidR="000B64C1">
              <w:rPr>
                <w:rFonts w:asciiTheme="minorHAnsi" w:hAnsiTheme="minorHAnsi"/>
                <w:sz w:val="18"/>
                <w:szCs w:val="18"/>
              </w:rPr>
              <w:t>”</w:t>
            </w:r>
            <w:r w:rsidR="000B64C1" w:rsidRPr="000B64C1">
              <w:rPr>
                <w:rFonts w:asciiTheme="minorHAnsi" w:hAnsiTheme="minorHAnsi"/>
                <w:sz w:val="18"/>
                <w:szCs w:val="18"/>
              </w:rPr>
              <w:t>&gt;&gt;</w:t>
            </w:r>
          </w:p>
        </w:tc>
      </w:tr>
    </w:tbl>
    <w:p w14:paraId="4A3A5ECC" w14:textId="3AE8DB8F" w:rsidR="00EA01F0" w:rsidRPr="00881890" w:rsidRDefault="00EA01F0" w:rsidP="00A42BCC">
      <w:pPr>
        <w:rPr>
          <w:rFonts w:asciiTheme="minorHAnsi" w:hAnsiTheme="minorHAnsi"/>
          <w:b/>
          <w:sz w:val="14"/>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09"/>
      </w:tblGrid>
      <w:tr w:rsidR="00EA01F0" w:rsidRPr="00A42BCC" w14:paraId="4A3A5ECE" w14:textId="77777777" w:rsidTr="00881890">
        <w:tc>
          <w:tcPr>
            <w:tcW w:w="10794" w:type="dxa"/>
            <w:gridSpan w:val="2"/>
          </w:tcPr>
          <w:p w14:paraId="4A3A5ECD" w14:textId="4CD04F4F" w:rsidR="00EA01F0" w:rsidRPr="005A593D"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 xml:space="preserve">G. Additional Requirements </w:t>
            </w:r>
            <w:r w:rsidR="005A593D" w:rsidRPr="005A593D">
              <w:rPr>
                <w:rFonts w:asciiTheme="minorHAnsi" w:hAnsiTheme="minorHAnsi"/>
                <w:b/>
                <w:szCs w:val="18"/>
              </w:rPr>
              <w:t>f</w:t>
            </w:r>
            <w:r w:rsidRPr="005A593D">
              <w:rPr>
                <w:rFonts w:asciiTheme="minorHAnsi" w:hAnsiTheme="minorHAnsi"/>
                <w:b/>
                <w:szCs w:val="18"/>
              </w:rPr>
              <w:t xml:space="preserve">or </w:t>
            </w:r>
            <w:r w:rsidR="005419F0">
              <w:rPr>
                <w:rFonts w:asciiTheme="minorHAnsi" w:hAnsiTheme="minorHAnsi"/>
                <w:b/>
                <w:szCs w:val="18"/>
              </w:rPr>
              <w:t xml:space="preserve">Worksheet </w:t>
            </w:r>
            <w:r w:rsidRPr="005A593D">
              <w:rPr>
                <w:rFonts w:asciiTheme="minorHAnsi" w:hAnsiTheme="minorHAnsi"/>
                <w:b/>
                <w:szCs w:val="18"/>
              </w:rPr>
              <w:t>Compliance</w:t>
            </w:r>
          </w:p>
        </w:tc>
      </w:tr>
      <w:tr w:rsidR="00875D94" w:rsidRPr="00A42BCC" w14:paraId="1FBCD0E4" w14:textId="77777777" w:rsidTr="00881890">
        <w:tc>
          <w:tcPr>
            <w:tcW w:w="585" w:type="dxa"/>
            <w:vAlign w:val="center"/>
          </w:tcPr>
          <w:p w14:paraId="34649C58" w14:textId="7A93BF3C"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209" w:type="dxa"/>
            <w:vAlign w:val="center"/>
          </w:tcPr>
          <w:p w14:paraId="12CEB9DB" w14:textId="00C5B59A" w:rsidR="00875D94" w:rsidRPr="00A42BCC" w:rsidDel="005F2ADF" w:rsidRDefault="00875D94" w:rsidP="00875D94">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875D94" w:rsidRPr="00A42BCC" w14:paraId="53DA5AB9" w14:textId="77777777" w:rsidTr="00881890">
        <w:tc>
          <w:tcPr>
            <w:tcW w:w="585" w:type="dxa"/>
            <w:vAlign w:val="center"/>
          </w:tcPr>
          <w:p w14:paraId="05B5730C" w14:textId="111C51A4"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209" w:type="dxa"/>
            <w:vAlign w:val="center"/>
          </w:tcPr>
          <w:p w14:paraId="1D0B4171" w14:textId="070A58EE" w:rsidR="00875D94" w:rsidRPr="00A42BCC" w:rsidDel="005F2ADF" w:rsidRDefault="00875D94" w:rsidP="00875D94">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sidR="00D721FF">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875D94" w:rsidRPr="00A42BCC" w14:paraId="581AC800" w14:textId="77777777" w:rsidTr="00881890">
        <w:tc>
          <w:tcPr>
            <w:tcW w:w="585" w:type="dxa"/>
            <w:vAlign w:val="center"/>
          </w:tcPr>
          <w:p w14:paraId="42E3D196" w14:textId="0674C956"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209" w:type="dxa"/>
            <w:vAlign w:val="center"/>
          </w:tcPr>
          <w:p w14:paraId="38EC30D9" w14:textId="3FD66FF1" w:rsidR="00875D94" w:rsidRPr="00A42BCC" w:rsidDel="005F2ADF" w:rsidRDefault="00875D94" w:rsidP="00875D94">
            <w:pPr>
              <w:shd w:val="clear" w:color="auto" w:fill="FFFFFF"/>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875D94" w:rsidRPr="00A42BCC" w14:paraId="39CE57C2" w14:textId="77777777" w:rsidTr="00881890">
        <w:tc>
          <w:tcPr>
            <w:tcW w:w="585" w:type="dxa"/>
            <w:vAlign w:val="center"/>
          </w:tcPr>
          <w:p w14:paraId="49FF5FEF" w14:textId="495CAA07"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209" w:type="dxa"/>
            <w:vAlign w:val="center"/>
          </w:tcPr>
          <w:p w14:paraId="65103501" w14:textId="7E2593EF" w:rsidR="00875D94" w:rsidRPr="00C55ED3" w:rsidRDefault="00875D94" w:rsidP="00875D94">
            <w:pPr>
              <w:shd w:val="clear" w:color="auto" w:fill="FFFFFF"/>
              <w:rPr>
                <w:rFonts w:asciiTheme="minorHAnsi" w:hAnsiTheme="minorHAnsi"/>
                <w:sz w:val="18"/>
                <w:szCs w:val="18"/>
              </w:rPr>
            </w:pPr>
            <w:r w:rsidRPr="00875D94">
              <w:rPr>
                <w:rFonts w:asciiTheme="minorHAnsi" w:hAnsiTheme="minorHAnsi"/>
                <w:sz w:val="18"/>
                <w:szCs w:val="18"/>
              </w:rPr>
              <w:t xml:space="preserve">The procedure for the conduct of the enclosure </w:t>
            </w:r>
            <w:r w:rsidR="00D721FF">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bl>
    <w:p w14:paraId="4A3A5EE0" w14:textId="77777777" w:rsidR="00EA01F0" w:rsidRPr="00B86E8A"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EA01F0" w:rsidRPr="00B86E8A" w:rsidSect="007E1CA9">
      <w:headerReference w:type="even" r:id="rId16"/>
      <w:headerReference w:type="default" r:id="rId17"/>
      <w:headerReference w:type="first" r:id="rId18"/>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57F4A" w14:textId="77777777" w:rsidR="009228EF" w:rsidRDefault="009228EF">
      <w:r>
        <w:separator/>
      </w:r>
    </w:p>
  </w:endnote>
  <w:endnote w:type="continuationSeparator" w:id="0">
    <w:p w14:paraId="0CBDD465" w14:textId="77777777" w:rsidR="009228EF" w:rsidRDefault="009228EF">
      <w:r>
        <w:continuationSeparator/>
      </w:r>
    </w:p>
  </w:endnote>
  <w:endnote w:type="continuationNotice" w:id="1">
    <w:p w14:paraId="6B5D9471" w14:textId="77777777" w:rsidR="009228EF" w:rsidRDefault="009228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9228EF" w:rsidRPr="00733ECB" w:rsidRDefault="009228EF" w:rsidP="00EB61D5">
    <w:pPr>
      <w:pStyle w:val="Style7"/>
      <w:rPr>
        <w:b w:val="0"/>
        <w:i w:val="0"/>
      </w:rPr>
    </w:pPr>
    <w:r w:rsidRPr="00733ECB">
      <w:rPr>
        <w:b w:val="0"/>
        <w:i w:val="0"/>
      </w:rPr>
      <w:t xml:space="preserve">Registration Number:                                                           Registration Date/Time:                                           HERS Provider:                       </w:t>
    </w:r>
  </w:p>
  <w:p w14:paraId="4A3A5EF9" w14:textId="0C452F37" w:rsidR="009228EF" w:rsidRPr="00733ECB" w:rsidRDefault="009228EF" w:rsidP="00EB61D5">
    <w:pPr>
      <w:pStyle w:val="Style7"/>
      <w:rPr>
        <w:b w:val="0"/>
        <w:i w:val="0"/>
      </w:rPr>
    </w:pPr>
    <w:r w:rsidRPr="00733ECB">
      <w:rPr>
        <w:b w:val="0"/>
        <w:i w:val="0"/>
      </w:rPr>
      <w:t>CA Building Energy Efficiency Standards - 201</w:t>
    </w:r>
    <w:r>
      <w:rPr>
        <w:b w:val="0"/>
        <w:i w:val="0"/>
      </w:rPr>
      <w:t>9</w:t>
    </w:r>
    <w:r w:rsidRPr="00733ECB">
      <w:rPr>
        <w:b w:val="0"/>
        <w:i w:val="0"/>
      </w:rPr>
      <w:t xml:space="preserve"> Residential Compliance</w:t>
    </w:r>
    <w:r w:rsidRPr="00733ECB">
      <w:rPr>
        <w:b w:val="0"/>
        <w:i w:val="0"/>
      </w:rPr>
      <w:tab/>
    </w:r>
    <w:r>
      <w:rPr>
        <w:b w:val="0"/>
        <w:i w:val="0"/>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42382E18" w:rsidR="009228EF" w:rsidRPr="00EB61D5" w:rsidRDefault="009228EF" w:rsidP="00EB61D5">
    <w:pPr>
      <w:pStyle w:val="Footer"/>
    </w:pPr>
    <w:r w:rsidRPr="00EB61D5">
      <w:t>CA Building Energy Efficiency Standards - 201</w:t>
    </w:r>
    <w:r>
      <w:t>9</w:t>
    </w:r>
    <w:r w:rsidRPr="00EB61D5">
      <w:t xml:space="preserve"> Residential Compliance</w:t>
    </w:r>
    <w:r w:rsidRPr="00EB61D5">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0E811" w14:textId="77777777" w:rsidR="009228EF" w:rsidRDefault="009228EF">
      <w:r>
        <w:separator/>
      </w:r>
    </w:p>
  </w:footnote>
  <w:footnote w:type="continuationSeparator" w:id="0">
    <w:p w14:paraId="52FF3D93" w14:textId="77777777" w:rsidR="009228EF" w:rsidRDefault="009228EF">
      <w:r>
        <w:continuationSeparator/>
      </w:r>
    </w:p>
  </w:footnote>
  <w:footnote w:type="continuationNotice" w:id="1">
    <w:p w14:paraId="4529D512" w14:textId="77777777" w:rsidR="009228EF" w:rsidRDefault="009228E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9228EF" w:rsidRDefault="00632EE3">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221F5392" w:rsidR="009228EF" w:rsidRPr="007770C5" w:rsidRDefault="009228EF" w:rsidP="002B5597">
    <w:pPr>
      <w:suppressAutoHyphens/>
      <w:ind w:left="-90"/>
      <w:rPr>
        <w:rFonts w:ascii="Arial" w:hAnsi="Arial" w:cs="Arial"/>
        <w:sz w:val="14"/>
        <w:szCs w:val="14"/>
      </w:rPr>
    </w:pP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5200E1BC" w:rsidR="009228EF" w:rsidRPr="007770C5" w:rsidRDefault="00EB4396" w:rsidP="002B5597">
    <w:pPr>
      <w:suppressAutoHyphens/>
      <w:ind w:left="-90"/>
      <w:rPr>
        <w:rFonts w:ascii="Arial" w:hAnsi="Arial" w:cs="Arial"/>
        <w:b/>
        <w:sz w:val="24"/>
        <w:szCs w:val="24"/>
      </w:rPr>
    </w:pPr>
    <w:r>
      <w:rPr>
        <w:noProof/>
      </w:rPr>
      <w:drawing>
        <wp:anchor distT="0" distB="0" distL="114300" distR="114300" simplePos="0" relativeHeight="251658249" behindDoc="0" locked="0" layoutInCell="1" allowOverlap="1" wp14:anchorId="4A3A5F0F" wp14:editId="69A52F11">
          <wp:simplePos x="0" y="0"/>
          <wp:positionH relativeFrom="margin">
            <wp:align>right</wp:align>
          </wp:positionH>
          <wp:positionV relativeFrom="margin">
            <wp:posOffset>-1293495</wp:posOffset>
          </wp:positionV>
          <wp:extent cx="312420" cy="2743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009228EF">
      <w:rPr>
        <w:rFonts w:ascii="Arial" w:hAnsi="Arial" w:cs="Arial"/>
        <w:b/>
        <w:sz w:val="24"/>
        <w:szCs w:val="24"/>
      </w:rPr>
      <w:t>BUILDING AIR LEAKAGE DIAGNOSTIC TEST</w:t>
    </w:r>
    <w:r w:rsidR="00214039">
      <w:rPr>
        <w:rFonts w:ascii="Arial" w:hAnsi="Arial" w:cs="Arial"/>
        <w:b/>
        <w:sz w:val="24"/>
        <w:szCs w:val="24"/>
      </w:rPr>
      <w:t xml:space="preserve"> WORKSHEET</w:t>
    </w:r>
    <w:r w:rsidR="009228EF">
      <w:rPr>
        <w:rFonts w:ascii="Arial" w:hAnsi="Arial" w:cs="Arial"/>
        <w:b/>
        <w:sz w:val="24"/>
        <w:szCs w:val="24"/>
      </w:rPr>
      <w:t xml:space="preserve"> – BUILDING ENCLOSURES AND DWELLING UNIT ENCLOSURES</w:t>
    </w:r>
  </w:p>
  <w:p w14:paraId="4A3A5EE8" w14:textId="0570EA2A" w:rsidR="009228EF" w:rsidRPr="007770C5" w:rsidRDefault="009228EF" w:rsidP="002B5597">
    <w:pPr>
      <w:suppressAutoHyphens/>
      <w:ind w:left="-90"/>
      <w:rPr>
        <w:rFonts w:ascii="Arial" w:hAnsi="Arial" w:cs="Arial"/>
        <w:sz w:val="14"/>
        <w:szCs w:val="14"/>
      </w:rPr>
    </w:pPr>
    <w:r>
      <w:rPr>
        <w:rFonts w:ascii="Arial" w:hAnsi="Arial" w:cs="Arial"/>
        <w:sz w:val="14"/>
        <w:szCs w:val="14"/>
      </w:rPr>
      <w:t>CEC-CF2R-MCH-24-H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6"/>
      <w:gridCol w:w="3145"/>
      <w:gridCol w:w="542"/>
      <w:gridCol w:w="272"/>
      <w:gridCol w:w="1619"/>
    </w:tblGrid>
    <w:tr w:rsidR="009228EF" w:rsidRPr="00F85124" w14:paraId="4A3A5EEB" w14:textId="77777777" w:rsidTr="00881890">
      <w:trPr>
        <w:cantSplit/>
        <w:trHeight w:val="288"/>
      </w:trPr>
      <w:tc>
        <w:tcPr>
          <w:tcW w:w="4250" w:type="pct"/>
          <w:gridSpan w:val="4"/>
          <w:tcBorders>
            <w:right w:val="nil"/>
          </w:tcBorders>
          <w:vAlign w:val="center"/>
        </w:tcPr>
        <w:p w14:paraId="4A3A5EE9" w14:textId="005FEBCF" w:rsidR="009228EF" w:rsidRPr="00F502B3" w:rsidRDefault="009228EF" w:rsidP="003E419E">
          <w:pPr>
            <w:pStyle w:val="Heading1"/>
            <w:rPr>
              <w:rFonts w:ascii="Calibri" w:hAnsi="Calibri"/>
              <w:b w:val="0"/>
              <w:bCs/>
              <w:sz w:val="20"/>
            </w:rPr>
          </w:pPr>
          <w:r w:rsidRPr="00F502B3">
            <w:rPr>
              <w:rFonts w:ascii="Calibri" w:hAnsi="Calibri"/>
              <w:b w:val="0"/>
              <w:bCs/>
              <w:sz w:val="20"/>
            </w:rPr>
            <w:t>CERTIFICATE OF INSTALLATION</w:t>
          </w:r>
        </w:p>
      </w:tc>
      <w:tc>
        <w:tcPr>
          <w:tcW w:w="750" w:type="pct"/>
          <w:tcBorders>
            <w:left w:val="nil"/>
          </w:tcBorders>
          <w:tcMar>
            <w:left w:w="115" w:type="dxa"/>
            <w:right w:w="115" w:type="dxa"/>
          </w:tcMar>
          <w:vAlign w:val="center"/>
        </w:tcPr>
        <w:p w14:paraId="4A3A5EEA" w14:textId="78C8B983" w:rsidR="009228EF" w:rsidRPr="00F502B3" w:rsidRDefault="009228EF">
          <w:pPr>
            <w:pStyle w:val="Heading1"/>
            <w:jc w:val="right"/>
            <w:rPr>
              <w:rFonts w:ascii="Calibri" w:hAnsi="Calibri"/>
              <w:b w:val="0"/>
              <w:bCs/>
              <w:sz w:val="20"/>
            </w:rPr>
          </w:pPr>
          <w:r w:rsidRPr="00F502B3">
            <w:rPr>
              <w:rFonts w:ascii="Calibri" w:hAnsi="Calibri"/>
              <w:b w:val="0"/>
              <w:bCs/>
              <w:sz w:val="20"/>
            </w:rPr>
            <w:t>CF2R-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3F4CA2" w:rsidRPr="00F85124" w14:paraId="4A3A5EEE" w14:textId="77777777" w:rsidTr="00881890">
      <w:trPr>
        <w:cantSplit/>
        <w:trHeight w:val="288"/>
      </w:trPr>
      <w:tc>
        <w:tcPr>
          <w:tcW w:w="3873" w:type="pct"/>
          <w:gridSpan w:val="2"/>
          <w:tcBorders>
            <w:right w:val="nil"/>
          </w:tcBorders>
        </w:tcPr>
        <w:p w14:paraId="4A3A5EEC" w14:textId="5BDD07FA" w:rsidR="003F4CA2" w:rsidRPr="00F85124" w:rsidRDefault="003F4CA2" w:rsidP="003F4CA2">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r w:rsidR="00214039">
            <w:rPr>
              <w:rFonts w:ascii="Calibri" w:hAnsi="Calibri"/>
              <w:bCs/>
            </w:rPr>
            <w:t xml:space="preserve"> Worksheet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p>
      </w:tc>
      <w:tc>
        <w:tcPr>
          <w:tcW w:w="1127" w:type="pct"/>
          <w:gridSpan w:val="3"/>
          <w:tcBorders>
            <w:left w:val="nil"/>
          </w:tcBorders>
        </w:tcPr>
        <w:p w14:paraId="4A3A5EED" w14:textId="617CB742" w:rsidR="003F4CA2" w:rsidRPr="00F85124" w:rsidRDefault="003F4CA2" w:rsidP="003F4CA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32EE3">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32EE3">
            <w:rPr>
              <w:rFonts w:ascii="Calibri" w:hAnsi="Calibri"/>
              <w:bCs/>
              <w:noProof/>
            </w:rPr>
            <w:t>3</w:t>
          </w:r>
          <w:r>
            <w:rPr>
              <w:rFonts w:ascii="Calibri" w:hAnsi="Calibri"/>
              <w:bCs/>
              <w:noProof/>
            </w:rPr>
            <w:fldChar w:fldCharType="end"/>
          </w:r>
          <w:r w:rsidRPr="00F85124">
            <w:rPr>
              <w:rFonts w:ascii="Calibri" w:hAnsi="Calibri"/>
              <w:bCs/>
            </w:rPr>
            <w:t>)</w:t>
          </w:r>
        </w:p>
      </w:tc>
    </w:tr>
    <w:tr w:rsidR="003F4CA2" w:rsidRPr="00F85124" w14:paraId="4A3A5EF2" w14:textId="77777777" w:rsidTr="00881890">
      <w:trPr>
        <w:cantSplit/>
        <w:trHeight w:val="288"/>
      </w:trPr>
      <w:tc>
        <w:tcPr>
          <w:tcW w:w="2416" w:type="pct"/>
        </w:tcPr>
        <w:p w14:paraId="4A3A5EEF" w14:textId="77777777" w:rsidR="003F4CA2" w:rsidRPr="00F85124" w:rsidRDefault="003F4CA2" w:rsidP="003F4CA2">
          <w:pPr>
            <w:rPr>
              <w:rFonts w:ascii="Calibri" w:hAnsi="Calibri"/>
              <w:sz w:val="12"/>
              <w:szCs w:val="12"/>
            </w:rPr>
          </w:pPr>
          <w:r w:rsidRPr="00F85124">
            <w:rPr>
              <w:rFonts w:ascii="Calibri" w:hAnsi="Calibri"/>
              <w:sz w:val="12"/>
              <w:szCs w:val="12"/>
            </w:rPr>
            <w:t>Project Name:</w:t>
          </w:r>
        </w:p>
      </w:tc>
      <w:tc>
        <w:tcPr>
          <w:tcW w:w="1708" w:type="pct"/>
          <w:gridSpan w:val="2"/>
        </w:tcPr>
        <w:p w14:paraId="4A3A5EF0" w14:textId="77777777" w:rsidR="003F4CA2" w:rsidRPr="00F85124" w:rsidRDefault="003F4CA2" w:rsidP="003F4CA2">
          <w:pPr>
            <w:rPr>
              <w:rFonts w:ascii="Calibri" w:hAnsi="Calibri"/>
              <w:sz w:val="12"/>
              <w:szCs w:val="12"/>
            </w:rPr>
          </w:pPr>
          <w:r w:rsidRPr="00F85124">
            <w:rPr>
              <w:rFonts w:ascii="Calibri" w:hAnsi="Calibri"/>
              <w:sz w:val="12"/>
              <w:szCs w:val="12"/>
            </w:rPr>
            <w:t>Enforcement Agency:</w:t>
          </w:r>
        </w:p>
      </w:tc>
      <w:tc>
        <w:tcPr>
          <w:tcW w:w="876" w:type="pct"/>
          <w:gridSpan w:val="2"/>
        </w:tcPr>
        <w:p w14:paraId="4A3A5EF1" w14:textId="77777777" w:rsidR="003F4CA2" w:rsidRPr="00F85124" w:rsidRDefault="003F4CA2" w:rsidP="003F4CA2">
          <w:pPr>
            <w:rPr>
              <w:rFonts w:ascii="Calibri" w:hAnsi="Calibri"/>
              <w:sz w:val="12"/>
              <w:szCs w:val="12"/>
            </w:rPr>
          </w:pPr>
          <w:r w:rsidRPr="00F85124">
            <w:rPr>
              <w:rFonts w:ascii="Calibri" w:hAnsi="Calibri"/>
              <w:sz w:val="12"/>
              <w:szCs w:val="12"/>
            </w:rPr>
            <w:t>Permit Number:</w:t>
          </w:r>
        </w:p>
      </w:tc>
    </w:tr>
    <w:tr w:rsidR="003F4CA2" w:rsidRPr="00F85124" w14:paraId="4A3A5EF6" w14:textId="77777777" w:rsidTr="00881890">
      <w:trPr>
        <w:cantSplit/>
        <w:trHeight w:val="288"/>
      </w:trPr>
      <w:tc>
        <w:tcPr>
          <w:tcW w:w="2416" w:type="pct"/>
        </w:tcPr>
        <w:p w14:paraId="4A3A5EF3" w14:textId="77777777" w:rsidR="003F4CA2" w:rsidRPr="00F85124" w:rsidRDefault="003F4CA2" w:rsidP="003F4CA2">
          <w:pPr>
            <w:rPr>
              <w:rFonts w:ascii="Calibri" w:hAnsi="Calibri"/>
              <w:sz w:val="12"/>
              <w:szCs w:val="12"/>
              <w:vertAlign w:val="superscript"/>
            </w:rPr>
          </w:pPr>
          <w:r w:rsidRPr="00F85124">
            <w:rPr>
              <w:rFonts w:ascii="Calibri" w:hAnsi="Calibri"/>
              <w:sz w:val="12"/>
              <w:szCs w:val="12"/>
            </w:rPr>
            <w:t>Dwelling Address:</w:t>
          </w:r>
        </w:p>
      </w:tc>
      <w:tc>
        <w:tcPr>
          <w:tcW w:w="1708" w:type="pct"/>
          <w:gridSpan w:val="2"/>
        </w:tcPr>
        <w:p w14:paraId="4A3A5EF4" w14:textId="22FE04C4" w:rsidR="003F4CA2" w:rsidRPr="00F85124" w:rsidRDefault="003F4CA2" w:rsidP="003F4CA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76" w:type="pct"/>
          <w:gridSpan w:val="2"/>
        </w:tcPr>
        <w:p w14:paraId="4A3A5EF5" w14:textId="06098542" w:rsidR="003F4CA2" w:rsidRPr="00F85124" w:rsidRDefault="003F4CA2" w:rsidP="003F4CA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9228EF" w:rsidRPr="003E419E" w:rsidRDefault="00632EE3"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9228EF" w:rsidRDefault="00632EE3">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9228EF" w:rsidRDefault="00632EE3">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556"/>
      <w:gridCol w:w="1170"/>
      <w:gridCol w:w="2068"/>
    </w:tblGrid>
    <w:tr w:rsidR="009228EF" w:rsidRPr="00F85124" w14:paraId="4A3A5EFE" w14:textId="77777777" w:rsidTr="00EB4396">
      <w:trPr>
        <w:cantSplit/>
        <w:trHeight w:val="288"/>
      </w:trPr>
      <w:tc>
        <w:tcPr>
          <w:tcW w:w="4042" w:type="pct"/>
          <w:gridSpan w:val="2"/>
          <w:tcBorders>
            <w:right w:val="nil"/>
          </w:tcBorders>
          <w:vAlign w:val="center"/>
        </w:tcPr>
        <w:p w14:paraId="4A3A5EFC" w14:textId="02C54F7E" w:rsidR="009228EF" w:rsidRPr="00F502B3" w:rsidRDefault="009228EF" w:rsidP="003E419E">
          <w:pPr>
            <w:pStyle w:val="Heading1"/>
            <w:rPr>
              <w:rFonts w:ascii="Calibri" w:hAnsi="Calibri"/>
              <w:b w:val="0"/>
              <w:bCs/>
              <w:sz w:val="20"/>
            </w:rPr>
          </w:pPr>
          <w:r w:rsidRPr="00F502B3">
            <w:rPr>
              <w:rFonts w:ascii="Calibri" w:hAnsi="Calibri"/>
              <w:b w:val="0"/>
              <w:bCs/>
              <w:sz w:val="20"/>
            </w:rPr>
            <w:t>CERTIFICATE OF INSTALLATION - USER INSTRUCTIONS</w:t>
          </w:r>
        </w:p>
      </w:tc>
      <w:tc>
        <w:tcPr>
          <w:tcW w:w="958" w:type="pct"/>
          <w:tcBorders>
            <w:left w:val="nil"/>
          </w:tcBorders>
          <w:tcMar>
            <w:left w:w="115" w:type="dxa"/>
            <w:right w:w="115" w:type="dxa"/>
          </w:tcMar>
          <w:vAlign w:val="center"/>
        </w:tcPr>
        <w:p w14:paraId="4A3A5EFD" w14:textId="55370628" w:rsidR="009228EF" w:rsidRPr="00F502B3" w:rsidRDefault="009228EF">
          <w:pPr>
            <w:pStyle w:val="Heading1"/>
            <w:jc w:val="right"/>
            <w:rPr>
              <w:rFonts w:ascii="Calibri" w:hAnsi="Calibri"/>
              <w:b w:val="0"/>
              <w:bCs/>
              <w:sz w:val="20"/>
            </w:rPr>
          </w:pPr>
          <w:r w:rsidRPr="00F502B3">
            <w:rPr>
              <w:rFonts w:ascii="Calibri" w:hAnsi="Calibri"/>
              <w:b w:val="0"/>
              <w:bCs/>
              <w:sz w:val="20"/>
            </w:rPr>
            <w:t>CF2R-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9228EF" w:rsidRPr="00F85124" w14:paraId="4A3A5F01" w14:textId="77777777" w:rsidTr="00EB4396">
      <w:trPr>
        <w:cantSplit/>
        <w:trHeight w:val="288"/>
      </w:trPr>
      <w:tc>
        <w:tcPr>
          <w:tcW w:w="3500" w:type="pct"/>
          <w:tcBorders>
            <w:right w:val="nil"/>
          </w:tcBorders>
        </w:tcPr>
        <w:p w14:paraId="4A3A5EFF" w14:textId="6A7ADC03" w:rsidR="009228EF" w:rsidRPr="00F85124" w:rsidRDefault="00EB4396" w:rsidP="003E419E">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r w:rsidR="00214039">
            <w:rPr>
              <w:rFonts w:ascii="Calibri" w:hAnsi="Calibri"/>
              <w:bCs/>
            </w:rPr>
            <w:t xml:space="preserve"> Worksheet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p>
      </w:tc>
      <w:tc>
        <w:tcPr>
          <w:tcW w:w="1500" w:type="pct"/>
          <w:gridSpan w:val="2"/>
          <w:tcBorders>
            <w:left w:val="nil"/>
          </w:tcBorders>
        </w:tcPr>
        <w:p w14:paraId="4A3A5F00" w14:textId="092ED1A1" w:rsidR="009228EF" w:rsidRPr="00382CD6" w:rsidRDefault="009228EF"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32EE3">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32EE3">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9228EF" w:rsidRPr="003E419E" w:rsidRDefault="00632EE3"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9228EF" w:rsidRDefault="00632EE3">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9228EF" w:rsidRDefault="00632EE3">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9228EF" w:rsidRPr="00F85124" w14:paraId="4A3A5F08" w14:textId="77777777" w:rsidTr="003E419E">
      <w:trPr>
        <w:cantSplit/>
        <w:trHeight w:val="288"/>
      </w:trPr>
      <w:tc>
        <w:tcPr>
          <w:tcW w:w="3877" w:type="pct"/>
          <w:tcBorders>
            <w:right w:val="nil"/>
          </w:tcBorders>
          <w:vAlign w:val="center"/>
        </w:tcPr>
        <w:p w14:paraId="4A3A5F06" w14:textId="58AB1701" w:rsidR="009228EF" w:rsidRPr="00F502B3" w:rsidRDefault="009228EF" w:rsidP="00EB61D5">
          <w:pPr>
            <w:pStyle w:val="Heading1"/>
            <w:rPr>
              <w:rFonts w:ascii="Calibri" w:hAnsi="Calibri"/>
              <w:b w:val="0"/>
              <w:bCs/>
              <w:sz w:val="20"/>
            </w:rPr>
          </w:pPr>
          <w:r w:rsidRPr="00F502B3">
            <w:rPr>
              <w:rFonts w:ascii="Calibri" w:hAnsi="Calibri"/>
              <w:b w:val="0"/>
              <w:bCs/>
              <w:sz w:val="20"/>
            </w:rPr>
            <w:t>CERTIFICATE OF INSTALLATION - DATA FIELD DEFINITIONS AND CALCULATIONS</w:t>
          </w:r>
        </w:p>
      </w:tc>
      <w:tc>
        <w:tcPr>
          <w:tcW w:w="1123" w:type="pct"/>
          <w:gridSpan w:val="2"/>
          <w:tcBorders>
            <w:left w:val="nil"/>
          </w:tcBorders>
          <w:tcMar>
            <w:left w:w="115" w:type="dxa"/>
            <w:right w:w="115" w:type="dxa"/>
          </w:tcMar>
          <w:vAlign w:val="center"/>
        </w:tcPr>
        <w:p w14:paraId="4A3A5F07" w14:textId="2D0B1140" w:rsidR="009228EF" w:rsidRPr="00F502B3" w:rsidRDefault="009228EF">
          <w:pPr>
            <w:pStyle w:val="Heading1"/>
            <w:jc w:val="right"/>
            <w:rPr>
              <w:rFonts w:ascii="Calibri" w:hAnsi="Calibri"/>
              <w:b w:val="0"/>
              <w:bCs/>
              <w:sz w:val="20"/>
            </w:rPr>
          </w:pPr>
          <w:r w:rsidRPr="00F502B3">
            <w:rPr>
              <w:rFonts w:ascii="Calibri" w:hAnsi="Calibri"/>
              <w:b w:val="0"/>
              <w:bCs/>
              <w:sz w:val="20"/>
            </w:rPr>
            <w:t>CF2R-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9228EF" w:rsidRPr="00F85124" w14:paraId="4A3A5F0B" w14:textId="77777777" w:rsidTr="00EF2268">
      <w:trPr>
        <w:cantSplit/>
        <w:trHeight w:val="288"/>
      </w:trPr>
      <w:tc>
        <w:tcPr>
          <w:tcW w:w="4373" w:type="pct"/>
          <w:gridSpan w:val="2"/>
          <w:tcBorders>
            <w:right w:val="nil"/>
          </w:tcBorders>
        </w:tcPr>
        <w:p w14:paraId="4A3A5F09" w14:textId="28DD6674" w:rsidR="009228EF" w:rsidRPr="00F85124" w:rsidRDefault="009228EF" w:rsidP="00056B9D">
          <w:pPr>
            <w:tabs>
              <w:tab w:val="right" w:pos="10543"/>
            </w:tabs>
            <w:rPr>
              <w:rFonts w:ascii="Calibri" w:hAnsi="Calibri"/>
              <w:sz w:val="12"/>
              <w:szCs w:val="12"/>
            </w:rPr>
          </w:pPr>
          <w:r>
            <w:rPr>
              <w:rFonts w:ascii="Calibri" w:hAnsi="Calibri"/>
              <w:bCs/>
            </w:rPr>
            <w:t xml:space="preserve">Enclosure Air </w:t>
          </w:r>
          <w:r w:rsidRPr="00F85124">
            <w:rPr>
              <w:rFonts w:ascii="Calibri" w:hAnsi="Calibri"/>
              <w:bCs/>
            </w:rPr>
            <w:t>Leakage Diagnostic Test</w:t>
          </w:r>
          <w:r w:rsidR="00214039">
            <w:rPr>
              <w:rFonts w:ascii="Calibri" w:hAnsi="Calibri"/>
              <w:bCs/>
            </w:rPr>
            <w:t xml:space="preserve"> Worksheet</w:t>
          </w:r>
          <w:r>
            <w:rPr>
              <w:rFonts w:ascii="Calibri" w:hAnsi="Calibri"/>
              <w:bCs/>
            </w:rPr>
            <w:t xml:space="preserve"> - Building Enclosures and Dwelling unit Enclosures - MCH-24a</w:t>
          </w:r>
        </w:p>
      </w:tc>
      <w:tc>
        <w:tcPr>
          <w:tcW w:w="627" w:type="pct"/>
          <w:tcBorders>
            <w:left w:val="nil"/>
          </w:tcBorders>
        </w:tcPr>
        <w:p w14:paraId="4A3A5F0A" w14:textId="09FF6DC9" w:rsidR="009228EF" w:rsidRPr="00F85124" w:rsidRDefault="009228EF"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32EE3">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32EE3">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9228EF" w:rsidRPr="003E419E" w:rsidRDefault="00632EE3"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9228EF" w:rsidRDefault="00632EE3">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8"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4"/>
  </w:num>
  <w:num w:numId="12">
    <w:abstractNumId w:val="8"/>
  </w:num>
  <w:num w:numId="13">
    <w:abstractNumId w:val="6"/>
  </w:num>
  <w:num w:numId="14">
    <w:abstractNumId w:val="10"/>
  </w:num>
  <w:num w:numId="15">
    <w:abstractNumId w:val="12"/>
  </w:num>
  <w:num w:numId="16">
    <w:abstractNumId w:val="13"/>
  </w:num>
  <w:num w:numId="17">
    <w:abstractNumId w:val="5"/>
  </w:num>
  <w:num w:numId="18">
    <w:abstractNumId w:val="4"/>
  </w:num>
  <w:num w:numId="19">
    <w:abstractNumId w:val="15"/>
  </w:num>
  <w:num w:numId="20">
    <w:abstractNumId w:val="9"/>
  </w:num>
  <w:num w:numId="21">
    <w:abstractNumId w:val="7"/>
  </w:num>
  <w:num w:numId="22">
    <w:abstractNumId w:val="11"/>
  </w:num>
  <w:num w:numId="23">
    <w:abstractNumId w:val="3"/>
  </w:num>
  <w:num w:numId="24">
    <w:abstractNumId w:val="6"/>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20D4A"/>
    <w:rsid w:val="00023ECE"/>
    <w:rsid w:val="00032684"/>
    <w:rsid w:val="000367BC"/>
    <w:rsid w:val="00056B9D"/>
    <w:rsid w:val="00066F15"/>
    <w:rsid w:val="0007727D"/>
    <w:rsid w:val="00077F69"/>
    <w:rsid w:val="00081774"/>
    <w:rsid w:val="0009311F"/>
    <w:rsid w:val="000A5169"/>
    <w:rsid w:val="000B05C9"/>
    <w:rsid w:val="000B64C1"/>
    <w:rsid w:val="000C5AC9"/>
    <w:rsid w:val="000D1CB5"/>
    <w:rsid w:val="000E084F"/>
    <w:rsid w:val="000F2C8C"/>
    <w:rsid w:val="000F3409"/>
    <w:rsid w:val="000F3C9E"/>
    <w:rsid w:val="001046D3"/>
    <w:rsid w:val="00107CC3"/>
    <w:rsid w:val="00122B26"/>
    <w:rsid w:val="00123BD6"/>
    <w:rsid w:val="001531F1"/>
    <w:rsid w:val="00157308"/>
    <w:rsid w:val="00163079"/>
    <w:rsid w:val="0016315C"/>
    <w:rsid w:val="00165FD3"/>
    <w:rsid w:val="00170A61"/>
    <w:rsid w:val="00171BD5"/>
    <w:rsid w:val="00172D21"/>
    <w:rsid w:val="00173043"/>
    <w:rsid w:val="001748B5"/>
    <w:rsid w:val="0017724F"/>
    <w:rsid w:val="00177998"/>
    <w:rsid w:val="00181B3E"/>
    <w:rsid w:val="0018231D"/>
    <w:rsid w:val="001835DF"/>
    <w:rsid w:val="0019189F"/>
    <w:rsid w:val="00195B7D"/>
    <w:rsid w:val="00197CD7"/>
    <w:rsid w:val="001A5445"/>
    <w:rsid w:val="001A794A"/>
    <w:rsid w:val="001B0B2D"/>
    <w:rsid w:val="001B14D6"/>
    <w:rsid w:val="001B4FAD"/>
    <w:rsid w:val="001B6B55"/>
    <w:rsid w:val="001B7920"/>
    <w:rsid w:val="001C4084"/>
    <w:rsid w:val="001C4335"/>
    <w:rsid w:val="001C5250"/>
    <w:rsid w:val="001D4EC1"/>
    <w:rsid w:val="001E5CD5"/>
    <w:rsid w:val="001E5EB4"/>
    <w:rsid w:val="001E7C38"/>
    <w:rsid w:val="001F1EB8"/>
    <w:rsid w:val="002057B8"/>
    <w:rsid w:val="00214039"/>
    <w:rsid w:val="00217730"/>
    <w:rsid w:val="0022167C"/>
    <w:rsid w:val="00223EF9"/>
    <w:rsid w:val="00231102"/>
    <w:rsid w:val="00231CFA"/>
    <w:rsid w:val="00240435"/>
    <w:rsid w:val="002478EC"/>
    <w:rsid w:val="0025389B"/>
    <w:rsid w:val="00255406"/>
    <w:rsid w:val="0027204B"/>
    <w:rsid w:val="00282299"/>
    <w:rsid w:val="0028362C"/>
    <w:rsid w:val="0029155F"/>
    <w:rsid w:val="0029261F"/>
    <w:rsid w:val="002A0DD2"/>
    <w:rsid w:val="002A6FF6"/>
    <w:rsid w:val="002B4718"/>
    <w:rsid w:val="002B5597"/>
    <w:rsid w:val="002B78D5"/>
    <w:rsid w:val="002C1AD1"/>
    <w:rsid w:val="002C7854"/>
    <w:rsid w:val="002D43DB"/>
    <w:rsid w:val="002D4ABD"/>
    <w:rsid w:val="002D6F47"/>
    <w:rsid w:val="002D72F5"/>
    <w:rsid w:val="002E1B82"/>
    <w:rsid w:val="002E227D"/>
    <w:rsid w:val="002E299F"/>
    <w:rsid w:val="002E7F09"/>
    <w:rsid w:val="002F4374"/>
    <w:rsid w:val="00305DBA"/>
    <w:rsid w:val="0031464C"/>
    <w:rsid w:val="003166AF"/>
    <w:rsid w:val="00317238"/>
    <w:rsid w:val="00325C06"/>
    <w:rsid w:val="0033231D"/>
    <w:rsid w:val="00333ED8"/>
    <w:rsid w:val="0033443A"/>
    <w:rsid w:val="00346283"/>
    <w:rsid w:val="00354879"/>
    <w:rsid w:val="00366476"/>
    <w:rsid w:val="00367B59"/>
    <w:rsid w:val="003701BD"/>
    <w:rsid w:val="00381466"/>
    <w:rsid w:val="003821BA"/>
    <w:rsid w:val="00382CD6"/>
    <w:rsid w:val="003A047B"/>
    <w:rsid w:val="003A3634"/>
    <w:rsid w:val="003C1E23"/>
    <w:rsid w:val="003C2745"/>
    <w:rsid w:val="003C5860"/>
    <w:rsid w:val="003C5E86"/>
    <w:rsid w:val="003E21BB"/>
    <w:rsid w:val="003E419E"/>
    <w:rsid w:val="003E71E0"/>
    <w:rsid w:val="003F00EC"/>
    <w:rsid w:val="003F23E6"/>
    <w:rsid w:val="003F398B"/>
    <w:rsid w:val="003F4CA2"/>
    <w:rsid w:val="003F62A0"/>
    <w:rsid w:val="00400BDB"/>
    <w:rsid w:val="00410903"/>
    <w:rsid w:val="004130B2"/>
    <w:rsid w:val="0041739F"/>
    <w:rsid w:val="0042051F"/>
    <w:rsid w:val="00421E7D"/>
    <w:rsid w:val="00421FA8"/>
    <w:rsid w:val="0042272B"/>
    <w:rsid w:val="00425C89"/>
    <w:rsid w:val="00427DFA"/>
    <w:rsid w:val="004348D8"/>
    <w:rsid w:val="00454E36"/>
    <w:rsid w:val="00457345"/>
    <w:rsid w:val="00460319"/>
    <w:rsid w:val="00467478"/>
    <w:rsid w:val="004713DE"/>
    <w:rsid w:val="0047600B"/>
    <w:rsid w:val="004803D4"/>
    <w:rsid w:val="00480F53"/>
    <w:rsid w:val="00497DDD"/>
    <w:rsid w:val="00497E2F"/>
    <w:rsid w:val="004A0673"/>
    <w:rsid w:val="004A1BB8"/>
    <w:rsid w:val="004A2663"/>
    <w:rsid w:val="004B1299"/>
    <w:rsid w:val="004C4607"/>
    <w:rsid w:val="004C4B9D"/>
    <w:rsid w:val="004C6C23"/>
    <w:rsid w:val="004D24AC"/>
    <w:rsid w:val="004E5DB8"/>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419F0"/>
    <w:rsid w:val="00553651"/>
    <w:rsid w:val="005617C5"/>
    <w:rsid w:val="005646A2"/>
    <w:rsid w:val="00566D9F"/>
    <w:rsid w:val="005700F0"/>
    <w:rsid w:val="00570FEA"/>
    <w:rsid w:val="00571D0B"/>
    <w:rsid w:val="005774A9"/>
    <w:rsid w:val="00583C81"/>
    <w:rsid w:val="00585B39"/>
    <w:rsid w:val="00595EC9"/>
    <w:rsid w:val="005A57F4"/>
    <w:rsid w:val="005A57F7"/>
    <w:rsid w:val="005A593D"/>
    <w:rsid w:val="005B48AA"/>
    <w:rsid w:val="005B6312"/>
    <w:rsid w:val="005C0059"/>
    <w:rsid w:val="005E19CD"/>
    <w:rsid w:val="005E1C15"/>
    <w:rsid w:val="005F1465"/>
    <w:rsid w:val="005F2ADF"/>
    <w:rsid w:val="005F4748"/>
    <w:rsid w:val="0060014C"/>
    <w:rsid w:val="006045D5"/>
    <w:rsid w:val="006124DF"/>
    <w:rsid w:val="00621003"/>
    <w:rsid w:val="00630960"/>
    <w:rsid w:val="00632EE3"/>
    <w:rsid w:val="00642F49"/>
    <w:rsid w:val="00657706"/>
    <w:rsid w:val="006614CE"/>
    <w:rsid w:val="00662D8F"/>
    <w:rsid w:val="00670386"/>
    <w:rsid w:val="00672313"/>
    <w:rsid w:val="006803FF"/>
    <w:rsid w:val="00681DC7"/>
    <w:rsid w:val="00685389"/>
    <w:rsid w:val="00691DE3"/>
    <w:rsid w:val="00693159"/>
    <w:rsid w:val="006950F5"/>
    <w:rsid w:val="00696A1D"/>
    <w:rsid w:val="006A4DFF"/>
    <w:rsid w:val="006A545B"/>
    <w:rsid w:val="006B7ACC"/>
    <w:rsid w:val="006B7E71"/>
    <w:rsid w:val="006C1E71"/>
    <w:rsid w:val="006C20D7"/>
    <w:rsid w:val="006C5CC0"/>
    <w:rsid w:val="006D1864"/>
    <w:rsid w:val="006D3965"/>
    <w:rsid w:val="006E236F"/>
    <w:rsid w:val="006E561D"/>
    <w:rsid w:val="006F3E32"/>
    <w:rsid w:val="0070083F"/>
    <w:rsid w:val="00703E08"/>
    <w:rsid w:val="00715475"/>
    <w:rsid w:val="00721F39"/>
    <w:rsid w:val="00733ECB"/>
    <w:rsid w:val="00735772"/>
    <w:rsid w:val="0074637C"/>
    <w:rsid w:val="00752910"/>
    <w:rsid w:val="00760262"/>
    <w:rsid w:val="00766464"/>
    <w:rsid w:val="00767127"/>
    <w:rsid w:val="00767C38"/>
    <w:rsid w:val="007722D6"/>
    <w:rsid w:val="00773125"/>
    <w:rsid w:val="00773243"/>
    <w:rsid w:val="00775AFE"/>
    <w:rsid w:val="00776634"/>
    <w:rsid w:val="00776CB9"/>
    <w:rsid w:val="007770C5"/>
    <w:rsid w:val="00777B2F"/>
    <w:rsid w:val="0078371E"/>
    <w:rsid w:val="00785C1B"/>
    <w:rsid w:val="00796556"/>
    <w:rsid w:val="007B7538"/>
    <w:rsid w:val="007B77D7"/>
    <w:rsid w:val="007C0F62"/>
    <w:rsid w:val="007C670E"/>
    <w:rsid w:val="007D46C5"/>
    <w:rsid w:val="007E1B54"/>
    <w:rsid w:val="007E1CA9"/>
    <w:rsid w:val="007F583F"/>
    <w:rsid w:val="0080000B"/>
    <w:rsid w:val="00800F1C"/>
    <w:rsid w:val="008103E6"/>
    <w:rsid w:val="00813B11"/>
    <w:rsid w:val="00840617"/>
    <w:rsid w:val="00840901"/>
    <w:rsid w:val="008433C6"/>
    <w:rsid w:val="00850A0C"/>
    <w:rsid w:val="008550A7"/>
    <w:rsid w:val="0085535C"/>
    <w:rsid w:val="00865606"/>
    <w:rsid w:val="00867FF0"/>
    <w:rsid w:val="00871549"/>
    <w:rsid w:val="00871BD4"/>
    <w:rsid w:val="00875D94"/>
    <w:rsid w:val="00881890"/>
    <w:rsid w:val="00885FDA"/>
    <w:rsid w:val="00886F2C"/>
    <w:rsid w:val="00890110"/>
    <w:rsid w:val="008955BB"/>
    <w:rsid w:val="008956DB"/>
    <w:rsid w:val="008B0F77"/>
    <w:rsid w:val="008C0596"/>
    <w:rsid w:val="008C070F"/>
    <w:rsid w:val="008D3313"/>
    <w:rsid w:val="008D38B9"/>
    <w:rsid w:val="008D7360"/>
    <w:rsid w:val="008E625B"/>
    <w:rsid w:val="008E6C57"/>
    <w:rsid w:val="008F0CB1"/>
    <w:rsid w:val="008F386E"/>
    <w:rsid w:val="00900AFB"/>
    <w:rsid w:val="00904BD2"/>
    <w:rsid w:val="00910794"/>
    <w:rsid w:val="0091667B"/>
    <w:rsid w:val="00917497"/>
    <w:rsid w:val="0092223B"/>
    <w:rsid w:val="009228EF"/>
    <w:rsid w:val="0092568A"/>
    <w:rsid w:val="009313CC"/>
    <w:rsid w:val="009351D2"/>
    <w:rsid w:val="00942418"/>
    <w:rsid w:val="0094704E"/>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6C13"/>
    <w:rsid w:val="009E2C1C"/>
    <w:rsid w:val="009E535A"/>
    <w:rsid w:val="009F1B8A"/>
    <w:rsid w:val="009F4793"/>
    <w:rsid w:val="00A041F9"/>
    <w:rsid w:val="00A066EB"/>
    <w:rsid w:val="00A07333"/>
    <w:rsid w:val="00A16554"/>
    <w:rsid w:val="00A2186D"/>
    <w:rsid w:val="00A25D9D"/>
    <w:rsid w:val="00A30EA0"/>
    <w:rsid w:val="00A36284"/>
    <w:rsid w:val="00A42BCC"/>
    <w:rsid w:val="00A43DE1"/>
    <w:rsid w:val="00A45016"/>
    <w:rsid w:val="00A55A8D"/>
    <w:rsid w:val="00A71449"/>
    <w:rsid w:val="00A7427E"/>
    <w:rsid w:val="00A8014F"/>
    <w:rsid w:val="00A95262"/>
    <w:rsid w:val="00A97500"/>
    <w:rsid w:val="00AA0537"/>
    <w:rsid w:val="00AA1D22"/>
    <w:rsid w:val="00AA1F5A"/>
    <w:rsid w:val="00AA7D5B"/>
    <w:rsid w:val="00AB4C89"/>
    <w:rsid w:val="00AB7F27"/>
    <w:rsid w:val="00AC751B"/>
    <w:rsid w:val="00AD0E7D"/>
    <w:rsid w:val="00AD6BA1"/>
    <w:rsid w:val="00AE09B1"/>
    <w:rsid w:val="00AE1F34"/>
    <w:rsid w:val="00AE4835"/>
    <w:rsid w:val="00B02DA6"/>
    <w:rsid w:val="00B05774"/>
    <w:rsid w:val="00B07ED0"/>
    <w:rsid w:val="00B20F45"/>
    <w:rsid w:val="00B272DC"/>
    <w:rsid w:val="00B360A2"/>
    <w:rsid w:val="00B40977"/>
    <w:rsid w:val="00B450BD"/>
    <w:rsid w:val="00B50144"/>
    <w:rsid w:val="00B52123"/>
    <w:rsid w:val="00B549F3"/>
    <w:rsid w:val="00B572A0"/>
    <w:rsid w:val="00B62A8D"/>
    <w:rsid w:val="00B70215"/>
    <w:rsid w:val="00B7609F"/>
    <w:rsid w:val="00B76A80"/>
    <w:rsid w:val="00B86E8A"/>
    <w:rsid w:val="00B93D02"/>
    <w:rsid w:val="00B94879"/>
    <w:rsid w:val="00B95F54"/>
    <w:rsid w:val="00BA18B8"/>
    <w:rsid w:val="00BA47A4"/>
    <w:rsid w:val="00BA77C1"/>
    <w:rsid w:val="00BB1C9A"/>
    <w:rsid w:val="00BB73AE"/>
    <w:rsid w:val="00BB7FEB"/>
    <w:rsid w:val="00BC0866"/>
    <w:rsid w:val="00BC0CC6"/>
    <w:rsid w:val="00BE101B"/>
    <w:rsid w:val="00BE4084"/>
    <w:rsid w:val="00BE4721"/>
    <w:rsid w:val="00BE6F8A"/>
    <w:rsid w:val="00BE705B"/>
    <w:rsid w:val="00BF1ADA"/>
    <w:rsid w:val="00BF2620"/>
    <w:rsid w:val="00BF492D"/>
    <w:rsid w:val="00BF69B9"/>
    <w:rsid w:val="00C003FC"/>
    <w:rsid w:val="00C006FF"/>
    <w:rsid w:val="00C13C13"/>
    <w:rsid w:val="00C2000B"/>
    <w:rsid w:val="00C2071A"/>
    <w:rsid w:val="00C26C77"/>
    <w:rsid w:val="00C33FD0"/>
    <w:rsid w:val="00C34ADC"/>
    <w:rsid w:val="00C3527F"/>
    <w:rsid w:val="00C45D3C"/>
    <w:rsid w:val="00C4700A"/>
    <w:rsid w:val="00C511E6"/>
    <w:rsid w:val="00C55ED3"/>
    <w:rsid w:val="00C62026"/>
    <w:rsid w:val="00C65A7D"/>
    <w:rsid w:val="00C70CDD"/>
    <w:rsid w:val="00C77D58"/>
    <w:rsid w:val="00C82B7C"/>
    <w:rsid w:val="00C83978"/>
    <w:rsid w:val="00C83E2B"/>
    <w:rsid w:val="00C93EDD"/>
    <w:rsid w:val="00CA2650"/>
    <w:rsid w:val="00CA3007"/>
    <w:rsid w:val="00CA3A31"/>
    <w:rsid w:val="00CA3D62"/>
    <w:rsid w:val="00CB305B"/>
    <w:rsid w:val="00CB4F4A"/>
    <w:rsid w:val="00CB7D40"/>
    <w:rsid w:val="00CE0524"/>
    <w:rsid w:val="00CF6E33"/>
    <w:rsid w:val="00D03609"/>
    <w:rsid w:val="00D06BAD"/>
    <w:rsid w:val="00D25121"/>
    <w:rsid w:val="00D43810"/>
    <w:rsid w:val="00D71E52"/>
    <w:rsid w:val="00D71E8F"/>
    <w:rsid w:val="00D721FF"/>
    <w:rsid w:val="00D74324"/>
    <w:rsid w:val="00D77F0F"/>
    <w:rsid w:val="00D814DE"/>
    <w:rsid w:val="00D86638"/>
    <w:rsid w:val="00D901B0"/>
    <w:rsid w:val="00D974B6"/>
    <w:rsid w:val="00DA1818"/>
    <w:rsid w:val="00DA6E23"/>
    <w:rsid w:val="00DB5A43"/>
    <w:rsid w:val="00DC0A4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42BC3"/>
    <w:rsid w:val="00E50F7D"/>
    <w:rsid w:val="00E56510"/>
    <w:rsid w:val="00E67669"/>
    <w:rsid w:val="00E74533"/>
    <w:rsid w:val="00E74C2E"/>
    <w:rsid w:val="00E817F3"/>
    <w:rsid w:val="00E81D5E"/>
    <w:rsid w:val="00E938AC"/>
    <w:rsid w:val="00EA01F0"/>
    <w:rsid w:val="00EA1044"/>
    <w:rsid w:val="00EA4B2F"/>
    <w:rsid w:val="00EA5E99"/>
    <w:rsid w:val="00EA7549"/>
    <w:rsid w:val="00EB0599"/>
    <w:rsid w:val="00EB2491"/>
    <w:rsid w:val="00EB4396"/>
    <w:rsid w:val="00EB61D5"/>
    <w:rsid w:val="00EB7663"/>
    <w:rsid w:val="00EC07D1"/>
    <w:rsid w:val="00EC187A"/>
    <w:rsid w:val="00EC2C94"/>
    <w:rsid w:val="00EC7325"/>
    <w:rsid w:val="00EE5B36"/>
    <w:rsid w:val="00EF0AEF"/>
    <w:rsid w:val="00EF1553"/>
    <w:rsid w:val="00EF1BC9"/>
    <w:rsid w:val="00EF2268"/>
    <w:rsid w:val="00EF5BE6"/>
    <w:rsid w:val="00F06509"/>
    <w:rsid w:val="00F108EE"/>
    <w:rsid w:val="00F11DB2"/>
    <w:rsid w:val="00F12D07"/>
    <w:rsid w:val="00F22EB6"/>
    <w:rsid w:val="00F27E5D"/>
    <w:rsid w:val="00F325C0"/>
    <w:rsid w:val="00F35C04"/>
    <w:rsid w:val="00F47523"/>
    <w:rsid w:val="00F47707"/>
    <w:rsid w:val="00F502B3"/>
    <w:rsid w:val="00F55109"/>
    <w:rsid w:val="00F561F5"/>
    <w:rsid w:val="00F56603"/>
    <w:rsid w:val="00F62D88"/>
    <w:rsid w:val="00F7154F"/>
    <w:rsid w:val="00F73044"/>
    <w:rsid w:val="00F75684"/>
    <w:rsid w:val="00F75F46"/>
    <w:rsid w:val="00F77597"/>
    <w:rsid w:val="00F85124"/>
    <w:rsid w:val="00F9036A"/>
    <w:rsid w:val="00F938B0"/>
    <w:rsid w:val="00FA1A01"/>
    <w:rsid w:val="00FB41F0"/>
    <w:rsid w:val="00FB5664"/>
    <w:rsid w:val="00FC1332"/>
    <w:rsid w:val="00FC2080"/>
    <w:rsid w:val="00FC4B01"/>
    <w:rsid w:val="00FC7C4C"/>
    <w:rsid w:val="00FD05D0"/>
    <w:rsid w:val="00FD1577"/>
    <w:rsid w:val="00FD238C"/>
    <w:rsid w:val="00FD549A"/>
    <w:rsid w:val="00FD6322"/>
    <w:rsid w:val="00FE02FA"/>
    <w:rsid w:val="00FE36E7"/>
    <w:rsid w:val="00FE415B"/>
    <w:rsid w:val="00FF42BC"/>
    <w:rsid w:val="00FF4B80"/>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1B10D-09B5-4136-8510-E4BBC206C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2939</Words>
  <Characters>16755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Smith, Alexis@Energy</cp:lastModifiedBy>
  <cp:revision>2</cp:revision>
  <cp:lastPrinted>2013-09-13T16:00:00Z</cp:lastPrinted>
  <dcterms:created xsi:type="dcterms:W3CDTF">2019-05-17T15:40:00Z</dcterms:created>
  <dcterms:modified xsi:type="dcterms:W3CDTF">2019-05-17T15:40:00Z</dcterms:modified>
</cp:coreProperties>
</file>
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4950"/>
        <w:gridCol w:w="5218"/>
      </w:tblGrid>
      <w:tr w:rsidR="000C3D42" w:rsidRPr="00DE1690" w14:paraId="308B254F" w14:textId="77777777" w:rsidTr="00C209E7">
        <w:trPr>
          <w:cantSplit/>
          <w:trHeight w:val="449"/>
        </w:trPr>
        <w:tc>
          <w:tcPr>
            <w:tcW w:w="5000" w:type="pct"/>
            <w:gridSpan w:val="3"/>
          </w:tcPr>
          <w:p w14:paraId="308B254D" w14:textId="68F8082C" w:rsidR="000C3D42" w:rsidRPr="00F96361" w:rsidRDefault="000C3D42" w:rsidP="00134F3F">
            <w:pPr>
              <w:rPr>
                <w:rFonts w:asciiTheme="minorHAnsi" w:hAnsiTheme="minorHAnsi"/>
                <w:b/>
                <w:szCs w:val="18"/>
              </w:rPr>
            </w:pPr>
            <w:bookmarkStart w:id="0" w:name="_GoBack"/>
            <w:bookmarkEnd w:id="0"/>
            <w:r w:rsidRPr="00F96361">
              <w:rPr>
                <w:rFonts w:asciiTheme="minorHAnsi" w:hAnsiTheme="minorHAnsi"/>
                <w:b/>
                <w:szCs w:val="18"/>
              </w:rPr>
              <w:t>A. System Information</w:t>
            </w:r>
          </w:p>
          <w:p w14:paraId="308B254E" w14:textId="77777777" w:rsidR="000C3D42" w:rsidRPr="00134F3F" w:rsidRDefault="000C3D42" w:rsidP="00134F3F">
            <w:pPr>
              <w:rPr>
                <w:rFonts w:asciiTheme="minorHAnsi" w:hAnsiTheme="minorHAnsi"/>
                <w:sz w:val="18"/>
                <w:szCs w:val="18"/>
              </w:rPr>
            </w:pPr>
            <w:r w:rsidRPr="00134F3F">
              <w:rPr>
                <w:rFonts w:asciiTheme="minorHAnsi" w:hAnsiTheme="minorHAnsi"/>
                <w:sz w:val="18"/>
                <w:szCs w:val="18"/>
              </w:rPr>
              <w:t>Each system requiring refrigerant charge verification will be documented on a separate certificate.</w:t>
            </w:r>
          </w:p>
        </w:tc>
      </w:tr>
      <w:tr w:rsidR="000C3D42" w:rsidRPr="00DE1690" w14:paraId="308B2553" w14:textId="77777777" w:rsidTr="00A0649C">
        <w:trPr>
          <w:cantSplit/>
          <w:trHeight w:val="360"/>
        </w:trPr>
        <w:tc>
          <w:tcPr>
            <w:tcW w:w="288" w:type="pct"/>
            <w:vAlign w:val="center"/>
          </w:tcPr>
          <w:p w14:paraId="308B255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01</w:t>
            </w:r>
          </w:p>
        </w:tc>
        <w:tc>
          <w:tcPr>
            <w:tcW w:w="2294" w:type="pct"/>
            <w:vAlign w:val="center"/>
          </w:tcPr>
          <w:p w14:paraId="308B2551" w14:textId="0D5F6DF1" w:rsidR="000C3D42" w:rsidRPr="00DE1690" w:rsidRDefault="007C4153" w:rsidP="00134F3F">
            <w:pPr>
              <w:pStyle w:val="Header"/>
              <w:tabs>
                <w:tab w:val="clear" w:pos="4320"/>
                <w:tab w:val="clear" w:pos="8640"/>
              </w:tabs>
              <w:rPr>
                <w:rFonts w:asciiTheme="minorHAnsi" w:hAnsiTheme="minorHAnsi"/>
                <w:sz w:val="18"/>
                <w:szCs w:val="18"/>
              </w:rPr>
            </w:pPr>
            <w:ins w:id="1" w:author="Smith, Alexis@Energy" w:date="2019-04-11T11:12:00Z">
              <w:r>
                <w:rPr>
                  <w:rFonts w:asciiTheme="minorHAnsi" w:hAnsiTheme="minorHAnsi"/>
                  <w:sz w:val="18"/>
                  <w:szCs w:val="18"/>
                </w:rPr>
                <w:t xml:space="preserve">Space Conditioning </w:t>
              </w:r>
            </w:ins>
            <w:r w:rsidR="000C3D42" w:rsidRPr="00DE1690">
              <w:rPr>
                <w:rFonts w:asciiTheme="minorHAnsi" w:hAnsiTheme="minorHAnsi"/>
                <w:sz w:val="18"/>
                <w:szCs w:val="18"/>
              </w:rPr>
              <w:t>System Identification or Name</w:t>
            </w:r>
          </w:p>
        </w:tc>
        <w:tc>
          <w:tcPr>
            <w:tcW w:w="2418" w:type="pct"/>
          </w:tcPr>
          <w:p w14:paraId="308B2552"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57" w14:textId="77777777" w:rsidTr="00A0649C">
        <w:trPr>
          <w:cantSplit/>
          <w:trHeight w:val="360"/>
        </w:trPr>
        <w:tc>
          <w:tcPr>
            <w:tcW w:w="288" w:type="pct"/>
            <w:vAlign w:val="center"/>
          </w:tcPr>
          <w:p w14:paraId="308B255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02</w:t>
            </w:r>
          </w:p>
        </w:tc>
        <w:tc>
          <w:tcPr>
            <w:tcW w:w="2294" w:type="pct"/>
            <w:vAlign w:val="center"/>
          </w:tcPr>
          <w:p w14:paraId="308B2555" w14:textId="3F856BEE" w:rsidR="000C3D42" w:rsidRPr="00DE1690" w:rsidRDefault="007C4153" w:rsidP="00134F3F">
            <w:pPr>
              <w:pStyle w:val="Header"/>
              <w:tabs>
                <w:tab w:val="clear" w:pos="4320"/>
                <w:tab w:val="clear" w:pos="8640"/>
              </w:tabs>
              <w:rPr>
                <w:rFonts w:asciiTheme="minorHAnsi" w:hAnsiTheme="minorHAnsi"/>
                <w:sz w:val="18"/>
                <w:szCs w:val="18"/>
              </w:rPr>
            </w:pPr>
            <w:ins w:id="2" w:author="Smith, Alexis@Energy" w:date="2019-04-11T11:12:00Z">
              <w:r>
                <w:rPr>
                  <w:rFonts w:asciiTheme="minorHAnsi" w:hAnsiTheme="minorHAnsi"/>
                  <w:sz w:val="18"/>
                  <w:szCs w:val="18"/>
                </w:rPr>
                <w:t xml:space="preserve">Space Conditioning </w:t>
              </w:r>
            </w:ins>
            <w:r w:rsidR="000C3D42" w:rsidRPr="00DE1690">
              <w:rPr>
                <w:rFonts w:asciiTheme="minorHAnsi" w:hAnsiTheme="minorHAnsi"/>
                <w:sz w:val="18"/>
                <w:szCs w:val="18"/>
              </w:rPr>
              <w:t>System Location or Area Served</w:t>
            </w:r>
          </w:p>
        </w:tc>
        <w:tc>
          <w:tcPr>
            <w:tcW w:w="2418" w:type="pct"/>
          </w:tcPr>
          <w:p w14:paraId="308B2556" w14:textId="77777777" w:rsidR="000C3D42" w:rsidRPr="00DE1690" w:rsidRDefault="000C3D42" w:rsidP="00C209E7">
            <w:pPr>
              <w:spacing w:after="60"/>
              <w:rPr>
                <w:rFonts w:asciiTheme="minorHAnsi" w:hAnsiTheme="minorHAnsi"/>
                <w:sz w:val="18"/>
                <w:szCs w:val="18"/>
              </w:rPr>
            </w:pPr>
          </w:p>
        </w:tc>
      </w:tr>
      <w:tr w:rsidR="000C3D42" w:rsidRPr="00DE1690" w14:paraId="308B255B" w14:textId="77777777" w:rsidTr="00A0649C">
        <w:trPr>
          <w:cantSplit/>
          <w:trHeight w:val="360"/>
        </w:trPr>
        <w:tc>
          <w:tcPr>
            <w:tcW w:w="288" w:type="pct"/>
            <w:vAlign w:val="center"/>
          </w:tcPr>
          <w:p w14:paraId="308B255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03</w:t>
            </w:r>
          </w:p>
        </w:tc>
        <w:tc>
          <w:tcPr>
            <w:tcW w:w="2294" w:type="pct"/>
            <w:vAlign w:val="center"/>
          </w:tcPr>
          <w:p w14:paraId="308B2559" w14:textId="578E6A7F"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ake or </w:t>
            </w:r>
            <w:r w:rsidR="00A0649C">
              <w:rPr>
                <w:rFonts w:asciiTheme="minorHAnsi" w:hAnsiTheme="minorHAnsi"/>
                <w:sz w:val="18"/>
                <w:szCs w:val="18"/>
              </w:rPr>
              <w:t>B</w:t>
            </w:r>
            <w:r w:rsidRPr="00DE1690">
              <w:rPr>
                <w:rFonts w:asciiTheme="minorHAnsi" w:hAnsiTheme="minorHAnsi"/>
                <w:sz w:val="18"/>
                <w:szCs w:val="18"/>
              </w:rPr>
              <w:t>rand</w:t>
            </w:r>
          </w:p>
        </w:tc>
        <w:tc>
          <w:tcPr>
            <w:tcW w:w="2418" w:type="pct"/>
          </w:tcPr>
          <w:p w14:paraId="308B255A" w14:textId="77777777" w:rsidR="000C3D42" w:rsidRPr="00DE1690" w:rsidRDefault="000C3D42" w:rsidP="00C209E7">
            <w:pPr>
              <w:spacing w:after="60"/>
              <w:rPr>
                <w:rFonts w:asciiTheme="minorHAnsi" w:hAnsiTheme="minorHAnsi"/>
                <w:sz w:val="18"/>
                <w:szCs w:val="18"/>
              </w:rPr>
            </w:pPr>
          </w:p>
        </w:tc>
      </w:tr>
      <w:tr w:rsidR="000C3D42" w:rsidRPr="00DE1690" w14:paraId="308B255F" w14:textId="77777777" w:rsidTr="00A0649C">
        <w:trPr>
          <w:cantSplit/>
          <w:trHeight w:val="360"/>
        </w:trPr>
        <w:tc>
          <w:tcPr>
            <w:tcW w:w="288" w:type="pct"/>
            <w:vAlign w:val="center"/>
          </w:tcPr>
          <w:p w14:paraId="308B255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04</w:t>
            </w:r>
          </w:p>
        </w:tc>
        <w:tc>
          <w:tcPr>
            <w:tcW w:w="2294" w:type="pct"/>
            <w:vAlign w:val="center"/>
          </w:tcPr>
          <w:p w14:paraId="308B255D" w14:textId="2B79916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odel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5E" w14:textId="77777777" w:rsidR="000C3D42" w:rsidRPr="00DE1690" w:rsidRDefault="000C3D42" w:rsidP="00C209E7">
            <w:pPr>
              <w:spacing w:after="60"/>
              <w:rPr>
                <w:rFonts w:asciiTheme="minorHAnsi" w:hAnsiTheme="minorHAnsi"/>
                <w:sz w:val="18"/>
                <w:szCs w:val="18"/>
              </w:rPr>
            </w:pPr>
          </w:p>
        </w:tc>
      </w:tr>
      <w:tr w:rsidR="000C3D42" w:rsidRPr="00DE1690" w14:paraId="308B2563" w14:textId="77777777" w:rsidTr="00A0649C">
        <w:trPr>
          <w:cantSplit/>
          <w:trHeight w:val="360"/>
        </w:trPr>
        <w:tc>
          <w:tcPr>
            <w:tcW w:w="288" w:type="pct"/>
            <w:vAlign w:val="center"/>
          </w:tcPr>
          <w:p w14:paraId="308B256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05</w:t>
            </w:r>
          </w:p>
        </w:tc>
        <w:tc>
          <w:tcPr>
            <w:tcW w:w="2294" w:type="pct"/>
            <w:vAlign w:val="center"/>
          </w:tcPr>
          <w:p w14:paraId="308B2561" w14:textId="0419CEC4"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Nominal Cooling Capacity (tons) of Condenser</w:t>
            </w:r>
          </w:p>
        </w:tc>
        <w:tc>
          <w:tcPr>
            <w:tcW w:w="2418" w:type="pct"/>
          </w:tcPr>
          <w:p w14:paraId="308B2562" w14:textId="77777777" w:rsidR="000C3D42" w:rsidRPr="00DE1690" w:rsidRDefault="000C3D42" w:rsidP="00C209E7">
            <w:pPr>
              <w:spacing w:after="60"/>
              <w:rPr>
                <w:rFonts w:asciiTheme="minorHAnsi" w:hAnsiTheme="minorHAnsi"/>
                <w:sz w:val="18"/>
                <w:szCs w:val="18"/>
              </w:rPr>
            </w:pPr>
          </w:p>
        </w:tc>
      </w:tr>
      <w:tr w:rsidR="000C3D42" w:rsidRPr="00DE1690" w14:paraId="308B2567" w14:textId="77777777" w:rsidTr="00A0649C">
        <w:trPr>
          <w:cantSplit/>
          <w:trHeight w:val="360"/>
        </w:trPr>
        <w:tc>
          <w:tcPr>
            <w:tcW w:w="288" w:type="pct"/>
            <w:vAlign w:val="center"/>
          </w:tcPr>
          <w:p w14:paraId="308B256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06</w:t>
            </w:r>
          </w:p>
        </w:tc>
        <w:tc>
          <w:tcPr>
            <w:tcW w:w="2294" w:type="pct"/>
            <w:vAlign w:val="center"/>
          </w:tcPr>
          <w:p w14:paraId="308B2565" w14:textId="2ECEA59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S</w:t>
            </w:r>
            <w:r w:rsidRPr="00DE1690">
              <w:rPr>
                <w:rFonts w:asciiTheme="minorHAnsi" w:hAnsiTheme="minorHAnsi"/>
                <w:sz w:val="18"/>
                <w:szCs w:val="18"/>
              </w:rPr>
              <w:t xml:space="preserve">erial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66" w14:textId="77777777" w:rsidR="000C3D42" w:rsidRPr="00DE1690" w:rsidRDefault="000C3D42" w:rsidP="00C209E7">
            <w:pPr>
              <w:spacing w:after="60"/>
              <w:rPr>
                <w:rFonts w:asciiTheme="minorHAnsi" w:hAnsiTheme="minorHAnsi"/>
                <w:sz w:val="18"/>
                <w:szCs w:val="18"/>
              </w:rPr>
            </w:pPr>
          </w:p>
        </w:tc>
      </w:tr>
      <w:tr w:rsidR="000C3D42" w:rsidRPr="00DE1690" w14:paraId="308B256B" w14:textId="77777777" w:rsidTr="00A0649C">
        <w:trPr>
          <w:cantSplit/>
          <w:trHeight w:val="360"/>
        </w:trPr>
        <w:tc>
          <w:tcPr>
            <w:tcW w:w="288" w:type="pct"/>
            <w:vAlign w:val="center"/>
          </w:tcPr>
          <w:p w14:paraId="308B256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07</w:t>
            </w:r>
          </w:p>
        </w:tc>
        <w:tc>
          <w:tcPr>
            <w:tcW w:w="2294" w:type="pct"/>
            <w:vAlign w:val="center"/>
          </w:tcPr>
          <w:p w14:paraId="308B2569" w14:textId="3187F4F5"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Refrigerant Type</w:t>
            </w:r>
          </w:p>
        </w:tc>
        <w:tc>
          <w:tcPr>
            <w:tcW w:w="2418" w:type="pct"/>
            <w:vAlign w:val="center"/>
          </w:tcPr>
          <w:p w14:paraId="308B256A"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6F" w14:textId="77777777" w:rsidTr="00A0649C">
        <w:trPr>
          <w:cantSplit/>
          <w:trHeight w:val="360"/>
        </w:trPr>
        <w:tc>
          <w:tcPr>
            <w:tcW w:w="288" w:type="pct"/>
            <w:vAlign w:val="center"/>
          </w:tcPr>
          <w:p w14:paraId="308B256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08</w:t>
            </w:r>
          </w:p>
        </w:tc>
        <w:tc>
          <w:tcPr>
            <w:tcW w:w="2294" w:type="pct"/>
            <w:vAlign w:val="center"/>
          </w:tcPr>
          <w:p w14:paraId="308B256D" w14:textId="47CD395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Other Refrigerant Type (if applicable)</w:t>
            </w:r>
          </w:p>
        </w:tc>
        <w:tc>
          <w:tcPr>
            <w:tcW w:w="2418" w:type="pct"/>
            <w:vAlign w:val="center"/>
          </w:tcPr>
          <w:p w14:paraId="308B256E" w14:textId="77777777" w:rsidR="000C3D42" w:rsidRPr="00DE1690" w:rsidRDefault="000C3D42" w:rsidP="00C209E7">
            <w:pPr>
              <w:spacing w:after="60"/>
              <w:rPr>
                <w:rFonts w:asciiTheme="minorHAnsi" w:hAnsiTheme="minorHAnsi"/>
                <w:sz w:val="18"/>
                <w:szCs w:val="18"/>
              </w:rPr>
            </w:pPr>
          </w:p>
        </w:tc>
      </w:tr>
      <w:tr w:rsidR="005238F4" w:rsidRPr="00DE1690" w14:paraId="5B6F12E4" w14:textId="77777777" w:rsidTr="00A0649C">
        <w:trPr>
          <w:cantSplit/>
          <w:trHeight w:val="360"/>
        </w:trPr>
        <w:tc>
          <w:tcPr>
            <w:tcW w:w="288" w:type="pct"/>
            <w:vAlign w:val="center"/>
          </w:tcPr>
          <w:p w14:paraId="6B732446" w14:textId="2EED40D0" w:rsidR="005238F4"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94" w:type="pct"/>
            <w:vAlign w:val="center"/>
          </w:tcPr>
          <w:p w14:paraId="3B43856B" w14:textId="271D8C62" w:rsidR="005238F4" w:rsidRPr="00DE1690" w:rsidRDefault="005238F4"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 (if applicable)</w:t>
            </w:r>
          </w:p>
        </w:tc>
        <w:tc>
          <w:tcPr>
            <w:tcW w:w="2418" w:type="pct"/>
            <w:vAlign w:val="center"/>
          </w:tcPr>
          <w:p w14:paraId="28623A9B" w14:textId="77777777" w:rsidR="005238F4" w:rsidRPr="00DE1690" w:rsidRDefault="005238F4" w:rsidP="00C209E7">
            <w:pPr>
              <w:spacing w:after="60"/>
              <w:rPr>
                <w:rFonts w:asciiTheme="minorHAnsi" w:hAnsiTheme="minorHAnsi"/>
                <w:sz w:val="18"/>
                <w:szCs w:val="18"/>
              </w:rPr>
            </w:pPr>
          </w:p>
        </w:tc>
      </w:tr>
      <w:tr w:rsidR="000C3D42" w:rsidRPr="00DE1690" w14:paraId="308B2573" w14:textId="77777777" w:rsidTr="00A0649C">
        <w:trPr>
          <w:cantSplit/>
          <w:trHeight w:val="360"/>
        </w:trPr>
        <w:tc>
          <w:tcPr>
            <w:tcW w:w="288" w:type="pct"/>
            <w:vAlign w:val="center"/>
          </w:tcPr>
          <w:p w14:paraId="308B2570" w14:textId="48B33718"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94" w:type="pct"/>
            <w:vAlign w:val="center"/>
          </w:tcPr>
          <w:p w14:paraId="308B2571" w14:textId="339F53E9"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System Installation Type</w:t>
            </w:r>
          </w:p>
        </w:tc>
        <w:tc>
          <w:tcPr>
            <w:tcW w:w="2418" w:type="pct"/>
            <w:vAlign w:val="center"/>
          </w:tcPr>
          <w:p w14:paraId="308B2572" w14:textId="77777777" w:rsidR="000C3D42" w:rsidRPr="00DE1690" w:rsidRDefault="000C3D42" w:rsidP="00C209E7">
            <w:pPr>
              <w:spacing w:after="60"/>
              <w:rPr>
                <w:rFonts w:asciiTheme="minorHAnsi" w:hAnsiTheme="minorHAnsi"/>
                <w:sz w:val="18"/>
                <w:szCs w:val="18"/>
              </w:rPr>
            </w:pPr>
          </w:p>
        </w:tc>
      </w:tr>
      <w:tr w:rsidR="000C3D42" w:rsidRPr="00DE1690" w14:paraId="308B2577" w14:textId="77777777" w:rsidTr="00A0649C">
        <w:trPr>
          <w:cantSplit/>
          <w:trHeight w:val="360"/>
        </w:trPr>
        <w:tc>
          <w:tcPr>
            <w:tcW w:w="288" w:type="pct"/>
            <w:vAlign w:val="center"/>
          </w:tcPr>
          <w:p w14:paraId="308B2574" w14:textId="1E557820"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94" w:type="pct"/>
            <w:vAlign w:val="center"/>
          </w:tcPr>
          <w:p w14:paraId="179BC9AD" w14:textId="7D5543FB" w:rsidR="003B37D1" w:rsidRDefault="003E0D05"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Fault</w:t>
            </w:r>
            <w:r w:rsidRPr="00DE1690">
              <w:rPr>
                <w:rFonts w:asciiTheme="minorHAnsi" w:hAnsiTheme="minorHAnsi"/>
                <w:sz w:val="18"/>
                <w:szCs w:val="18"/>
              </w:rPr>
              <w:t xml:space="preserve"> </w:t>
            </w:r>
            <w:r w:rsidR="000C3D42" w:rsidRPr="00DE1690">
              <w:rPr>
                <w:rFonts w:asciiTheme="minorHAnsi" w:hAnsiTheme="minorHAnsi"/>
                <w:sz w:val="18"/>
                <w:szCs w:val="18"/>
              </w:rPr>
              <w:t>Indicator Display (</w:t>
            </w:r>
            <w:r w:rsidR="00CD23D5">
              <w:rPr>
                <w:rFonts w:asciiTheme="minorHAnsi" w:hAnsiTheme="minorHAnsi"/>
                <w:sz w:val="18"/>
                <w:szCs w:val="18"/>
              </w:rPr>
              <w:t>FID</w:t>
            </w:r>
            <w:r w:rsidR="000C3D42" w:rsidRPr="00DE1690">
              <w:rPr>
                <w:rFonts w:asciiTheme="minorHAnsi" w:hAnsiTheme="minorHAnsi"/>
                <w:sz w:val="18"/>
                <w:szCs w:val="18"/>
              </w:rPr>
              <w:t>) Status</w:t>
            </w:r>
          </w:p>
          <w:p w14:paraId="308B2575" w14:textId="4B1DE88C" w:rsidR="000C3D42" w:rsidRPr="00DE1690" w:rsidRDefault="000C3D42" w:rsidP="003E0D05">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(Note: Even systems with a </w:t>
            </w:r>
            <w:r w:rsidR="003E0D05">
              <w:rPr>
                <w:rFonts w:asciiTheme="minorHAnsi" w:hAnsiTheme="minorHAnsi"/>
                <w:sz w:val="18"/>
                <w:szCs w:val="18"/>
              </w:rPr>
              <w:t>FID</w:t>
            </w:r>
            <w:r w:rsidR="003E0D05" w:rsidRPr="00DE1690">
              <w:rPr>
                <w:rFonts w:asciiTheme="minorHAnsi" w:hAnsiTheme="minorHAnsi"/>
                <w:sz w:val="18"/>
                <w:szCs w:val="18"/>
              </w:rPr>
              <w:t xml:space="preserve"> </w:t>
            </w:r>
            <w:r w:rsidRPr="00DE1690">
              <w:rPr>
                <w:rFonts w:asciiTheme="minorHAnsi" w:hAnsiTheme="minorHAnsi"/>
                <w:sz w:val="18"/>
                <w:szCs w:val="18"/>
              </w:rPr>
              <w:t>must have refrigerant charge verified by installer)</w:t>
            </w:r>
          </w:p>
        </w:tc>
        <w:tc>
          <w:tcPr>
            <w:tcW w:w="2418" w:type="pct"/>
            <w:vAlign w:val="center"/>
          </w:tcPr>
          <w:p w14:paraId="308B2576" w14:textId="77777777" w:rsidR="000C3D42" w:rsidRPr="00DE1690" w:rsidRDefault="000C3D42" w:rsidP="00C209E7">
            <w:pPr>
              <w:spacing w:after="60"/>
              <w:rPr>
                <w:rFonts w:asciiTheme="minorHAnsi" w:hAnsiTheme="minorHAnsi"/>
                <w:sz w:val="18"/>
                <w:szCs w:val="18"/>
              </w:rPr>
            </w:pPr>
          </w:p>
        </w:tc>
      </w:tr>
      <w:tr w:rsidR="000C3D42" w:rsidRPr="00DE1690" w14:paraId="308B257B" w14:textId="77777777" w:rsidTr="00A0649C">
        <w:trPr>
          <w:cantSplit/>
          <w:trHeight w:val="360"/>
        </w:trPr>
        <w:tc>
          <w:tcPr>
            <w:tcW w:w="288" w:type="pct"/>
            <w:vAlign w:val="center"/>
          </w:tcPr>
          <w:p w14:paraId="308B2578" w14:textId="556F2025"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94" w:type="pct"/>
            <w:vAlign w:val="center"/>
          </w:tcPr>
          <w:p w14:paraId="308B2579" w14:textId="0DB3F13C"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Is the system of a type that the minimum airflow can be verified using an approved measurement procedure (RA3.3 or RA</w:t>
            </w:r>
            <w:r w:rsidR="00691241">
              <w:rPr>
                <w:rFonts w:asciiTheme="minorHAnsi" w:hAnsiTheme="minorHAnsi"/>
                <w:sz w:val="18"/>
                <w:szCs w:val="18"/>
              </w:rPr>
              <w:t>3.3.3</w:t>
            </w:r>
            <w:r w:rsidRPr="00DE1690">
              <w:rPr>
                <w:rFonts w:asciiTheme="minorHAnsi" w:hAnsiTheme="minorHAnsi"/>
                <w:sz w:val="18"/>
                <w:szCs w:val="18"/>
              </w:rPr>
              <w:t>)?</w:t>
            </w:r>
          </w:p>
        </w:tc>
        <w:tc>
          <w:tcPr>
            <w:tcW w:w="2418" w:type="pct"/>
            <w:vAlign w:val="center"/>
          </w:tcPr>
          <w:p w14:paraId="308B257A" w14:textId="77777777" w:rsidR="000C3D42" w:rsidRPr="00DE1690" w:rsidRDefault="000C3D42" w:rsidP="00C209E7">
            <w:pPr>
              <w:spacing w:after="60"/>
              <w:rPr>
                <w:rFonts w:asciiTheme="minorHAnsi" w:hAnsiTheme="minorHAnsi"/>
                <w:sz w:val="18"/>
                <w:szCs w:val="18"/>
              </w:rPr>
            </w:pPr>
          </w:p>
        </w:tc>
      </w:tr>
      <w:tr w:rsidR="000C3D42" w:rsidRPr="00DE1690" w14:paraId="308B257F" w14:textId="77777777" w:rsidTr="00A0649C">
        <w:trPr>
          <w:cantSplit/>
          <w:trHeight w:val="360"/>
        </w:trPr>
        <w:tc>
          <w:tcPr>
            <w:tcW w:w="288" w:type="pct"/>
            <w:vAlign w:val="center"/>
          </w:tcPr>
          <w:p w14:paraId="308B257C" w14:textId="23310AC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94" w:type="pct"/>
            <w:vAlign w:val="center"/>
          </w:tcPr>
          <w:p w14:paraId="308B257D" w14:textId="7777777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18" w:type="pct"/>
            <w:vAlign w:val="center"/>
          </w:tcPr>
          <w:p w14:paraId="308B257E" w14:textId="77777777" w:rsidR="000C3D42" w:rsidRPr="00DE1690" w:rsidRDefault="000C3D42" w:rsidP="00C209E7">
            <w:pPr>
              <w:spacing w:after="60"/>
              <w:rPr>
                <w:rFonts w:asciiTheme="minorHAnsi" w:hAnsiTheme="minorHAnsi"/>
                <w:sz w:val="18"/>
                <w:szCs w:val="18"/>
              </w:rPr>
            </w:pPr>
          </w:p>
        </w:tc>
      </w:tr>
      <w:tr w:rsidR="000C3D42" w:rsidRPr="00DE1690" w14:paraId="308B2583" w14:textId="77777777" w:rsidTr="00A0649C">
        <w:trPr>
          <w:cantSplit/>
          <w:trHeight w:val="360"/>
        </w:trPr>
        <w:tc>
          <w:tcPr>
            <w:tcW w:w="288" w:type="pct"/>
            <w:vAlign w:val="center"/>
          </w:tcPr>
          <w:p w14:paraId="308B2580" w14:textId="2B764364"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94" w:type="pct"/>
            <w:vAlign w:val="center"/>
          </w:tcPr>
          <w:p w14:paraId="308B2581" w14:textId="23D1D52F"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Date of Refrigerant Charge Verification for this </w:t>
            </w:r>
            <w:r w:rsidR="003B37D1">
              <w:rPr>
                <w:rFonts w:asciiTheme="minorHAnsi" w:hAnsiTheme="minorHAnsi"/>
                <w:sz w:val="18"/>
                <w:szCs w:val="18"/>
              </w:rPr>
              <w:t>S</w:t>
            </w:r>
            <w:r w:rsidRPr="00DE1690">
              <w:rPr>
                <w:rFonts w:asciiTheme="minorHAnsi" w:hAnsiTheme="minorHAnsi"/>
                <w:sz w:val="18"/>
                <w:szCs w:val="18"/>
              </w:rPr>
              <w:t>ystem</w:t>
            </w:r>
          </w:p>
        </w:tc>
        <w:tc>
          <w:tcPr>
            <w:tcW w:w="2418" w:type="pct"/>
            <w:vAlign w:val="center"/>
          </w:tcPr>
          <w:p w14:paraId="308B2582" w14:textId="77777777" w:rsidR="000C3D42" w:rsidRPr="00DE1690" w:rsidRDefault="000C3D42" w:rsidP="00C209E7">
            <w:pPr>
              <w:rPr>
                <w:rFonts w:asciiTheme="minorHAnsi" w:hAnsiTheme="minorHAnsi"/>
                <w:sz w:val="18"/>
                <w:szCs w:val="18"/>
              </w:rPr>
            </w:pPr>
          </w:p>
        </w:tc>
      </w:tr>
      <w:tr w:rsidR="000C3D42" w:rsidRPr="00DE1690" w14:paraId="308B2587" w14:textId="77777777" w:rsidTr="00A0649C">
        <w:trPr>
          <w:cantSplit/>
          <w:trHeight w:val="360"/>
        </w:trPr>
        <w:tc>
          <w:tcPr>
            <w:tcW w:w="288" w:type="pct"/>
            <w:vAlign w:val="center"/>
          </w:tcPr>
          <w:p w14:paraId="308B2584" w14:textId="73040C6C"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94" w:type="pct"/>
            <w:vAlign w:val="center"/>
          </w:tcPr>
          <w:p w14:paraId="308B2585" w14:textId="7D5D74CE"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C</w:t>
            </w:r>
            <w:r w:rsidRPr="00DE1690">
              <w:rPr>
                <w:rFonts w:asciiTheme="minorHAnsi" w:hAnsiTheme="minorHAnsi"/>
                <w:sz w:val="18"/>
                <w:szCs w:val="18"/>
              </w:rPr>
              <w:t xml:space="preserve">harge </w:t>
            </w:r>
            <w:r w:rsidR="003B37D1">
              <w:rPr>
                <w:rFonts w:asciiTheme="minorHAnsi" w:hAnsiTheme="minorHAnsi"/>
                <w:sz w:val="18"/>
                <w:szCs w:val="18"/>
              </w:rPr>
              <w:t>V</w:t>
            </w:r>
            <w:r w:rsidRPr="00DE1690">
              <w:rPr>
                <w:rFonts w:asciiTheme="minorHAnsi" w:hAnsiTheme="minorHAnsi"/>
                <w:sz w:val="18"/>
                <w:szCs w:val="18"/>
              </w:rPr>
              <w:t xml:space="preserve">erification </w:t>
            </w:r>
            <w:r w:rsidR="003B37D1">
              <w:rPr>
                <w:rFonts w:asciiTheme="minorHAnsi" w:hAnsiTheme="minorHAnsi"/>
                <w:sz w:val="18"/>
                <w:szCs w:val="18"/>
              </w:rPr>
              <w:t>M</w:t>
            </w:r>
            <w:r w:rsidRPr="00DE1690">
              <w:rPr>
                <w:rFonts w:asciiTheme="minorHAnsi" w:hAnsiTheme="minorHAnsi"/>
                <w:sz w:val="18"/>
                <w:szCs w:val="18"/>
              </w:rPr>
              <w:t xml:space="preserve">ethod </w:t>
            </w:r>
            <w:r w:rsidR="003B37D1">
              <w:rPr>
                <w:rFonts w:asciiTheme="minorHAnsi" w:hAnsiTheme="minorHAnsi"/>
                <w:sz w:val="18"/>
                <w:szCs w:val="18"/>
              </w:rPr>
              <w:t>U</w:t>
            </w:r>
            <w:r w:rsidRPr="00DE1690">
              <w:rPr>
                <w:rFonts w:asciiTheme="minorHAnsi" w:hAnsiTheme="minorHAnsi"/>
                <w:sz w:val="18"/>
                <w:szCs w:val="18"/>
              </w:rPr>
              <w:t>sed</w:t>
            </w:r>
          </w:p>
        </w:tc>
        <w:tc>
          <w:tcPr>
            <w:tcW w:w="2418" w:type="pct"/>
            <w:vAlign w:val="center"/>
          </w:tcPr>
          <w:p w14:paraId="308B2586" w14:textId="77777777" w:rsidR="000C3D42" w:rsidRPr="00DE1690" w:rsidRDefault="000C3D42" w:rsidP="000C3D42">
            <w:pPr>
              <w:pStyle w:val="ListParagraph"/>
              <w:spacing w:after="60"/>
              <w:rPr>
                <w:rFonts w:asciiTheme="minorHAnsi" w:hAnsiTheme="minorHAnsi"/>
                <w:sz w:val="18"/>
                <w:szCs w:val="18"/>
              </w:rPr>
            </w:pPr>
          </w:p>
        </w:tc>
      </w:tr>
      <w:tr w:rsidR="000C3D42" w:rsidRPr="00DE1690" w14:paraId="308B258B" w14:textId="77777777" w:rsidTr="00A0649C">
        <w:trPr>
          <w:cantSplit/>
          <w:trHeight w:val="512"/>
        </w:trPr>
        <w:tc>
          <w:tcPr>
            <w:tcW w:w="288" w:type="pct"/>
            <w:vAlign w:val="center"/>
          </w:tcPr>
          <w:p w14:paraId="308B2588" w14:textId="0557007F"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294" w:type="pct"/>
            <w:vAlign w:val="center"/>
          </w:tcPr>
          <w:p w14:paraId="308B2589" w14:textId="75BAACC6"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Person who </w:t>
            </w:r>
            <w:r w:rsidR="003B37D1">
              <w:rPr>
                <w:rFonts w:asciiTheme="minorHAnsi" w:hAnsiTheme="minorHAnsi"/>
                <w:sz w:val="18"/>
                <w:szCs w:val="18"/>
              </w:rPr>
              <w:t>P</w:t>
            </w:r>
            <w:r w:rsidRPr="00DE1690">
              <w:rPr>
                <w:rFonts w:asciiTheme="minorHAnsi" w:hAnsiTheme="minorHAnsi"/>
                <w:sz w:val="18"/>
                <w:szCs w:val="18"/>
              </w:rPr>
              <w:t xml:space="preserve">erformed the Refrigerant Charge Verification </w:t>
            </w:r>
            <w:r w:rsidR="003B37D1">
              <w:rPr>
                <w:rFonts w:asciiTheme="minorHAnsi" w:hAnsiTheme="minorHAnsi"/>
                <w:sz w:val="18"/>
                <w:szCs w:val="18"/>
              </w:rPr>
              <w:t>R</w:t>
            </w:r>
            <w:r w:rsidRPr="00DE1690">
              <w:rPr>
                <w:rFonts w:asciiTheme="minorHAnsi" w:hAnsiTheme="minorHAnsi"/>
                <w:sz w:val="18"/>
                <w:szCs w:val="18"/>
              </w:rPr>
              <w:t>eported on this Certificate of Installation</w:t>
            </w:r>
          </w:p>
        </w:tc>
        <w:tc>
          <w:tcPr>
            <w:tcW w:w="2418" w:type="pct"/>
            <w:vAlign w:val="center"/>
          </w:tcPr>
          <w:p w14:paraId="308B258A" w14:textId="77777777" w:rsidR="000C3D42" w:rsidRPr="00DE1690" w:rsidRDefault="000C3D42" w:rsidP="00C209E7">
            <w:pPr>
              <w:rPr>
                <w:rFonts w:asciiTheme="minorHAnsi" w:hAnsiTheme="minorHAnsi"/>
                <w:sz w:val="18"/>
                <w:szCs w:val="18"/>
              </w:rPr>
            </w:pPr>
          </w:p>
        </w:tc>
      </w:tr>
      <w:tr w:rsidR="000C3D42" w:rsidRPr="00DE1690" w14:paraId="308B258F" w14:textId="77777777" w:rsidTr="00A0649C">
        <w:trPr>
          <w:cantSplit/>
          <w:trHeight w:val="350"/>
        </w:trPr>
        <w:tc>
          <w:tcPr>
            <w:tcW w:w="288" w:type="pct"/>
            <w:vAlign w:val="center"/>
          </w:tcPr>
          <w:p w14:paraId="308B258C" w14:textId="1583215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94" w:type="pct"/>
            <w:vAlign w:val="center"/>
          </w:tcPr>
          <w:p w14:paraId="308B258D" w14:textId="56E1D19C"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HERS Verification Compliance Requirement Status</w:t>
            </w:r>
          </w:p>
        </w:tc>
        <w:tc>
          <w:tcPr>
            <w:tcW w:w="2418" w:type="pct"/>
            <w:vAlign w:val="center"/>
          </w:tcPr>
          <w:p w14:paraId="308B258E" w14:textId="77777777" w:rsidR="000C3D42" w:rsidRPr="00DE1690" w:rsidRDefault="000C3D42" w:rsidP="00C209E7">
            <w:pPr>
              <w:rPr>
                <w:rFonts w:asciiTheme="minorHAnsi" w:hAnsiTheme="minorHAnsi"/>
                <w:sz w:val="18"/>
                <w:szCs w:val="18"/>
              </w:rPr>
            </w:pPr>
          </w:p>
        </w:tc>
      </w:tr>
    </w:tbl>
    <w:p w14:paraId="308B2590" w14:textId="77777777" w:rsidR="000C3D42" w:rsidRPr="00DE1690" w:rsidRDefault="000C3D42" w:rsidP="000C3D42">
      <w:pPr>
        <w:tabs>
          <w:tab w:val="left" w:pos="8540"/>
        </w:tabs>
        <w:rPr>
          <w:rFonts w:asciiTheme="minorHAnsi" w:hAnsiTheme="minorHAnsi"/>
          <w:b/>
          <w:sz w:val="18"/>
          <w:szCs w:val="18"/>
        </w:rPr>
      </w:pPr>
    </w:p>
    <w:p w14:paraId="308B2591" w14:textId="77777777" w:rsidR="000C3D42" w:rsidRPr="00F96361" w:rsidRDefault="000C3D42" w:rsidP="000C3D42">
      <w:pPr>
        <w:tabs>
          <w:tab w:val="left" w:pos="8540"/>
        </w:tabs>
        <w:rPr>
          <w:rFonts w:asciiTheme="minorHAnsi" w:hAnsiTheme="minorHAnsi"/>
          <w:b/>
          <w:szCs w:val="18"/>
        </w:rPr>
      </w:pPr>
      <w:r w:rsidRPr="00DE1690">
        <w:rPr>
          <w:rFonts w:asciiTheme="minorHAnsi" w:hAnsiTheme="minorHAnsi"/>
          <w:b/>
          <w:sz w:val="18"/>
          <w:szCs w:val="18"/>
        </w:rPr>
        <w:br w:type="page"/>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790"/>
      </w:tblGrid>
      <w:tr w:rsidR="000C3D42" w:rsidRPr="00DE1690" w14:paraId="308B2595" w14:textId="77777777" w:rsidTr="00C209E7">
        <w:trPr>
          <w:trHeight w:val="233"/>
        </w:trPr>
        <w:tc>
          <w:tcPr>
            <w:tcW w:w="5000" w:type="pct"/>
            <w:tcBorders>
              <w:top w:val="single" w:sz="4" w:space="0" w:color="auto"/>
              <w:bottom w:val="single" w:sz="4" w:space="0" w:color="auto"/>
            </w:tcBorders>
            <w:vAlign w:val="center"/>
          </w:tcPr>
          <w:p w14:paraId="308B2594" w14:textId="774B4CE9" w:rsidR="000C3D42" w:rsidRPr="00DE1690" w:rsidRDefault="001A4FFC" w:rsidP="00B03208">
            <w:pPr>
              <w:keepNext/>
              <w:rPr>
                <w:rFonts w:asciiTheme="minorHAnsi" w:hAnsiTheme="minorHAnsi"/>
                <w:b/>
                <w:sz w:val="18"/>
                <w:szCs w:val="18"/>
              </w:rPr>
            </w:pPr>
            <w:r>
              <w:rPr>
                <w:rFonts w:asciiTheme="minorHAnsi" w:hAnsiTheme="minorHAnsi"/>
                <w:b/>
                <w:sz w:val="18"/>
                <w:szCs w:val="18"/>
              </w:rPr>
              <w:lastRenderedPageBreak/>
              <w:t>MCH-25c - Refrigerant Charge Verification - Weigh In</w:t>
            </w:r>
            <w:r w:rsidR="00F43FDF">
              <w:rPr>
                <w:rFonts w:asciiTheme="minorHAnsi" w:hAnsiTheme="minorHAnsi"/>
                <w:b/>
                <w:sz w:val="18"/>
                <w:szCs w:val="18"/>
              </w:rPr>
              <w:t xml:space="preserve"> Observation Procedure</w:t>
            </w:r>
          </w:p>
        </w:tc>
      </w:tr>
    </w:tbl>
    <w:p w14:paraId="308B2596"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5026"/>
        <w:gridCol w:w="5218"/>
      </w:tblGrid>
      <w:tr w:rsidR="000C3D42" w:rsidRPr="00DE1690" w14:paraId="308B259A" w14:textId="77777777" w:rsidTr="00C209E7">
        <w:trPr>
          <w:cantSplit/>
          <w:trHeight w:val="432"/>
        </w:trPr>
        <w:tc>
          <w:tcPr>
            <w:tcW w:w="5000" w:type="pct"/>
            <w:gridSpan w:val="3"/>
          </w:tcPr>
          <w:p w14:paraId="308B2598" w14:textId="3B7DE692" w:rsidR="000C3D42" w:rsidRPr="00F96361" w:rsidRDefault="000C3D42" w:rsidP="00C209E7">
            <w:pPr>
              <w:keepNext/>
              <w:rPr>
                <w:rFonts w:asciiTheme="minorHAnsi" w:hAnsiTheme="minorHAnsi"/>
                <w:b/>
                <w:szCs w:val="18"/>
              </w:rPr>
            </w:pPr>
            <w:r w:rsidRPr="00F96361">
              <w:rPr>
                <w:rFonts w:asciiTheme="minorHAnsi" w:hAnsiTheme="minorHAnsi"/>
                <w:b/>
                <w:szCs w:val="18"/>
              </w:rPr>
              <w:t>B. Instrument Calibration</w:t>
            </w:r>
          </w:p>
          <w:p w14:paraId="308B2599" w14:textId="525C55E8"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instrument calibration are given in Reference Residential Appendix RA3.2.2 and RA3.2.3.1.4</w:t>
            </w:r>
            <w:r w:rsidR="004E758C">
              <w:rPr>
                <w:rFonts w:asciiTheme="minorHAnsi" w:hAnsiTheme="minorHAnsi"/>
                <w:sz w:val="18"/>
                <w:szCs w:val="18"/>
              </w:rPr>
              <w:t>.</w:t>
            </w:r>
          </w:p>
        </w:tc>
      </w:tr>
      <w:tr w:rsidR="000C3D42" w:rsidRPr="00DE1690" w14:paraId="308B259E" w14:textId="77777777" w:rsidTr="00A0649C">
        <w:trPr>
          <w:cantSplit/>
          <w:trHeight w:val="341"/>
        </w:trPr>
        <w:tc>
          <w:tcPr>
            <w:tcW w:w="253" w:type="pct"/>
            <w:vAlign w:val="center"/>
          </w:tcPr>
          <w:p w14:paraId="308B259B"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01</w:t>
            </w:r>
          </w:p>
        </w:tc>
        <w:tc>
          <w:tcPr>
            <w:tcW w:w="2329" w:type="pct"/>
            <w:vAlign w:val="center"/>
          </w:tcPr>
          <w:p w14:paraId="308B259C" w14:textId="30332AC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Date of </w:t>
            </w:r>
            <w:r w:rsidR="003B37D1">
              <w:rPr>
                <w:rFonts w:asciiTheme="minorHAnsi" w:hAnsiTheme="minorHAnsi"/>
                <w:sz w:val="18"/>
                <w:szCs w:val="18"/>
              </w:rPr>
              <w:t>E</w:t>
            </w:r>
            <w:r w:rsidRPr="00DE1690">
              <w:rPr>
                <w:rFonts w:asciiTheme="minorHAnsi" w:hAnsiTheme="minorHAnsi"/>
                <w:sz w:val="18"/>
                <w:szCs w:val="18"/>
              </w:rPr>
              <w:t>xpiration of Digital Refrigerant Scale Calibration</w:t>
            </w:r>
          </w:p>
        </w:tc>
        <w:tc>
          <w:tcPr>
            <w:tcW w:w="2418" w:type="pct"/>
            <w:vAlign w:val="center"/>
          </w:tcPr>
          <w:p w14:paraId="308B259D" w14:textId="77777777" w:rsidR="000C3D42" w:rsidRPr="00DE1690" w:rsidRDefault="000C3D42" w:rsidP="00C209E7">
            <w:pPr>
              <w:keepNext/>
              <w:rPr>
                <w:rFonts w:asciiTheme="minorHAnsi" w:hAnsiTheme="minorHAnsi"/>
                <w:sz w:val="18"/>
                <w:szCs w:val="18"/>
              </w:rPr>
            </w:pPr>
          </w:p>
        </w:tc>
      </w:tr>
      <w:tr w:rsidR="000C3D42" w:rsidRPr="00DE1690" w14:paraId="308B25A2" w14:textId="77777777" w:rsidTr="00A0649C">
        <w:trPr>
          <w:cantSplit/>
          <w:trHeight w:val="432"/>
        </w:trPr>
        <w:tc>
          <w:tcPr>
            <w:tcW w:w="253" w:type="pct"/>
            <w:vAlign w:val="center"/>
          </w:tcPr>
          <w:p w14:paraId="308B259F"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02</w:t>
            </w:r>
          </w:p>
        </w:tc>
        <w:tc>
          <w:tcPr>
            <w:tcW w:w="2329" w:type="pct"/>
            <w:vAlign w:val="center"/>
          </w:tcPr>
          <w:p w14:paraId="308B25A0" w14:textId="35FE1893"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Date of Digital Thermometer and Temperature Sensor Calibration</w:t>
            </w:r>
          </w:p>
        </w:tc>
        <w:tc>
          <w:tcPr>
            <w:tcW w:w="2418" w:type="pct"/>
            <w:vAlign w:val="center"/>
          </w:tcPr>
          <w:p w14:paraId="308B25A1" w14:textId="77777777" w:rsidR="000C3D42" w:rsidRPr="00DE1690" w:rsidRDefault="000C3D42" w:rsidP="00C209E7">
            <w:pPr>
              <w:keepNext/>
              <w:rPr>
                <w:rFonts w:asciiTheme="minorHAnsi" w:hAnsiTheme="minorHAnsi"/>
                <w:sz w:val="18"/>
                <w:szCs w:val="18"/>
              </w:rPr>
            </w:pPr>
          </w:p>
        </w:tc>
      </w:tr>
      <w:tr w:rsidR="000C3D42" w:rsidRPr="00DE1690" w14:paraId="308B25A6" w14:textId="77777777" w:rsidTr="00A0649C">
        <w:trPr>
          <w:cantSplit/>
          <w:trHeight w:val="350"/>
        </w:trPr>
        <w:tc>
          <w:tcPr>
            <w:tcW w:w="253" w:type="pct"/>
            <w:vAlign w:val="center"/>
          </w:tcPr>
          <w:p w14:paraId="308B25A3"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03</w:t>
            </w:r>
          </w:p>
        </w:tc>
        <w:tc>
          <w:tcPr>
            <w:tcW w:w="2329" w:type="pct"/>
            <w:vAlign w:val="center"/>
          </w:tcPr>
          <w:p w14:paraId="308B25A4" w14:textId="70017CEA"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Refrigerant Scale Calibration Status</w:t>
            </w:r>
          </w:p>
        </w:tc>
        <w:tc>
          <w:tcPr>
            <w:tcW w:w="2418" w:type="pct"/>
            <w:vAlign w:val="center"/>
          </w:tcPr>
          <w:p w14:paraId="308B25A5" w14:textId="77777777" w:rsidR="000C3D42" w:rsidRPr="00DE1690" w:rsidRDefault="000C3D42" w:rsidP="00C209E7">
            <w:pPr>
              <w:keepNext/>
              <w:rPr>
                <w:rFonts w:asciiTheme="minorHAnsi" w:hAnsiTheme="minorHAnsi"/>
                <w:sz w:val="18"/>
                <w:szCs w:val="18"/>
              </w:rPr>
            </w:pPr>
          </w:p>
        </w:tc>
      </w:tr>
      <w:tr w:rsidR="000C3D42" w:rsidRPr="00DE1690" w14:paraId="308B25AA" w14:textId="77777777" w:rsidTr="00A0649C">
        <w:trPr>
          <w:cantSplit/>
          <w:trHeight w:val="350"/>
        </w:trPr>
        <w:tc>
          <w:tcPr>
            <w:tcW w:w="253" w:type="pct"/>
            <w:vAlign w:val="center"/>
          </w:tcPr>
          <w:p w14:paraId="308B25A7"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04</w:t>
            </w:r>
          </w:p>
        </w:tc>
        <w:tc>
          <w:tcPr>
            <w:tcW w:w="2329" w:type="pct"/>
            <w:vAlign w:val="center"/>
          </w:tcPr>
          <w:p w14:paraId="308B25A8" w14:textId="04222216"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Thermocouple Calibration Status</w:t>
            </w:r>
          </w:p>
        </w:tc>
        <w:tc>
          <w:tcPr>
            <w:tcW w:w="2418" w:type="pct"/>
            <w:vAlign w:val="center"/>
          </w:tcPr>
          <w:p w14:paraId="308B25A9" w14:textId="77777777" w:rsidR="000C3D42" w:rsidRPr="00DE1690" w:rsidRDefault="000C3D42" w:rsidP="00C209E7">
            <w:pPr>
              <w:keepNext/>
              <w:rPr>
                <w:rFonts w:asciiTheme="minorHAnsi" w:hAnsiTheme="minorHAnsi"/>
                <w:sz w:val="18"/>
                <w:szCs w:val="18"/>
              </w:rPr>
            </w:pPr>
          </w:p>
        </w:tc>
      </w:tr>
    </w:tbl>
    <w:p w14:paraId="308B25AB"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5132"/>
        <w:gridCol w:w="5218"/>
      </w:tblGrid>
      <w:tr w:rsidR="000C3D42" w:rsidRPr="00DE1690" w14:paraId="308B25AE" w14:textId="77777777" w:rsidTr="00C209E7">
        <w:trPr>
          <w:trHeight w:val="233"/>
        </w:trPr>
        <w:tc>
          <w:tcPr>
            <w:tcW w:w="5000" w:type="pct"/>
            <w:gridSpan w:val="3"/>
          </w:tcPr>
          <w:p w14:paraId="308B25AC" w14:textId="5B7BF528" w:rsidR="000C3D42" w:rsidRPr="00F96361" w:rsidRDefault="000C3D42" w:rsidP="00C209E7">
            <w:pPr>
              <w:keepNext/>
              <w:rPr>
                <w:rFonts w:asciiTheme="minorHAnsi" w:hAnsiTheme="minorHAnsi"/>
                <w:b/>
                <w:szCs w:val="18"/>
              </w:rPr>
            </w:pPr>
            <w:r w:rsidRPr="00F96361">
              <w:rPr>
                <w:rFonts w:asciiTheme="minorHAnsi" w:hAnsiTheme="minorHAnsi"/>
                <w:b/>
                <w:szCs w:val="18"/>
              </w:rPr>
              <w:t>C. Measurement Access Hole (MAH) Verification</w:t>
            </w:r>
          </w:p>
          <w:p w14:paraId="308B25AD" w14:textId="3B588DF5"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installing MAH are specified in Reference Residential Appendix RA3.2.2.3</w:t>
            </w:r>
            <w:r w:rsidR="004E758C">
              <w:rPr>
                <w:rFonts w:asciiTheme="minorHAnsi" w:hAnsiTheme="minorHAnsi"/>
                <w:sz w:val="18"/>
                <w:szCs w:val="18"/>
              </w:rPr>
              <w:t>.</w:t>
            </w:r>
          </w:p>
        </w:tc>
      </w:tr>
      <w:tr w:rsidR="000C3D42" w:rsidRPr="00DE1690" w14:paraId="308B25B2" w14:textId="77777777" w:rsidTr="00A0649C">
        <w:trPr>
          <w:trHeight w:val="233"/>
        </w:trPr>
        <w:tc>
          <w:tcPr>
            <w:tcW w:w="204" w:type="pct"/>
          </w:tcPr>
          <w:p w14:paraId="308B25AF" w14:textId="77777777" w:rsidR="000C3D42" w:rsidRPr="00DE1690" w:rsidRDefault="000C3D42" w:rsidP="00C209E7">
            <w:pPr>
              <w:pStyle w:val="IndexHeading"/>
              <w:keepNext/>
              <w:ind w:left="-115"/>
              <w:jc w:val="center"/>
              <w:rPr>
                <w:rFonts w:asciiTheme="minorHAnsi" w:hAnsiTheme="minorHAnsi"/>
                <w:b w:val="0"/>
                <w:bCs/>
                <w:sz w:val="18"/>
                <w:szCs w:val="18"/>
              </w:rPr>
            </w:pPr>
            <w:r w:rsidRPr="00DE1690">
              <w:rPr>
                <w:rFonts w:asciiTheme="minorHAnsi" w:hAnsiTheme="minorHAnsi"/>
                <w:b w:val="0"/>
                <w:bCs/>
                <w:sz w:val="18"/>
                <w:szCs w:val="18"/>
              </w:rPr>
              <w:t>01</w:t>
            </w:r>
          </w:p>
        </w:tc>
        <w:tc>
          <w:tcPr>
            <w:tcW w:w="2378" w:type="pct"/>
          </w:tcPr>
          <w:p w14:paraId="308B25B0" w14:textId="2C8249E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Method </w:t>
            </w:r>
            <w:r w:rsidR="003B37D1">
              <w:rPr>
                <w:rFonts w:asciiTheme="minorHAnsi" w:hAnsiTheme="minorHAnsi"/>
                <w:sz w:val="18"/>
                <w:szCs w:val="18"/>
              </w:rPr>
              <w:t>U</w:t>
            </w:r>
            <w:r w:rsidRPr="00DE1690">
              <w:rPr>
                <w:rFonts w:asciiTheme="minorHAnsi" w:hAnsiTheme="minorHAnsi"/>
                <w:sz w:val="18"/>
                <w:szCs w:val="18"/>
              </w:rPr>
              <w:t xml:space="preserve">sed to </w:t>
            </w:r>
            <w:r w:rsidR="00134F3F">
              <w:rPr>
                <w:rFonts w:asciiTheme="minorHAnsi" w:hAnsiTheme="minorHAnsi"/>
                <w:sz w:val="18"/>
                <w:szCs w:val="18"/>
              </w:rPr>
              <w:t>D</w:t>
            </w:r>
            <w:r w:rsidRPr="00DE1690">
              <w:rPr>
                <w:rFonts w:asciiTheme="minorHAnsi" w:hAnsiTheme="minorHAnsi"/>
                <w:sz w:val="18"/>
                <w:szCs w:val="18"/>
              </w:rPr>
              <w:t xml:space="preserve">emonstrate </w:t>
            </w:r>
            <w:r w:rsidR="00134F3F">
              <w:rPr>
                <w:rFonts w:asciiTheme="minorHAnsi" w:hAnsiTheme="minorHAnsi"/>
                <w:sz w:val="18"/>
                <w:szCs w:val="18"/>
              </w:rPr>
              <w:t>C</w:t>
            </w:r>
            <w:r w:rsidRPr="00DE1690">
              <w:rPr>
                <w:rFonts w:asciiTheme="minorHAnsi" w:hAnsiTheme="minorHAnsi"/>
                <w:sz w:val="18"/>
                <w:szCs w:val="18"/>
              </w:rPr>
              <w:t xml:space="preserve">ompliance with the Measurement Access Hole (MAH) </w:t>
            </w:r>
            <w:r w:rsidR="00134F3F">
              <w:rPr>
                <w:rFonts w:asciiTheme="minorHAnsi" w:hAnsiTheme="minorHAnsi"/>
                <w:sz w:val="18"/>
                <w:szCs w:val="18"/>
              </w:rPr>
              <w:t>R</w:t>
            </w:r>
            <w:r w:rsidRPr="00DE1690">
              <w:rPr>
                <w:rFonts w:asciiTheme="minorHAnsi" w:hAnsiTheme="minorHAnsi"/>
                <w:sz w:val="18"/>
                <w:szCs w:val="18"/>
              </w:rPr>
              <w:t>equirement</w:t>
            </w:r>
          </w:p>
        </w:tc>
        <w:tc>
          <w:tcPr>
            <w:tcW w:w="2418" w:type="pct"/>
          </w:tcPr>
          <w:p w14:paraId="308B25B1" w14:textId="77777777" w:rsidR="000C3D42" w:rsidRPr="00DE1690" w:rsidRDefault="000C3D42" w:rsidP="000C3D42">
            <w:pPr>
              <w:pStyle w:val="ListParagraph"/>
              <w:keepNext/>
              <w:rPr>
                <w:rFonts w:asciiTheme="minorHAnsi" w:hAnsiTheme="minorHAnsi"/>
                <w:sz w:val="18"/>
                <w:szCs w:val="18"/>
              </w:rPr>
            </w:pPr>
          </w:p>
        </w:tc>
      </w:tr>
    </w:tbl>
    <w:p w14:paraId="2AD4F1BB" w14:textId="77777777" w:rsidR="00F3506A" w:rsidRDefault="00C209E7" w:rsidP="000C3D42">
      <w:pPr>
        <w:rPr>
          <w:ins w:id="3" w:author="Smith, Alexis@Energy" w:date="2019-04-11T11:35:00Z"/>
          <w:rFonts w:asciiTheme="minorHAnsi" w:hAnsiTheme="minorHAnsi"/>
          <w:sz w:val="18"/>
          <w:szCs w:val="18"/>
        </w:rPr>
      </w:pPr>
      <w:r w:rsidRPr="00DE1690">
        <w:rPr>
          <w:rFonts w:asciiTheme="minorHAnsi" w:hAnsiTheme="minorHAnsi"/>
          <w:sz w:val="18"/>
          <w:szCs w:val="18"/>
        </w:rPr>
        <w:tab/>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701"/>
        <w:gridCol w:w="2880"/>
        <w:gridCol w:w="4950"/>
      </w:tblGrid>
      <w:tr w:rsidR="00F3506A" w:rsidRPr="006A3EEB" w14:paraId="11FC8C60" w14:textId="77777777" w:rsidTr="00654A92">
        <w:trPr>
          <w:cantSplit/>
          <w:ins w:id="4" w:author="Smith, Alexis@Energy" w:date="2019-04-11T11:35:00Z"/>
        </w:trPr>
        <w:tc>
          <w:tcPr>
            <w:tcW w:w="10998" w:type="dxa"/>
            <w:gridSpan w:val="4"/>
          </w:tcPr>
          <w:p w14:paraId="511D6916" w14:textId="634E070A" w:rsidR="00F3506A" w:rsidRPr="00BC1E29" w:rsidRDefault="00F3506A" w:rsidP="00654A92">
            <w:pPr>
              <w:keepNext/>
              <w:rPr>
                <w:ins w:id="5" w:author="Smith, Alexis@Energy" w:date="2019-04-11T11:35:00Z"/>
                <w:rFonts w:ascii="Calibri" w:hAnsi="Calibri"/>
                <w:b/>
              </w:rPr>
            </w:pPr>
            <w:ins w:id="6" w:author="Smith, Alexis@Energy" w:date="2019-04-11T11:37:00Z">
              <w:r>
                <w:rPr>
                  <w:rFonts w:ascii="Calibri" w:hAnsi="Calibri"/>
                  <w:b/>
                </w:rPr>
                <w:t>D</w:t>
              </w:r>
            </w:ins>
            <w:ins w:id="7" w:author="Smith, Alexis@Energy" w:date="2019-04-11T11:35:00Z">
              <w:r w:rsidRPr="00BC1E29">
                <w:rPr>
                  <w:rFonts w:ascii="Calibri" w:hAnsi="Calibri"/>
                  <w:b/>
                </w:rPr>
                <w:t>. Minimum System Airflow Rate Verification</w:t>
              </w:r>
            </w:ins>
          </w:p>
          <w:p w14:paraId="7055431C" w14:textId="77777777" w:rsidR="00F3506A" w:rsidRPr="00654A92" w:rsidRDefault="00F3506A" w:rsidP="00654A92">
            <w:pPr>
              <w:keepNext/>
              <w:rPr>
                <w:ins w:id="8" w:author="Smith, Alexis@Energy" w:date="2019-04-11T11:35:00Z"/>
                <w:rFonts w:ascii="Calibri" w:hAnsi="Calibri"/>
                <w:sz w:val="18"/>
              </w:rPr>
            </w:pPr>
            <w:ins w:id="9" w:author="Smith, Alexis@Energy" w:date="2019-04-11T11:35: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tc>
      </w:tr>
      <w:tr w:rsidR="00F3506A" w:rsidRPr="006A3EEB" w14:paraId="53340D09" w14:textId="77777777" w:rsidTr="008919CA">
        <w:trPr>
          <w:cantSplit/>
          <w:trHeight w:val="305"/>
          <w:ins w:id="10" w:author="Smith, Alexis@Energy" w:date="2019-04-11T11:35:00Z"/>
        </w:trPr>
        <w:tc>
          <w:tcPr>
            <w:tcW w:w="3168" w:type="dxa"/>
            <w:gridSpan w:val="2"/>
            <w:vAlign w:val="center"/>
          </w:tcPr>
          <w:p w14:paraId="20A1F473" w14:textId="77777777" w:rsidR="00F3506A" w:rsidRPr="006A3EEB" w:rsidRDefault="00F3506A" w:rsidP="00654A92">
            <w:pPr>
              <w:keepNext/>
              <w:jc w:val="center"/>
              <w:rPr>
                <w:ins w:id="11" w:author="Smith, Alexis@Energy" w:date="2019-04-11T11:35:00Z"/>
                <w:rFonts w:ascii="Calibri" w:hAnsi="Calibri"/>
                <w:sz w:val="18"/>
                <w:szCs w:val="18"/>
              </w:rPr>
            </w:pPr>
            <w:ins w:id="12" w:author="Smith, Alexis@Energy" w:date="2019-04-11T11:35:00Z">
              <w:r>
                <w:rPr>
                  <w:rFonts w:ascii="Calibri" w:hAnsi="Calibri"/>
                  <w:sz w:val="18"/>
                  <w:szCs w:val="18"/>
                </w:rPr>
                <w:t>01</w:t>
              </w:r>
            </w:ins>
          </w:p>
        </w:tc>
        <w:tc>
          <w:tcPr>
            <w:tcW w:w="2880" w:type="dxa"/>
          </w:tcPr>
          <w:p w14:paraId="002BB4C0" w14:textId="77777777" w:rsidR="00F3506A" w:rsidRDefault="00F3506A" w:rsidP="00654A92">
            <w:pPr>
              <w:keepNext/>
              <w:jc w:val="center"/>
              <w:rPr>
                <w:ins w:id="13" w:author="Smith, Alexis@Energy" w:date="2019-04-11T11:35:00Z"/>
                <w:rFonts w:ascii="Calibri" w:hAnsi="Calibri"/>
                <w:sz w:val="18"/>
                <w:szCs w:val="18"/>
              </w:rPr>
            </w:pPr>
            <w:ins w:id="14" w:author="Smith, Alexis@Energy" w:date="2019-04-11T11:35:00Z">
              <w:r>
                <w:rPr>
                  <w:rFonts w:ascii="Calibri" w:hAnsi="Calibri"/>
                  <w:sz w:val="18"/>
                  <w:szCs w:val="18"/>
                </w:rPr>
                <w:t>02</w:t>
              </w:r>
            </w:ins>
          </w:p>
        </w:tc>
        <w:tc>
          <w:tcPr>
            <w:tcW w:w="4950" w:type="dxa"/>
            <w:vAlign w:val="center"/>
          </w:tcPr>
          <w:p w14:paraId="27C1DC7A" w14:textId="77777777" w:rsidR="00F3506A" w:rsidRPr="006A3EEB" w:rsidRDefault="00F3506A" w:rsidP="00654A92">
            <w:pPr>
              <w:keepNext/>
              <w:jc w:val="center"/>
              <w:rPr>
                <w:ins w:id="15" w:author="Smith, Alexis@Energy" w:date="2019-04-11T11:35:00Z"/>
                <w:rFonts w:ascii="Calibri" w:hAnsi="Calibri"/>
                <w:sz w:val="18"/>
                <w:szCs w:val="18"/>
              </w:rPr>
            </w:pPr>
            <w:ins w:id="16" w:author="Smith, Alexis@Energy" w:date="2019-04-11T11:35:00Z">
              <w:r>
                <w:rPr>
                  <w:rFonts w:ascii="Calibri" w:hAnsi="Calibri"/>
                  <w:sz w:val="18"/>
                  <w:szCs w:val="18"/>
                </w:rPr>
                <w:t>03</w:t>
              </w:r>
            </w:ins>
          </w:p>
        </w:tc>
      </w:tr>
      <w:tr w:rsidR="00F3506A" w:rsidRPr="006A3EEB" w14:paraId="46F5E592" w14:textId="77777777" w:rsidTr="008919CA">
        <w:trPr>
          <w:cantSplit/>
          <w:trHeight w:val="882"/>
          <w:ins w:id="17" w:author="Smith, Alexis@Energy" w:date="2019-04-11T11:35:00Z"/>
        </w:trPr>
        <w:tc>
          <w:tcPr>
            <w:tcW w:w="3168" w:type="dxa"/>
            <w:gridSpan w:val="2"/>
            <w:tcBorders>
              <w:top w:val="nil"/>
            </w:tcBorders>
            <w:vAlign w:val="bottom"/>
          </w:tcPr>
          <w:p w14:paraId="0EE4FCE5" w14:textId="77777777" w:rsidR="00F3506A" w:rsidRPr="006A3EEB" w:rsidRDefault="00F3506A" w:rsidP="00654A92">
            <w:pPr>
              <w:keepNext/>
              <w:jc w:val="center"/>
              <w:rPr>
                <w:ins w:id="18" w:author="Smith, Alexis@Energy" w:date="2019-04-11T11:35:00Z"/>
                <w:rFonts w:ascii="Calibri" w:hAnsi="Calibri"/>
                <w:sz w:val="18"/>
                <w:szCs w:val="18"/>
              </w:rPr>
            </w:pPr>
            <w:ins w:id="19" w:author="Smith, Alexis@Energy" w:date="2019-04-11T11:35:00Z">
              <w:r w:rsidRPr="00442EA4">
                <w:rPr>
                  <w:rFonts w:ascii="Calibri" w:hAnsi="Calibri"/>
                  <w:sz w:val="18"/>
                  <w:szCs w:val="18"/>
                </w:rPr>
                <w:t>Indoor Unit Name or Description of Area Served</w:t>
              </w:r>
            </w:ins>
          </w:p>
        </w:tc>
        <w:tc>
          <w:tcPr>
            <w:tcW w:w="2880" w:type="dxa"/>
            <w:tcBorders>
              <w:top w:val="nil"/>
            </w:tcBorders>
            <w:vAlign w:val="bottom"/>
          </w:tcPr>
          <w:p w14:paraId="01C6A2E1" w14:textId="77777777" w:rsidR="00F3506A" w:rsidRPr="00810703" w:rsidRDefault="00F3506A" w:rsidP="00654A92">
            <w:pPr>
              <w:keepNext/>
              <w:jc w:val="center"/>
              <w:rPr>
                <w:ins w:id="20" w:author="Smith, Alexis@Energy" w:date="2019-04-11T11:35:00Z"/>
                <w:rFonts w:ascii="Calibri" w:hAnsi="Calibri"/>
                <w:sz w:val="18"/>
                <w:szCs w:val="18"/>
              </w:rPr>
            </w:pPr>
            <w:ins w:id="21" w:author="Smith, Alexis@Energy" w:date="2019-04-11T11:35:00Z">
              <w:r w:rsidRPr="00810703">
                <w:rPr>
                  <w:rFonts w:ascii="Calibri" w:hAnsi="Calibri"/>
                  <w:sz w:val="18"/>
                  <w:szCs w:val="18"/>
                </w:rPr>
                <w:t>Minimum Required System Airflow Rate (cfm)</w:t>
              </w:r>
            </w:ins>
          </w:p>
        </w:tc>
        <w:tc>
          <w:tcPr>
            <w:tcW w:w="4950" w:type="dxa"/>
            <w:tcBorders>
              <w:top w:val="nil"/>
            </w:tcBorders>
            <w:vAlign w:val="bottom"/>
          </w:tcPr>
          <w:p w14:paraId="3C63425E" w14:textId="77777777" w:rsidR="00F3506A" w:rsidRPr="006A3EEB" w:rsidRDefault="00F3506A" w:rsidP="00654A92">
            <w:pPr>
              <w:keepNext/>
              <w:jc w:val="center"/>
              <w:rPr>
                <w:ins w:id="22" w:author="Smith, Alexis@Energy" w:date="2019-04-11T11:35:00Z"/>
                <w:rFonts w:ascii="Calibri" w:hAnsi="Calibri"/>
                <w:sz w:val="18"/>
                <w:szCs w:val="18"/>
              </w:rPr>
            </w:pPr>
            <w:ins w:id="23" w:author="Smith, Alexis@Energy" w:date="2019-04-11T11:35:00Z">
              <w:r w:rsidRPr="005A5F9A">
                <w:rPr>
                  <w:rFonts w:ascii="Calibri" w:hAnsi="Calibri"/>
                  <w:sz w:val="18"/>
                  <w:szCs w:val="18"/>
                </w:rPr>
                <w:t>System Airflow Rate Verification Status</w:t>
              </w:r>
            </w:ins>
          </w:p>
        </w:tc>
      </w:tr>
      <w:tr w:rsidR="00F3506A" w:rsidRPr="006A3EEB" w14:paraId="63CFACBA" w14:textId="77777777" w:rsidTr="008919CA">
        <w:trPr>
          <w:cantSplit/>
          <w:trHeight w:val="305"/>
          <w:ins w:id="24" w:author="Smith, Alexis@Energy" w:date="2019-04-11T11:35:00Z"/>
        </w:trPr>
        <w:tc>
          <w:tcPr>
            <w:tcW w:w="3168" w:type="dxa"/>
            <w:gridSpan w:val="2"/>
          </w:tcPr>
          <w:p w14:paraId="6274DF37" w14:textId="77777777" w:rsidR="00F3506A" w:rsidRPr="00654A92" w:rsidRDefault="00F3506A" w:rsidP="00654A92">
            <w:pPr>
              <w:keepNext/>
              <w:rPr>
                <w:ins w:id="25" w:author="Smith, Alexis@Energy" w:date="2019-04-11T11:35:00Z"/>
                <w:rFonts w:ascii="Calibri" w:hAnsi="Calibri"/>
                <w:sz w:val="14"/>
                <w:szCs w:val="14"/>
              </w:rPr>
            </w:pPr>
          </w:p>
        </w:tc>
        <w:tc>
          <w:tcPr>
            <w:tcW w:w="2880" w:type="dxa"/>
          </w:tcPr>
          <w:p w14:paraId="38A41E44" w14:textId="77777777" w:rsidR="00F3506A" w:rsidRPr="00654A92" w:rsidRDefault="00F3506A" w:rsidP="00654A92">
            <w:pPr>
              <w:keepNext/>
              <w:rPr>
                <w:ins w:id="26" w:author="Smith, Alexis@Energy" w:date="2019-04-11T11:35:00Z"/>
                <w:rFonts w:ascii="Calibri" w:hAnsi="Calibri"/>
                <w:sz w:val="14"/>
                <w:szCs w:val="14"/>
              </w:rPr>
            </w:pPr>
          </w:p>
        </w:tc>
        <w:tc>
          <w:tcPr>
            <w:tcW w:w="4950" w:type="dxa"/>
          </w:tcPr>
          <w:p w14:paraId="0B29F604" w14:textId="77777777" w:rsidR="00F3506A" w:rsidRPr="006A3EEB" w:rsidRDefault="00F3506A" w:rsidP="00654A92">
            <w:pPr>
              <w:keepNext/>
              <w:spacing w:afterLines="60" w:after="144"/>
              <w:ind w:left="720"/>
              <w:rPr>
                <w:ins w:id="27" w:author="Smith, Alexis@Energy" w:date="2019-04-11T11:35:00Z"/>
                <w:rFonts w:ascii="Calibri" w:hAnsi="Calibri"/>
                <w:sz w:val="16"/>
                <w:szCs w:val="16"/>
              </w:rPr>
            </w:pPr>
          </w:p>
        </w:tc>
      </w:tr>
      <w:tr w:rsidR="00F3506A" w:rsidRPr="006A3EEB" w14:paraId="6E78CDDB" w14:textId="77777777" w:rsidTr="008919CA">
        <w:trPr>
          <w:cantSplit/>
          <w:trHeight w:val="314"/>
          <w:ins w:id="28" w:author="Smith, Alexis@Energy" w:date="2019-04-11T11:35:00Z"/>
        </w:trPr>
        <w:tc>
          <w:tcPr>
            <w:tcW w:w="3168" w:type="dxa"/>
            <w:gridSpan w:val="2"/>
          </w:tcPr>
          <w:p w14:paraId="31223B08" w14:textId="77777777" w:rsidR="00F3506A" w:rsidRPr="006A3EEB" w:rsidRDefault="00F3506A" w:rsidP="00654A92">
            <w:pPr>
              <w:keepNext/>
              <w:rPr>
                <w:ins w:id="29" w:author="Smith, Alexis@Energy" w:date="2019-04-11T11:35:00Z"/>
                <w:rFonts w:ascii="Calibri" w:hAnsi="Calibri"/>
                <w:sz w:val="16"/>
                <w:szCs w:val="16"/>
              </w:rPr>
            </w:pPr>
          </w:p>
        </w:tc>
        <w:tc>
          <w:tcPr>
            <w:tcW w:w="2880" w:type="dxa"/>
          </w:tcPr>
          <w:p w14:paraId="093F651F" w14:textId="77777777" w:rsidR="00F3506A" w:rsidRPr="006A3EEB" w:rsidRDefault="00F3506A" w:rsidP="00654A92">
            <w:pPr>
              <w:keepNext/>
              <w:rPr>
                <w:ins w:id="30" w:author="Smith, Alexis@Energy" w:date="2019-04-11T11:35:00Z"/>
                <w:rFonts w:ascii="Calibri" w:hAnsi="Calibri"/>
                <w:sz w:val="16"/>
                <w:szCs w:val="16"/>
              </w:rPr>
            </w:pPr>
          </w:p>
        </w:tc>
        <w:tc>
          <w:tcPr>
            <w:tcW w:w="4950" w:type="dxa"/>
          </w:tcPr>
          <w:p w14:paraId="6017071D" w14:textId="77777777" w:rsidR="00F3506A" w:rsidRPr="006A3EEB" w:rsidRDefault="00F3506A" w:rsidP="00654A92">
            <w:pPr>
              <w:keepNext/>
              <w:rPr>
                <w:ins w:id="31" w:author="Smith, Alexis@Energy" w:date="2019-04-11T11:35:00Z"/>
                <w:rFonts w:ascii="Calibri" w:hAnsi="Calibri"/>
                <w:sz w:val="16"/>
                <w:szCs w:val="16"/>
              </w:rPr>
            </w:pPr>
          </w:p>
        </w:tc>
      </w:tr>
      <w:tr w:rsidR="00F3506A" w:rsidRPr="00BC1E29" w14:paraId="3E369AD3" w14:textId="77777777" w:rsidTr="00654A92">
        <w:tblPrEx>
          <w:tblLook w:val="0000" w:firstRow="0" w:lastRow="0" w:firstColumn="0" w:lastColumn="0" w:noHBand="0" w:noVBand="0"/>
        </w:tblPrEx>
        <w:trPr>
          <w:trHeight w:val="260"/>
          <w:ins w:id="32" w:author="Smith, Alexis@Energy" w:date="2019-04-11T11:35:00Z"/>
        </w:trPr>
        <w:tc>
          <w:tcPr>
            <w:tcW w:w="467" w:type="dxa"/>
            <w:vAlign w:val="center"/>
          </w:tcPr>
          <w:p w14:paraId="2B7E4119" w14:textId="77777777" w:rsidR="00F3506A" w:rsidRPr="00BC1E29" w:rsidRDefault="00F3506A" w:rsidP="00654A92">
            <w:pPr>
              <w:keepNext/>
              <w:jc w:val="center"/>
              <w:rPr>
                <w:ins w:id="33" w:author="Smith, Alexis@Energy" w:date="2019-04-11T11:35:00Z"/>
                <w:rFonts w:ascii="Calibri" w:hAnsi="Calibri"/>
              </w:rPr>
            </w:pPr>
            <w:ins w:id="34" w:author="Smith, Alexis@Energy" w:date="2019-04-11T11:35:00Z">
              <w:r>
                <w:rPr>
                  <w:rFonts w:ascii="Calibri" w:hAnsi="Calibri"/>
                </w:rPr>
                <w:t>04</w:t>
              </w:r>
            </w:ins>
          </w:p>
        </w:tc>
        <w:tc>
          <w:tcPr>
            <w:tcW w:w="10531" w:type="dxa"/>
            <w:gridSpan w:val="3"/>
          </w:tcPr>
          <w:p w14:paraId="25941D59" w14:textId="77777777" w:rsidR="00F3506A" w:rsidRPr="00BC1E29" w:rsidRDefault="00F3506A" w:rsidP="00654A92">
            <w:pPr>
              <w:keepNext/>
              <w:rPr>
                <w:ins w:id="35" w:author="Smith, Alexis@Energy" w:date="2019-04-11T11:35:00Z"/>
                <w:rFonts w:ascii="Calibri" w:hAnsi="Calibri"/>
              </w:rPr>
            </w:pPr>
            <w:ins w:id="36" w:author="Smith, Alexis@Energy" w:date="2019-04-11T11:35:00Z">
              <w:r w:rsidRPr="00C9301F">
                <w:rPr>
                  <w:rFonts w:ascii="Calibri" w:hAnsi="Calibri"/>
                  <w:sz w:val="18"/>
                </w:rPr>
                <w:t xml:space="preserve">Compliance Statement: </w:t>
              </w:r>
            </w:ins>
          </w:p>
        </w:tc>
      </w:tr>
      <w:tr w:rsidR="00F3506A" w:rsidRPr="006A3EEB" w14:paraId="23EFE6B4" w14:textId="77777777" w:rsidTr="00654A92">
        <w:trPr>
          <w:cantSplit/>
          <w:ins w:id="37" w:author="Smith, Alexis@Energy" w:date="2019-04-11T11:35:00Z"/>
        </w:trPr>
        <w:tc>
          <w:tcPr>
            <w:tcW w:w="10998" w:type="dxa"/>
            <w:gridSpan w:val="4"/>
          </w:tcPr>
          <w:p w14:paraId="4FDE7308" w14:textId="77777777" w:rsidR="00F3506A" w:rsidRPr="006A3EEB" w:rsidRDefault="00F3506A" w:rsidP="00654A92">
            <w:pPr>
              <w:rPr>
                <w:ins w:id="38" w:author="Smith, Alexis@Energy" w:date="2019-04-11T11:35:00Z"/>
                <w:rFonts w:ascii="Calibri" w:hAnsi="Calibri"/>
                <w:sz w:val="18"/>
                <w:szCs w:val="18"/>
              </w:rPr>
            </w:pPr>
            <w:ins w:id="39" w:author="Smith, Alexis@Energy" w:date="2019-04-11T11:35:00Z">
              <w:r w:rsidRPr="006A3EEB">
                <w:rPr>
                  <w:rFonts w:ascii="Calibri" w:hAnsi="Calibri"/>
                  <w:sz w:val="18"/>
                  <w:szCs w:val="18"/>
                </w:rPr>
                <w:t>Notes:</w:t>
              </w:r>
            </w:ins>
          </w:p>
        </w:tc>
      </w:tr>
    </w:tbl>
    <w:p w14:paraId="5B27C920" w14:textId="77777777" w:rsidR="00F3506A" w:rsidRDefault="00F3506A" w:rsidP="000C3D42">
      <w:pPr>
        <w:rPr>
          <w:ins w:id="40" w:author="Smith, Alexis@Energy" w:date="2019-04-11T11:35:00Z"/>
          <w:rFonts w:asciiTheme="minorHAnsi" w:hAnsiTheme="minorHAnsi"/>
          <w:sz w:val="18"/>
          <w:szCs w:val="18"/>
        </w:rPr>
      </w:pPr>
    </w:p>
    <w:p w14:paraId="308B25B3" w14:textId="1CA40385" w:rsidR="000C3D42" w:rsidRPr="00F96361" w:rsidRDefault="00C209E7" w:rsidP="000C3D42">
      <w:pPr>
        <w:rPr>
          <w:rFonts w:asciiTheme="minorHAnsi" w:hAnsiTheme="minorHAnsi"/>
          <w:szCs w:val="18"/>
        </w:rPr>
      </w:pPr>
      <w:r w:rsidRPr="00DE1690">
        <w:rPr>
          <w:rFonts w:asciiTheme="minorHAnsi" w:hAnsiTheme="minorHAnsi"/>
          <w:sz w:val="18"/>
          <w:szCs w:val="18"/>
        </w:rPr>
        <w:tab/>
      </w:r>
      <w:r w:rsidRPr="00DE1690">
        <w:rPr>
          <w:rFonts w:asciiTheme="minorHAnsi" w:hAnsiTheme="minorHAnsi"/>
          <w:sz w:val="18"/>
          <w:szCs w:val="18"/>
        </w:rPr>
        <w:tab/>
      </w:r>
      <w:r w:rsidRPr="00DE1690">
        <w:rPr>
          <w:rFonts w:asciiTheme="minorHAnsi" w:hAnsiTheme="minorHAnsi"/>
          <w:sz w:val="18"/>
          <w:szCs w:val="1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
        <w:gridCol w:w="5130"/>
        <w:gridCol w:w="5218"/>
      </w:tblGrid>
      <w:tr w:rsidR="000C3D42" w:rsidRPr="00DE1690" w:rsidDel="00F3506A" w14:paraId="308B25B6" w14:textId="0BCE2E65" w:rsidTr="00C209E7">
        <w:trPr>
          <w:trHeight w:val="233"/>
          <w:del w:id="41" w:author="Smith, Alexis@Energy" w:date="2019-04-11T11:35:00Z"/>
        </w:trPr>
        <w:tc>
          <w:tcPr>
            <w:tcW w:w="5000" w:type="pct"/>
            <w:gridSpan w:val="3"/>
          </w:tcPr>
          <w:p w14:paraId="308B25B4" w14:textId="5BF4386B" w:rsidR="000C3D42" w:rsidRPr="00F96361" w:rsidDel="00F3506A" w:rsidRDefault="000C3D42" w:rsidP="00C209E7">
            <w:pPr>
              <w:keepNext/>
              <w:rPr>
                <w:del w:id="42" w:author="Smith, Alexis@Energy" w:date="2019-04-11T11:35:00Z"/>
                <w:rFonts w:asciiTheme="minorHAnsi" w:hAnsiTheme="minorHAnsi"/>
                <w:b/>
                <w:szCs w:val="18"/>
              </w:rPr>
            </w:pPr>
            <w:del w:id="43" w:author="Smith, Alexis@Energy" w:date="2019-04-11T11:35:00Z">
              <w:r w:rsidRPr="00F96361" w:rsidDel="00F3506A">
                <w:rPr>
                  <w:rFonts w:asciiTheme="minorHAnsi" w:hAnsiTheme="minorHAnsi"/>
                  <w:b/>
                  <w:szCs w:val="18"/>
                </w:rPr>
                <w:delText>D. Minimum System Airflow Rate Verification</w:delText>
              </w:r>
            </w:del>
          </w:p>
          <w:p w14:paraId="308B25B5" w14:textId="7D42EEC0" w:rsidR="000C3D42" w:rsidRPr="00134F3F" w:rsidDel="00F3506A" w:rsidRDefault="000C3D42" w:rsidP="00C209E7">
            <w:pPr>
              <w:keepNext/>
              <w:rPr>
                <w:del w:id="44" w:author="Smith, Alexis@Energy" w:date="2019-04-11T11:35:00Z"/>
                <w:rFonts w:asciiTheme="minorHAnsi" w:hAnsiTheme="minorHAnsi"/>
                <w:sz w:val="18"/>
                <w:szCs w:val="18"/>
              </w:rPr>
            </w:pPr>
            <w:del w:id="45" w:author="Smith, Alexis@Energy" w:date="2019-04-11T11:35:00Z">
              <w:r w:rsidRPr="00134F3F" w:rsidDel="00F3506A">
                <w:rPr>
                  <w:rFonts w:asciiTheme="minorHAnsi" w:hAnsiTheme="minorHAnsi"/>
                  <w:sz w:val="18"/>
                  <w:szCs w:val="18"/>
                </w:rPr>
                <w:delText>Procedures for verifying minimum system airflow are specified in Reference Residential Appendix RA</w:delText>
              </w:r>
              <w:r w:rsidR="00691241" w:rsidDel="00F3506A">
                <w:rPr>
                  <w:rFonts w:asciiTheme="minorHAnsi" w:hAnsiTheme="minorHAnsi"/>
                  <w:sz w:val="18"/>
                  <w:szCs w:val="18"/>
                </w:rPr>
                <w:delText>3.3.3</w:delText>
              </w:r>
              <w:r w:rsidRPr="00134F3F" w:rsidDel="00F3506A">
                <w:rPr>
                  <w:rFonts w:asciiTheme="minorHAnsi" w:hAnsiTheme="minorHAnsi"/>
                  <w:sz w:val="18"/>
                  <w:szCs w:val="18"/>
                </w:rPr>
                <w:delText>.</w:delText>
              </w:r>
            </w:del>
          </w:p>
        </w:tc>
      </w:tr>
      <w:tr w:rsidR="000C3D42" w:rsidRPr="00DE1690" w:rsidDel="00F3506A" w14:paraId="308B25BA" w14:textId="6D388742" w:rsidTr="00A0649C">
        <w:trPr>
          <w:trHeight w:val="332"/>
          <w:del w:id="46" w:author="Smith, Alexis@Energy" w:date="2019-04-11T11:35:00Z"/>
        </w:trPr>
        <w:tc>
          <w:tcPr>
            <w:tcW w:w="205" w:type="pct"/>
            <w:vAlign w:val="center"/>
          </w:tcPr>
          <w:p w14:paraId="308B25B7" w14:textId="7FD688DE" w:rsidR="000C3D42" w:rsidRPr="00DE1690" w:rsidDel="00F3506A" w:rsidRDefault="000C3D42" w:rsidP="00205EA9">
            <w:pPr>
              <w:pStyle w:val="IndexHeading"/>
              <w:keepNext/>
              <w:ind w:left="-115"/>
              <w:jc w:val="center"/>
              <w:rPr>
                <w:del w:id="47" w:author="Smith, Alexis@Energy" w:date="2019-04-11T11:35:00Z"/>
                <w:rFonts w:asciiTheme="minorHAnsi" w:hAnsiTheme="minorHAnsi"/>
                <w:b w:val="0"/>
                <w:bCs/>
                <w:sz w:val="18"/>
                <w:szCs w:val="18"/>
              </w:rPr>
            </w:pPr>
            <w:del w:id="48" w:author="Smith, Alexis@Energy" w:date="2019-04-11T11:35:00Z">
              <w:r w:rsidRPr="00DE1690" w:rsidDel="00F3506A">
                <w:rPr>
                  <w:rFonts w:asciiTheme="minorHAnsi" w:hAnsiTheme="minorHAnsi"/>
                  <w:b w:val="0"/>
                  <w:bCs/>
                  <w:sz w:val="18"/>
                  <w:szCs w:val="18"/>
                </w:rPr>
                <w:delText>01</w:delText>
              </w:r>
            </w:del>
          </w:p>
        </w:tc>
        <w:tc>
          <w:tcPr>
            <w:tcW w:w="2377" w:type="pct"/>
            <w:vAlign w:val="center"/>
          </w:tcPr>
          <w:p w14:paraId="308B25B8" w14:textId="644DA4FB" w:rsidR="000C3D42" w:rsidRPr="00DE1690" w:rsidDel="00F3506A" w:rsidRDefault="000C3D42" w:rsidP="00205EA9">
            <w:pPr>
              <w:keepNext/>
              <w:rPr>
                <w:del w:id="49" w:author="Smith, Alexis@Energy" w:date="2019-04-11T11:35:00Z"/>
                <w:rFonts w:asciiTheme="minorHAnsi" w:hAnsiTheme="minorHAnsi"/>
                <w:sz w:val="18"/>
                <w:szCs w:val="18"/>
              </w:rPr>
            </w:pPr>
            <w:del w:id="50" w:author="Smith, Alexis@Energy" w:date="2019-04-11T11:35:00Z">
              <w:r w:rsidRPr="00DE1690" w:rsidDel="00F3506A">
                <w:rPr>
                  <w:rFonts w:asciiTheme="minorHAnsi" w:hAnsiTheme="minorHAnsi"/>
                  <w:sz w:val="18"/>
                  <w:szCs w:val="18"/>
                </w:rPr>
                <w:delText>Minimum Required System Airflow Rate (cfm)</w:delText>
              </w:r>
            </w:del>
          </w:p>
        </w:tc>
        <w:tc>
          <w:tcPr>
            <w:tcW w:w="2418" w:type="pct"/>
          </w:tcPr>
          <w:p w14:paraId="308B25B9" w14:textId="11BF2699" w:rsidR="000C3D42" w:rsidRPr="00DE1690" w:rsidDel="00F3506A" w:rsidRDefault="000C3D42" w:rsidP="00C209E7">
            <w:pPr>
              <w:keepNext/>
              <w:rPr>
                <w:del w:id="51" w:author="Smith, Alexis@Energy" w:date="2019-04-11T11:35:00Z"/>
                <w:rFonts w:asciiTheme="minorHAnsi" w:hAnsiTheme="minorHAnsi"/>
                <w:sz w:val="18"/>
                <w:szCs w:val="18"/>
              </w:rPr>
            </w:pPr>
          </w:p>
        </w:tc>
      </w:tr>
      <w:tr w:rsidR="000C3D42" w:rsidRPr="00DE1690" w:rsidDel="00F3506A" w14:paraId="308B25BE" w14:textId="1CAC2906" w:rsidTr="00A0649C">
        <w:trPr>
          <w:trHeight w:val="350"/>
          <w:del w:id="52" w:author="Smith, Alexis@Energy" w:date="2019-04-11T11:35:00Z"/>
        </w:trPr>
        <w:tc>
          <w:tcPr>
            <w:tcW w:w="205" w:type="pct"/>
            <w:vAlign w:val="center"/>
          </w:tcPr>
          <w:p w14:paraId="308B25BB" w14:textId="2CA9DA5A" w:rsidR="000C3D42" w:rsidRPr="00DE1690" w:rsidDel="00F3506A" w:rsidRDefault="000C3D42" w:rsidP="00205EA9">
            <w:pPr>
              <w:keepNext/>
              <w:ind w:left="-187"/>
              <w:jc w:val="center"/>
              <w:rPr>
                <w:del w:id="53" w:author="Smith, Alexis@Energy" w:date="2019-04-11T11:35:00Z"/>
                <w:rFonts w:asciiTheme="minorHAnsi" w:hAnsiTheme="minorHAnsi"/>
                <w:sz w:val="18"/>
                <w:szCs w:val="18"/>
              </w:rPr>
            </w:pPr>
            <w:del w:id="54" w:author="Smith, Alexis@Energy" w:date="2019-04-11T11:35:00Z">
              <w:r w:rsidRPr="00DE1690" w:rsidDel="00F3506A">
                <w:rPr>
                  <w:rFonts w:asciiTheme="minorHAnsi" w:hAnsiTheme="minorHAnsi"/>
                  <w:sz w:val="18"/>
                  <w:szCs w:val="18"/>
                </w:rPr>
                <w:delText>02</w:delText>
              </w:r>
            </w:del>
          </w:p>
        </w:tc>
        <w:tc>
          <w:tcPr>
            <w:tcW w:w="2377" w:type="pct"/>
            <w:vAlign w:val="center"/>
          </w:tcPr>
          <w:p w14:paraId="308B25BC" w14:textId="0B2A6D6A" w:rsidR="000C3D42" w:rsidRPr="00DE1690" w:rsidDel="00F3506A" w:rsidRDefault="000C3D42" w:rsidP="00205EA9">
            <w:pPr>
              <w:keepNext/>
              <w:rPr>
                <w:del w:id="55" w:author="Smith, Alexis@Energy" w:date="2019-04-11T11:35:00Z"/>
                <w:rFonts w:asciiTheme="minorHAnsi" w:hAnsiTheme="minorHAnsi"/>
                <w:sz w:val="18"/>
                <w:szCs w:val="18"/>
              </w:rPr>
            </w:pPr>
            <w:del w:id="56" w:author="Smith, Alexis@Energy" w:date="2019-04-11T11:35:00Z">
              <w:r w:rsidRPr="00DE1690" w:rsidDel="00F3506A">
                <w:rPr>
                  <w:rFonts w:asciiTheme="minorHAnsi" w:hAnsiTheme="minorHAnsi"/>
                  <w:sz w:val="18"/>
                  <w:szCs w:val="18"/>
                </w:rPr>
                <w:delText>System Airflow Rate Verification Status</w:delText>
              </w:r>
            </w:del>
          </w:p>
        </w:tc>
        <w:tc>
          <w:tcPr>
            <w:tcW w:w="2418" w:type="pct"/>
          </w:tcPr>
          <w:p w14:paraId="308B25BD" w14:textId="75B43041" w:rsidR="000C3D42" w:rsidRPr="00DE1690" w:rsidDel="00F3506A" w:rsidRDefault="000C3D42" w:rsidP="00C209E7">
            <w:pPr>
              <w:keepNext/>
              <w:rPr>
                <w:del w:id="57" w:author="Smith, Alexis@Energy" w:date="2019-04-11T11:35:00Z"/>
                <w:rFonts w:asciiTheme="minorHAnsi" w:hAnsiTheme="minorHAnsi"/>
                <w:sz w:val="18"/>
                <w:szCs w:val="18"/>
              </w:rPr>
            </w:pPr>
          </w:p>
        </w:tc>
      </w:tr>
    </w:tbl>
    <w:p w14:paraId="308B25BF" w14:textId="77777777" w:rsidR="000C3D42" w:rsidRDefault="000C3D42" w:rsidP="000C3D42">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4834"/>
        <w:gridCol w:w="5395"/>
      </w:tblGrid>
      <w:tr w:rsidR="000C3D42" w:rsidRPr="00DE1690" w14:paraId="308B25C2" w14:textId="77777777" w:rsidTr="00C209E7">
        <w:trPr>
          <w:trHeight w:val="432"/>
        </w:trPr>
        <w:tc>
          <w:tcPr>
            <w:tcW w:w="5000" w:type="pct"/>
            <w:gridSpan w:val="3"/>
          </w:tcPr>
          <w:p w14:paraId="308B25C0" w14:textId="6A1FC6A6" w:rsidR="000C3D42" w:rsidRPr="00F96361" w:rsidRDefault="000C3D42" w:rsidP="00134F3F">
            <w:pPr>
              <w:keepNext/>
              <w:rPr>
                <w:rFonts w:asciiTheme="minorHAnsi" w:hAnsiTheme="minorHAnsi"/>
                <w:b/>
                <w:szCs w:val="18"/>
              </w:rPr>
            </w:pPr>
            <w:r w:rsidRPr="00F96361">
              <w:rPr>
                <w:rFonts w:asciiTheme="minorHAnsi" w:hAnsiTheme="minorHAnsi"/>
                <w:b/>
                <w:szCs w:val="18"/>
              </w:rPr>
              <w:lastRenderedPageBreak/>
              <w:t>E. Weigh In Charge Procedure</w:t>
            </w:r>
          </w:p>
          <w:p w14:paraId="308B25C1" w14:textId="4F4AC054"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Procedures for Refrigerant Charge using the Weigh-in Charging Procedure are given in Reference Residential Appendix RA3.2.2.2 and RA3.2.3</w:t>
            </w:r>
            <w:r w:rsidR="004E758C">
              <w:rPr>
                <w:rFonts w:asciiTheme="minorHAnsi" w:hAnsiTheme="minorHAnsi"/>
                <w:sz w:val="18"/>
                <w:szCs w:val="18"/>
              </w:rPr>
              <w:t>.</w:t>
            </w:r>
          </w:p>
        </w:tc>
      </w:tr>
      <w:tr w:rsidR="000C3D42" w:rsidRPr="00DE1690" w14:paraId="308B25C6" w14:textId="77777777" w:rsidTr="00E93366">
        <w:trPr>
          <w:trHeight w:val="432"/>
        </w:trPr>
        <w:tc>
          <w:tcPr>
            <w:tcW w:w="260" w:type="pct"/>
            <w:vAlign w:val="center"/>
          </w:tcPr>
          <w:p w14:paraId="308B25C3" w14:textId="77777777" w:rsidR="000C3D42" w:rsidRPr="00DE1690" w:rsidRDefault="000C3D42" w:rsidP="00E93366">
            <w:pPr>
              <w:pStyle w:val="FootnoteText"/>
              <w:keepNext/>
              <w:jc w:val="center"/>
              <w:rPr>
                <w:rFonts w:asciiTheme="minorHAnsi" w:hAnsiTheme="minorHAnsi"/>
                <w:sz w:val="18"/>
                <w:szCs w:val="18"/>
              </w:rPr>
            </w:pPr>
            <w:r w:rsidRPr="00DE1690">
              <w:rPr>
                <w:rFonts w:asciiTheme="minorHAnsi" w:hAnsiTheme="minorHAnsi"/>
                <w:sz w:val="18"/>
                <w:szCs w:val="18"/>
              </w:rPr>
              <w:t>01</w:t>
            </w:r>
          </w:p>
        </w:tc>
        <w:tc>
          <w:tcPr>
            <w:tcW w:w="2240" w:type="pct"/>
            <w:vAlign w:val="center"/>
          </w:tcPr>
          <w:p w14:paraId="6DBE92A6" w14:textId="56A4AB19" w:rsidR="00134F3F" w:rsidRDefault="000C3D42" w:rsidP="0069704E">
            <w:pPr>
              <w:keepNext/>
              <w:rPr>
                <w:rFonts w:asciiTheme="minorHAnsi" w:hAnsiTheme="minorHAnsi"/>
                <w:sz w:val="18"/>
                <w:szCs w:val="18"/>
              </w:rPr>
            </w:pPr>
            <w:r w:rsidRPr="00DE1690">
              <w:rPr>
                <w:rFonts w:asciiTheme="minorHAnsi" w:hAnsiTheme="minorHAnsi"/>
                <w:sz w:val="18"/>
                <w:szCs w:val="18"/>
              </w:rPr>
              <w:t xml:space="preserve">Measured Condenser </w:t>
            </w:r>
            <w:r w:rsidR="003B37D1">
              <w:rPr>
                <w:rFonts w:asciiTheme="minorHAnsi" w:hAnsiTheme="minorHAnsi"/>
                <w:sz w:val="18"/>
                <w:szCs w:val="18"/>
              </w:rPr>
              <w:t>A</w:t>
            </w:r>
            <w:r w:rsidRPr="00DE1690">
              <w:rPr>
                <w:rFonts w:asciiTheme="minorHAnsi" w:hAnsiTheme="minorHAnsi"/>
                <w:sz w:val="18"/>
                <w:szCs w:val="18"/>
              </w:rPr>
              <w:t xml:space="preserve">ir </w:t>
            </w:r>
            <w:r w:rsidR="003B37D1">
              <w:rPr>
                <w:rFonts w:asciiTheme="minorHAnsi" w:hAnsiTheme="minorHAnsi"/>
                <w:sz w:val="18"/>
                <w:szCs w:val="18"/>
              </w:rPr>
              <w:t>E</w:t>
            </w:r>
            <w:r w:rsidRPr="00DE1690">
              <w:rPr>
                <w:rFonts w:asciiTheme="minorHAnsi" w:hAnsiTheme="minorHAnsi"/>
                <w:sz w:val="18"/>
                <w:szCs w:val="18"/>
              </w:rPr>
              <w:t xml:space="preserve">ntering </w:t>
            </w:r>
            <w:r w:rsidR="003B37D1">
              <w:rPr>
                <w:rFonts w:asciiTheme="minorHAnsi" w:hAnsiTheme="minorHAnsi"/>
                <w:sz w:val="18"/>
                <w:szCs w:val="18"/>
              </w:rPr>
              <w:t>D</w:t>
            </w:r>
            <w:r w:rsidRPr="00DE1690">
              <w:rPr>
                <w:rFonts w:asciiTheme="minorHAnsi" w:hAnsiTheme="minorHAnsi"/>
                <w:sz w:val="18"/>
                <w:szCs w:val="18"/>
              </w:rPr>
              <w:t xml:space="preserve">ry-bulb </w:t>
            </w:r>
            <w:r w:rsidR="003B37D1">
              <w:rPr>
                <w:rFonts w:asciiTheme="minorHAnsi" w:hAnsiTheme="minorHAnsi"/>
                <w:sz w:val="18"/>
                <w:szCs w:val="18"/>
              </w:rPr>
              <w:t>T</w:t>
            </w:r>
            <w:r w:rsidRPr="00DE1690">
              <w:rPr>
                <w:rFonts w:asciiTheme="minorHAnsi" w:hAnsiTheme="minorHAnsi"/>
                <w:sz w:val="18"/>
                <w:szCs w:val="18"/>
              </w:rPr>
              <w:t xml:space="preserve">emperature </w:t>
            </w:r>
          </w:p>
          <w:p w14:paraId="308B25C4" w14:textId="5FA131F3"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(T </w:t>
            </w:r>
            <w:r w:rsidRPr="00DE1690">
              <w:rPr>
                <w:rFonts w:asciiTheme="minorHAnsi" w:hAnsiTheme="minorHAnsi"/>
                <w:sz w:val="18"/>
                <w:szCs w:val="18"/>
                <w:vertAlign w:val="subscript"/>
              </w:rPr>
              <w:t>condenser, db</w:t>
            </w:r>
            <w:r w:rsidRPr="00DE1690">
              <w:rPr>
                <w:rFonts w:asciiTheme="minorHAnsi" w:hAnsiTheme="minorHAnsi"/>
                <w:sz w:val="18"/>
                <w:szCs w:val="18"/>
              </w:rPr>
              <w:t>)</w:t>
            </w:r>
            <w:r w:rsidRPr="00DE1690" w:rsidDel="00264783">
              <w:rPr>
                <w:rFonts w:asciiTheme="minorHAnsi" w:hAnsiTheme="minorHAnsi"/>
                <w:sz w:val="18"/>
                <w:szCs w:val="18"/>
              </w:rPr>
              <w:t xml:space="preserve"> </w:t>
            </w:r>
            <w:r w:rsidRPr="00DE1690">
              <w:rPr>
                <w:rFonts w:asciiTheme="minorHAnsi" w:hAnsiTheme="minorHAnsi"/>
                <w:sz w:val="18"/>
                <w:szCs w:val="18"/>
              </w:rPr>
              <w:t>(</w:t>
            </w:r>
            <w:r w:rsidR="00A0649C">
              <w:rPr>
                <w:rFonts w:asciiTheme="minorHAnsi" w:hAnsiTheme="minorHAnsi"/>
                <w:sz w:val="18"/>
                <w:szCs w:val="18"/>
              </w:rPr>
              <w:t>°</w:t>
            </w:r>
            <w:r w:rsidRPr="00DE1690">
              <w:rPr>
                <w:rFonts w:asciiTheme="minorHAnsi" w:hAnsiTheme="minorHAnsi"/>
                <w:sz w:val="18"/>
                <w:szCs w:val="18"/>
              </w:rPr>
              <w:t>F)</w:t>
            </w:r>
          </w:p>
        </w:tc>
        <w:tc>
          <w:tcPr>
            <w:tcW w:w="2500" w:type="pct"/>
            <w:vAlign w:val="center"/>
          </w:tcPr>
          <w:p w14:paraId="308B25C5" w14:textId="77777777" w:rsidR="000C3D42" w:rsidRPr="00DE1690" w:rsidRDefault="000C3D42" w:rsidP="00E93366">
            <w:pPr>
              <w:keepNext/>
              <w:spacing w:after="60"/>
              <w:rPr>
                <w:rFonts w:asciiTheme="minorHAnsi" w:hAnsiTheme="minorHAnsi"/>
                <w:sz w:val="18"/>
                <w:szCs w:val="18"/>
              </w:rPr>
            </w:pPr>
          </w:p>
        </w:tc>
      </w:tr>
      <w:tr w:rsidR="000C3D42" w:rsidRPr="00DE1690" w14:paraId="308B25CA" w14:textId="77777777" w:rsidTr="00E93366">
        <w:trPr>
          <w:trHeight w:val="432"/>
        </w:trPr>
        <w:tc>
          <w:tcPr>
            <w:tcW w:w="260" w:type="pct"/>
            <w:vAlign w:val="center"/>
          </w:tcPr>
          <w:p w14:paraId="308B25C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02</w:t>
            </w:r>
          </w:p>
        </w:tc>
        <w:tc>
          <w:tcPr>
            <w:tcW w:w="2240" w:type="pct"/>
            <w:vAlign w:val="center"/>
          </w:tcPr>
          <w:p w14:paraId="308B25C8" w14:textId="310FA4EB"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Specify the </w:t>
            </w:r>
            <w:r w:rsidR="003B37D1">
              <w:rPr>
                <w:rFonts w:asciiTheme="minorHAnsi" w:hAnsiTheme="minorHAnsi"/>
                <w:sz w:val="18"/>
                <w:szCs w:val="18"/>
              </w:rPr>
              <w:t>M</w:t>
            </w:r>
            <w:r w:rsidRPr="00DE1690">
              <w:rPr>
                <w:rFonts w:asciiTheme="minorHAnsi" w:hAnsiTheme="minorHAnsi"/>
                <w:sz w:val="18"/>
                <w:szCs w:val="18"/>
              </w:rPr>
              <w:t xml:space="preserve">ethod of </w:t>
            </w:r>
            <w:r w:rsidR="003B37D1">
              <w:rPr>
                <w:rFonts w:asciiTheme="minorHAnsi" w:hAnsiTheme="minorHAnsi"/>
                <w:sz w:val="18"/>
                <w:szCs w:val="18"/>
              </w:rPr>
              <w:t>W</w:t>
            </w:r>
            <w:r w:rsidRPr="00DE1690">
              <w:rPr>
                <w:rFonts w:asciiTheme="minorHAnsi" w:hAnsiTheme="minorHAnsi"/>
                <w:sz w:val="18"/>
                <w:szCs w:val="18"/>
              </w:rPr>
              <w:t>eigh-in</w:t>
            </w:r>
          </w:p>
        </w:tc>
        <w:tc>
          <w:tcPr>
            <w:tcW w:w="2500" w:type="pct"/>
            <w:vAlign w:val="center"/>
          </w:tcPr>
          <w:p w14:paraId="308B25C9" w14:textId="77777777" w:rsidR="000C3D42" w:rsidRPr="00DE1690" w:rsidRDefault="000C3D42" w:rsidP="00E93366">
            <w:pPr>
              <w:keepNext/>
              <w:rPr>
                <w:rFonts w:asciiTheme="minorHAnsi" w:hAnsiTheme="minorHAnsi"/>
                <w:sz w:val="18"/>
                <w:szCs w:val="18"/>
              </w:rPr>
            </w:pPr>
          </w:p>
        </w:tc>
      </w:tr>
      <w:tr w:rsidR="000C3D42" w:rsidRPr="00DE1690" w14:paraId="308B25CE" w14:textId="77777777" w:rsidTr="00E93366">
        <w:trPr>
          <w:trHeight w:val="432"/>
        </w:trPr>
        <w:tc>
          <w:tcPr>
            <w:tcW w:w="260" w:type="pct"/>
            <w:vAlign w:val="center"/>
          </w:tcPr>
          <w:p w14:paraId="308B25C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03</w:t>
            </w:r>
          </w:p>
        </w:tc>
        <w:tc>
          <w:tcPr>
            <w:tcW w:w="2240" w:type="pct"/>
            <w:vAlign w:val="center"/>
          </w:tcPr>
          <w:p w14:paraId="308B25CC" w14:textId="40368C8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for </w:t>
            </w:r>
            <w:r w:rsidR="003B37D1">
              <w:rPr>
                <w:rFonts w:asciiTheme="minorHAnsi" w:hAnsiTheme="minorHAnsi"/>
                <w:sz w:val="18"/>
                <w:szCs w:val="18"/>
              </w:rPr>
              <w:t>C</w:t>
            </w:r>
            <w:r w:rsidRPr="00DE1690">
              <w:rPr>
                <w:rFonts w:asciiTheme="minorHAnsi" w:hAnsiTheme="minorHAnsi"/>
                <w:sz w:val="18"/>
                <w:szCs w:val="18"/>
              </w:rPr>
              <w:t>ondenser (lbs, oz.)</w:t>
            </w:r>
          </w:p>
        </w:tc>
        <w:tc>
          <w:tcPr>
            <w:tcW w:w="2500" w:type="pct"/>
            <w:vAlign w:val="center"/>
          </w:tcPr>
          <w:p w14:paraId="308B25CD" w14:textId="77777777" w:rsidR="000C3D42" w:rsidRPr="00DE1690" w:rsidRDefault="000C3D42" w:rsidP="00E93366">
            <w:pPr>
              <w:keepNext/>
              <w:rPr>
                <w:rFonts w:asciiTheme="minorHAnsi" w:hAnsiTheme="minorHAnsi"/>
                <w:sz w:val="18"/>
                <w:szCs w:val="18"/>
              </w:rPr>
            </w:pPr>
          </w:p>
        </w:tc>
      </w:tr>
      <w:tr w:rsidR="000C3D42" w:rsidRPr="00DE1690" w14:paraId="308B25D2" w14:textId="77777777" w:rsidTr="00E93366">
        <w:trPr>
          <w:trHeight w:val="432"/>
        </w:trPr>
        <w:tc>
          <w:tcPr>
            <w:tcW w:w="260" w:type="pct"/>
            <w:vAlign w:val="center"/>
          </w:tcPr>
          <w:p w14:paraId="308B25C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04</w:t>
            </w:r>
          </w:p>
        </w:tc>
        <w:tc>
          <w:tcPr>
            <w:tcW w:w="2240" w:type="pct"/>
            <w:vAlign w:val="center"/>
          </w:tcPr>
          <w:p w14:paraId="308B25D0" w14:textId="07BB24D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1" w14:textId="77777777" w:rsidR="000C3D42" w:rsidRPr="00DE1690" w:rsidRDefault="000C3D42" w:rsidP="00E93366">
            <w:pPr>
              <w:keepNext/>
              <w:rPr>
                <w:rFonts w:asciiTheme="minorHAnsi" w:hAnsiTheme="minorHAnsi"/>
                <w:sz w:val="18"/>
                <w:szCs w:val="18"/>
              </w:rPr>
            </w:pPr>
          </w:p>
        </w:tc>
      </w:tr>
      <w:tr w:rsidR="000C3D42" w:rsidRPr="00DE1690" w14:paraId="308B25D6" w14:textId="77777777" w:rsidTr="00E93366">
        <w:trPr>
          <w:trHeight w:val="432"/>
        </w:trPr>
        <w:tc>
          <w:tcPr>
            <w:tcW w:w="260" w:type="pct"/>
            <w:vAlign w:val="center"/>
          </w:tcPr>
          <w:p w14:paraId="308B25D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05</w:t>
            </w:r>
          </w:p>
        </w:tc>
        <w:tc>
          <w:tcPr>
            <w:tcW w:w="2240" w:type="pct"/>
            <w:vAlign w:val="center"/>
          </w:tcPr>
          <w:p w14:paraId="308B25D4" w14:textId="31810C3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D5" w14:textId="77777777" w:rsidR="000C3D42" w:rsidRPr="00DE1690" w:rsidRDefault="000C3D42" w:rsidP="00E93366">
            <w:pPr>
              <w:keepNext/>
              <w:rPr>
                <w:rFonts w:asciiTheme="minorHAnsi" w:hAnsiTheme="minorHAnsi"/>
                <w:sz w:val="18"/>
                <w:szCs w:val="18"/>
              </w:rPr>
            </w:pPr>
          </w:p>
        </w:tc>
      </w:tr>
      <w:tr w:rsidR="000C3D42" w:rsidRPr="00DE1690" w14:paraId="308B25DA" w14:textId="77777777" w:rsidTr="00E93366">
        <w:trPr>
          <w:trHeight w:val="432"/>
        </w:trPr>
        <w:tc>
          <w:tcPr>
            <w:tcW w:w="260" w:type="pct"/>
            <w:vAlign w:val="center"/>
          </w:tcPr>
          <w:p w14:paraId="308B25D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06</w:t>
            </w:r>
          </w:p>
        </w:tc>
        <w:tc>
          <w:tcPr>
            <w:tcW w:w="2240" w:type="pct"/>
            <w:vAlign w:val="center"/>
          </w:tcPr>
          <w:p w14:paraId="308B25D8" w14:textId="3EBF92F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D9" w14:textId="77777777" w:rsidR="000C3D42" w:rsidRPr="00DE1690" w:rsidRDefault="000C3D42" w:rsidP="00E93366">
            <w:pPr>
              <w:keepNext/>
              <w:rPr>
                <w:rFonts w:asciiTheme="minorHAnsi" w:hAnsiTheme="minorHAnsi"/>
                <w:sz w:val="18"/>
                <w:szCs w:val="18"/>
              </w:rPr>
            </w:pPr>
          </w:p>
        </w:tc>
      </w:tr>
      <w:tr w:rsidR="000C3D42" w:rsidRPr="00DE1690" w14:paraId="308B25DE" w14:textId="77777777" w:rsidTr="00E93366">
        <w:trPr>
          <w:trHeight w:val="432"/>
        </w:trPr>
        <w:tc>
          <w:tcPr>
            <w:tcW w:w="260" w:type="pct"/>
            <w:vAlign w:val="center"/>
          </w:tcPr>
          <w:p w14:paraId="308B25D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07</w:t>
            </w:r>
          </w:p>
        </w:tc>
        <w:tc>
          <w:tcPr>
            <w:tcW w:w="2240" w:type="pct"/>
            <w:vAlign w:val="center"/>
          </w:tcPr>
          <w:p w14:paraId="308B25DC" w14:textId="56752162"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D" w14:textId="77777777" w:rsidR="000C3D42" w:rsidRPr="00DE1690" w:rsidRDefault="000C3D42" w:rsidP="00E93366">
            <w:pPr>
              <w:keepNext/>
              <w:rPr>
                <w:rFonts w:asciiTheme="minorHAnsi" w:hAnsiTheme="minorHAnsi"/>
                <w:sz w:val="18"/>
                <w:szCs w:val="18"/>
              </w:rPr>
            </w:pPr>
          </w:p>
        </w:tc>
      </w:tr>
      <w:tr w:rsidR="000C3D42" w:rsidRPr="00DE1690" w14:paraId="308B25E2" w14:textId="77777777" w:rsidTr="00E93366">
        <w:trPr>
          <w:trHeight w:val="432"/>
        </w:trPr>
        <w:tc>
          <w:tcPr>
            <w:tcW w:w="260" w:type="pct"/>
            <w:vAlign w:val="center"/>
          </w:tcPr>
          <w:p w14:paraId="308B25D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08</w:t>
            </w:r>
          </w:p>
        </w:tc>
        <w:tc>
          <w:tcPr>
            <w:tcW w:w="2240" w:type="pct"/>
            <w:vAlign w:val="center"/>
          </w:tcPr>
          <w:p w14:paraId="308B25E0" w14:textId="668E93C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E1" w14:textId="77777777" w:rsidR="000C3D42" w:rsidRPr="00DE1690" w:rsidRDefault="000C3D42" w:rsidP="00E93366">
            <w:pPr>
              <w:keepNext/>
              <w:rPr>
                <w:rFonts w:asciiTheme="minorHAnsi" w:hAnsiTheme="minorHAnsi"/>
                <w:sz w:val="18"/>
                <w:szCs w:val="18"/>
              </w:rPr>
            </w:pPr>
          </w:p>
        </w:tc>
      </w:tr>
      <w:tr w:rsidR="000C3D42" w:rsidRPr="00DE1690" w14:paraId="308B25E6" w14:textId="77777777" w:rsidTr="00E93366">
        <w:trPr>
          <w:trHeight w:val="432"/>
        </w:trPr>
        <w:tc>
          <w:tcPr>
            <w:tcW w:w="260" w:type="pct"/>
            <w:vAlign w:val="center"/>
          </w:tcPr>
          <w:p w14:paraId="308B25E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09</w:t>
            </w:r>
          </w:p>
        </w:tc>
        <w:tc>
          <w:tcPr>
            <w:tcW w:w="2240" w:type="pct"/>
            <w:vAlign w:val="center"/>
          </w:tcPr>
          <w:p w14:paraId="308B25E4" w14:textId="06C817B5"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E5" w14:textId="77777777" w:rsidR="000C3D42" w:rsidRPr="00DE1690" w:rsidRDefault="000C3D42" w:rsidP="00E93366">
            <w:pPr>
              <w:keepNext/>
              <w:rPr>
                <w:rFonts w:asciiTheme="minorHAnsi" w:hAnsiTheme="minorHAnsi"/>
                <w:sz w:val="18"/>
                <w:szCs w:val="18"/>
              </w:rPr>
            </w:pPr>
          </w:p>
        </w:tc>
      </w:tr>
      <w:tr w:rsidR="000C3D42" w:rsidRPr="00DE1690" w14:paraId="308B25EA" w14:textId="77777777" w:rsidTr="00E93366">
        <w:trPr>
          <w:trHeight w:val="432"/>
        </w:trPr>
        <w:tc>
          <w:tcPr>
            <w:tcW w:w="260" w:type="pct"/>
            <w:vAlign w:val="center"/>
          </w:tcPr>
          <w:p w14:paraId="308B25E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10</w:t>
            </w:r>
          </w:p>
        </w:tc>
        <w:tc>
          <w:tcPr>
            <w:tcW w:w="2240" w:type="pct"/>
            <w:vAlign w:val="center"/>
          </w:tcPr>
          <w:p w14:paraId="308B25E8" w14:textId="4542292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Charge </w:t>
            </w:r>
            <w:r w:rsidR="003B37D1">
              <w:rPr>
                <w:rFonts w:asciiTheme="minorHAnsi" w:hAnsiTheme="minorHAnsi"/>
                <w:sz w:val="18"/>
                <w:szCs w:val="18"/>
              </w:rPr>
              <w:t>A</w:t>
            </w:r>
            <w:r w:rsidRPr="00DE1690">
              <w:rPr>
                <w:rFonts w:asciiTheme="minorHAnsi" w:hAnsiTheme="minorHAnsi"/>
                <w:sz w:val="18"/>
                <w:szCs w:val="18"/>
              </w:rPr>
              <w:t xml:space="preserve">djustment to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from </w:t>
            </w:r>
            <w:r w:rsidR="003B37D1">
              <w:rPr>
                <w:rFonts w:asciiTheme="minorHAnsi" w:hAnsiTheme="minorHAnsi"/>
                <w:sz w:val="18"/>
                <w:szCs w:val="18"/>
              </w:rPr>
              <w:t>M</w:t>
            </w:r>
            <w:r w:rsidRPr="00DE1690">
              <w:rPr>
                <w:rFonts w:asciiTheme="minorHAnsi" w:hAnsiTheme="minorHAnsi"/>
                <w:sz w:val="18"/>
                <w:szCs w:val="18"/>
              </w:rPr>
              <w:t xml:space="preserve">anufacturer’s </w:t>
            </w:r>
            <w:r w:rsidR="003B37D1">
              <w:rPr>
                <w:rFonts w:asciiTheme="minorHAnsi" w:hAnsiTheme="minorHAnsi"/>
                <w:sz w:val="18"/>
                <w:szCs w:val="18"/>
              </w:rPr>
              <w:t>S</w:t>
            </w:r>
            <w:r w:rsidRPr="00DE1690">
              <w:rPr>
                <w:rFonts w:asciiTheme="minorHAnsi" w:hAnsiTheme="minorHAnsi"/>
                <w:sz w:val="18"/>
                <w:szCs w:val="18"/>
              </w:rPr>
              <w:t>pecifications (ounces, positive = add, negative = remove)</w:t>
            </w:r>
          </w:p>
        </w:tc>
        <w:tc>
          <w:tcPr>
            <w:tcW w:w="2500" w:type="pct"/>
            <w:vAlign w:val="center"/>
          </w:tcPr>
          <w:p w14:paraId="308B25E9" w14:textId="77777777" w:rsidR="000C3D42" w:rsidRPr="00DE1690" w:rsidRDefault="000C3D42" w:rsidP="00E93366">
            <w:pPr>
              <w:keepNext/>
              <w:rPr>
                <w:rFonts w:asciiTheme="minorHAnsi" w:hAnsiTheme="minorHAnsi"/>
                <w:sz w:val="18"/>
                <w:szCs w:val="18"/>
              </w:rPr>
            </w:pPr>
          </w:p>
        </w:tc>
      </w:tr>
      <w:tr w:rsidR="000C3D42" w:rsidRPr="00DE1690" w14:paraId="308B25EE" w14:textId="77777777" w:rsidTr="00E93366">
        <w:trPr>
          <w:trHeight w:val="432"/>
        </w:trPr>
        <w:tc>
          <w:tcPr>
            <w:tcW w:w="260" w:type="pct"/>
            <w:vAlign w:val="center"/>
          </w:tcPr>
          <w:p w14:paraId="308B25E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11</w:t>
            </w:r>
          </w:p>
        </w:tc>
        <w:tc>
          <w:tcPr>
            <w:tcW w:w="2240" w:type="pct"/>
            <w:vAlign w:val="center"/>
          </w:tcPr>
          <w:p w14:paraId="308B25EC" w14:textId="1630E7E7"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R</w:t>
            </w:r>
            <w:r w:rsidRPr="00DE1690">
              <w:rPr>
                <w:rFonts w:asciiTheme="minorHAnsi" w:hAnsiTheme="minorHAnsi"/>
                <w:sz w:val="18"/>
                <w:szCs w:val="18"/>
              </w:rPr>
              <w:t xml:space="preserve">equired to be </w:t>
            </w:r>
            <w:r w:rsidR="003B37D1">
              <w:rPr>
                <w:rFonts w:asciiTheme="minorHAnsi" w:hAnsiTheme="minorHAnsi"/>
                <w:sz w:val="18"/>
                <w:szCs w:val="18"/>
              </w:rPr>
              <w:t>W</w:t>
            </w:r>
            <w:r w:rsidRPr="00DE1690">
              <w:rPr>
                <w:rFonts w:asciiTheme="minorHAnsi" w:hAnsiTheme="minorHAnsi"/>
                <w:sz w:val="18"/>
                <w:szCs w:val="18"/>
              </w:rPr>
              <w:t xml:space="preserve">eighed in by the </w:t>
            </w:r>
            <w:r w:rsidR="003B37D1">
              <w:rPr>
                <w:rFonts w:asciiTheme="minorHAnsi" w:hAnsiTheme="minorHAnsi"/>
                <w:sz w:val="18"/>
                <w:szCs w:val="18"/>
              </w:rPr>
              <w:t>I</w:t>
            </w:r>
            <w:r w:rsidRPr="00DE1690">
              <w:rPr>
                <w:rFonts w:asciiTheme="minorHAnsi" w:hAnsiTheme="minorHAnsi"/>
                <w:sz w:val="18"/>
                <w:szCs w:val="18"/>
              </w:rPr>
              <w:t>nstaller (lbs, oz)</w:t>
            </w:r>
          </w:p>
        </w:tc>
        <w:tc>
          <w:tcPr>
            <w:tcW w:w="2500" w:type="pct"/>
            <w:vAlign w:val="center"/>
          </w:tcPr>
          <w:p w14:paraId="308B25ED" w14:textId="77777777" w:rsidR="000C3D42" w:rsidRPr="00DE1690" w:rsidRDefault="000C3D42" w:rsidP="00E93366">
            <w:pPr>
              <w:keepNext/>
              <w:rPr>
                <w:rFonts w:asciiTheme="minorHAnsi" w:hAnsiTheme="minorHAnsi"/>
                <w:sz w:val="18"/>
                <w:szCs w:val="18"/>
              </w:rPr>
            </w:pPr>
          </w:p>
        </w:tc>
      </w:tr>
      <w:tr w:rsidR="000C3D42" w:rsidRPr="00DE1690" w14:paraId="308B25F2" w14:textId="77777777" w:rsidTr="00E93366">
        <w:trPr>
          <w:trHeight w:val="432"/>
        </w:trPr>
        <w:tc>
          <w:tcPr>
            <w:tcW w:w="260" w:type="pct"/>
            <w:vAlign w:val="center"/>
          </w:tcPr>
          <w:p w14:paraId="308B25E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12</w:t>
            </w:r>
          </w:p>
        </w:tc>
        <w:tc>
          <w:tcPr>
            <w:tcW w:w="2240" w:type="pct"/>
            <w:vAlign w:val="center"/>
          </w:tcPr>
          <w:p w14:paraId="308B25F0" w14:textId="6D3D47A1"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W</w:t>
            </w:r>
            <w:r w:rsidRPr="00DE1690">
              <w:rPr>
                <w:rFonts w:asciiTheme="minorHAnsi" w:hAnsiTheme="minorHAnsi"/>
                <w:sz w:val="18"/>
                <w:szCs w:val="18"/>
              </w:rPr>
              <w:t>eighed in by Installer (lbs, oz)</w:t>
            </w:r>
          </w:p>
        </w:tc>
        <w:tc>
          <w:tcPr>
            <w:tcW w:w="2500" w:type="pct"/>
            <w:vAlign w:val="center"/>
          </w:tcPr>
          <w:p w14:paraId="308B25F1" w14:textId="77777777" w:rsidR="000C3D42" w:rsidRPr="00DE1690" w:rsidRDefault="000C3D42" w:rsidP="00E93366">
            <w:pPr>
              <w:keepNext/>
              <w:rPr>
                <w:rFonts w:asciiTheme="minorHAnsi" w:hAnsiTheme="minorHAnsi"/>
                <w:sz w:val="18"/>
                <w:szCs w:val="18"/>
              </w:rPr>
            </w:pPr>
          </w:p>
        </w:tc>
      </w:tr>
      <w:tr w:rsidR="00A0649C" w:rsidRPr="00DE1690" w14:paraId="308B25F5" w14:textId="77777777" w:rsidTr="00A0649C">
        <w:trPr>
          <w:trHeight w:val="432"/>
        </w:trPr>
        <w:tc>
          <w:tcPr>
            <w:tcW w:w="260" w:type="pct"/>
            <w:vAlign w:val="center"/>
          </w:tcPr>
          <w:p w14:paraId="308B25F3" w14:textId="77777777" w:rsidR="00A0649C" w:rsidRPr="00DE1690" w:rsidRDefault="00A0649C" w:rsidP="00E93366">
            <w:pPr>
              <w:keepNext/>
              <w:jc w:val="center"/>
              <w:rPr>
                <w:rFonts w:asciiTheme="minorHAnsi" w:hAnsiTheme="minorHAnsi"/>
                <w:sz w:val="18"/>
                <w:szCs w:val="18"/>
              </w:rPr>
            </w:pPr>
            <w:r w:rsidRPr="00DE1690">
              <w:rPr>
                <w:rFonts w:asciiTheme="minorHAnsi" w:hAnsiTheme="minorHAnsi"/>
                <w:sz w:val="18"/>
                <w:szCs w:val="18"/>
              </w:rPr>
              <w:t>13</w:t>
            </w:r>
          </w:p>
        </w:tc>
        <w:tc>
          <w:tcPr>
            <w:tcW w:w="2240" w:type="pct"/>
            <w:vAlign w:val="center"/>
          </w:tcPr>
          <w:p w14:paraId="33914232" w14:textId="77777777" w:rsidR="00A0649C" w:rsidRPr="00DE1690" w:rsidRDefault="00A0649C" w:rsidP="00E93366">
            <w:pPr>
              <w:keepNext/>
              <w:rPr>
                <w:rFonts w:asciiTheme="minorHAnsi" w:hAnsiTheme="minorHAnsi"/>
                <w:sz w:val="18"/>
                <w:szCs w:val="18"/>
              </w:rPr>
            </w:pPr>
            <w:r>
              <w:rPr>
                <w:rFonts w:asciiTheme="minorHAnsi" w:hAnsiTheme="minorHAnsi"/>
                <w:sz w:val="18"/>
                <w:szCs w:val="18"/>
              </w:rPr>
              <w:t>C</w:t>
            </w:r>
            <w:r w:rsidRPr="00DE1690">
              <w:rPr>
                <w:rFonts w:asciiTheme="minorHAnsi" w:hAnsiTheme="minorHAnsi"/>
                <w:sz w:val="18"/>
                <w:szCs w:val="18"/>
              </w:rPr>
              <w:t xml:space="preserve">ompliance </w:t>
            </w:r>
            <w:r>
              <w:rPr>
                <w:rFonts w:asciiTheme="minorHAnsi" w:hAnsiTheme="minorHAnsi"/>
                <w:sz w:val="18"/>
                <w:szCs w:val="18"/>
              </w:rPr>
              <w:t>S</w:t>
            </w:r>
            <w:r w:rsidRPr="00DE1690">
              <w:rPr>
                <w:rFonts w:asciiTheme="minorHAnsi" w:hAnsiTheme="minorHAnsi"/>
                <w:sz w:val="18"/>
                <w:szCs w:val="18"/>
              </w:rPr>
              <w:t xml:space="preserve">tatement: </w:t>
            </w:r>
          </w:p>
        </w:tc>
        <w:tc>
          <w:tcPr>
            <w:tcW w:w="2500" w:type="pct"/>
            <w:vAlign w:val="center"/>
          </w:tcPr>
          <w:p w14:paraId="308B25F4" w14:textId="7AFC13D1" w:rsidR="00A0649C" w:rsidRPr="00DE1690" w:rsidRDefault="00A0649C" w:rsidP="00E93366">
            <w:pPr>
              <w:keepNext/>
              <w:rPr>
                <w:rFonts w:asciiTheme="minorHAnsi" w:hAnsiTheme="minorHAnsi"/>
                <w:sz w:val="18"/>
                <w:szCs w:val="18"/>
              </w:rPr>
            </w:pPr>
          </w:p>
        </w:tc>
      </w:tr>
    </w:tbl>
    <w:p w14:paraId="308B25F6" w14:textId="0BB967A1" w:rsidR="00205EA9" w:rsidRDefault="00205EA9" w:rsidP="000C3D42">
      <w:pPr>
        <w:rPr>
          <w:rFonts w:asciiTheme="minorHAnsi" w:hAnsiTheme="minorHAnsi"/>
          <w:sz w:val="18"/>
          <w:szCs w:val="18"/>
        </w:rPr>
      </w:pPr>
    </w:p>
    <w:p w14:paraId="24D49DE0" w14:textId="5146AFD3" w:rsidR="000C3D42" w:rsidRPr="00DE1690" w:rsidRDefault="000C3D42" w:rsidP="000C3D42">
      <w:pPr>
        <w:rPr>
          <w:rFonts w:asciiTheme="minorHAnsi" w:hAnsiTheme="minorHAnsi"/>
          <w:sz w:val="18"/>
          <w:szCs w:val="18"/>
        </w:rPr>
      </w:pPr>
    </w:p>
    <w:p w14:paraId="232BAE6C" w14:textId="77777777" w:rsidR="003E0D05" w:rsidRDefault="003E0D05">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10408"/>
      </w:tblGrid>
      <w:tr w:rsidR="000C3D42" w:rsidRPr="00DE1690" w14:paraId="308B25F8" w14:textId="77777777" w:rsidTr="00134F3F">
        <w:trPr>
          <w:trHeight w:val="215"/>
        </w:trPr>
        <w:tc>
          <w:tcPr>
            <w:tcW w:w="5000" w:type="pct"/>
            <w:gridSpan w:val="2"/>
          </w:tcPr>
          <w:p w14:paraId="308B25F7" w14:textId="50FEA7CD" w:rsidR="000C3D42" w:rsidRPr="00DE1690" w:rsidRDefault="000C3D42" w:rsidP="00C209E7">
            <w:pPr>
              <w:rPr>
                <w:rFonts w:asciiTheme="minorHAnsi" w:hAnsiTheme="minorHAnsi"/>
                <w:sz w:val="18"/>
                <w:szCs w:val="18"/>
              </w:rPr>
            </w:pPr>
            <w:r w:rsidRPr="002B7DA5">
              <w:rPr>
                <w:rFonts w:asciiTheme="minorHAnsi" w:hAnsiTheme="minorHAnsi" w:cs="Arial"/>
                <w:b/>
                <w:caps/>
                <w:szCs w:val="18"/>
              </w:rPr>
              <w:t xml:space="preserve">F. </w:t>
            </w:r>
            <w:r w:rsidR="004772B4" w:rsidRPr="002B7DA5">
              <w:rPr>
                <w:rFonts w:ascii="Calibri" w:hAnsi="Calibri"/>
                <w:b/>
                <w:szCs w:val="18"/>
              </w:rPr>
              <w:t>Weigh In Charge Procedure – Additional Requirements</w:t>
            </w:r>
          </w:p>
        </w:tc>
      </w:tr>
      <w:tr w:rsidR="000C3D42" w:rsidRPr="00DE1690" w14:paraId="308B25FB" w14:textId="77777777" w:rsidTr="00E93366">
        <w:trPr>
          <w:trHeight w:val="326"/>
        </w:trPr>
        <w:tc>
          <w:tcPr>
            <w:tcW w:w="276" w:type="pct"/>
            <w:vAlign w:val="center"/>
          </w:tcPr>
          <w:p w14:paraId="308B25F9" w14:textId="77777777" w:rsidR="000C3D42" w:rsidRPr="00134F3F" w:rsidRDefault="000C3D42" w:rsidP="00134F3F">
            <w:pPr>
              <w:jc w:val="center"/>
              <w:rPr>
                <w:rFonts w:asciiTheme="minorHAnsi" w:hAnsiTheme="minorHAnsi"/>
                <w:sz w:val="18"/>
                <w:szCs w:val="18"/>
              </w:rPr>
            </w:pPr>
            <w:r w:rsidRPr="00134F3F">
              <w:rPr>
                <w:rFonts w:asciiTheme="minorHAnsi" w:hAnsiTheme="minorHAnsi"/>
                <w:sz w:val="18"/>
                <w:szCs w:val="18"/>
              </w:rPr>
              <w:t>01</w:t>
            </w:r>
          </w:p>
        </w:tc>
        <w:tc>
          <w:tcPr>
            <w:tcW w:w="4724" w:type="pct"/>
            <w:vAlign w:val="center"/>
          </w:tcPr>
          <w:p w14:paraId="308B25FA" w14:textId="77777777" w:rsidR="000C3D42" w:rsidRPr="00134F3F" w:rsidRDefault="000C3D42" w:rsidP="00E93366">
            <w:pPr>
              <w:rPr>
                <w:rFonts w:asciiTheme="minorHAnsi" w:hAnsiTheme="minorHAnsi"/>
                <w:sz w:val="18"/>
                <w:szCs w:val="18"/>
              </w:rPr>
            </w:pPr>
            <w:r w:rsidRPr="00134F3F">
              <w:rPr>
                <w:rFonts w:asciiTheme="minorHAnsi" w:hAnsiTheme="minorHAnsi"/>
                <w:sz w:val="18"/>
                <w:szCs w:val="18"/>
              </w:rPr>
              <w:t>All brazing of refrigerant lines done with dry nitrogen in lines and evaporator coil</w:t>
            </w:r>
            <w:r w:rsidR="00EC2C1F" w:rsidRPr="00134F3F">
              <w:rPr>
                <w:rFonts w:asciiTheme="minorHAnsi" w:hAnsiTheme="minorHAnsi"/>
                <w:sz w:val="18"/>
                <w:szCs w:val="18"/>
              </w:rPr>
              <w:t>.</w:t>
            </w:r>
          </w:p>
        </w:tc>
      </w:tr>
      <w:tr w:rsidR="00A729D9" w:rsidRPr="00DE1690" w14:paraId="308B25FE" w14:textId="77777777" w:rsidTr="00E93366">
        <w:trPr>
          <w:trHeight w:val="287"/>
        </w:trPr>
        <w:tc>
          <w:tcPr>
            <w:tcW w:w="276" w:type="pct"/>
            <w:vAlign w:val="center"/>
          </w:tcPr>
          <w:p w14:paraId="308B25FC" w14:textId="77777777" w:rsidR="00A729D9" w:rsidRPr="00134F3F" w:rsidRDefault="00A729D9" w:rsidP="00134F3F">
            <w:pPr>
              <w:jc w:val="center"/>
              <w:rPr>
                <w:rFonts w:asciiTheme="minorHAnsi" w:hAnsiTheme="minorHAnsi"/>
                <w:sz w:val="18"/>
                <w:szCs w:val="18"/>
              </w:rPr>
            </w:pPr>
            <w:r w:rsidRPr="00134F3F">
              <w:rPr>
                <w:rFonts w:ascii="Calibri" w:hAnsi="Calibri"/>
                <w:sz w:val="18"/>
                <w:szCs w:val="18"/>
              </w:rPr>
              <w:t>02</w:t>
            </w:r>
          </w:p>
        </w:tc>
        <w:tc>
          <w:tcPr>
            <w:tcW w:w="4724" w:type="pct"/>
            <w:vAlign w:val="center"/>
          </w:tcPr>
          <w:p w14:paraId="308B25FD" w14:textId="77777777" w:rsidR="00A729D9" w:rsidRPr="00134F3F" w:rsidRDefault="00A729D9" w:rsidP="00E93366">
            <w:pPr>
              <w:rPr>
                <w:rFonts w:asciiTheme="minorHAnsi" w:hAnsiTheme="minorHAnsi"/>
                <w:sz w:val="18"/>
                <w:szCs w:val="18"/>
              </w:rPr>
            </w:pPr>
            <w:r w:rsidRPr="00134F3F">
              <w:rPr>
                <w:rFonts w:ascii="Calibri" w:hAnsi="Calibri"/>
                <w:sz w:val="18"/>
                <w:szCs w:val="18"/>
              </w:rPr>
              <w:t>The indoor coil correction to refrigerant weight is used if it is supplied by the manufacturer.</w:t>
            </w:r>
          </w:p>
        </w:tc>
      </w:tr>
      <w:tr w:rsidR="00A729D9" w:rsidRPr="00DE1690" w14:paraId="308B2601" w14:textId="77777777" w:rsidTr="00E93366">
        <w:trPr>
          <w:trHeight w:val="432"/>
        </w:trPr>
        <w:tc>
          <w:tcPr>
            <w:tcW w:w="276" w:type="pct"/>
            <w:vAlign w:val="center"/>
          </w:tcPr>
          <w:p w14:paraId="308B25FF" w14:textId="0E29F232" w:rsidR="00A729D9" w:rsidRPr="00134F3F" w:rsidRDefault="00A729D9" w:rsidP="00134F3F">
            <w:pPr>
              <w:jc w:val="center"/>
              <w:rPr>
                <w:rFonts w:asciiTheme="minorHAnsi" w:hAnsiTheme="minorHAnsi"/>
                <w:sz w:val="18"/>
                <w:szCs w:val="18"/>
              </w:rPr>
            </w:pPr>
            <w:r w:rsidRPr="00134F3F">
              <w:rPr>
                <w:rFonts w:asciiTheme="minorHAnsi" w:hAnsiTheme="minorHAnsi"/>
                <w:sz w:val="18"/>
                <w:szCs w:val="18"/>
              </w:rPr>
              <w:t>03</w:t>
            </w:r>
          </w:p>
        </w:tc>
        <w:tc>
          <w:tcPr>
            <w:tcW w:w="4724" w:type="pct"/>
            <w:vAlign w:val="center"/>
          </w:tcPr>
          <w:p w14:paraId="308B2600" w14:textId="77777777" w:rsidR="00A729D9" w:rsidRPr="00134F3F" w:rsidRDefault="00A729D9" w:rsidP="00E93366">
            <w:pPr>
              <w:rPr>
                <w:rFonts w:asciiTheme="minorHAnsi" w:hAnsiTheme="minorHAnsi"/>
                <w:sz w:val="18"/>
                <w:szCs w:val="18"/>
              </w:rPr>
            </w:pPr>
            <w:r w:rsidRPr="00134F3F">
              <w:rPr>
                <w:rFonts w:asciiTheme="minorHAnsi" w:hAnsiTheme="minorHAnsi"/>
                <w:sz w:val="18"/>
                <w:szCs w:val="18"/>
              </w:rPr>
              <w:t>Prior to introducing refrigerant, system is evacuated to 500 microns or less and, when isolated, has risen no more than 300 microns after 5 minutes.</w:t>
            </w:r>
          </w:p>
        </w:tc>
      </w:tr>
      <w:tr w:rsidR="005A5CDF" w:rsidRPr="00464996" w14:paraId="308B2604" w14:textId="77777777" w:rsidTr="00E93366">
        <w:trPr>
          <w:trHeight w:val="432"/>
        </w:trPr>
        <w:tc>
          <w:tcPr>
            <w:tcW w:w="276" w:type="pct"/>
            <w:vAlign w:val="center"/>
          </w:tcPr>
          <w:p w14:paraId="308B2602" w14:textId="77777777" w:rsidR="005A5CDF" w:rsidRPr="00134F3F" w:rsidRDefault="005A5CDF" w:rsidP="00134F3F">
            <w:pPr>
              <w:jc w:val="center"/>
              <w:rPr>
                <w:rFonts w:ascii="Calibri" w:hAnsi="Calibri"/>
                <w:sz w:val="18"/>
                <w:szCs w:val="18"/>
              </w:rPr>
            </w:pPr>
            <w:r w:rsidRPr="00134F3F">
              <w:rPr>
                <w:rFonts w:ascii="Calibri" w:hAnsi="Calibri"/>
                <w:sz w:val="18"/>
                <w:szCs w:val="18"/>
              </w:rPr>
              <w:t>04</w:t>
            </w:r>
          </w:p>
        </w:tc>
        <w:tc>
          <w:tcPr>
            <w:tcW w:w="4724" w:type="pct"/>
            <w:vAlign w:val="center"/>
          </w:tcPr>
          <w:p w14:paraId="308B2603" w14:textId="1D0BCC0F" w:rsidR="005A5CDF" w:rsidRPr="00134F3F" w:rsidRDefault="005A5CDF" w:rsidP="00E93366">
            <w:pPr>
              <w:rPr>
                <w:rFonts w:ascii="Calibri" w:hAnsi="Calibri"/>
                <w:sz w:val="18"/>
                <w:szCs w:val="18"/>
              </w:rPr>
            </w:pPr>
            <w:r w:rsidRPr="00134F3F">
              <w:rPr>
                <w:rFonts w:ascii="Calibri" w:hAnsi="Calibri"/>
                <w:sz w:val="18"/>
                <w:szCs w:val="18"/>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 HVAC Installer Weigh-In Charging Procedure when the optional Section RA3.2.3.2 HERS Rater Observation of Weigh-In Charging Procedure is not used. As condition for such enforcement agency approval, the responsible person's signature on this compliance document affirms the installer agrees to return to correct refrigerant charge if a HERS Rater determines at a later time, when the outside temperature is 55°F or greater, that refrigerant charge correction is necessary.</w:t>
            </w:r>
          </w:p>
        </w:tc>
      </w:tr>
      <w:tr w:rsidR="00A729D9" w:rsidRPr="00DE1690" w14:paraId="308B2606" w14:textId="77777777" w:rsidTr="002E0980">
        <w:trPr>
          <w:trHeight w:val="206"/>
        </w:trPr>
        <w:tc>
          <w:tcPr>
            <w:tcW w:w="5000" w:type="pct"/>
            <w:gridSpan w:val="2"/>
            <w:vAlign w:val="center"/>
          </w:tcPr>
          <w:p w14:paraId="308B2605" w14:textId="77777777" w:rsidR="00A729D9" w:rsidRPr="00134F3F" w:rsidRDefault="00A729D9" w:rsidP="002E0980">
            <w:pPr>
              <w:spacing w:line="276" w:lineRule="auto"/>
              <w:rPr>
                <w:rFonts w:asciiTheme="minorHAnsi" w:hAnsiTheme="minorHAnsi"/>
                <w:sz w:val="18"/>
                <w:szCs w:val="18"/>
              </w:rPr>
            </w:pPr>
            <w:r w:rsidRPr="00134F3F">
              <w:rPr>
                <w:rFonts w:asciiTheme="minorHAnsi" w:eastAsia="Calibri" w:hAnsiTheme="minorHAnsi"/>
                <w:b/>
                <w:sz w:val="18"/>
                <w:szCs w:val="18"/>
              </w:rPr>
              <w:t>The responsible person’s signature on this compliance document affirms that all applicable requirements in this table have been met.</w:t>
            </w:r>
          </w:p>
        </w:tc>
      </w:tr>
    </w:tbl>
    <w:p w14:paraId="308B2609" w14:textId="0241AD62" w:rsidR="000C3D42" w:rsidRDefault="000C3D42" w:rsidP="000C3D42">
      <w:pPr>
        <w:rPr>
          <w:rFonts w:asciiTheme="minorHAnsi" w:hAnsiTheme="minorHAnsi"/>
          <w:szCs w:val="18"/>
        </w:rPr>
      </w:pPr>
    </w:p>
    <w:p w14:paraId="2E55D319" w14:textId="7A4F90E0" w:rsidR="00D57AE6" w:rsidRPr="00B667AF" w:rsidRDefault="00D57AE6" w:rsidP="00B667AF">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B667AF">
        <w:rPr>
          <w:rFonts w:asciiTheme="minorHAnsi" w:hAnsiTheme="minorHAnsi"/>
          <w:b/>
          <w:sz w:val="18"/>
          <w:szCs w:val="18"/>
        </w:rPr>
        <w:t>MCH-25d - Refrigerant Charge Verification - Fault Indicator Display (FID)</w:t>
      </w:r>
    </w:p>
    <w:p w14:paraId="2D9025EC" w14:textId="77777777" w:rsidR="00D57AE6" w:rsidRPr="002B7DA5" w:rsidRDefault="00D57AE6" w:rsidP="000C3D42">
      <w:pPr>
        <w:rPr>
          <w:rFonts w:asciiTheme="minorHAnsi" w:hAnsiTheme="minorHAnsi"/>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
        <w:gridCol w:w="5042"/>
        <w:gridCol w:w="5511"/>
      </w:tblGrid>
      <w:tr w:rsidR="000C3D42" w:rsidRPr="00DE1690" w14:paraId="308B260C" w14:textId="77777777" w:rsidTr="00C209E7">
        <w:trPr>
          <w:trHeight w:val="504"/>
        </w:trPr>
        <w:tc>
          <w:tcPr>
            <w:tcW w:w="5000" w:type="pct"/>
            <w:gridSpan w:val="3"/>
          </w:tcPr>
          <w:p w14:paraId="308B260A" w14:textId="46062BDE" w:rsidR="000C3D42" w:rsidRPr="00DE1690" w:rsidRDefault="000C3D42" w:rsidP="00E93366">
            <w:pPr>
              <w:rPr>
                <w:rFonts w:asciiTheme="minorHAnsi" w:hAnsiTheme="minorHAnsi"/>
                <w:b/>
              </w:rPr>
            </w:pPr>
            <w:r w:rsidRPr="00DE1690">
              <w:rPr>
                <w:rFonts w:asciiTheme="minorHAnsi" w:hAnsiTheme="minorHAnsi"/>
                <w:b/>
              </w:rPr>
              <w:t xml:space="preserve">G. </w:t>
            </w:r>
            <w:r w:rsidR="003E0D05">
              <w:rPr>
                <w:rFonts w:asciiTheme="minorHAnsi" w:hAnsiTheme="minorHAnsi"/>
                <w:b/>
              </w:rPr>
              <w:t>Fault</w:t>
            </w:r>
            <w:r w:rsidR="003E0D05" w:rsidRPr="00DE1690">
              <w:rPr>
                <w:rFonts w:asciiTheme="minorHAnsi" w:hAnsiTheme="minorHAnsi"/>
                <w:b/>
              </w:rPr>
              <w:t xml:space="preserve"> </w:t>
            </w:r>
            <w:r w:rsidRPr="00DE1690">
              <w:rPr>
                <w:rFonts w:asciiTheme="minorHAnsi" w:hAnsiTheme="minorHAnsi"/>
                <w:b/>
              </w:rPr>
              <w:t>Indicator Display</w:t>
            </w:r>
          </w:p>
          <w:p w14:paraId="308B260B" w14:textId="75CDAF66" w:rsidR="000C3D42" w:rsidRPr="00E93366" w:rsidRDefault="000C3D42" w:rsidP="00C209E7">
            <w:pPr>
              <w:rPr>
                <w:rFonts w:asciiTheme="minorHAnsi" w:hAnsiTheme="minorHAnsi"/>
                <w:b/>
              </w:rPr>
            </w:pPr>
            <w:r w:rsidRPr="00E93366">
              <w:rPr>
                <w:rFonts w:asciiTheme="minorHAnsi" w:hAnsiTheme="minorHAnsi"/>
              </w:rPr>
              <w:t xml:space="preserve">Procedures for the </w:t>
            </w:r>
            <w:r w:rsidR="00CD23D5">
              <w:rPr>
                <w:rFonts w:asciiTheme="minorHAnsi" w:hAnsiTheme="minorHAnsi"/>
              </w:rPr>
              <w:t>Fault Indicator Display</w:t>
            </w:r>
            <w:r w:rsidRPr="00E93366">
              <w:rPr>
                <w:rFonts w:asciiTheme="minorHAnsi" w:hAnsiTheme="minorHAnsi"/>
              </w:rPr>
              <w:t xml:space="preserve"> Verification are detailed in RA3.4.2</w:t>
            </w:r>
          </w:p>
        </w:tc>
      </w:tr>
      <w:tr w:rsidR="000C3D42" w:rsidRPr="00DE1690" w14:paraId="308B2610" w14:textId="77777777" w:rsidTr="00E93366">
        <w:trPr>
          <w:trHeight w:val="144"/>
        </w:trPr>
        <w:tc>
          <w:tcPr>
            <w:tcW w:w="211" w:type="pct"/>
            <w:vAlign w:val="center"/>
          </w:tcPr>
          <w:p w14:paraId="308B260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01</w:t>
            </w:r>
          </w:p>
        </w:tc>
        <w:tc>
          <w:tcPr>
            <w:tcW w:w="2288" w:type="pct"/>
            <w:vAlign w:val="center"/>
          </w:tcPr>
          <w:p w14:paraId="308B260E" w14:textId="6ECECE65"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Manufacturer Name/Make</w:t>
            </w:r>
          </w:p>
        </w:tc>
        <w:tc>
          <w:tcPr>
            <w:tcW w:w="2500" w:type="pct"/>
          </w:tcPr>
          <w:p w14:paraId="308B260F"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4" w14:textId="77777777" w:rsidTr="00E93366">
        <w:trPr>
          <w:trHeight w:val="144"/>
        </w:trPr>
        <w:tc>
          <w:tcPr>
            <w:tcW w:w="211" w:type="pct"/>
            <w:vAlign w:val="center"/>
          </w:tcPr>
          <w:p w14:paraId="308B2611"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02</w:t>
            </w:r>
          </w:p>
        </w:tc>
        <w:tc>
          <w:tcPr>
            <w:tcW w:w="2288" w:type="pct"/>
            <w:vAlign w:val="center"/>
          </w:tcPr>
          <w:p w14:paraId="308B2612" w14:textId="0ED0D994"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Model Number</w:t>
            </w:r>
          </w:p>
        </w:tc>
        <w:tc>
          <w:tcPr>
            <w:tcW w:w="2500" w:type="pct"/>
          </w:tcPr>
          <w:p w14:paraId="308B2613"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8" w14:textId="77777777" w:rsidTr="00E93366">
        <w:trPr>
          <w:trHeight w:val="233"/>
        </w:trPr>
        <w:tc>
          <w:tcPr>
            <w:tcW w:w="211" w:type="pct"/>
            <w:vAlign w:val="center"/>
          </w:tcPr>
          <w:p w14:paraId="308B2615"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03</w:t>
            </w:r>
          </w:p>
        </w:tc>
        <w:tc>
          <w:tcPr>
            <w:tcW w:w="2288" w:type="pct"/>
            <w:vAlign w:val="center"/>
          </w:tcPr>
          <w:p w14:paraId="308B2616" w14:textId="54783358" w:rsidR="000C3D42" w:rsidRPr="002E0980" w:rsidRDefault="000C3D42" w:rsidP="00E93366">
            <w:pPr>
              <w:rPr>
                <w:rFonts w:asciiTheme="minorHAnsi" w:hAnsiTheme="minorHAnsi"/>
                <w:sz w:val="18"/>
              </w:rPr>
            </w:pPr>
            <w:r w:rsidRPr="002E0980">
              <w:rPr>
                <w:rFonts w:asciiTheme="minorHAnsi" w:hAnsiTheme="minorHAnsi"/>
                <w:sz w:val="18"/>
              </w:rPr>
              <w:t>The display module is mounted adjacent to the system thermostat</w:t>
            </w:r>
            <w:r w:rsidR="004772B4">
              <w:rPr>
                <w:rFonts w:asciiTheme="minorHAnsi" w:hAnsiTheme="minorHAnsi"/>
                <w:sz w:val="18"/>
              </w:rPr>
              <w:t>.</w:t>
            </w:r>
          </w:p>
        </w:tc>
        <w:tc>
          <w:tcPr>
            <w:tcW w:w="2500" w:type="pct"/>
          </w:tcPr>
          <w:p w14:paraId="308B2617" w14:textId="77777777" w:rsidR="000C3D42" w:rsidRPr="00DE1690" w:rsidRDefault="000C3D42" w:rsidP="00C209E7">
            <w:pPr>
              <w:keepNext/>
              <w:rPr>
                <w:rFonts w:asciiTheme="minorHAnsi" w:hAnsiTheme="minorHAnsi"/>
                <w:sz w:val="18"/>
                <w:szCs w:val="18"/>
              </w:rPr>
            </w:pPr>
          </w:p>
        </w:tc>
      </w:tr>
      <w:tr w:rsidR="000C3D42" w:rsidRPr="00DE1690" w14:paraId="308B261C" w14:textId="77777777" w:rsidTr="00E93366">
        <w:trPr>
          <w:trHeight w:val="233"/>
        </w:trPr>
        <w:tc>
          <w:tcPr>
            <w:tcW w:w="211" w:type="pct"/>
            <w:vAlign w:val="center"/>
          </w:tcPr>
          <w:p w14:paraId="308B2619"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04</w:t>
            </w:r>
          </w:p>
        </w:tc>
        <w:tc>
          <w:tcPr>
            <w:tcW w:w="2288" w:type="pct"/>
            <w:vAlign w:val="center"/>
          </w:tcPr>
          <w:p w14:paraId="308B261A" w14:textId="5C8E033F" w:rsidR="000C3D42" w:rsidRPr="002E0980" w:rsidRDefault="000C3D42" w:rsidP="00E93366">
            <w:pPr>
              <w:rPr>
                <w:rFonts w:asciiTheme="minorHAnsi" w:hAnsiTheme="minorHAnsi"/>
                <w:sz w:val="18"/>
              </w:rPr>
            </w:pPr>
            <w:r w:rsidRPr="002E0980">
              <w:rPr>
                <w:rFonts w:asciiTheme="minorHAnsi" w:hAnsiTheme="minorHAnsi"/>
                <w:sz w:val="18"/>
              </w:rPr>
              <w:t xml:space="preserve">The manufacturer has certified to the Energy Commission that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 xml:space="preserve">model meets the requirements of Reference Joint Appendix JA6 (Make and model found on CEC list of approved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devices)</w:t>
            </w:r>
            <w:r w:rsidR="004772B4">
              <w:rPr>
                <w:rFonts w:asciiTheme="minorHAnsi" w:hAnsiTheme="minorHAnsi"/>
                <w:sz w:val="18"/>
              </w:rPr>
              <w:t>.</w:t>
            </w:r>
          </w:p>
        </w:tc>
        <w:tc>
          <w:tcPr>
            <w:tcW w:w="2500" w:type="pct"/>
          </w:tcPr>
          <w:p w14:paraId="308B261B" w14:textId="77777777" w:rsidR="000C3D42" w:rsidRPr="00DE1690" w:rsidRDefault="000C3D42" w:rsidP="00C209E7">
            <w:pPr>
              <w:keepNext/>
              <w:rPr>
                <w:rFonts w:asciiTheme="minorHAnsi" w:hAnsiTheme="minorHAnsi"/>
                <w:sz w:val="18"/>
                <w:szCs w:val="18"/>
              </w:rPr>
            </w:pPr>
          </w:p>
        </w:tc>
      </w:tr>
      <w:tr w:rsidR="000C3D42" w:rsidRPr="00DE1690" w14:paraId="308B2620" w14:textId="77777777" w:rsidTr="00E93366">
        <w:trPr>
          <w:trHeight w:val="60"/>
        </w:trPr>
        <w:tc>
          <w:tcPr>
            <w:tcW w:w="211" w:type="pct"/>
            <w:vAlign w:val="center"/>
          </w:tcPr>
          <w:p w14:paraId="308B261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05</w:t>
            </w:r>
          </w:p>
        </w:tc>
        <w:tc>
          <w:tcPr>
            <w:tcW w:w="2288" w:type="pct"/>
            <w:vAlign w:val="center"/>
          </w:tcPr>
          <w:p w14:paraId="308B261E" w14:textId="4F1F7535" w:rsidR="000C3D42" w:rsidRPr="002E0980" w:rsidRDefault="000C3D42" w:rsidP="00E93366">
            <w:pPr>
              <w:rPr>
                <w:rFonts w:asciiTheme="minorHAnsi" w:hAnsiTheme="minorHAnsi"/>
                <w:sz w:val="18"/>
              </w:rPr>
            </w:pPr>
            <w:r w:rsidRPr="002E0980">
              <w:rPr>
                <w:rFonts w:asciiTheme="minorHAnsi" w:hAnsiTheme="minorHAnsi"/>
                <w:sz w:val="18"/>
              </w:rPr>
              <w:t xml:space="preserve">The system has operated for at least 15 minutes and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reports that the system is operating within acceptable parameters.</w:t>
            </w:r>
          </w:p>
        </w:tc>
        <w:tc>
          <w:tcPr>
            <w:tcW w:w="2500" w:type="pct"/>
          </w:tcPr>
          <w:p w14:paraId="308B261F" w14:textId="77777777" w:rsidR="000C3D42" w:rsidRPr="00DE1690" w:rsidRDefault="000C3D42" w:rsidP="00C209E7">
            <w:pPr>
              <w:keepNext/>
              <w:rPr>
                <w:rFonts w:asciiTheme="minorHAnsi" w:hAnsiTheme="minorHAnsi"/>
                <w:sz w:val="18"/>
                <w:szCs w:val="18"/>
              </w:rPr>
            </w:pPr>
          </w:p>
        </w:tc>
      </w:tr>
    </w:tbl>
    <w:p w14:paraId="308B2622" w14:textId="44E3406A" w:rsidR="000C3D42" w:rsidRPr="00464996" w:rsidRDefault="000C3D42" w:rsidP="000C3D42">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
        <w:gridCol w:w="10538"/>
      </w:tblGrid>
      <w:tr w:rsidR="000C3D42" w:rsidRPr="00464996" w14:paraId="308B2624" w14:textId="77777777" w:rsidTr="00C209E7">
        <w:trPr>
          <w:trHeight w:val="206"/>
        </w:trPr>
        <w:tc>
          <w:tcPr>
            <w:tcW w:w="5000" w:type="pct"/>
            <w:gridSpan w:val="2"/>
          </w:tcPr>
          <w:p w14:paraId="308B2623" w14:textId="04E04C9F" w:rsidR="000C3D42" w:rsidRPr="00DE1690" w:rsidRDefault="000C3D42" w:rsidP="00C209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DE1690">
              <w:rPr>
                <w:rFonts w:ascii="Calibri" w:hAnsi="Calibri" w:cs="Arial"/>
                <w:b/>
                <w:caps/>
              </w:rPr>
              <w:t xml:space="preserve">H. </w:t>
            </w:r>
            <w:r w:rsidR="003E0D05">
              <w:rPr>
                <w:rFonts w:ascii="Calibri" w:hAnsi="Calibri"/>
                <w:b/>
              </w:rPr>
              <w:t xml:space="preserve">Fault </w:t>
            </w:r>
            <w:r w:rsidR="004772B4">
              <w:rPr>
                <w:rFonts w:ascii="Calibri" w:hAnsi="Calibri"/>
                <w:b/>
              </w:rPr>
              <w:t>Indicator Display – Additional Requirements</w:t>
            </w:r>
          </w:p>
        </w:tc>
      </w:tr>
      <w:tr w:rsidR="000C3D42" w:rsidRPr="00464996" w14:paraId="308B2629" w14:textId="77777777" w:rsidTr="00E93366">
        <w:trPr>
          <w:trHeight w:val="144"/>
        </w:trPr>
        <w:tc>
          <w:tcPr>
            <w:tcW w:w="217" w:type="pct"/>
            <w:vAlign w:val="center"/>
          </w:tcPr>
          <w:p w14:paraId="308B2627" w14:textId="77777777" w:rsidR="000C3D42" w:rsidRPr="002E0980" w:rsidRDefault="000C3D42" w:rsidP="004772B4">
            <w:pPr>
              <w:jc w:val="center"/>
              <w:rPr>
                <w:rFonts w:ascii="Calibri" w:hAnsi="Calibri"/>
                <w:sz w:val="18"/>
              </w:rPr>
            </w:pPr>
            <w:r w:rsidRPr="002E0980">
              <w:rPr>
                <w:rFonts w:ascii="Calibri" w:hAnsi="Calibri"/>
                <w:sz w:val="18"/>
              </w:rPr>
              <w:t>01</w:t>
            </w:r>
          </w:p>
        </w:tc>
        <w:tc>
          <w:tcPr>
            <w:tcW w:w="4783" w:type="pct"/>
            <w:vAlign w:val="center"/>
          </w:tcPr>
          <w:p w14:paraId="308B2628" w14:textId="03F2E8F5" w:rsidR="000C3D42" w:rsidRPr="002E0980" w:rsidRDefault="003E0D05" w:rsidP="002B7DA5">
            <w:pPr>
              <w:pStyle w:val="Header"/>
              <w:tabs>
                <w:tab w:val="clear" w:pos="4320"/>
                <w:tab w:val="clear" w:pos="8640"/>
              </w:tabs>
              <w:rPr>
                <w:rFonts w:ascii="Calibri" w:hAnsi="Calibri"/>
                <w:sz w:val="18"/>
              </w:rPr>
            </w:pPr>
            <w:r>
              <w:rPr>
                <w:rFonts w:ascii="Calibri" w:hAnsi="Calibri" w:cs="ArialMT"/>
                <w:sz w:val="18"/>
              </w:rPr>
              <w:t>Fault</w:t>
            </w:r>
            <w:r w:rsidRPr="002E0980">
              <w:rPr>
                <w:rFonts w:ascii="Calibri" w:hAnsi="Calibri" w:cs="ArialMT"/>
                <w:sz w:val="18"/>
              </w:rPr>
              <w:t xml:space="preserve"> </w:t>
            </w:r>
            <w:r w:rsidR="000C3D42" w:rsidRPr="002E0980">
              <w:rPr>
                <w:rFonts w:ascii="Calibri" w:hAnsi="Calibri" w:cs="ArialMT"/>
                <w:sz w:val="18"/>
              </w:rPr>
              <w:t xml:space="preserve">indicator display devices shall either be factory installed by the space-conditioning system manufacturer, or field installed according to the space-conditioning system manufacturer's requirements and the </w:t>
            </w:r>
            <w:r>
              <w:rPr>
                <w:rFonts w:ascii="Calibri" w:hAnsi="Calibri" w:cs="ArialMT"/>
                <w:sz w:val="18"/>
              </w:rPr>
              <w:t>FID</w:t>
            </w:r>
            <w:r w:rsidRPr="002E0980">
              <w:rPr>
                <w:rFonts w:ascii="Calibri" w:hAnsi="Calibri" w:cs="ArialMT"/>
                <w:sz w:val="18"/>
              </w:rPr>
              <w:t xml:space="preserve"> </w:t>
            </w:r>
            <w:r w:rsidR="000C3D42" w:rsidRPr="002E0980">
              <w:rPr>
                <w:rFonts w:ascii="Calibri" w:hAnsi="Calibri" w:cs="ArialMT"/>
                <w:sz w:val="18"/>
              </w:rPr>
              <w:t>manufacturer’s specifications.</w:t>
            </w:r>
          </w:p>
        </w:tc>
      </w:tr>
      <w:tr w:rsidR="000C3D42" w:rsidRPr="00464996" w14:paraId="308B262C" w14:textId="77777777" w:rsidTr="00E93366">
        <w:trPr>
          <w:trHeight w:val="144"/>
        </w:trPr>
        <w:tc>
          <w:tcPr>
            <w:tcW w:w="217" w:type="pct"/>
            <w:vAlign w:val="center"/>
          </w:tcPr>
          <w:p w14:paraId="308B262A" w14:textId="77777777" w:rsidR="000C3D42" w:rsidRPr="002E0980" w:rsidRDefault="000C3D42" w:rsidP="004772B4">
            <w:pPr>
              <w:jc w:val="center"/>
              <w:rPr>
                <w:rFonts w:ascii="Calibri" w:hAnsi="Calibri"/>
                <w:sz w:val="18"/>
              </w:rPr>
            </w:pPr>
            <w:r w:rsidRPr="002E0980">
              <w:rPr>
                <w:rFonts w:ascii="Calibri" w:hAnsi="Calibri"/>
                <w:sz w:val="18"/>
              </w:rPr>
              <w:t>02</w:t>
            </w:r>
          </w:p>
        </w:tc>
        <w:tc>
          <w:tcPr>
            <w:tcW w:w="4783" w:type="pct"/>
            <w:vAlign w:val="center"/>
          </w:tcPr>
          <w:p w14:paraId="308B262B" w14:textId="18DFA97E" w:rsidR="000C3D42" w:rsidRPr="002E0980" w:rsidRDefault="000C3D42" w:rsidP="002B7DA5">
            <w:pPr>
              <w:pStyle w:val="Header"/>
              <w:tabs>
                <w:tab w:val="clear" w:pos="4320"/>
                <w:tab w:val="clear" w:pos="8640"/>
              </w:tabs>
              <w:rPr>
                <w:rFonts w:ascii="Calibri" w:hAnsi="Calibri"/>
                <w:sz w:val="18"/>
              </w:rPr>
            </w:pPr>
            <w:r w:rsidRPr="002E0980">
              <w:rPr>
                <w:rFonts w:ascii="Calibri" w:hAnsi="Calibri" w:cs="ArialMT"/>
                <w:sz w:val="18"/>
              </w:rPr>
              <w:t xml:space="preserve">The installer shall ensure that a copy of the </w:t>
            </w:r>
            <w:r w:rsidR="003E0D05">
              <w:rPr>
                <w:rFonts w:ascii="Calibri" w:hAnsi="Calibri" w:cs="ArialMT"/>
                <w:sz w:val="18"/>
              </w:rPr>
              <w:t>FID</w:t>
            </w:r>
            <w:r w:rsidR="003E0D05" w:rsidRPr="002E0980">
              <w:rPr>
                <w:rFonts w:ascii="Calibri" w:hAnsi="Calibri" w:cs="ArialMT"/>
                <w:sz w:val="18"/>
              </w:rPr>
              <w:t xml:space="preserve"> </w:t>
            </w:r>
            <w:r w:rsidRPr="002E0980">
              <w:rPr>
                <w:rFonts w:ascii="Calibri" w:hAnsi="Calibri" w:cs="ArialMT"/>
                <w:sz w:val="18"/>
              </w:rPr>
              <w:t>manufacturer's user instructions documentation has been made available to the building owner.</w:t>
            </w:r>
          </w:p>
        </w:tc>
      </w:tr>
      <w:tr w:rsidR="000C3D42" w:rsidRPr="00464996" w14:paraId="308B262E" w14:textId="77777777" w:rsidTr="00C209E7">
        <w:trPr>
          <w:trHeight w:val="206"/>
        </w:trPr>
        <w:tc>
          <w:tcPr>
            <w:tcW w:w="5000" w:type="pct"/>
            <w:gridSpan w:val="2"/>
          </w:tcPr>
          <w:p w14:paraId="308B262D" w14:textId="77777777" w:rsidR="000C3D42" w:rsidRPr="00DE1690" w:rsidRDefault="000C3D42" w:rsidP="00C209E7">
            <w:pPr>
              <w:spacing w:line="276" w:lineRule="auto"/>
              <w:rPr>
                <w:rFonts w:ascii="Calibri" w:hAnsi="Calibri"/>
              </w:rPr>
            </w:pPr>
            <w:r w:rsidRPr="002E0980">
              <w:rPr>
                <w:rFonts w:ascii="Calibri" w:eastAsia="Calibri" w:hAnsi="Calibri"/>
                <w:b/>
                <w:sz w:val="18"/>
              </w:rPr>
              <w:t>The responsible person’s signature on this compliance document affirms that all applicable requirements in this table have been met.</w:t>
            </w:r>
          </w:p>
        </w:tc>
      </w:tr>
    </w:tbl>
    <w:p w14:paraId="308B262F" w14:textId="77777777" w:rsidR="000C3D42" w:rsidRPr="00464996" w:rsidRDefault="000C3D42" w:rsidP="000C3D42">
      <w:pPr>
        <w:pStyle w:val="Header"/>
        <w:tabs>
          <w:tab w:val="clear" w:pos="4320"/>
          <w:tab w:val="clear" w:pos="8640"/>
          <w:tab w:val="left" w:pos="360"/>
        </w:tabs>
        <w:rPr>
          <w:rFonts w:ascii="Calibri" w:hAnsi="Calibri"/>
        </w:rPr>
      </w:pPr>
    </w:p>
    <w:p w14:paraId="308B2630" w14:textId="77777777" w:rsidR="0050295C" w:rsidRPr="00464996" w:rsidRDefault="0050295C" w:rsidP="00817185">
      <w:pPr>
        <w:tabs>
          <w:tab w:val="left" w:pos="8540"/>
        </w:tabs>
        <w:rPr>
          <w:rFonts w:ascii="Calibri" w:hAnsi="Calibri"/>
          <w:b/>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4315A7" w:rsidRPr="00464996" w14:paraId="308B2632" w14:textId="77777777" w:rsidTr="004315A7">
        <w:trPr>
          <w:trHeight w:val="206"/>
        </w:trPr>
        <w:tc>
          <w:tcPr>
            <w:tcW w:w="10950" w:type="dxa"/>
            <w:gridSpan w:val="4"/>
            <w:vAlign w:val="center"/>
          </w:tcPr>
          <w:p w14:paraId="308B263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Theme="minorHAnsi" w:hAnsiTheme="minorHAnsi" w:cs="Arial"/>
                <w:b/>
                <w:caps/>
                <w:sz w:val="18"/>
                <w:szCs w:val="18"/>
              </w:rPr>
              <w:t>Documentation Author's Declaration Statement</w:t>
            </w:r>
          </w:p>
        </w:tc>
      </w:tr>
      <w:tr w:rsidR="004315A7" w:rsidRPr="00464996" w14:paraId="308B2634" w14:textId="77777777" w:rsidTr="004315A7">
        <w:trPr>
          <w:trHeight w:val="206"/>
        </w:trPr>
        <w:tc>
          <w:tcPr>
            <w:tcW w:w="10950" w:type="dxa"/>
            <w:gridSpan w:val="4"/>
            <w:vAlign w:val="center"/>
          </w:tcPr>
          <w:p w14:paraId="308B2633" w14:textId="77777777" w:rsidR="004315A7" w:rsidRPr="00464996" w:rsidRDefault="004315A7" w:rsidP="004315A7">
            <w:pPr>
              <w:keepNext/>
              <w:numPr>
                <w:ilvl w:val="0"/>
                <w:numId w:val="17"/>
              </w:numPr>
              <w:ind w:left="360" w:hanging="270"/>
              <w:rPr>
                <w:rFonts w:asciiTheme="minorHAnsi" w:hAnsiTheme="minorHAnsi"/>
                <w:sz w:val="18"/>
                <w:szCs w:val="18"/>
              </w:rPr>
            </w:pPr>
            <w:r w:rsidRPr="00464996">
              <w:rPr>
                <w:rFonts w:asciiTheme="minorHAnsi" w:hAnsiTheme="minorHAnsi"/>
                <w:sz w:val="18"/>
                <w:szCs w:val="18"/>
              </w:rPr>
              <w:t>I certify that this Certificate of Installation documentation is accurate and complete.</w:t>
            </w:r>
          </w:p>
        </w:tc>
      </w:tr>
      <w:tr w:rsidR="004315A7" w:rsidRPr="00464996" w14:paraId="308B2637" w14:textId="77777777" w:rsidTr="004315A7">
        <w:trPr>
          <w:trHeight w:val="360"/>
        </w:trPr>
        <w:tc>
          <w:tcPr>
            <w:tcW w:w="5577" w:type="dxa"/>
            <w:gridSpan w:val="2"/>
          </w:tcPr>
          <w:p w14:paraId="308B2635"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Name:</w:t>
            </w:r>
          </w:p>
        </w:tc>
        <w:tc>
          <w:tcPr>
            <w:tcW w:w="5373" w:type="dxa"/>
            <w:gridSpan w:val="2"/>
          </w:tcPr>
          <w:p w14:paraId="308B2636"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Signature:</w:t>
            </w:r>
          </w:p>
        </w:tc>
      </w:tr>
      <w:tr w:rsidR="004315A7" w:rsidRPr="00464996" w14:paraId="308B263A" w14:textId="77777777" w:rsidTr="004315A7">
        <w:trPr>
          <w:trHeight w:val="360"/>
        </w:trPr>
        <w:tc>
          <w:tcPr>
            <w:tcW w:w="5577" w:type="dxa"/>
            <w:gridSpan w:val="2"/>
          </w:tcPr>
          <w:p w14:paraId="308B2638"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Company Name:</w:t>
            </w:r>
          </w:p>
        </w:tc>
        <w:tc>
          <w:tcPr>
            <w:tcW w:w="5373" w:type="dxa"/>
            <w:gridSpan w:val="2"/>
          </w:tcPr>
          <w:p w14:paraId="308B2639"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Date Signed:</w:t>
            </w:r>
          </w:p>
        </w:tc>
      </w:tr>
      <w:tr w:rsidR="004315A7" w:rsidRPr="00464996" w14:paraId="308B263D" w14:textId="77777777" w:rsidTr="004315A7">
        <w:trPr>
          <w:trHeight w:val="360"/>
        </w:trPr>
        <w:tc>
          <w:tcPr>
            <w:tcW w:w="5577" w:type="dxa"/>
            <w:gridSpan w:val="2"/>
          </w:tcPr>
          <w:p w14:paraId="308B263B"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Address:</w:t>
            </w:r>
          </w:p>
        </w:tc>
        <w:tc>
          <w:tcPr>
            <w:tcW w:w="5373" w:type="dxa"/>
            <w:gridSpan w:val="2"/>
          </w:tcPr>
          <w:p w14:paraId="308B263C" w14:textId="65B4D4BD"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CEA/HERS Certification Identification (</w:t>
            </w:r>
            <w:r w:rsidR="004772B4">
              <w:rPr>
                <w:rFonts w:asciiTheme="minorHAnsi" w:hAnsiTheme="minorHAnsi"/>
                <w:sz w:val="14"/>
                <w:szCs w:val="14"/>
              </w:rPr>
              <w:t>i</w:t>
            </w:r>
            <w:r w:rsidRPr="00464996">
              <w:rPr>
                <w:rFonts w:asciiTheme="minorHAnsi" w:hAnsiTheme="minorHAnsi"/>
                <w:sz w:val="14"/>
                <w:szCs w:val="14"/>
              </w:rPr>
              <w:t>f applicable):</w:t>
            </w:r>
          </w:p>
        </w:tc>
      </w:tr>
      <w:tr w:rsidR="004315A7" w:rsidRPr="00464996" w14:paraId="308B2640" w14:textId="77777777" w:rsidTr="004315A7">
        <w:trPr>
          <w:trHeight w:val="360"/>
        </w:trPr>
        <w:tc>
          <w:tcPr>
            <w:tcW w:w="5577" w:type="dxa"/>
            <w:gridSpan w:val="2"/>
          </w:tcPr>
          <w:p w14:paraId="308B263E"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City/State/Zip:</w:t>
            </w:r>
          </w:p>
        </w:tc>
        <w:tc>
          <w:tcPr>
            <w:tcW w:w="5373" w:type="dxa"/>
            <w:gridSpan w:val="2"/>
          </w:tcPr>
          <w:p w14:paraId="308B263F"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Phone:</w:t>
            </w:r>
          </w:p>
        </w:tc>
      </w:tr>
      <w:tr w:rsidR="004315A7" w:rsidRPr="00464996" w14:paraId="308B2642" w14:textId="77777777" w:rsidTr="004315A7">
        <w:tblPrEx>
          <w:tblCellMar>
            <w:left w:w="115" w:type="dxa"/>
            <w:right w:w="115" w:type="dxa"/>
          </w:tblCellMar>
        </w:tblPrEx>
        <w:trPr>
          <w:trHeight w:val="296"/>
        </w:trPr>
        <w:tc>
          <w:tcPr>
            <w:tcW w:w="10950" w:type="dxa"/>
            <w:gridSpan w:val="4"/>
            <w:vAlign w:val="center"/>
          </w:tcPr>
          <w:p w14:paraId="308B264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64996">
              <w:rPr>
                <w:rFonts w:asciiTheme="minorHAnsi" w:hAnsiTheme="minorHAnsi" w:cs="Arial"/>
                <w:b/>
                <w:caps/>
                <w:sz w:val="18"/>
                <w:szCs w:val="18"/>
              </w:rPr>
              <w:t xml:space="preserve">Responsible Person's Declaration statement  </w:t>
            </w:r>
          </w:p>
        </w:tc>
      </w:tr>
      <w:tr w:rsidR="004315A7" w:rsidRPr="00464996" w14:paraId="308B264A" w14:textId="77777777" w:rsidTr="004315A7">
        <w:tblPrEx>
          <w:tblCellMar>
            <w:left w:w="115" w:type="dxa"/>
            <w:right w:w="115" w:type="dxa"/>
          </w:tblCellMar>
        </w:tblPrEx>
        <w:trPr>
          <w:trHeight w:val="504"/>
        </w:trPr>
        <w:tc>
          <w:tcPr>
            <w:tcW w:w="10950" w:type="dxa"/>
            <w:gridSpan w:val="4"/>
          </w:tcPr>
          <w:p w14:paraId="308B2643" w14:textId="77777777" w:rsidR="004315A7" w:rsidRPr="00C95258" w:rsidRDefault="004315A7"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6B7C7BD8"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21A803EF"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45ABAD6F" w14:textId="77777777" w:rsidR="004505D9" w:rsidRPr="00C95258" w:rsidRDefault="004505D9" w:rsidP="004505D9">
            <w:pPr>
              <w:keepNext/>
              <w:numPr>
                <w:ilvl w:val="0"/>
                <w:numId w:val="33"/>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66294B58" w14:textId="77777777" w:rsidR="004505D9" w:rsidRPr="00C95258" w:rsidRDefault="004505D9" w:rsidP="004505D9">
            <w:pPr>
              <w:pStyle w:val="ListParagraph"/>
              <w:keepNext/>
              <w:numPr>
                <w:ilvl w:val="0"/>
                <w:numId w:val="33"/>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649" w14:textId="442A97B0" w:rsidR="004315A7" w:rsidRPr="00464996" w:rsidRDefault="004505D9" w:rsidP="00C95258">
            <w:pPr>
              <w:pStyle w:val="ListParagraph"/>
              <w:numPr>
                <w:ilvl w:val="0"/>
                <w:numId w:val="33"/>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315A7" w:rsidRPr="00464996" w14:paraId="308B264D" w14:textId="77777777" w:rsidTr="004315A7">
        <w:tblPrEx>
          <w:tblCellMar>
            <w:left w:w="108" w:type="dxa"/>
            <w:right w:w="108" w:type="dxa"/>
          </w:tblCellMar>
        </w:tblPrEx>
        <w:trPr>
          <w:trHeight w:val="360"/>
        </w:trPr>
        <w:tc>
          <w:tcPr>
            <w:tcW w:w="5307" w:type="dxa"/>
          </w:tcPr>
          <w:p w14:paraId="308B264B"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Name:</w:t>
            </w:r>
          </w:p>
        </w:tc>
        <w:tc>
          <w:tcPr>
            <w:tcW w:w="5643" w:type="dxa"/>
            <w:gridSpan w:val="3"/>
          </w:tcPr>
          <w:p w14:paraId="308B264C"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Signature:</w:t>
            </w:r>
          </w:p>
        </w:tc>
      </w:tr>
      <w:tr w:rsidR="004315A7" w:rsidRPr="00464996" w14:paraId="308B2650"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4E" w14:textId="007AFAA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308B264F"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Position With Company (Title):</w:t>
            </w:r>
          </w:p>
        </w:tc>
      </w:tr>
      <w:tr w:rsidR="004315A7" w:rsidRPr="00464996" w14:paraId="308B2653"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1"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08B2652"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CSLB License:</w:t>
            </w:r>
          </w:p>
        </w:tc>
      </w:tr>
      <w:tr w:rsidR="004315A7" w:rsidRPr="00464996" w14:paraId="308B2657"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4"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08B2655" w14:textId="0FA110B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Phone</w:t>
            </w:r>
            <w:r w:rsidR="004772B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308B2656"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Date Signed:</w:t>
            </w:r>
          </w:p>
        </w:tc>
      </w:tr>
      <w:tr w:rsidR="004315A7" w:rsidRPr="00464996" w14:paraId="308B265A"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8"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308B2659"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 xml:space="preserve">Name of TPQCP (if applicable): </w:t>
            </w:r>
          </w:p>
        </w:tc>
      </w:tr>
    </w:tbl>
    <w:p w14:paraId="308B265B" w14:textId="77777777" w:rsidR="0050295C" w:rsidRPr="00464996" w:rsidRDefault="0050295C" w:rsidP="00817185">
      <w:pPr>
        <w:tabs>
          <w:tab w:val="left" w:pos="8540"/>
        </w:tabs>
        <w:rPr>
          <w:rFonts w:ascii="Calibri" w:hAnsi="Calibri"/>
          <w:b/>
        </w:rPr>
      </w:pPr>
    </w:p>
    <w:p w14:paraId="308B265C" w14:textId="77777777" w:rsidR="0050295C" w:rsidRPr="00464996" w:rsidRDefault="0050295C" w:rsidP="00817185">
      <w:pPr>
        <w:tabs>
          <w:tab w:val="left" w:pos="8540"/>
        </w:tabs>
        <w:rPr>
          <w:rFonts w:ascii="Calibri" w:hAnsi="Calibri"/>
          <w:b/>
        </w:rPr>
      </w:pPr>
    </w:p>
    <w:p w14:paraId="308B265D" w14:textId="77777777" w:rsidR="0050295C" w:rsidRPr="00464996" w:rsidRDefault="0050295C" w:rsidP="00817185">
      <w:pPr>
        <w:tabs>
          <w:tab w:val="left" w:pos="8540"/>
        </w:tabs>
        <w:rPr>
          <w:rFonts w:ascii="Calibri" w:hAnsi="Calibri"/>
          <w:b/>
        </w:rPr>
      </w:pPr>
    </w:p>
    <w:p w14:paraId="308B265E" w14:textId="77777777" w:rsidR="0050295C" w:rsidRPr="00464996" w:rsidRDefault="0050295C" w:rsidP="00817185">
      <w:pPr>
        <w:pStyle w:val="Header"/>
        <w:tabs>
          <w:tab w:val="clear" w:pos="4320"/>
          <w:tab w:val="clear" w:pos="8640"/>
          <w:tab w:val="left" w:pos="360"/>
        </w:tabs>
        <w:rPr>
          <w:rFonts w:ascii="Calibri" w:hAnsi="Calibri"/>
        </w:rPr>
      </w:pPr>
    </w:p>
    <w:p w14:paraId="308B265F" w14:textId="77777777" w:rsidR="0050295C" w:rsidRPr="00464996" w:rsidRDefault="0050295C" w:rsidP="00817185">
      <w:pPr>
        <w:rPr>
          <w:rFonts w:ascii="Calibri" w:hAnsi="Calibri"/>
          <w:sz w:val="24"/>
          <w:szCs w:val="2"/>
        </w:rPr>
        <w:sectPr w:rsidR="0050295C" w:rsidRPr="00464996" w:rsidSect="00B03208">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308B2660" w14:textId="1CEDBACD" w:rsidR="0050295C" w:rsidRPr="002B7DA5" w:rsidRDefault="00205EA9" w:rsidP="00205EA9">
      <w:pPr>
        <w:jc w:val="center"/>
        <w:rPr>
          <w:rFonts w:asciiTheme="minorHAnsi" w:hAnsiTheme="minorHAnsi"/>
          <w:b/>
        </w:rPr>
      </w:pPr>
      <w:r w:rsidRPr="002B7DA5">
        <w:rPr>
          <w:rFonts w:asciiTheme="minorHAnsi" w:hAnsiTheme="minorHAnsi"/>
          <w:b/>
        </w:rPr>
        <w:t>CF2R-MCH-25c-H User Instructions</w:t>
      </w:r>
    </w:p>
    <w:p w14:paraId="308B2661" w14:textId="77777777" w:rsidR="0050295C" w:rsidRPr="00464996" w:rsidRDefault="0050295C" w:rsidP="00626574">
      <w:pPr>
        <w:rPr>
          <w:rFonts w:asciiTheme="minorHAnsi" w:hAnsiTheme="minorHAnsi"/>
        </w:rPr>
      </w:pPr>
    </w:p>
    <w:p w14:paraId="308B2662" w14:textId="5D347EA9" w:rsidR="007550E9" w:rsidRPr="002E0980" w:rsidRDefault="007550E9" w:rsidP="007550E9">
      <w:pPr>
        <w:rPr>
          <w:rFonts w:asciiTheme="minorHAnsi" w:hAnsiTheme="minorHAnsi"/>
          <w:b/>
        </w:rPr>
      </w:pPr>
      <w:r w:rsidRPr="002E0980">
        <w:rPr>
          <w:rFonts w:asciiTheme="minorHAnsi" w:hAnsiTheme="minorHAnsi"/>
          <w:b/>
        </w:rPr>
        <w:t>Section A. System Information</w:t>
      </w:r>
    </w:p>
    <w:p w14:paraId="308B2664"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5"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6"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7"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8"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9"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A"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308B266B" w14:textId="63FFDB91"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If “Other” is chosen in A07, then indicate the type of refrigerant being used.</w:t>
      </w:r>
      <w:r w:rsidR="007506DE">
        <w:rPr>
          <w:rFonts w:asciiTheme="minorHAnsi" w:hAnsiTheme="minorHAnsi"/>
        </w:rPr>
        <w:t xml:space="preserve"> </w:t>
      </w:r>
      <w:r w:rsidRPr="00120E9A">
        <w:rPr>
          <w:rFonts w:asciiTheme="minorHAnsi" w:hAnsiTheme="minorHAnsi"/>
        </w:rPr>
        <w:t>If R-22 or R-410A is being used (regardless of trade name, Puron, Genetro</w:t>
      </w:r>
      <w:r>
        <w:rPr>
          <w:rFonts w:asciiTheme="minorHAnsi" w:hAnsiTheme="minorHAnsi"/>
        </w:rPr>
        <w:t>n</w:t>
      </w:r>
      <w:r w:rsidRPr="00120E9A">
        <w:rPr>
          <w:rFonts w:asciiTheme="minorHAnsi" w:hAnsiTheme="minorHAnsi"/>
        </w:rPr>
        <w:t>, etc.) it should be indicated in A07.</w:t>
      </w:r>
      <w:r w:rsidR="007506DE">
        <w:rPr>
          <w:rFonts w:asciiTheme="minorHAnsi" w:hAnsiTheme="minorHAnsi"/>
        </w:rPr>
        <w:t xml:space="preserve"> </w:t>
      </w:r>
      <w:r w:rsidRPr="00120E9A">
        <w:rPr>
          <w:rFonts w:asciiTheme="minorHAnsi" w:hAnsiTheme="minorHAnsi"/>
        </w:rPr>
        <w:t>This row is only for refrigerants other than R-22 and R-410a.</w:t>
      </w:r>
      <w:r w:rsidR="007506DE">
        <w:rPr>
          <w:rFonts w:asciiTheme="minorHAnsi" w:hAnsiTheme="minorHAnsi"/>
        </w:rPr>
        <w:t xml:space="preserve"> </w:t>
      </w:r>
      <w:r w:rsidRPr="00120E9A">
        <w:rPr>
          <w:rFonts w:asciiTheme="minorHAnsi" w:hAnsiTheme="minorHAnsi"/>
        </w:rPr>
        <w:t>Documentation of refrigerant may be requested.</w:t>
      </w:r>
    </w:p>
    <w:p w14:paraId="656E9089" w14:textId="4A5A7870" w:rsidR="005238F4" w:rsidRDefault="00DB0182" w:rsidP="007550E9">
      <w:pPr>
        <w:pStyle w:val="ListParagraph"/>
        <w:numPr>
          <w:ilvl w:val="0"/>
          <w:numId w:val="18"/>
        </w:numPr>
        <w:rPr>
          <w:rFonts w:asciiTheme="minorHAnsi" w:hAnsiTheme="minorHAnsi"/>
        </w:rPr>
      </w:pPr>
      <w:r>
        <w:rPr>
          <w:rFonts w:asciiTheme="minorHAnsi" w:hAnsiTheme="minorHAnsi"/>
        </w:rPr>
        <w:t>If applicable, a liquid line filter drier shall be installed according to the manufacturer’s specifications.</w:t>
      </w:r>
    </w:p>
    <w:p w14:paraId="308B266C"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308B266D" w14:textId="40D2A9AF"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Select the appropriate choice regarding whether this system has a </w:t>
      </w:r>
      <w:r w:rsidR="003E0D05">
        <w:rPr>
          <w:rFonts w:asciiTheme="minorHAnsi" w:hAnsiTheme="minorHAnsi"/>
        </w:rPr>
        <w:t>Fault</w:t>
      </w:r>
      <w:r w:rsidR="003E0D05" w:rsidRPr="00120E9A">
        <w:rPr>
          <w:rFonts w:asciiTheme="minorHAnsi" w:hAnsiTheme="minorHAnsi"/>
        </w:rPr>
        <w:t xml:space="preserve"> </w:t>
      </w:r>
      <w:r w:rsidRPr="00120E9A">
        <w:rPr>
          <w:rFonts w:asciiTheme="minorHAnsi" w:hAnsiTheme="minorHAnsi"/>
        </w:rPr>
        <w:t>Indicator Display (</w:t>
      </w:r>
      <w:r w:rsidR="003E0D05">
        <w:rPr>
          <w:rFonts w:asciiTheme="minorHAnsi" w:hAnsiTheme="minorHAnsi"/>
        </w:rPr>
        <w:t>FID</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may exempt a system from HERS refrigerant charge verification.</w:t>
      </w:r>
      <w:r w:rsidR="007506DE">
        <w:rPr>
          <w:rFonts w:asciiTheme="minorHAnsi" w:hAnsiTheme="minorHAnsi"/>
        </w:rPr>
        <w:t xml:space="preserve">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are described in Joint Appendix JA6.1.</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must appear on a list of approved devices kept by the Commission.</w:t>
      </w:r>
      <w:r w:rsidR="007506DE">
        <w:rPr>
          <w:rFonts w:asciiTheme="minorHAnsi" w:hAnsiTheme="minorHAnsi"/>
        </w:rPr>
        <w:t xml:space="preserve"> </w:t>
      </w:r>
      <w:r>
        <w:rPr>
          <w:rFonts w:asciiTheme="minorHAnsi" w:hAnsiTheme="minorHAnsi"/>
        </w:rPr>
        <w:t xml:space="preserve">Installation of a </w:t>
      </w:r>
      <w:r w:rsidR="003E0D05">
        <w:rPr>
          <w:rFonts w:asciiTheme="minorHAnsi" w:hAnsiTheme="minorHAnsi"/>
        </w:rPr>
        <w:t xml:space="preserve">FID </w:t>
      </w:r>
      <w:r>
        <w:rPr>
          <w:rFonts w:asciiTheme="minorHAnsi" w:hAnsiTheme="minorHAnsi"/>
        </w:rPr>
        <w:t>does not exempt the installer from proper refrigerant charge verification.</w:t>
      </w:r>
      <w:r w:rsidR="007506DE">
        <w:rPr>
          <w:rFonts w:asciiTheme="minorHAnsi" w:hAnsiTheme="minorHAnsi"/>
        </w:rPr>
        <w:t xml:space="preserve"> </w:t>
      </w:r>
      <w:r>
        <w:rPr>
          <w:rFonts w:asciiTheme="minorHAnsi" w:hAnsiTheme="minorHAnsi"/>
        </w:rPr>
        <w:t>It may only exempt the need for third party refrigerant charge verification.</w:t>
      </w:r>
      <w:r w:rsidR="007506DE">
        <w:rPr>
          <w:rFonts w:asciiTheme="minorHAnsi" w:hAnsiTheme="minorHAnsi"/>
        </w:rPr>
        <w:t xml:space="preserve"> </w:t>
      </w:r>
      <w:r>
        <w:rPr>
          <w:rFonts w:asciiTheme="minorHAnsi" w:hAnsiTheme="minorHAnsi"/>
        </w:rPr>
        <w:t xml:space="preserve">Third party verification of the </w:t>
      </w:r>
      <w:r w:rsidR="003E0D05">
        <w:rPr>
          <w:rFonts w:asciiTheme="minorHAnsi" w:hAnsiTheme="minorHAnsi"/>
        </w:rPr>
        <w:t xml:space="preserve">FID </w:t>
      </w:r>
      <w:r>
        <w:rPr>
          <w:rFonts w:asciiTheme="minorHAnsi" w:hAnsiTheme="minorHAnsi"/>
        </w:rPr>
        <w:t>is required.</w:t>
      </w:r>
      <w:r w:rsidR="007506DE">
        <w:rPr>
          <w:rFonts w:asciiTheme="minorHAnsi" w:hAnsiTheme="minorHAnsi"/>
        </w:rPr>
        <w:t xml:space="preserve"> </w:t>
      </w:r>
      <w:r>
        <w:rPr>
          <w:rFonts w:asciiTheme="minorHAnsi" w:hAnsiTheme="minorHAnsi"/>
        </w:rPr>
        <w:t>Other requirements may also be triggered.</w:t>
      </w:r>
    </w:p>
    <w:p w14:paraId="308B266E" w14:textId="57B7F1A0"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w:t>
      </w:r>
      <w:r w:rsidR="007506DE">
        <w:rPr>
          <w:rFonts w:asciiTheme="minorHAnsi" w:hAnsiTheme="minorHAnsi"/>
        </w:rPr>
        <w:t xml:space="preserve"> </w:t>
      </w:r>
      <w:r w:rsidRPr="00120E9A">
        <w:rPr>
          <w:rFonts w:asciiTheme="minorHAnsi" w:hAnsiTheme="minorHAnsi"/>
        </w:rPr>
        <w:t>Examples of systems that do not meet this description are ductless systems.</w:t>
      </w:r>
      <w:r w:rsidR="007506DE">
        <w:rPr>
          <w:rFonts w:asciiTheme="minorHAnsi" w:hAnsiTheme="minorHAnsi"/>
        </w:rPr>
        <w:t xml:space="preserve"> </w:t>
      </w:r>
      <w:r w:rsidRPr="00120E9A">
        <w:rPr>
          <w:rFonts w:asciiTheme="minorHAnsi" w:hAnsiTheme="minorHAnsi"/>
        </w:rPr>
        <w:t>Selecting “No” here may subject the project to additional scrutiny by enforcement personnel.</w:t>
      </w:r>
    </w:p>
    <w:p w14:paraId="308B266F" w14:textId="22269D9B"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w:t>
      </w:r>
      <w:r w:rsidR="007506DE">
        <w:rPr>
          <w:rFonts w:asciiTheme="minorHAnsi" w:hAnsiTheme="minorHAnsi"/>
        </w:rPr>
        <w:t xml:space="preserve"> </w:t>
      </w:r>
      <w:r w:rsidRPr="00120E9A">
        <w:rPr>
          <w:rFonts w:asciiTheme="minorHAnsi" w:hAnsiTheme="minorHAnsi"/>
        </w:rPr>
        <w:t>Examples of systems that may not meet this description are “mini splits” or variable refrigerant flow systems that may only be charged using weigh-in procedures.</w:t>
      </w:r>
      <w:r w:rsidR="007506DE">
        <w:rPr>
          <w:rFonts w:asciiTheme="minorHAnsi" w:hAnsiTheme="minorHAnsi"/>
        </w:rPr>
        <w:t xml:space="preserve"> </w:t>
      </w:r>
      <w:r w:rsidRPr="00120E9A">
        <w:rPr>
          <w:rFonts w:asciiTheme="minorHAnsi" w:hAnsiTheme="minorHAnsi"/>
        </w:rPr>
        <w:t>Selecting “No” here may subject the project to additional scrutiny.</w:t>
      </w:r>
    </w:p>
    <w:p w14:paraId="308B2670"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308B2671"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Select the refrigerant charge verification method used from the choices provided:</w:t>
      </w:r>
    </w:p>
    <w:p w14:paraId="308B2672" w14:textId="4A90F20E"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Superheat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 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fixed orifice refrigerant metering devices (non-variable metering devices).</w:t>
      </w:r>
      <w:r w:rsidR="007506DE">
        <w:rPr>
          <w:rFonts w:asciiTheme="minorHAnsi" w:hAnsiTheme="minorHAnsi"/>
        </w:rPr>
        <w:t xml:space="preserve"> </w:t>
      </w:r>
      <w:r w:rsidRPr="00120E9A">
        <w:rPr>
          <w:rFonts w:asciiTheme="minorHAnsi" w:hAnsiTheme="minorHAnsi"/>
        </w:rPr>
        <w:t>This method is detailed in Reference Appendix RA3.2.2.6.1.</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CF2R-MCH-25a.</w:t>
      </w:r>
    </w:p>
    <w:p w14:paraId="308B2673" w14:textId="45ABAEA1"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Subcooling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variable metering devices (TXV or EXV).</w:t>
      </w:r>
      <w:r w:rsidR="007506DE">
        <w:rPr>
          <w:rFonts w:asciiTheme="minorHAnsi" w:hAnsiTheme="minorHAnsi"/>
        </w:rPr>
        <w:t xml:space="preserve"> </w:t>
      </w:r>
      <w:r w:rsidRPr="00120E9A">
        <w:rPr>
          <w:rFonts w:asciiTheme="minorHAnsi" w:hAnsiTheme="minorHAnsi"/>
        </w:rPr>
        <w:t>This method is detailed in Reference Appendix RA3.2.2.6.2.</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CF2R-MCH-25b.</w:t>
      </w:r>
    </w:p>
    <w:p w14:paraId="308B2674" w14:textId="69DE91EF"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Weigh-in</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be used at any outdoor temperature allowed by the equipment manufacturer.</w:t>
      </w:r>
      <w:r w:rsidR="007506DE">
        <w:rPr>
          <w:rFonts w:asciiTheme="minorHAnsi" w:hAnsiTheme="minorHAnsi"/>
        </w:rPr>
        <w:t xml:space="preserve"> </w:t>
      </w:r>
      <w:r w:rsidRPr="00120E9A">
        <w:rPr>
          <w:rFonts w:asciiTheme="minorHAnsi" w:hAnsiTheme="minorHAnsi"/>
        </w:rPr>
        <w:t>This method is detailed in Reference Appendix RA3.2.3.</w:t>
      </w:r>
      <w:r w:rsidR="007506DE">
        <w:rPr>
          <w:rFonts w:asciiTheme="minorHAnsi" w:hAnsiTheme="minorHAnsi"/>
        </w:rPr>
        <w:t xml:space="preserve"> </w:t>
      </w:r>
      <w:r w:rsidRPr="00120E9A">
        <w:rPr>
          <w:rFonts w:asciiTheme="minorHAnsi" w:hAnsiTheme="minorHAnsi"/>
        </w:rPr>
        <w:t>Systems verified using this method are NOT eligible for HERS verification compliance using Group Sampling.</w:t>
      </w:r>
      <w:r w:rsidR="007506DE">
        <w:rPr>
          <w:rFonts w:asciiTheme="minorHAnsi" w:hAnsiTheme="minorHAnsi"/>
        </w:rPr>
        <w:t xml:space="preserve"> </w:t>
      </w:r>
      <w:r w:rsidRPr="00120E9A">
        <w:rPr>
          <w:rFonts w:asciiTheme="minorHAnsi" w:hAnsiTheme="minorHAnsi"/>
        </w:rPr>
        <w:t>Choosing this option will generate a CF2R-MCH-25c.</w:t>
      </w:r>
    </w:p>
    <w:p w14:paraId="308B2675" w14:textId="3A6A123D"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Winter Setup (applicable when outdoor temperature is &lt;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The Winter Setup verification method is a special version of the Subcooling method.</w:t>
      </w:r>
      <w:r w:rsidR="007506DE">
        <w:rPr>
          <w:rFonts w:asciiTheme="minorHAnsi" w:hAnsiTheme="minorHAnsi"/>
        </w:rPr>
        <w:t xml:space="preserve"> </w:t>
      </w:r>
      <w:r w:rsidRPr="00120E9A">
        <w:rPr>
          <w:rFonts w:asciiTheme="minorHAnsi" w:hAnsiTheme="minorHAnsi"/>
        </w:rPr>
        <w:t>It can be used when the outdoor temperature is between 37</w:t>
      </w:r>
      <w:r w:rsidR="00A0649C">
        <w:rPr>
          <w:rFonts w:asciiTheme="minorHAnsi" w:hAnsiTheme="minorHAnsi"/>
        </w:rPr>
        <w:t>°F</w:t>
      </w:r>
      <w:r w:rsidRPr="00120E9A">
        <w:rPr>
          <w:rFonts w:asciiTheme="minorHAnsi" w:hAnsiTheme="minorHAnsi"/>
        </w:rPr>
        <w:t xml:space="preserve"> and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can only be used on equipment where the manufacturer has specifically approved it for the equipment being tested.</w:t>
      </w:r>
      <w:r w:rsidR="007506DE">
        <w:rPr>
          <w:rFonts w:asciiTheme="minorHAnsi" w:hAnsiTheme="minorHAnsi"/>
        </w:rPr>
        <w:t xml:space="preserve"> </w:t>
      </w:r>
      <w:r w:rsidRPr="00120E9A">
        <w:rPr>
          <w:rFonts w:asciiTheme="minorHAnsi" w:hAnsiTheme="minorHAnsi"/>
        </w:rPr>
        <w:t>The Winter Setup procedure is details in Residential Appendix RA1.2.</w:t>
      </w:r>
      <w:r w:rsidR="007506DE">
        <w:rPr>
          <w:rFonts w:asciiTheme="minorHAnsi" w:hAnsiTheme="minorHAnsi"/>
        </w:rPr>
        <w:t xml:space="preserve"> </w:t>
      </w:r>
      <w:r w:rsidRPr="00120E9A">
        <w:rPr>
          <w:rFonts w:asciiTheme="minorHAnsi" w:hAnsiTheme="minorHAnsi"/>
        </w:rPr>
        <w:t>Choosing this option will generate a CF2R-MCH-25e.</w:t>
      </w:r>
    </w:p>
    <w:p w14:paraId="308B2676" w14:textId="09DF4E2C"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New Package Unit Factory Charge</w:t>
      </w:r>
      <w:r w:rsidR="007506DE">
        <w:rPr>
          <w:rFonts w:asciiTheme="minorHAnsi" w:hAnsiTheme="minorHAnsi"/>
        </w:rPr>
        <w:t>:</w:t>
      </w:r>
      <w:r w:rsidRPr="00120E9A">
        <w:rPr>
          <w:rFonts w:asciiTheme="minorHAnsi" w:hAnsiTheme="minorHAnsi"/>
        </w:rPr>
        <w:t xml:space="preserve"> Choose this option when a new package unit is being installed that has an AHRI rating.</w:t>
      </w:r>
      <w:r w:rsidR="007506DE">
        <w:rPr>
          <w:rFonts w:asciiTheme="minorHAnsi" w:hAnsiTheme="minorHAnsi"/>
        </w:rPr>
        <w:t xml:space="preserve"> </w:t>
      </w:r>
      <w:r w:rsidRPr="00120E9A">
        <w:rPr>
          <w:rFonts w:asciiTheme="minorHAnsi" w:hAnsiTheme="minorHAnsi"/>
        </w:rPr>
        <w:t>This helps ensure that the unit was properly charged at the factory.</w:t>
      </w:r>
      <w:r w:rsidR="007506DE">
        <w:rPr>
          <w:rFonts w:asciiTheme="minorHAnsi" w:hAnsiTheme="minorHAnsi"/>
        </w:rPr>
        <w:t xml:space="preserve"> </w:t>
      </w:r>
      <w:r w:rsidRPr="00120E9A">
        <w:rPr>
          <w:rFonts w:asciiTheme="minorHAnsi" w:hAnsiTheme="minorHAnsi"/>
        </w:rPr>
        <w:t>HERS verification of refrigerant charge may not be required in this case.</w:t>
      </w:r>
      <w:r w:rsidR="007506DE">
        <w:rPr>
          <w:rFonts w:asciiTheme="minorHAnsi" w:hAnsiTheme="minorHAnsi"/>
        </w:rPr>
        <w:t xml:space="preserve"> </w:t>
      </w:r>
      <w:r w:rsidRPr="00120E9A">
        <w:rPr>
          <w:rFonts w:asciiTheme="minorHAnsi" w:hAnsiTheme="minorHAnsi"/>
        </w:rPr>
        <w:t>Choosing this option will generate a CF2R-MCH-25f.</w:t>
      </w:r>
    </w:p>
    <w:p w14:paraId="0DFBA571" w14:textId="77777777" w:rsidR="00DB0182" w:rsidRDefault="00DB0182">
      <w:pPr>
        <w:rPr>
          <w:rFonts w:asciiTheme="minorHAnsi" w:hAnsiTheme="minorHAnsi"/>
        </w:rPr>
      </w:pPr>
      <w:r>
        <w:rPr>
          <w:rFonts w:asciiTheme="minorHAnsi" w:hAnsiTheme="minorHAnsi"/>
        </w:rPr>
        <w:br w:type="page"/>
      </w:r>
    </w:p>
    <w:p w14:paraId="308B2677" w14:textId="0BCB36A2"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w:t>
      </w:r>
      <w:r w:rsidR="007506DE">
        <w:rPr>
          <w:rFonts w:asciiTheme="minorHAnsi" w:hAnsiTheme="minorHAnsi"/>
        </w:rPr>
        <w:t xml:space="preserve"> </w:t>
      </w:r>
      <w:r w:rsidRPr="00120E9A">
        <w:rPr>
          <w:rFonts w:asciiTheme="minorHAnsi" w:hAnsiTheme="minorHAnsi"/>
        </w:rPr>
        <w:t>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w:t>
      </w:r>
      <w:r w:rsidR="007506DE">
        <w:rPr>
          <w:rFonts w:asciiTheme="minorHAnsi" w:hAnsiTheme="minorHAnsi"/>
        </w:rPr>
        <w:t xml:space="preserve"> </w:t>
      </w:r>
      <w:r w:rsidRPr="00120E9A">
        <w:rPr>
          <w:rFonts w:asciiTheme="minorHAnsi" w:hAnsiTheme="minorHAnsi"/>
        </w:rPr>
        <w:t>If Group Sampling is not intended, the HERS Rater may perform the refrigerant charge verification on behalf of the Installing Contractor (applies to any method but Weigh-In) and the Rater will enter same results on both the CF2R and CF3R.</w:t>
      </w:r>
    </w:p>
    <w:p w14:paraId="308B2678" w14:textId="530968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The Group Sampling status is automatically displayed based on the input results of </w:t>
      </w:r>
      <w:r w:rsidR="00405E49">
        <w:rPr>
          <w:rFonts w:asciiTheme="minorHAnsi" w:hAnsiTheme="minorHAnsi"/>
        </w:rPr>
        <w:t>A15</w:t>
      </w:r>
      <w:r w:rsidRPr="00120E9A">
        <w:rPr>
          <w:rFonts w:asciiTheme="minorHAnsi" w:hAnsiTheme="minorHAnsi"/>
        </w:rPr>
        <w:t xml:space="preserve"> and </w:t>
      </w:r>
      <w:r w:rsidR="00405E49">
        <w:rPr>
          <w:rFonts w:asciiTheme="minorHAnsi" w:hAnsiTheme="minorHAnsi"/>
        </w:rPr>
        <w:t>A16</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Group Sampling procedures are detailed Residential Appendix RA2.3.</w:t>
      </w:r>
    </w:p>
    <w:p w14:paraId="308B2679" w14:textId="77777777" w:rsidR="007550E9" w:rsidRPr="00464996" w:rsidRDefault="007550E9" w:rsidP="007550E9">
      <w:pPr>
        <w:rPr>
          <w:rFonts w:asciiTheme="minorHAnsi" w:hAnsiTheme="minorHAnsi"/>
        </w:rPr>
      </w:pPr>
    </w:p>
    <w:p w14:paraId="308B267A" w14:textId="77777777" w:rsidR="007550E9" w:rsidRPr="002E0980" w:rsidRDefault="007550E9" w:rsidP="007550E9">
      <w:pPr>
        <w:rPr>
          <w:rFonts w:asciiTheme="minorHAnsi" w:hAnsiTheme="minorHAnsi"/>
          <w:b/>
        </w:rPr>
      </w:pPr>
      <w:r w:rsidRPr="002E0980">
        <w:rPr>
          <w:rFonts w:asciiTheme="minorHAnsi" w:hAnsiTheme="minorHAnsi"/>
          <w:b/>
        </w:rPr>
        <w:t>Section B. Instrument Calibration</w:t>
      </w:r>
    </w:p>
    <w:p w14:paraId="308B267C" w14:textId="40CCCAEF"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that Digital Refrigerant Scale calibration expires.</w:t>
      </w:r>
      <w:r w:rsidR="007506DE">
        <w:rPr>
          <w:rFonts w:asciiTheme="minorHAnsi" w:hAnsiTheme="minorHAnsi"/>
        </w:rPr>
        <w:t xml:space="preserve"> </w:t>
      </w:r>
      <w:r w:rsidRPr="00464996">
        <w:rPr>
          <w:rFonts w:asciiTheme="minorHAnsi" w:hAnsiTheme="minorHAnsi"/>
        </w:rPr>
        <w:t>Digital Refrigerant Scales must be calibrated according to manufacturer’s specifications.</w:t>
      </w:r>
      <w:r w:rsidR="007506DE">
        <w:rPr>
          <w:rFonts w:asciiTheme="minorHAnsi" w:hAnsiTheme="minorHAnsi"/>
        </w:rPr>
        <w:t xml:space="preserve"> </w:t>
      </w:r>
      <w:r w:rsidRPr="00464996">
        <w:rPr>
          <w:rFonts w:asciiTheme="minorHAnsi" w:hAnsiTheme="minorHAnsi"/>
        </w:rPr>
        <w:t>This requirement is in Residential Appendix RA3.2.1.4.1.</w:t>
      </w:r>
      <w:r w:rsidR="007506DE">
        <w:rPr>
          <w:rFonts w:asciiTheme="minorHAnsi" w:hAnsiTheme="minorHAnsi"/>
        </w:rPr>
        <w:t xml:space="preserve"> </w:t>
      </w:r>
      <w:r w:rsidRPr="00464996">
        <w:rPr>
          <w:rFonts w:asciiTheme="minorHAnsi" w:hAnsiTheme="minorHAnsi"/>
        </w:rPr>
        <w:t>A sticker must be affixed to the scale that shows the calibration check date (expiration date).</w:t>
      </w:r>
    </w:p>
    <w:p w14:paraId="308B267D" w14:textId="1F6812D9"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of the most recent Digital Thermocouple Calibration.</w:t>
      </w:r>
      <w:r w:rsidR="007506DE">
        <w:rPr>
          <w:rFonts w:asciiTheme="minorHAnsi" w:hAnsiTheme="minorHAnsi"/>
        </w:rPr>
        <w:t xml:space="preserve"> </w:t>
      </w:r>
      <w:r w:rsidRPr="00464996">
        <w:rPr>
          <w:rFonts w:asciiTheme="minorHAnsi" w:hAnsiTheme="minorHAnsi"/>
        </w:rPr>
        <w:t>Specifications for thermocouples and temperature sensors can be found in Residential Appendix RA3.2.2.2.2.</w:t>
      </w:r>
      <w:r w:rsidR="007506DE">
        <w:rPr>
          <w:rFonts w:asciiTheme="minorHAnsi" w:hAnsiTheme="minorHAnsi"/>
        </w:rPr>
        <w:t xml:space="preserve"> </w:t>
      </w:r>
      <w:r w:rsidRPr="00464996">
        <w:rPr>
          <w:rFonts w:asciiTheme="minorHAnsi" w:hAnsiTheme="minorHAnsi"/>
        </w:rPr>
        <w:t>Procedures for calibration are detailed in RA3.2.2.4.1.</w:t>
      </w:r>
      <w:r w:rsidR="007506DE">
        <w:rPr>
          <w:rFonts w:asciiTheme="minorHAnsi" w:hAnsiTheme="minorHAnsi"/>
        </w:rPr>
        <w:t xml:space="preserve"> </w:t>
      </w:r>
      <w:r w:rsidRPr="00464996">
        <w:rPr>
          <w:rFonts w:asciiTheme="minorHAnsi" w:hAnsiTheme="minorHAnsi"/>
        </w:rPr>
        <w:t>Calibration must happen at least once every 30 days.</w:t>
      </w:r>
    </w:p>
    <w:p w14:paraId="308B267E" w14:textId="2AF9878E"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Refrigerant Scale Calibration status will appear automatically.</w:t>
      </w:r>
      <w:r w:rsidR="007506DE">
        <w:rPr>
          <w:rFonts w:asciiTheme="minorHAnsi" w:hAnsiTheme="minorHAnsi"/>
        </w:rPr>
        <w:t xml:space="preserve"> </w:t>
      </w:r>
      <w:r w:rsidRPr="00464996">
        <w:rPr>
          <w:rFonts w:asciiTheme="minorHAnsi" w:hAnsiTheme="minorHAnsi"/>
        </w:rPr>
        <w:t>If the date entered in C01 is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7F" w14:textId="41D222C2"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Thermocouple Calibration status will appear automatically.</w:t>
      </w:r>
      <w:r w:rsidR="007506DE">
        <w:rPr>
          <w:rFonts w:asciiTheme="minorHAnsi" w:hAnsiTheme="minorHAnsi"/>
        </w:rPr>
        <w:t xml:space="preserve"> </w:t>
      </w:r>
      <w:r w:rsidRPr="00464996">
        <w:rPr>
          <w:rFonts w:asciiTheme="minorHAnsi" w:hAnsiTheme="minorHAnsi"/>
        </w:rPr>
        <w:t>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80" w14:textId="77777777" w:rsidR="007550E9" w:rsidRPr="00464996" w:rsidRDefault="007550E9" w:rsidP="007550E9">
      <w:pPr>
        <w:pStyle w:val="ListParagraph"/>
        <w:rPr>
          <w:rFonts w:asciiTheme="minorHAnsi" w:hAnsiTheme="minorHAnsi"/>
        </w:rPr>
      </w:pPr>
    </w:p>
    <w:p w14:paraId="308B2681" w14:textId="567ADA22" w:rsidR="007550E9" w:rsidRPr="002E0980" w:rsidRDefault="007550E9" w:rsidP="007550E9">
      <w:pPr>
        <w:rPr>
          <w:rFonts w:asciiTheme="minorHAnsi" w:hAnsiTheme="minorHAnsi"/>
          <w:b/>
        </w:rPr>
      </w:pPr>
      <w:r w:rsidRPr="002E0980">
        <w:rPr>
          <w:rFonts w:asciiTheme="minorHAnsi" w:hAnsiTheme="minorHAnsi"/>
          <w:b/>
        </w:rPr>
        <w:t>Section C.</w:t>
      </w:r>
      <w:r w:rsidR="007506DE" w:rsidRPr="002E0980">
        <w:rPr>
          <w:rFonts w:asciiTheme="minorHAnsi" w:hAnsiTheme="minorHAnsi"/>
          <w:b/>
        </w:rPr>
        <w:t xml:space="preserve"> </w:t>
      </w:r>
      <w:r w:rsidRPr="002E0980">
        <w:rPr>
          <w:rFonts w:asciiTheme="minorHAnsi" w:hAnsiTheme="minorHAnsi"/>
          <w:b/>
        </w:rPr>
        <w:t>Measurement Access Hole (MAH) Verification</w:t>
      </w:r>
    </w:p>
    <w:p w14:paraId="308B2682" w14:textId="358C53F4" w:rsidR="007550E9" w:rsidRPr="00464996" w:rsidRDefault="007550E9" w:rsidP="007550E9">
      <w:pPr>
        <w:pStyle w:val="ListParagraph"/>
        <w:numPr>
          <w:ilvl w:val="0"/>
          <w:numId w:val="19"/>
        </w:numPr>
        <w:rPr>
          <w:rFonts w:asciiTheme="minorHAnsi" w:hAnsiTheme="minorHAnsi"/>
        </w:rPr>
      </w:pPr>
      <w:r w:rsidRPr="00464996">
        <w:rPr>
          <w:rFonts w:asciiTheme="minorHAnsi" w:hAnsiTheme="minorHAnsi"/>
        </w:rPr>
        <w:t>Indicate the method used to demonstrate compliance with the MAH requirement by selecting the appropriate method from the drop down list.</w:t>
      </w:r>
      <w:r w:rsidR="007506DE">
        <w:rPr>
          <w:rFonts w:asciiTheme="minorHAnsi" w:hAnsiTheme="minorHAnsi"/>
        </w:rPr>
        <w:t xml:space="preserve"> </w:t>
      </w:r>
      <w:r w:rsidRPr="00464996">
        <w:rPr>
          <w:rFonts w:asciiTheme="minorHAnsi" w:hAnsiTheme="minorHAnsi"/>
        </w:rPr>
        <w:t>Procedures for installing MAH’s are detailed in RA3.2.2.3.</w:t>
      </w:r>
      <w:r w:rsidR="007506DE">
        <w:rPr>
          <w:rFonts w:asciiTheme="minorHAnsi" w:hAnsiTheme="minorHAnsi"/>
        </w:rPr>
        <w:t xml:space="preserve"> </w:t>
      </w:r>
      <w:r w:rsidRPr="00464996">
        <w:rPr>
          <w:rFonts w:asciiTheme="minorHAnsi" w:hAnsiTheme="minorHAnsi"/>
        </w:rPr>
        <w:t>Selecting that the MAH cannot be installed consistent with Figure 3.2-1 may result in additional scrutiny by enforcement personnel.</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MAH requirement and a special message will show up here.</w:t>
      </w:r>
    </w:p>
    <w:p w14:paraId="308B2683" w14:textId="77777777" w:rsidR="007550E9" w:rsidRPr="00464996" w:rsidRDefault="007550E9" w:rsidP="007550E9">
      <w:pPr>
        <w:pStyle w:val="ListParagraph"/>
        <w:ind w:left="0"/>
        <w:rPr>
          <w:rFonts w:asciiTheme="minorHAnsi" w:hAnsiTheme="minorHAnsi"/>
        </w:rPr>
      </w:pPr>
    </w:p>
    <w:p w14:paraId="308B2684" w14:textId="117AFE4A" w:rsidR="007550E9" w:rsidRPr="002E0980" w:rsidRDefault="007550E9" w:rsidP="007550E9">
      <w:pPr>
        <w:rPr>
          <w:rFonts w:asciiTheme="minorHAnsi" w:hAnsiTheme="minorHAnsi"/>
          <w:b/>
        </w:rPr>
      </w:pPr>
      <w:r w:rsidRPr="002E0980">
        <w:rPr>
          <w:rFonts w:asciiTheme="minorHAnsi" w:hAnsiTheme="minorHAnsi"/>
          <w:b/>
        </w:rPr>
        <w:t>Section D.</w:t>
      </w:r>
      <w:r w:rsidR="007506DE" w:rsidRPr="002E0980">
        <w:rPr>
          <w:rFonts w:asciiTheme="minorHAnsi" w:hAnsiTheme="minorHAnsi"/>
          <w:b/>
        </w:rPr>
        <w:t xml:space="preserve"> </w:t>
      </w:r>
      <w:r w:rsidRPr="002E0980">
        <w:rPr>
          <w:rFonts w:asciiTheme="minorHAnsi" w:hAnsiTheme="minorHAnsi"/>
          <w:b/>
        </w:rPr>
        <w:t>Minimum System Airflow Rate Verification</w:t>
      </w:r>
    </w:p>
    <w:p w14:paraId="308B2685" w14:textId="625FD792" w:rsidR="007550E9" w:rsidRPr="00464996" w:rsidRDefault="007550E9" w:rsidP="007550E9">
      <w:pPr>
        <w:pStyle w:val="ListParagraph"/>
        <w:numPr>
          <w:ilvl w:val="0"/>
          <w:numId w:val="20"/>
        </w:numPr>
        <w:rPr>
          <w:rFonts w:asciiTheme="minorHAnsi" w:hAnsiTheme="minorHAnsi"/>
        </w:rPr>
      </w:pPr>
      <w:r w:rsidRPr="00464996">
        <w:rPr>
          <w:rFonts w:asciiTheme="minorHAnsi" w:hAnsiTheme="minorHAnsi"/>
        </w:rPr>
        <w:t xml:space="preserve">This information is automatically calculated based on the information given in </w:t>
      </w:r>
      <w:r w:rsidR="00405E49">
        <w:rPr>
          <w:rFonts w:asciiTheme="minorHAnsi" w:hAnsiTheme="minorHAnsi"/>
        </w:rPr>
        <w:t>A10</w:t>
      </w:r>
      <w:r w:rsidRPr="00464996">
        <w:rPr>
          <w:rFonts w:asciiTheme="minorHAnsi" w:hAnsiTheme="minorHAnsi"/>
        </w:rPr>
        <w:t>.</w:t>
      </w:r>
      <w:r w:rsidR="007506DE">
        <w:rPr>
          <w:rFonts w:asciiTheme="minorHAnsi" w:hAnsiTheme="minorHAnsi"/>
        </w:rPr>
        <w:t xml:space="preserve"> </w:t>
      </w:r>
      <w:r w:rsidRPr="00464996">
        <w:rPr>
          <w:rFonts w:asciiTheme="minorHAnsi" w:hAnsiTheme="minorHAnsi"/>
        </w:rPr>
        <w:t>This is the target minimum system airflow required for the system being verified.</w:t>
      </w:r>
    </w:p>
    <w:p w14:paraId="308B2686" w14:textId="11DDE817" w:rsidR="007550E9" w:rsidRPr="004A567B" w:rsidRDefault="007550E9" w:rsidP="007550E9">
      <w:pPr>
        <w:pStyle w:val="ListParagraph"/>
        <w:numPr>
          <w:ilvl w:val="0"/>
          <w:numId w:val="1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w:t>
      </w:r>
      <w:r w:rsidR="007506DE">
        <w:rPr>
          <w:rFonts w:asciiTheme="minorHAnsi" w:hAnsiTheme="minorHAnsi"/>
        </w:rPr>
        <w:t xml:space="preserve"> </w:t>
      </w:r>
      <w:r w:rsidRPr="00120E9A">
        <w:rPr>
          <w:rFonts w:asciiTheme="minorHAnsi" w:hAnsiTheme="minorHAnsi"/>
        </w:rPr>
        <w:t>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airflow rate requirement and a special message will show up here.</w:t>
      </w:r>
    </w:p>
    <w:p w14:paraId="308B2687" w14:textId="77777777" w:rsidR="007550E9" w:rsidRPr="00464996" w:rsidRDefault="007550E9" w:rsidP="007550E9">
      <w:pPr>
        <w:rPr>
          <w:rFonts w:asciiTheme="minorHAnsi" w:hAnsiTheme="minorHAnsi"/>
        </w:rPr>
      </w:pPr>
    </w:p>
    <w:p w14:paraId="308B2689" w14:textId="5C420CC8" w:rsidR="007550E9" w:rsidRPr="002E0980" w:rsidRDefault="007550E9" w:rsidP="007550E9">
      <w:pPr>
        <w:rPr>
          <w:rFonts w:asciiTheme="minorHAnsi" w:hAnsiTheme="minorHAnsi"/>
          <w:b/>
        </w:rPr>
      </w:pPr>
      <w:r w:rsidRPr="002E0980">
        <w:rPr>
          <w:rFonts w:asciiTheme="minorHAnsi" w:hAnsiTheme="minorHAnsi"/>
          <w:b/>
        </w:rPr>
        <w:t>Section E.</w:t>
      </w:r>
      <w:r w:rsidR="007506DE" w:rsidRPr="002E0980">
        <w:rPr>
          <w:rFonts w:asciiTheme="minorHAnsi" w:hAnsiTheme="minorHAnsi"/>
          <w:b/>
        </w:rPr>
        <w:t xml:space="preserve"> </w:t>
      </w:r>
      <w:r w:rsidRPr="002E0980">
        <w:rPr>
          <w:rFonts w:asciiTheme="minorHAnsi" w:hAnsiTheme="minorHAnsi"/>
          <w:b/>
        </w:rPr>
        <w:t>Weigh In Charge Procedure</w:t>
      </w:r>
    </w:p>
    <w:p w14:paraId="308B268B" w14:textId="489E1AF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 xml:space="preserve">Measure and record the outside air dry-bulb temperature in </w:t>
      </w:r>
      <w:r w:rsidR="001B33D1">
        <w:rPr>
          <w:rFonts w:asciiTheme="minorHAnsi" w:hAnsiTheme="minorHAnsi"/>
        </w:rPr>
        <w:t>°</w:t>
      </w:r>
      <w:r w:rsidRPr="00464996">
        <w:rPr>
          <w:rFonts w:asciiTheme="minorHAnsi" w:hAnsiTheme="minorHAnsi"/>
        </w:rPr>
        <w:t>F.</w:t>
      </w:r>
      <w:r w:rsidR="007506DE">
        <w:rPr>
          <w:rFonts w:asciiTheme="minorHAnsi" w:hAnsiTheme="minorHAnsi"/>
        </w:rPr>
        <w:t xml:space="preserve"> </w:t>
      </w:r>
      <w:r w:rsidRPr="00464996">
        <w:rPr>
          <w:rFonts w:asciiTheme="minorHAnsi" w:hAnsiTheme="minorHAnsi"/>
        </w:rPr>
        <w:t>This will affect the procedures that may be used for HERS verification.</w:t>
      </w:r>
      <w:r>
        <w:rPr>
          <w:rFonts w:asciiTheme="minorHAnsi" w:hAnsiTheme="minorHAnsi"/>
        </w:rPr>
        <w:t xml:space="preserve"> If the installer opts to use the weigh-in method when the outside air dry-bulb temperature is above 55</w:t>
      </w:r>
      <w:r w:rsidR="001B33D1">
        <w:rPr>
          <w:rFonts w:asciiTheme="minorHAnsi" w:hAnsiTheme="minorHAnsi"/>
        </w:rPr>
        <w:t>°F</w:t>
      </w:r>
      <w:r>
        <w:rPr>
          <w:rFonts w:asciiTheme="minorHAnsi" w:hAnsiTheme="minorHAnsi"/>
        </w:rPr>
        <w:t>, HERS verification may only utilize the standard charge procedure (super heat or subcool) if the system is conducive to that procedure.</w:t>
      </w:r>
    </w:p>
    <w:p w14:paraId="308B268C" w14:textId="7DA035D5"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Specify the method of weigh-in.</w:t>
      </w:r>
      <w:r w:rsidR="007506DE">
        <w:rPr>
          <w:rFonts w:asciiTheme="minorHAnsi" w:hAnsiTheme="minorHAnsi"/>
        </w:rPr>
        <w:t xml:space="preserve"> </w:t>
      </w:r>
      <w:r w:rsidRPr="00464996">
        <w:rPr>
          <w:rFonts w:asciiTheme="minorHAnsi" w:hAnsiTheme="minorHAnsi"/>
        </w:rPr>
        <w:t>There are two options that may be used.</w:t>
      </w:r>
      <w:r w:rsidR="007506DE">
        <w:rPr>
          <w:rFonts w:asciiTheme="minorHAnsi" w:hAnsiTheme="minorHAnsi"/>
        </w:rPr>
        <w:t xml:space="preserve"> </w:t>
      </w:r>
      <w:r w:rsidRPr="00464996">
        <w:rPr>
          <w:rFonts w:asciiTheme="minorHAnsi" w:hAnsiTheme="minorHAnsi"/>
        </w:rPr>
        <w:t>One is to add or remove a small, weighed portion of refrigerant from a factory charged unit (Charge Adjustment).</w:t>
      </w:r>
      <w:r w:rsidR="007506DE">
        <w:rPr>
          <w:rFonts w:asciiTheme="minorHAnsi" w:hAnsiTheme="minorHAnsi"/>
        </w:rPr>
        <w:t xml:space="preserve"> </w:t>
      </w:r>
      <w:r w:rsidRPr="00464996">
        <w:rPr>
          <w:rFonts w:asciiTheme="minorHAnsi" w:hAnsiTheme="minorHAnsi"/>
        </w:rPr>
        <w:t>The other is to weigh the entire charge of refrigerant before introducing it into the system (Total Charge).</w:t>
      </w:r>
      <w:r w:rsidR="007506DE">
        <w:rPr>
          <w:rFonts w:asciiTheme="minorHAnsi" w:hAnsiTheme="minorHAnsi"/>
        </w:rPr>
        <w:t xml:space="preserve"> </w:t>
      </w:r>
      <w:r w:rsidRPr="00464996">
        <w:rPr>
          <w:rFonts w:asciiTheme="minorHAnsi" w:hAnsiTheme="minorHAnsi"/>
        </w:rPr>
        <w:t>Select either one.</w:t>
      </w:r>
      <w:r w:rsidR="007506DE">
        <w:rPr>
          <w:rFonts w:asciiTheme="minorHAnsi" w:hAnsiTheme="minorHAnsi"/>
        </w:rPr>
        <w:t xml:space="preserve"> </w:t>
      </w:r>
      <w:r w:rsidRPr="00464996">
        <w:rPr>
          <w:rFonts w:asciiTheme="minorHAnsi" w:hAnsiTheme="minorHAnsi"/>
        </w:rPr>
        <w:t>Note: The amount of refrigerant in systems that are not newly installed cannot be assumed to be the factory charge.</w:t>
      </w:r>
      <w:r w:rsidR="007506DE">
        <w:rPr>
          <w:rFonts w:asciiTheme="minorHAnsi" w:hAnsiTheme="minorHAnsi"/>
        </w:rPr>
        <w:t xml:space="preserve"> </w:t>
      </w:r>
      <w:r>
        <w:rPr>
          <w:rFonts w:asciiTheme="minorHAnsi" w:hAnsiTheme="minorHAnsi"/>
        </w:rPr>
        <w:t>Altered s</w:t>
      </w:r>
      <w:r w:rsidRPr="00464996">
        <w:rPr>
          <w:rFonts w:asciiTheme="minorHAnsi" w:hAnsiTheme="minorHAnsi"/>
        </w:rPr>
        <w:t>ystems using existing refrigerant must use the Total Charge method.</w:t>
      </w:r>
      <w:r w:rsidR="007506DE">
        <w:rPr>
          <w:rFonts w:asciiTheme="minorHAnsi" w:hAnsiTheme="minorHAnsi"/>
        </w:rPr>
        <w:t xml:space="preserve"> </w:t>
      </w:r>
      <w:r w:rsidRPr="00464996">
        <w:rPr>
          <w:rFonts w:asciiTheme="minorHAnsi" w:hAnsiTheme="minorHAnsi"/>
        </w:rPr>
        <w:t>Only new, factory installed equipment can utilize the Charge Adjustment method.</w:t>
      </w:r>
    </w:p>
    <w:p w14:paraId="308B268D" w14:textId="1798AFAD"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Manufacturer’s Standard Charge for condenser in pounds and ounces.</w:t>
      </w:r>
      <w:r w:rsidR="007506DE">
        <w:rPr>
          <w:rFonts w:asciiTheme="minorHAnsi" w:hAnsiTheme="minorHAnsi"/>
        </w:rPr>
        <w:t xml:space="preserve"> </w:t>
      </w:r>
      <w:r w:rsidRPr="00464996">
        <w:rPr>
          <w:rFonts w:asciiTheme="minorHAnsi" w:hAnsiTheme="minorHAnsi"/>
        </w:rPr>
        <w:t>This is the amount of refrigerant that the manufacturer specifies for a “standard” installation (typical coil match, typical line set size and length).</w:t>
      </w:r>
      <w:r w:rsidR="007506DE">
        <w:rPr>
          <w:rFonts w:asciiTheme="minorHAnsi" w:hAnsiTheme="minorHAnsi"/>
        </w:rPr>
        <w:t xml:space="preserve"> </w:t>
      </w:r>
      <w:r w:rsidRPr="00464996">
        <w:rPr>
          <w:rFonts w:asciiTheme="minorHAnsi" w:hAnsiTheme="minorHAnsi"/>
        </w:rPr>
        <w:t>For the Charge Adjustment method, this is the amount of refrigerant that factory charges the system to.</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E" w14:textId="27CC8E7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length, typically 25 feet.</w:t>
      </w:r>
      <w:r w:rsidR="007506DE">
        <w:rPr>
          <w:rFonts w:asciiTheme="minorHAnsi" w:hAnsiTheme="minorHAnsi"/>
        </w:rPr>
        <w:t xml:space="preserve"> </w:t>
      </w:r>
      <w:r w:rsidRPr="00464996">
        <w:rPr>
          <w:rFonts w:asciiTheme="minorHAnsi" w:hAnsiTheme="minorHAnsi"/>
        </w:rPr>
        <w:t>Enter the value here, in feet.</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F" w14:textId="260FE74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diameter.</w:t>
      </w:r>
      <w:r w:rsidR="007506DE">
        <w:rPr>
          <w:rFonts w:asciiTheme="minorHAnsi" w:hAnsiTheme="minorHAnsi"/>
        </w:rPr>
        <w:t xml:space="preserve"> </w:t>
      </w:r>
      <w:r w:rsidRPr="00464996">
        <w:rPr>
          <w:rFonts w:asciiTheme="minorHAnsi" w:hAnsiTheme="minorHAnsi"/>
        </w:rPr>
        <w:t>Enter the value here, in inches (for example: 1/4”, 3/8”, etc.).</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0" w14:textId="1C176D24"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indoor (evaporator) coil size.</w:t>
      </w:r>
      <w:r w:rsidR="007506DE">
        <w:rPr>
          <w:rFonts w:asciiTheme="minorHAnsi" w:hAnsiTheme="minorHAnsi"/>
        </w:rPr>
        <w:t xml:space="preserve"> </w:t>
      </w:r>
      <w:r w:rsidRPr="00464996">
        <w:rPr>
          <w:rFonts w:asciiTheme="minorHAnsi" w:hAnsiTheme="minorHAnsi"/>
        </w:rPr>
        <w:t>Enter the value here, in tons.</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1" w14:textId="2D4E0976"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length of the liquid line installed on the system being verified, in feet.</w:t>
      </w:r>
      <w:r w:rsidR="007506DE">
        <w:rPr>
          <w:rFonts w:asciiTheme="minorHAnsi" w:hAnsiTheme="minorHAnsi"/>
        </w:rPr>
        <w:t xml:space="preserve"> </w:t>
      </w:r>
      <w:r w:rsidRPr="00464996">
        <w:rPr>
          <w:rFonts w:asciiTheme="minorHAnsi" w:hAnsiTheme="minorHAnsi"/>
        </w:rPr>
        <w:t>This value must be compared to the standard liquid line length entered in E04 and used to determine if the Manufacturer’s Standard Charge entered in E03 is appropriate.</w:t>
      </w:r>
    </w:p>
    <w:p w14:paraId="308B2692" w14:textId="1BA23793"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diameter of the liquid line installed on the system being verified, in inches (for example: 1/4”, 3/8”, etc.).</w:t>
      </w:r>
      <w:r w:rsidR="007506DE">
        <w:rPr>
          <w:rFonts w:asciiTheme="minorHAnsi" w:hAnsiTheme="minorHAnsi"/>
        </w:rPr>
        <w:t xml:space="preserve"> </w:t>
      </w:r>
      <w:r w:rsidRPr="00464996">
        <w:rPr>
          <w:rFonts w:asciiTheme="minorHAnsi" w:hAnsiTheme="minorHAnsi"/>
        </w:rPr>
        <w:t>This value must be compared to the standard liquid line diameter entered in E05 and used to determine if the Manufacturer’s Standard Charge entered in E03 is appropriate.</w:t>
      </w:r>
    </w:p>
    <w:p w14:paraId="308B2693" w14:textId="31CB67BB"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size of the indoor (evaporator) coil installed on the system being verified, in tons.</w:t>
      </w:r>
      <w:r w:rsidR="007506DE">
        <w:rPr>
          <w:rFonts w:asciiTheme="minorHAnsi" w:hAnsiTheme="minorHAnsi"/>
        </w:rPr>
        <w:t xml:space="preserve"> </w:t>
      </w:r>
      <w:r w:rsidRPr="00464996">
        <w:rPr>
          <w:rFonts w:asciiTheme="minorHAnsi" w:hAnsiTheme="minorHAnsi"/>
        </w:rPr>
        <w:t>This value must be compared to the standard coil size entered in E06 and used to determine if the Manufacturer’s Standard Charge entered in E03 is appropriate.</w:t>
      </w:r>
    </w:p>
    <w:p w14:paraId="308B2694" w14:textId="06C9E10F"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Charge Adjustment to Standard Charge, in ounces.</w:t>
      </w:r>
      <w:r w:rsidR="007506DE">
        <w:rPr>
          <w:rFonts w:asciiTheme="minorHAnsi" w:hAnsiTheme="minorHAnsi"/>
        </w:rPr>
        <w:t xml:space="preserve"> </w:t>
      </w:r>
      <w:r w:rsidRPr="00464996">
        <w:rPr>
          <w:rFonts w:asciiTheme="minorHAnsi" w:hAnsiTheme="minorHAnsi"/>
        </w:rPr>
        <w:t>This is the amount of refrigerant that the manufacturer specifies to add to, or remove from, the Manufacturer’s Standard Charge entered in E03.</w:t>
      </w:r>
      <w:r w:rsidR="007506DE">
        <w:rPr>
          <w:rFonts w:asciiTheme="minorHAnsi" w:hAnsiTheme="minorHAnsi"/>
        </w:rPr>
        <w:t xml:space="preserve"> </w:t>
      </w:r>
      <w:r w:rsidRPr="00464996">
        <w:rPr>
          <w:rFonts w:asciiTheme="minorHAnsi" w:hAnsiTheme="minorHAnsi"/>
        </w:rPr>
        <w:t>This value must come from manufacturer’s specifications using the standard values entered in E04 through E06 to the installed values entered in E07 through E09.</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5" w14:textId="5A7B7310"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This value is calculated automatically.</w:t>
      </w:r>
      <w:r w:rsidR="007506DE">
        <w:rPr>
          <w:rFonts w:asciiTheme="minorHAnsi" w:hAnsiTheme="minorHAnsi"/>
        </w:rPr>
        <w:t xml:space="preserve"> </w:t>
      </w:r>
      <w:r w:rsidRPr="00464996">
        <w:rPr>
          <w:rFonts w:asciiTheme="minorHAnsi" w:hAnsiTheme="minorHAnsi"/>
        </w:rPr>
        <w:t>If “Charge Adjustment” was specified in E02, then the value shown here will be the same as the value shown in E10.</w:t>
      </w:r>
      <w:r w:rsidR="007506DE">
        <w:rPr>
          <w:rFonts w:asciiTheme="minorHAnsi" w:hAnsiTheme="minorHAnsi"/>
        </w:rPr>
        <w:t xml:space="preserve"> </w:t>
      </w:r>
      <w:r w:rsidRPr="00464996">
        <w:rPr>
          <w:rFonts w:asciiTheme="minorHAnsi" w:hAnsiTheme="minorHAnsi"/>
        </w:rPr>
        <w:t>This is the amount of weighed refrigerant that will be added or removed from the factory charged unit.</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If “Total Charge” was specified in E02, then the value shown here will be the value in E03 added to the value in E10.</w:t>
      </w:r>
      <w:r w:rsidR="007506DE">
        <w:rPr>
          <w:rFonts w:asciiTheme="minorHAnsi" w:hAnsiTheme="minorHAnsi"/>
        </w:rPr>
        <w:t xml:space="preserve"> </w:t>
      </w:r>
      <w:r w:rsidRPr="00464996">
        <w:rPr>
          <w:rFonts w:asciiTheme="minorHAnsi" w:hAnsiTheme="minorHAnsi"/>
        </w:rPr>
        <w:t>This is the total amount of refrigerant that will be in the system, all of which must be weighed before introducing into the system.</w:t>
      </w:r>
    </w:p>
    <w:p w14:paraId="308B2696" w14:textId="20ADA7A9"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amount of refrigerant weighed and added to, or removed from, system. 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from a factory charged system, this value should be a negative number.</w:t>
      </w:r>
      <w:r w:rsidR="007506DE">
        <w:rPr>
          <w:rFonts w:asciiTheme="minorHAnsi" w:hAnsiTheme="minorHAnsi"/>
        </w:rPr>
        <w:t xml:space="preserve"> </w:t>
      </w:r>
      <w:r w:rsidRPr="00464996">
        <w:rPr>
          <w:rFonts w:asciiTheme="minorHAnsi" w:hAnsiTheme="minorHAnsi"/>
        </w:rPr>
        <w:t>This value must match the value in E11 for the system to pass.</w:t>
      </w:r>
    </w:p>
    <w:p w14:paraId="308B2697" w14:textId="30CF4FF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If the value in E11 equals the value in E12, a statement will appear here indicating that the system passes the weigh-in method.</w:t>
      </w:r>
      <w:r w:rsidR="007506DE">
        <w:rPr>
          <w:rFonts w:asciiTheme="minorHAnsi" w:hAnsiTheme="minorHAnsi"/>
        </w:rPr>
        <w:t xml:space="preserve"> </w:t>
      </w:r>
      <w:r w:rsidRPr="00464996">
        <w:rPr>
          <w:rFonts w:asciiTheme="minorHAnsi" w:hAnsiTheme="minorHAnsi"/>
        </w:rPr>
        <w:t>Otherwise, a statement will appear here indicating that the system does not pass.</w:t>
      </w:r>
    </w:p>
    <w:p w14:paraId="308B2698" w14:textId="77777777" w:rsidR="007550E9" w:rsidRPr="00464996" w:rsidRDefault="007550E9" w:rsidP="007550E9">
      <w:pPr>
        <w:rPr>
          <w:rFonts w:asciiTheme="minorHAnsi" w:hAnsiTheme="minorHAnsi"/>
        </w:rPr>
      </w:pPr>
    </w:p>
    <w:p w14:paraId="308B2699" w14:textId="1C3BA015" w:rsidR="007550E9" w:rsidRPr="002E0980" w:rsidRDefault="007550E9" w:rsidP="007550E9">
      <w:pPr>
        <w:rPr>
          <w:rFonts w:asciiTheme="minorHAnsi" w:hAnsiTheme="minorHAnsi"/>
          <w:b/>
        </w:rPr>
      </w:pPr>
      <w:r w:rsidRPr="002E0980">
        <w:rPr>
          <w:rFonts w:asciiTheme="minorHAnsi" w:hAnsiTheme="minorHAnsi"/>
          <w:b/>
        </w:rPr>
        <w:t>Section F. Weigh</w:t>
      </w:r>
      <w:r w:rsidR="001B33D1">
        <w:rPr>
          <w:rFonts w:asciiTheme="minorHAnsi" w:hAnsiTheme="minorHAnsi"/>
          <w:b/>
        </w:rPr>
        <w:t>-</w:t>
      </w:r>
      <w:r w:rsidRPr="002E0980">
        <w:rPr>
          <w:rFonts w:asciiTheme="minorHAnsi" w:hAnsiTheme="minorHAnsi"/>
          <w:b/>
        </w:rPr>
        <w:t>In Charge Verification – Additional Requirements</w:t>
      </w:r>
    </w:p>
    <w:p w14:paraId="308B269B" w14:textId="29CA1289" w:rsidR="007550E9"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brazing lines charged with dry nitrogen is specified in Residential Appendix RA3.2.3.1.5.</w:t>
      </w:r>
    </w:p>
    <w:p w14:paraId="308B269C" w14:textId="06DBDC83" w:rsidR="002B3C82" w:rsidRPr="00464996" w:rsidRDefault="002B3C82"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w:t>
      </w:r>
      <w:r>
        <w:rPr>
          <w:rFonts w:asciiTheme="minorHAnsi" w:hAnsiTheme="minorHAnsi"/>
        </w:rPr>
        <w:t>l requirements have been met.</w:t>
      </w:r>
      <w:r w:rsidR="007506DE">
        <w:rPr>
          <w:rFonts w:asciiTheme="minorHAnsi" w:hAnsiTheme="minorHAnsi"/>
        </w:rPr>
        <w:t xml:space="preserve"> </w:t>
      </w:r>
      <w:r>
        <w:rPr>
          <w:rFonts w:asciiTheme="minorHAnsi" w:hAnsiTheme="minorHAnsi"/>
        </w:rPr>
        <w:t>T</w:t>
      </w:r>
      <w:r w:rsidRPr="00464996">
        <w:rPr>
          <w:rFonts w:asciiTheme="minorHAnsi" w:hAnsiTheme="minorHAnsi"/>
        </w:rPr>
        <w:t>he requirement for</w:t>
      </w:r>
      <w:r>
        <w:rPr>
          <w:rFonts w:asciiTheme="minorHAnsi" w:hAnsiTheme="minorHAnsi"/>
        </w:rPr>
        <w:t xml:space="preserve"> making a correction to the refrigerant weight to allow for the indoor coil when that information is supplied by the Manufacturer </w:t>
      </w:r>
      <w:r w:rsidRPr="00464996">
        <w:rPr>
          <w:rFonts w:asciiTheme="minorHAnsi" w:hAnsiTheme="minorHAnsi"/>
        </w:rPr>
        <w:t xml:space="preserve">is specified in Residential Appendix </w:t>
      </w:r>
      <w:r>
        <w:rPr>
          <w:rFonts w:asciiTheme="minorHAnsi" w:hAnsiTheme="minorHAnsi"/>
        </w:rPr>
        <w:t>RA3.2.3.1.5.</w:t>
      </w:r>
    </w:p>
    <w:p w14:paraId="308B269D" w14:textId="22D491A8" w:rsidR="007550E9" w:rsidRPr="00464996"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checking refrigerant lines for leaks by evacuating to 500 microns or less and rising by no more than 300 microns after 5 minutes is specified in Residential Appendix RA3.2.3.1.5.</w:t>
      </w:r>
    </w:p>
    <w:p w14:paraId="308B269E" w14:textId="77777777" w:rsidR="007550E9" w:rsidRPr="00464996" w:rsidRDefault="007550E9" w:rsidP="007550E9">
      <w:pPr>
        <w:rPr>
          <w:rFonts w:asciiTheme="minorHAnsi" w:hAnsiTheme="minorHAnsi"/>
        </w:rPr>
      </w:pPr>
    </w:p>
    <w:p w14:paraId="308B269F" w14:textId="367907F1" w:rsidR="007550E9" w:rsidRPr="002E0980" w:rsidRDefault="007550E9" w:rsidP="007550E9">
      <w:pPr>
        <w:rPr>
          <w:rFonts w:asciiTheme="minorHAnsi" w:hAnsiTheme="minorHAnsi"/>
          <w:b/>
        </w:rPr>
      </w:pPr>
      <w:r w:rsidRPr="002E0980">
        <w:rPr>
          <w:rFonts w:asciiTheme="minorHAnsi" w:hAnsiTheme="minorHAnsi"/>
          <w:b/>
        </w:rPr>
        <w:t xml:space="preserve">Section G. </w:t>
      </w:r>
      <w:r w:rsidR="00B35E0A">
        <w:rPr>
          <w:rFonts w:asciiTheme="minorHAnsi" w:hAnsiTheme="minorHAnsi"/>
          <w:b/>
        </w:rPr>
        <w:t>Fault</w:t>
      </w:r>
      <w:r w:rsidR="00B35E0A" w:rsidRPr="002E0980">
        <w:rPr>
          <w:rFonts w:asciiTheme="minorHAnsi" w:hAnsiTheme="minorHAnsi"/>
          <w:b/>
        </w:rPr>
        <w:t xml:space="preserve"> </w:t>
      </w:r>
      <w:r w:rsidRPr="002E0980">
        <w:rPr>
          <w:rFonts w:asciiTheme="minorHAnsi" w:hAnsiTheme="minorHAnsi"/>
          <w:b/>
        </w:rPr>
        <w:t>Indicator Display</w:t>
      </w:r>
    </w:p>
    <w:p w14:paraId="308B26A1" w14:textId="5C3278DF"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name or make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2" w14:textId="1753F86D"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model number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3" w14:textId="0B6E3947"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display module is mounted adjacent to thermostat that controls the system being verified.</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4" w14:textId="1E981DCE"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installed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is approved and appears the list of approved devices kept by the Commission.</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5" w14:textId="4CBC267A"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system has operated for at least 15 minutes and that they system is operating within acceptable parameters as specified by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and equipment manufacturers.</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6" w14:textId="68A00C86" w:rsidR="007550E9" w:rsidRPr="00464996" w:rsidRDefault="002E0980" w:rsidP="007550E9">
      <w:pPr>
        <w:rPr>
          <w:rFonts w:asciiTheme="minorHAnsi" w:hAnsiTheme="minorHAnsi"/>
        </w:rPr>
      </w:pPr>
      <w:r>
        <w:rPr>
          <w:rFonts w:asciiTheme="minorHAnsi" w:hAnsiTheme="minorHAnsi"/>
        </w:rPr>
        <w:br w:type="page"/>
      </w:r>
    </w:p>
    <w:p w14:paraId="308B26A7" w14:textId="691CEA76" w:rsidR="007550E9" w:rsidRPr="002E0980" w:rsidRDefault="007550E9" w:rsidP="007550E9">
      <w:pPr>
        <w:rPr>
          <w:rFonts w:asciiTheme="minorHAnsi" w:hAnsiTheme="minorHAnsi"/>
          <w:b/>
        </w:rPr>
      </w:pPr>
      <w:r w:rsidRPr="002E0980">
        <w:rPr>
          <w:rFonts w:asciiTheme="minorHAnsi" w:hAnsiTheme="minorHAnsi"/>
          <w:b/>
        </w:rPr>
        <w:t xml:space="preserve">Section H. </w:t>
      </w:r>
      <w:r w:rsidR="00B35E0A">
        <w:rPr>
          <w:rFonts w:asciiTheme="minorHAnsi" w:hAnsiTheme="minorHAnsi"/>
          <w:b/>
        </w:rPr>
        <w:t xml:space="preserve">Fault </w:t>
      </w:r>
      <w:r w:rsidRPr="002E0980">
        <w:rPr>
          <w:rFonts w:asciiTheme="minorHAnsi" w:hAnsiTheme="minorHAnsi"/>
          <w:b/>
        </w:rPr>
        <w:t>Indicator Display – Additional Requirements</w:t>
      </w:r>
    </w:p>
    <w:p w14:paraId="308B26A9" w14:textId="155BB066"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installing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to manufacturer’s specifications (unless factory installed) can be found in Joint Appendix JA6.1.3.</w:t>
      </w:r>
    </w:p>
    <w:p w14:paraId="308B26AA" w14:textId="798AF25F"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providing manufacturer’s instructions and other documentation for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can be found in Joint Appendix JA6.1.4.</w:t>
      </w:r>
    </w:p>
    <w:p w14:paraId="308B26AB" w14:textId="77777777" w:rsidR="007550E9" w:rsidRPr="00464996" w:rsidRDefault="007550E9" w:rsidP="007550E9">
      <w:pPr>
        <w:rPr>
          <w:rFonts w:ascii="Calibri" w:hAnsi="Calibri"/>
          <w:sz w:val="24"/>
          <w:szCs w:val="2"/>
        </w:rPr>
      </w:pPr>
    </w:p>
    <w:p w14:paraId="308B26AC" w14:textId="77777777" w:rsidR="007550E9" w:rsidRPr="00464996" w:rsidRDefault="007550E9" w:rsidP="007550E9">
      <w:pPr>
        <w:rPr>
          <w:rFonts w:ascii="Calibri" w:hAnsi="Calibri"/>
          <w:sz w:val="24"/>
          <w:szCs w:val="2"/>
        </w:rPr>
      </w:pPr>
    </w:p>
    <w:p w14:paraId="308B26F8" w14:textId="77777777" w:rsidR="0050295C" w:rsidRPr="00464996" w:rsidRDefault="0050295C" w:rsidP="00626574">
      <w:pPr>
        <w:rPr>
          <w:rFonts w:ascii="Calibri" w:hAnsi="Calibri"/>
          <w:sz w:val="24"/>
          <w:szCs w:val="2"/>
        </w:rPr>
      </w:pPr>
    </w:p>
    <w:p w14:paraId="308B26F9" w14:textId="77777777" w:rsidR="0050295C" w:rsidRPr="00464996" w:rsidRDefault="0050295C" w:rsidP="00626574">
      <w:pPr>
        <w:rPr>
          <w:rFonts w:ascii="Calibri" w:hAnsi="Calibri"/>
          <w:sz w:val="24"/>
          <w:szCs w:val="2"/>
        </w:rPr>
      </w:pPr>
    </w:p>
    <w:p w14:paraId="308B26FA" w14:textId="77777777" w:rsidR="00E32EA1" w:rsidRPr="00464996" w:rsidRDefault="00E32EA1">
      <w:pPr>
        <w:pStyle w:val="ListParagraph"/>
        <w:ind w:left="0"/>
        <w:rPr>
          <w:rFonts w:ascii="Calibri" w:hAnsi="Calibri"/>
        </w:rPr>
      </w:pPr>
    </w:p>
    <w:p w14:paraId="308B26FB" w14:textId="77777777" w:rsidR="0050295C" w:rsidRPr="00464996" w:rsidRDefault="0050295C" w:rsidP="00F9332C">
      <w:pPr>
        <w:pStyle w:val="ListParagraph"/>
        <w:rPr>
          <w:rFonts w:ascii="Calibri" w:hAnsi="Calibri"/>
        </w:rPr>
      </w:pPr>
    </w:p>
    <w:p w14:paraId="308B26FC" w14:textId="77777777" w:rsidR="0050295C" w:rsidRPr="00464996" w:rsidRDefault="0050295C" w:rsidP="00F9332C">
      <w:pPr>
        <w:pStyle w:val="ListParagraph"/>
        <w:rPr>
          <w:rFonts w:ascii="Calibri" w:hAnsi="Calibri"/>
        </w:rPr>
        <w:sectPr w:rsidR="0050295C" w:rsidRPr="00464996" w:rsidSect="00B03208">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35"/>
        <w:gridCol w:w="4880"/>
        <w:gridCol w:w="5515"/>
      </w:tblGrid>
      <w:tr w:rsidR="0050295C" w:rsidRPr="00464996" w14:paraId="308B2700" w14:textId="77777777" w:rsidTr="004F1A9D">
        <w:trPr>
          <w:cantSplit/>
          <w:trHeight w:val="449"/>
        </w:trPr>
        <w:tc>
          <w:tcPr>
            <w:tcW w:w="5000" w:type="pct"/>
            <w:gridSpan w:val="3"/>
          </w:tcPr>
          <w:p w14:paraId="308B26FE" w14:textId="6ED707C1" w:rsidR="0050295C" w:rsidRPr="00464996" w:rsidRDefault="0050295C" w:rsidP="002B7DA5">
            <w:pPr>
              <w:rPr>
                <w:rFonts w:ascii="Calibri" w:hAnsi="Calibri"/>
                <w:b/>
              </w:rPr>
            </w:pPr>
            <w:r w:rsidRPr="00547725">
              <w:rPr>
                <w:rFonts w:ascii="Calibri" w:hAnsi="Calibri"/>
                <w:b/>
              </w:rPr>
              <w:t>A.</w:t>
            </w:r>
            <w:r w:rsidR="007506DE" w:rsidRPr="00547725">
              <w:rPr>
                <w:rFonts w:ascii="Calibri" w:hAnsi="Calibri"/>
                <w:b/>
              </w:rPr>
              <w:t xml:space="preserve"> </w:t>
            </w:r>
            <w:r w:rsidRPr="00547725">
              <w:rPr>
                <w:rFonts w:ascii="Calibri" w:hAnsi="Calibri"/>
                <w:b/>
              </w:rPr>
              <w:t>System Information</w:t>
            </w:r>
          </w:p>
          <w:p w14:paraId="308B26FF" w14:textId="77777777" w:rsidR="0050295C" w:rsidRPr="00B03208" w:rsidRDefault="0050295C" w:rsidP="002B7DA5">
            <w:pPr>
              <w:rPr>
                <w:rFonts w:ascii="Calibri" w:hAnsi="Calibri"/>
              </w:rPr>
            </w:pPr>
            <w:r w:rsidRPr="00B03208">
              <w:rPr>
                <w:rFonts w:ascii="Calibri" w:hAnsi="Calibri"/>
                <w:sz w:val="18"/>
              </w:rPr>
              <w:t>Each system requiring refrigerant charge verification will be documented on a separate certificate.</w:t>
            </w:r>
          </w:p>
        </w:tc>
      </w:tr>
      <w:tr w:rsidR="0050295C" w:rsidRPr="00464996" w14:paraId="308B2704" w14:textId="77777777" w:rsidTr="004F1A9D">
        <w:trPr>
          <w:cantSplit/>
          <w:trHeight w:val="360"/>
        </w:trPr>
        <w:tc>
          <w:tcPr>
            <w:tcW w:w="288" w:type="pct"/>
            <w:vAlign w:val="center"/>
          </w:tcPr>
          <w:p w14:paraId="308B270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01</w:t>
            </w:r>
          </w:p>
        </w:tc>
        <w:tc>
          <w:tcPr>
            <w:tcW w:w="2212" w:type="pct"/>
          </w:tcPr>
          <w:p w14:paraId="308B2702" w14:textId="1A33D37D" w:rsidR="0050295C" w:rsidRPr="00464996" w:rsidRDefault="007C4153" w:rsidP="004F1A9D">
            <w:pPr>
              <w:pStyle w:val="Header"/>
              <w:tabs>
                <w:tab w:val="clear" w:pos="4320"/>
                <w:tab w:val="clear" w:pos="8640"/>
              </w:tabs>
              <w:rPr>
                <w:rFonts w:ascii="Calibri" w:hAnsi="Calibri"/>
              </w:rPr>
            </w:pPr>
            <w:ins w:id="58" w:author="Smith, Alexis@Energy" w:date="2019-04-11T11:19:00Z">
              <w:r>
                <w:rPr>
                  <w:rFonts w:ascii="Calibri" w:hAnsi="Calibri"/>
                </w:rPr>
                <w:t xml:space="preserve">Space Conditioning </w:t>
              </w:r>
            </w:ins>
            <w:r w:rsidR="0050295C" w:rsidRPr="00464996">
              <w:rPr>
                <w:rFonts w:ascii="Calibri" w:hAnsi="Calibri"/>
              </w:rPr>
              <w:t>System Identification or Name</w:t>
            </w:r>
          </w:p>
        </w:tc>
        <w:tc>
          <w:tcPr>
            <w:tcW w:w="2500" w:type="pct"/>
          </w:tcPr>
          <w:p w14:paraId="308B2703" w14:textId="77777777" w:rsidR="0050295C" w:rsidRPr="00464996" w:rsidRDefault="0050295C" w:rsidP="004F1A9D">
            <w:pPr>
              <w:pStyle w:val="Header"/>
              <w:tabs>
                <w:tab w:val="clear" w:pos="4320"/>
                <w:tab w:val="clear" w:pos="8640"/>
              </w:tabs>
              <w:spacing w:after="60"/>
              <w:rPr>
                <w:rFonts w:ascii="Calibri" w:hAnsi="Calibri"/>
              </w:rPr>
            </w:pPr>
            <w:r w:rsidRPr="00464996">
              <w:rPr>
                <w:rFonts w:ascii="Calibri" w:hAnsi="Calibri"/>
              </w:rPr>
              <w:t>&lt;&lt;auto filled text: referenced from MCH01&gt;&gt;</w:t>
            </w:r>
          </w:p>
        </w:tc>
      </w:tr>
      <w:tr w:rsidR="0050295C" w:rsidRPr="00464996" w14:paraId="308B2708" w14:textId="77777777" w:rsidTr="004F1A9D">
        <w:trPr>
          <w:cantSplit/>
          <w:trHeight w:val="360"/>
        </w:trPr>
        <w:tc>
          <w:tcPr>
            <w:tcW w:w="288" w:type="pct"/>
            <w:vAlign w:val="center"/>
          </w:tcPr>
          <w:p w14:paraId="308B270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02</w:t>
            </w:r>
          </w:p>
        </w:tc>
        <w:tc>
          <w:tcPr>
            <w:tcW w:w="2212" w:type="pct"/>
          </w:tcPr>
          <w:p w14:paraId="308B2706" w14:textId="6A6C74C8" w:rsidR="0050295C" w:rsidRPr="00464996" w:rsidRDefault="007C4153" w:rsidP="004F1A9D">
            <w:pPr>
              <w:pStyle w:val="Header"/>
              <w:tabs>
                <w:tab w:val="clear" w:pos="4320"/>
                <w:tab w:val="clear" w:pos="8640"/>
              </w:tabs>
              <w:rPr>
                <w:rFonts w:ascii="Calibri" w:hAnsi="Calibri"/>
              </w:rPr>
            </w:pPr>
            <w:ins w:id="59" w:author="Smith, Alexis@Energy" w:date="2019-04-11T11:19:00Z">
              <w:r>
                <w:rPr>
                  <w:rFonts w:ascii="Calibri" w:hAnsi="Calibri"/>
                </w:rPr>
                <w:t xml:space="preserve">Space Conditioning </w:t>
              </w:r>
            </w:ins>
            <w:r w:rsidR="0050295C" w:rsidRPr="00464996">
              <w:rPr>
                <w:rFonts w:ascii="Calibri" w:hAnsi="Calibri"/>
              </w:rPr>
              <w:t>System Location or Area Served</w:t>
            </w:r>
          </w:p>
        </w:tc>
        <w:tc>
          <w:tcPr>
            <w:tcW w:w="2500" w:type="pct"/>
          </w:tcPr>
          <w:p w14:paraId="308B270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0C" w14:textId="77777777" w:rsidTr="004F1A9D">
        <w:trPr>
          <w:cantSplit/>
          <w:trHeight w:val="360"/>
        </w:trPr>
        <w:tc>
          <w:tcPr>
            <w:tcW w:w="288" w:type="pct"/>
            <w:vAlign w:val="center"/>
          </w:tcPr>
          <w:p w14:paraId="308B270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03</w:t>
            </w:r>
          </w:p>
        </w:tc>
        <w:tc>
          <w:tcPr>
            <w:tcW w:w="2212" w:type="pct"/>
          </w:tcPr>
          <w:p w14:paraId="308B270A" w14:textId="14F83E7A"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ake or </w:t>
            </w:r>
            <w:r w:rsidR="004772B4">
              <w:rPr>
                <w:rFonts w:ascii="Calibri" w:hAnsi="Calibri"/>
              </w:rPr>
              <w:t>B</w:t>
            </w:r>
            <w:r w:rsidRPr="00464996">
              <w:rPr>
                <w:rFonts w:ascii="Calibri" w:hAnsi="Calibri"/>
              </w:rPr>
              <w:t>rand</w:t>
            </w:r>
          </w:p>
        </w:tc>
        <w:tc>
          <w:tcPr>
            <w:tcW w:w="2500" w:type="pct"/>
          </w:tcPr>
          <w:p w14:paraId="308B270B"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0" w14:textId="77777777" w:rsidTr="004F1A9D">
        <w:trPr>
          <w:cantSplit/>
          <w:trHeight w:val="360"/>
        </w:trPr>
        <w:tc>
          <w:tcPr>
            <w:tcW w:w="288" w:type="pct"/>
            <w:vAlign w:val="center"/>
          </w:tcPr>
          <w:p w14:paraId="308B270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04</w:t>
            </w:r>
          </w:p>
        </w:tc>
        <w:tc>
          <w:tcPr>
            <w:tcW w:w="2212" w:type="pct"/>
          </w:tcPr>
          <w:p w14:paraId="308B270E" w14:textId="12819548"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odel </w:t>
            </w:r>
            <w:r w:rsidR="004772B4">
              <w:rPr>
                <w:rFonts w:ascii="Calibri" w:hAnsi="Calibri"/>
              </w:rPr>
              <w:t>N</w:t>
            </w:r>
            <w:r w:rsidRPr="00464996">
              <w:rPr>
                <w:rFonts w:ascii="Calibri" w:hAnsi="Calibri"/>
              </w:rPr>
              <w:t>umber</w:t>
            </w:r>
          </w:p>
        </w:tc>
        <w:tc>
          <w:tcPr>
            <w:tcW w:w="2500" w:type="pct"/>
          </w:tcPr>
          <w:p w14:paraId="308B270F"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4" w14:textId="77777777" w:rsidTr="004F1A9D">
        <w:trPr>
          <w:cantSplit/>
          <w:trHeight w:val="360"/>
        </w:trPr>
        <w:tc>
          <w:tcPr>
            <w:tcW w:w="288" w:type="pct"/>
            <w:vAlign w:val="center"/>
          </w:tcPr>
          <w:p w14:paraId="308B271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05</w:t>
            </w:r>
          </w:p>
        </w:tc>
        <w:tc>
          <w:tcPr>
            <w:tcW w:w="2212" w:type="pct"/>
          </w:tcPr>
          <w:p w14:paraId="308B2712" w14:textId="10489F29" w:rsidR="0050295C" w:rsidRPr="00464996" w:rsidRDefault="0050295C" w:rsidP="004F1A9D">
            <w:pPr>
              <w:pStyle w:val="Header"/>
              <w:tabs>
                <w:tab w:val="clear" w:pos="4320"/>
                <w:tab w:val="clear" w:pos="8640"/>
              </w:tabs>
              <w:rPr>
                <w:rFonts w:ascii="Calibri" w:hAnsi="Calibri"/>
              </w:rPr>
            </w:pPr>
            <w:r w:rsidRPr="00464996">
              <w:rPr>
                <w:rFonts w:ascii="Calibri" w:hAnsi="Calibri"/>
              </w:rPr>
              <w:t>Nominal Cooling Capacity (tons) of Condenser</w:t>
            </w:r>
          </w:p>
        </w:tc>
        <w:tc>
          <w:tcPr>
            <w:tcW w:w="2500" w:type="pct"/>
          </w:tcPr>
          <w:p w14:paraId="308B2713"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8" w14:textId="77777777" w:rsidTr="004F1A9D">
        <w:trPr>
          <w:cantSplit/>
          <w:trHeight w:val="360"/>
        </w:trPr>
        <w:tc>
          <w:tcPr>
            <w:tcW w:w="288" w:type="pct"/>
            <w:vAlign w:val="center"/>
          </w:tcPr>
          <w:p w14:paraId="308B271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06</w:t>
            </w:r>
          </w:p>
        </w:tc>
        <w:tc>
          <w:tcPr>
            <w:tcW w:w="2212" w:type="pct"/>
          </w:tcPr>
          <w:p w14:paraId="308B2716" w14:textId="4D0E9D9E"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S</w:t>
            </w:r>
            <w:r w:rsidRPr="00464996">
              <w:rPr>
                <w:rFonts w:ascii="Calibri" w:hAnsi="Calibri"/>
              </w:rPr>
              <w:t xml:space="preserve">erial </w:t>
            </w:r>
            <w:r w:rsidR="004772B4">
              <w:rPr>
                <w:rFonts w:ascii="Calibri" w:hAnsi="Calibri"/>
              </w:rPr>
              <w:t>N</w:t>
            </w:r>
            <w:r w:rsidRPr="00464996">
              <w:rPr>
                <w:rFonts w:ascii="Calibri" w:hAnsi="Calibri"/>
              </w:rPr>
              <w:t>umber</w:t>
            </w:r>
          </w:p>
        </w:tc>
        <w:tc>
          <w:tcPr>
            <w:tcW w:w="2500" w:type="pct"/>
          </w:tcPr>
          <w:p w14:paraId="308B271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C" w14:textId="77777777" w:rsidTr="004F1A9D">
        <w:trPr>
          <w:cantSplit/>
          <w:trHeight w:val="360"/>
        </w:trPr>
        <w:tc>
          <w:tcPr>
            <w:tcW w:w="288" w:type="pct"/>
            <w:vAlign w:val="center"/>
          </w:tcPr>
          <w:p w14:paraId="308B271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07</w:t>
            </w:r>
          </w:p>
        </w:tc>
        <w:tc>
          <w:tcPr>
            <w:tcW w:w="2212" w:type="pct"/>
          </w:tcPr>
          <w:p w14:paraId="308B271A" w14:textId="44C1994E" w:rsidR="0050295C" w:rsidRPr="00464996" w:rsidRDefault="0050295C" w:rsidP="004F1A9D">
            <w:pPr>
              <w:pStyle w:val="Header"/>
              <w:tabs>
                <w:tab w:val="clear" w:pos="4320"/>
                <w:tab w:val="clear" w:pos="8640"/>
              </w:tabs>
              <w:rPr>
                <w:rFonts w:ascii="Calibri" w:hAnsi="Calibri"/>
              </w:rPr>
            </w:pPr>
            <w:r w:rsidRPr="00464996">
              <w:rPr>
                <w:rFonts w:ascii="Calibri" w:hAnsi="Calibri"/>
              </w:rPr>
              <w:t>Refrigerant Type</w:t>
            </w:r>
          </w:p>
        </w:tc>
        <w:tc>
          <w:tcPr>
            <w:tcW w:w="2500" w:type="pct"/>
            <w:vAlign w:val="center"/>
          </w:tcPr>
          <w:p w14:paraId="308B271B" w14:textId="16B47F2E" w:rsidR="0050295C" w:rsidRPr="00464996" w:rsidRDefault="0050295C" w:rsidP="00E40F50">
            <w:pPr>
              <w:pStyle w:val="Header"/>
              <w:tabs>
                <w:tab w:val="clear" w:pos="4320"/>
                <w:tab w:val="clear" w:pos="8640"/>
              </w:tabs>
              <w:spacing w:after="60"/>
              <w:rPr>
                <w:rFonts w:ascii="Calibri" w:hAnsi="Calibri"/>
              </w:rPr>
            </w:pPr>
            <w:r w:rsidRPr="00464996">
              <w:rPr>
                <w:rFonts w:ascii="Calibri" w:hAnsi="Calibri"/>
              </w:rPr>
              <w:t xml:space="preserve">&lt;&lt;user select from list: </w:t>
            </w:r>
            <w:r w:rsidRPr="00464996">
              <w:rPr>
                <w:rFonts w:ascii="Calibri" w:hAnsi="Calibri"/>
                <w:u w:val="single"/>
              </w:rPr>
              <w:t>R-22</w:t>
            </w:r>
            <w:r w:rsidRPr="00464996">
              <w:rPr>
                <w:rFonts w:ascii="Calibri" w:hAnsi="Calibri"/>
              </w:rPr>
              <w:t xml:space="preserve">, or </w:t>
            </w:r>
            <w:r w:rsidRPr="00464996">
              <w:rPr>
                <w:rFonts w:ascii="Calibri" w:hAnsi="Calibri"/>
                <w:u w:val="single"/>
              </w:rPr>
              <w:t>R-410A</w:t>
            </w:r>
            <w:r w:rsidRPr="00464996">
              <w:rPr>
                <w:rFonts w:ascii="Calibri" w:hAnsi="Calibri"/>
              </w:rPr>
              <w:t xml:space="preserve">, or </w:t>
            </w:r>
            <w:r w:rsidRPr="00464996">
              <w:rPr>
                <w:rFonts w:ascii="Calibri" w:hAnsi="Calibri"/>
                <w:u w:val="single"/>
              </w:rPr>
              <w:t>other</w:t>
            </w:r>
            <w:r w:rsidRPr="00464996">
              <w:rPr>
                <w:rFonts w:ascii="Calibri" w:hAnsi="Calibri"/>
              </w:rPr>
              <w:t>&gt;&gt;</w:t>
            </w:r>
          </w:p>
        </w:tc>
      </w:tr>
      <w:tr w:rsidR="0050295C" w:rsidRPr="00464996" w14:paraId="308B2720" w14:textId="77777777" w:rsidTr="004F1A9D">
        <w:trPr>
          <w:cantSplit/>
          <w:trHeight w:val="360"/>
        </w:trPr>
        <w:tc>
          <w:tcPr>
            <w:tcW w:w="288" w:type="pct"/>
            <w:vAlign w:val="center"/>
          </w:tcPr>
          <w:p w14:paraId="308B271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08</w:t>
            </w:r>
          </w:p>
        </w:tc>
        <w:tc>
          <w:tcPr>
            <w:tcW w:w="2212" w:type="pct"/>
            <w:vAlign w:val="center"/>
          </w:tcPr>
          <w:p w14:paraId="308B271E" w14:textId="5223162F" w:rsidR="0050295C" w:rsidRPr="00464996" w:rsidRDefault="0050295C" w:rsidP="004F1A9D">
            <w:pPr>
              <w:pStyle w:val="Header"/>
              <w:tabs>
                <w:tab w:val="clear" w:pos="4320"/>
                <w:tab w:val="clear" w:pos="8640"/>
              </w:tabs>
              <w:rPr>
                <w:rFonts w:ascii="Calibri" w:hAnsi="Calibri"/>
              </w:rPr>
            </w:pPr>
            <w:r w:rsidRPr="00464996">
              <w:rPr>
                <w:rFonts w:ascii="Calibri" w:hAnsi="Calibri"/>
              </w:rPr>
              <w:t>Other Refrigerant Type (if applicable)</w:t>
            </w:r>
          </w:p>
        </w:tc>
        <w:tc>
          <w:tcPr>
            <w:tcW w:w="2500" w:type="pct"/>
            <w:vAlign w:val="center"/>
          </w:tcPr>
          <w:p w14:paraId="308B271F" w14:textId="4DCD3B29" w:rsidR="0050295C" w:rsidRPr="00464996" w:rsidRDefault="0050295C" w:rsidP="00E40F50">
            <w:pPr>
              <w:spacing w:after="60"/>
              <w:rPr>
                <w:rFonts w:ascii="Calibri" w:hAnsi="Calibri"/>
              </w:rPr>
            </w:pPr>
            <w:r w:rsidRPr="00464996">
              <w:rPr>
                <w:rFonts w:ascii="Calibri" w:hAnsi="Calibri"/>
              </w:rPr>
              <w:t>&lt;&lt;</w:t>
            </w:r>
            <w:r w:rsidR="00E40F50">
              <w:rPr>
                <w:rFonts w:ascii="Calibri" w:hAnsi="Calibri"/>
              </w:rPr>
              <w:t xml:space="preserve"> if A07 value = R-22 or R-410A then value in this field = N/A; elseif value in A07= other, then </w:t>
            </w:r>
            <w:r w:rsidRPr="00464996">
              <w:rPr>
                <w:rFonts w:ascii="Calibri" w:hAnsi="Calibri"/>
              </w:rPr>
              <w:t>user input: text</w:t>
            </w:r>
            <w:r w:rsidR="00E40F50">
              <w:rPr>
                <w:rFonts w:ascii="Calibri" w:hAnsi="Calibri"/>
              </w:rPr>
              <w:t xml:space="preserve"> in this field to identify the refrigerant type</w:t>
            </w:r>
            <w:r w:rsidR="00E40F50" w:rsidRPr="00464996" w:rsidDel="00E40F50">
              <w:rPr>
                <w:rFonts w:ascii="Calibri" w:hAnsi="Calibri"/>
              </w:rPr>
              <w:t xml:space="preserve"> </w:t>
            </w:r>
            <w:r w:rsidRPr="00464996">
              <w:rPr>
                <w:rFonts w:ascii="Calibri" w:hAnsi="Calibri"/>
              </w:rPr>
              <w:t>&gt;&gt;</w:t>
            </w:r>
          </w:p>
        </w:tc>
      </w:tr>
      <w:tr w:rsidR="005238F4" w:rsidRPr="00464996" w14:paraId="5A7A9135" w14:textId="77777777" w:rsidTr="004F1A9D">
        <w:trPr>
          <w:cantSplit/>
          <w:trHeight w:val="360"/>
        </w:trPr>
        <w:tc>
          <w:tcPr>
            <w:tcW w:w="288" w:type="pct"/>
            <w:vAlign w:val="center"/>
          </w:tcPr>
          <w:p w14:paraId="0FC44386" w14:textId="2B2189DA" w:rsidR="005238F4" w:rsidRPr="00464996" w:rsidRDefault="005238F4" w:rsidP="004F1A9D">
            <w:pPr>
              <w:pStyle w:val="Header"/>
              <w:tabs>
                <w:tab w:val="clear" w:pos="4320"/>
                <w:tab w:val="clear" w:pos="8640"/>
              </w:tabs>
              <w:rPr>
                <w:rFonts w:ascii="Calibri" w:hAnsi="Calibri"/>
              </w:rPr>
            </w:pPr>
            <w:r>
              <w:rPr>
                <w:rFonts w:ascii="Calibri" w:hAnsi="Calibri"/>
              </w:rPr>
              <w:t>09</w:t>
            </w:r>
          </w:p>
        </w:tc>
        <w:tc>
          <w:tcPr>
            <w:tcW w:w="2212" w:type="pct"/>
            <w:vAlign w:val="center"/>
          </w:tcPr>
          <w:p w14:paraId="775F144A" w14:textId="2716E28A" w:rsidR="005238F4" w:rsidRDefault="005238F4" w:rsidP="004F1A9D">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159A45F5" w14:textId="1E85B40D" w:rsidR="005238F4" w:rsidRPr="00464996" w:rsidRDefault="005238F4" w:rsidP="00BC783E">
            <w:pPr>
              <w:spacing w:after="60"/>
              <w:rPr>
                <w:rFonts w:ascii="Calibri" w:hAnsi="Calibri"/>
              </w:rPr>
            </w:pPr>
            <w:r>
              <w:rPr>
                <w:rFonts w:ascii="Calibri" w:hAnsi="Calibri"/>
              </w:rPr>
              <w:t>&lt;&lt;User select from list: Yes or NA&gt;&gt;</w:t>
            </w:r>
          </w:p>
        </w:tc>
      </w:tr>
      <w:tr w:rsidR="0050295C" w:rsidRPr="00464996" w14:paraId="308B2724" w14:textId="77777777" w:rsidTr="004F1A9D">
        <w:trPr>
          <w:cantSplit/>
          <w:trHeight w:val="360"/>
        </w:trPr>
        <w:tc>
          <w:tcPr>
            <w:tcW w:w="288" w:type="pct"/>
            <w:vAlign w:val="center"/>
          </w:tcPr>
          <w:p w14:paraId="308B2721" w14:textId="628124FD" w:rsidR="0050295C" w:rsidRPr="00464996" w:rsidRDefault="005238F4" w:rsidP="004F1A9D">
            <w:pPr>
              <w:pStyle w:val="Header"/>
              <w:tabs>
                <w:tab w:val="clear" w:pos="4320"/>
                <w:tab w:val="clear" w:pos="8640"/>
              </w:tabs>
              <w:rPr>
                <w:rFonts w:ascii="Calibri" w:hAnsi="Calibri"/>
              </w:rPr>
            </w:pPr>
            <w:r>
              <w:rPr>
                <w:rFonts w:ascii="Calibri" w:hAnsi="Calibri"/>
              </w:rPr>
              <w:t>10</w:t>
            </w:r>
          </w:p>
        </w:tc>
        <w:tc>
          <w:tcPr>
            <w:tcW w:w="2212" w:type="pct"/>
            <w:vAlign w:val="center"/>
          </w:tcPr>
          <w:p w14:paraId="308B2722" w14:textId="33FD9D54" w:rsidR="0050295C" w:rsidRPr="00464996" w:rsidRDefault="00BC783E" w:rsidP="004F1A9D">
            <w:pPr>
              <w:pStyle w:val="Header"/>
              <w:tabs>
                <w:tab w:val="clear" w:pos="4320"/>
                <w:tab w:val="clear" w:pos="8640"/>
              </w:tabs>
              <w:rPr>
                <w:rFonts w:ascii="Calibri" w:hAnsi="Calibri"/>
              </w:rPr>
            </w:pPr>
            <w:r>
              <w:rPr>
                <w:rFonts w:ascii="Calibri" w:hAnsi="Calibri"/>
              </w:rPr>
              <w:t>System Installation</w:t>
            </w:r>
            <w:r w:rsidRPr="00464996">
              <w:rPr>
                <w:rFonts w:ascii="Calibri" w:hAnsi="Calibri"/>
              </w:rPr>
              <w:t xml:space="preserve"> </w:t>
            </w:r>
            <w:r w:rsidR="0050295C" w:rsidRPr="00464996">
              <w:rPr>
                <w:rFonts w:ascii="Calibri" w:hAnsi="Calibri"/>
              </w:rPr>
              <w:t>Type</w:t>
            </w:r>
          </w:p>
        </w:tc>
        <w:tc>
          <w:tcPr>
            <w:tcW w:w="2500" w:type="pct"/>
            <w:vAlign w:val="center"/>
          </w:tcPr>
          <w:p w14:paraId="308B2723" w14:textId="77777777" w:rsidR="0050295C" w:rsidRPr="00464996" w:rsidRDefault="0050295C" w:rsidP="00BC783E">
            <w:pPr>
              <w:spacing w:after="60"/>
              <w:rPr>
                <w:rFonts w:ascii="Calibri" w:hAnsi="Calibri"/>
              </w:rPr>
            </w:pPr>
            <w:r w:rsidRPr="00464996">
              <w:rPr>
                <w:rFonts w:ascii="Calibri" w:hAnsi="Calibri"/>
              </w:rPr>
              <w:t xml:space="preserve">&lt;&lt;user pick one from list: </w:t>
            </w:r>
            <w:r w:rsidRPr="00464996">
              <w:rPr>
                <w:rFonts w:ascii="Calibri" w:hAnsi="Calibri"/>
                <w:u w:val="single"/>
              </w:rPr>
              <w:t>New</w:t>
            </w:r>
            <w:r w:rsidRPr="00464996">
              <w:rPr>
                <w:rFonts w:ascii="Calibri" w:hAnsi="Calibri"/>
              </w:rPr>
              <w:t xml:space="preserve">; or </w:t>
            </w:r>
            <w:r w:rsidRPr="00464996">
              <w:rPr>
                <w:rFonts w:ascii="Calibri" w:hAnsi="Calibri"/>
                <w:u w:val="single"/>
              </w:rPr>
              <w:t>Replacement</w:t>
            </w:r>
            <w:r w:rsidRPr="00464996">
              <w:rPr>
                <w:rFonts w:ascii="Calibri" w:hAnsi="Calibri"/>
              </w:rPr>
              <w:t xml:space="preserve">; or </w:t>
            </w:r>
            <w:r w:rsidRPr="00464996">
              <w:rPr>
                <w:rFonts w:ascii="Calibri" w:hAnsi="Calibri"/>
                <w:u w:val="single"/>
              </w:rPr>
              <w:t>Alteration</w:t>
            </w:r>
            <w:r w:rsidRPr="00464996">
              <w:rPr>
                <w:rFonts w:ascii="Calibri" w:hAnsi="Calibri"/>
              </w:rPr>
              <w:t xml:space="preserve"> &gt;&gt;</w:t>
            </w:r>
          </w:p>
        </w:tc>
      </w:tr>
      <w:tr w:rsidR="0050295C" w:rsidRPr="00464996" w14:paraId="308B2728" w14:textId="77777777" w:rsidTr="004F1A9D">
        <w:trPr>
          <w:cantSplit/>
          <w:trHeight w:val="360"/>
        </w:trPr>
        <w:tc>
          <w:tcPr>
            <w:tcW w:w="288" w:type="pct"/>
            <w:vAlign w:val="center"/>
          </w:tcPr>
          <w:p w14:paraId="308B2725" w14:textId="0F74EF21" w:rsidR="0050295C" w:rsidRPr="00464996" w:rsidRDefault="005238F4" w:rsidP="004F1A9D">
            <w:pPr>
              <w:pStyle w:val="Header"/>
              <w:tabs>
                <w:tab w:val="clear" w:pos="4320"/>
                <w:tab w:val="clear" w:pos="8640"/>
              </w:tabs>
              <w:rPr>
                <w:rFonts w:ascii="Calibri" w:hAnsi="Calibri"/>
              </w:rPr>
            </w:pPr>
            <w:r>
              <w:rPr>
                <w:rFonts w:ascii="Calibri" w:hAnsi="Calibri"/>
              </w:rPr>
              <w:t>11</w:t>
            </w:r>
          </w:p>
        </w:tc>
        <w:tc>
          <w:tcPr>
            <w:tcW w:w="2212" w:type="pct"/>
            <w:vAlign w:val="center"/>
          </w:tcPr>
          <w:p w14:paraId="35C35F19" w14:textId="4445319D" w:rsidR="004772B4" w:rsidRDefault="00CD23D5" w:rsidP="004F1A9D">
            <w:pPr>
              <w:pStyle w:val="Header"/>
              <w:tabs>
                <w:tab w:val="clear" w:pos="4320"/>
                <w:tab w:val="clear" w:pos="8640"/>
              </w:tabs>
              <w:rPr>
                <w:rFonts w:ascii="Calibri" w:hAnsi="Calibri"/>
              </w:rPr>
            </w:pPr>
            <w:r>
              <w:rPr>
                <w:rFonts w:ascii="Calibri" w:hAnsi="Calibri"/>
              </w:rPr>
              <w:t>Fault Indicator Display</w:t>
            </w:r>
            <w:r w:rsidR="0050295C" w:rsidRPr="00464996">
              <w:rPr>
                <w:rFonts w:ascii="Calibri" w:hAnsi="Calibri"/>
              </w:rPr>
              <w:t xml:space="preserve"> (</w:t>
            </w:r>
            <w:r>
              <w:rPr>
                <w:rFonts w:ascii="Calibri" w:hAnsi="Calibri"/>
              </w:rPr>
              <w:t>FID</w:t>
            </w:r>
            <w:r w:rsidR="0050295C" w:rsidRPr="00464996">
              <w:rPr>
                <w:rFonts w:ascii="Calibri" w:hAnsi="Calibri"/>
              </w:rPr>
              <w:t>) Status</w:t>
            </w:r>
          </w:p>
          <w:p w14:paraId="308B2726" w14:textId="2D8D2D93"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(Note: Even systems with a </w:t>
            </w:r>
            <w:r w:rsidR="00CD23D5">
              <w:rPr>
                <w:rFonts w:ascii="Calibri" w:hAnsi="Calibri"/>
              </w:rPr>
              <w:t>FID</w:t>
            </w:r>
            <w:r w:rsidRPr="00464996">
              <w:rPr>
                <w:rFonts w:ascii="Calibri" w:hAnsi="Calibri"/>
              </w:rPr>
              <w:t xml:space="preserve"> must have refrigerant charge verified by installer)</w:t>
            </w:r>
          </w:p>
        </w:tc>
        <w:tc>
          <w:tcPr>
            <w:tcW w:w="2500" w:type="pct"/>
            <w:vAlign w:val="center"/>
          </w:tcPr>
          <w:p w14:paraId="308B2727" w14:textId="4834E02A"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does not have a </w:t>
            </w:r>
            <w:r w:rsidR="00CD23D5">
              <w:rPr>
                <w:rFonts w:ascii="Calibri" w:hAnsi="Calibri"/>
                <w:u w:val="single"/>
              </w:rPr>
              <w:t>FID</w:t>
            </w:r>
            <w:r w:rsidRPr="00464996">
              <w:rPr>
                <w:rFonts w:ascii="Calibri" w:hAnsi="Calibri"/>
                <w:u w:val="single"/>
              </w:rPr>
              <w:t xml:space="preserve"> device installed&gt;&gt;</w:t>
            </w:r>
          </w:p>
        </w:tc>
      </w:tr>
      <w:tr w:rsidR="0050295C" w:rsidRPr="00464996" w14:paraId="308B272C" w14:textId="77777777" w:rsidTr="004F1A9D">
        <w:trPr>
          <w:cantSplit/>
          <w:trHeight w:val="360"/>
        </w:trPr>
        <w:tc>
          <w:tcPr>
            <w:tcW w:w="288" w:type="pct"/>
            <w:vAlign w:val="center"/>
          </w:tcPr>
          <w:p w14:paraId="308B2729" w14:textId="2F888519" w:rsidR="0050295C" w:rsidRPr="00464996" w:rsidRDefault="005238F4" w:rsidP="004F1A9D">
            <w:pPr>
              <w:pStyle w:val="Header"/>
              <w:tabs>
                <w:tab w:val="clear" w:pos="4320"/>
                <w:tab w:val="clear" w:pos="8640"/>
              </w:tabs>
              <w:rPr>
                <w:rFonts w:ascii="Calibri" w:hAnsi="Calibri"/>
              </w:rPr>
            </w:pPr>
            <w:r>
              <w:rPr>
                <w:rFonts w:ascii="Calibri" w:hAnsi="Calibri"/>
              </w:rPr>
              <w:t>12</w:t>
            </w:r>
          </w:p>
        </w:tc>
        <w:tc>
          <w:tcPr>
            <w:tcW w:w="2212" w:type="pct"/>
            <w:vAlign w:val="center"/>
          </w:tcPr>
          <w:p w14:paraId="308B272A" w14:textId="6972F77B"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the minimum airflow can be verified using an approved measurement procedure (RA3.3 or RA</w:t>
            </w:r>
            <w:r w:rsidR="00691241">
              <w:rPr>
                <w:rFonts w:ascii="Calibri" w:hAnsi="Calibri"/>
              </w:rPr>
              <w:t>3.3.3</w:t>
            </w:r>
            <w:r w:rsidRPr="00464996">
              <w:rPr>
                <w:rFonts w:ascii="Calibri" w:hAnsi="Calibri"/>
              </w:rPr>
              <w:t>)?</w:t>
            </w:r>
          </w:p>
        </w:tc>
        <w:tc>
          <w:tcPr>
            <w:tcW w:w="2500" w:type="pct"/>
            <w:vAlign w:val="center"/>
          </w:tcPr>
          <w:p w14:paraId="2643DA19" w14:textId="4810B07F" w:rsidR="00D57AE6" w:rsidRDefault="0050295C" w:rsidP="004F1A9D">
            <w:pPr>
              <w:spacing w:after="60"/>
              <w:rPr>
                <w:rFonts w:ascii="Calibri" w:hAnsi="Calibri"/>
              </w:rPr>
            </w:pPr>
            <w:r w:rsidRPr="00464996">
              <w:rPr>
                <w:rFonts w:ascii="Calibri" w:hAnsi="Calibri"/>
              </w:rPr>
              <w:t>&lt;&lt;</w:t>
            </w:r>
            <w:r w:rsidR="00D57AE6">
              <w:rPr>
                <w:rFonts w:ascii="Calibri" w:hAnsi="Calibri"/>
              </w:rPr>
              <w:t xml:space="preserve">(reference data on MCH-01: MCH-01a section J field 12; or MCH-01b section G field </w:t>
            </w:r>
            <w:del w:id="60" w:author="Smith, Alexis@Energy" w:date="2019-04-11T14:38:00Z">
              <w:r w:rsidR="00D57AE6" w:rsidDel="004807F2">
                <w:rPr>
                  <w:rFonts w:ascii="Calibri" w:hAnsi="Calibri"/>
                </w:rPr>
                <w:delText>09</w:delText>
              </w:r>
            </w:del>
            <w:ins w:id="61" w:author="Smith, Alexis@Energy" w:date="2019-04-11T14:38:00Z">
              <w:r w:rsidR="004807F2">
                <w:rPr>
                  <w:rFonts w:ascii="Calibri" w:hAnsi="Calibri"/>
                </w:rPr>
                <w:t>13</w:t>
              </w:r>
            </w:ins>
            <w:r w:rsidR="00D57AE6">
              <w:rPr>
                <w:rFonts w:ascii="Calibri" w:hAnsi="Calibri"/>
              </w:rPr>
              <w:t>; or MCH-01c section I field 11</w:t>
            </w:r>
            <w:r w:rsidR="00F64266">
              <w:rPr>
                <w:rFonts w:ascii="Calibri" w:hAnsi="Calibri"/>
              </w:rPr>
              <w:t xml:space="preserve">, or MCH-01d section L field </w:t>
            </w:r>
            <w:del w:id="62" w:author="Smith, Alexis@Energy" w:date="2019-04-11T14:38:00Z">
              <w:r w:rsidR="00F64266" w:rsidDel="004807F2">
                <w:rPr>
                  <w:rFonts w:ascii="Calibri" w:hAnsi="Calibri"/>
                </w:rPr>
                <w:delText>1</w:delText>
              </w:r>
              <w:r w:rsidR="002870C6" w:rsidDel="004807F2">
                <w:rPr>
                  <w:rFonts w:ascii="Calibri" w:hAnsi="Calibri"/>
                </w:rPr>
                <w:delText>1</w:delText>
              </w:r>
            </w:del>
            <w:ins w:id="63" w:author="Smith, Alexis@Energy" w:date="2019-04-11T14:38:00Z">
              <w:r w:rsidR="004807F2">
                <w:rPr>
                  <w:rFonts w:ascii="Calibri" w:hAnsi="Calibri"/>
                </w:rPr>
                <w:t>13</w:t>
              </w:r>
            </w:ins>
            <w:r w:rsidR="00D57AE6">
              <w:rPr>
                <w:rFonts w:ascii="Calibri" w:hAnsi="Calibri"/>
              </w:rPr>
              <w:t>)</w:t>
            </w:r>
          </w:p>
          <w:p w14:paraId="33A4532F" w14:textId="7A8D253D" w:rsidR="00D57AE6" w:rsidRDefault="00D57AE6" w:rsidP="00D57AE6">
            <w:pPr>
              <w:spacing w:after="60"/>
              <w:rPr>
                <w:rFonts w:ascii="Calibri" w:hAnsi="Calibri"/>
                <w:u w:val="single"/>
              </w:rPr>
            </w:pPr>
            <w:r>
              <w:rPr>
                <w:rFonts w:ascii="Calibri" w:hAnsi="Calibri"/>
              </w:rPr>
              <w:t>If value on MCH-01=Yes, then value in this field=</w:t>
            </w:r>
            <w:r w:rsidR="0050295C" w:rsidRPr="00464996">
              <w:rPr>
                <w:rFonts w:ascii="Calibri" w:hAnsi="Calibri"/>
                <w:b/>
                <w:u w:val="single"/>
              </w:rPr>
              <w:t>yes</w:t>
            </w:r>
            <w:r w:rsidR="0050295C" w:rsidRPr="00464996">
              <w:rPr>
                <w:rFonts w:ascii="Calibri" w:hAnsi="Calibri"/>
                <w:u w:val="single"/>
              </w:rPr>
              <w:t xml:space="preserve">, this is a ducted system and one of the system airflow rate measurement procedures in RA3.3 or </w:t>
            </w:r>
            <w:r w:rsidR="0050295C" w:rsidRPr="00464996">
              <w:rPr>
                <w:rFonts w:ascii="Calibri" w:hAnsi="Calibri"/>
              </w:rPr>
              <w:t>RA</w:t>
            </w:r>
            <w:r w:rsidR="00691241">
              <w:rPr>
                <w:rFonts w:ascii="Calibri" w:hAnsi="Calibri"/>
              </w:rPr>
              <w:t>3.3.3</w:t>
            </w:r>
            <w:r w:rsidR="0050295C" w:rsidRPr="00464996">
              <w:rPr>
                <w:rFonts w:ascii="Calibri" w:hAnsi="Calibri"/>
              </w:rPr>
              <w:t xml:space="preserve"> </w:t>
            </w:r>
            <w:r w:rsidR="0050295C" w:rsidRPr="00464996">
              <w:rPr>
                <w:rFonts w:ascii="Calibri" w:hAnsi="Calibri"/>
                <w:u w:val="single"/>
              </w:rPr>
              <w:t>can be used to verify system airflow rate requirements;</w:t>
            </w:r>
          </w:p>
          <w:p w14:paraId="685F0E7A" w14:textId="77777777" w:rsidR="008D10FA" w:rsidRDefault="00D57AE6" w:rsidP="00D57AE6">
            <w:pPr>
              <w:spacing w:after="60"/>
              <w:rPr>
                <w:rFonts w:ascii="Calibri" w:hAnsi="Calibri"/>
                <w:u w:val="single"/>
              </w:rPr>
            </w:pPr>
            <w:r>
              <w:rPr>
                <w:rFonts w:ascii="Calibri" w:hAnsi="Calibri"/>
                <w:u w:val="single"/>
              </w:rPr>
              <w:t>Elseif value on MCH-01=No, then value in this field=</w:t>
            </w:r>
            <w:r w:rsidR="0050295C" w:rsidRPr="00464996">
              <w:rPr>
                <w:rFonts w:ascii="Calibri" w:hAnsi="Calibri"/>
                <w:b/>
                <w:u w:val="single"/>
              </w:rPr>
              <w:t>no</w:t>
            </w:r>
            <w:r w:rsidR="0050295C" w:rsidRPr="00464996">
              <w:rPr>
                <w:rFonts w:ascii="Calibri" w:hAnsi="Calibri"/>
                <w:u w:val="single"/>
              </w:rPr>
              <w:t>, the airflow rate measurement procedures in RA3.3 or RA</w:t>
            </w:r>
            <w:r w:rsidR="00691241">
              <w:rPr>
                <w:rFonts w:ascii="Calibri" w:hAnsi="Calibri"/>
                <w:u w:val="single"/>
              </w:rPr>
              <w:t>3.3.3</w:t>
            </w:r>
            <w:r w:rsidR="0050295C" w:rsidRPr="00464996">
              <w:rPr>
                <w:rFonts w:ascii="Calibri" w:hAnsi="Calibri"/>
                <w:u w:val="single"/>
              </w:rPr>
              <w:t xml:space="preserve"> are not applicable to this system, therefore compliance shall use HERS Rater observation of the installer's weigh-in charging procedure</w:t>
            </w:r>
            <w:r w:rsidR="008D10FA">
              <w:rPr>
                <w:rFonts w:ascii="Calibri" w:hAnsi="Calibri"/>
                <w:u w:val="single"/>
              </w:rPr>
              <w:t>;</w:t>
            </w:r>
          </w:p>
          <w:p w14:paraId="308B272B" w14:textId="3BA275ED" w:rsidR="0050295C" w:rsidRPr="00464996" w:rsidRDefault="008D10FA" w:rsidP="008D10FA">
            <w:pPr>
              <w:spacing w:after="60"/>
              <w:rPr>
                <w:rFonts w:ascii="Calibri" w:hAnsi="Calibri"/>
              </w:rPr>
            </w:pPr>
            <w:r>
              <w:rPr>
                <w:rFonts w:ascii="Calibri" w:hAnsi="Calibri"/>
                <w:u w:val="single"/>
              </w:rPr>
              <w:t>Else user input: Yes or No</w:t>
            </w:r>
            <w:r w:rsidR="0050295C" w:rsidRPr="00464996">
              <w:rPr>
                <w:rFonts w:ascii="Calibri" w:hAnsi="Calibri"/>
                <w:u w:val="single"/>
              </w:rPr>
              <w:t>&gt;&gt;</w:t>
            </w:r>
          </w:p>
        </w:tc>
      </w:tr>
      <w:tr w:rsidR="0050295C" w:rsidRPr="00464996" w14:paraId="308B2730" w14:textId="77777777" w:rsidTr="004F1A9D">
        <w:trPr>
          <w:cantSplit/>
          <w:trHeight w:val="360"/>
        </w:trPr>
        <w:tc>
          <w:tcPr>
            <w:tcW w:w="288" w:type="pct"/>
            <w:vAlign w:val="center"/>
          </w:tcPr>
          <w:p w14:paraId="308B272D" w14:textId="21BB431A" w:rsidR="0050295C" w:rsidRPr="00464996" w:rsidRDefault="005238F4" w:rsidP="004F1A9D">
            <w:pPr>
              <w:pStyle w:val="Header"/>
              <w:tabs>
                <w:tab w:val="clear" w:pos="4320"/>
                <w:tab w:val="clear" w:pos="8640"/>
              </w:tabs>
              <w:rPr>
                <w:rFonts w:ascii="Calibri" w:hAnsi="Calibri"/>
              </w:rPr>
            </w:pPr>
            <w:r>
              <w:rPr>
                <w:rFonts w:ascii="Calibri" w:hAnsi="Calibri"/>
              </w:rPr>
              <w:t>13</w:t>
            </w:r>
          </w:p>
        </w:tc>
        <w:tc>
          <w:tcPr>
            <w:tcW w:w="2212" w:type="pct"/>
            <w:vAlign w:val="center"/>
          </w:tcPr>
          <w:p w14:paraId="308B272E"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308B272F"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b/>
                <w:u w:val="single"/>
              </w:rPr>
              <w:t>yes</w:t>
            </w:r>
            <w:r w:rsidRPr="00464996">
              <w:rPr>
                <w:rFonts w:ascii="Calibri" w:hAnsi="Calibri"/>
                <w:u w:val="single"/>
              </w:rPr>
              <w:t>, one of the Refrigerant charge verification procedures from RA3.2.2 or RA1 is applicable to this system and can be used to verify compliance;</w:t>
            </w:r>
            <w:r w:rsidRPr="00464996">
              <w:rPr>
                <w:rFonts w:ascii="Calibri" w:hAnsi="Calibri"/>
              </w:rPr>
              <w:t xml:space="preserve">  or </w:t>
            </w:r>
            <w:r w:rsidRPr="00464996">
              <w:rPr>
                <w:rFonts w:ascii="Calibri" w:hAnsi="Calibri"/>
                <w:b/>
                <w:u w:val="single"/>
              </w:rPr>
              <w:t>no</w:t>
            </w:r>
            <w:r w:rsidRPr="00464996">
              <w:rPr>
                <w:rFonts w:ascii="Calibri" w:hAnsi="Calibri"/>
                <w:u w:val="single"/>
              </w:rPr>
              <w:t>,</w:t>
            </w:r>
            <w:r w:rsidRPr="00464996">
              <w:rPr>
                <w:rFonts w:ascii="Calibri" w:hAnsi="Calibri"/>
              </w:rPr>
              <w:t xml:space="preserve"> </w:t>
            </w:r>
            <w:r w:rsidRPr="00464996">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464996">
              <w:rPr>
                <w:rFonts w:ascii="Calibri" w:hAnsi="Calibri"/>
              </w:rPr>
              <w:t>&gt;&gt;</w:t>
            </w:r>
          </w:p>
        </w:tc>
      </w:tr>
      <w:tr w:rsidR="0050295C" w:rsidRPr="00464996" w14:paraId="308B2734" w14:textId="77777777" w:rsidTr="004F1A9D">
        <w:trPr>
          <w:cantSplit/>
          <w:trHeight w:val="360"/>
        </w:trPr>
        <w:tc>
          <w:tcPr>
            <w:tcW w:w="288" w:type="pct"/>
            <w:vAlign w:val="center"/>
          </w:tcPr>
          <w:p w14:paraId="308B2731" w14:textId="4B6E5D17" w:rsidR="0050295C" w:rsidRPr="00464996" w:rsidRDefault="005238F4" w:rsidP="004F1A9D">
            <w:pPr>
              <w:pStyle w:val="Header"/>
              <w:tabs>
                <w:tab w:val="clear" w:pos="4320"/>
                <w:tab w:val="clear" w:pos="8640"/>
              </w:tabs>
              <w:rPr>
                <w:rFonts w:ascii="Calibri" w:hAnsi="Calibri"/>
              </w:rPr>
            </w:pPr>
            <w:r>
              <w:rPr>
                <w:rFonts w:ascii="Calibri" w:hAnsi="Calibri"/>
              </w:rPr>
              <w:t>14</w:t>
            </w:r>
          </w:p>
        </w:tc>
        <w:tc>
          <w:tcPr>
            <w:tcW w:w="2212" w:type="pct"/>
            <w:vAlign w:val="center"/>
          </w:tcPr>
          <w:p w14:paraId="308B2732" w14:textId="6946E928"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Date of Refrigerant Charge Verification for this </w:t>
            </w:r>
            <w:r w:rsidR="004772B4">
              <w:rPr>
                <w:rFonts w:ascii="Calibri" w:hAnsi="Calibri"/>
              </w:rPr>
              <w:t>S</w:t>
            </w:r>
            <w:r w:rsidRPr="00464996">
              <w:rPr>
                <w:rFonts w:ascii="Calibri" w:hAnsi="Calibri"/>
              </w:rPr>
              <w:t>ystem</w:t>
            </w:r>
          </w:p>
        </w:tc>
        <w:tc>
          <w:tcPr>
            <w:tcW w:w="2500" w:type="pct"/>
            <w:vAlign w:val="center"/>
          </w:tcPr>
          <w:p w14:paraId="308B2733" w14:textId="77777777" w:rsidR="0050295C" w:rsidRPr="00464996" w:rsidRDefault="0050295C" w:rsidP="004F1A9D">
            <w:pPr>
              <w:rPr>
                <w:rFonts w:ascii="Calibri" w:hAnsi="Calibri"/>
              </w:rPr>
            </w:pPr>
            <w:r w:rsidRPr="00464996">
              <w:rPr>
                <w:rFonts w:ascii="Calibri" w:hAnsi="Calibri"/>
              </w:rPr>
              <w:t>&lt;&lt;user input: date: use validated date format&gt;&gt;</w:t>
            </w:r>
          </w:p>
        </w:tc>
      </w:tr>
      <w:tr w:rsidR="0050295C" w:rsidRPr="00464996" w14:paraId="308B273D" w14:textId="77777777" w:rsidTr="004F1A9D">
        <w:trPr>
          <w:cantSplit/>
          <w:trHeight w:val="360"/>
        </w:trPr>
        <w:tc>
          <w:tcPr>
            <w:tcW w:w="288" w:type="pct"/>
            <w:vAlign w:val="center"/>
          </w:tcPr>
          <w:p w14:paraId="308B2735" w14:textId="63F6071B" w:rsidR="0050295C" w:rsidRPr="00464996" w:rsidRDefault="005238F4" w:rsidP="004F1A9D">
            <w:pPr>
              <w:pStyle w:val="Header"/>
              <w:tabs>
                <w:tab w:val="clear" w:pos="4320"/>
                <w:tab w:val="clear" w:pos="8640"/>
              </w:tabs>
              <w:rPr>
                <w:rFonts w:ascii="Calibri" w:hAnsi="Calibri"/>
              </w:rPr>
            </w:pPr>
            <w:r>
              <w:rPr>
                <w:rFonts w:ascii="Calibri" w:hAnsi="Calibri"/>
              </w:rPr>
              <w:t>15</w:t>
            </w:r>
          </w:p>
        </w:tc>
        <w:tc>
          <w:tcPr>
            <w:tcW w:w="2212" w:type="pct"/>
            <w:vAlign w:val="center"/>
          </w:tcPr>
          <w:p w14:paraId="308B2736" w14:textId="606B80E4"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Refrigerant </w:t>
            </w:r>
            <w:r w:rsidR="004772B4">
              <w:rPr>
                <w:rFonts w:ascii="Calibri" w:hAnsi="Calibri"/>
              </w:rPr>
              <w:t>C</w:t>
            </w:r>
            <w:r w:rsidRPr="00464996">
              <w:rPr>
                <w:rFonts w:ascii="Calibri" w:hAnsi="Calibri"/>
              </w:rPr>
              <w:t xml:space="preserve">harge </w:t>
            </w:r>
            <w:r w:rsidR="004772B4">
              <w:rPr>
                <w:rFonts w:ascii="Calibri" w:hAnsi="Calibri"/>
              </w:rPr>
              <w:t>V</w:t>
            </w:r>
            <w:r w:rsidRPr="00464996">
              <w:rPr>
                <w:rFonts w:ascii="Calibri" w:hAnsi="Calibri"/>
              </w:rPr>
              <w:t xml:space="preserve">erification </w:t>
            </w:r>
            <w:r w:rsidR="004772B4">
              <w:rPr>
                <w:rFonts w:ascii="Calibri" w:hAnsi="Calibri"/>
              </w:rPr>
              <w:t>M</w:t>
            </w:r>
            <w:r w:rsidRPr="00464996">
              <w:rPr>
                <w:rFonts w:ascii="Calibri" w:hAnsi="Calibri"/>
              </w:rPr>
              <w:t xml:space="preserve">ethod </w:t>
            </w:r>
            <w:r w:rsidR="004772B4">
              <w:rPr>
                <w:rFonts w:ascii="Calibri" w:hAnsi="Calibri"/>
              </w:rPr>
              <w:t>U</w:t>
            </w:r>
            <w:r w:rsidRPr="00464996">
              <w:rPr>
                <w:rFonts w:ascii="Calibri" w:hAnsi="Calibri"/>
              </w:rPr>
              <w:t>sed</w:t>
            </w:r>
          </w:p>
        </w:tc>
        <w:tc>
          <w:tcPr>
            <w:tcW w:w="2500" w:type="pct"/>
            <w:vAlign w:val="center"/>
          </w:tcPr>
          <w:p w14:paraId="308B2737"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p>
          <w:p w14:paraId="308B2738"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Superheat (outdoor temperature must be ≥ 55 degF)</w:t>
            </w:r>
            <w:r w:rsidRPr="00464996">
              <w:rPr>
                <w:rFonts w:ascii="Calibri" w:hAnsi="Calibri"/>
              </w:rPr>
              <w:t xml:space="preserve">; or </w:t>
            </w:r>
          </w:p>
          <w:p w14:paraId="308B2739"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Subcooling (outdoor temperature must be ≥ 55 degF)</w:t>
            </w:r>
            <w:r w:rsidRPr="00464996">
              <w:rPr>
                <w:rFonts w:ascii="Calibri" w:hAnsi="Calibri"/>
              </w:rPr>
              <w:t xml:space="preserve">; or </w:t>
            </w:r>
          </w:p>
          <w:p w14:paraId="308B273A" w14:textId="7C3C6003" w:rsidR="0050295C" w:rsidRDefault="0050295C" w:rsidP="004F1A9D">
            <w:pPr>
              <w:pStyle w:val="ListParagraph"/>
              <w:numPr>
                <w:ilvl w:val="0"/>
                <w:numId w:val="22"/>
              </w:numPr>
              <w:spacing w:after="60"/>
              <w:rPr>
                <w:rFonts w:ascii="Calibri" w:hAnsi="Calibri"/>
              </w:rPr>
            </w:pPr>
            <w:r w:rsidRPr="00464996">
              <w:rPr>
                <w:rFonts w:ascii="Calibri" w:hAnsi="Calibri"/>
                <w:u w:val="single"/>
              </w:rPr>
              <w:t>Weigh-in</w:t>
            </w:r>
            <w:r w:rsidR="00F64266">
              <w:rPr>
                <w:rFonts w:ascii="Calibri" w:hAnsi="Calibri"/>
                <w:u w:val="single"/>
              </w:rPr>
              <w:t xml:space="preserve"> with Installer independent</w:t>
            </w:r>
            <w:r w:rsidRPr="00464996">
              <w:rPr>
                <w:rFonts w:ascii="Calibri" w:hAnsi="Calibri"/>
              </w:rPr>
              <w:t xml:space="preserve">; or </w:t>
            </w:r>
          </w:p>
          <w:p w14:paraId="703FD0D6" w14:textId="04EF3C03" w:rsidR="00F64266" w:rsidRPr="00464996" w:rsidRDefault="00F64266" w:rsidP="004F1A9D">
            <w:pPr>
              <w:pStyle w:val="ListParagraph"/>
              <w:numPr>
                <w:ilvl w:val="0"/>
                <w:numId w:val="22"/>
              </w:numPr>
              <w:spacing w:after="60"/>
              <w:rPr>
                <w:rFonts w:ascii="Calibri" w:hAnsi="Calibri"/>
              </w:rPr>
            </w:pPr>
            <w:r>
              <w:rPr>
                <w:rFonts w:ascii="Calibri" w:hAnsi="Calibri"/>
                <w:u w:val="single"/>
              </w:rPr>
              <w:t>Weigh</w:t>
            </w:r>
            <w:r w:rsidRPr="00F64266">
              <w:rPr>
                <w:rFonts w:ascii="Calibri" w:hAnsi="Calibri"/>
              </w:rPr>
              <w:t>-</w:t>
            </w:r>
            <w:r>
              <w:rPr>
                <w:rFonts w:ascii="Calibri" w:hAnsi="Calibri"/>
              </w:rPr>
              <w:t>in with HERS Rater observation; or</w:t>
            </w:r>
          </w:p>
          <w:p w14:paraId="308B273B"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Winter Setup (applicable when outdoor temperature is &lt; 55 degF)</w:t>
            </w:r>
            <w:r w:rsidRPr="00464996">
              <w:rPr>
                <w:rFonts w:ascii="Calibri" w:hAnsi="Calibri"/>
              </w:rPr>
              <w:t xml:space="preserve">; or </w:t>
            </w:r>
          </w:p>
          <w:p w14:paraId="308B273C"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 xml:space="preserve">New Package Unit Factory Charge </w:t>
            </w:r>
            <w:r w:rsidRPr="00464996">
              <w:rPr>
                <w:rFonts w:ascii="Calibri" w:hAnsi="Calibri"/>
              </w:rPr>
              <w:t>&gt;&gt;</w:t>
            </w:r>
          </w:p>
        </w:tc>
      </w:tr>
      <w:tr w:rsidR="0050295C" w:rsidRPr="00464996" w14:paraId="308B2741" w14:textId="77777777" w:rsidTr="004F1A9D">
        <w:trPr>
          <w:cantSplit/>
          <w:trHeight w:val="953"/>
        </w:trPr>
        <w:tc>
          <w:tcPr>
            <w:tcW w:w="288" w:type="pct"/>
            <w:vAlign w:val="center"/>
          </w:tcPr>
          <w:p w14:paraId="308B273E" w14:textId="707B8926" w:rsidR="0050295C" w:rsidRPr="00464996" w:rsidRDefault="005238F4" w:rsidP="004F1A9D">
            <w:pPr>
              <w:pStyle w:val="Header"/>
              <w:tabs>
                <w:tab w:val="clear" w:pos="4320"/>
                <w:tab w:val="clear" w:pos="8640"/>
              </w:tabs>
              <w:rPr>
                <w:rFonts w:ascii="Calibri" w:hAnsi="Calibri"/>
              </w:rPr>
            </w:pPr>
            <w:r>
              <w:rPr>
                <w:rFonts w:ascii="Calibri" w:hAnsi="Calibri"/>
              </w:rPr>
              <w:t>16</w:t>
            </w:r>
          </w:p>
        </w:tc>
        <w:tc>
          <w:tcPr>
            <w:tcW w:w="2212" w:type="pct"/>
            <w:vAlign w:val="center"/>
          </w:tcPr>
          <w:p w14:paraId="308B273F" w14:textId="4E4957B0" w:rsidR="0050295C" w:rsidRPr="00464996" w:rsidRDefault="0050295C" w:rsidP="00547725">
            <w:pPr>
              <w:pStyle w:val="Header"/>
              <w:tabs>
                <w:tab w:val="clear" w:pos="4320"/>
                <w:tab w:val="clear" w:pos="8640"/>
              </w:tabs>
              <w:rPr>
                <w:rFonts w:ascii="Calibri" w:hAnsi="Calibri"/>
              </w:rPr>
            </w:pPr>
            <w:r w:rsidRPr="00464996">
              <w:rPr>
                <w:rFonts w:ascii="Calibri" w:hAnsi="Calibri"/>
              </w:rPr>
              <w:t xml:space="preserve">Person who </w:t>
            </w:r>
            <w:r w:rsidR="00547725">
              <w:rPr>
                <w:rFonts w:ascii="Calibri" w:hAnsi="Calibri"/>
              </w:rPr>
              <w:t>P</w:t>
            </w:r>
            <w:r w:rsidRPr="00464996">
              <w:rPr>
                <w:rFonts w:ascii="Calibri" w:hAnsi="Calibri"/>
              </w:rPr>
              <w:t xml:space="preserve">erformed the Refrigerant Charge Verification </w:t>
            </w:r>
            <w:r w:rsidR="00547725">
              <w:rPr>
                <w:rFonts w:ascii="Calibri" w:hAnsi="Calibri"/>
              </w:rPr>
              <w:t>R</w:t>
            </w:r>
            <w:r w:rsidRPr="00464996">
              <w:rPr>
                <w:rFonts w:ascii="Calibri" w:hAnsi="Calibri"/>
              </w:rPr>
              <w:t>eported on this Certificate of Installation</w:t>
            </w:r>
          </w:p>
        </w:tc>
        <w:tc>
          <w:tcPr>
            <w:tcW w:w="2500" w:type="pct"/>
            <w:vAlign w:val="center"/>
          </w:tcPr>
          <w:p w14:paraId="1719963F" w14:textId="40E661E2" w:rsidR="00F64266" w:rsidRDefault="0050295C" w:rsidP="00F64266">
            <w:pPr>
              <w:rPr>
                <w:rFonts w:ascii="Calibri" w:hAnsi="Calibri"/>
              </w:rPr>
            </w:pPr>
            <w:r w:rsidRPr="00464996">
              <w:rPr>
                <w:rFonts w:ascii="Calibri" w:hAnsi="Calibri"/>
              </w:rPr>
              <w:t>&lt;&lt;</w:t>
            </w:r>
            <w:r w:rsidR="00F64266">
              <w:rPr>
                <w:rFonts w:ascii="Calibri" w:hAnsi="Calibri"/>
              </w:rPr>
              <w:t xml:space="preserve">if A15 = Weigh-in with Installer independent, or Weigh-in with HERS Rater observation, then value = HVAC System Installer; else prompt </w:t>
            </w:r>
            <w:r w:rsidRPr="00464996">
              <w:rPr>
                <w:rFonts w:ascii="Calibri" w:hAnsi="Calibri"/>
              </w:rPr>
              <w:t xml:space="preserve">user </w:t>
            </w:r>
            <w:r w:rsidR="00F64266">
              <w:rPr>
                <w:rFonts w:ascii="Calibri" w:hAnsi="Calibri"/>
              </w:rPr>
              <w:t>to</w:t>
            </w:r>
            <w:r w:rsidRPr="00464996">
              <w:rPr>
                <w:rFonts w:ascii="Calibri" w:hAnsi="Calibri"/>
              </w:rPr>
              <w:t xml:space="preserve"> pick from list: </w:t>
            </w:r>
          </w:p>
          <w:p w14:paraId="225850F2" w14:textId="77777777" w:rsidR="00F64266" w:rsidRDefault="0050295C" w:rsidP="00F64266">
            <w:pPr>
              <w:pStyle w:val="ListParagraph"/>
              <w:numPr>
                <w:ilvl w:val="0"/>
                <w:numId w:val="31"/>
              </w:numPr>
              <w:rPr>
                <w:rFonts w:ascii="Calibri" w:hAnsi="Calibri"/>
              </w:rPr>
            </w:pPr>
            <w:r w:rsidRPr="00F64266">
              <w:rPr>
                <w:rFonts w:ascii="Calibri" w:hAnsi="Calibri"/>
                <w:u w:val="single"/>
              </w:rPr>
              <w:t>HVAC System Installer</w:t>
            </w:r>
            <w:r w:rsidRPr="00F64266">
              <w:rPr>
                <w:rFonts w:ascii="Calibri" w:hAnsi="Calibri"/>
              </w:rPr>
              <w:t xml:space="preserve">; or </w:t>
            </w:r>
          </w:p>
          <w:p w14:paraId="308B2740" w14:textId="3126134E" w:rsidR="0050295C" w:rsidRPr="00F64266" w:rsidRDefault="0050295C" w:rsidP="00F64266">
            <w:pPr>
              <w:pStyle w:val="ListParagraph"/>
              <w:numPr>
                <w:ilvl w:val="0"/>
                <w:numId w:val="31"/>
              </w:numPr>
              <w:rPr>
                <w:rFonts w:ascii="Calibri" w:hAnsi="Calibri"/>
              </w:rPr>
            </w:pPr>
            <w:r w:rsidRPr="00F64266">
              <w:rPr>
                <w:rFonts w:ascii="Calibri" w:hAnsi="Calibri"/>
                <w:u w:val="single"/>
              </w:rPr>
              <w:t>HERS Rater</w:t>
            </w:r>
            <w:r w:rsidRPr="00F64266">
              <w:rPr>
                <w:rFonts w:ascii="Calibri" w:hAnsi="Calibri"/>
              </w:rPr>
              <w:t xml:space="preserve"> &gt;&gt;</w:t>
            </w:r>
          </w:p>
        </w:tc>
      </w:tr>
      <w:tr w:rsidR="0050295C" w:rsidRPr="00464996" w14:paraId="308B2751" w14:textId="77777777" w:rsidTr="004F1A9D">
        <w:trPr>
          <w:cantSplit/>
          <w:trHeight w:val="953"/>
        </w:trPr>
        <w:tc>
          <w:tcPr>
            <w:tcW w:w="288" w:type="pct"/>
            <w:vAlign w:val="center"/>
          </w:tcPr>
          <w:p w14:paraId="308B2742" w14:textId="6EB5CF87" w:rsidR="0050295C" w:rsidRPr="00464996" w:rsidRDefault="005238F4" w:rsidP="004F1A9D">
            <w:pPr>
              <w:pStyle w:val="Header"/>
              <w:tabs>
                <w:tab w:val="clear" w:pos="4320"/>
                <w:tab w:val="clear" w:pos="8640"/>
              </w:tabs>
              <w:rPr>
                <w:rFonts w:ascii="Calibri" w:hAnsi="Calibri"/>
              </w:rPr>
            </w:pPr>
            <w:r>
              <w:rPr>
                <w:rFonts w:ascii="Calibri" w:hAnsi="Calibri"/>
              </w:rPr>
              <w:t>17</w:t>
            </w:r>
          </w:p>
        </w:tc>
        <w:tc>
          <w:tcPr>
            <w:tcW w:w="2212" w:type="pct"/>
            <w:vAlign w:val="center"/>
          </w:tcPr>
          <w:p w14:paraId="308B2743" w14:textId="173C911C" w:rsidR="0050295C" w:rsidRPr="00464996" w:rsidRDefault="0050295C" w:rsidP="004F1A9D">
            <w:pPr>
              <w:pStyle w:val="Header"/>
              <w:tabs>
                <w:tab w:val="clear" w:pos="4320"/>
                <w:tab w:val="clear" w:pos="8640"/>
              </w:tabs>
              <w:rPr>
                <w:rFonts w:ascii="Calibri" w:hAnsi="Calibri"/>
              </w:rPr>
            </w:pPr>
            <w:r w:rsidRPr="00464996">
              <w:rPr>
                <w:rFonts w:ascii="Calibri" w:hAnsi="Calibri"/>
              </w:rPr>
              <w:t>HERS Verification Compliance Requirement Status</w:t>
            </w:r>
          </w:p>
        </w:tc>
        <w:tc>
          <w:tcPr>
            <w:tcW w:w="2500" w:type="pct"/>
            <w:vAlign w:val="center"/>
          </w:tcPr>
          <w:p w14:paraId="308B2744" w14:textId="6145F876" w:rsidR="0050295C" w:rsidRPr="00464996" w:rsidRDefault="0050295C" w:rsidP="004F1A9D">
            <w:pPr>
              <w:rPr>
                <w:rFonts w:ascii="Calibri" w:hAnsi="Calibri"/>
              </w:rPr>
            </w:pPr>
            <w:r w:rsidRPr="00464996">
              <w:rPr>
                <w:rFonts w:ascii="Calibri" w:hAnsi="Calibri"/>
              </w:rPr>
              <w:t>&lt;&lt;calculated field:  if A1</w:t>
            </w:r>
            <w:r w:rsidR="002B4937">
              <w:rPr>
                <w:rFonts w:ascii="Calibri" w:hAnsi="Calibri"/>
              </w:rPr>
              <w:t>2</w:t>
            </w:r>
            <w:r w:rsidRPr="00464996">
              <w:rPr>
                <w:rFonts w:ascii="Calibri" w:hAnsi="Calibri"/>
              </w:rPr>
              <w:t xml:space="preserve"> or A1</w:t>
            </w:r>
            <w:r w:rsidR="002B4937">
              <w:rPr>
                <w:rFonts w:ascii="Calibri" w:hAnsi="Calibri"/>
              </w:rPr>
              <w:t>3</w:t>
            </w:r>
            <w:r w:rsidRPr="00464996">
              <w:rPr>
                <w:rFonts w:ascii="Calibri" w:hAnsi="Calibri"/>
              </w:rPr>
              <w:t>=no, then display text"</w:t>
            </w:r>
          </w:p>
          <w:p w14:paraId="308B2745"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6" w14:textId="77777777" w:rsidR="0050295C" w:rsidRPr="00464996" w:rsidRDefault="0050295C" w:rsidP="004F1A9D">
            <w:pPr>
              <w:rPr>
                <w:rFonts w:ascii="Calibri" w:hAnsi="Calibri"/>
              </w:rPr>
            </w:pPr>
          </w:p>
          <w:p w14:paraId="308B2747" w14:textId="29A11BF8"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rPr>
              <w:t xml:space="preserve">, then display text: </w:t>
            </w:r>
          </w:p>
          <w:p w14:paraId="308B2748"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9" w14:textId="77777777" w:rsidR="0050295C" w:rsidRPr="00464996" w:rsidRDefault="0050295C" w:rsidP="004F1A9D">
            <w:pPr>
              <w:rPr>
                <w:rFonts w:ascii="Calibri" w:hAnsi="Calibri"/>
              </w:rPr>
            </w:pPr>
          </w:p>
          <w:p w14:paraId="308B274A" w14:textId="7FC83254"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 xml:space="preserve"> = </w:t>
            </w:r>
            <w:r w:rsidRPr="00464996">
              <w:rPr>
                <w:rFonts w:ascii="Calibri" w:hAnsi="Calibri"/>
                <w:u w:val="single"/>
              </w:rPr>
              <w:t>New Package Unit Factory Charge</w:t>
            </w:r>
            <w:r w:rsidRPr="00464996">
              <w:rPr>
                <w:rFonts w:ascii="Calibri" w:hAnsi="Calibri"/>
              </w:rPr>
              <w:t>, then display text: “HERS verification of refrigerant charge is not required”;</w:t>
            </w:r>
          </w:p>
          <w:p w14:paraId="308B274B" w14:textId="77777777" w:rsidR="0050295C" w:rsidRPr="00464996" w:rsidRDefault="0050295C" w:rsidP="004F1A9D">
            <w:pPr>
              <w:rPr>
                <w:rFonts w:ascii="Calibri" w:hAnsi="Calibri"/>
              </w:rPr>
            </w:pPr>
          </w:p>
          <w:p w14:paraId="308B274C" w14:textId="3E3FC9C9" w:rsidR="0050295C" w:rsidRPr="00464996" w:rsidRDefault="0050295C" w:rsidP="004F1A9D">
            <w:pPr>
              <w:rPr>
                <w:rFonts w:ascii="Calibri" w:hAnsi="Calibri"/>
              </w:rPr>
            </w:pPr>
            <w:r w:rsidRPr="00464996">
              <w:rPr>
                <w:rFonts w:ascii="Calibri" w:hAnsi="Calibri"/>
              </w:rPr>
              <w:t>elseif, A1</w:t>
            </w:r>
            <w:r w:rsidR="002B4937">
              <w:rPr>
                <w:rFonts w:ascii="Calibri" w:hAnsi="Calibri"/>
              </w:rPr>
              <w:t>6</w:t>
            </w:r>
            <w:r w:rsidRPr="00464996">
              <w:rPr>
                <w:rFonts w:ascii="Calibri" w:hAnsi="Calibri"/>
              </w:rPr>
              <w:t>=</w:t>
            </w:r>
            <w:r w:rsidRPr="00464996">
              <w:rPr>
                <w:rFonts w:ascii="Calibri" w:hAnsi="Calibri"/>
                <w:u w:val="single"/>
              </w:rPr>
              <w:t>HERS Rater</w:t>
            </w:r>
            <w:r w:rsidRPr="00464996">
              <w:rPr>
                <w:rFonts w:ascii="Calibri" w:hAnsi="Calibri"/>
              </w:rPr>
              <w:t>, then display text:</w:t>
            </w:r>
          </w:p>
          <w:p w14:paraId="308B274D"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E" w14:textId="77777777" w:rsidR="0050295C" w:rsidRPr="00464996" w:rsidRDefault="0050295C" w:rsidP="004F1A9D">
            <w:pPr>
              <w:rPr>
                <w:rFonts w:ascii="Calibri" w:hAnsi="Calibri"/>
              </w:rPr>
            </w:pPr>
          </w:p>
          <w:p w14:paraId="308B274F" w14:textId="77777777" w:rsidR="0050295C" w:rsidRPr="00464996" w:rsidRDefault="0050295C" w:rsidP="004F1A9D">
            <w:pPr>
              <w:rPr>
                <w:rFonts w:ascii="Calibri" w:hAnsi="Calibri"/>
              </w:rPr>
            </w:pPr>
            <w:r w:rsidRPr="00464996">
              <w:rPr>
                <w:rFonts w:ascii="Calibri" w:hAnsi="Calibri"/>
              </w:rPr>
              <w:t xml:space="preserve">else display text: </w:t>
            </w:r>
          </w:p>
          <w:p w14:paraId="308B2750" w14:textId="77777777" w:rsidR="0050295C" w:rsidRPr="00464996" w:rsidRDefault="0050295C" w:rsidP="004F1A9D">
            <w:pPr>
              <w:rPr>
                <w:rFonts w:ascii="Calibri" w:hAnsi="Calibri"/>
              </w:rPr>
            </w:pPr>
            <w:r w:rsidRPr="00464996">
              <w:rPr>
                <w:rFonts w:ascii="Calibri" w:hAnsi="Calibri"/>
              </w:rPr>
              <w:t>”System qualifies for Group Sampling.”&gt;&gt;</w:t>
            </w:r>
          </w:p>
        </w:tc>
      </w:tr>
      <w:tr w:rsidR="0050295C" w:rsidRPr="00464996" w14:paraId="308B2766" w14:textId="77777777" w:rsidTr="004F1A9D">
        <w:trPr>
          <w:cantSplit/>
          <w:trHeight w:val="953"/>
        </w:trPr>
        <w:tc>
          <w:tcPr>
            <w:tcW w:w="288" w:type="pct"/>
            <w:vAlign w:val="center"/>
          </w:tcPr>
          <w:p w14:paraId="308B2752" w14:textId="302CF4DE" w:rsidR="0050295C" w:rsidRPr="00464996" w:rsidDel="005B4BA0" w:rsidRDefault="0050295C" w:rsidP="004F1A9D">
            <w:pPr>
              <w:pStyle w:val="Header"/>
              <w:tabs>
                <w:tab w:val="clear" w:pos="4320"/>
                <w:tab w:val="clear" w:pos="8640"/>
              </w:tabs>
              <w:rPr>
                <w:rFonts w:ascii="Calibri" w:hAnsi="Calibri"/>
              </w:rPr>
            </w:pPr>
          </w:p>
        </w:tc>
        <w:tc>
          <w:tcPr>
            <w:tcW w:w="2212" w:type="pct"/>
            <w:vAlign w:val="center"/>
          </w:tcPr>
          <w:p w14:paraId="308B2753" w14:textId="77777777" w:rsidR="0050295C" w:rsidRPr="00464996" w:rsidRDefault="0050295C" w:rsidP="004F1A9D">
            <w:pPr>
              <w:rPr>
                <w:rFonts w:ascii="Cambria" w:hAnsi="Cambria"/>
              </w:rPr>
            </w:pPr>
            <w:r w:rsidRPr="00464996">
              <w:rPr>
                <w:rFonts w:ascii="Cambria" w:hAnsi="Cambria"/>
              </w:rPr>
              <w:t>determine compliance method for this document;  display applicable tables below;</w:t>
            </w:r>
          </w:p>
          <w:p w14:paraId="308B2754" w14:textId="77777777" w:rsidR="0050295C" w:rsidRPr="00464996" w:rsidRDefault="0050295C" w:rsidP="004F1A9D">
            <w:pPr>
              <w:pStyle w:val="Header"/>
              <w:tabs>
                <w:tab w:val="clear" w:pos="4320"/>
                <w:tab w:val="clear" w:pos="8640"/>
              </w:tabs>
              <w:rPr>
                <w:rFonts w:ascii="Calibri" w:hAnsi="Calibri"/>
              </w:rPr>
            </w:pPr>
            <w:r w:rsidRPr="00464996">
              <w:rPr>
                <w:rFonts w:ascii="Cambria" w:hAnsi="Cambria"/>
              </w:rPr>
              <w:t>(this row not visible to user)</w:t>
            </w:r>
          </w:p>
        </w:tc>
        <w:tc>
          <w:tcPr>
            <w:tcW w:w="2500" w:type="pct"/>
            <w:vAlign w:val="center"/>
          </w:tcPr>
          <w:p w14:paraId="308B2755" w14:textId="77777777" w:rsidR="0050295C" w:rsidRPr="00464996" w:rsidRDefault="0050295C" w:rsidP="004F1A9D">
            <w:pPr>
              <w:rPr>
                <w:rFonts w:ascii="Calibri" w:hAnsi="Calibri"/>
              </w:rPr>
            </w:pPr>
            <w:r w:rsidRPr="00464996">
              <w:rPr>
                <w:rFonts w:ascii="Calibri" w:hAnsi="Calibri"/>
              </w:rPr>
              <w:t xml:space="preserve">&lt;&lt;calculated field:  </w:t>
            </w:r>
          </w:p>
          <w:p w14:paraId="308B2756" w14:textId="6DF07890" w:rsidR="0050295C" w:rsidRPr="00464996" w:rsidRDefault="0050295C" w:rsidP="004F1A9D">
            <w:pPr>
              <w:rPr>
                <w:rFonts w:ascii="Cambria" w:hAnsi="Cambria"/>
              </w:rPr>
            </w:pPr>
            <w:r w:rsidRPr="00464996">
              <w:rPr>
                <w:rFonts w:ascii="Calibri" w:hAnsi="Calibri"/>
              </w:rPr>
              <w:t>if 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Superheat</w:t>
            </w:r>
            <w:r w:rsidRPr="00464996">
              <w:rPr>
                <w:rFonts w:ascii="Cambria" w:hAnsi="Cambria"/>
              </w:rPr>
              <w:t>;  then display method:</w:t>
            </w:r>
          </w:p>
          <w:p w14:paraId="308B2757" w14:textId="77777777" w:rsidR="0050295C" w:rsidRPr="00464996" w:rsidRDefault="0050295C" w:rsidP="004F1A9D">
            <w:pPr>
              <w:rPr>
                <w:rFonts w:ascii="Cambria" w:hAnsi="Cambria"/>
              </w:rPr>
            </w:pPr>
            <w:r w:rsidRPr="00464996">
              <w:rPr>
                <w:rFonts w:ascii="Cambria" w:hAnsi="Cambria"/>
              </w:rPr>
              <w:t>25a Superheat Charge Verification Procedure;</w:t>
            </w:r>
          </w:p>
          <w:p w14:paraId="308B2758" w14:textId="77777777" w:rsidR="0050295C" w:rsidRPr="00464996" w:rsidRDefault="0050295C" w:rsidP="004F1A9D">
            <w:pPr>
              <w:rPr>
                <w:rFonts w:ascii="Cambria" w:hAnsi="Cambria"/>
              </w:rPr>
            </w:pPr>
          </w:p>
          <w:p w14:paraId="308B2759" w14:textId="700F6010"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Subcooling;</w:t>
            </w:r>
            <w:r w:rsidRPr="00464996">
              <w:rPr>
                <w:rFonts w:ascii="Cambria" w:hAnsi="Cambria"/>
              </w:rPr>
              <w:t xml:space="preserve">  then display method:</w:t>
            </w:r>
          </w:p>
          <w:p w14:paraId="308B275A" w14:textId="77777777" w:rsidR="0050295C" w:rsidRPr="00464996" w:rsidRDefault="0050295C" w:rsidP="004F1A9D">
            <w:pPr>
              <w:rPr>
                <w:rFonts w:ascii="Calibri" w:hAnsi="Calibri"/>
              </w:rPr>
            </w:pPr>
            <w:r w:rsidRPr="00464996">
              <w:rPr>
                <w:rFonts w:ascii="Calibri" w:hAnsi="Calibri"/>
              </w:rPr>
              <w:t>25b. Subcooling Charge Verification Method;</w:t>
            </w:r>
          </w:p>
          <w:p w14:paraId="308B275B" w14:textId="77777777" w:rsidR="0050295C" w:rsidRPr="00464996" w:rsidRDefault="0050295C" w:rsidP="004F1A9D">
            <w:pPr>
              <w:rPr>
                <w:rFonts w:ascii="Cambria" w:hAnsi="Cambria"/>
              </w:rPr>
            </w:pPr>
          </w:p>
          <w:p w14:paraId="308B275C" w14:textId="3E5D599B"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u w:val="single"/>
              </w:rPr>
              <w:t>;</w:t>
            </w:r>
            <w:r w:rsidRPr="00464996">
              <w:rPr>
                <w:rFonts w:ascii="Cambria" w:hAnsi="Cambria"/>
              </w:rPr>
              <w:t xml:space="preserve">  then display method:</w:t>
            </w:r>
          </w:p>
          <w:p w14:paraId="308B275D" w14:textId="77777777" w:rsidR="0050295C" w:rsidRPr="00464996" w:rsidRDefault="0050295C" w:rsidP="004F1A9D">
            <w:pPr>
              <w:rPr>
                <w:rFonts w:ascii="Calibri" w:hAnsi="Calibri"/>
              </w:rPr>
            </w:pPr>
            <w:r w:rsidRPr="00464996">
              <w:rPr>
                <w:rFonts w:ascii="Calibri" w:hAnsi="Calibri"/>
              </w:rPr>
              <w:t xml:space="preserve">25c. </w:t>
            </w:r>
            <w:r w:rsidRPr="00464996">
              <w:rPr>
                <w:rFonts w:ascii="Calibri" w:hAnsi="Calibri"/>
                <w:u w:val="single"/>
              </w:rPr>
              <w:t>Weigh-in</w:t>
            </w:r>
            <w:r w:rsidRPr="00464996">
              <w:rPr>
                <w:rFonts w:ascii="Calibri" w:hAnsi="Calibri"/>
              </w:rPr>
              <w:t xml:space="preserve"> Charging Procedure;</w:t>
            </w:r>
          </w:p>
          <w:p w14:paraId="308B275E" w14:textId="77777777" w:rsidR="0050295C" w:rsidRPr="00464996" w:rsidRDefault="0050295C" w:rsidP="004F1A9D">
            <w:pPr>
              <w:rPr>
                <w:rFonts w:ascii="Cambria" w:hAnsi="Cambria"/>
              </w:rPr>
            </w:pPr>
          </w:p>
          <w:p w14:paraId="308B275F" w14:textId="1809F3FF"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Winter Setup;</w:t>
            </w:r>
            <w:r w:rsidRPr="00464996">
              <w:rPr>
                <w:rFonts w:ascii="Cambria" w:hAnsi="Cambria"/>
              </w:rPr>
              <w:t xml:space="preserve">  then display method:</w:t>
            </w:r>
          </w:p>
          <w:p w14:paraId="308B2760" w14:textId="77777777" w:rsidR="0050295C" w:rsidRPr="00464996" w:rsidRDefault="0050295C" w:rsidP="004F1A9D">
            <w:pPr>
              <w:rPr>
                <w:rFonts w:ascii="Calibri" w:hAnsi="Calibri"/>
              </w:rPr>
            </w:pPr>
            <w:r w:rsidRPr="00464996">
              <w:rPr>
                <w:rFonts w:ascii="Calibri" w:hAnsi="Calibri"/>
              </w:rPr>
              <w:t>25e. Winter Setup for Standard Charge Verification;</w:t>
            </w:r>
          </w:p>
          <w:p w14:paraId="308B2761" w14:textId="77777777" w:rsidR="0050295C" w:rsidRPr="00464996" w:rsidRDefault="0050295C" w:rsidP="004F1A9D">
            <w:pPr>
              <w:rPr>
                <w:rFonts w:ascii="Cambria" w:hAnsi="Cambria"/>
              </w:rPr>
            </w:pPr>
          </w:p>
          <w:p w14:paraId="308B2762" w14:textId="7F2E7E9D"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New Package Unit Factory Charge;</w:t>
            </w:r>
            <w:r w:rsidRPr="00464996">
              <w:rPr>
                <w:rFonts w:ascii="Cambria" w:hAnsi="Cambria"/>
              </w:rPr>
              <w:t xml:space="preserve">  then display method:</w:t>
            </w:r>
            <w:r w:rsidRPr="00464996">
              <w:rPr>
                <w:rFonts w:ascii="Calibri" w:hAnsi="Calibri"/>
              </w:rPr>
              <w:t xml:space="preserve"> </w:t>
            </w:r>
          </w:p>
          <w:p w14:paraId="308B2763" w14:textId="18266923" w:rsidR="0050295C" w:rsidRPr="00464996" w:rsidRDefault="0050295C" w:rsidP="004F1A9D">
            <w:pPr>
              <w:rPr>
                <w:rFonts w:ascii="Calibri" w:hAnsi="Calibri"/>
              </w:rPr>
            </w:pPr>
            <w:r w:rsidRPr="00464996">
              <w:rPr>
                <w:rFonts w:ascii="Calibri" w:hAnsi="Calibri"/>
              </w:rPr>
              <w:t xml:space="preserve">25f. </w:t>
            </w:r>
            <w:r w:rsidRPr="00464996">
              <w:rPr>
                <w:rFonts w:ascii="Calibri" w:hAnsi="Calibri"/>
                <w:u w:val="single"/>
              </w:rPr>
              <w:t>New Package Unit with Factory Charge</w:t>
            </w:r>
            <w:r w:rsidRPr="00464996">
              <w:rPr>
                <w:rFonts w:ascii="Calibri" w:hAnsi="Calibri"/>
              </w:rPr>
              <w:t>;</w:t>
            </w:r>
            <w:r w:rsidR="00860768">
              <w:rPr>
                <w:rFonts w:ascii="Calibri" w:hAnsi="Calibri"/>
              </w:rPr>
              <w:t xml:space="preserve"> and do not require a CF3R-MCH-25 for the SC system when a CF2R-MCH-25f is used.</w:t>
            </w:r>
          </w:p>
          <w:p w14:paraId="308B2764" w14:textId="77777777" w:rsidR="0050295C" w:rsidRPr="00464996" w:rsidRDefault="0050295C" w:rsidP="004F1A9D">
            <w:pPr>
              <w:rPr>
                <w:rFonts w:ascii="Calibri" w:hAnsi="Calibri"/>
              </w:rPr>
            </w:pPr>
          </w:p>
          <w:p w14:paraId="308B2765" w14:textId="16337495" w:rsidR="0050295C" w:rsidRPr="00464996" w:rsidRDefault="0050295C" w:rsidP="002B4937">
            <w:pPr>
              <w:rPr>
                <w:rFonts w:ascii="Calibri" w:hAnsi="Calibri"/>
              </w:rPr>
            </w:pPr>
            <w:r w:rsidRPr="00464996">
              <w:rPr>
                <w:rFonts w:ascii="Calibri" w:hAnsi="Calibri"/>
              </w:rPr>
              <w:t>elsif A1</w:t>
            </w:r>
            <w:r w:rsidR="002B4937">
              <w:rPr>
                <w:rFonts w:ascii="Calibri" w:hAnsi="Calibri"/>
              </w:rPr>
              <w:t>2</w:t>
            </w:r>
            <w:r w:rsidRPr="00464996">
              <w:rPr>
                <w:rFonts w:ascii="Calibri" w:hAnsi="Calibri"/>
              </w:rPr>
              <w:t>=no, or A1</w:t>
            </w:r>
            <w:r w:rsidR="002B4937">
              <w:rPr>
                <w:rFonts w:ascii="Calibri" w:hAnsi="Calibri"/>
              </w:rPr>
              <w:t>3</w:t>
            </w:r>
            <w:r w:rsidRPr="00464996">
              <w:rPr>
                <w:rFonts w:ascii="Calibri" w:hAnsi="Calibri"/>
              </w:rPr>
              <w:t xml:space="preserve">=no; then display method: 25c. </w:t>
            </w:r>
            <w:r w:rsidRPr="00464996">
              <w:rPr>
                <w:rFonts w:ascii="Calibri" w:hAnsi="Calibri"/>
                <w:u w:val="single"/>
              </w:rPr>
              <w:t>Weigh-in</w:t>
            </w:r>
            <w:r w:rsidRPr="00464996">
              <w:rPr>
                <w:rFonts w:ascii="Calibri" w:hAnsi="Calibri"/>
              </w:rPr>
              <w:t xml:space="preserve"> Charging Procedure</w:t>
            </w:r>
          </w:p>
        </w:tc>
      </w:tr>
    </w:tbl>
    <w:p w14:paraId="308B2767" w14:textId="77777777" w:rsidR="00060F56" w:rsidRPr="00464996" w:rsidRDefault="00060F56" w:rsidP="000671D9">
      <w:pPr>
        <w:tabs>
          <w:tab w:val="left" w:pos="8540"/>
        </w:tabs>
        <w:rPr>
          <w:rFonts w:ascii="Calibri" w:hAnsi="Calibri"/>
          <w:b/>
        </w:rPr>
      </w:pPr>
    </w:p>
    <w:p w14:paraId="308B2769" w14:textId="5B9D440C" w:rsidR="00D6306D" w:rsidRPr="00464996" w:rsidRDefault="00D6306D" w:rsidP="000671D9">
      <w:pPr>
        <w:tabs>
          <w:tab w:val="left" w:pos="8540"/>
        </w:tabs>
        <w:rPr>
          <w:rFonts w:ascii="Calibri" w:hAnsi="Calibri"/>
          <w:b/>
        </w:rPr>
      </w:pPr>
      <w:r w:rsidRPr="00464996">
        <w:rPr>
          <w:rFonts w:ascii="Calibri" w:hAnsi="Calibri"/>
          <w:b/>
        </w:rPr>
        <w:br w:type="page"/>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016"/>
      </w:tblGrid>
      <w:tr w:rsidR="0050295C" w:rsidRPr="00464996" w14:paraId="308B276D" w14:textId="77777777" w:rsidTr="00D929FE">
        <w:trPr>
          <w:trHeight w:val="233"/>
        </w:trPr>
        <w:tc>
          <w:tcPr>
            <w:tcW w:w="5000" w:type="pct"/>
            <w:tcBorders>
              <w:top w:val="single" w:sz="4" w:space="0" w:color="auto"/>
              <w:bottom w:val="single" w:sz="4" w:space="0" w:color="auto"/>
            </w:tcBorders>
            <w:vAlign w:val="center"/>
          </w:tcPr>
          <w:p w14:paraId="308B276C" w14:textId="1ED27CCF" w:rsidR="00005A8F" w:rsidRPr="00464996" w:rsidRDefault="00241DD9" w:rsidP="00B03208">
            <w:pPr>
              <w:keepNext/>
              <w:rPr>
                <w:rFonts w:ascii="Calibri" w:hAnsi="Calibri"/>
                <w:b/>
              </w:rPr>
            </w:pPr>
            <w:r>
              <w:rPr>
                <w:rFonts w:asciiTheme="minorHAnsi" w:hAnsiTheme="minorHAnsi"/>
                <w:b/>
                <w:sz w:val="18"/>
                <w:szCs w:val="18"/>
              </w:rPr>
              <w:t>MCH-25c - Refrigerant Charge Verification - Weigh In</w:t>
            </w:r>
            <w:r w:rsidR="00F43FDF">
              <w:rPr>
                <w:rFonts w:asciiTheme="minorHAnsi" w:hAnsiTheme="minorHAnsi"/>
                <w:b/>
                <w:sz w:val="18"/>
                <w:szCs w:val="18"/>
              </w:rPr>
              <w:t xml:space="preserve"> Observation Procedure</w:t>
            </w:r>
          </w:p>
        </w:tc>
      </w:tr>
    </w:tbl>
    <w:p w14:paraId="308B276F" w14:textId="77777777" w:rsidR="00D6306D" w:rsidRPr="00464996" w:rsidRDefault="00D6306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0295C" w:rsidRPr="00464996" w14:paraId="308B2772" w14:textId="77777777" w:rsidTr="00304C24">
        <w:trPr>
          <w:cantSplit/>
          <w:trHeight w:val="432"/>
        </w:trPr>
        <w:tc>
          <w:tcPr>
            <w:tcW w:w="5000" w:type="pct"/>
            <w:gridSpan w:val="3"/>
          </w:tcPr>
          <w:p w14:paraId="308B2770" w14:textId="64DABA31" w:rsidR="0050295C" w:rsidRPr="00464996" w:rsidRDefault="0050295C" w:rsidP="00304C24">
            <w:pPr>
              <w:keepNext/>
              <w:rPr>
                <w:rFonts w:ascii="Calibri" w:hAnsi="Calibri"/>
                <w:b/>
              </w:rPr>
            </w:pPr>
            <w:r w:rsidRPr="00464996">
              <w:rPr>
                <w:rFonts w:ascii="Calibri" w:hAnsi="Calibri"/>
                <w:b/>
              </w:rPr>
              <w:t>B. Instrument Calibration</w:t>
            </w:r>
          </w:p>
          <w:p w14:paraId="308B2771" w14:textId="01C12592" w:rsidR="0050295C" w:rsidRPr="00464996" w:rsidRDefault="0050295C" w:rsidP="00D618CC">
            <w:pPr>
              <w:keepNext/>
              <w:rPr>
                <w:rFonts w:ascii="Calibri" w:hAnsi="Calibri"/>
              </w:rPr>
            </w:pPr>
            <w:r w:rsidRPr="00B03208">
              <w:rPr>
                <w:rFonts w:ascii="Calibri" w:hAnsi="Calibri"/>
                <w:sz w:val="18"/>
              </w:rPr>
              <w:t>Procedures for instrument calibration are given in Reference Residential Appendix RA3.2.2 and RA3.2.3.1.4</w:t>
            </w:r>
            <w:r w:rsidR="004E758C" w:rsidRPr="00B03208">
              <w:rPr>
                <w:rFonts w:ascii="Calibri" w:hAnsi="Calibri"/>
                <w:sz w:val="18"/>
              </w:rPr>
              <w:t>.</w:t>
            </w:r>
          </w:p>
        </w:tc>
      </w:tr>
      <w:tr w:rsidR="0050295C" w:rsidRPr="00464996" w14:paraId="308B2776" w14:textId="77777777" w:rsidTr="00304C24">
        <w:trPr>
          <w:cantSplit/>
          <w:trHeight w:val="432"/>
        </w:trPr>
        <w:tc>
          <w:tcPr>
            <w:tcW w:w="253" w:type="pct"/>
            <w:vAlign w:val="center"/>
          </w:tcPr>
          <w:p w14:paraId="308B2773" w14:textId="77777777" w:rsidR="0050295C" w:rsidRPr="00464996" w:rsidRDefault="0050295C" w:rsidP="00304C24">
            <w:pPr>
              <w:keepNext/>
              <w:rPr>
                <w:rFonts w:ascii="Calibri" w:hAnsi="Calibri"/>
              </w:rPr>
            </w:pPr>
            <w:r w:rsidRPr="00464996">
              <w:rPr>
                <w:rFonts w:ascii="Calibri" w:hAnsi="Calibri"/>
              </w:rPr>
              <w:t>01</w:t>
            </w:r>
          </w:p>
        </w:tc>
        <w:tc>
          <w:tcPr>
            <w:tcW w:w="2247" w:type="pct"/>
            <w:vAlign w:val="center"/>
          </w:tcPr>
          <w:p w14:paraId="308B2774" w14:textId="09979054" w:rsidR="0050295C" w:rsidRPr="00464996" w:rsidRDefault="0050295C" w:rsidP="00547725">
            <w:pPr>
              <w:keepNext/>
              <w:rPr>
                <w:rFonts w:ascii="Calibri" w:hAnsi="Calibri"/>
              </w:rPr>
            </w:pPr>
            <w:r w:rsidRPr="00464996">
              <w:rPr>
                <w:rFonts w:ascii="Calibri" w:hAnsi="Calibri"/>
              </w:rPr>
              <w:t xml:space="preserve">Date of </w:t>
            </w:r>
            <w:r w:rsidR="00547725">
              <w:rPr>
                <w:rFonts w:ascii="Calibri" w:hAnsi="Calibri"/>
              </w:rPr>
              <w:t>E</w:t>
            </w:r>
            <w:r w:rsidRPr="00464996">
              <w:rPr>
                <w:rFonts w:ascii="Calibri" w:hAnsi="Calibri"/>
              </w:rPr>
              <w:t>xpiration of Digital Refrigerant Scale Calibration</w:t>
            </w:r>
          </w:p>
        </w:tc>
        <w:tc>
          <w:tcPr>
            <w:tcW w:w="2500" w:type="pct"/>
            <w:vAlign w:val="center"/>
          </w:tcPr>
          <w:p w14:paraId="308B2775" w14:textId="77777777" w:rsidR="0050295C" w:rsidRPr="00464996" w:rsidRDefault="0050295C" w:rsidP="00304C24">
            <w:pPr>
              <w:keepNext/>
              <w:rPr>
                <w:rFonts w:ascii="Calibri" w:hAnsi="Calibri"/>
              </w:rPr>
            </w:pPr>
            <w:r w:rsidRPr="00464996">
              <w:rPr>
                <w:rFonts w:ascii="Calibri" w:hAnsi="Calibri"/>
              </w:rPr>
              <w:t>&lt;&lt;user input: date of calibration expiration: use validated date format&gt;&gt;</w:t>
            </w:r>
          </w:p>
        </w:tc>
      </w:tr>
      <w:tr w:rsidR="0050295C" w:rsidRPr="00464996" w14:paraId="308B277A" w14:textId="77777777" w:rsidTr="00304C24">
        <w:trPr>
          <w:cantSplit/>
          <w:trHeight w:val="432"/>
        </w:trPr>
        <w:tc>
          <w:tcPr>
            <w:tcW w:w="253" w:type="pct"/>
            <w:vAlign w:val="center"/>
          </w:tcPr>
          <w:p w14:paraId="308B2777" w14:textId="77777777" w:rsidR="0050295C" w:rsidRPr="00464996" w:rsidRDefault="0050295C" w:rsidP="00304C24">
            <w:pPr>
              <w:keepNext/>
              <w:rPr>
                <w:rFonts w:ascii="Calibri" w:hAnsi="Calibri"/>
              </w:rPr>
            </w:pPr>
            <w:r w:rsidRPr="00464996">
              <w:rPr>
                <w:rFonts w:ascii="Calibri" w:hAnsi="Calibri"/>
              </w:rPr>
              <w:t>02</w:t>
            </w:r>
          </w:p>
        </w:tc>
        <w:tc>
          <w:tcPr>
            <w:tcW w:w="2247" w:type="pct"/>
            <w:vAlign w:val="center"/>
          </w:tcPr>
          <w:p w14:paraId="308B2778" w14:textId="16889FFD" w:rsidR="0050295C" w:rsidRPr="00464996" w:rsidRDefault="0050295C" w:rsidP="00D618CC">
            <w:pPr>
              <w:keepNext/>
              <w:spacing w:after="60"/>
              <w:rPr>
                <w:rFonts w:ascii="Calibri" w:hAnsi="Calibri"/>
              </w:rPr>
            </w:pPr>
            <w:r w:rsidRPr="00464996">
              <w:rPr>
                <w:rFonts w:ascii="Calibri" w:hAnsi="Calibri"/>
              </w:rPr>
              <w:t>Date of Digital Thermometer and Temperature Sensor Calibration</w:t>
            </w:r>
          </w:p>
        </w:tc>
        <w:tc>
          <w:tcPr>
            <w:tcW w:w="2500" w:type="pct"/>
            <w:vAlign w:val="center"/>
          </w:tcPr>
          <w:p w14:paraId="308B2779" w14:textId="77777777" w:rsidR="0050295C" w:rsidRPr="00464996" w:rsidRDefault="0050295C" w:rsidP="00304C24">
            <w:pPr>
              <w:keepNext/>
              <w:rPr>
                <w:rFonts w:ascii="Calibri" w:hAnsi="Calibri"/>
              </w:rPr>
            </w:pPr>
            <w:r w:rsidRPr="00464996">
              <w:rPr>
                <w:rFonts w:ascii="Calibri" w:hAnsi="Calibri"/>
              </w:rPr>
              <w:t>&lt;&lt;user input: date of calibration: use validated date format&gt;&gt;</w:t>
            </w:r>
          </w:p>
        </w:tc>
      </w:tr>
      <w:tr w:rsidR="0050295C" w:rsidRPr="00464996" w14:paraId="308B2781" w14:textId="77777777" w:rsidTr="00304C24">
        <w:trPr>
          <w:cantSplit/>
          <w:trHeight w:val="432"/>
        </w:trPr>
        <w:tc>
          <w:tcPr>
            <w:tcW w:w="253" w:type="pct"/>
            <w:vAlign w:val="center"/>
          </w:tcPr>
          <w:p w14:paraId="308B277B" w14:textId="77777777" w:rsidR="0050295C" w:rsidRPr="00464996" w:rsidRDefault="0050295C" w:rsidP="00304C24">
            <w:pPr>
              <w:keepNext/>
              <w:rPr>
                <w:rFonts w:ascii="Calibri" w:hAnsi="Calibri"/>
              </w:rPr>
            </w:pPr>
            <w:r w:rsidRPr="00464996">
              <w:rPr>
                <w:rFonts w:ascii="Calibri" w:hAnsi="Calibri"/>
              </w:rPr>
              <w:t>03</w:t>
            </w:r>
          </w:p>
        </w:tc>
        <w:tc>
          <w:tcPr>
            <w:tcW w:w="2247" w:type="pct"/>
            <w:vAlign w:val="center"/>
          </w:tcPr>
          <w:p w14:paraId="308B277C" w14:textId="126E6C9A" w:rsidR="0050295C" w:rsidRPr="00464996" w:rsidRDefault="0050295C" w:rsidP="00304C24">
            <w:pPr>
              <w:keepNext/>
              <w:spacing w:after="60"/>
              <w:rPr>
                <w:rFonts w:ascii="Calibri" w:hAnsi="Calibri"/>
              </w:rPr>
            </w:pPr>
            <w:r w:rsidRPr="00464996">
              <w:rPr>
                <w:rFonts w:ascii="Calibri" w:hAnsi="Calibri"/>
              </w:rPr>
              <w:t>Digital Refrigerant Scale Calibration Status</w:t>
            </w:r>
          </w:p>
        </w:tc>
        <w:tc>
          <w:tcPr>
            <w:tcW w:w="2500" w:type="pct"/>
            <w:vAlign w:val="center"/>
          </w:tcPr>
          <w:p w14:paraId="308B277D" w14:textId="21FCFEF5"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B01 is beyond the expiration date, then display text:  </w:t>
            </w:r>
          </w:p>
          <w:p w14:paraId="308B277E" w14:textId="77777777" w:rsidR="0050295C" w:rsidRPr="00464996" w:rsidRDefault="0050295C" w:rsidP="00304C24">
            <w:pPr>
              <w:keepNext/>
              <w:rPr>
                <w:rFonts w:ascii="Calibri" w:hAnsi="Calibri"/>
              </w:rPr>
            </w:pPr>
            <w:r w:rsidRPr="00464996">
              <w:rPr>
                <w:rFonts w:ascii="Calibri" w:hAnsi="Calibri"/>
              </w:rPr>
              <w:t>"Digital Refrigerant Scale requires calibration (do not proceed)";</w:t>
            </w:r>
          </w:p>
          <w:p w14:paraId="308B277F" w14:textId="01CDB069"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within the valid calibration period;  then display text:</w:t>
            </w:r>
          </w:p>
          <w:p w14:paraId="308B2780" w14:textId="77777777" w:rsidR="0050295C" w:rsidRPr="00464996" w:rsidRDefault="0050295C" w:rsidP="00304C24">
            <w:pPr>
              <w:keepNext/>
              <w:rPr>
                <w:rFonts w:ascii="Calibri" w:hAnsi="Calibri"/>
              </w:rPr>
            </w:pPr>
            <w:r w:rsidRPr="00464996">
              <w:rPr>
                <w:rFonts w:ascii="Calibri" w:hAnsi="Calibri"/>
              </w:rPr>
              <w:t>"calibration is current"&gt;&gt;</w:t>
            </w:r>
          </w:p>
        </w:tc>
      </w:tr>
      <w:tr w:rsidR="0050295C" w:rsidRPr="00464996" w14:paraId="308B2789" w14:textId="77777777" w:rsidTr="00304C24">
        <w:trPr>
          <w:cantSplit/>
          <w:trHeight w:val="432"/>
        </w:trPr>
        <w:tc>
          <w:tcPr>
            <w:tcW w:w="253" w:type="pct"/>
            <w:vAlign w:val="center"/>
          </w:tcPr>
          <w:p w14:paraId="308B2782" w14:textId="77777777" w:rsidR="0050295C" w:rsidRPr="00464996" w:rsidRDefault="0050295C" w:rsidP="00304C24">
            <w:pPr>
              <w:keepNext/>
              <w:rPr>
                <w:rFonts w:ascii="Calibri" w:hAnsi="Calibri"/>
              </w:rPr>
            </w:pPr>
            <w:r w:rsidRPr="00464996">
              <w:rPr>
                <w:rFonts w:ascii="Calibri" w:hAnsi="Calibri"/>
              </w:rPr>
              <w:t>04</w:t>
            </w:r>
          </w:p>
        </w:tc>
        <w:tc>
          <w:tcPr>
            <w:tcW w:w="2247" w:type="pct"/>
            <w:vAlign w:val="center"/>
          </w:tcPr>
          <w:p w14:paraId="308B2783" w14:textId="3149128F" w:rsidR="0050295C" w:rsidRPr="00464996" w:rsidRDefault="0050295C" w:rsidP="00304C24">
            <w:pPr>
              <w:keepNext/>
              <w:spacing w:after="60"/>
              <w:rPr>
                <w:rFonts w:ascii="Calibri" w:hAnsi="Calibri"/>
              </w:rPr>
            </w:pPr>
            <w:r w:rsidRPr="00464996">
              <w:rPr>
                <w:rFonts w:ascii="Calibri" w:hAnsi="Calibri"/>
              </w:rPr>
              <w:t>Digital Thermocouple Calibration Status</w:t>
            </w:r>
          </w:p>
        </w:tc>
        <w:tc>
          <w:tcPr>
            <w:tcW w:w="2500" w:type="pct"/>
            <w:vAlign w:val="center"/>
          </w:tcPr>
          <w:p w14:paraId="308B2784" w14:textId="4AF5507C"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B02 is greater than one month, then display text:  </w:t>
            </w:r>
          </w:p>
          <w:p w14:paraId="308B2785" w14:textId="77777777" w:rsidR="0050295C" w:rsidRPr="00464996" w:rsidRDefault="0050295C" w:rsidP="00304C24">
            <w:pPr>
              <w:keepNext/>
              <w:rPr>
                <w:rFonts w:ascii="Calibri" w:hAnsi="Calibri"/>
              </w:rPr>
            </w:pPr>
            <w:r w:rsidRPr="00464996">
              <w:rPr>
                <w:rFonts w:ascii="Calibri" w:hAnsi="Calibri"/>
              </w:rPr>
              <w:t>"Digital Thermocouple Gauge requires Calibration (do not proceed)"</w:t>
            </w:r>
          </w:p>
          <w:p w14:paraId="308B2786" w14:textId="77777777" w:rsidR="0050295C" w:rsidRPr="00464996" w:rsidRDefault="0050295C" w:rsidP="00304C24">
            <w:pPr>
              <w:keepNext/>
              <w:rPr>
                <w:rFonts w:ascii="Calibri" w:hAnsi="Calibri"/>
              </w:rPr>
            </w:pPr>
          </w:p>
          <w:p w14:paraId="308B2787" w14:textId="401D828F"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 0 and </w:t>
            </w:r>
            <w:r w:rsidR="005901B9">
              <w:rPr>
                <w:rFonts w:ascii="Calibri" w:hAnsi="Calibri"/>
              </w:rPr>
              <w:t xml:space="preserve">≤ </w:t>
            </w:r>
            <w:r w:rsidRPr="00464996">
              <w:rPr>
                <w:rFonts w:ascii="Calibri" w:hAnsi="Calibri"/>
              </w:rPr>
              <w:t>one month;  then display text:</w:t>
            </w:r>
          </w:p>
          <w:p w14:paraId="308B2788" w14:textId="77777777" w:rsidR="0050295C" w:rsidRPr="00464996" w:rsidRDefault="0050295C" w:rsidP="00304C24">
            <w:pPr>
              <w:keepNext/>
              <w:rPr>
                <w:rFonts w:ascii="Calibri" w:hAnsi="Calibri"/>
              </w:rPr>
            </w:pPr>
            <w:r w:rsidRPr="00464996">
              <w:rPr>
                <w:rFonts w:ascii="Calibri" w:hAnsi="Calibri"/>
              </w:rPr>
              <w:t>"calibration is current"&gt;&gt;</w:t>
            </w:r>
          </w:p>
        </w:tc>
      </w:tr>
    </w:tbl>
    <w:p w14:paraId="308B278A"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56"/>
        <w:gridCol w:w="5510"/>
      </w:tblGrid>
      <w:tr w:rsidR="00D6306D" w:rsidRPr="00464996" w14:paraId="308B278D" w14:textId="77777777" w:rsidTr="00D6306D">
        <w:trPr>
          <w:trHeight w:val="233"/>
        </w:trPr>
        <w:tc>
          <w:tcPr>
            <w:tcW w:w="5000" w:type="pct"/>
            <w:gridSpan w:val="3"/>
          </w:tcPr>
          <w:p w14:paraId="308B278B" w14:textId="3625C5BD" w:rsidR="00D6306D" w:rsidRPr="00464996" w:rsidRDefault="00D6306D" w:rsidP="00D6306D">
            <w:pPr>
              <w:keepNext/>
              <w:rPr>
                <w:rFonts w:ascii="Calibri" w:hAnsi="Calibri"/>
                <w:b/>
              </w:rPr>
            </w:pPr>
            <w:r w:rsidRPr="00464996">
              <w:rPr>
                <w:rFonts w:ascii="Calibri" w:hAnsi="Calibri"/>
                <w:b/>
              </w:rPr>
              <w:t>C. Measurement Access Hole (MAH) Verification</w:t>
            </w:r>
          </w:p>
          <w:p w14:paraId="308B278C" w14:textId="69CAF75A" w:rsidR="00D6306D" w:rsidRPr="00464996" w:rsidRDefault="00D6306D" w:rsidP="00D6306D">
            <w:pPr>
              <w:keepNext/>
            </w:pPr>
            <w:r w:rsidRPr="00B03208">
              <w:rPr>
                <w:rFonts w:ascii="Calibri" w:hAnsi="Calibri"/>
                <w:sz w:val="18"/>
              </w:rPr>
              <w:t>Procedures for installing MAH are specified in Reference Residential Appendix RA3.2.2.3</w:t>
            </w:r>
            <w:r w:rsidR="004E758C" w:rsidRPr="00B03208">
              <w:rPr>
                <w:rFonts w:ascii="Calibri" w:hAnsi="Calibri"/>
                <w:sz w:val="18"/>
              </w:rPr>
              <w:t>.</w:t>
            </w:r>
          </w:p>
        </w:tc>
      </w:tr>
      <w:tr w:rsidR="00D6306D" w:rsidRPr="00464996" w14:paraId="308B2796" w14:textId="77777777" w:rsidTr="002B7DA5">
        <w:trPr>
          <w:trHeight w:val="233"/>
        </w:trPr>
        <w:tc>
          <w:tcPr>
            <w:tcW w:w="204" w:type="pct"/>
            <w:vAlign w:val="center"/>
          </w:tcPr>
          <w:p w14:paraId="308B278E" w14:textId="77777777" w:rsidR="00D6306D" w:rsidRPr="00464996" w:rsidRDefault="00D6306D" w:rsidP="00547725">
            <w:pPr>
              <w:pStyle w:val="IndexHeading"/>
              <w:keepNext/>
              <w:ind w:left="-115"/>
              <w:jc w:val="center"/>
              <w:rPr>
                <w:rFonts w:ascii="Calibri" w:hAnsi="Calibri"/>
                <w:b w:val="0"/>
                <w:bCs/>
              </w:rPr>
            </w:pPr>
            <w:r w:rsidRPr="00464996">
              <w:rPr>
                <w:rFonts w:ascii="Calibri" w:hAnsi="Calibri"/>
                <w:b w:val="0"/>
                <w:bCs/>
              </w:rPr>
              <w:t>01</w:t>
            </w:r>
          </w:p>
        </w:tc>
        <w:tc>
          <w:tcPr>
            <w:tcW w:w="2295" w:type="pct"/>
            <w:vAlign w:val="center"/>
          </w:tcPr>
          <w:p w14:paraId="308B278F" w14:textId="5B59BDC8" w:rsidR="00D6306D" w:rsidRPr="00464996" w:rsidRDefault="00D6306D" w:rsidP="00547725">
            <w:pPr>
              <w:keepNext/>
              <w:rPr>
                <w:rFonts w:ascii="Calibri" w:hAnsi="Calibri"/>
              </w:rPr>
            </w:pPr>
            <w:r w:rsidRPr="00464996">
              <w:rPr>
                <w:rFonts w:ascii="Calibri" w:hAnsi="Calibri"/>
              </w:rPr>
              <w:t xml:space="preserve">Method </w:t>
            </w:r>
            <w:r w:rsidR="00547725">
              <w:rPr>
                <w:rFonts w:ascii="Calibri" w:hAnsi="Calibri"/>
              </w:rPr>
              <w:t>U</w:t>
            </w:r>
            <w:r w:rsidRPr="00464996">
              <w:rPr>
                <w:rFonts w:ascii="Calibri" w:hAnsi="Calibri"/>
              </w:rPr>
              <w:t xml:space="preserve">sed to </w:t>
            </w:r>
            <w:r w:rsidR="00547725">
              <w:rPr>
                <w:rFonts w:ascii="Calibri" w:hAnsi="Calibri"/>
              </w:rPr>
              <w:t>D</w:t>
            </w:r>
            <w:r w:rsidRPr="00464996">
              <w:rPr>
                <w:rFonts w:ascii="Calibri" w:hAnsi="Calibri"/>
              </w:rPr>
              <w:t xml:space="preserve">emonstrate </w:t>
            </w:r>
            <w:r w:rsidR="00547725">
              <w:rPr>
                <w:rFonts w:ascii="Calibri" w:hAnsi="Calibri"/>
              </w:rPr>
              <w:t>C</w:t>
            </w:r>
            <w:r w:rsidRPr="00464996">
              <w:rPr>
                <w:rFonts w:ascii="Calibri" w:hAnsi="Calibri"/>
              </w:rPr>
              <w:t xml:space="preserve">ompliance with the Measurement Access Hole (MAH) </w:t>
            </w:r>
            <w:r w:rsidR="00547725">
              <w:rPr>
                <w:rFonts w:ascii="Calibri" w:hAnsi="Calibri"/>
              </w:rPr>
              <w:t>R</w:t>
            </w:r>
            <w:r w:rsidRPr="00464996">
              <w:rPr>
                <w:rFonts w:ascii="Calibri" w:hAnsi="Calibri"/>
              </w:rPr>
              <w:t>equirement</w:t>
            </w:r>
          </w:p>
        </w:tc>
        <w:tc>
          <w:tcPr>
            <w:tcW w:w="2501" w:type="pct"/>
          </w:tcPr>
          <w:p w14:paraId="308B2790" w14:textId="5459AD25" w:rsidR="0051444E" w:rsidRDefault="00D6306D" w:rsidP="00D6306D">
            <w:pPr>
              <w:pStyle w:val="Header"/>
              <w:keepNext/>
              <w:tabs>
                <w:tab w:val="clear" w:pos="4320"/>
                <w:tab w:val="clear" w:pos="8640"/>
              </w:tabs>
              <w:rPr>
                <w:rFonts w:ascii="Calibri" w:hAnsi="Calibri"/>
              </w:rPr>
            </w:pPr>
            <w:r w:rsidRPr="00464996">
              <w:rPr>
                <w:rFonts w:ascii="Calibri" w:hAnsi="Calibri"/>
              </w:rPr>
              <w:t>&lt;&lt;</w:t>
            </w:r>
            <w:r w:rsidR="0051444E" w:rsidRPr="00D550E9">
              <w:rPr>
                <w:rFonts w:ascii="Calibri" w:hAnsi="Calibri"/>
                <w:sz w:val="16"/>
                <w:szCs w:val="16"/>
              </w:rPr>
              <w:t>if A1</w:t>
            </w:r>
            <w:r w:rsidR="002B4937">
              <w:rPr>
                <w:rFonts w:ascii="Calibri" w:hAnsi="Calibri"/>
                <w:sz w:val="16"/>
                <w:szCs w:val="16"/>
              </w:rPr>
              <w:t>2</w:t>
            </w:r>
            <w:r w:rsidR="0051444E" w:rsidRPr="00D550E9">
              <w:rPr>
                <w:rFonts w:ascii="Calibri" w:hAnsi="Calibri"/>
                <w:sz w:val="16"/>
                <w:szCs w:val="16"/>
              </w:rPr>
              <w:t>=no, then display result=</w:t>
            </w:r>
            <w:r w:rsidR="0051444E" w:rsidRPr="008B5BFD">
              <w:rPr>
                <w:rFonts w:ascii="Calibri" w:hAnsi="Calibri"/>
                <w:b/>
                <w:sz w:val="16"/>
                <w:szCs w:val="16"/>
                <w:u w:val="single"/>
              </w:rPr>
              <w:t>The airflow rate measurement procedures in RA3.3 or RA</w:t>
            </w:r>
            <w:r w:rsidR="00691241">
              <w:rPr>
                <w:rFonts w:ascii="Calibri" w:hAnsi="Calibri"/>
                <w:b/>
                <w:sz w:val="16"/>
                <w:szCs w:val="16"/>
                <w:u w:val="single"/>
              </w:rPr>
              <w:t>3.3.3</w:t>
            </w:r>
            <w:r w:rsidR="0051444E" w:rsidRPr="008B5BFD">
              <w:rPr>
                <w:rFonts w:ascii="Calibri" w:hAnsi="Calibri"/>
                <w:b/>
                <w:sz w:val="16"/>
                <w:szCs w:val="16"/>
                <w:u w:val="single"/>
              </w:rPr>
              <w:t xml:space="preserve"> are not applicable to this system, therefore compliance shall use HERS Rater observation </w:t>
            </w:r>
            <w:r w:rsidR="008B5BFD" w:rsidRPr="008B5BFD">
              <w:rPr>
                <w:rFonts w:ascii="Calibri" w:hAnsi="Calibri"/>
                <w:b/>
                <w:sz w:val="16"/>
                <w:szCs w:val="16"/>
                <w:u w:val="single"/>
              </w:rPr>
              <w:t xml:space="preserve">(RA3.2.3.2) </w:t>
            </w:r>
            <w:r w:rsidR="0051444E" w:rsidRPr="008B5BFD">
              <w:rPr>
                <w:rFonts w:ascii="Calibri" w:hAnsi="Calibri"/>
                <w:b/>
                <w:sz w:val="16"/>
                <w:szCs w:val="16"/>
                <w:u w:val="single"/>
              </w:rPr>
              <w:t>of the installer's weigh-in charging procedure</w:t>
            </w:r>
            <w:r w:rsidR="008B5BFD" w:rsidRPr="008B5BFD">
              <w:rPr>
                <w:rFonts w:ascii="Calibri" w:hAnsi="Calibri"/>
                <w:b/>
                <w:sz w:val="16"/>
                <w:szCs w:val="16"/>
                <w:u w:val="single"/>
              </w:rPr>
              <w:t>(RA3.2.3.1)</w:t>
            </w:r>
            <w:r w:rsidR="00B63296" w:rsidRPr="008B5BFD">
              <w:rPr>
                <w:rFonts w:ascii="Calibri" w:hAnsi="Calibri"/>
                <w:b/>
                <w:sz w:val="16"/>
                <w:szCs w:val="16"/>
                <w:u w:val="single"/>
              </w:rPr>
              <w:t>; and compliance with MAH installation shall not be required.</w:t>
            </w:r>
          </w:p>
          <w:p w14:paraId="308B2791" w14:textId="77777777" w:rsidR="0051444E" w:rsidRDefault="0051444E" w:rsidP="00D6306D">
            <w:pPr>
              <w:pStyle w:val="Header"/>
              <w:keepNext/>
              <w:tabs>
                <w:tab w:val="clear" w:pos="4320"/>
                <w:tab w:val="clear" w:pos="8640"/>
              </w:tabs>
              <w:rPr>
                <w:rFonts w:ascii="Calibri" w:hAnsi="Calibri"/>
              </w:rPr>
            </w:pPr>
          </w:p>
          <w:p w14:paraId="308B2792" w14:textId="77777777" w:rsidR="00D6306D" w:rsidRPr="00464996" w:rsidRDefault="00B63296" w:rsidP="00D6306D">
            <w:pPr>
              <w:pStyle w:val="Header"/>
              <w:keepNext/>
              <w:tabs>
                <w:tab w:val="clear" w:pos="4320"/>
                <w:tab w:val="clear" w:pos="8640"/>
              </w:tabs>
              <w:rPr>
                <w:rFonts w:ascii="Calibri" w:hAnsi="Calibri"/>
              </w:rPr>
            </w:pPr>
            <w:r>
              <w:rPr>
                <w:rFonts w:ascii="Calibri" w:hAnsi="Calibri"/>
              </w:rPr>
              <w:t xml:space="preserve">else, </w:t>
            </w:r>
            <w:r w:rsidR="00D6306D" w:rsidRPr="00464996">
              <w:rPr>
                <w:rFonts w:ascii="Calibri" w:hAnsi="Calibri"/>
              </w:rPr>
              <w:t xml:space="preserve">user select one of the options from list: </w:t>
            </w:r>
          </w:p>
          <w:p w14:paraId="308B2793"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 xml:space="preserve">"MAH installed and labeled consistent with Figure 3.2-1"; or </w:t>
            </w:r>
          </w:p>
          <w:p w14:paraId="308B2794"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"Return side of system is located entirely within conditioned space such that an accurate return air dry-bulb temperature can be taken at the return grille"; or</w:t>
            </w:r>
          </w:p>
          <w:p w14:paraId="308B2795" w14:textId="77777777" w:rsidR="00D6306D" w:rsidRPr="00464996" w:rsidRDefault="00D6306D" w:rsidP="00D6306D">
            <w:pPr>
              <w:pStyle w:val="ListParagraph"/>
              <w:keepNext/>
              <w:numPr>
                <w:ilvl w:val="0"/>
                <w:numId w:val="23"/>
              </w:numPr>
              <w:rPr>
                <w:rFonts w:ascii="Calibri" w:hAnsi="Calibri"/>
              </w:rPr>
            </w:pPr>
            <w:r w:rsidRPr="00464996">
              <w:rPr>
                <w:rFonts w:ascii="Calibri" w:hAnsi="Calibri"/>
              </w:rPr>
              <w:t>"MAH cannot be installed consistent with Figure 3.2-1.  An alternative location has been provided and clearly labeled"&gt;&gt;</w:t>
            </w:r>
          </w:p>
        </w:tc>
      </w:tr>
    </w:tbl>
    <w:p w14:paraId="308B2797" w14:textId="77777777" w:rsidR="00D6306D" w:rsidRPr="00464996" w:rsidRDefault="00D6306D" w:rsidP="00D6306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2"/>
        <w:gridCol w:w="5056"/>
        <w:gridCol w:w="5508"/>
      </w:tblGrid>
      <w:tr w:rsidR="00D6306D" w:rsidRPr="00464996" w:rsidDel="00BC03B3" w14:paraId="308B279A" w14:textId="194FF18C" w:rsidTr="00D6306D">
        <w:trPr>
          <w:trHeight w:val="233"/>
          <w:del w:id="64" w:author="Smith, Alexis@Energy" w:date="2019-04-11T14:50:00Z"/>
        </w:trPr>
        <w:tc>
          <w:tcPr>
            <w:tcW w:w="5000" w:type="pct"/>
            <w:gridSpan w:val="3"/>
          </w:tcPr>
          <w:p w14:paraId="308B2798" w14:textId="28DE4812" w:rsidR="00D6306D" w:rsidRPr="00464996" w:rsidDel="00BC03B3" w:rsidRDefault="00D6306D" w:rsidP="00D6306D">
            <w:pPr>
              <w:keepNext/>
              <w:rPr>
                <w:del w:id="65" w:author="Smith, Alexis@Energy" w:date="2019-04-11T14:50:00Z"/>
                <w:rFonts w:ascii="Calibri" w:hAnsi="Calibri"/>
                <w:b/>
              </w:rPr>
            </w:pPr>
            <w:del w:id="66" w:author="Smith, Alexis@Energy" w:date="2019-04-11T14:50:00Z">
              <w:r w:rsidRPr="00464996" w:rsidDel="00BC03B3">
                <w:rPr>
                  <w:rFonts w:ascii="Calibri" w:hAnsi="Calibri"/>
                  <w:b/>
                </w:rPr>
                <w:delText>D. Minimum System Airflow Rate Verification</w:delText>
              </w:r>
            </w:del>
          </w:p>
          <w:p w14:paraId="308B2799" w14:textId="0A8E89FA" w:rsidR="00D6306D" w:rsidRPr="007506DE" w:rsidDel="00BC03B3" w:rsidRDefault="00D6306D" w:rsidP="00D6306D">
            <w:pPr>
              <w:keepNext/>
              <w:rPr>
                <w:del w:id="67" w:author="Smith, Alexis@Energy" w:date="2019-04-11T14:50:00Z"/>
                <w:rFonts w:ascii="Calibri" w:hAnsi="Calibri"/>
              </w:rPr>
            </w:pPr>
            <w:del w:id="68" w:author="Smith, Alexis@Energy" w:date="2019-04-11T14:50:00Z">
              <w:r w:rsidRPr="00B03208" w:rsidDel="00BC03B3">
                <w:rPr>
                  <w:rFonts w:ascii="Calibri" w:hAnsi="Calibri"/>
                  <w:sz w:val="18"/>
                </w:rPr>
                <w:delText>Procedures for verifying minimum system airflow are specified in Reference Residential Appendix RA</w:delText>
              </w:r>
              <w:r w:rsidR="00691241" w:rsidDel="00BC03B3">
                <w:rPr>
                  <w:rFonts w:ascii="Calibri" w:hAnsi="Calibri"/>
                  <w:sz w:val="18"/>
                </w:rPr>
                <w:delText>3.3.3</w:delText>
              </w:r>
              <w:r w:rsidRPr="00B03208" w:rsidDel="00BC03B3">
                <w:rPr>
                  <w:rFonts w:ascii="Calibri" w:hAnsi="Calibri"/>
                  <w:sz w:val="18"/>
                </w:rPr>
                <w:delText>.</w:delText>
              </w:r>
            </w:del>
          </w:p>
        </w:tc>
      </w:tr>
      <w:tr w:rsidR="00D6306D" w:rsidRPr="00464996" w:rsidDel="00BC03B3" w14:paraId="308B27A2" w14:textId="02D5C2F9" w:rsidTr="002B7DA5">
        <w:trPr>
          <w:trHeight w:val="233"/>
          <w:del w:id="69" w:author="Smith, Alexis@Energy" w:date="2019-04-11T14:50:00Z"/>
        </w:trPr>
        <w:tc>
          <w:tcPr>
            <w:tcW w:w="205" w:type="pct"/>
            <w:vAlign w:val="center"/>
          </w:tcPr>
          <w:p w14:paraId="308B279B" w14:textId="2B36F444" w:rsidR="00D6306D" w:rsidRPr="00464996" w:rsidDel="00BC03B3" w:rsidRDefault="00D6306D" w:rsidP="00547725">
            <w:pPr>
              <w:pStyle w:val="IndexHeading"/>
              <w:keepNext/>
              <w:ind w:left="-115"/>
              <w:jc w:val="center"/>
              <w:rPr>
                <w:del w:id="70" w:author="Smith, Alexis@Energy" w:date="2019-04-11T14:50:00Z"/>
                <w:rFonts w:ascii="Calibri" w:hAnsi="Calibri"/>
                <w:b w:val="0"/>
                <w:bCs/>
              </w:rPr>
            </w:pPr>
            <w:del w:id="71" w:author="Smith, Alexis@Energy" w:date="2019-04-11T14:50:00Z">
              <w:r w:rsidRPr="00464996" w:rsidDel="00BC03B3">
                <w:rPr>
                  <w:rFonts w:ascii="Calibri" w:hAnsi="Calibri"/>
                  <w:b w:val="0"/>
                  <w:bCs/>
                </w:rPr>
                <w:delText>01</w:delText>
              </w:r>
            </w:del>
          </w:p>
        </w:tc>
        <w:tc>
          <w:tcPr>
            <w:tcW w:w="2295" w:type="pct"/>
            <w:vAlign w:val="center"/>
          </w:tcPr>
          <w:p w14:paraId="308B279C" w14:textId="6A377CD0" w:rsidR="00D6306D" w:rsidRPr="00464996" w:rsidDel="00BC03B3" w:rsidRDefault="00D6306D" w:rsidP="00547725">
            <w:pPr>
              <w:keepNext/>
              <w:rPr>
                <w:del w:id="72" w:author="Smith, Alexis@Energy" w:date="2019-04-11T14:50:00Z"/>
                <w:rFonts w:ascii="Calibri" w:hAnsi="Calibri"/>
              </w:rPr>
            </w:pPr>
            <w:del w:id="73" w:author="Smith, Alexis@Energy" w:date="2019-04-11T14:50:00Z">
              <w:r w:rsidRPr="00464996" w:rsidDel="00BC03B3">
                <w:rPr>
                  <w:rFonts w:ascii="Calibri" w:hAnsi="Calibri"/>
                </w:rPr>
                <w:delText>Minimum Required System Airflow Rate (cfm)</w:delText>
              </w:r>
            </w:del>
          </w:p>
        </w:tc>
        <w:tc>
          <w:tcPr>
            <w:tcW w:w="2500" w:type="pct"/>
          </w:tcPr>
          <w:p w14:paraId="308B279D" w14:textId="65FC8B2B" w:rsidR="00D6306D" w:rsidRPr="00464996" w:rsidDel="00BC03B3" w:rsidRDefault="00D6306D" w:rsidP="00D6306D">
            <w:pPr>
              <w:keepNext/>
              <w:rPr>
                <w:del w:id="74" w:author="Smith, Alexis@Energy" w:date="2019-04-11T14:50:00Z"/>
                <w:rFonts w:ascii="Calibri" w:hAnsi="Calibri"/>
              </w:rPr>
            </w:pPr>
            <w:del w:id="75" w:author="Smith, Alexis@Energy" w:date="2019-04-11T14:50:00Z">
              <w:r w:rsidRPr="00464996" w:rsidDel="00BC03B3">
                <w:rPr>
                  <w:rFonts w:ascii="Calibri" w:hAnsi="Calibri"/>
                </w:rPr>
                <w:delText xml:space="preserve">&lt;calculated field, numeric xxxx:  </w:delText>
              </w:r>
            </w:del>
          </w:p>
          <w:p w14:paraId="308B279E" w14:textId="7AC6A454" w:rsidR="00D6306D" w:rsidRPr="00464996" w:rsidDel="00BC03B3" w:rsidRDefault="00D6306D" w:rsidP="00D6306D">
            <w:pPr>
              <w:keepNext/>
              <w:rPr>
                <w:del w:id="76" w:author="Smith, Alexis@Energy" w:date="2019-04-11T14:50:00Z"/>
                <w:rFonts w:ascii="Calibri" w:hAnsi="Calibri"/>
              </w:rPr>
            </w:pPr>
            <w:del w:id="77" w:author="Smith, Alexis@Energy" w:date="2019-04-11T14:50:00Z">
              <w:r w:rsidRPr="00464996" w:rsidDel="00BC03B3">
                <w:rPr>
                  <w:rFonts w:ascii="Calibri" w:hAnsi="Calibri"/>
                </w:rPr>
                <w:delText>if A</w:delText>
              </w:r>
              <w:r w:rsidR="002B4937" w:rsidDel="00BC03B3">
                <w:rPr>
                  <w:rFonts w:ascii="Calibri" w:hAnsi="Calibri"/>
                </w:rPr>
                <w:delText>10</w:delText>
              </w:r>
              <w:r w:rsidRPr="00464996" w:rsidDel="00BC03B3">
                <w:rPr>
                  <w:rFonts w:ascii="Calibri" w:hAnsi="Calibri"/>
                </w:rPr>
                <w:delText>=</w:delText>
              </w:r>
              <w:r w:rsidRPr="00464996" w:rsidDel="00BC03B3">
                <w:rPr>
                  <w:rFonts w:ascii="Calibri" w:hAnsi="Calibri"/>
                  <w:u w:val="single"/>
                </w:rPr>
                <w:delText xml:space="preserve"> New</w:delText>
              </w:r>
              <w:r w:rsidRPr="00464996" w:rsidDel="00BC03B3">
                <w:rPr>
                  <w:rFonts w:ascii="Calibri" w:hAnsi="Calibri"/>
                </w:rPr>
                <w:delText xml:space="preserve"> or </w:delText>
              </w:r>
              <w:r w:rsidRPr="00464996" w:rsidDel="00BC03B3">
                <w:rPr>
                  <w:rFonts w:ascii="Calibri" w:hAnsi="Calibri"/>
                  <w:u w:val="single"/>
                </w:rPr>
                <w:delText>Replacement</w:delText>
              </w:r>
              <w:r w:rsidRPr="00464996" w:rsidDel="00BC03B3">
                <w:rPr>
                  <w:rFonts w:ascii="Calibri" w:hAnsi="Calibri"/>
                </w:rPr>
                <w:delText xml:space="preserve">, then </w:delText>
              </w:r>
            </w:del>
          </w:p>
          <w:p w14:paraId="308B279F" w14:textId="252ACFFA" w:rsidR="00D6306D" w:rsidRPr="00464996" w:rsidDel="00BC03B3" w:rsidRDefault="00D6306D" w:rsidP="00D6306D">
            <w:pPr>
              <w:keepNext/>
              <w:rPr>
                <w:del w:id="78" w:author="Smith, Alexis@Energy" w:date="2019-04-11T14:50:00Z"/>
                <w:rFonts w:ascii="Calibri" w:hAnsi="Calibri"/>
              </w:rPr>
            </w:pPr>
            <w:del w:id="79" w:author="Smith, Alexis@Energy" w:date="2019-04-11T14:50:00Z">
              <w:r w:rsidRPr="00464996" w:rsidDel="00BC03B3">
                <w:rPr>
                  <w:rFonts w:ascii="Calibri" w:hAnsi="Calibri"/>
                </w:rPr>
                <w:delText xml:space="preserve">display numeric value =A05*350; </w:delText>
              </w:r>
            </w:del>
          </w:p>
          <w:p w14:paraId="308B27A0" w14:textId="4CA25F77" w:rsidR="00D6306D" w:rsidRPr="00464996" w:rsidDel="00BC03B3" w:rsidRDefault="00D6306D" w:rsidP="00D6306D">
            <w:pPr>
              <w:keepNext/>
              <w:rPr>
                <w:del w:id="80" w:author="Smith, Alexis@Energy" w:date="2019-04-11T14:50:00Z"/>
                <w:rFonts w:ascii="Calibri" w:hAnsi="Calibri"/>
              </w:rPr>
            </w:pPr>
            <w:del w:id="81" w:author="Smith, Alexis@Energy" w:date="2019-04-11T14:50:00Z">
              <w:r w:rsidRPr="00464996" w:rsidDel="00BC03B3">
                <w:rPr>
                  <w:rFonts w:ascii="Calibri" w:hAnsi="Calibri"/>
                </w:rPr>
                <w:delText>elseif A</w:delText>
              </w:r>
              <w:r w:rsidR="002B4937" w:rsidDel="00BC03B3">
                <w:rPr>
                  <w:rFonts w:ascii="Calibri" w:hAnsi="Calibri"/>
                </w:rPr>
                <w:delText>10</w:delText>
              </w:r>
              <w:r w:rsidRPr="00464996" w:rsidDel="00BC03B3">
                <w:rPr>
                  <w:rFonts w:ascii="Calibri" w:hAnsi="Calibri"/>
                </w:rPr>
                <w:delText>=</w:delText>
              </w:r>
              <w:r w:rsidRPr="008535E7" w:rsidDel="00BC03B3">
                <w:rPr>
                  <w:rFonts w:ascii="Calibri" w:hAnsi="Calibri"/>
                  <w:u w:val="single"/>
                </w:rPr>
                <w:delText>Alteration</w:delText>
              </w:r>
              <w:r w:rsidRPr="00464996" w:rsidDel="00BC03B3">
                <w:rPr>
                  <w:rFonts w:ascii="Calibri" w:hAnsi="Calibri"/>
                </w:rPr>
                <w:delText>, then</w:delText>
              </w:r>
            </w:del>
          </w:p>
          <w:p w14:paraId="308B27A1" w14:textId="6E2B0117" w:rsidR="00D6306D" w:rsidRPr="00464996" w:rsidDel="00BC03B3" w:rsidRDefault="00D6306D" w:rsidP="00D6306D">
            <w:pPr>
              <w:keepNext/>
              <w:rPr>
                <w:del w:id="82" w:author="Smith, Alexis@Energy" w:date="2019-04-11T14:50:00Z"/>
                <w:rFonts w:ascii="Calibri" w:hAnsi="Calibri"/>
              </w:rPr>
            </w:pPr>
            <w:del w:id="83" w:author="Smith, Alexis@Energy" w:date="2019-04-11T14:50:00Z">
              <w:r w:rsidRPr="00464996" w:rsidDel="00BC03B3">
                <w:rPr>
                  <w:rFonts w:ascii="Calibri" w:hAnsi="Calibri"/>
                </w:rPr>
                <w:delText>display numeric value =A05*300&gt;&gt;</w:delText>
              </w:r>
            </w:del>
          </w:p>
        </w:tc>
      </w:tr>
      <w:tr w:rsidR="00D6306D" w:rsidRPr="00464996" w:rsidDel="00BC03B3" w14:paraId="308B27B0" w14:textId="09C5F344" w:rsidTr="002B7DA5">
        <w:trPr>
          <w:trHeight w:val="233"/>
          <w:del w:id="84" w:author="Smith, Alexis@Energy" w:date="2019-04-11T14:50:00Z"/>
        </w:trPr>
        <w:tc>
          <w:tcPr>
            <w:tcW w:w="205" w:type="pct"/>
            <w:vAlign w:val="center"/>
          </w:tcPr>
          <w:p w14:paraId="308B27A3" w14:textId="326F7965" w:rsidR="00D6306D" w:rsidRPr="00464996" w:rsidDel="00BC03B3" w:rsidRDefault="00D6306D" w:rsidP="00547725">
            <w:pPr>
              <w:keepNext/>
              <w:ind w:left="-187"/>
              <w:jc w:val="center"/>
              <w:rPr>
                <w:del w:id="85" w:author="Smith, Alexis@Energy" w:date="2019-04-11T14:50:00Z"/>
                <w:rFonts w:ascii="Calibri" w:hAnsi="Calibri"/>
              </w:rPr>
            </w:pPr>
            <w:del w:id="86" w:author="Smith, Alexis@Energy" w:date="2019-04-11T14:50:00Z">
              <w:r w:rsidRPr="00464996" w:rsidDel="00BC03B3">
                <w:rPr>
                  <w:rFonts w:ascii="Calibri" w:hAnsi="Calibri"/>
                </w:rPr>
                <w:delText>02</w:delText>
              </w:r>
            </w:del>
          </w:p>
        </w:tc>
        <w:tc>
          <w:tcPr>
            <w:tcW w:w="2295" w:type="pct"/>
            <w:vAlign w:val="center"/>
          </w:tcPr>
          <w:p w14:paraId="308B27A4" w14:textId="45F6BDF4" w:rsidR="00D6306D" w:rsidRPr="00464996" w:rsidDel="00BC03B3" w:rsidRDefault="00D6306D" w:rsidP="00547725">
            <w:pPr>
              <w:keepNext/>
              <w:rPr>
                <w:del w:id="87" w:author="Smith, Alexis@Energy" w:date="2019-04-11T14:50:00Z"/>
                <w:rFonts w:ascii="Calibri" w:hAnsi="Calibri"/>
              </w:rPr>
            </w:pPr>
            <w:del w:id="88" w:author="Smith, Alexis@Energy" w:date="2019-04-11T14:50:00Z">
              <w:r w:rsidRPr="00464996" w:rsidDel="00BC03B3">
                <w:rPr>
                  <w:rFonts w:ascii="Calibri" w:hAnsi="Calibri"/>
                </w:rPr>
                <w:delText>System Airflow Rate Verification Status</w:delText>
              </w:r>
            </w:del>
          </w:p>
        </w:tc>
        <w:tc>
          <w:tcPr>
            <w:tcW w:w="2500" w:type="pct"/>
          </w:tcPr>
          <w:p w14:paraId="308B27A5" w14:textId="3B6160CD" w:rsidR="006A4F5B" w:rsidDel="00BC03B3" w:rsidRDefault="00D6306D" w:rsidP="00134F3F">
            <w:pPr>
              <w:keepNext/>
              <w:spacing w:afterLines="60" w:after="144"/>
              <w:rPr>
                <w:del w:id="89" w:author="Smith, Alexis@Energy" w:date="2019-04-11T14:50:00Z"/>
                <w:rFonts w:ascii="Calibri" w:hAnsi="Calibri"/>
                <w:sz w:val="16"/>
                <w:szCs w:val="16"/>
              </w:rPr>
            </w:pPr>
            <w:del w:id="90" w:author="Smith, Alexis@Energy" w:date="2019-04-11T14:50:00Z">
              <w:r w:rsidRPr="00D550E9" w:rsidDel="00BC03B3">
                <w:rPr>
                  <w:rFonts w:ascii="Calibri" w:hAnsi="Calibri"/>
                  <w:sz w:val="16"/>
                  <w:szCs w:val="16"/>
                </w:rPr>
                <w:delText>&lt;&lt;</w:delText>
              </w:r>
              <w:r w:rsidR="00730970" w:rsidRPr="00D550E9" w:rsidDel="00BC03B3">
                <w:rPr>
                  <w:rFonts w:ascii="Calibri" w:hAnsi="Calibri"/>
                  <w:sz w:val="16"/>
                  <w:szCs w:val="16"/>
                  <w:u w:val="single"/>
                </w:rPr>
                <w:delText xml:space="preserve"> </w:delText>
              </w:r>
              <w:r w:rsidRPr="00D550E9" w:rsidDel="00BC03B3">
                <w:rPr>
                  <w:rFonts w:ascii="Calibri" w:hAnsi="Calibri"/>
                  <w:sz w:val="16"/>
                  <w:szCs w:val="16"/>
                </w:rPr>
                <w:delText xml:space="preserve">calculated field: </w:delText>
              </w:r>
            </w:del>
          </w:p>
          <w:p w14:paraId="308B27A6" w14:textId="1D6754A9" w:rsidR="001A2286" w:rsidDel="00BC03B3" w:rsidRDefault="00730970" w:rsidP="00E93366">
            <w:pPr>
              <w:keepNext/>
              <w:spacing w:afterLines="60" w:after="144"/>
              <w:rPr>
                <w:del w:id="91" w:author="Smith, Alexis@Energy" w:date="2019-04-11T14:50:00Z"/>
                <w:rFonts w:ascii="Calibri" w:hAnsi="Calibri"/>
                <w:sz w:val="16"/>
                <w:szCs w:val="16"/>
                <w:u w:val="single"/>
              </w:rPr>
            </w:pPr>
            <w:del w:id="92" w:author="Smith, Alexis@Energy" w:date="2019-04-11T14:50:00Z">
              <w:r w:rsidRPr="00D550E9" w:rsidDel="00BC03B3">
                <w:rPr>
                  <w:rFonts w:ascii="Calibri" w:hAnsi="Calibri"/>
                  <w:sz w:val="16"/>
                  <w:szCs w:val="16"/>
                </w:rPr>
                <w:delText>if A1</w:delText>
              </w:r>
              <w:r w:rsidR="002B4937" w:rsidDel="00BC03B3">
                <w:rPr>
                  <w:rFonts w:ascii="Calibri" w:hAnsi="Calibri"/>
                  <w:sz w:val="16"/>
                  <w:szCs w:val="16"/>
                </w:rPr>
                <w:delText>2</w:delText>
              </w:r>
              <w:r w:rsidRPr="00D550E9" w:rsidDel="00BC03B3">
                <w:rPr>
                  <w:rFonts w:ascii="Calibri" w:hAnsi="Calibri"/>
                  <w:sz w:val="16"/>
                  <w:szCs w:val="16"/>
                </w:rPr>
                <w:delText>=no, then display result=</w:delText>
              </w:r>
              <w:r w:rsidR="008535E7" w:rsidDel="00BC03B3">
                <w:rPr>
                  <w:rFonts w:ascii="Calibri" w:hAnsi="Calibri"/>
                  <w:sz w:val="16"/>
                  <w:szCs w:val="16"/>
                  <w:u w:val="single"/>
                </w:rPr>
                <w:delText xml:space="preserve"> </w:delText>
              </w:r>
              <w:r w:rsidR="008535E7" w:rsidRPr="008B5BFD" w:rsidDel="00BC03B3">
                <w:rPr>
                  <w:rFonts w:ascii="Calibri" w:hAnsi="Calibri"/>
                  <w:b/>
                  <w:sz w:val="16"/>
                  <w:szCs w:val="16"/>
                  <w:u w:val="single"/>
                </w:rPr>
                <w:delText>T</w:delText>
              </w:r>
              <w:r w:rsidRPr="008B5BFD" w:rsidDel="00BC03B3">
                <w:rPr>
                  <w:rFonts w:ascii="Calibri" w:hAnsi="Calibri"/>
                  <w:b/>
                  <w:sz w:val="16"/>
                  <w:szCs w:val="16"/>
                  <w:u w:val="single"/>
                </w:rPr>
                <w:delText>he airflow rate measurement procedures in RA3.3 or RA</w:delText>
              </w:r>
              <w:r w:rsidR="00691241" w:rsidDel="00BC03B3">
                <w:rPr>
                  <w:rFonts w:ascii="Calibri" w:hAnsi="Calibri"/>
                  <w:b/>
                  <w:sz w:val="16"/>
                  <w:szCs w:val="16"/>
                  <w:u w:val="single"/>
                </w:rPr>
                <w:delText>3.3.3</w:delText>
              </w:r>
              <w:r w:rsidRPr="008B5BFD" w:rsidDel="00BC03B3">
                <w:rPr>
                  <w:rFonts w:ascii="Calibri" w:hAnsi="Calibri"/>
                  <w:b/>
                  <w:sz w:val="16"/>
                  <w:szCs w:val="16"/>
                  <w:u w:val="single"/>
                </w:rPr>
                <w:delText xml:space="preserve"> are not applicable to this system, therefore compliance shall use HERS Rater observation </w:delText>
              </w:r>
              <w:r w:rsidR="00F5046C" w:rsidRPr="008B5BFD" w:rsidDel="00BC03B3">
                <w:rPr>
                  <w:rFonts w:ascii="Calibri" w:hAnsi="Calibri"/>
                  <w:b/>
                  <w:sz w:val="16"/>
                  <w:szCs w:val="16"/>
                  <w:u w:val="single"/>
                </w:rPr>
                <w:delText xml:space="preserve">(RA3.2.3.2) </w:delText>
              </w:r>
              <w:r w:rsidRPr="008B5BFD" w:rsidDel="00BC03B3">
                <w:rPr>
                  <w:rFonts w:ascii="Calibri" w:hAnsi="Calibri"/>
                  <w:b/>
                  <w:sz w:val="16"/>
                  <w:szCs w:val="16"/>
                  <w:u w:val="single"/>
                </w:rPr>
                <w:delText>of the installer's weigh-in charging procedure</w:delText>
              </w:r>
              <w:r w:rsidR="00F5046C" w:rsidRPr="008B5BFD" w:rsidDel="00BC03B3">
                <w:rPr>
                  <w:rFonts w:ascii="Calibri" w:hAnsi="Calibri"/>
                  <w:b/>
                  <w:sz w:val="16"/>
                  <w:szCs w:val="16"/>
                  <w:u w:val="single"/>
                </w:rPr>
                <w:delText xml:space="preserve"> (RA3.2.3.1)</w:delText>
              </w:r>
              <w:r w:rsidRPr="00D70C2C" w:rsidDel="00BC03B3">
                <w:rPr>
                  <w:rFonts w:ascii="Calibri" w:hAnsi="Calibri"/>
                  <w:sz w:val="16"/>
                  <w:szCs w:val="16"/>
                  <w:u w:val="single"/>
                </w:rPr>
                <w:delText xml:space="preserve">; </w:delText>
              </w:r>
            </w:del>
          </w:p>
          <w:p w14:paraId="308B27A7" w14:textId="089F296D" w:rsidR="001761CC" w:rsidDel="00BC03B3" w:rsidRDefault="00730970" w:rsidP="00E93366">
            <w:pPr>
              <w:keepNext/>
              <w:spacing w:afterLines="60" w:after="144"/>
              <w:rPr>
                <w:del w:id="93" w:author="Smith, Alexis@Energy" w:date="2019-04-11T14:50:00Z"/>
                <w:rFonts w:ascii="Calibri" w:hAnsi="Calibri"/>
                <w:sz w:val="16"/>
                <w:szCs w:val="16"/>
              </w:rPr>
            </w:pPr>
            <w:del w:id="94" w:author="Smith, Alexis@Energy" w:date="2019-04-11T14:50:00Z">
              <w:r w:rsidRPr="00D70C2C" w:rsidDel="00BC03B3">
                <w:rPr>
                  <w:rFonts w:ascii="Calibri" w:hAnsi="Calibri"/>
                  <w:sz w:val="16"/>
                  <w:szCs w:val="16"/>
                  <w:u w:val="single"/>
                </w:rPr>
                <w:delText>else</w:delText>
              </w:r>
              <w:r w:rsidR="008535E7" w:rsidRPr="00D70C2C" w:rsidDel="00BC03B3">
                <w:rPr>
                  <w:rFonts w:ascii="Calibri" w:hAnsi="Calibri"/>
                  <w:sz w:val="16"/>
                  <w:szCs w:val="16"/>
                </w:rPr>
                <w:delText xml:space="preserve">if </w:delText>
              </w:r>
              <w:r w:rsidR="00D550E9" w:rsidRPr="00D70C2C" w:rsidDel="00BC03B3">
                <w:rPr>
                  <w:rFonts w:ascii="Calibri" w:hAnsi="Calibri"/>
                  <w:sz w:val="16"/>
                  <w:szCs w:val="16"/>
                </w:rPr>
                <w:delText xml:space="preserve">the </w:delText>
              </w:r>
              <w:r w:rsidR="006A4F5B" w:rsidRPr="00D70C2C" w:rsidDel="00BC03B3">
                <w:rPr>
                  <w:rFonts w:ascii="Calibri" w:hAnsi="Calibri"/>
                  <w:sz w:val="16"/>
                  <w:szCs w:val="16"/>
                </w:rPr>
                <w:delText>CF2R-</w:delText>
              </w:r>
              <w:r w:rsidR="00D550E9" w:rsidRPr="00D70C2C" w:rsidDel="00BC03B3">
                <w:rPr>
                  <w:rFonts w:ascii="Calibri" w:hAnsi="Calibri"/>
                  <w:sz w:val="16"/>
                  <w:szCs w:val="16"/>
                </w:rPr>
                <w:delText xml:space="preserve">MCH-01 indicates </w:delText>
              </w:r>
              <w:r w:rsidR="00F5046C" w:rsidDel="00BC03B3">
                <w:rPr>
                  <w:rFonts w:ascii="Calibri" w:hAnsi="Calibri"/>
                  <w:sz w:val="16"/>
                  <w:szCs w:val="16"/>
                </w:rPr>
                <w:delText xml:space="preserve">a </w:delText>
              </w:r>
              <w:r w:rsidR="008535E7" w:rsidDel="00BC03B3">
                <w:rPr>
                  <w:rFonts w:ascii="Calibri" w:hAnsi="Calibri"/>
                  <w:sz w:val="16"/>
                  <w:szCs w:val="16"/>
                </w:rPr>
                <w:delText>MCH-28</w:delText>
              </w:r>
              <w:r w:rsidR="006A4F5B" w:rsidRPr="00D70C2C" w:rsidDel="00BC03B3">
                <w:rPr>
                  <w:rFonts w:ascii="Calibri" w:hAnsi="Calibri"/>
                  <w:sz w:val="16"/>
                  <w:szCs w:val="16"/>
                </w:rPr>
                <w:delText xml:space="preserve"> is </w:delText>
              </w:r>
              <w:r w:rsidR="00D550E9" w:rsidRPr="00D70C2C" w:rsidDel="00BC03B3">
                <w:rPr>
                  <w:rFonts w:ascii="Calibri" w:hAnsi="Calibri"/>
                  <w:sz w:val="16"/>
                  <w:szCs w:val="16"/>
                </w:rPr>
                <w:delText xml:space="preserve">required for </w:delText>
              </w:r>
              <w:r w:rsidR="00D70C2C" w:rsidRPr="00D70C2C" w:rsidDel="00BC03B3">
                <w:rPr>
                  <w:rFonts w:ascii="Calibri" w:hAnsi="Calibri"/>
                  <w:sz w:val="16"/>
                  <w:szCs w:val="16"/>
                </w:rPr>
                <w:delText xml:space="preserve">alternate </w:delText>
              </w:r>
              <w:r w:rsidR="00E66AEB" w:rsidDel="00BC03B3">
                <w:rPr>
                  <w:rFonts w:ascii="Calibri" w:hAnsi="Calibri"/>
                  <w:sz w:val="16"/>
                  <w:szCs w:val="16"/>
                </w:rPr>
                <w:delText xml:space="preserve">minimum </w:delText>
              </w:r>
              <w:r w:rsidR="00D550E9" w:rsidRPr="00D70C2C" w:rsidDel="00BC03B3">
                <w:rPr>
                  <w:rFonts w:ascii="Calibri" w:hAnsi="Calibri"/>
                  <w:sz w:val="16"/>
                  <w:szCs w:val="16"/>
                </w:rPr>
                <w:delText>airflow rate compliance, then</w:delText>
              </w:r>
            </w:del>
          </w:p>
          <w:p w14:paraId="308B27A8" w14:textId="03804204" w:rsidR="001761CC" w:rsidDel="00BC03B3" w:rsidRDefault="00D550E9" w:rsidP="00E93366">
            <w:pPr>
              <w:keepNext/>
              <w:spacing w:afterLines="60" w:after="144"/>
              <w:ind w:left="720"/>
              <w:rPr>
                <w:del w:id="95" w:author="Smith, Alexis@Energy" w:date="2019-04-11T14:50:00Z"/>
                <w:rFonts w:ascii="Calibri" w:hAnsi="Calibri"/>
                <w:sz w:val="16"/>
                <w:szCs w:val="16"/>
              </w:rPr>
            </w:pPr>
            <w:del w:id="96" w:author="Smith, Alexis@Energy" w:date="2019-04-11T14:50:00Z">
              <w:r w:rsidRPr="00D70C2C" w:rsidDel="00BC03B3">
                <w:rPr>
                  <w:rFonts w:ascii="Calibri" w:hAnsi="Calibri"/>
                  <w:sz w:val="16"/>
                  <w:szCs w:val="16"/>
                </w:rPr>
                <w:delText xml:space="preserve">if </w:delText>
              </w:r>
              <w:r w:rsidR="004C4B94" w:rsidDel="00BC03B3">
                <w:rPr>
                  <w:rFonts w:ascii="Calibri" w:hAnsi="Calibri"/>
                  <w:sz w:val="16"/>
                  <w:szCs w:val="16"/>
                </w:rPr>
                <w:delText>the</w:delText>
              </w:r>
              <w:r w:rsidRPr="00D70C2C" w:rsidDel="00BC03B3">
                <w:rPr>
                  <w:rFonts w:ascii="Calibri" w:hAnsi="Calibri"/>
                  <w:sz w:val="16"/>
                  <w:szCs w:val="16"/>
                </w:rPr>
                <w:delText xml:space="preserve"> system has a </w:delText>
              </w:r>
              <w:r w:rsidR="00D70C2C" w:rsidRPr="00D70C2C" w:rsidDel="00BC03B3">
                <w:rPr>
                  <w:rFonts w:ascii="Calibri" w:hAnsi="Calibri"/>
                  <w:sz w:val="16"/>
                  <w:szCs w:val="16"/>
                </w:rPr>
                <w:delText xml:space="preserve">registered </w:delText>
              </w:r>
              <w:r w:rsidR="00D70C2C" w:rsidDel="00BC03B3">
                <w:rPr>
                  <w:rFonts w:ascii="Calibri" w:hAnsi="Calibri"/>
                  <w:sz w:val="16"/>
                  <w:szCs w:val="16"/>
                </w:rPr>
                <w:delText>CF2R-</w:delText>
              </w:r>
              <w:r w:rsidRPr="00D70C2C" w:rsidDel="00BC03B3">
                <w:rPr>
                  <w:rFonts w:ascii="Calibri" w:hAnsi="Calibri"/>
                  <w:sz w:val="16"/>
                  <w:szCs w:val="16"/>
                </w:rPr>
                <w:delText xml:space="preserve">MCH-28 </w:delText>
              </w:r>
              <w:r w:rsidR="006A4F5B" w:rsidRPr="00D70C2C" w:rsidDel="00BC03B3">
                <w:rPr>
                  <w:rFonts w:ascii="Calibri" w:hAnsi="Calibri"/>
                  <w:sz w:val="16"/>
                  <w:szCs w:val="16"/>
                </w:rPr>
                <w:delText xml:space="preserve">that </w:delText>
              </w:r>
              <w:r w:rsidR="00D70C2C" w:rsidRPr="00D70C2C" w:rsidDel="00BC03B3">
                <w:rPr>
                  <w:rFonts w:ascii="Calibri" w:hAnsi="Calibri"/>
                  <w:sz w:val="16"/>
                  <w:szCs w:val="16"/>
                </w:rPr>
                <w:delText>indicates</w:delText>
              </w:r>
              <w:r w:rsidR="006A4F5B" w:rsidRPr="00D70C2C" w:rsidDel="00BC03B3">
                <w:rPr>
                  <w:rFonts w:ascii="Calibri" w:hAnsi="Calibri"/>
                  <w:sz w:val="16"/>
                  <w:szCs w:val="16"/>
                </w:rPr>
                <w:delText xml:space="preserve"> compliance </w:delText>
              </w:r>
              <w:r w:rsidR="00D70C2C" w:rsidRPr="00D70C2C" w:rsidDel="00BC03B3">
                <w:rPr>
                  <w:rFonts w:ascii="Calibri" w:hAnsi="Calibri"/>
                  <w:sz w:val="16"/>
                  <w:szCs w:val="16"/>
                </w:rPr>
                <w:delText>with Table 150.0-</w:delText>
              </w:r>
              <w:r w:rsidR="002B4937" w:rsidDel="00BC03B3">
                <w:rPr>
                  <w:rFonts w:ascii="Calibri" w:hAnsi="Calibri"/>
                  <w:sz w:val="16"/>
                  <w:szCs w:val="16"/>
                </w:rPr>
                <w:delText>B</w:delText>
              </w:r>
              <w:r w:rsidR="00D70C2C" w:rsidRPr="00D70C2C" w:rsidDel="00BC03B3">
                <w:rPr>
                  <w:rFonts w:ascii="Calibri" w:hAnsi="Calibri"/>
                  <w:sz w:val="16"/>
                  <w:szCs w:val="16"/>
                </w:rPr>
                <w:delText xml:space="preserve"> or </w:delText>
              </w:r>
              <w:r w:rsidR="002B4937" w:rsidDel="00BC03B3">
                <w:rPr>
                  <w:rFonts w:ascii="Calibri" w:hAnsi="Calibri"/>
                  <w:sz w:val="16"/>
                  <w:szCs w:val="16"/>
                </w:rPr>
                <w:delText>C</w:delText>
              </w:r>
              <w:r w:rsidR="00D70C2C" w:rsidRPr="00D70C2C" w:rsidDel="00BC03B3">
                <w:rPr>
                  <w:rFonts w:ascii="Calibri" w:hAnsi="Calibri"/>
                  <w:sz w:val="16"/>
                  <w:szCs w:val="16"/>
                </w:rPr>
                <w:delText xml:space="preserve"> return duct design r</w:delText>
              </w:r>
              <w:r w:rsidR="00E66AEB" w:rsidDel="00BC03B3">
                <w:rPr>
                  <w:rFonts w:ascii="Calibri" w:hAnsi="Calibri"/>
                  <w:sz w:val="16"/>
                  <w:szCs w:val="16"/>
                </w:rPr>
                <w:delText>equirements</w:delText>
              </w:r>
              <w:r w:rsidRPr="00D70C2C" w:rsidDel="00BC03B3">
                <w:rPr>
                  <w:rFonts w:ascii="Calibri" w:hAnsi="Calibri"/>
                  <w:sz w:val="16"/>
                  <w:szCs w:val="16"/>
                </w:rPr>
                <w:delText>, then result =</w:delText>
              </w:r>
              <w:r w:rsidRPr="001A64FF" w:rsidDel="00BC03B3">
                <w:rPr>
                  <w:rFonts w:ascii="Calibri" w:hAnsi="Calibri"/>
                  <w:b/>
                  <w:sz w:val="16"/>
                  <w:szCs w:val="16"/>
                </w:rPr>
                <w:delText>system complies</w:delText>
              </w:r>
              <w:r w:rsidR="00D70C2C" w:rsidRPr="001A64FF" w:rsidDel="00BC03B3">
                <w:rPr>
                  <w:rFonts w:ascii="Calibri" w:hAnsi="Calibri"/>
                  <w:b/>
                  <w:sz w:val="16"/>
                  <w:szCs w:val="16"/>
                </w:rPr>
                <w:delText xml:space="preserve"> </w:delText>
              </w:r>
              <w:r w:rsidR="008535E7" w:rsidRPr="001A64FF" w:rsidDel="00BC03B3">
                <w:rPr>
                  <w:rFonts w:ascii="Calibri" w:hAnsi="Calibri"/>
                  <w:b/>
                  <w:sz w:val="16"/>
                  <w:szCs w:val="16"/>
                </w:rPr>
                <w:delText>using</w:delText>
              </w:r>
              <w:r w:rsidR="00D70C2C" w:rsidRPr="001A64FF" w:rsidDel="00BC03B3">
                <w:rPr>
                  <w:rFonts w:ascii="Calibri" w:hAnsi="Calibri"/>
                  <w:b/>
                  <w:sz w:val="16"/>
                  <w:szCs w:val="16"/>
                </w:rPr>
                <w:delText xml:space="preserve"> Table 150.0-</w:delText>
              </w:r>
              <w:r w:rsidR="002B4937" w:rsidDel="00BC03B3">
                <w:rPr>
                  <w:rFonts w:ascii="Calibri" w:hAnsi="Calibri"/>
                  <w:b/>
                  <w:sz w:val="16"/>
                  <w:szCs w:val="16"/>
                </w:rPr>
                <w:delText>B</w:delText>
              </w:r>
              <w:r w:rsidR="00D70C2C" w:rsidRPr="001A64FF" w:rsidDel="00BC03B3">
                <w:rPr>
                  <w:rFonts w:ascii="Calibri" w:hAnsi="Calibri"/>
                  <w:b/>
                  <w:sz w:val="16"/>
                  <w:szCs w:val="16"/>
                </w:rPr>
                <w:delText xml:space="preserve"> or </w:delText>
              </w:r>
              <w:r w:rsidR="002B4937" w:rsidDel="00BC03B3">
                <w:rPr>
                  <w:rFonts w:ascii="Calibri" w:hAnsi="Calibri"/>
                  <w:b/>
                  <w:sz w:val="16"/>
                  <w:szCs w:val="16"/>
                </w:rPr>
                <w:delText>C</w:delText>
              </w:r>
              <w:r w:rsidR="00D70C2C" w:rsidRPr="001A64FF" w:rsidDel="00BC03B3">
                <w:rPr>
                  <w:rFonts w:ascii="Calibri" w:hAnsi="Calibri"/>
                  <w:b/>
                  <w:sz w:val="16"/>
                  <w:szCs w:val="16"/>
                </w:rPr>
                <w:delText xml:space="preserve"> alternative return duct design criteria</w:delText>
              </w:r>
              <w:r w:rsidR="00D70C2C" w:rsidRPr="00D70C2C" w:rsidDel="00BC03B3">
                <w:rPr>
                  <w:rFonts w:ascii="Calibri" w:hAnsi="Calibri"/>
                  <w:sz w:val="16"/>
                  <w:szCs w:val="16"/>
                </w:rPr>
                <w:delText>.</w:delText>
              </w:r>
            </w:del>
          </w:p>
          <w:p w14:paraId="308B27A9" w14:textId="0E32E848" w:rsidR="001761CC" w:rsidDel="00BC03B3" w:rsidRDefault="00E66AEB" w:rsidP="00E93366">
            <w:pPr>
              <w:keepNext/>
              <w:spacing w:afterLines="60" w:after="144"/>
              <w:ind w:left="720"/>
              <w:rPr>
                <w:del w:id="97" w:author="Smith, Alexis@Energy" w:date="2019-04-11T14:50:00Z"/>
                <w:rFonts w:ascii="Calibri" w:hAnsi="Calibri"/>
                <w:sz w:val="16"/>
                <w:szCs w:val="16"/>
              </w:rPr>
            </w:pPr>
            <w:del w:id="98" w:author="Smith, Alexis@Energy" w:date="2019-04-11T14:50:00Z">
              <w:r w:rsidDel="00BC03B3">
                <w:rPr>
                  <w:rFonts w:ascii="Calibri" w:hAnsi="Calibri"/>
                  <w:sz w:val="16"/>
                  <w:szCs w:val="16"/>
                </w:rPr>
                <w:delText>else result=</w:delText>
              </w:r>
              <w:r w:rsidRPr="001A64FF" w:rsidDel="00BC03B3">
                <w:rPr>
                  <w:rFonts w:ascii="Calibri" w:hAnsi="Calibri"/>
                  <w:b/>
                  <w:sz w:val="16"/>
                  <w:szCs w:val="16"/>
                </w:rPr>
                <w:delText>S</w:delText>
              </w:r>
              <w:r w:rsidR="00D550E9" w:rsidRPr="001A64FF" w:rsidDel="00BC03B3">
                <w:rPr>
                  <w:rFonts w:ascii="Calibri" w:hAnsi="Calibri"/>
                  <w:b/>
                  <w:sz w:val="16"/>
                  <w:szCs w:val="16"/>
                </w:rPr>
                <w:delText>ystem does not comply</w:delText>
              </w:r>
              <w:r w:rsidRPr="001A64FF" w:rsidDel="00BC03B3">
                <w:rPr>
                  <w:rFonts w:ascii="Calibri" w:hAnsi="Calibri"/>
                  <w:b/>
                  <w:sz w:val="16"/>
                  <w:szCs w:val="16"/>
                </w:rPr>
                <w:delText>.  A</w:delText>
              </w:r>
              <w:r w:rsidR="00D550E9" w:rsidRPr="001A64FF" w:rsidDel="00BC03B3">
                <w:rPr>
                  <w:rFonts w:ascii="Calibri" w:hAnsi="Calibri"/>
                  <w:b/>
                  <w:sz w:val="16"/>
                  <w:szCs w:val="16"/>
                </w:rPr>
                <w:delText xml:space="preserve"> registered </w:delText>
              </w:r>
              <w:r w:rsidR="00D70C2C" w:rsidRPr="001A64FF" w:rsidDel="00BC03B3">
                <w:rPr>
                  <w:rFonts w:ascii="Calibri" w:hAnsi="Calibri"/>
                  <w:b/>
                  <w:sz w:val="16"/>
                  <w:szCs w:val="16"/>
                </w:rPr>
                <w:delText>CF2R-</w:delText>
              </w:r>
              <w:r w:rsidR="00D550E9" w:rsidRPr="001A64FF" w:rsidDel="00BC03B3">
                <w:rPr>
                  <w:rFonts w:ascii="Calibri" w:hAnsi="Calibri"/>
                  <w:b/>
                  <w:sz w:val="16"/>
                  <w:szCs w:val="16"/>
                </w:rPr>
                <w:delText>MCH-28 is required</w:delText>
              </w:r>
              <w:r w:rsidRPr="001A64FF" w:rsidDel="00BC03B3">
                <w:rPr>
                  <w:rFonts w:ascii="Calibri" w:hAnsi="Calibri"/>
                  <w:b/>
                  <w:sz w:val="16"/>
                  <w:szCs w:val="16"/>
                </w:rPr>
                <w:delText xml:space="preserve"> </w:delText>
              </w:r>
              <w:r w:rsidR="008B5BFD" w:rsidDel="00BC03B3">
                <w:rPr>
                  <w:rFonts w:ascii="Calibri" w:hAnsi="Calibri"/>
                  <w:sz w:val="16"/>
                  <w:szCs w:val="16"/>
                </w:rPr>
                <w:delText xml:space="preserve">(do not allow </w:delText>
              </w:r>
              <w:r w:rsidR="000640C4" w:rsidDel="00BC03B3">
                <w:rPr>
                  <w:rFonts w:ascii="Calibri" w:hAnsi="Calibri"/>
                  <w:sz w:val="16"/>
                  <w:szCs w:val="16"/>
                </w:rPr>
                <w:delText>this MCH-25</w:delText>
              </w:r>
              <w:r w:rsidR="008B5BFD" w:rsidDel="00BC03B3">
                <w:rPr>
                  <w:rFonts w:ascii="Calibri" w:hAnsi="Calibri"/>
                  <w:sz w:val="16"/>
                  <w:szCs w:val="16"/>
                </w:rPr>
                <w:delText xml:space="preserve"> to be registered)</w:delText>
              </w:r>
              <w:r w:rsidR="00D550E9" w:rsidRPr="00D70C2C" w:rsidDel="00BC03B3">
                <w:rPr>
                  <w:rFonts w:ascii="Calibri" w:hAnsi="Calibri"/>
                  <w:sz w:val="16"/>
                  <w:szCs w:val="16"/>
                </w:rPr>
                <w:delText>.</w:delText>
              </w:r>
            </w:del>
          </w:p>
          <w:p w14:paraId="308B27AA" w14:textId="6EBEBF62" w:rsidR="001761CC" w:rsidDel="00BC03B3" w:rsidRDefault="00D550E9" w:rsidP="00E93366">
            <w:pPr>
              <w:keepNext/>
              <w:spacing w:afterLines="60" w:after="144"/>
              <w:rPr>
                <w:del w:id="99" w:author="Smith, Alexis@Energy" w:date="2019-04-11T14:50:00Z"/>
                <w:rFonts w:ascii="Calibri" w:hAnsi="Calibri"/>
                <w:sz w:val="16"/>
                <w:szCs w:val="16"/>
              </w:rPr>
            </w:pPr>
            <w:del w:id="100" w:author="Smith, Alexis@Energy" w:date="2019-04-11T14:50:00Z">
              <w:r w:rsidRPr="00D70C2C" w:rsidDel="00BC03B3">
                <w:rPr>
                  <w:rFonts w:ascii="Calibri" w:hAnsi="Calibri"/>
                  <w:sz w:val="16"/>
                  <w:szCs w:val="16"/>
                  <w:u w:val="single"/>
                </w:rPr>
                <w:delText>else</w:delText>
              </w:r>
              <w:r w:rsidRPr="00D70C2C" w:rsidDel="00BC03B3">
                <w:rPr>
                  <w:rFonts w:ascii="Calibri" w:hAnsi="Calibri"/>
                  <w:sz w:val="16"/>
                  <w:szCs w:val="16"/>
                </w:rPr>
                <w:delText xml:space="preserve">if the </w:delText>
              </w:r>
              <w:r w:rsidR="00E66AEB" w:rsidDel="00BC03B3">
                <w:rPr>
                  <w:rFonts w:ascii="Calibri" w:hAnsi="Calibri"/>
                  <w:sz w:val="16"/>
                  <w:szCs w:val="16"/>
                </w:rPr>
                <w:delText>CF2R-</w:delText>
              </w:r>
              <w:r w:rsidRPr="00D70C2C" w:rsidDel="00BC03B3">
                <w:rPr>
                  <w:rFonts w:ascii="Calibri" w:hAnsi="Calibri"/>
                  <w:sz w:val="16"/>
                  <w:szCs w:val="16"/>
                </w:rPr>
                <w:delText xml:space="preserve">MCH-01 indicates </w:delText>
              </w:r>
              <w:r w:rsidR="00006791" w:rsidDel="00BC03B3">
                <w:rPr>
                  <w:rFonts w:ascii="Calibri" w:hAnsi="Calibri"/>
                  <w:sz w:val="16"/>
                  <w:szCs w:val="16"/>
                </w:rPr>
                <w:delText xml:space="preserve">a </w:delText>
              </w:r>
              <w:r w:rsidRPr="00D70C2C" w:rsidDel="00BC03B3">
                <w:rPr>
                  <w:rFonts w:ascii="Calibri" w:hAnsi="Calibri"/>
                  <w:sz w:val="16"/>
                  <w:szCs w:val="16"/>
                </w:rPr>
                <w:delText xml:space="preserve">MCH-23 </w:delText>
              </w:r>
              <w:r w:rsidR="00E66AEB" w:rsidDel="00BC03B3">
                <w:rPr>
                  <w:rFonts w:ascii="Calibri" w:hAnsi="Calibri"/>
                  <w:sz w:val="16"/>
                  <w:szCs w:val="16"/>
                </w:rPr>
                <w:delText xml:space="preserve">is </w:delText>
              </w:r>
              <w:r w:rsidRPr="00D70C2C" w:rsidDel="00BC03B3">
                <w:rPr>
                  <w:rFonts w:ascii="Calibri" w:hAnsi="Calibri"/>
                  <w:sz w:val="16"/>
                  <w:szCs w:val="16"/>
                </w:rPr>
                <w:delText>required for</w:delText>
              </w:r>
              <w:r w:rsidR="00E66AEB" w:rsidDel="00BC03B3">
                <w:rPr>
                  <w:rFonts w:ascii="Calibri" w:hAnsi="Calibri"/>
                  <w:sz w:val="16"/>
                  <w:szCs w:val="16"/>
                </w:rPr>
                <w:delText xml:space="preserve"> minimum</w:delText>
              </w:r>
              <w:r w:rsidRPr="00D70C2C" w:rsidDel="00BC03B3">
                <w:rPr>
                  <w:rFonts w:ascii="Calibri" w:hAnsi="Calibri"/>
                  <w:sz w:val="16"/>
                  <w:szCs w:val="16"/>
                </w:rPr>
                <w:delText xml:space="preserve"> airflow rate compliance, then</w:delText>
              </w:r>
            </w:del>
          </w:p>
          <w:p w14:paraId="308B27AB" w14:textId="303EF5B8" w:rsidR="001761CC" w:rsidDel="00BC03B3" w:rsidRDefault="008535E7" w:rsidP="00E93366">
            <w:pPr>
              <w:keepNext/>
              <w:spacing w:afterLines="60" w:after="144"/>
              <w:ind w:left="720"/>
              <w:rPr>
                <w:del w:id="101" w:author="Smith, Alexis@Energy" w:date="2019-04-11T14:50:00Z"/>
                <w:rFonts w:ascii="Calibri" w:hAnsi="Calibri"/>
                <w:sz w:val="16"/>
                <w:szCs w:val="16"/>
              </w:rPr>
            </w:pPr>
            <w:del w:id="102" w:author="Smith, Alexis@Energy" w:date="2019-04-11T14:50:00Z">
              <w:r w:rsidRPr="00D70C2C" w:rsidDel="00BC03B3">
                <w:rPr>
                  <w:rFonts w:ascii="Calibri" w:hAnsi="Calibri"/>
                  <w:sz w:val="16"/>
                  <w:szCs w:val="16"/>
                </w:rPr>
                <w:delText xml:space="preserve">if </w:delText>
              </w:r>
              <w:r w:rsidR="00D6306D" w:rsidRPr="00D70C2C" w:rsidDel="00BC03B3">
                <w:rPr>
                  <w:rFonts w:ascii="Calibri" w:hAnsi="Calibri"/>
                  <w:sz w:val="16"/>
                  <w:szCs w:val="16"/>
                </w:rPr>
                <w:delText xml:space="preserve">this system has a registered </w:delText>
              </w:r>
              <w:r w:rsidR="00006791" w:rsidDel="00BC03B3">
                <w:rPr>
                  <w:rFonts w:ascii="Calibri" w:hAnsi="Calibri"/>
                  <w:sz w:val="16"/>
                  <w:szCs w:val="16"/>
                </w:rPr>
                <w:delText>CF2R-</w:delText>
              </w:r>
              <w:r w:rsidR="00D6306D" w:rsidRPr="00D70C2C" w:rsidDel="00BC03B3">
                <w:rPr>
                  <w:rFonts w:ascii="Calibri" w:hAnsi="Calibri"/>
                  <w:sz w:val="16"/>
                  <w:szCs w:val="16"/>
                </w:rPr>
                <w:delText>MCH-23</w:delText>
              </w:r>
              <w:r w:rsidR="00006791" w:rsidDel="00BC03B3">
                <w:rPr>
                  <w:rFonts w:ascii="Calibri" w:hAnsi="Calibri"/>
                  <w:sz w:val="16"/>
                  <w:szCs w:val="16"/>
                </w:rPr>
                <w:delText>a or CF2R-MCH-23b</w:delText>
              </w:r>
              <w:r w:rsidR="00D6306D" w:rsidRPr="00D70C2C" w:rsidDel="00BC03B3">
                <w:rPr>
                  <w:rFonts w:ascii="Calibri" w:hAnsi="Calibri"/>
                  <w:sz w:val="16"/>
                  <w:szCs w:val="16"/>
                </w:rPr>
                <w:delText xml:space="preserve"> that meets the compliance criterion in D01, </w:delText>
              </w:r>
              <w:r w:rsidR="00E66AEB" w:rsidDel="00BC03B3">
                <w:rPr>
                  <w:rFonts w:ascii="Calibri" w:hAnsi="Calibri"/>
                  <w:sz w:val="16"/>
                  <w:szCs w:val="16"/>
                </w:rPr>
                <w:delText>then result =</w:delText>
              </w:r>
              <w:r w:rsidR="00095ADB" w:rsidDel="00BC03B3">
                <w:rPr>
                  <w:rFonts w:ascii="Calibri" w:hAnsi="Calibri"/>
                  <w:sz w:val="16"/>
                  <w:szCs w:val="16"/>
                </w:rPr>
                <w:delText xml:space="preserve"> </w:delText>
              </w:r>
              <w:r w:rsidR="00E66AEB" w:rsidRPr="001A64FF" w:rsidDel="00BC03B3">
                <w:rPr>
                  <w:rFonts w:ascii="Calibri" w:hAnsi="Calibri"/>
                  <w:b/>
                  <w:sz w:val="16"/>
                  <w:szCs w:val="16"/>
                </w:rPr>
                <w:delText>System complies with minimum airflow rate requirements</w:delText>
              </w:r>
              <w:r w:rsidR="004C4B94" w:rsidDel="00BC03B3">
                <w:rPr>
                  <w:rFonts w:ascii="Calibri" w:hAnsi="Calibri"/>
                  <w:sz w:val="16"/>
                  <w:szCs w:val="16"/>
                </w:rPr>
                <w:delText>;</w:delText>
              </w:r>
            </w:del>
          </w:p>
          <w:p w14:paraId="308B27AC" w14:textId="2F29C07A" w:rsidR="001761CC" w:rsidDel="00BC03B3" w:rsidRDefault="00E66AEB" w:rsidP="00E93366">
            <w:pPr>
              <w:keepNext/>
              <w:spacing w:afterLines="60" w:after="144"/>
              <w:ind w:left="720"/>
              <w:rPr>
                <w:del w:id="103" w:author="Smith, Alexis@Energy" w:date="2019-04-11T14:50:00Z"/>
                <w:rFonts w:ascii="Calibri" w:hAnsi="Calibri"/>
                <w:sz w:val="16"/>
                <w:szCs w:val="16"/>
              </w:rPr>
            </w:pPr>
            <w:del w:id="104" w:author="Smith, Alexis@Energy" w:date="2019-04-11T14:50:00Z">
              <w:r w:rsidDel="00BC03B3">
                <w:rPr>
                  <w:rFonts w:ascii="Calibri" w:hAnsi="Calibri"/>
                  <w:sz w:val="16"/>
                  <w:szCs w:val="16"/>
                </w:rPr>
                <w:delText>else</w:delText>
              </w:r>
              <w:r w:rsidR="006534F2" w:rsidRPr="00D70C2C" w:rsidDel="00BC03B3">
                <w:rPr>
                  <w:rFonts w:ascii="Calibri" w:hAnsi="Calibri"/>
                  <w:sz w:val="16"/>
                  <w:szCs w:val="16"/>
                </w:rPr>
                <w:delText>if A</w:delText>
              </w:r>
              <w:r w:rsidR="002B4937" w:rsidDel="00BC03B3">
                <w:rPr>
                  <w:rFonts w:ascii="Calibri" w:hAnsi="Calibri"/>
                  <w:sz w:val="16"/>
                  <w:szCs w:val="16"/>
                </w:rPr>
                <w:delText>10</w:delText>
              </w:r>
              <w:r w:rsidR="006534F2" w:rsidRPr="00D70C2C" w:rsidDel="00BC03B3">
                <w:rPr>
                  <w:rFonts w:ascii="Calibri" w:hAnsi="Calibri"/>
                  <w:sz w:val="16"/>
                  <w:szCs w:val="16"/>
                </w:rPr>
                <w:delText>=Alteration</w:delText>
              </w:r>
              <w:r w:rsidDel="00BC03B3">
                <w:rPr>
                  <w:rFonts w:ascii="Calibri" w:hAnsi="Calibri"/>
                  <w:sz w:val="16"/>
                  <w:szCs w:val="16"/>
                </w:rPr>
                <w:delText>, then</w:delText>
              </w:r>
            </w:del>
          </w:p>
          <w:p w14:paraId="308B27AD" w14:textId="163A5AC4" w:rsidR="001761CC" w:rsidDel="00BC03B3" w:rsidRDefault="004C4B94" w:rsidP="00E93366">
            <w:pPr>
              <w:keepNext/>
              <w:spacing w:afterLines="60" w:after="144"/>
              <w:ind w:left="1440"/>
              <w:rPr>
                <w:del w:id="105" w:author="Smith, Alexis@Energy" w:date="2019-04-11T14:50:00Z"/>
                <w:rFonts w:ascii="Calibri" w:hAnsi="Calibri"/>
                <w:sz w:val="16"/>
                <w:szCs w:val="16"/>
              </w:rPr>
            </w:pPr>
            <w:del w:id="106" w:author="Smith, Alexis@Energy" w:date="2019-04-11T14:50:00Z">
              <w:r w:rsidDel="00BC03B3">
                <w:rPr>
                  <w:rFonts w:ascii="Calibri" w:hAnsi="Calibri"/>
                  <w:sz w:val="16"/>
                  <w:szCs w:val="16"/>
                </w:rPr>
                <w:delText xml:space="preserve">if </w:delText>
              </w:r>
              <w:r w:rsidR="006534F2" w:rsidRPr="00D70C2C" w:rsidDel="00BC03B3">
                <w:rPr>
                  <w:rFonts w:ascii="Calibri" w:hAnsi="Calibri"/>
                  <w:sz w:val="16"/>
                  <w:szCs w:val="16"/>
                </w:rPr>
                <w:delText xml:space="preserve">the system complies with the </w:delText>
              </w:r>
              <w:r w:rsidDel="00BC03B3">
                <w:rPr>
                  <w:rFonts w:ascii="Calibri" w:hAnsi="Calibri"/>
                  <w:sz w:val="16"/>
                  <w:szCs w:val="16"/>
                </w:rPr>
                <w:delText>alternative</w:delText>
              </w:r>
              <w:r w:rsidRPr="00D70C2C" w:rsidDel="00BC03B3">
                <w:rPr>
                  <w:rFonts w:ascii="Calibri" w:hAnsi="Calibri"/>
                  <w:sz w:val="16"/>
                  <w:szCs w:val="16"/>
                </w:rPr>
                <w:delText xml:space="preserve"> </w:delText>
              </w:r>
              <w:r w:rsidR="006534F2" w:rsidRPr="00D70C2C" w:rsidDel="00BC03B3">
                <w:rPr>
                  <w:rFonts w:ascii="Calibri" w:hAnsi="Calibri"/>
                  <w:sz w:val="16"/>
                  <w:szCs w:val="16"/>
                </w:rPr>
                <w:delText xml:space="preserve">airflow compliance method on a registered </w:delText>
              </w:r>
              <w:r w:rsidDel="00BC03B3">
                <w:rPr>
                  <w:rFonts w:ascii="Calibri" w:hAnsi="Calibri"/>
                  <w:sz w:val="16"/>
                  <w:szCs w:val="16"/>
                </w:rPr>
                <w:delText>CF2R-</w:delText>
              </w:r>
              <w:r w:rsidR="006534F2" w:rsidRPr="00D70C2C" w:rsidDel="00BC03B3">
                <w:rPr>
                  <w:rFonts w:ascii="Calibri" w:hAnsi="Calibri"/>
                  <w:sz w:val="16"/>
                  <w:szCs w:val="16"/>
                </w:rPr>
                <w:delText>MCH23</w:delText>
              </w:r>
              <w:r w:rsidDel="00BC03B3">
                <w:rPr>
                  <w:rFonts w:ascii="Calibri" w:hAnsi="Calibri"/>
                  <w:sz w:val="16"/>
                  <w:szCs w:val="16"/>
                </w:rPr>
                <w:delText>c</w:delText>
              </w:r>
              <w:r w:rsidR="006534F2" w:rsidRPr="00D70C2C" w:rsidDel="00BC03B3">
                <w:rPr>
                  <w:rFonts w:ascii="Calibri" w:hAnsi="Calibri"/>
                  <w:sz w:val="16"/>
                  <w:szCs w:val="16"/>
                </w:rPr>
                <w:delText xml:space="preserve">; </w:delText>
              </w:r>
              <w:r w:rsidDel="00BC03B3">
                <w:rPr>
                  <w:rFonts w:ascii="Calibri" w:hAnsi="Calibri"/>
                  <w:sz w:val="16"/>
                  <w:szCs w:val="16"/>
                </w:rPr>
                <w:delText xml:space="preserve"> </w:delText>
              </w:r>
              <w:r w:rsidR="00D6306D" w:rsidRPr="00D70C2C" w:rsidDel="00BC03B3">
                <w:rPr>
                  <w:rFonts w:ascii="Calibri" w:hAnsi="Calibri"/>
                  <w:sz w:val="16"/>
                  <w:szCs w:val="16"/>
                </w:rPr>
                <w:delText>then</w:delText>
              </w:r>
              <w:r w:rsidR="00D550E9" w:rsidRPr="00D70C2C" w:rsidDel="00BC03B3">
                <w:rPr>
                  <w:rFonts w:ascii="Calibri" w:hAnsi="Calibri"/>
                  <w:sz w:val="16"/>
                  <w:szCs w:val="16"/>
                </w:rPr>
                <w:delText xml:space="preserve"> result =</w:delText>
              </w:r>
              <w:r w:rsidR="00D550E9" w:rsidRPr="001A64FF" w:rsidDel="00BC03B3">
                <w:rPr>
                  <w:rFonts w:ascii="Calibri" w:hAnsi="Calibri"/>
                  <w:b/>
                  <w:sz w:val="16"/>
                  <w:szCs w:val="16"/>
                </w:rPr>
                <w:delText>system complies</w:delText>
              </w:r>
              <w:r w:rsidR="00D6306D" w:rsidRPr="001A64FF" w:rsidDel="00BC03B3">
                <w:rPr>
                  <w:rFonts w:ascii="Calibri" w:hAnsi="Calibri"/>
                  <w:b/>
                  <w:sz w:val="16"/>
                  <w:szCs w:val="16"/>
                </w:rPr>
                <w:delText xml:space="preserve"> </w:delText>
              </w:r>
              <w:r w:rsidRPr="001A64FF" w:rsidDel="00BC03B3">
                <w:rPr>
                  <w:rFonts w:ascii="Calibri" w:hAnsi="Calibri"/>
                  <w:b/>
                  <w:sz w:val="16"/>
                  <w:szCs w:val="16"/>
                </w:rPr>
                <w:delText xml:space="preserve">using the alternative </w:delText>
              </w:r>
              <w:r w:rsidR="0051444E" w:rsidRPr="001A64FF" w:rsidDel="00BC03B3">
                <w:rPr>
                  <w:rFonts w:ascii="Calibri" w:hAnsi="Calibri"/>
                  <w:b/>
                  <w:sz w:val="16"/>
                  <w:szCs w:val="16"/>
                </w:rPr>
                <w:delText xml:space="preserve">remedial actions </w:delText>
              </w:r>
              <w:r w:rsidRPr="001A64FF" w:rsidDel="00BC03B3">
                <w:rPr>
                  <w:rFonts w:ascii="Calibri" w:hAnsi="Calibri"/>
                  <w:b/>
                  <w:sz w:val="16"/>
                  <w:szCs w:val="16"/>
                </w:rPr>
                <w:delText>specified in RA</w:delText>
              </w:r>
              <w:r w:rsidR="00691241" w:rsidDel="00BC03B3">
                <w:rPr>
                  <w:rFonts w:ascii="Calibri" w:hAnsi="Calibri"/>
                  <w:b/>
                  <w:sz w:val="16"/>
                  <w:szCs w:val="16"/>
                </w:rPr>
                <w:delText>3.3.3.1.5</w:delText>
              </w:r>
              <w:r w:rsidDel="00BC03B3">
                <w:rPr>
                  <w:rFonts w:ascii="Calibri" w:hAnsi="Calibri"/>
                  <w:sz w:val="16"/>
                  <w:szCs w:val="16"/>
                </w:rPr>
                <w:delText>.</w:delText>
              </w:r>
              <w:r w:rsidR="00D53A17" w:rsidRPr="00D54A79" w:rsidDel="00BC03B3">
                <w:rPr>
                  <w:rFonts w:asciiTheme="minorHAnsi" w:hAnsiTheme="minorHAnsi"/>
                  <w:sz w:val="18"/>
                  <w:szCs w:val="18"/>
                </w:rPr>
                <w:delText xml:space="preserve"> </w:delText>
              </w:r>
              <w:r w:rsidR="00D53A17" w:rsidRPr="00C27870" w:rsidDel="00BC03B3">
                <w:rPr>
                  <w:rFonts w:asciiTheme="minorHAnsi" w:hAnsiTheme="minorHAnsi"/>
                  <w:b/>
                  <w:sz w:val="16"/>
                  <w:szCs w:val="16"/>
                </w:rPr>
                <w:delText xml:space="preserve">This </w:delText>
              </w:r>
              <w:r w:rsidR="00C15ED3" w:rsidRPr="00C27870" w:rsidDel="00BC03B3">
                <w:rPr>
                  <w:rFonts w:asciiTheme="minorHAnsi" w:hAnsiTheme="minorHAnsi"/>
                  <w:b/>
                  <w:sz w:val="16"/>
                  <w:szCs w:val="16"/>
                </w:rPr>
                <w:delText>System does not qualify for Group Sampling</w:delText>
              </w:r>
              <w:r w:rsidR="00026B25" w:rsidRPr="00C27870" w:rsidDel="00BC03B3">
                <w:rPr>
                  <w:rFonts w:asciiTheme="minorHAnsi" w:hAnsiTheme="minorHAnsi"/>
                  <w:b/>
                  <w:sz w:val="16"/>
                  <w:szCs w:val="16"/>
                </w:rPr>
                <w:delText>.</w:delText>
              </w:r>
            </w:del>
          </w:p>
          <w:p w14:paraId="308B27AE" w14:textId="33DDC310" w:rsidR="001761CC" w:rsidDel="00BC03B3" w:rsidRDefault="00D550E9" w:rsidP="00E93366">
            <w:pPr>
              <w:keepNext/>
              <w:spacing w:afterLines="60" w:after="144"/>
              <w:ind w:left="720"/>
              <w:rPr>
                <w:del w:id="107" w:author="Smith, Alexis@Energy" w:date="2019-04-11T14:50:00Z"/>
                <w:rFonts w:ascii="Calibri" w:hAnsi="Calibri"/>
                <w:sz w:val="16"/>
                <w:szCs w:val="16"/>
              </w:rPr>
            </w:pPr>
            <w:del w:id="108" w:author="Smith, Alexis@Energy" w:date="2019-04-11T14:50:00Z">
              <w:r w:rsidRPr="00D70C2C" w:rsidDel="00BC03B3">
                <w:rPr>
                  <w:rFonts w:ascii="Calibri" w:hAnsi="Calibri"/>
                  <w:sz w:val="16"/>
                  <w:szCs w:val="16"/>
                </w:rPr>
                <w:delText xml:space="preserve">else </w:delText>
              </w:r>
              <w:r w:rsidR="0051444E" w:rsidDel="00BC03B3">
                <w:rPr>
                  <w:rFonts w:ascii="Calibri" w:hAnsi="Calibri"/>
                  <w:sz w:val="16"/>
                  <w:szCs w:val="16"/>
                </w:rPr>
                <w:delText>result=</w:delText>
              </w:r>
              <w:r w:rsidR="0051444E" w:rsidRPr="008B5BFD" w:rsidDel="00BC03B3">
                <w:rPr>
                  <w:rFonts w:ascii="Calibri" w:hAnsi="Calibri"/>
                  <w:b/>
                  <w:sz w:val="16"/>
                  <w:szCs w:val="16"/>
                </w:rPr>
                <w:delText>System does not comply. A</w:delText>
              </w:r>
              <w:r w:rsidRPr="008B5BFD" w:rsidDel="00BC03B3">
                <w:rPr>
                  <w:rFonts w:ascii="Calibri" w:hAnsi="Calibri"/>
                  <w:b/>
                  <w:sz w:val="16"/>
                  <w:szCs w:val="16"/>
                </w:rPr>
                <w:delText xml:space="preserve"> registered </w:delText>
              </w:r>
              <w:r w:rsidR="008B5BFD" w:rsidDel="00BC03B3">
                <w:rPr>
                  <w:rFonts w:ascii="Calibri" w:hAnsi="Calibri"/>
                  <w:b/>
                  <w:sz w:val="16"/>
                  <w:szCs w:val="16"/>
                </w:rPr>
                <w:delText>CF2R-</w:delText>
              </w:r>
              <w:r w:rsidRPr="008B5BFD" w:rsidDel="00BC03B3">
                <w:rPr>
                  <w:rFonts w:ascii="Calibri" w:hAnsi="Calibri"/>
                  <w:b/>
                  <w:sz w:val="16"/>
                  <w:szCs w:val="16"/>
                </w:rPr>
                <w:delText>MCH-23 for this system is required</w:delText>
              </w:r>
              <w:r w:rsidR="008B5BFD" w:rsidDel="00BC03B3">
                <w:rPr>
                  <w:rFonts w:ascii="Calibri" w:hAnsi="Calibri"/>
                  <w:b/>
                  <w:sz w:val="16"/>
                  <w:szCs w:val="16"/>
                </w:rPr>
                <w:delText xml:space="preserve"> </w:delText>
              </w:r>
              <w:r w:rsidRPr="00D70C2C" w:rsidDel="00BC03B3">
                <w:rPr>
                  <w:rFonts w:ascii="Calibri" w:hAnsi="Calibri"/>
                  <w:sz w:val="16"/>
                  <w:szCs w:val="16"/>
                </w:rPr>
                <w:delText>.</w:delText>
              </w:r>
              <w:r w:rsidR="008B5BFD" w:rsidDel="00BC03B3">
                <w:rPr>
                  <w:rFonts w:ascii="Calibri" w:hAnsi="Calibri"/>
                  <w:sz w:val="16"/>
                  <w:szCs w:val="16"/>
                </w:rPr>
                <w:delText xml:space="preserve"> (do not allow </w:delText>
              </w:r>
              <w:r w:rsidR="000640C4" w:rsidDel="00BC03B3">
                <w:rPr>
                  <w:rFonts w:ascii="Calibri" w:hAnsi="Calibri"/>
                  <w:sz w:val="16"/>
                  <w:szCs w:val="16"/>
                </w:rPr>
                <w:delText>this MCH-25</w:delText>
              </w:r>
              <w:r w:rsidR="008B5BFD" w:rsidDel="00BC03B3">
                <w:rPr>
                  <w:rFonts w:ascii="Calibri" w:hAnsi="Calibri"/>
                  <w:sz w:val="16"/>
                  <w:szCs w:val="16"/>
                </w:rPr>
                <w:delText xml:space="preserve"> to be registered)</w:delText>
              </w:r>
              <w:r w:rsidR="008B5BFD" w:rsidRPr="00D70C2C" w:rsidDel="00BC03B3">
                <w:rPr>
                  <w:rFonts w:ascii="Calibri" w:hAnsi="Calibri"/>
                  <w:sz w:val="16"/>
                  <w:szCs w:val="16"/>
                </w:rPr>
                <w:delText>.</w:delText>
              </w:r>
            </w:del>
          </w:p>
          <w:p w14:paraId="308B27AF" w14:textId="235833BF" w:rsidR="001761CC" w:rsidDel="00BC03B3" w:rsidRDefault="00D550E9" w:rsidP="00E93366">
            <w:pPr>
              <w:keepNext/>
              <w:spacing w:afterLines="60" w:after="144"/>
              <w:rPr>
                <w:del w:id="109" w:author="Smith, Alexis@Energy" w:date="2019-04-11T14:50:00Z"/>
                <w:rFonts w:ascii="Calibri" w:hAnsi="Calibri"/>
              </w:rPr>
            </w:pPr>
            <w:del w:id="110" w:author="Smith, Alexis@Energy" w:date="2019-04-11T14:50:00Z">
              <w:r w:rsidRPr="00D70C2C" w:rsidDel="00BC03B3">
                <w:rPr>
                  <w:rFonts w:ascii="Calibri" w:hAnsi="Calibri"/>
                  <w:sz w:val="16"/>
                  <w:szCs w:val="16"/>
                </w:rPr>
                <w:delText>end&gt;&gt;</w:delText>
              </w:r>
            </w:del>
          </w:p>
        </w:tc>
      </w:tr>
    </w:tbl>
    <w:p w14:paraId="308B27B1" w14:textId="514D96EC" w:rsidR="00D6306D" w:rsidRDefault="001D2187">
      <w:pPr>
        <w:rPr>
          <w:ins w:id="111" w:author="Smith, Alexis@Energy" w:date="2019-04-11T11:38:00Z"/>
        </w:rPr>
      </w:pPr>
      <w:r>
        <w:t xml:space="preserve"> </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341"/>
        <w:gridCol w:w="3510"/>
        <w:gridCol w:w="4680"/>
      </w:tblGrid>
      <w:tr w:rsidR="00F3506A" w:rsidRPr="006A3EEB" w14:paraId="0BB4D3C3" w14:textId="77777777" w:rsidTr="00654A92">
        <w:trPr>
          <w:cantSplit/>
          <w:ins w:id="112" w:author="Smith, Alexis@Energy" w:date="2019-04-11T11:38:00Z"/>
        </w:trPr>
        <w:tc>
          <w:tcPr>
            <w:tcW w:w="10998" w:type="dxa"/>
            <w:gridSpan w:val="4"/>
          </w:tcPr>
          <w:p w14:paraId="6C131D61" w14:textId="67C62DD7" w:rsidR="00F3506A" w:rsidRPr="00BC1E29" w:rsidRDefault="00F3506A" w:rsidP="00654A92">
            <w:pPr>
              <w:keepNext/>
              <w:rPr>
                <w:ins w:id="113" w:author="Smith, Alexis@Energy" w:date="2019-04-11T11:38:00Z"/>
                <w:rFonts w:ascii="Calibri" w:hAnsi="Calibri"/>
                <w:b/>
              </w:rPr>
            </w:pPr>
            <w:ins w:id="114" w:author="Smith, Alexis@Energy" w:date="2019-04-11T11:38:00Z">
              <w:r>
                <w:rPr>
                  <w:rFonts w:ascii="Calibri" w:hAnsi="Calibri"/>
                  <w:b/>
                </w:rPr>
                <w:t>D</w:t>
              </w:r>
              <w:r w:rsidRPr="00BC1E29">
                <w:rPr>
                  <w:rFonts w:ascii="Calibri" w:hAnsi="Calibri"/>
                  <w:b/>
                </w:rPr>
                <w:t>. Minimum System Airflow Rate Verification</w:t>
              </w:r>
            </w:ins>
          </w:p>
          <w:p w14:paraId="345B1178" w14:textId="77777777" w:rsidR="00F3506A" w:rsidRDefault="00F3506A" w:rsidP="00654A92">
            <w:pPr>
              <w:keepNext/>
              <w:rPr>
                <w:ins w:id="115" w:author="Smith, Alexis@Energy" w:date="2019-04-11T11:38:00Z"/>
                <w:rFonts w:ascii="Calibri" w:hAnsi="Calibri"/>
                <w:sz w:val="18"/>
              </w:rPr>
            </w:pPr>
            <w:ins w:id="116" w:author="Smith, Alexis@Energy" w:date="2019-04-11T11:38: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p w14:paraId="24B9EC8E" w14:textId="77777777" w:rsidR="00F3506A" w:rsidRPr="00654A92" w:rsidRDefault="00F3506A" w:rsidP="00654A92">
            <w:pPr>
              <w:keepNext/>
              <w:rPr>
                <w:ins w:id="117" w:author="Smith, Alexis@Energy" w:date="2019-04-11T11:38:00Z"/>
                <w:rFonts w:ascii="Calibri" w:hAnsi="Calibri"/>
                <w:sz w:val="18"/>
              </w:rPr>
            </w:pPr>
            <w:ins w:id="118" w:author="Smith, Alexis@Energy" w:date="2019-04-11T11:38:00Z">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ins>
          </w:p>
        </w:tc>
      </w:tr>
      <w:tr w:rsidR="00F3506A" w:rsidRPr="006A3EEB" w14:paraId="39276916" w14:textId="77777777" w:rsidTr="008919CA">
        <w:trPr>
          <w:cantSplit/>
          <w:trHeight w:val="305"/>
          <w:ins w:id="119" w:author="Smith, Alexis@Energy" w:date="2019-04-11T11:38:00Z"/>
        </w:trPr>
        <w:tc>
          <w:tcPr>
            <w:tcW w:w="2808" w:type="dxa"/>
            <w:gridSpan w:val="2"/>
            <w:vAlign w:val="center"/>
          </w:tcPr>
          <w:p w14:paraId="332CA0F4" w14:textId="77777777" w:rsidR="00F3506A" w:rsidRPr="006A3EEB" w:rsidRDefault="00F3506A" w:rsidP="00654A92">
            <w:pPr>
              <w:keepNext/>
              <w:jc w:val="center"/>
              <w:rPr>
                <w:ins w:id="120" w:author="Smith, Alexis@Energy" w:date="2019-04-11T11:38:00Z"/>
                <w:rFonts w:ascii="Calibri" w:hAnsi="Calibri"/>
                <w:sz w:val="18"/>
                <w:szCs w:val="18"/>
              </w:rPr>
            </w:pPr>
            <w:ins w:id="121" w:author="Smith, Alexis@Energy" w:date="2019-04-11T11:38:00Z">
              <w:r>
                <w:rPr>
                  <w:rFonts w:ascii="Calibri" w:hAnsi="Calibri"/>
                  <w:sz w:val="18"/>
                  <w:szCs w:val="18"/>
                </w:rPr>
                <w:t>01</w:t>
              </w:r>
            </w:ins>
          </w:p>
        </w:tc>
        <w:tc>
          <w:tcPr>
            <w:tcW w:w="3510" w:type="dxa"/>
          </w:tcPr>
          <w:p w14:paraId="5227848F" w14:textId="77777777" w:rsidR="00F3506A" w:rsidRDefault="00F3506A" w:rsidP="00654A92">
            <w:pPr>
              <w:keepNext/>
              <w:jc w:val="center"/>
              <w:rPr>
                <w:ins w:id="122" w:author="Smith, Alexis@Energy" w:date="2019-04-11T11:38:00Z"/>
                <w:rFonts w:ascii="Calibri" w:hAnsi="Calibri"/>
                <w:sz w:val="18"/>
                <w:szCs w:val="18"/>
              </w:rPr>
            </w:pPr>
            <w:ins w:id="123" w:author="Smith, Alexis@Energy" w:date="2019-04-11T11:38:00Z">
              <w:r>
                <w:rPr>
                  <w:rFonts w:ascii="Calibri" w:hAnsi="Calibri"/>
                  <w:sz w:val="18"/>
                  <w:szCs w:val="18"/>
                </w:rPr>
                <w:t>02</w:t>
              </w:r>
            </w:ins>
          </w:p>
        </w:tc>
        <w:tc>
          <w:tcPr>
            <w:tcW w:w="4680" w:type="dxa"/>
            <w:vAlign w:val="center"/>
          </w:tcPr>
          <w:p w14:paraId="51154C92" w14:textId="77777777" w:rsidR="00F3506A" w:rsidRPr="006A3EEB" w:rsidRDefault="00F3506A" w:rsidP="00654A92">
            <w:pPr>
              <w:keepNext/>
              <w:jc w:val="center"/>
              <w:rPr>
                <w:ins w:id="124" w:author="Smith, Alexis@Energy" w:date="2019-04-11T11:38:00Z"/>
                <w:rFonts w:ascii="Calibri" w:hAnsi="Calibri"/>
                <w:sz w:val="18"/>
                <w:szCs w:val="18"/>
              </w:rPr>
            </w:pPr>
            <w:ins w:id="125" w:author="Smith, Alexis@Energy" w:date="2019-04-11T11:38:00Z">
              <w:r>
                <w:rPr>
                  <w:rFonts w:ascii="Calibri" w:hAnsi="Calibri"/>
                  <w:sz w:val="18"/>
                  <w:szCs w:val="18"/>
                </w:rPr>
                <w:t>03</w:t>
              </w:r>
            </w:ins>
          </w:p>
        </w:tc>
      </w:tr>
      <w:tr w:rsidR="00F3506A" w:rsidRPr="006A3EEB" w14:paraId="4CB3320E" w14:textId="77777777" w:rsidTr="008919CA">
        <w:trPr>
          <w:cantSplit/>
          <w:trHeight w:val="882"/>
          <w:ins w:id="126" w:author="Smith, Alexis@Energy" w:date="2019-04-11T11:38:00Z"/>
        </w:trPr>
        <w:tc>
          <w:tcPr>
            <w:tcW w:w="2808" w:type="dxa"/>
            <w:gridSpan w:val="2"/>
            <w:tcBorders>
              <w:top w:val="nil"/>
            </w:tcBorders>
            <w:vAlign w:val="bottom"/>
          </w:tcPr>
          <w:p w14:paraId="37F747FC" w14:textId="77777777" w:rsidR="00F3506A" w:rsidRPr="006A3EEB" w:rsidRDefault="00F3506A" w:rsidP="00654A92">
            <w:pPr>
              <w:keepNext/>
              <w:jc w:val="center"/>
              <w:rPr>
                <w:ins w:id="127" w:author="Smith, Alexis@Energy" w:date="2019-04-11T11:38:00Z"/>
                <w:rFonts w:ascii="Calibri" w:hAnsi="Calibri"/>
                <w:sz w:val="18"/>
                <w:szCs w:val="18"/>
              </w:rPr>
            </w:pPr>
            <w:ins w:id="128" w:author="Smith, Alexis@Energy" w:date="2019-04-11T11:38:00Z">
              <w:r w:rsidRPr="00442EA4">
                <w:rPr>
                  <w:rFonts w:ascii="Calibri" w:hAnsi="Calibri"/>
                  <w:sz w:val="18"/>
                  <w:szCs w:val="18"/>
                </w:rPr>
                <w:t>Indoor Unit Name or Description of Area Served</w:t>
              </w:r>
            </w:ins>
          </w:p>
        </w:tc>
        <w:tc>
          <w:tcPr>
            <w:tcW w:w="3510" w:type="dxa"/>
            <w:tcBorders>
              <w:top w:val="nil"/>
            </w:tcBorders>
            <w:vAlign w:val="bottom"/>
          </w:tcPr>
          <w:p w14:paraId="249163F8" w14:textId="77777777" w:rsidR="00F3506A" w:rsidRPr="006A3EEB" w:rsidRDefault="00F3506A" w:rsidP="00654A92">
            <w:pPr>
              <w:keepNext/>
              <w:jc w:val="center"/>
              <w:rPr>
                <w:ins w:id="129" w:author="Smith, Alexis@Energy" w:date="2019-04-11T11:38:00Z"/>
                <w:rFonts w:ascii="Calibri" w:hAnsi="Calibri"/>
                <w:sz w:val="18"/>
                <w:szCs w:val="18"/>
              </w:rPr>
            </w:pPr>
            <w:ins w:id="130" w:author="Smith, Alexis@Energy" w:date="2019-04-11T11:38:00Z">
              <w:r w:rsidRPr="005A5F9A">
                <w:rPr>
                  <w:rFonts w:ascii="Calibri" w:hAnsi="Calibri"/>
                </w:rPr>
                <w:t>Minimum Required System Airflow Rate (cfm)</w:t>
              </w:r>
            </w:ins>
          </w:p>
        </w:tc>
        <w:tc>
          <w:tcPr>
            <w:tcW w:w="4680" w:type="dxa"/>
            <w:tcBorders>
              <w:top w:val="nil"/>
            </w:tcBorders>
            <w:vAlign w:val="bottom"/>
          </w:tcPr>
          <w:p w14:paraId="78B4D744" w14:textId="77777777" w:rsidR="00F3506A" w:rsidRPr="006A3EEB" w:rsidRDefault="00F3506A" w:rsidP="00654A92">
            <w:pPr>
              <w:keepNext/>
              <w:jc w:val="center"/>
              <w:rPr>
                <w:ins w:id="131" w:author="Smith, Alexis@Energy" w:date="2019-04-11T11:38:00Z"/>
                <w:rFonts w:ascii="Calibri" w:hAnsi="Calibri"/>
                <w:sz w:val="18"/>
                <w:szCs w:val="18"/>
              </w:rPr>
            </w:pPr>
            <w:ins w:id="132" w:author="Smith, Alexis@Energy" w:date="2019-04-11T11:38:00Z">
              <w:r w:rsidRPr="005A5F9A">
                <w:rPr>
                  <w:rFonts w:ascii="Calibri" w:hAnsi="Calibri"/>
                  <w:sz w:val="18"/>
                  <w:szCs w:val="18"/>
                </w:rPr>
                <w:t>System Airflow Rate Verification Status</w:t>
              </w:r>
            </w:ins>
          </w:p>
        </w:tc>
      </w:tr>
      <w:tr w:rsidR="00F3506A" w:rsidRPr="006A3EEB" w14:paraId="06D5DFD8" w14:textId="77777777" w:rsidTr="008919CA">
        <w:trPr>
          <w:cantSplit/>
          <w:trHeight w:val="2816"/>
          <w:ins w:id="133" w:author="Smith, Alexis@Energy" w:date="2019-04-11T11:38:00Z"/>
        </w:trPr>
        <w:tc>
          <w:tcPr>
            <w:tcW w:w="2808" w:type="dxa"/>
            <w:gridSpan w:val="2"/>
          </w:tcPr>
          <w:p w14:paraId="119421B9" w14:textId="77777777" w:rsidR="00F3506A" w:rsidRPr="00654A92" w:rsidRDefault="00F3506A" w:rsidP="00654A92">
            <w:pPr>
              <w:keepNext/>
              <w:rPr>
                <w:ins w:id="134" w:author="Smith, Alexis@Energy" w:date="2019-04-11T11:38:00Z"/>
                <w:rFonts w:ascii="Calibri" w:hAnsi="Calibri"/>
                <w:sz w:val="14"/>
                <w:szCs w:val="14"/>
              </w:rPr>
            </w:pPr>
            <w:ins w:id="135" w:author="Smith, Alexis@Energy" w:date="2019-04-11T11:38: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3510" w:type="dxa"/>
          </w:tcPr>
          <w:p w14:paraId="7ADE797D" w14:textId="77777777" w:rsidR="00F3506A" w:rsidRPr="00654A92" w:rsidRDefault="00F3506A" w:rsidP="00654A92">
            <w:pPr>
              <w:keepNext/>
              <w:rPr>
                <w:ins w:id="136" w:author="Smith, Alexis@Energy" w:date="2019-04-11T11:38:00Z"/>
                <w:rFonts w:ascii="Calibri" w:hAnsi="Calibri"/>
                <w:sz w:val="14"/>
                <w:szCs w:val="14"/>
              </w:rPr>
            </w:pPr>
            <w:ins w:id="137" w:author="Smith, Alexis@Energy" w:date="2019-04-11T11:38:00Z">
              <w:r w:rsidRPr="00654A92">
                <w:rPr>
                  <w:rFonts w:ascii="Calibri" w:hAnsi="Calibri"/>
                  <w:sz w:val="14"/>
                  <w:szCs w:val="14"/>
                </w:rPr>
                <w:t xml:space="preserve">&lt;calculated field, numeric xxxx.:  </w:t>
              </w:r>
            </w:ins>
          </w:p>
          <w:p w14:paraId="43E7B4F5" w14:textId="77777777" w:rsidR="00F3506A" w:rsidRPr="00654A92" w:rsidRDefault="00F3506A" w:rsidP="00654A92">
            <w:pPr>
              <w:keepNext/>
              <w:rPr>
                <w:ins w:id="138" w:author="Smith, Alexis@Energy" w:date="2019-04-11T11:38:00Z"/>
                <w:rFonts w:ascii="Calibri" w:hAnsi="Calibri"/>
                <w:sz w:val="14"/>
                <w:szCs w:val="14"/>
                <w:u w:val="single"/>
              </w:rPr>
            </w:pPr>
            <w:ins w:id="139" w:author="Smith, Alexis@Energy" w:date="2019-04-11T11:38: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2B160148" w14:textId="77777777" w:rsidR="00F3506A" w:rsidRPr="00654A92" w:rsidRDefault="00F3506A" w:rsidP="00654A92">
            <w:pPr>
              <w:keepNext/>
              <w:rPr>
                <w:ins w:id="140" w:author="Smith, Alexis@Energy" w:date="2019-04-11T11:38:00Z"/>
                <w:rFonts w:ascii="Calibri" w:hAnsi="Calibri"/>
                <w:sz w:val="14"/>
                <w:szCs w:val="14"/>
                <w:u w:val="single"/>
              </w:rPr>
            </w:pPr>
            <w:ins w:id="141" w:author="Smith, Alexis@Energy" w:date="2019-04-11T11:38:00Z">
              <w:r w:rsidRPr="00654A92">
                <w:rPr>
                  <w:rFonts w:ascii="Calibri" w:hAnsi="Calibri"/>
                  <w:sz w:val="14"/>
                  <w:szCs w:val="14"/>
                  <w:u w:val="single"/>
                </w:rPr>
                <w:t>*small duct high velocity AC</w:t>
              </w:r>
            </w:ins>
          </w:p>
          <w:p w14:paraId="063BFEAD" w14:textId="77777777" w:rsidR="00F3506A" w:rsidRPr="00654A92" w:rsidRDefault="00F3506A" w:rsidP="00654A92">
            <w:pPr>
              <w:keepNext/>
              <w:rPr>
                <w:ins w:id="142" w:author="Smith, Alexis@Energy" w:date="2019-04-11T11:38:00Z"/>
                <w:rFonts w:ascii="Calibri" w:hAnsi="Calibri"/>
                <w:sz w:val="14"/>
                <w:szCs w:val="14"/>
                <w:u w:val="single"/>
              </w:rPr>
            </w:pPr>
            <w:ins w:id="143" w:author="Smith, Alexis@Energy" w:date="2019-04-11T11:38:00Z">
              <w:r w:rsidRPr="00654A92">
                <w:rPr>
                  <w:rFonts w:ascii="Calibri" w:hAnsi="Calibri"/>
                  <w:sz w:val="14"/>
                  <w:szCs w:val="14"/>
                  <w:u w:val="single"/>
                </w:rPr>
                <w:t>*small duct high velocity HP</w:t>
              </w:r>
            </w:ins>
          </w:p>
          <w:p w14:paraId="46A5EC51" w14:textId="77777777" w:rsidR="00F3506A" w:rsidRPr="00654A92" w:rsidRDefault="00F3506A" w:rsidP="00654A92">
            <w:pPr>
              <w:keepNext/>
              <w:rPr>
                <w:ins w:id="144" w:author="Smith, Alexis@Energy" w:date="2019-04-11T11:38:00Z"/>
                <w:rFonts w:ascii="Calibri" w:hAnsi="Calibri"/>
                <w:b/>
                <w:sz w:val="14"/>
                <w:szCs w:val="14"/>
                <w:u w:val="single"/>
              </w:rPr>
            </w:pPr>
            <w:ins w:id="145" w:author="Smith, Alexis@Energy" w:date="2019-04-11T11:38:00Z">
              <w:r w:rsidRPr="00654A92">
                <w:rPr>
                  <w:rFonts w:ascii="Calibri" w:hAnsi="Calibri"/>
                  <w:b/>
                  <w:sz w:val="14"/>
                  <w:szCs w:val="14"/>
                  <w:u w:val="single"/>
                </w:rPr>
                <w:t xml:space="preserve">then </w:t>
              </w:r>
            </w:ins>
          </w:p>
          <w:p w14:paraId="6667C57A" w14:textId="77777777" w:rsidR="00F3506A" w:rsidRPr="00654A92" w:rsidRDefault="00F3506A" w:rsidP="00654A92">
            <w:pPr>
              <w:keepNext/>
              <w:rPr>
                <w:ins w:id="146" w:author="Smith, Alexis@Energy" w:date="2019-04-11T11:38:00Z"/>
                <w:rFonts w:ascii="Calibri" w:hAnsi="Calibri"/>
                <w:sz w:val="14"/>
                <w:szCs w:val="14"/>
                <w:u w:val="single"/>
              </w:rPr>
            </w:pPr>
            <w:ins w:id="147" w:author="Smith, Alexis@Energy" w:date="2019-04-11T11:38:00Z">
              <w:r w:rsidRPr="00654A92">
                <w:rPr>
                  <w:rFonts w:ascii="Calibri" w:hAnsi="Calibri"/>
                  <w:sz w:val="14"/>
                  <w:szCs w:val="14"/>
                  <w:u w:val="single"/>
                </w:rPr>
                <w:t>value =A05*250;</w:t>
              </w:r>
            </w:ins>
          </w:p>
          <w:p w14:paraId="360FC24C" w14:textId="77777777" w:rsidR="00F3506A" w:rsidRPr="00654A92" w:rsidRDefault="00F3506A" w:rsidP="00654A92">
            <w:pPr>
              <w:keepNext/>
              <w:rPr>
                <w:ins w:id="148" w:author="Smith, Alexis@Energy" w:date="2019-04-11T11:38:00Z"/>
                <w:rFonts w:ascii="Calibri" w:hAnsi="Calibri"/>
                <w:sz w:val="14"/>
                <w:szCs w:val="14"/>
                <w:u w:val="single"/>
              </w:rPr>
            </w:pPr>
          </w:p>
          <w:p w14:paraId="159DA372" w14:textId="77777777" w:rsidR="00F3506A" w:rsidRPr="00654A92" w:rsidRDefault="00F3506A" w:rsidP="00654A92">
            <w:pPr>
              <w:keepNext/>
              <w:rPr>
                <w:ins w:id="149" w:author="Smith, Alexis@Energy" w:date="2019-04-11T11:38:00Z"/>
                <w:rFonts w:ascii="Calibri" w:hAnsi="Calibri"/>
                <w:sz w:val="14"/>
                <w:szCs w:val="14"/>
                <w:u w:val="single"/>
              </w:rPr>
            </w:pPr>
            <w:ins w:id="150" w:author="Smith, Alexis@Energy" w:date="2019-04-11T11:38: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5B940AFA" w14:textId="77777777" w:rsidR="00F3506A" w:rsidRDefault="00F3506A" w:rsidP="00654A92">
            <w:pPr>
              <w:keepNext/>
              <w:rPr>
                <w:ins w:id="151" w:author="Smith, Alexis@Energy" w:date="2019-04-11T11:38:00Z"/>
                <w:rFonts w:ascii="Calibri" w:hAnsi="Calibri"/>
                <w:sz w:val="14"/>
                <w:szCs w:val="14"/>
              </w:rPr>
            </w:pPr>
            <w:ins w:id="152" w:author="Smith, Alexis@Energy" w:date="2019-04-11T11:38: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59760C5C" w14:textId="77777777" w:rsidR="00F3506A" w:rsidRPr="00654A92" w:rsidRDefault="00F3506A" w:rsidP="00654A92">
            <w:pPr>
              <w:keepNext/>
              <w:rPr>
                <w:ins w:id="153" w:author="Smith, Alexis@Energy" w:date="2019-04-11T11:38:00Z"/>
                <w:rFonts w:ascii="Calibri" w:hAnsi="Calibri"/>
                <w:sz w:val="14"/>
                <w:szCs w:val="14"/>
              </w:rPr>
            </w:pPr>
          </w:p>
          <w:p w14:paraId="20C502B6" w14:textId="77777777" w:rsidR="00F3506A" w:rsidRDefault="00F3506A" w:rsidP="00654A92">
            <w:pPr>
              <w:keepNext/>
              <w:rPr>
                <w:ins w:id="154" w:author="Smith, Alexis@Energy" w:date="2019-04-11T11:38:00Z"/>
                <w:rFonts w:ascii="Calibri" w:hAnsi="Calibri"/>
                <w:sz w:val="14"/>
                <w:szCs w:val="14"/>
              </w:rPr>
            </w:pPr>
            <w:ins w:id="155" w:author="Smith, Alexis@Energy" w:date="2019-04-11T11:38:00Z">
              <w:r w:rsidRPr="00654A92">
                <w:rPr>
                  <w:rFonts w:ascii="Calibri" w:hAnsi="Calibri"/>
                  <w:b/>
                  <w:sz w:val="14"/>
                  <w:szCs w:val="14"/>
                </w:rPr>
                <w:t>elseif</w:t>
              </w:r>
              <w:r w:rsidRPr="00654A92">
                <w:rPr>
                  <w:rFonts w:ascii="Calibri" w:hAnsi="Calibri"/>
                  <w:sz w:val="14"/>
                  <w:szCs w:val="14"/>
                </w:rPr>
                <w:t xml:space="preserve"> A10=Alteration, </w:t>
              </w:r>
            </w:ins>
          </w:p>
          <w:p w14:paraId="4105B910" w14:textId="77777777" w:rsidR="00F3506A" w:rsidRPr="00654A92" w:rsidRDefault="00F3506A" w:rsidP="00654A92">
            <w:pPr>
              <w:keepNext/>
              <w:rPr>
                <w:ins w:id="156" w:author="Smith, Alexis@Energy" w:date="2019-04-11T11:38:00Z"/>
                <w:rFonts w:ascii="Calibri" w:hAnsi="Calibri"/>
                <w:sz w:val="14"/>
                <w:szCs w:val="14"/>
              </w:rPr>
            </w:pPr>
            <w:ins w:id="157" w:author="Smith, Alexis@Energy" w:date="2019-04-11T11:38: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4680" w:type="dxa"/>
          </w:tcPr>
          <w:p w14:paraId="1FDB6705" w14:textId="77777777" w:rsidR="00F3506A" w:rsidRDefault="00F3506A" w:rsidP="00F3506A">
            <w:pPr>
              <w:keepNext/>
              <w:spacing w:afterLines="60" w:after="144"/>
              <w:rPr>
                <w:ins w:id="158" w:author="Smith, Alexis@Energy" w:date="2019-04-11T11:38:00Z"/>
                <w:rFonts w:ascii="Calibri" w:hAnsi="Calibri"/>
                <w:sz w:val="16"/>
                <w:szCs w:val="16"/>
              </w:rPr>
            </w:pPr>
            <w:ins w:id="159" w:author="Smith, Alexis@Energy" w:date="2019-04-11T11:38:00Z">
              <w:r w:rsidRPr="00D550E9">
                <w:rPr>
                  <w:rFonts w:ascii="Calibri" w:hAnsi="Calibri"/>
                  <w:sz w:val="16"/>
                  <w:szCs w:val="16"/>
                </w:rPr>
                <w:t>&lt;&lt;</w:t>
              </w:r>
              <w:r w:rsidRPr="00D550E9">
                <w:rPr>
                  <w:rFonts w:ascii="Calibri" w:hAnsi="Calibri"/>
                  <w:sz w:val="16"/>
                  <w:szCs w:val="16"/>
                  <w:u w:val="single"/>
                </w:rPr>
                <w:t xml:space="preserve"> </w:t>
              </w:r>
              <w:r w:rsidRPr="00D550E9">
                <w:rPr>
                  <w:rFonts w:ascii="Calibri" w:hAnsi="Calibri"/>
                  <w:sz w:val="16"/>
                  <w:szCs w:val="16"/>
                </w:rPr>
                <w:t xml:space="preserve">calculated field: </w:t>
              </w:r>
            </w:ins>
          </w:p>
          <w:p w14:paraId="3F0BF200" w14:textId="77777777" w:rsidR="00F3506A" w:rsidRDefault="00F3506A" w:rsidP="00F3506A">
            <w:pPr>
              <w:keepNext/>
              <w:spacing w:afterLines="60" w:after="144"/>
              <w:rPr>
                <w:ins w:id="160" w:author="Smith, Alexis@Energy" w:date="2019-04-11T11:38:00Z"/>
                <w:rFonts w:ascii="Calibri" w:hAnsi="Calibri"/>
                <w:sz w:val="16"/>
                <w:szCs w:val="16"/>
                <w:u w:val="single"/>
              </w:rPr>
            </w:pPr>
            <w:ins w:id="161" w:author="Smith, Alexis@Energy" w:date="2019-04-11T11:38:00Z">
              <w:r w:rsidRPr="00D550E9">
                <w:rPr>
                  <w:rFonts w:ascii="Calibri" w:hAnsi="Calibri"/>
                  <w:sz w:val="16"/>
                  <w:szCs w:val="16"/>
                </w:rPr>
                <w:t>if A1</w:t>
              </w:r>
              <w:r>
                <w:rPr>
                  <w:rFonts w:ascii="Calibri" w:hAnsi="Calibri"/>
                  <w:sz w:val="16"/>
                  <w:szCs w:val="16"/>
                </w:rPr>
                <w:t>2</w:t>
              </w:r>
              <w:r w:rsidRPr="00D550E9">
                <w:rPr>
                  <w:rFonts w:ascii="Calibri" w:hAnsi="Calibri"/>
                  <w:sz w:val="16"/>
                  <w:szCs w:val="16"/>
                </w:rPr>
                <w:t>=no, then display result=</w:t>
              </w:r>
              <w:r>
                <w:rPr>
                  <w:rFonts w:ascii="Calibri" w:hAnsi="Calibri"/>
                  <w:sz w:val="16"/>
                  <w:szCs w:val="16"/>
                  <w:u w:val="single"/>
                </w:rPr>
                <w:t xml:space="preserve"> </w:t>
              </w:r>
              <w:r w:rsidRPr="008B5BFD">
                <w:rPr>
                  <w:rFonts w:ascii="Calibri" w:hAnsi="Calibri"/>
                  <w:b/>
                  <w:sz w:val="16"/>
                  <w:szCs w:val="16"/>
                  <w:u w:val="single"/>
                </w:rPr>
                <w:t>The airflow rate measurement procedures in RA3.3 or RA</w:t>
              </w:r>
              <w:r>
                <w:rPr>
                  <w:rFonts w:ascii="Calibri" w:hAnsi="Calibri"/>
                  <w:b/>
                  <w:sz w:val="16"/>
                  <w:szCs w:val="16"/>
                  <w:u w:val="single"/>
                </w:rPr>
                <w:t>3.3.3</w:t>
              </w:r>
              <w:r w:rsidRPr="008B5BFD">
                <w:rPr>
                  <w:rFonts w:ascii="Calibri" w:hAnsi="Calibri"/>
                  <w:b/>
                  <w:sz w:val="16"/>
                  <w:szCs w:val="16"/>
                  <w:u w:val="single"/>
                </w:rPr>
                <w:t xml:space="preserve"> are not applicable to this system, therefore compliance shall use HERS Rater observation (RA3.2.3.2) of the installer's weigh-in charging procedure (RA3.2.3.1)</w:t>
              </w:r>
              <w:r w:rsidRPr="00D70C2C">
                <w:rPr>
                  <w:rFonts w:ascii="Calibri" w:hAnsi="Calibri"/>
                  <w:sz w:val="16"/>
                  <w:szCs w:val="16"/>
                  <w:u w:val="single"/>
                </w:rPr>
                <w:t xml:space="preserve">; </w:t>
              </w:r>
            </w:ins>
          </w:p>
          <w:p w14:paraId="484FB2E8" w14:textId="77777777" w:rsidR="00F3506A" w:rsidRDefault="00F3506A" w:rsidP="00F3506A">
            <w:pPr>
              <w:keepNext/>
              <w:spacing w:afterLines="60" w:after="144"/>
              <w:rPr>
                <w:ins w:id="162" w:author="Smith, Alexis@Energy" w:date="2019-04-11T11:38:00Z"/>
                <w:rFonts w:ascii="Calibri" w:hAnsi="Calibri"/>
                <w:sz w:val="16"/>
                <w:szCs w:val="16"/>
              </w:rPr>
            </w:pPr>
            <w:ins w:id="163" w:author="Smith, Alexis@Energy" w:date="2019-04-11T11:38:00Z">
              <w:r w:rsidRPr="00D70C2C">
                <w:rPr>
                  <w:rFonts w:ascii="Calibri" w:hAnsi="Calibri"/>
                  <w:sz w:val="16"/>
                  <w:szCs w:val="16"/>
                  <w:u w:val="single"/>
                </w:rPr>
                <w:t>else</w:t>
              </w: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ins>
          </w:p>
          <w:p w14:paraId="348F3E02" w14:textId="77777777" w:rsidR="00F3506A" w:rsidRDefault="00F3506A" w:rsidP="00F3506A">
            <w:pPr>
              <w:keepNext/>
              <w:spacing w:afterLines="60" w:after="144"/>
              <w:ind w:left="720"/>
              <w:rPr>
                <w:ins w:id="164" w:author="Smith, Alexis@Energy" w:date="2019-04-11T11:38:00Z"/>
                <w:rFonts w:ascii="Calibri" w:hAnsi="Calibri"/>
                <w:sz w:val="16"/>
                <w:szCs w:val="16"/>
              </w:rPr>
            </w:pPr>
            <w:ins w:id="165" w:author="Smith, Alexis@Energy" w:date="2019-04-11T11:38:00Z">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ins>
          </w:p>
          <w:p w14:paraId="764A9064" w14:textId="77777777" w:rsidR="00F3506A" w:rsidRDefault="00F3506A" w:rsidP="00F3506A">
            <w:pPr>
              <w:keepNext/>
              <w:spacing w:afterLines="60" w:after="144"/>
              <w:ind w:left="720"/>
              <w:rPr>
                <w:ins w:id="166" w:author="Smith, Alexis@Energy" w:date="2019-04-11T11:38:00Z"/>
                <w:rFonts w:ascii="Calibri" w:hAnsi="Calibri"/>
                <w:sz w:val="16"/>
                <w:szCs w:val="16"/>
              </w:rPr>
            </w:pPr>
            <w:ins w:id="167" w:author="Smith, Alexis@Energy" w:date="2019-04-11T11:38:00Z">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ins>
          </w:p>
          <w:p w14:paraId="259238FA" w14:textId="77777777" w:rsidR="00F3506A" w:rsidRDefault="00F3506A" w:rsidP="00F3506A">
            <w:pPr>
              <w:keepNext/>
              <w:spacing w:afterLines="60" w:after="144"/>
              <w:rPr>
                <w:ins w:id="168" w:author="Smith, Alexis@Energy" w:date="2019-04-11T11:38:00Z"/>
                <w:rFonts w:ascii="Calibri" w:hAnsi="Calibri"/>
                <w:sz w:val="16"/>
                <w:szCs w:val="16"/>
              </w:rPr>
            </w:pPr>
            <w:ins w:id="169" w:author="Smith, Alexis@Energy" w:date="2019-04-11T11:38:00Z">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ins>
          </w:p>
          <w:p w14:paraId="75A090FB" w14:textId="77777777" w:rsidR="00F3506A" w:rsidRDefault="00F3506A" w:rsidP="00F3506A">
            <w:pPr>
              <w:keepNext/>
              <w:spacing w:afterLines="60" w:after="144"/>
              <w:ind w:left="720"/>
              <w:rPr>
                <w:ins w:id="170" w:author="Smith, Alexis@Energy" w:date="2019-04-11T11:38:00Z"/>
                <w:rFonts w:ascii="Calibri" w:hAnsi="Calibri"/>
                <w:sz w:val="16"/>
                <w:szCs w:val="16"/>
              </w:rPr>
            </w:pPr>
            <w:ins w:id="171" w:author="Smith, Alexis@Energy" w:date="2019-04-11T11:38:00Z">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 or CF2R-MCH-23b</w:t>
              </w:r>
              <w:r w:rsidRPr="00D70C2C">
                <w:rPr>
                  <w:rFonts w:ascii="Calibri" w:hAnsi="Calibri"/>
                  <w:sz w:val="16"/>
                  <w:szCs w:val="16"/>
                </w:rPr>
                <w:t xml:space="preserve"> that meets the compliance criterion in D01,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ins>
          </w:p>
          <w:p w14:paraId="2BE6D5EF" w14:textId="77777777" w:rsidR="00F3506A" w:rsidRDefault="00F3506A" w:rsidP="00F3506A">
            <w:pPr>
              <w:keepNext/>
              <w:spacing w:afterLines="60" w:after="144"/>
              <w:ind w:left="720"/>
              <w:rPr>
                <w:ins w:id="172" w:author="Smith, Alexis@Energy" w:date="2019-04-11T11:38:00Z"/>
                <w:rFonts w:ascii="Calibri" w:hAnsi="Calibri"/>
                <w:sz w:val="16"/>
                <w:szCs w:val="16"/>
              </w:rPr>
            </w:pPr>
            <w:ins w:id="173" w:author="Smith, Alexis@Energy" w:date="2019-04-11T11:38:00Z">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ins>
          </w:p>
          <w:p w14:paraId="51AA0944" w14:textId="77777777" w:rsidR="00F3506A" w:rsidRDefault="00F3506A" w:rsidP="00F3506A">
            <w:pPr>
              <w:keepNext/>
              <w:spacing w:afterLines="60" w:after="144"/>
              <w:ind w:left="1440"/>
              <w:rPr>
                <w:ins w:id="174" w:author="Smith, Alexis@Energy" w:date="2019-04-11T11:38:00Z"/>
                <w:rFonts w:ascii="Calibri" w:hAnsi="Calibri"/>
                <w:sz w:val="16"/>
                <w:szCs w:val="16"/>
              </w:rPr>
            </w:pPr>
            <w:ins w:id="175" w:author="Smith, Alexis@Energy" w:date="2019-04-11T11:38:00Z">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ins>
          </w:p>
          <w:p w14:paraId="5DE3CA54" w14:textId="1D22C9B3" w:rsidR="00F3506A" w:rsidRPr="006A3EEB" w:rsidRDefault="00F3506A" w:rsidP="00F3506A">
            <w:pPr>
              <w:keepNext/>
              <w:spacing w:afterLines="60" w:after="144"/>
              <w:ind w:left="720"/>
              <w:rPr>
                <w:ins w:id="176" w:author="Smith, Alexis@Energy" w:date="2019-04-11T11:38:00Z"/>
                <w:rFonts w:ascii="Calibri" w:hAnsi="Calibri"/>
                <w:sz w:val="16"/>
                <w:szCs w:val="16"/>
              </w:rPr>
            </w:pPr>
            <w:ins w:id="177" w:author="Smith, Alexis@Energy" w:date="2019-04-11T11:38:00Z">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ins>
          </w:p>
        </w:tc>
      </w:tr>
      <w:tr w:rsidR="00F3506A" w:rsidRPr="006A3EEB" w14:paraId="667F1668" w14:textId="77777777" w:rsidTr="008919CA">
        <w:trPr>
          <w:cantSplit/>
          <w:trHeight w:val="197"/>
          <w:ins w:id="178" w:author="Smith, Alexis@Energy" w:date="2019-04-11T11:38:00Z"/>
        </w:trPr>
        <w:tc>
          <w:tcPr>
            <w:tcW w:w="2808" w:type="dxa"/>
            <w:gridSpan w:val="2"/>
          </w:tcPr>
          <w:p w14:paraId="55F92773" w14:textId="77777777" w:rsidR="00F3506A" w:rsidRPr="006A3EEB" w:rsidRDefault="00F3506A" w:rsidP="00654A92">
            <w:pPr>
              <w:keepNext/>
              <w:rPr>
                <w:ins w:id="179" w:author="Smith, Alexis@Energy" w:date="2019-04-11T11:38:00Z"/>
                <w:rFonts w:ascii="Calibri" w:hAnsi="Calibri"/>
                <w:sz w:val="16"/>
                <w:szCs w:val="16"/>
              </w:rPr>
            </w:pPr>
          </w:p>
        </w:tc>
        <w:tc>
          <w:tcPr>
            <w:tcW w:w="3510" w:type="dxa"/>
          </w:tcPr>
          <w:p w14:paraId="526B59A4" w14:textId="77777777" w:rsidR="00F3506A" w:rsidRPr="006A3EEB" w:rsidRDefault="00F3506A" w:rsidP="00654A92">
            <w:pPr>
              <w:keepNext/>
              <w:rPr>
                <w:ins w:id="180" w:author="Smith, Alexis@Energy" w:date="2019-04-11T11:38:00Z"/>
                <w:rFonts w:ascii="Calibri" w:hAnsi="Calibri"/>
                <w:sz w:val="16"/>
                <w:szCs w:val="16"/>
              </w:rPr>
            </w:pPr>
          </w:p>
        </w:tc>
        <w:tc>
          <w:tcPr>
            <w:tcW w:w="4680" w:type="dxa"/>
          </w:tcPr>
          <w:p w14:paraId="7B5AD3DF" w14:textId="77777777" w:rsidR="00F3506A" w:rsidRPr="006A3EEB" w:rsidRDefault="00F3506A" w:rsidP="00654A92">
            <w:pPr>
              <w:keepNext/>
              <w:rPr>
                <w:ins w:id="181" w:author="Smith, Alexis@Energy" w:date="2019-04-11T11:38:00Z"/>
                <w:rFonts w:ascii="Calibri" w:hAnsi="Calibri"/>
                <w:sz w:val="16"/>
                <w:szCs w:val="16"/>
              </w:rPr>
            </w:pPr>
          </w:p>
        </w:tc>
      </w:tr>
      <w:tr w:rsidR="00F3506A" w:rsidRPr="00BC1E29" w14:paraId="5B3083EB" w14:textId="77777777" w:rsidTr="00654A92">
        <w:tblPrEx>
          <w:tblLook w:val="0000" w:firstRow="0" w:lastRow="0" w:firstColumn="0" w:lastColumn="0" w:noHBand="0" w:noVBand="0"/>
        </w:tblPrEx>
        <w:trPr>
          <w:trHeight w:val="360"/>
          <w:ins w:id="182" w:author="Smith, Alexis@Energy" w:date="2019-04-11T11:38:00Z"/>
        </w:trPr>
        <w:tc>
          <w:tcPr>
            <w:tcW w:w="467" w:type="dxa"/>
            <w:vAlign w:val="center"/>
          </w:tcPr>
          <w:p w14:paraId="348B927C" w14:textId="77777777" w:rsidR="00F3506A" w:rsidRPr="00BC1E29" w:rsidRDefault="00F3506A" w:rsidP="00654A92">
            <w:pPr>
              <w:keepNext/>
              <w:jc w:val="center"/>
              <w:rPr>
                <w:ins w:id="183" w:author="Smith, Alexis@Energy" w:date="2019-04-11T11:38:00Z"/>
                <w:rFonts w:ascii="Calibri" w:hAnsi="Calibri"/>
              </w:rPr>
            </w:pPr>
            <w:ins w:id="184" w:author="Smith, Alexis@Energy" w:date="2019-04-11T11:38:00Z">
              <w:r>
                <w:rPr>
                  <w:rFonts w:ascii="Calibri" w:hAnsi="Calibri"/>
                </w:rPr>
                <w:t>04</w:t>
              </w:r>
            </w:ins>
          </w:p>
        </w:tc>
        <w:tc>
          <w:tcPr>
            <w:tcW w:w="10531" w:type="dxa"/>
            <w:gridSpan w:val="3"/>
          </w:tcPr>
          <w:p w14:paraId="697F7ECE" w14:textId="01E22C55" w:rsidR="00F3506A" w:rsidRPr="00BC1E29" w:rsidRDefault="00F3506A" w:rsidP="00654A92">
            <w:pPr>
              <w:keepNext/>
              <w:rPr>
                <w:ins w:id="185" w:author="Smith, Alexis@Energy" w:date="2019-04-11T11:38:00Z"/>
                <w:rFonts w:ascii="Calibri" w:hAnsi="Calibri"/>
              </w:rPr>
            </w:pPr>
            <w:ins w:id="186" w:author="Smith, Alexis@Energy" w:date="2019-04-11T11:38:00Z">
              <w:r w:rsidRPr="00C9301F">
                <w:rPr>
                  <w:rFonts w:ascii="Calibri" w:hAnsi="Calibri"/>
                  <w:sz w:val="18"/>
                </w:rPr>
                <w:t>Compliance Statement: &lt;&lt; If all</w:t>
              </w:r>
              <w:r>
                <w:rPr>
                  <w:rFonts w:ascii="Calibri" w:hAnsi="Calibri"/>
                  <w:sz w:val="18"/>
                </w:rPr>
                <w:t xml:space="preserve"> indoor units listed in D</w:t>
              </w:r>
              <w:r w:rsidRPr="00C9301F">
                <w:rPr>
                  <w:rFonts w:ascii="Calibri" w:hAnsi="Calibri"/>
                  <w:sz w:val="18"/>
                </w:rPr>
                <w:t xml:space="preserve">01 </w:t>
              </w:r>
              <w:r>
                <w:rPr>
                  <w:rFonts w:ascii="Calibri" w:hAnsi="Calibri"/>
                  <w:sz w:val="18"/>
                </w:rPr>
                <w:t>indicate a compliant result in D</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ins>
          </w:p>
        </w:tc>
      </w:tr>
      <w:tr w:rsidR="00F3506A" w:rsidRPr="006A3EEB" w14:paraId="47C1B00D" w14:textId="77777777" w:rsidTr="00654A92">
        <w:trPr>
          <w:cantSplit/>
          <w:ins w:id="187" w:author="Smith, Alexis@Energy" w:date="2019-04-11T11:38:00Z"/>
        </w:trPr>
        <w:tc>
          <w:tcPr>
            <w:tcW w:w="10998" w:type="dxa"/>
            <w:gridSpan w:val="4"/>
          </w:tcPr>
          <w:p w14:paraId="6F41BB77" w14:textId="77777777" w:rsidR="00F3506A" w:rsidRPr="006A3EEB" w:rsidRDefault="00F3506A" w:rsidP="00654A92">
            <w:pPr>
              <w:rPr>
                <w:ins w:id="188" w:author="Smith, Alexis@Energy" w:date="2019-04-11T11:38:00Z"/>
                <w:rFonts w:ascii="Calibri" w:hAnsi="Calibri"/>
                <w:sz w:val="18"/>
                <w:szCs w:val="18"/>
              </w:rPr>
            </w:pPr>
            <w:ins w:id="189" w:author="Smith, Alexis@Energy" w:date="2019-04-11T11:38:00Z">
              <w:r w:rsidRPr="006A3EEB">
                <w:rPr>
                  <w:rFonts w:ascii="Calibri" w:hAnsi="Calibri"/>
                  <w:sz w:val="18"/>
                  <w:szCs w:val="18"/>
                </w:rPr>
                <w:t>Notes:</w:t>
              </w:r>
            </w:ins>
          </w:p>
        </w:tc>
      </w:tr>
    </w:tbl>
    <w:p w14:paraId="28A3BE0B" w14:textId="1C09E292" w:rsidR="00F3506A" w:rsidRDefault="00F3506A">
      <w:pPr>
        <w:rPr>
          <w:ins w:id="190" w:author="Smith, Alexis@Energy" w:date="2019-04-11T11:38:00Z"/>
        </w:rPr>
      </w:pPr>
    </w:p>
    <w:p w14:paraId="4245C106" w14:textId="77777777" w:rsidR="00F3506A" w:rsidRPr="00464996" w:rsidRDefault="00F350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4935"/>
        <w:gridCol w:w="5508"/>
      </w:tblGrid>
      <w:tr w:rsidR="0050295C" w:rsidRPr="00464996" w14:paraId="308B27B4" w14:textId="77777777" w:rsidTr="005A427E">
        <w:trPr>
          <w:trHeight w:val="432"/>
        </w:trPr>
        <w:tc>
          <w:tcPr>
            <w:tcW w:w="5000" w:type="pct"/>
            <w:gridSpan w:val="3"/>
          </w:tcPr>
          <w:p w14:paraId="308B27B2" w14:textId="75FAD193" w:rsidR="0050295C" w:rsidRPr="00464996" w:rsidRDefault="0050295C" w:rsidP="007506DE">
            <w:pPr>
              <w:keepNext/>
              <w:rPr>
                <w:rFonts w:ascii="Calibri" w:hAnsi="Calibri"/>
                <w:b/>
              </w:rPr>
            </w:pPr>
            <w:r w:rsidRPr="00464996">
              <w:rPr>
                <w:rFonts w:ascii="Calibri" w:hAnsi="Calibri"/>
                <w:b/>
              </w:rPr>
              <w:t>E. Weigh In Charge Procedure</w:t>
            </w:r>
          </w:p>
          <w:p w14:paraId="308B27B3" w14:textId="2A802312" w:rsidR="0050295C" w:rsidRPr="00464996" w:rsidRDefault="0050295C" w:rsidP="00B03208">
            <w:pPr>
              <w:keepNext/>
              <w:rPr>
                <w:rFonts w:ascii="Calibri" w:hAnsi="Calibri"/>
              </w:rPr>
            </w:pPr>
            <w:r w:rsidRPr="00B03208">
              <w:rPr>
                <w:rFonts w:ascii="Calibri" w:hAnsi="Calibri"/>
                <w:sz w:val="18"/>
              </w:rPr>
              <w:t>Procedures for Refrigerant Charge using the Weigh-in Charging Procedure are given in Reference Residential Appendix RA3.2.2.2 and RA3.2.3</w:t>
            </w:r>
            <w:r w:rsidR="004E758C" w:rsidRPr="00B03208">
              <w:rPr>
                <w:rFonts w:ascii="Calibri" w:hAnsi="Calibri"/>
                <w:sz w:val="18"/>
              </w:rPr>
              <w:t>.</w:t>
            </w:r>
          </w:p>
        </w:tc>
      </w:tr>
      <w:tr w:rsidR="0050295C" w:rsidRPr="00464996" w14:paraId="308B27B8" w14:textId="77777777" w:rsidTr="005A427E">
        <w:trPr>
          <w:trHeight w:val="432"/>
        </w:trPr>
        <w:tc>
          <w:tcPr>
            <w:tcW w:w="260" w:type="pct"/>
          </w:tcPr>
          <w:p w14:paraId="308B27B5" w14:textId="77777777" w:rsidR="0050295C" w:rsidRPr="002B7DA5" w:rsidRDefault="0050295C" w:rsidP="004259A6">
            <w:pPr>
              <w:pStyle w:val="FootnoteText"/>
              <w:keepNext/>
              <w:jc w:val="center"/>
              <w:rPr>
                <w:rFonts w:asciiTheme="minorHAnsi" w:hAnsiTheme="minorHAnsi"/>
              </w:rPr>
            </w:pPr>
            <w:r w:rsidRPr="002B7DA5">
              <w:rPr>
                <w:rFonts w:asciiTheme="minorHAnsi" w:hAnsiTheme="minorHAnsi"/>
              </w:rPr>
              <w:t>01</w:t>
            </w:r>
          </w:p>
        </w:tc>
        <w:tc>
          <w:tcPr>
            <w:tcW w:w="2240" w:type="pct"/>
          </w:tcPr>
          <w:p w14:paraId="308B27B6" w14:textId="3AD21F47" w:rsidR="0050295C" w:rsidRPr="002B7DA5" w:rsidRDefault="00264783" w:rsidP="001B33D1">
            <w:pPr>
              <w:keepNext/>
              <w:spacing w:after="60"/>
              <w:rPr>
                <w:rFonts w:asciiTheme="minorHAnsi" w:hAnsiTheme="minorHAnsi"/>
              </w:rPr>
            </w:pPr>
            <w:r w:rsidRPr="002B7DA5">
              <w:rPr>
                <w:rFonts w:asciiTheme="minorHAnsi" w:hAnsiTheme="minorHAnsi"/>
              </w:rPr>
              <w:t xml:space="preserve">Measured Condenser </w:t>
            </w:r>
            <w:r w:rsidR="00547725">
              <w:rPr>
                <w:rFonts w:asciiTheme="minorHAnsi" w:hAnsiTheme="minorHAnsi"/>
              </w:rPr>
              <w:t>A</w:t>
            </w:r>
            <w:r w:rsidRPr="002B7DA5">
              <w:rPr>
                <w:rFonts w:asciiTheme="minorHAnsi" w:hAnsiTheme="minorHAnsi"/>
              </w:rPr>
              <w:t xml:space="preserve">ir </w:t>
            </w:r>
            <w:r w:rsidR="00547725">
              <w:rPr>
                <w:rFonts w:asciiTheme="minorHAnsi" w:hAnsiTheme="minorHAnsi"/>
              </w:rPr>
              <w:t>E</w:t>
            </w:r>
            <w:r w:rsidRPr="002B7DA5">
              <w:rPr>
                <w:rFonts w:asciiTheme="minorHAnsi" w:hAnsiTheme="minorHAnsi"/>
              </w:rPr>
              <w:t xml:space="preserve">ntering </w:t>
            </w:r>
            <w:r w:rsidR="00547725">
              <w:rPr>
                <w:rFonts w:asciiTheme="minorHAnsi" w:hAnsiTheme="minorHAnsi"/>
              </w:rPr>
              <w:t>D</w:t>
            </w:r>
            <w:r w:rsidRPr="002B7DA5">
              <w:rPr>
                <w:rFonts w:asciiTheme="minorHAnsi" w:hAnsiTheme="minorHAnsi"/>
              </w:rPr>
              <w:t xml:space="preserve">ry-bulb </w:t>
            </w:r>
            <w:r w:rsidR="00547725">
              <w:rPr>
                <w:rFonts w:asciiTheme="minorHAnsi" w:hAnsiTheme="minorHAnsi"/>
              </w:rPr>
              <w:t>T</w:t>
            </w:r>
            <w:r w:rsidRPr="002B7DA5">
              <w:rPr>
                <w:rFonts w:asciiTheme="minorHAnsi" w:hAnsiTheme="minorHAnsi"/>
              </w:rPr>
              <w:t xml:space="preserve">emperature (T </w:t>
            </w:r>
            <w:r w:rsidRPr="002B7DA5">
              <w:rPr>
                <w:rFonts w:asciiTheme="minorHAnsi" w:hAnsiTheme="minorHAnsi"/>
                <w:vertAlign w:val="subscript"/>
              </w:rPr>
              <w:t>condenser, db</w:t>
            </w:r>
            <w:r w:rsidRPr="002B7DA5">
              <w:rPr>
                <w:rFonts w:asciiTheme="minorHAnsi" w:hAnsiTheme="minorHAnsi"/>
              </w:rPr>
              <w:t>)</w:t>
            </w:r>
            <w:r w:rsidRPr="002B7DA5" w:rsidDel="00264783">
              <w:rPr>
                <w:rFonts w:asciiTheme="minorHAnsi" w:hAnsiTheme="minorHAnsi"/>
              </w:rPr>
              <w:t xml:space="preserve"> </w:t>
            </w:r>
            <w:r w:rsidR="0050295C" w:rsidRPr="002B7DA5">
              <w:rPr>
                <w:rFonts w:asciiTheme="minorHAnsi" w:hAnsiTheme="minorHAnsi"/>
              </w:rPr>
              <w:t>(</w:t>
            </w:r>
            <w:r w:rsidR="001B33D1">
              <w:rPr>
                <w:rFonts w:asciiTheme="minorHAnsi" w:hAnsiTheme="minorHAnsi"/>
              </w:rPr>
              <w:t>°</w:t>
            </w:r>
            <w:r w:rsidR="0050295C" w:rsidRPr="002B7DA5">
              <w:rPr>
                <w:rFonts w:asciiTheme="minorHAnsi" w:hAnsiTheme="minorHAnsi"/>
              </w:rPr>
              <w:t>F)</w:t>
            </w:r>
          </w:p>
        </w:tc>
        <w:tc>
          <w:tcPr>
            <w:tcW w:w="2500" w:type="pct"/>
          </w:tcPr>
          <w:p w14:paraId="31D8F421" w14:textId="77777777" w:rsidR="001A735A" w:rsidRDefault="0050295C" w:rsidP="004259A6">
            <w:pPr>
              <w:keepNext/>
              <w:spacing w:after="60"/>
              <w:rPr>
                <w:rFonts w:ascii="Calibri" w:hAnsi="Calibri"/>
              </w:rPr>
            </w:pPr>
            <w:r w:rsidRPr="00464996">
              <w:rPr>
                <w:rFonts w:ascii="Calibri" w:hAnsi="Calibri"/>
              </w:rPr>
              <w:t>&lt;user input: numeric: xxx.x, check range = 0 to 130</w:t>
            </w:r>
            <w:r w:rsidR="001A735A">
              <w:rPr>
                <w:rFonts w:ascii="Calibri" w:hAnsi="Calibri"/>
              </w:rPr>
              <w:t>;</w:t>
            </w:r>
          </w:p>
          <w:p w14:paraId="689D1A33" w14:textId="77777777" w:rsidR="001A735A" w:rsidRDefault="001A735A" w:rsidP="004259A6">
            <w:pPr>
              <w:keepNext/>
              <w:spacing w:after="60"/>
              <w:rPr>
                <w:rFonts w:ascii="Calibri" w:hAnsi="Calibri"/>
              </w:rPr>
            </w:pPr>
            <w:r>
              <w:rPr>
                <w:rFonts w:ascii="Calibri" w:hAnsi="Calibri"/>
              </w:rPr>
              <w:t>If all of the following four conditions are true:</w:t>
            </w:r>
          </w:p>
          <w:p w14:paraId="2546C751" w14:textId="76D1001C" w:rsidR="001A735A" w:rsidRDefault="001A735A" w:rsidP="00E85E9E">
            <w:pPr>
              <w:pStyle w:val="ListParagraph"/>
              <w:keepNext/>
              <w:numPr>
                <w:ilvl w:val="0"/>
                <w:numId w:val="32"/>
              </w:numPr>
              <w:spacing w:after="60"/>
              <w:rPr>
                <w:rFonts w:ascii="Calibri" w:hAnsi="Calibri"/>
              </w:rPr>
            </w:pPr>
            <w:r>
              <w:rPr>
                <w:rFonts w:ascii="Calibri" w:hAnsi="Calibri"/>
              </w:rPr>
              <w:t>A12 = yes,</w:t>
            </w:r>
          </w:p>
          <w:p w14:paraId="5B48F48A" w14:textId="77777777" w:rsidR="001A735A" w:rsidRDefault="001A735A" w:rsidP="00E85E9E">
            <w:pPr>
              <w:pStyle w:val="ListParagraph"/>
              <w:keepNext/>
              <w:numPr>
                <w:ilvl w:val="0"/>
                <w:numId w:val="32"/>
              </w:numPr>
              <w:spacing w:after="60"/>
              <w:rPr>
                <w:rFonts w:ascii="Calibri" w:hAnsi="Calibri"/>
              </w:rPr>
            </w:pPr>
            <w:r>
              <w:rPr>
                <w:rFonts w:ascii="Calibri" w:hAnsi="Calibri"/>
              </w:rPr>
              <w:t>A13 = yes,</w:t>
            </w:r>
          </w:p>
          <w:p w14:paraId="57914100" w14:textId="0BB90562" w:rsidR="001A735A" w:rsidRDefault="004F2850" w:rsidP="00E85E9E">
            <w:pPr>
              <w:pStyle w:val="ListParagraph"/>
              <w:keepNext/>
              <w:numPr>
                <w:ilvl w:val="0"/>
                <w:numId w:val="32"/>
              </w:numPr>
              <w:spacing w:after="60"/>
              <w:rPr>
                <w:rFonts w:ascii="Calibri" w:hAnsi="Calibri"/>
              </w:rPr>
            </w:pPr>
            <w:r>
              <w:rPr>
                <w:rFonts w:ascii="Calibri" w:hAnsi="Calibri"/>
              </w:rPr>
              <w:t>A15</w:t>
            </w:r>
            <w:r w:rsidR="001A735A">
              <w:rPr>
                <w:rFonts w:ascii="Calibri" w:hAnsi="Calibri"/>
              </w:rPr>
              <w:t xml:space="preserve"> = Weigh-in with HERS Rater Observation,</w:t>
            </w:r>
          </w:p>
          <w:p w14:paraId="308B27B7" w14:textId="41685369" w:rsidR="0050295C" w:rsidRPr="00E85E9E" w:rsidRDefault="001A735A" w:rsidP="00E85E9E">
            <w:pPr>
              <w:pStyle w:val="ListParagraph"/>
              <w:keepNext/>
              <w:numPr>
                <w:ilvl w:val="0"/>
                <w:numId w:val="32"/>
              </w:numPr>
              <w:spacing w:after="60"/>
              <w:rPr>
                <w:rFonts w:ascii="Calibri" w:hAnsi="Calibri"/>
              </w:rPr>
            </w:pPr>
            <w:r>
              <w:rPr>
                <w:rFonts w:ascii="Calibri" w:hAnsi="Calibri"/>
              </w:rPr>
              <w:t>Then value entered in this field is ≥ 55°F, then display message: “For this system type, compliance using Weigh-in with HERs Rater observation is allowed only when outside temperature is &lt; 55</w:t>
            </w:r>
            <w:r w:rsidR="00E85E9E">
              <w:rPr>
                <w:rFonts w:ascii="Calibri" w:hAnsi="Calibri"/>
              </w:rPr>
              <w:t>°F” (do not proceed, do not allow this document to be registered)</w:t>
            </w:r>
            <w:r w:rsidR="0050295C" w:rsidRPr="00E85E9E">
              <w:rPr>
                <w:rFonts w:ascii="Calibri" w:hAnsi="Calibri"/>
              </w:rPr>
              <w:t>&gt;</w:t>
            </w:r>
          </w:p>
        </w:tc>
      </w:tr>
      <w:tr w:rsidR="0050295C" w:rsidRPr="00464996" w14:paraId="308B27BC" w14:textId="77777777" w:rsidTr="005A427E">
        <w:trPr>
          <w:trHeight w:val="432"/>
        </w:trPr>
        <w:tc>
          <w:tcPr>
            <w:tcW w:w="260" w:type="pct"/>
          </w:tcPr>
          <w:p w14:paraId="308B27B9" w14:textId="7A7776D6" w:rsidR="0050295C" w:rsidRPr="00464996" w:rsidRDefault="0050295C" w:rsidP="004259A6">
            <w:pPr>
              <w:keepNext/>
              <w:jc w:val="center"/>
              <w:rPr>
                <w:rFonts w:ascii="Calibri" w:hAnsi="Calibri"/>
              </w:rPr>
            </w:pPr>
            <w:r w:rsidRPr="00464996">
              <w:rPr>
                <w:rFonts w:ascii="Calibri" w:hAnsi="Calibri"/>
              </w:rPr>
              <w:t>02</w:t>
            </w:r>
          </w:p>
        </w:tc>
        <w:tc>
          <w:tcPr>
            <w:tcW w:w="2240" w:type="pct"/>
          </w:tcPr>
          <w:p w14:paraId="308B27BA" w14:textId="7C903B16" w:rsidR="0050295C" w:rsidRPr="00464996" w:rsidRDefault="0050295C" w:rsidP="00547725">
            <w:pPr>
              <w:keepNext/>
              <w:rPr>
                <w:rFonts w:ascii="Calibri" w:hAnsi="Calibri"/>
              </w:rPr>
            </w:pPr>
            <w:r w:rsidRPr="00464996">
              <w:rPr>
                <w:rFonts w:ascii="Calibri" w:hAnsi="Calibri"/>
              </w:rPr>
              <w:t xml:space="preserve">Specify the </w:t>
            </w:r>
            <w:r w:rsidR="00547725">
              <w:rPr>
                <w:rFonts w:ascii="Calibri" w:hAnsi="Calibri"/>
              </w:rPr>
              <w:t>M</w:t>
            </w:r>
            <w:r w:rsidRPr="00464996">
              <w:rPr>
                <w:rFonts w:ascii="Calibri" w:hAnsi="Calibri"/>
              </w:rPr>
              <w:t xml:space="preserve">ethod of </w:t>
            </w:r>
            <w:r w:rsidR="00547725">
              <w:rPr>
                <w:rFonts w:ascii="Calibri" w:hAnsi="Calibri"/>
              </w:rPr>
              <w:t>W</w:t>
            </w:r>
            <w:r w:rsidRPr="00464996">
              <w:rPr>
                <w:rFonts w:ascii="Calibri" w:hAnsi="Calibri"/>
              </w:rPr>
              <w:t>eigh-in</w:t>
            </w:r>
          </w:p>
        </w:tc>
        <w:tc>
          <w:tcPr>
            <w:tcW w:w="2500" w:type="pct"/>
          </w:tcPr>
          <w:p w14:paraId="308B27BB" w14:textId="77777777" w:rsidR="0050295C" w:rsidRPr="00464996" w:rsidRDefault="0050295C" w:rsidP="004259A6">
            <w:pPr>
              <w:keepNext/>
              <w:rPr>
                <w:rFonts w:ascii="Calibri" w:hAnsi="Calibri"/>
              </w:rPr>
            </w:pPr>
            <w:r w:rsidRPr="00464996">
              <w:rPr>
                <w:rFonts w:ascii="Calibri" w:hAnsi="Calibri"/>
              </w:rPr>
              <w:t>&lt;&lt;user select from list “Charge Adjustment” or “Total Charge”&gt;&gt;</w:t>
            </w:r>
          </w:p>
        </w:tc>
      </w:tr>
      <w:tr w:rsidR="0050295C" w:rsidRPr="00464996" w14:paraId="308B27C0" w14:textId="77777777" w:rsidTr="005A427E">
        <w:trPr>
          <w:trHeight w:val="432"/>
        </w:trPr>
        <w:tc>
          <w:tcPr>
            <w:tcW w:w="260" w:type="pct"/>
          </w:tcPr>
          <w:p w14:paraId="308B27BD" w14:textId="77777777" w:rsidR="0050295C" w:rsidRPr="00464996" w:rsidRDefault="0050295C" w:rsidP="004259A6">
            <w:pPr>
              <w:keepNext/>
              <w:jc w:val="center"/>
              <w:rPr>
                <w:rFonts w:ascii="Calibri" w:hAnsi="Calibri"/>
              </w:rPr>
            </w:pPr>
            <w:r w:rsidRPr="00464996">
              <w:rPr>
                <w:rFonts w:ascii="Calibri" w:hAnsi="Calibri"/>
              </w:rPr>
              <w:t>03</w:t>
            </w:r>
          </w:p>
        </w:tc>
        <w:tc>
          <w:tcPr>
            <w:tcW w:w="2240" w:type="pct"/>
          </w:tcPr>
          <w:p w14:paraId="308B27BE" w14:textId="4437BCFE" w:rsidR="0050295C" w:rsidRPr="00E773F4" w:rsidRDefault="0050295C" w:rsidP="00547725">
            <w:pPr>
              <w:keepNext/>
              <w:rPr>
                <w:rFonts w:ascii="Calibri" w:hAnsi="Calibri"/>
              </w:rPr>
            </w:pPr>
            <w:r w:rsidRPr="00E773F4">
              <w:rPr>
                <w:rFonts w:ascii="Calibri" w:hAnsi="Calibri"/>
              </w:rPr>
              <w:t xml:space="preserve">Manufacturer’s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for </w:t>
            </w:r>
            <w:r w:rsidR="00547725">
              <w:rPr>
                <w:rFonts w:ascii="Calibri" w:hAnsi="Calibri"/>
              </w:rPr>
              <w:t>C</w:t>
            </w:r>
            <w:r w:rsidRPr="00E773F4">
              <w:rPr>
                <w:rFonts w:ascii="Calibri" w:hAnsi="Calibri"/>
              </w:rPr>
              <w:t>ondenser (lbs, oz.)</w:t>
            </w:r>
          </w:p>
        </w:tc>
        <w:tc>
          <w:tcPr>
            <w:tcW w:w="2500" w:type="pct"/>
          </w:tcPr>
          <w:p w14:paraId="308B27BF" w14:textId="77777777" w:rsidR="0050295C" w:rsidRPr="00464996" w:rsidRDefault="0050295C" w:rsidP="004259A6">
            <w:pPr>
              <w:keepNext/>
              <w:rPr>
                <w:rFonts w:ascii="Calibri" w:hAnsi="Calibri"/>
              </w:rPr>
            </w:pPr>
            <w:r w:rsidRPr="00464996">
              <w:rPr>
                <w:rFonts w:ascii="Calibri" w:hAnsi="Calibri"/>
              </w:rPr>
              <w:t>&lt;user entry, use format lbs, oz;  range=(0 to 50 lbs, 0 to 15 oz</w:t>
            </w:r>
            <w:r w:rsidRPr="00464996" w:rsidDel="007A1DDE">
              <w:rPr>
                <w:rFonts w:ascii="Calibri" w:hAnsi="Calibri"/>
              </w:rPr>
              <w:t xml:space="preserve"> </w:t>
            </w:r>
            <w:r w:rsidRPr="00464996">
              <w:rPr>
                <w:rFonts w:ascii="Calibri" w:hAnsi="Calibri"/>
              </w:rPr>
              <w:t>&gt;</w:t>
            </w:r>
          </w:p>
        </w:tc>
      </w:tr>
      <w:tr w:rsidR="0050295C" w:rsidRPr="00464996" w14:paraId="308B27C4" w14:textId="77777777" w:rsidTr="005A427E">
        <w:trPr>
          <w:trHeight w:val="432"/>
        </w:trPr>
        <w:tc>
          <w:tcPr>
            <w:tcW w:w="260" w:type="pct"/>
          </w:tcPr>
          <w:p w14:paraId="308B27C1" w14:textId="77777777" w:rsidR="0050295C" w:rsidRPr="00464996" w:rsidRDefault="0050295C" w:rsidP="004259A6">
            <w:pPr>
              <w:keepNext/>
              <w:jc w:val="center"/>
              <w:rPr>
                <w:rFonts w:ascii="Calibri" w:hAnsi="Calibri"/>
              </w:rPr>
            </w:pPr>
            <w:r w:rsidRPr="00464996">
              <w:rPr>
                <w:rFonts w:ascii="Calibri" w:hAnsi="Calibri"/>
              </w:rPr>
              <w:t>04</w:t>
            </w:r>
          </w:p>
        </w:tc>
        <w:tc>
          <w:tcPr>
            <w:tcW w:w="2240" w:type="pct"/>
          </w:tcPr>
          <w:p w14:paraId="308B27C2" w14:textId="295A3BCF"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3" w14:textId="77777777" w:rsidR="0050295C" w:rsidRPr="00464996" w:rsidRDefault="0050295C" w:rsidP="004259A6">
            <w:pPr>
              <w:keepNext/>
              <w:rPr>
                <w:rFonts w:ascii="Calibri" w:hAnsi="Calibri"/>
              </w:rPr>
            </w:pPr>
            <w:r w:rsidRPr="00464996">
              <w:rPr>
                <w:rFonts w:ascii="Calibri" w:hAnsi="Calibri"/>
              </w:rPr>
              <w:t>&lt;user entry, check range = 0 to 200 &gt;</w:t>
            </w:r>
          </w:p>
        </w:tc>
      </w:tr>
      <w:tr w:rsidR="0050295C" w:rsidRPr="00464996" w14:paraId="308B27C8" w14:textId="77777777" w:rsidTr="005A427E">
        <w:trPr>
          <w:trHeight w:val="432"/>
        </w:trPr>
        <w:tc>
          <w:tcPr>
            <w:tcW w:w="260" w:type="pct"/>
          </w:tcPr>
          <w:p w14:paraId="308B27C5" w14:textId="77777777" w:rsidR="0050295C" w:rsidRPr="00464996" w:rsidRDefault="0050295C" w:rsidP="004259A6">
            <w:pPr>
              <w:keepNext/>
              <w:jc w:val="center"/>
              <w:rPr>
                <w:rFonts w:ascii="Calibri" w:hAnsi="Calibri"/>
              </w:rPr>
            </w:pPr>
            <w:r w:rsidRPr="00464996">
              <w:rPr>
                <w:rFonts w:ascii="Calibri" w:hAnsi="Calibri"/>
              </w:rPr>
              <w:t>05</w:t>
            </w:r>
          </w:p>
        </w:tc>
        <w:tc>
          <w:tcPr>
            <w:tcW w:w="2240" w:type="pct"/>
          </w:tcPr>
          <w:p w14:paraId="308B27C6" w14:textId="05B53E62"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C7"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CC" w14:textId="77777777" w:rsidTr="005A427E">
        <w:trPr>
          <w:trHeight w:val="432"/>
        </w:trPr>
        <w:tc>
          <w:tcPr>
            <w:tcW w:w="260" w:type="pct"/>
          </w:tcPr>
          <w:p w14:paraId="308B27C9" w14:textId="77777777" w:rsidR="0050295C" w:rsidRPr="00464996" w:rsidRDefault="0050295C" w:rsidP="004259A6">
            <w:pPr>
              <w:keepNext/>
              <w:jc w:val="center"/>
              <w:rPr>
                <w:rFonts w:ascii="Calibri" w:hAnsi="Calibri"/>
              </w:rPr>
            </w:pPr>
            <w:r w:rsidRPr="00464996">
              <w:rPr>
                <w:rFonts w:ascii="Calibri" w:hAnsi="Calibri"/>
              </w:rPr>
              <w:t>06</w:t>
            </w:r>
          </w:p>
        </w:tc>
        <w:tc>
          <w:tcPr>
            <w:tcW w:w="2240" w:type="pct"/>
          </w:tcPr>
          <w:p w14:paraId="308B27CA" w14:textId="1526E256"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CB"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0" w14:textId="77777777" w:rsidTr="005A427E">
        <w:trPr>
          <w:trHeight w:val="432"/>
        </w:trPr>
        <w:tc>
          <w:tcPr>
            <w:tcW w:w="260" w:type="pct"/>
          </w:tcPr>
          <w:p w14:paraId="308B27CD" w14:textId="77777777" w:rsidR="0050295C" w:rsidRPr="00464996" w:rsidRDefault="0050295C" w:rsidP="004259A6">
            <w:pPr>
              <w:keepNext/>
              <w:jc w:val="center"/>
              <w:rPr>
                <w:rFonts w:ascii="Calibri" w:hAnsi="Calibri"/>
              </w:rPr>
            </w:pPr>
            <w:r w:rsidRPr="00464996">
              <w:rPr>
                <w:rFonts w:ascii="Calibri" w:hAnsi="Calibri"/>
              </w:rPr>
              <w:t>07</w:t>
            </w:r>
          </w:p>
        </w:tc>
        <w:tc>
          <w:tcPr>
            <w:tcW w:w="2240" w:type="pct"/>
          </w:tcPr>
          <w:p w14:paraId="308B27CE" w14:textId="0FC5C194"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F" w14:textId="77777777" w:rsidR="0050295C" w:rsidRPr="00464996" w:rsidRDefault="0050295C" w:rsidP="004259A6">
            <w:pPr>
              <w:keepNext/>
              <w:rPr>
                <w:rFonts w:ascii="Calibri" w:hAnsi="Calibri"/>
              </w:rPr>
            </w:pPr>
            <w:r w:rsidRPr="00464996">
              <w:rPr>
                <w:rFonts w:ascii="Calibri" w:hAnsi="Calibri"/>
              </w:rPr>
              <w:t>&lt;user entry, check range = 0 to 200&gt;</w:t>
            </w:r>
          </w:p>
        </w:tc>
      </w:tr>
      <w:tr w:rsidR="0050295C" w:rsidRPr="00464996" w14:paraId="308B27D4" w14:textId="77777777" w:rsidTr="005A427E">
        <w:trPr>
          <w:trHeight w:val="432"/>
        </w:trPr>
        <w:tc>
          <w:tcPr>
            <w:tcW w:w="260" w:type="pct"/>
          </w:tcPr>
          <w:p w14:paraId="308B27D1" w14:textId="77777777" w:rsidR="0050295C" w:rsidRPr="00464996" w:rsidRDefault="0050295C" w:rsidP="004259A6">
            <w:pPr>
              <w:keepNext/>
              <w:jc w:val="center"/>
              <w:rPr>
                <w:rFonts w:ascii="Calibri" w:hAnsi="Calibri"/>
              </w:rPr>
            </w:pPr>
            <w:r w:rsidRPr="00464996">
              <w:rPr>
                <w:rFonts w:ascii="Calibri" w:hAnsi="Calibri"/>
              </w:rPr>
              <w:t>08</w:t>
            </w:r>
          </w:p>
        </w:tc>
        <w:tc>
          <w:tcPr>
            <w:tcW w:w="2240" w:type="pct"/>
          </w:tcPr>
          <w:p w14:paraId="308B27D2" w14:textId="30A0176B" w:rsidR="0050295C" w:rsidRPr="00E773F4"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D3"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D8" w14:textId="77777777" w:rsidTr="005A427E">
        <w:trPr>
          <w:trHeight w:val="432"/>
        </w:trPr>
        <w:tc>
          <w:tcPr>
            <w:tcW w:w="260" w:type="pct"/>
          </w:tcPr>
          <w:p w14:paraId="308B27D5" w14:textId="77777777" w:rsidR="0050295C" w:rsidRPr="00464996" w:rsidRDefault="0050295C" w:rsidP="004259A6">
            <w:pPr>
              <w:keepNext/>
              <w:jc w:val="center"/>
              <w:rPr>
                <w:rFonts w:ascii="Calibri" w:hAnsi="Calibri"/>
              </w:rPr>
            </w:pPr>
            <w:r w:rsidRPr="00464996">
              <w:rPr>
                <w:rFonts w:ascii="Calibri" w:hAnsi="Calibri"/>
              </w:rPr>
              <w:t>09</w:t>
            </w:r>
          </w:p>
        </w:tc>
        <w:tc>
          <w:tcPr>
            <w:tcW w:w="2240" w:type="pct"/>
          </w:tcPr>
          <w:p w14:paraId="308B27D6" w14:textId="08AF36BF"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D7"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C" w14:textId="77777777" w:rsidTr="005A427E">
        <w:trPr>
          <w:trHeight w:val="432"/>
        </w:trPr>
        <w:tc>
          <w:tcPr>
            <w:tcW w:w="260" w:type="pct"/>
          </w:tcPr>
          <w:p w14:paraId="308B27D9" w14:textId="77777777" w:rsidR="0050295C" w:rsidRPr="00464996" w:rsidRDefault="0050295C" w:rsidP="004259A6">
            <w:pPr>
              <w:keepNext/>
              <w:jc w:val="center"/>
              <w:rPr>
                <w:rFonts w:ascii="Calibri" w:hAnsi="Calibri"/>
              </w:rPr>
            </w:pPr>
            <w:r w:rsidRPr="00464996">
              <w:rPr>
                <w:rFonts w:ascii="Calibri" w:hAnsi="Calibri"/>
              </w:rPr>
              <w:t>10</w:t>
            </w:r>
          </w:p>
        </w:tc>
        <w:tc>
          <w:tcPr>
            <w:tcW w:w="2240" w:type="pct"/>
          </w:tcPr>
          <w:p w14:paraId="7863B632" w14:textId="2A06C5E1" w:rsidR="00547725" w:rsidRDefault="0050295C" w:rsidP="00547725">
            <w:pPr>
              <w:keepNext/>
              <w:rPr>
                <w:rFonts w:ascii="Calibri" w:hAnsi="Calibri"/>
              </w:rPr>
            </w:pPr>
            <w:r w:rsidRPr="00E773F4">
              <w:rPr>
                <w:rFonts w:ascii="Calibri" w:hAnsi="Calibri"/>
              </w:rPr>
              <w:t xml:space="preserve">Charge </w:t>
            </w:r>
            <w:r w:rsidR="00547725">
              <w:rPr>
                <w:rFonts w:ascii="Calibri" w:hAnsi="Calibri"/>
              </w:rPr>
              <w:t>A</w:t>
            </w:r>
            <w:r w:rsidRPr="00E773F4">
              <w:rPr>
                <w:rFonts w:ascii="Calibri" w:hAnsi="Calibri"/>
              </w:rPr>
              <w:t xml:space="preserve">djustment to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from </w:t>
            </w:r>
            <w:r w:rsidR="00547725">
              <w:rPr>
                <w:rFonts w:ascii="Calibri" w:hAnsi="Calibri"/>
              </w:rPr>
              <w:t>M</w:t>
            </w:r>
            <w:r w:rsidRPr="00E773F4">
              <w:rPr>
                <w:rFonts w:ascii="Calibri" w:hAnsi="Calibri"/>
              </w:rPr>
              <w:t xml:space="preserve">anufacturer’s </w:t>
            </w:r>
            <w:r w:rsidR="00547725">
              <w:rPr>
                <w:rFonts w:ascii="Calibri" w:hAnsi="Calibri"/>
              </w:rPr>
              <w:t>S</w:t>
            </w:r>
            <w:r w:rsidRPr="00E773F4">
              <w:rPr>
                <w:rFonts w:ascii="Calibri" w:hAnsi="Calibri"/>
              </w:rPr>
              <w:t>pecifications</w:t>
            </w:r>
          </w:p>
          <w:p w14:paraId="308B27DA" w14:textId="24519420" w:rsidR="0050295C" w:rsidRPr="00E773F4" w:rsidRDefault="0050295C" w:rsidP="00547725">
            <w:pPr>
              <w:keepNext/>
              <w:rPr>
                <w:rFonts w:ascii="Calibri" w:hAnsi="Calibri"/>
              </w:rPr>
            </w:pPr>
            <w:r w:rsidRPr="00E773F4">
              <w:rPr>
                <w:rFonts w:ascii="Calibri" w:hAnsi="Calibri"/>
              </w:rPr>
              <w:t>(ounces, positive = add, negative = remove)</w:t>
            </w:r>
          </w:p>
        </w:tc>
        <w:tc>
          <w:tcPr>
            <w:tcW w:w="2500" w:type="pct"/>
          </w:tcPr>
          <w:p w14:paraId="308B27DB" w14:textId="77777777" w:rsidR="0050295C" w:rsidRPr="00464996" w:rsidRDefault="0050295C" w:rsidP="004259A6">
            <w:pPr>
              <w:keepNext/>
              <w:rPr>
                <w:rFonts w:ascii="Calibri" w:hAnsi="Calibri"/>
              </w:rPr>
            </w:pPr>
            <w:r w:rsidRPr="00464996">
              <w:rPr>
                <w:rFonts w:ascii="Calibri" w:hAnsi="Calibri"/>
              </w:rPr>
              <w:t>&lt;user entry, check range = -200 to 200&gt;</w:t>
            </w:r>
          </w:p>
        </w:tc>
      </w:tr>
      <w:tr w:rsidR="0050295C" w:rsidRPr="00464996" w14:paraId="308B27E1" w14:textId="77777777" w:rsidTr="005A427E">
        <w:trPr>
          <w:trHeight w:val="432"/>
        </w:trPr>
        <w:tc>
          <w:tcPr>
            <w:tcW w:w="260" w:type="pct"/>
          </w:tcPr>
          <w:p w14:paraId="308B27DD" w14:textId="77777777" w:rsidR="0050295C" w:rsidRPr="00464996" w:rsidRDefault="0050295C" w:rsidP="004259A6">
            <w:pPr>
              <w:keepNext/>
              <w:jc w:val="center"/>
              <w:rPr>
                <w:rFonts w:ascii="Calibri" w:hAnsi="Calibri"/>
              </w:rPr>
            </w:pPr>
            <w:r w:rsidRPr="00464996">
              <w:rPr>
                <w:rFonts w:ascii="Calibri" w:hAnsi="Calibri"/>
              </w:rPr>
              <w:t>11</w:t>
            </w:r>
          </w:p>
        </w:tc>
        <w:tc>
          <w:tcPr>
            <w:tcW w:w="2240" w:type="pct"/>
          </w:tcPr>
          <w:p w14:paraId="308B27DE" w14:textId="1130E6F2" w:rsidR="0050295C" w:rsidRPr="00E773F4" w:rsidRDefault="0050295C" w:rsidP="00547725">
            <w:pPr>
              <w:keepNext/>
              <w:spacing w:before="120"/>
              <w:rPr>
                <w:rFonts w:ascii="Calibri" w:hAnsi="Calibri"/>
              </w:rPr>
            </w:pPr>
            <w:r w:rsidRPr="00E773F4">
              <w:rPr>
                <w:rFonts w:ascii="Calibri" w:hAnsi="Calibri"/>
              </w:rPr>
              <w:t xml:space="preserve">Refrigerant </w:t>
            </w:r>
            <w:r w:rsidR="00547725">
              <w:rPr>
                <w:rFonts w:ascii="Calibri" w:hAnsi="Calibri"/>
              </w:rPr>
              <w:t>R</w:t>
            </w:r>
            <w:r w:rsidRPr="00E773F4">
              <w:rPr>
                <w:rFonts w:ascii="Calibri" w:hAnsi="Calibri"/>
              </w:rPr>
              <w:t xml:space="preserve">equired to be </w:t>
            </w:r>
            <w:r w:rsidR="00547725">
              <w:rPr>
                <w:rFonts w:ascii="Calibri" w:hAnsi="Calibri"/>
              </w:rPr>
              <w:t>W</w:t>
            </w:r>
            <w:r w:rsidRPr="00E773F4">
              <w:rPr>
                <w:rFonts w:ascii="Calibri" w:hAnsi="Calibri"/>
              </w:rPr>
              <w:t xml:space="preserve">eighed in by the </w:t>
            </w:r>
            <w:r w:rsidR="00547725">
              <w:rPr>
                <w:rFonts w:ascii="Calibri" w:hAnsi="Calibri"/>
              </w:rPr>
              <w:t>I</w:t>
            </w:r>
            <w:r w:rsidRPr="00E773F4">
              <w:rPr>
                <w:rFonts w:ascii="Calibri" w:hAnsi="Calibri"/>
              </w:rPr>
              <w:t>nstaller (lbs, oz)</w:t>
            </w:r>
          </w:p>
        </w:tc>
        <w:tc>
          <w:tcPr>
            <w:tcW w:w="2500" w:type="pct"/>
          </w:tcPr>
          <w:p w14:paraId="308B27DF" w14:textId="77777777" w:rsidR="0050295C" w:rsidRPr="00464996" w:rsidRDefault="0050295C" w:rsidP="004259A6">
            <w:pPr>
              <w:keepNext/>
              <w:rPr>
                <w:rFonts w:ascii="Calibri" w:hAnsi="Calibri"/>
              </w:rPr>
            </w:pPr>
            <w:r w:rsidRPr="00464996">
              <w:rPr>
                <w:rFonts w:ascii="Calibri" w:hAnsi="Calibri"/>
              </w:rPr>
              <w:t xml:space="preserve">&lt;&lt;calculated field, numeric values, use format lbs, oz;  </w:t>
            </w:r>
          </w:p>
          <w:p w14:paraId="308B27E0" w14:textId="77777777" w:rsidR="0050295C" w:rsidRPr="00464996" w:rsidRDefault="0050295C" w:rsidP="004259A6">
            <w:pPr>
              <w:keepNext/>
              <w:rPr>
                <w:rFonts w:ascii="Calibri" w:hAnsi="Calibri"/>
              </w:rPr>
            </w:pPr>
            <w:r w:rsidRPr="00464996">
              <w:rPr>
                <w:rFonts w:ascii="Calibri" w:hAnsi="Calibri"/>
              </w:rPr>
              <w:t>range=(-50 to 50 lbs, -15 to 15 oz:  if</w:t>
            </w:r>
            <w:r w:rsidRPr="00464996">
              <w:t xml:space="preserve"> E02 = “Charge Adjustment“ then E11=E10; elseif E02="Total Charge" then E11=E03+E10</w:t>
            </w:r>
            <w:r w:rsidRPr="00464996">
              <w:rPr>
                <w:rFonts w:ascii="Calibri" w:hAnsi="Calibri"/>
              </w:rPr>
              <w:t>&gt;&gt;</w:t>
            </w:r>
          </w:p>
        </w:tc>
      </w:tr>
      <w:tr w:rsidR="0050295C" w:rsidRPr="00464996" w14:paraId="308B27E5" w14:textId="77777777" w:rsidTr="005A427E">
        <w:trPr>
          <w:trHeight w:val="432"/>
        </w:trPr>
        <w:tc>
          <w:tcPr>
            <w:tcW w:w="260" w:type="pct"/>
          </w:tcPr>
          <w:p w14:paraId="308B27E2" w14:textId="77777777" w:rsidR="0050295C" w:rsidRPr="00464996" w:rsidRDefault="0050295C" w:rsidP="004259A6">
            <w:pPr>
              <w:keepNext/>
              <w:jc w:val="center"/>
              <w:rPr>
                <w:rFonts w:ascii="Calibri" w:hAnsi="Calibri"/>
              </w:rPr>
            </w:pPr>
            <w:r w:rsidRPr="00464996">
              <w:rPr>
                <w:rFonts w:ascii="Calibri" w:hAnsi="Calibri"/>
              </w:rPr>
              <w:t>12</w:t>
            </w:r>
          </w:p>
        </w:tc>
        <w:tc>
          <w:tcPr>
            <w:tcW w:w="2240" w:type="pct"/>
          </w:tcPr>
          <w:p w14:paraId="308B27E3" w14:textId="1C187D4D" w:rsidR="0050295C" w:rsidRPr="00E773F4" w:rsidRDefault="0050295C" w:rsidP="00547725">
            <w:pPr>
              <w:keepNext/>
              <w:rPr>
                <w:rFonts w:ascii="Calibri" w:hAnsi="Calibri"/>
              </w:rPr>
            </w:pPr>
            <w:r w:rsidRPr="00E773F4">
              <w:rPr>
                <w:rFonts w:ascii="Calibri" w:hAnsi="Calibri"/>
              </w:rPr>
              <w:t xml:space="preserve">Refrigerant </w:t>
            </w:r>
            <w:r w:rsidR="00547725">
              <w:rPr>
                <w:rFonts w:ascii="Calibri" w:hAnsi="Calibri"/>
              </w:rPr>
              <w:t>W</w:t>
            </w:r>
            <w:r w:rsidRPr="00E773F4">
              <w:rPr>
                <w:rFonts w:ascii="Calibri" w:hAnsi="Calibri"/>
              </w:rPr>
              <w:t>eighed in by Installer (lbs, oz)</w:t>
            </w:r>
          </w:p>
        </w:tc>
        <w:tc>
          <w:tcPr>
            <w:tcW w:w="2500" w:type="pct"/>
          </w:tcPr>
          <w:p w14:paraId="308B27E4" w14:textId="77777777" w:rsidR="0050295C" w:rsidRPr="00464996" w:rsidRDefault="0050295C" w:rsidP="004259A6">
            <w:pPr>
              <w:keepNext/>
              <w:rPr>
                <w:rFonts w:ascii="Calibri" w:hAnsi="Calibri"/>
              </w:rPr>
            </w:pPr>
            <w:r w:rsidRPr="00464996">
              <w:rPr>
                <w:rFonts w:ascii="Calibri" w:hAnsi="Calibri"/>
              </w:rPr>
              <w:t>&lt;&lt;user enter numeric values, use format lbs, oz;  range=(-50 to 50 lbs, -15 to 15 oz&gt;&gt;</w:t>
            </w:r>
          </w:p>
        </w:tc>
      </w:tr>
      <w:tr w:rsidR="0050295C" w:rsidRPr="00464996" w14:paraId="308B27E8" w14:textId="77777777" w:rsidTr="00304C24">
        <w:trPr>
          <w:trHeight w:val="432"/>
        </w:trPr>
        <w:tc>
          <w:tcPr>
            <w:tcW w:w="260" w:type="pct"/>
          </w:tcPr>
          <w:p w14:paraId="308B27E6" w14:textId="77777777" w:rsidR="0050295C" w:rsidRPr="00464996" w:rsidRDefault="0050295C" w:rsidP="004259A6">
            <w:pPr>
              <w:keepNext/>
              <w:jc w:val="center"/>
              <w:rPr>
                <w:rFonts w:ascii="Calibri" w:hAnsi="Calibri"/>
              </w:rPr>
            </w:pPr>
            <w:r w:rsidRPr="00464996">
              <w:rPr>
                <w:rFonts w:ascii="Calibri" w:hAnsi="Calibri"/>
              </w:rPr>
              <w:t>13</w:t>
            </w:r>
          </w:p>
        </w:tc>
        <w:tc>
          <w:tcPr>
            <w:tcW w:w="4740" w:type="pct"/>
            <w:gridSpan w:val="2"/>
          </w:tcPr>
          <w:p w14:paraId="308B27E7" w14:textId="60E20F78" w:rsidR="0050295C" w:rsidRPr="002B7DA5" w:rsidRDefault="001B33D1" w:rsidP="001B33D1">
            <w:pPr>
              <w:keepNext/>
              <w:rPr>
                <w:rFonts w:asciiTheme="minorHAnsi" w:hAnsiTheme="minorHAnsi"/>
              </w:rPr>
            </w:pPr>
            <w:r>
              <w:rPr>
                <w:rFonts w:asciiTheme="minorHAnsi" w:hAnsiTheme="minorHAnsi"/>
              </w:rPr>
              <w:t>C</w:t>
            </w:r>
            <w:r w:rsidR="0050295C" w:rsidRPr="002B7DA5">
              <w:rPr>
                <w:rFonts w:asciiTheme="minorHAnsi" w:hAnsiTheme="minorHAnsi"/>
              </w:rPr>
              <w:t xml:space="preserve">ompliance </w:t>
            </w:r>
            <w:r>
              <w:rPr>
                <w:rFonts w:asciiTheme="minorHAnsi" w:hAnsiTheme="minorHAnsi"/>
              </w:rPr>
              <w:t>S</w:t>
            </w:r>
            <w:r w:rsidR="0050295C" w:rsidRPr="002B7DA5">
              <w:rPr>
                <w:rFonts w:asciiTheme="minorHAnsi" w:hAnsiTheme="minorHAnsi"/>
              </w:rPr>
              <w:t xml:space="preserve">tatement: </w:t>
            </w:r>
            <w:r>
              <w:rPr>
                <w:rFonts w:asciiTheme="minorHAnsi" w:hAnsiTheme="minorHAnsi"/>
              </w:rPr>
              <w:t>&lt;&lt;</w:t>
            </w:r>
            <w:r w:rsidR="0050295C" w:rsidRPr="002B7DA5">
              <w:rPr>
                <w:rFonts w:asciiTheme="minorHAnsi" w:hAnsiTheme="minorHAnsi"/>
              </w:rPr>
              <w:t>calculated field: if E11=E12; then display text: "system complies with the weigh-in charge requirement"; else, display text: "system does not comply with the weigh-in charge requirement"&gt;&gt;</w:t>
            </w:r>
          </w:p>
        </w:tc>
      </w:tr>
    </w:tbl>
    <w:p w14:paraId="308B27E9"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10408"/>
      </w:tblGrid>
      <w:tr w:rsidR="0050295C" w:rsidRPr="00464996" w14:paraId="308B27EB" w14:textId="77777777" w:rsidTr="007506DE">
        <w:trPr>
          <w:trHeight w:val="206"/>
        </w:trPr>
        <w:tc>
          <w:tcPr>
            <w:tcW w:w="5000" w:type="pct"/>
            <w:gridSpan w:val="2"/>
          </w:tcPr>
          <w:p w14:paraId="308B27EA" w14:textId="49CE2A7D" w:rsidR="0050295C" w:rsidRPr="002B7DA5" w:rsidRDefault="0050295C" w:rsidP="00232472">
            <w:pPr>
              <w:rPr>
                <w:rFonts w:ascii="Calibri" w:hAnsi="Calibri"/>
                <w:b/>
              </w:rPr>
            </w:pPr>
            <w:r w:rsidRPr="002B7DA5">
              <w:rPr>
                <w:rFonts w:ascii="Calibri" w:hAnsi="Calibri" w:cs="Arial"/>
                <w:b/>
                <w:caps/>
              </w:rPr>
              <w:t xml:space="preserve">F. </w:t>
            </w:r>
            <w:r w:rsidR="00547725" w:rsidRPr="002B7DA5">
              <w:rPr>
                <w:rFonts w:ascii="Calibri" w:hAnsi="Calibri"/>
                <w:b/>
              </w:rPr>
              <w:t>Weigh In Procedure – Additional Requirements</w:t>
            </w:r>
          </w:p>
        </w:tc>
      </w:tr>
      <w:tr w:rsidR="0050295C" w:rsidRPr="00464996" w14:paraId="308B27EE" w14:textId="77777777" w:rsidTr="005A427E">
        <w:trPr>
          <w:trHeight w:val="326"/>
        </w:trPr>
        <w:tc>
          <w:tcPr>
            <w:tcW w:w="276" w:type="pct"/>
            <w:vAlign w:val="center"/>
          </w:tcPr>
          <w:p w14:paraId="308B27EC" w14:textId="77777777" w:rsidR="0050295C" w:rsidRPr="00464996" w:rsidRDefault="0050295C" w:rsidP="00232472">
            <w:pPr>
              <w:jc w:val="center"/>
              <w:rPr>
                <w:rFonts w:ascii="Calibri" w:hAnsi="Calibri"/>
              </w:rPr>
            </w:pPr>
            <w:r w:rsidRPr="00464996">
              <w:rPr>
                <w:rFonts w:ascii="Calibri" w:hAnsi="Calibri"/>
              </w:rPr>
              <w:t>01</w:t>
            </w:r>
          </w:p>
        </w:tc>
        <w:tc>
          <w:tcPr>
            <w:tcW w:w="4724" w:type="pct"/>
            <w:vAlign w:val="center"/>
          </w:tcPr>
          <w:p w14:paraId="308B27ED" w14:textId="77777777" w:rsidR="0050295C" w:rsidRPr="00464996" w:rsidRDefault="0050295C" w:rsidP="00232472">
            <w:pPr>
              <w:rPr>
                <w:rFonts w:ascii="Calibri" w:hAnsi="Calibri"/>
              </w:rPr>
            </w:pPr>
            <w:r w:rsidRPr="00464996">
              <w:rPr>
                <w:rFonts w:ascii="Calibri" w:hAnsi="Calibri"/>
              </w:rPr>
              <w:t>All brazing of refrigerant lines done with dry nitrogen in lines and evaporator coil</w:t>
            </w:r>
            <w:r w:rsidR="008D2376">
              <w:rPr>
                <w:rFonts w:ascii="Calibri" w:hAnsi="Calibri"/>
              </w:rPr>
              <w:t>.</w:t>
            </w:r>
          </w:p>
        </w:tc>
      </w:tr>
      <w:tr w:rsidR="008D2376" w:rsidRPr="00464996" w14:paraId="308B27F1" w14:textId="77777777" w:rsidTr="004815C2">
        <w:trPr>
          <w:trHeight w:val="432"/>
        </w:trPr>
        <w:tc>
          <w:tcPr>
            <w:tcW w:w="276" w:type="pct"/>
            <w:vAlign w:val="center"/>
          </w:tcPr>
          <w:p w14:paraId="308B27EF" w14:textId="77777777" w:rsidR="008D2376" w:rsidRPr="00464996" w:rsidRDefault="008D2376" w:rsidP="004815C2">
            <w:pPr>
              <w:rPr>
                <w:rFonts w:ascii="Calibri" w:hAnsi="Calibri"/>
              </w:rPr>
            </w:pPr>
            <w:r w:rsidRPr="00464996">
              <w:rPr>
                <w:rFonts w:ascii="Calibri" w:hAnsi="Calibri"/>
              </w:rPr>
              <w:t>02</w:t>
            </w:r>
          </w:p>
        </w:tc>
        <w:tc>
          <w:tcPr>
            <w:tcW w:w="4724" w:type="pct"/>
            <w:vAlign w:val="center"/>
          </w:tcPr>
          <w:p w14:paraId="308B27F0" w14:textId="77777777" w:rsidR="008D2376" w:rsidRPr="00464996" w:rsidRDefault="008D2376" w:rsidP="004815C2">
            <w:pPr>
              <w:rPr>
                <w:rFonts w:ascii="Calibri" w:hAnsi="Calibri"/>
              </w:rPr>
            </w:pPr>
            <w:r w:rsidRPr="008D2376">
              <w:rPr>
                <w:rFonts w:ascii="Calibri" w:hAnsi="Calibri"/>
              </w:rPr>
              <w:t>The indoor coil correction to refrigerant weight is used if it is supplied by the manufacturer</w:t>
            </w:r>
            <w:r>
              <w:rPr>
                <w:rFonts w:ascii="Calibri" w:hAnsi="Calibri"/>
              </w:rPr>
              <w:t>.</w:t>
            </w:r>
          </w:p>
        </w:tc>
      </w:tr>
      <w:tr w:rsidR="0050295C" w:rsidRPr="00464996" w14:paraId="308B27F5" w14:textId="77777777" w:rsidTr="002B7DA5">
        <w:trPr>
          <w:trHeight w:val="432"/>
        </w:trPr>
        <w:tc>
          <w:tcPr>
            <w:tcW w:w="276" w:type="pct"/>
            <w:vAlign w:val="center"/>
          </w:tcPr>
          <w:p w14:paraId="308B27F3" w14:textId="0540CC9D" w:rsidR="0050295C" w:rsidRPr="00464996" w:rsidRDefault="008D2376" w:rsidP="002B7DA5">
            <w:pPr>
              <w:jc w:val="center"/>
              <w:rPr>
                <w:rFonts w:ascii="Calibri" w:hAnsi="Calibri"/>
              </w:rPr>
            </w:pPr>
            <w:r>
              <w:rPr>
                <w:rFonts w:ascii="Calibri" w:hAnsi="Calibri"/>
              </w:rPr>
              <w:t>03</w:t>
            </w:r>
          </w:p>
        </w:tc>
        <w:tc>
          <w:tcPr>
            <w:tcW w:w="4724" w:type="pct"/>
            <w:vAlign w:val="center"/>
          </w:tcPr>
          <w:p w14:paraId="308B27F4" w14:textId="77777777" w:rsidR="0050295C" w:rsidRPr="00464996" w:rsidRDefault="0050295C" w:rsidP="004815C2">
            <w:pPr>
              <w:rPr>
                <w:rFonts w:ascii="Calibri" w:hAnsi="Calibri"/>
              </w:rPr>
            </w:pPr>
            <w:r w:rsidRPr="00464996">
              <w:rPr>
                <w:rFonts w:ascii="Calibri" w:hAnsi="Calibri"/>
              </w:rPr>
              <w:t>Prior to introducing refrigerant, system is evacuated to 500 microns or less and, when isolated, has risen no more than 300 microns after 5 minutes.</w:t>
            </w:r>
          </w:p>
        </w:tc>
      </w:tr>
      <w:tr w:rsidR="008A418A" w:rsidRPr="00464996" w14:paraId="308B27F8" w14:textId="77777777" w:rsidTr="002B7DA5">
        <w:trPr>
          <w:trHeight w:val="432"/>
        </w:trPr>
        <w:tc>
          <w:tcPr>
            <w:tcW w:w="276" w:type="pct"/>
            <w:vAlign w:val="center"/>
          </w:tcPr>
          <w:p w14:paraId="308B27F6" w14:textId="77777777" w:rsidR="008A418A" w:rsidRDefault="008A418A" w:rsidP="00547725">
            <w:pPr>
              <w:jc w:val="center"/>
              <w:rPr>
                <w:rFonts w:ascii="Calibri" w:hAnsi="Calibri"/>
              </w:rPr>
            </w:pPr>
            <w:r>
              <w:rPr>
                <w:rFonts w:ascii="Calibri" w:hAnsi="Calibri"/>
              </w:rPr>
              <w:t>04</w:t>
            </w:r>
          </w:p>
        </w:tc>
        <w:tc>
          <w:tcPr>
            <w:tcW w:w="4724" w:type="pct"/>
          </w:tcPr>
          <w:p w14:paraId="308B27F7" w14:textId="77777777" w:rsidR="008A418A" w:rsidRPr="00464996" w:rsidRDefault="008A418A" w:rsidP="00164C00">
            <w:pPr>
              <w:rPr>
                <w:rFonts w:ascii="Calibri" w:hAnsi="Calibri"/>
              </w:rPr>
            </w:pPr>
            <w:r w:rsidRPr="008A418A">
              <w:rPr>
                <w:rFonts w:ascii="Calibri" w:hAnsi="Calibri"/>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w:t>
            </w:r>
            <w:r w:rsidR="00164C00">
              <w:rPr>
                <w:rFonts w:ascii="Calibri" w:hAnsi="Calibri"/>
              </w:rPr>
              <w:t xml:space="preserve"> HVAC Installer</w:t>
            </w:r>
            <w:r w:rsidR="00164C00" w:rsidRPr="00164C00">
              <w:rPr>
                <w:rFonts w:ascii="Calibri" w:hAnsi="Calibri"/>
              </w:rPr>
              <w:t xml:space="preserve"> Weigh-In Charging Procedure</w:t>
            </w:r>
            <w:r w:rsidRPr="008A418A">
              <w:rPr>
                <w:rFonts w:ascii="Calibri" w:hAnsi="Calibri"/>
              </w:rPr>
              <w:t xml:space="preserve"> when the option</w:t>
            </w:r>
            <w:r>
              <w:rPr>
                <w:rFonts w:ascii="Calibri" w:hAnsi="Calibri"/>
              </w:rPr>
              <w:t>al</w:t>
            </w:r>
            <w:r w:rsidRPr="008A418A">
              <w:rPr>
                <w:rFonts w:ascii="Calibri" w:hAnsi="Calibri"/>
              </w:rPr>
              <w:t xml:space="preserve"> Section RA3.2.3.2 </w:t>
            </w:r>
            <w:r w:rsidR="00164C00">
              <w:rPr>
                <w:rFonts w:ascii="Calibri" w:hAnsi="Calibri"/>
              </w:rPr>
              <w:t xml:space="preserve">HERS Rater </w:t>
            </w:r>
            <w:r w:rsidRPr="008A418A">
              <w:rPr>
                <w:rFonts w:ascii="Calibri" w:hAnsi="Calibri"/>
              </w:rPr>
              <w:t>Observation of Weigh-In Charging Procedure is not used.  As condition for such enforcement agency approval, the responsible person's signature on this compliance document affirms the installer agrees to return to correct refrigerant charge if a HERS Rater determines at a later time</w:t>
            </w:r>
            <w:r w:rsidR="004815C2">
              <w:rPr>
                <w:rFonts w:ascii="Calibri" w:hAnsi="Calibri"/>
              </w:rPr>
              <w:t>,</w:t>
            </w:r>
            <w:r w:rsidRPr="008A418A">
              <w:rPr>
                <w:rFonts w:ascii="Calibri" w:hAnsi="Calibri"/>
              </w:rPr>
              <w:t xml:space="preserve"> when the outside temperature is 55°F or greater</w:t>
            </w:r>
            <w:r w:rsidR="004815C2">
              <w:rPr>
                <w:rFonts w:ascii="Calibri" w:hAnsi="Calibri"/>
              </w:rPr>
              <w:t>,</w:t>
            </w:r>
            <w:r w:rsidRPr="008A418A">
              <w:rPr>
                <w:rFonts w:ascii="Calibri" w:hAnsi="Calibri"/>
              </w:rPr>
              <w:t xml:space="preserve"> that refrigerant charge correction is necessary.</w:t>
            </w:r>
          </w:p>
        </w:tc>
      </w:tr>
      <w:tr w:rsidR="00644E38" w:rsidRPr="00464996" w14:paraId="308B27FA" w14:textId="77777777" w:rsidTr="00644E38">
        <w:trPr>
          <w:trHeight w:val="206"/>
        </w:trPr>
        <w:tc>
          <w:tcPr>
            <w:tcW w:w="5000" w:type="pct"/>
            <w:gridSpan w:val="2"/>
          </w:tcPr>
          <w:p w14:paraId="308B27F9" w14:textId="77777777" w:rsidR="00644E38" w:rsidRPr="00464996" w:rsidRDefault="00644E38" w:rsidP="00644E3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7FC" w14:textId="2B320076" w:rsidR="0050295C" w:rsidRPr="00464996" w:rsidRDefault="0050295C" w:rsidP="001E34F0">
      <w:pPr>
        <w:rPr>
          <w:rFonts w:ascii="Calibri" w:hAnsi="Calibri"/>
        </w:rPr>
      </w:pPr>
    </w:p>
    <w:p w14:paraId="07B7A64D" w14:textId="77777777" w:rsidR="006B5975" w:rsidRDefault="006B5975">
      <w:pPr>
        <w:rPr>
          <w:rFonts w:asciiTheme="minorHAnsi" w:hAnsiTheme="minorHAnsi"/>
          <w:b/>
          <w:sz w:val="18"/>
          <w:szCs w:val="18"/>
        </w:rPr>
      </w:pPr>
      <w:r>
        <w:rPr>
          <w:rFonts w:asciiTheme="minorHAnsi" w:hAnsiTheme="minorHAnsi"/>
          <w:b/>
          <w:sz w:val="18"/>
          <w:szCs w:val="18"/>
        </w:rPr>
        <w:br w:type="page"/>
      </w:r>
    </w:p>
    <w:p w14:paraId="1A71D597" w14:textId="33CAD770" w:rsidR="006B5975" w:rsidRPr="00751844" w:rsidRDefault="006B5975" w:rsidP="006B5975">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751844">
        <w:rPr>
          <w:rFonts w:asciiTheme="minorHAnsi" w:hAnsiTheme="minorHAnsi"/>
          <w:b/>
          <w:sz w:val="18"/>
          <w:szCs w:val="18"/>
        </w:rPr>
        <w:t>MCH-25d - Refrigerant Charge Verification - Fault Indicator Display (FID)</w:t>
      </w:r>
    </w:p>
    <w:p w14:paraId="2AEB2832" w14:textId="77777777" w:rsidR="006B5975" w:rsidRDefault="006B5975"/>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
        <w:gridCol w:w="5042"/>
        <w:gridCol w:w="5511"/>
      </w:tblGrid>
      <w:tr w:rsidR="0050295C" w:rsidRPr="00464996" w14:paraId="308B27FF" w14:textId="77777777" w:rsidTr="00A8048C">
        <w:trPr>
          <w:trHeight w:val="504"/>
        </w:trPr>
        <w:tc>
          <w:tcPr>
            <w:tcW w:w="5000" w:type="pct"/>
            <w:gridSpan w:val="3"/>
          </w:tcPr>
          <w:p w14:paraId="308B27FD" w14:textId="1C1BCA04" w:rsidR="0050295C" w:rsidRPr="00464996" w:rsidRDefault="0050295C" w:rsidP="007506DE">
            <w:pPr>
              <w:rPr>
                <w:rFonts w:ascii="Calibri" w:hAnsi="Calibri"/>
                <w:b/>
              </w:rPr>
            </w:pPr>
            <w:r w:rsidRPr="00464996">
              <w:rPr>
                <w:rFonts w:ascii="Calibri" w:hAnsi="Calibri"/>
                <w:b/>
              </w:rPr>
              <w:t xml:space="preserve">G. </w:t>
            </w:r>
            <w:r w:rsidR="00CD23D5">
              <w:rPr>
                <w:rFonts w:ascii="Calibri" w:hAnsi="Calibri"/>
                <w:b/>
              </w:rPr>
              <w:t>Fault Indicator Display</w:t>
            </w:r>
          </w:p>
          <w:p w14:paraId="0BDB57F0" w14:textId="33317CF5" w:rsidR="0050295C" w:rsidRPr="00B03208" w:rsidRDefault="0050295C" w:rsidP="001E34F0">
            <w:pPr>
              <w:rPr>
                <w:rFonts w:ascii="Calibri" w:hAnsi="Calibri"/>
                <w:sz w:val="18"/>
              </w:rPr>
            </w:pPr>
            <w:r w:rsidRPr="00B03208">
              <w:rPr>
                <w:rFonts w:ascii="Calibri" w:hAnsi="Calibri"/>
                <w:sz w:val="18"/>
              </w:rPr>
              <w:t xml:space="preserve">Procedures for the </w:t>
            </w:r>
            <w:r w:rsidR="00CD23D5" w:rsidRPr="00B03208">
              <w:rPr>
                <w:rFonts w:ascii="Calibri" w:hAnsi="Calibri"/>
                <w:sz w:val="18"/>
              </w:rPr>
              <w:t>Fault Indicator Display</w:t>
            </w:r>
            <w:r w:rsidRPr="00B03208">
              <w:rPr>
                <w:rFonts w:ascii="Calibri" w:hAnsi="Calibri"/>
                <w:sz w:val="18"/>
              </w:rPr>
              <w:t xml:space="preserve"> Verification are detailed in RA3.4.2</w:t>
            </w:r>
            <w:r w:rsidR="004E758C" w:rsidRPr="00B03208">
              <w:rPr>
                <w:rFonts w:ascii="Calibri" w:hAnsi="Calibri"/>
                <w:sz w:val="18"/>
              </w:rPr>
              <w:t>.</w:t>
            </w:r>
          </w:p>
          <w:p w14:paraId="308B27FE" w14:textId="16D602E1" w:rsidR="00547725" w:rsidRPr="007506DE" w:rsidRDefault="00547725" w:rsidP="001E34F0">
            <w:pPr>
              <w:rPr>
                <w:rFonts w:ascii="Calibri" w:hAnsi="Calibri"/>
                <w:b/>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03" w14:textId="77777777" w:rsidTr="002B7DA5">
        <w:trPr>
          <w:trHeight w:val="144"/>
        </w:trPr>
        <w:tc>
          <w:tcPr>
            <w:tcW w:w="211" w:type="pct"/>
            <w:vAlign w:val="center"/>
          </w:tcPr>
          <w:p w14:paraId="308B2800" w14:textId="77777777" w:rsidR="0050295C" w:rsidRPr="00464996" w:rsidRDefault="0050295C" w:rsidP="00F96361">
            <w:pPr>
              <w:jc w:val="center"/>
              <w:rPr>
                <w:rFonts w:ascii="Calibri" w:hAnsi="Calibri"/>
              </w:rPr>
            </w:pPr>
            <w:r w:rsidRPr="00464996">
              <w:rPr>
                <w:rFonts w:ascii="Calibri" w:hAnsi="Calibri"/>
              </w:rPr>
              <w:t>01</w:t>
            </w:r>
          </w:p>
        </w:tc>
        <w:tc>
          <w:tcPr>
            <w:tcW w:w="2288" w:type="pct"/>
          </w:tcPr>
          <w:p w14:paraId="308B2801" w14:textId="2B394150"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Manufacturer Name/Make</w:t>
            </w:r>
          </w:p>
        </w:tc>
        <w:tc>
          <w:tcPr>
            <w:tcW w:w="2501" w:type="pct"/>
          </w:tcPr>
          <w:p w14:paraId="308B2802"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7" w14:textId="77777777" w:rsidTr="002B7DA5">
        <w:trPr>
          <w:trHeight w:val="144"/>
        </w:trPr>
        <w:tc>
          <w:tcPr>
            <w:tcW w:w="211" w:type="pct"/>
            <w:vAlign w:val="center"/>
          </w:tcPr>
          <w:p w14:paraId="308B2804" w14:textId="77777777" w:rsidR="0050295C" w:rsidRPr="00464996" w:rsidRDefault="0050295C" w:rsidP="00F96361">
            <w:pPr>
              <w:jc w:val="center"/>
              <w:rPr>
                <w:rFonts w:ascii="Calibri" w:hAnsi="Calibri"/>
              </w:rPr>
            </w:pPr>
            <w:r w:rsidRPr="00464996">
              <w:rPr>
                <w:rFonts w:ascii="Calibri" w:hAnsi="Calibri"/>
              </w:rPr>
              <w:t>02</w:t>
            </w:r>
          </w:p>
        </w:tc>
        <w:tc>
          <w:tcPr>
            <w:tcW w:w="2288" w:type="pct"/>
          </w:tcPr>
          <w:p w14:paraId="308B2805" w14:textId="4E8B7028"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Model Number</w:t>
            </w:r>
          </w:p>
        </w:tc>
        <w:tc>
          <w:tcPr>
            <w:tcW w:w="2501" w:type="pct"/>
          </w:tcPr>
          <w:p w14:paraId="308B2806"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B" w14:textId="77777777" w:rsidTr="002B7DA5">
        <w:trPr>
          <w:trHeight w:val="233"/>
        </w:trPr>
        <w:tc>
          <w:tcPr>
            <w:tcW w:w="211" w:type="pct"/>
            <w:vAlign w:val="center"/>
          </w:tcPr>
          <w:p w14:paraId="308B2808" w14:textId="77777777" w:rsidR="0050295C" w:rsidRPr="00464996" w:rsidRDefault="0050295C" w:rsidP="00F96361">
            <w:pPr>
              <w:jc w:val="center"/>
              <w:rPr>
                <w:rFonts w:ascii="Calibri" w:hAnsi="Calibri"/>
              </w:rPr>
            </w:pPr>
            <w:r w:rsidRPr="00464996">
              <w:rPr>
                <w:rFonts w:ascii="Calibri" w:hAnsi="Calibri"/>
              </w:rPr>
              <w:t>03</w:t>
            </w:r>
          </w:p>
        </w:tc>
        <w:tc>
          <w:tcPr>
            <w:tcW w:w="2288" w:type="pct"/>
          </w:tcPr>
          <w:p w14:paraId="308B2809" w14:textId="5CF3B1E0" w:rsidR="0050295C" w:rsidRPr="00464996" w:rsidRDefault="0050295C" w:rsidP="001E34F0">
            <w:pPr>
              <w:rPr>
                <w:rFonts w:ascii="Calibri" w:hAnsi="Calibri"/>
              </w:rPr>
            </w:pPr>
            <w:r w:rsidRPr="00464996">
              <w:rPr>
                <w:rFonts w:ascii="Calibri" w:hAnsi="Calibri"/>
              </w:rPr>
              <w:t>The display module is mounted adjacent to the system thermostat</w:t>
            </w:r>
            <w:r w:rsidR="001B33D1">
              <w:rPr>
                <w:rFonts w:ascii="Calibri" w:hAnsi="Calibri"/>
              </w:rPr>
              <w:t>.</w:t>
            </w:r>
          </w:p>
        </w:tc>
        <w:tc>
          <w:tcPr>
            <w:tcW w:w="2501" w:type="pct"/>
          </w:tcPr>
          <w:p w14:paraId="308B280A"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0F" w14:textId="77777777" w:rsidTr="002B7DA5">
        <w:trPr>
          <w:trHeight w:val="233"/>
        </w:trPr>
        <w:tc>
          <w:tcPr>
            <w:tcW w:w="211" w:type="pct"/>
            <w:vAlign w:val="center"/>
          </w:tcPr>
          <w:p w14:paraId="308B280C" w14:textId="77777777" w:rsidR="0050295C" w:rsidRPr="00464996" w:rsidRDefault="0050295C" w:rsidP="00F96361">
            <w:pPr>
              <w:jc w:val="center"/>
              <w:rPr>
                <w:rFonts w:ascii="Calibri" w:hAnsi="Calibri"/>
              </w:rPr>
            </w:pPr>
            <w:r w:rsidRPr="00464996">
              <w:rPr>
                <w:rFonts w:ascii="Calibri" w:hAnsi="Calibri"/>
              </w:rPr>
              <w:t>04</w:t>
            </w:r>
          </w:p>
        </w:tc>
        <w:tc>
          <w:tcPr>
            <w:tcW w:w="2288" w:type="pct"/>
          </w:tcPr>
          <w:p w14:paraId="308B280D" w14:textId="687C69B6" w:rsidR="0050295C" w:rsidRPr="00464996" w:rsidRDefault="0050295C" w:rsidP="001E34F0">
            <w:pPr>
              <w:rPr>
                <w:rFonts w:ascii="Calibri" w:hAnsi="Calibri"/>
              </w:rPr>
            </w:pPr>
            <w:r w:rsidRPr="00464996">
              <w:rPr>
                <w:rFonts w:ascii="Calibri" w:hAnsi="Calibri"/>
              </w:rPr>
              <w:t xml:space="preserve">The manufacturer has certified to the Energy Commission that the </w:t>
            </w:r>
            <w:r w:rsidR="00CD23D5">
              <w:rPr>
                <w:rFonts w:ascii="Calibri" w:hAnsi="Calibri"/>
              </w:rPr>
              <w:t>FID</w:t>
            </w:r>
            <w:r w:rsidRPr="00464996">
              <w:rPr>
                <w:rFonts w:ascii="Calibri" w:hAnsi="Calibri"/>
              </w:rPr>
              <w:t xml:space="preserve"> model meets the requirements of Reference Joint Appendix JA6 (Make and model found on CEC list of approved </w:t>
            </w:r>
            <w:r w:rsidR="00CD23D5">
              <w:rPr>
                <w:rFonts w:ascii="Calibri" w:hAnsi="Calibri"/>
              </w:rPr>
              <w:t>FID</w:t>
            </w:r>
            <w:r w:rsidRPr="00464996">
              <w:rPr>
                <w:rFonts w:ascii="Calibri" w:hAnsi="Calibri"/>
              </w:rPr>
              <w:t xml:space="preserve"> devices)</w:t>
            </w:r>
            <w:r w:rsidR="001B33D1">
              <w:rPr>
                <w:rFonts w:ascii="Calibri" w:hAnsi="Calibri"/>
              </w:rPr>
              <w:t>.</w:t>
            </w:r>
          </w:p>
        </w:tc>
        <w:tc>
          <w:tcPr>
            <w:tcW w:w="2501" w:type="pct"/>
          </w:tcPr>
          <w:p w14:paraId="308B280E"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13" w14:textId="77777777" w:rsidTr="002B7DA5">
        <w:trPr>
          <w:trHeight w:val="278"/>
        </w:trPr>
        <w:tc>
          <w:tcPr>
            <w:tcW w:w="211" w:type="pct"/>
            <w:vAlign w:val="center"/>
          </w:tcPr>
          <w:p w14:paraId="308B2810" w14:textId="77777777" w:rsidR="0050295C" w:rsidRPr="00464996" w:rsidRDefault="0050295C" w:rsidP="00F96361">
            <w:pPr>
              <w:jc w:val="center"/>
              <w:rPr>
                <w:rFonts w:ascii="Calibri" w:hAnsi="Calibri"/>
              </w:rPr>
            </w:pPr>
            <w:r w:rsidRPr="00464996">
              <w:rPr>
                <w:rFonts w:ascii="Calibri" w:hAnsi="Calibri"/>
              </w:rPr>
              <w:t>05</w:t>
            </w:r>
          </w:p>
        </w:tc>
        <w:tc>
          <w:tcPr>
            <w:tcW w:w="2288" w:type="pct"/>
          </w:tcPr>
          <w:p w14:paraId="308B2811" w14:textId="07F04CFA" w:rsidR="0050295C" w:rsidRPr="00464996" w:rsidRDefault="0050295C" w:rsidP="001E34F0">
            <w:pPr>
              <w:rPr>
                <w:rFonts w:ascii="Calibri" w:hAnsi="Calibri"/>
              </w:rPr>
            </w:pPr>
            <w:r w:rsidRPr="00464996">
              <w:rPr>
                <w:rFonts w:ascii="Calibri" w:hAnsi="Calibri"/>
              </w:rPr>
              <w:t xml:space="preserve">The system has operated for at least 15 minutes and the </w:t>
            </w:r>
            <w:r w:rsidR="00CD23D5">
              <w:rPr>
                <w:rFonts w:ascii="Calibri" w:hAnsi="Calibri"/>
              </w:rPr>
              <w:t>FID</w:t>
            </w:r>
            <w:r w:rsidRPr="00464996">
              <w:rPr>
                <w:rFonts w:ascii="Calibri" w:hAnsi="Calibri"/>
              </w:rPr>
              <w:t xml:space="preserve"> reports that the system is operating within acceptable parameters.</w:t>
            </w:r>
          </w:p>
        </w:tc>
        <w:tc>
          <w:tcPr>
            <w:tcW w:w="2501" w:type="pct"/>
          </w:tcPr>
          <w:p w14:paraId="308B2812"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bl>
    <w:p w14:paraId="308B2814" w14:textId="77777777" w:rsidR="0050295C" w:rsidRPr="00464996" w:rsidRDefault="0050295C" w:rsidP="001E34F0">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
        <w:gridCol w:w="10538"/>
      </w:tblGrid>
      <w:tr w:rsidR="0050295C" w:rsidRPr="00464996" w14:paraId="308B2817" w14:textId="77777777" w:rsidTr="00A8048C">
        <w:trPr>
          <w:trHeight w:val="206"/>
        </w:trPr>
        <w:tc>
          <w:tcPr>
            <w:tcW w:w="5000" w:type="pct"/>
            <w:gridSpan w:val="2"/>
          </w:tcPr>
          <w:p w14:paraId="32947F33" w14:textId="28C5CED7" w:rsidR="0050295C" w:rsidRDefault="0050295C" w:rsidP="001E34F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2B7DA5">
              <w:rPr>
                <w:rFonts w:ascii="Calibri" w:hAnsi="Calibri" w:cs="Arial"/>
                <w:b/>
                <w:caps/>
              </w:rPr>
              <w:t xml:space="preserve">H. </w:t>
            </w:r>
            <w:r w:rsidR="00CD23D5">
              <w:rPr>
                <w:rFonts w:ascii="Calibri" w:hAnsi="Calibri"/>
                <w:b/>
              </w:rPr>
              <w:t>Fault Indicator Display</w:t>
            </w:r>
            <w:r w:rsidR="00F96361" w:rsidRPr="002B7DA5">
              <w:rPr>
                <w:rFonts w:ascii="Calibri" w:hAnsi="Calibri"/>
                <w:b/>
              </w:rPr>
              <w:t xml:space="preserve"> – Additional Requirements</w:t>
            </w:r>
          </w:p>
          <w:p w14:paraId="308B2816" w14:textId="1D953234" w:rsidR="00F96361" w:rsidRPr="002B7DA5" w:rsidRDefault="00F96361" w:rsidP="002B493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1C" w14:textId="77777777" w:rsidTr="002B7DA5">
        <w:trPr>
          <w:trHeight w:val="144"/>
        </w:trPr>
        <w:tc>
          <w:tcPr>
            <w:tcW w:w="217" w:type="pct"/>
            <w:vAlign w:val="center"/>
          </w:tcPr>
          <w:p w14:paraId="308B281A" w14:textId="77777777" w:rsidR="0050295C" w:rsidRPr="00464996" w:rsidRDefault="0050295C" w:rsidP="00F96361">
            <w:pPr>
              <w:jc w:val="center"/>
              <w:rPr>
                <w:rFonts w:ascii="Calibri" w:hAnsi="Calibri"/>
              </w:rPr>
            </w:pPr>
            <w:r w:rsidRPr="00464996">
              <w:rPr>
                <w:rFonts w:ascii="Calibri" w:hAnsi="Calibri"/>
              </w:rPr>
              <w:t>01</w:t>
            </w:r>
          </w:p>
        </w:tc>
        <w:tc>
          <w:tcPr>
            <w:tcW w:w="4783" w:type="pct"/>
          </w:tcPr>
          <w:p w14:paraId="308B281B" w14:textId="2B4624B3" w:rsidR="0050295C" w:rsidRPr="00464996" w:rsidRDefault="00CD23D5" w:rsidP="002B7DA5">
            <w:pPr>
              <w:pStyle w:val="Header"/>
              <w:tabs>
                <w:tab w:val="clear" w:pos="4320"/>
                <w:tab w:val="clear" w:pos="8640"/>
              </w:tabs>
              <w:rPr>
                <w:rFonts w:ascii="Calibri" w:hAnsi="Calibri"/>
              </w:rPr>
            </w:pPr>
            <w:r>
              <w:rPr>
                <w:rFonts w:ascii="Calibri" w:hAnsi="Calibri" w:cs="ArialMT"/>
              </w:rPr>
              <w:t>Fault Indicator Display</w:t>
            </w:r>
            <w:r w:rsidR="0050295C" w:rsidRPr="00464996">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0295C" w:rsidRPr="00464996">
              <w:rPr>
                <w:rFonts w:ascii="Calibri" w:hAnsi="Calibri" w:cs="ArialMT"/>
              </w:rPr>
              <w:t xml:space="preserve"> manufacturer’s specifications.</w:t>
            </w:r>
          </w:p>
        </w:tc>
      </w:tr>
      <w:tr w:rsidR="0050295C" w:rsidRPr="00464996" w14:paraId="308B281F" w14:textId="77777777" w:rsidTr="002B7DA5">
        <w:trPr>
          <w:trHeight w:val="144"/>
        </w:trPr>
        <w:tc>
          <w:tcPr>
            <w:tcW w:w="217" w:type="pct"/>
            <w:vAlign w:val="center"/>
          </w:tcPr>
          <w:p w14:paraId="308B281D" w14:textId="77777777" w:rsidR="0050295C" w:rsidRPr="00464996" w:rsidRDefault="0050295C" w:rsidP="00F96361">
            <w:pPr>
              <w:jc w:val="center"/>
              <w:rPr>
                <w:rFonts w:ascii="Calibri" w:hAnsi="Calibri"/>
              </w:rPr>
            </w:pPr>
            <w:r w:rsidRPr="00464996">
              <w:rPr>
                <w:rFonts w:ascii="Calibri" w:hAnsi="Calibri"/>
              </w:rPr>
              <w:t>02</w:t>
            </w:r>
          </w:p>
        </w:tc>
        <w:tc>
          <w:tcPr>
            <w:tcW w:w="4783" w:type="pct"/>
          </w:tcPr>
          <w:p w14:paraId="308B281E" w14:textId="3CFAB747" w:rsidR="0050295C" w:rsidRPr="00464996" w:rsidRDefault="0050295C" w:rsidP="002B7DA5">
            <w:pPr>
              <w:pStyle w:val="Header"/>
              <w:tabs>
                <w:tab w:val="clear" w:pos="4320"/>
                <w:tab w:val="clear" w:pos="8640"/>
              </w:tabs>
              <w:rPr>
                <w:rFonts w:ascii="Calibri" w:hAnsi="Calibri"/>
              </w:rPr>
            </w:pPr>
            <w:r w:rsidRPr="00464996">
              <w:rPr>
                <w:rFonts w:ascii="Calibri" w:hAnsi="Calibri" w:cs="ArialMT"/>
              </w:rPr>
              <w:t xml:space="preserve">The installer shall ensure that a copy of the </w:t>
            </w:r>
            <w:r w:rsidR="00CD23D5">
              <w:rPr>
                <w:rFonts w:ascii="Calibri" w:hAnsi="Calibri" w:cs="ArialMT"/>
              </w:rPr>
              <w:t>FID</w:t>
            </w:r>
            <w:r w:rsidRPr="00464996">
              <w:rPr>
                <w:rFonts w:ascii="Calibri" w:hAnsi="Calibri" w:cs="ArialMT"/>
              </w:rPr>
              <w:t xml:space="preserve"> manufacturer's user instructions documentation has been made available to the building owner.</w:t>
            </w:r>
          </w:p>
        </w:tc>
      </w:tr>
      <w:tr w:rsidR="00644E38" w:rsidRPr="00464996" w14:paraId="308B2821" w14:textId="77777777" w:rsidTr="00483618">
        <w:trPr>
          <w:trHeight w:val="206"/>
        </w:trPr>
        <w:tc>
          <w:tcPr>
            <w:tcW w:w="5000" w:type="pct"/>
            <w:gridSpan w:val="2"/>
          </w:tcPr>
          <w:p w14:paraId="308B2820" w14:textId="77777777" w:rsidR="00644E38" w:rsidRPr="00464996" w:rsidRDefault="00644E38" w:rsidP="0048361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822" w14:textId="77777777" w:rsidR="0050295C" w:rsidRPr="00464996" w:rsidRDefault="0050295C" w:rsidP="000671D9">
      <w:pPr>
        <w:pStyle w:val="Header"/>
        <w:tabs>
          <w:tab w:val="clear" w:pos="4320"/>
          <w:tab w:val="clear" w:pos="8640"/>
          <w:tab w:val="left" w:pos="360"/>
        </w:tabs>
        <w:rPr>
          <w:rFonts w:ascii="Calibri" w:hAnsi="Calibri"/>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50295C" w:rsidRPr="00464996" w14:paraId="308B2824" w14:textId="77777777" w:rsidTr="002B7DA5">
        <w:trPr>
          <w:trHeight w:val="323"/>
        </w:trPr>
        <w:tc>
          <w:tcPr>
            <w:tcW w:w="10950" w:type="dxa"/>
            <w:gridSpan w:val="4"/>
            <w:vAlign w:val="center"/>
          </w:tcPr>
          <w:p w14:paraId="308B282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Calibri" w:hAnsi="Calibri" w:cs="Arial"/>
                <w:b/>
                <w:caps/>
                <w:sz w:val="18"/>
                <w:szCs w:val="18"/>
              </w:rPr>
              <w:t>Documentation Author's Declaration Statement</w:t>
            </w:r>
          </w:p>
        </w:tc>
      </w:tr>
      <w:tr w:rsidR="0050295C" w:rsidRPr="00464996" w14:paraId="308B2826" w14:textId="77777777" w:rsidTr="00D60A07">
        <w:trPr>
          <w:trHeight w:val="206"/>
        </w:trPr>
        <w:tc>
          <w:tcPr>
            <w:tcW w:w="10950" w:type="dxa"/>
            <w:gridSpan w:val="4"/>
            <w:vAlign w:val="center"/>
          </w:tcPr>
          <w:p w14:paraId="308B2825" w14:textId="77777777" w:rsidR="0050295C" w:rsidRPr="00464996" w:rsidRDefault="0050295C" w:rsidP="002B7DA5">
            <w:pPr>
              <w:keepNext/>
              <w:numPr>
                <w:ilvl w:val="0"/>
                <w:numId w:val="29"/>
              </w:numPr>
              <w:ind w:left="360"/>
              <w:rPr>
                <w:rFonts w:ascii="Calibri" w:hAnsi="Calibri"/>
                <w:sz w:val="18"/>
                <w:szCs w:val="18"/>
              </w:rPr>
            </w:pPr>
            <w:r w:rsidRPr="00464996">
              <w:rPr>
                <w:rFonts w:ascii="Calibri" w:hAnsi="Calibri"/>
                <w:sz w:val="18"/>
                <w:szCs w:val="18"/>
              </w:rPr>
              <w:t>I certify that this Certificate of Installation documentation is accurate and complete.</w:t>
            </w:r>
          </w:p>
        </w:tc>
      </w:tr>
      <w:tr w:rsidR="0050295C" w:rsidRPr="00464996" w14:paraId="308B2829" w14:textId="77777777" w:rsidTr="00D60A07">
        <w:trPr>
          <w:trHeight w:val="360"/>
        </w:trPr>
        <w:tc>
          <w:tcPr>
            <w:tcW w:w="5577" w:type="dxa"/>
            <w:gridSpan w:val="2"/>
          </w:tcPr>
          <w:p w14:paraId="308B2827"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Name:</w:t>
            </w:r>
          </w:p>
        </w:tc>
        <w:tc>
          <w:tcPr>
            <w:tcW w:w="5373" w:type="dxa"/>
            <w:gridSpan w:val="2"/>
          </w:tcPr>
          <w:p w14:paraId="308B2828"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Signature:</w:t>
            </w:r>
          </w:p>
        </w:tc>
      </w:tr>
      <w:tr w:rsidR="0050295C" w:rsidRPr="00464996" w14:paraId="308B282C" w14:textId="77777777" w:rsidTr="00D60A07">
        <w:trPr>
          <w:trHeight w:val="360"/>
        </w:trPr>
        <w:tc>
          <w:tcPr>
            <w:tcW w:w="5577" w:type="dxa"/>
            <w:gridSpan w:val="2"/>
          </w:tcPr>
          <w:p w14:paraId="308B282A"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Company Name:</w:t>
            </w:r>
          </w:p>
        </w:tc>
        <w:tc>
          <w:tcPr>
            <w:tcW w:w="5373" w:type="dxa"/>
            <w:gridSpan w:val="2"/>
          </w:tcPr>
          <w:p w14:paraId="308B282B" w14:textId="77777777" w:rsidR="0050295C" w:rsidRPr="00464996" w:rsidRDefault="0050295C" w:rsidP="003D7BB4">
            <w:pPr>
              <w:keepNext/>
              <w:rPr>
                <w:rFonts w:ascii="Calibri" w:hAnsi="Calibri"/>
                <w:sz w:val="14"/>
                <w:szCs w:val="14"/>
              </w:rPr>
            </w:pPr>
            <w:r w:rsidRPr="00464996">
              <w:rPr>
                <w:rFonts w:ascii="Calibri" w:hAnsi="Calibri"/>
                <w:sz w:val="14"/>
                <w:szCs w:val="14"/>
              </w:rPr>
              <w:t>Date Signed:</w:t>
            </w:r>
          </w:p>
        </w:tc>
      </w:tr>
      <w:tr w:rsidR="0050295C" w:rsidRPr="00464996" w14:paraId="308B282F" w14:textId="77777777" w:rsidTr="00D60A07">
        <w:trPr>
          <w:trHeight w:val="360"/>
        </w:trPr>
        <w:tc>
          <w:tcPr>
            <w:tcW w:w="5577" w:type="dxa"/>
            <w:gridSpan w:val="2"/>
          </w:tcPr>
          <w:p w14:paraId="308B282D" w14:textId="77777777" w:rsidR="0050295C" w:rsidRPr="00464996" w:rsidRDefault="0050295C" w:rsidP="003D7BB4">
            <w:pPr>
              <w:keepNext/>
              <w:rPr>
                <w:rFonts w:ascii="Calibri" w:hAnsi="Calibri"/>
                <w:sz w:val="14"/>
                <w:szCs w:val="14"/>
              </w:rPr>
            </w:pPr>
            <w:r w:rsidRPr="00464996">
              <w:rPr>
                <w:rFonts w:ascii="Calibri" w:hAnsi="Calibri"/>
                <w:sz w:val="14"/>
                <w:szCs w:val="14"/>
              </w:rPr>
              <w:t>Address:</w:t>
            </w:r>
          </w:p>
        </w:tc>
        <w:tc>
          <w:tcPr>
            <w:tcW w:w="5373" w:type="dxa"/>
            <w:gridSpan w:val="2"/>
          </w:tcPr>
          <w:p w14:paraId="308B282E" w14:textId="0B15AE35" w:rsidR="0050295C" w:rsidRPr="00464996" w:rsidRDefault="0050295C" w:rsidP="003D7BB4">
            <w:pPr>
              <w:keepNext/>
              <w:rPr>
                <w:rFonts w:ascii="Calibri" w:hAnsi="Calibri"/>
                <w:sz w:val="14"/>
                <w:szCs w:val="14"/>
              </w:rPr>
            </w:pPr>
            <w:r w:rsidRPr="00464996">
              <w:rPr>
                <w:rFonts w:ascii="Calibri" w:hAnsi="Calibri"/>
                <w:sz w:val="14"/>
                <w:szCs w:val="14"/>
              </w:rPr>
              <w:t>CEA/HERS Certification Identification (</w:t>
            </w:r>
            <w:r w:rsidR="00F96361">
              <w:rPr>
                <w:rFonts w:ascii="Calibri" w:hAnsi="Calibri"/>
                <w:sz w:val="14"/>
                <w:szCs w:val="14"/>
              </w:rPr>
              <w:t>i</w:t>
            </w:r>
            <w:r w:rsidRPr="00464996">
              <w:rPr>
                <w:rFonts w:ascii="Calibri" w:hAnsi="Calibri"/>
                <w:sz w:val="14"/>
                <w:szCs w:val="14"/>
              </w:rPr>
              <w:t>f applicable):</w:t>
            </w:r>
          </w:p>
        </w:tc>
      </w:tr>
      <w:tr w:rsidR="0050295C" w:rsidRPr="00464996" w14:paraId="308B2832" w14:textId="77777777" w:rsidTr="00D60A07">
        <w:trPr>
          <w:trHeight w:val="360"/>
        </w:trPr>
        <w:tc>
          <w:tcPr>
            <w:tcW w:w="5577" w:type="dxa"/>
            <w:gridSpan w:val="2"/>
          </w:tcPr>
          <w:p w14:paraId="308B2830" w14:textId="77777777" w:rsidR="0050295C" w:rsidRPr="00464996" w:rsidRDefault="0050295C" w:rsidP="003D7BB4">
            <w:pPr>
              <w:keepNext/>
              <w:rPr>
                <w:rFonts w:ascii="Calibri" w:hAnsi="Calibri"/>
                <w:sz w:val="14"/>
                <w:szCs w:val="14"/>
              </w:rPr>
            </w:pPr>
            <w:r w:rsidRPr="00464996">
              <w:rPr>
                <w:rFonts w:ascii="Calibri" w:hAnsi="Calibri"/>
                <w:sz w:val="14"/>
                <w:szCs w:val="14"/>
              </w:rPr>
              <w:t>City/State/Zip:</w:t>
            </w:r>
          </w:p>
        </w:tc>
        <w:tc>
          <w:tcPr>
            <w:tcW w:w="5373" w:type="dxa"/>
            <w:gridSpan w:val="2"/>
          </w:tcPr>
          <w:p w14:paraId="308B2831" w14:textId="77777777" w:rsidR="0050295C" w:rsidRPr="00464996" w:rsidRDefault="0050295C" w:rsidP="003D7BB4">
            <w:pPr>
              <w:keepNext/>
              <w:rPr>
                <w:rFonts w:ascii="Calibri" w:hAnsi="Calibri"/>
                <w:sz w:val="14"/>
                <w:szCs w:val="14"/>
              </w:rPr>
            </w:pPr>
            <w:r w:rsidRPr="00464996">
              <w:rPr>
                <w:rFonts w:ascii="Calibri" w:hAnsi="Calibri"/>
                <w:sz w:val="14"/>
                <w:szCs w:val="14"/>
              </w:rPr>
              <w:t>Phone:</w:t>
            </w:r>
          </w:p>
        </w:tc>
      </w:tr>
      <w:tr w:rsidR="0050295C" w:rsidRPr="00464996" w14:paraId="308B2834" w14:textId="77777777" w:rsidTr="00D60A07">
        <w:tblPrEx>
          <w:tblCellMar>
            <w:left w:w="115" w:type="dxa"/>
            <w:right w:w="115" w:type="dxa"/>
          </w:tblCellMar>
        </w:tblPrEx>
        <w:trPr>
          <w:trHeight w:val="296"/>
        </w:trPr>
        <w:tc>
          <w:tcPr>
            <w:tcW w:w="10950" w:type="dxa"/>
            <w:gridSpan w:val="4"/>
            <w:vAlign w:val="center"/>
          </w:tcPr>
          <w:p w14:paraId="308B283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464996">
              <w:rPr>
                <w:rFonts w:ascii="Calibri" w:hAnsi="Calibri" w:cs="Arial"/>
                <w:b/>
                <w:caps/>
                <w:sz w:val="18"/>
                <w:szCs w:val="18"/>
              </w:rPr>
              <w:t xml:space="preserve">Responsible Person's Declaration statement  </w:t>
            </w:r>
          </w:p>
        </w:tc>
      </w:tr>
      <w:tr w:rsidR="0050295C" w:rsidRPr="00464996" w14:paraId="308B283C" w14:textId="77777777" w:rsidTr="00D60A07">
        <w:tblPrEx>
          <w:tblCellMar>
            <w:left w:w="115" w:type="dxa"/>
            <w:right w:w="115" w:type="dxa"/>
          </w:tblCellMar>
        </w:tblPrEx>
        <w:trPr>
          <w:trHeight w:val="504"/>
        </w:trPr>
        <w:tc>
          <w:tcPr>
            <w:tcW w:w="10950" w:type="dxa"/>
            <w:gridSpan w:val="4"/>
          </w:tcPr>
          <w:p w14:paraId="308B2835" w14:textId="77777777" w:rsidR="0050295C" w:rsidRPr="00C95258" w:rsidRDefault="0050295C"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0D16B575" w14:textId="3F4208A3"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3B3BFFFA" w14:textId="1C83B711"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07D7F5B0" w14:textId="77777777" w:rsidR="004505D9" w:rsidRPr="00C95258" w:rsidRDefault="004505D9" w:rsidP="00C95258">
            <w:pPr>
              <w:keepNext/>
              <w:numPr>
                <w:ilvl w:val="0"/>
                <w:numId w:val="34"/>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02F90894" w14:textId="77777777" w:rsidR="004505D9" w:rsidRPr="00C95258" w:rsidRDefault="004505D9" w:rsidP="00C95258">
            <w:pPr>
              <w:pStyle w:val="ListParagraph"/>
              <w:keepNext/>
              <w:numPr>
                <w:ilvl w:val="0"/>
                <w:numId w:val="34"/>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83B" w14:textId="44A46390" w:rsidR="0050295C" w:rsidRPr="00464996" w:rsidRDefault="004505D9" w:rsidP="00C95258">
            <w:pPr>
              <w:pStyle w:val="ListParagraph"/>
              <w:numPr>
                <w:ilvl w:val="0"/>
                <w:numId w:val="34"/>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0295C" w:rsidRPr="00464996" w14:paraId="308B283F" w14:textId="77777777" w:rsidTr="00D60A07">
        <w:tblPrEx>
          <w:tblCellMar>
            <w:left w:w="108" w:type="dxa"/>
            <w:right w:w="108" w:type="dxa"/>
          </w:tblCellMar>
        </w:tblPrEx>
        <w:trPr>
          <w:trHeight w:val="360"/>
        </w:trPr>
        <w:tc>
          <w:tcPr>
            <w:tcW w:w="5307" w:type="dxa"/>
          </w:tcPr>
          <w:p w14:paraId="308B283D"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Name:</w:t>
            </w:r>
          </w:p>
        </w:tc>
        <w:tc>
          <w:tcPr>
            <w:tcW w:w="5643" w:type="dxa"/>
            <w:gridSpan w:val="3"/>
          </w:tcPr>
          <w:p w14:paraId="308B283E"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Signature:</w:t>
            </w:r>
          </w:p>
        </w:tc>
      </w:tr>
      <w:tr w:rsidR="0050295C" w:rsidRPr="00464996" w14:paraId="308B2842" w14:textId="77777777" w:rsidTr="00D60A07">
        <w:tblPrEx>
          <w:tblCellMar>
            <w:left w:w="108" w:type="dxa"/>
            <w:right w:w="108" w:type="dxa"/>
          </w:tblCellMar>
        </w:tblPrEx>
        <w:trPr>
          <w:trHeight w:val="360"/>
        </w:trPr>
        <w:tc>
          <w:tcPr>
            <w:tcW w:w="5307" w:type="dxa"/>
          </w:tcPr>
          <w:p w14:paraId="308B2840" w14:textId="266EE10D"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Company Name: (Installing Subcontractor or General Contractor or Builder/Owner)</w:t>
            </w:r>
          </w:p>
        </w:tc>
        <w:tc>
          <w:tcPr>
            <w:tcW w:w="5643" w:type="dxa"/>
            <w:gridSpan w:val="3"/>
          </w:tcPr>
          <w:p w14:paraId="308B2841"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Position With Company (Title):</w:t>
            </w:r>
          </w:p>
        </w:tc>
      </w:tr>
      <w:tr w:rsidR="0050295C" w:rsidRPr="00464996" w14:paraId="308B2845" w14:textId="77777777" w:rsidTr="00D60A07">
        <w:tblPrEx>
          <w:tblCellMar>
            <w:left w:w="108" w:type="dxa"/>
            <w:right w:w="108" w:type="dxa"/>
          </w:tblCellMar>
        </w:tblPrEx>
        <w:trPr>
          <w:trHeight w:val="360"/>
        </w:trPr>
        <w:tc>
          <w:tcPr>
            <w:tcW w:w="5307" w:type="dxa"/>
          </w:tcPr>
          <w:p w14:paraId="308B2843"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Address:</w:t>
            </w:r>
          </w:p>
        </w:tc>
        <w:tc>
          <w:tcPr>
            <w:tcW w:w="5643" w:type="dxa"/>
            <w:gridSpan w:val="3"/>
          </w:tcPr>
          <w:p w14:paraId="308B2844"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CSLB License:</w:t>
            </w:r>
          </w:p>
        </w:tc>
      </w:tr>
      <w:tr w:rsidR="0050295C" w:rsidRPr="00464996" w14:paraId="308B2849" w14:textId="77777777" w:rsidTr="00D60A07">
        <w:tblPrEx>
          <w:tblCellMar>
            <w:left w:w="108" w:type="dxa"/>
            <w:right w:w="108" w:type="dxa"/>
          </w:tblCellMar>
        </w:tblPrEx>
        <w:trPr>
          <w:trHeight w:val="360"/>
        </w:trPr>
        <w:tc>
          <w:tcPr>
            <w:tcW w:w="5307" w:type="dxa"/>
          </w:tcPr>
          <w:p w14:paraId="308B2846"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City/State/Zip:</w:t>
            </w:r>
          </w:p>
        </w:tc>
        <w:tc>
          <w:tcPr>
            <w:tcW w:w="2821" w:type="dxa"/>
            <w:gridSpan w:val="2"/>
          </w:tcPr>
          <w:p w14:paraId="308B2847" w14:textId="6ACD1491"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Phone</w:t>
            </w:r>
            <w:r w:rsidR="00F96361">
              <w:rPr>
                <w:rFonts w:ascii="Calibri" w:hAnsi="Calibri"/>
                <w:sz w:val="14"/>
                <w:szCs w:val="14"/>
              </w:rPr>
              <w:t>:</w:t>
            </w:r>
          </w:p>
        </w:tc>
        <w:tc>
          <w:tcPr>
            <w:tcW w:w="2822" w:type="dxa"/>
          </w:tcPr>
          <w:p w14:paraId="308B2848"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Date Signed:</w:t>
            </w:r>
          </w:p>
        </w:tc>
      </w:tr>
      <w:tr w:rsidR="0050295C" w:rsidRPr="003D7BB4" w14:paraId="308B284C" w14:textId="77777777" w:rsidTr="00D60A07">
        <w:tblPrEx>
          <w:tblCellMar>
            <w:left w:w="108" w:type="dxa"/>
            <w:right w:w="108" w:type="dxa"/>
          </w:tblCellMar>
        </w:tblPrEx>
        <w:trPr>
          <w:trHeight w:val="360"/>
        </w:trPr>
        <w:tc>
          <w:tcPr>
            <w:tcW w:w="5307" w:type="dxa"/>
          </w:tcPr>
          <w:p w14:paraId="308B284A"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Third Party Quality Control Program (TPQCP) Status:</w:t>
            </w:r>
          </w:p>
        </w:tc>
        <w:tc>
          <w:tcPr>
            <w:tcW w:w="5643" w:type="dxa"/>
            <w:gridSpan w:val="3"/>
          </w:tcPr>
          <w:p w14:paraId="308B284B" w14:textId="77777777" w:rsidR="0050295C" w:rsidRPr="003D7BB4"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Name of TPQCP (if applicable):</w:t>
            </w:r>
            <w:r w:rsidRPr="003D7BB4">
              <w:rPr>
                <w:rFonts w:ascii="Calibri" w:hAnsi="Calibri"/>
                <w:sz w:val="14"/>
                <w:szCs w:val="14"/>
              </w:rPr>
              <w:t xml:space="preserve"> </w:t>
            </w:r>
          </w:p>
        </w:tc>
      </w:tr>
    </w:tbl>
    <w:p w14:paraId="308B284D" w14:textId="77777777" w:rsidR="0050295C" w:rsidRDefault="0050295C" w:rsidP="000671D9">
      <w:pPr>
        <w:pStyle w:val="Header"/>
        <w:tabs>
          <w:tab w:val="clear" w:pos="4320"/>
          <w:tab w:val="clear" w:pos="8640"/>
          <w:tab w:val="left" w:pos="360"/>
        </w:tabs>
        <w:rPr>
          <w:rFonts w:ascii="Calibri" w:hAnsi="Calibri"/>
        </w:rPr>
      </w:pPr>
    </w:p>
    <w:sectPr w:rsidR="0050295C" w:rsidSect="00B03208">
      <w:headerReference w:type="even" r:id="rId18"/>
      <w:head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7F367" w14:textId="77777777" w:rsidR="007C4153" w:rsidRDefault="007C4153">
      <w:r>
        <w:separator/>
      </w:r>
    </w:p>
  </w:endnote>
  <w:endnote w:type="continuationSeparator" w:id="0">
    <w:p w14:paraId="772944DF" w14:textId="77777777" w:rsidR="007C4153" w:rsidRDefault="007C4153">
      <w:r>
        <w:continuationSeparator/>
      </w:r>
    </w:p>
  </w:endnote>
  <w:endnote w:type="continuationNotice" w:id="1">
    <w:p w14:paraId="1DA87E2F" w14:textId="77777777" w:rsidR="007C4153" w:rsidRDefault="007C41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C3AAF" w14:textId="77777777" w:rsidR="007C4153" w:rsidRDefault="007C4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7" w14:textId="77777777" w:rsidR="007C4153" w:rsidRPr="00BD0A01" w:rsidRDefault="007C4153" w:rsidP="00273E28">
    <w:pPr>
      <w:pStyle w:val="Footer"/>
    </w:pPr>
    <w:r w:rsidRPr="00BD0A01">
      <w:t xml:space="preserve">Registration Number:                                                           Registration Date/Time:                                           HERS Provider:                       </w:t>
    </w:r>
  </w:p>
  <w:p w14:paraId="308B2868" w14:textId="76C2B451" w:rsidR="007C4153" w:rsidRPr="00BD0A01" w:rsidRDefault="007C4153">
    <w:pPr>
      <w:pStyle w:val="Footer"/>
    </w:pPr>
    <w:r w:rsidRPr="00BD0A01">
      <w:t>CA Building Energy Efficiency Standards - 201</w:t>
    </w:r>
    <w:r>
      <w:t>9</w:t>
    </w:r>
    <w:r w:rsidRPr="00BD0A01">
      <w:t xml:space="preserve"> Residential Compliance</w:t>
    </w:r>
    <w:r w:rsidRPr="00BD0A01">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D2E7E" w14:textId="77777777" w:rsidR="007C4153" w:rsidRDefault="007C41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2" w14:textId="79C8AB63" w:rsidR="007C4153" w:rsidRPr="001F6926" w:rsidRDefault="007C4153" w:rsidP="00273E28">
    <w:pPr>
      <w:pStyle w:val="Footer"/>
    </w:pPr>
    <w:r w:rsidRPr="001F6926">
      <w:t>CA Building Energy Efficiency Standards - 201</w:t>
    </w:r>
    <w:r>
      <w:t>6</w:t>
    </w:r>
    <w:r w:rsidRPr="001F6926">
      <w:t xml:space="preserve"> Residential Compliance</w:t>
    </w:r>
    <w:r w:rsidRPr="001F6926">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C287C" w14:textId="77777777" w:rsidR="007C4153" w:rsidRDefault="007C4153">
      <w:r>
        <w:separator/>
      </w:r>
    </w:p>
  </w:footnote>
  <w:footnote w:type="continuationSeparator" w:id="0">
    <w:p w14:paraId="16BC373E" w14:textId="77777777" w:rsidR="007C4153" w:rsidRDefault="007C4153">
      <w:r>
        <w:continuationSeparator/>
      </w:r>
    </w:p>
  </w:footnote>
  <w:footnote w:type="continuationNotice" w:id="1">
    <w:p w14:paraId="1061E12C" w14:textId="77777777" w:rsidR="007C4153" w:rsidRDefault="007C41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4" w14:textId="77777777" w:rsidR="007C4153" w:rsidRDefault="00E008AC">
    <w:pPr>
      <w:pStyle w:val="Header"/>
    </w:pPr>
    <w:r>
      <w:rPr>
        <w:noProof/>
      </w:rPr>
      <w:pict w14:anchorId="308B2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5" w14:textId="0E457478" w:rsidR="007C4153" w:rsidRPr="00464996" w:rsidRDefault="007C4153" w:rsidP="004315A7">
    <w:pPr>
      <w:suppressAutoHyphens/>
      <w:ind w:left="-90"/>
      <w:rPr>
        <w:rFonts w:ascii="Arial" w:hAnsi="Arial" w:cs="Arial"/>
        <w:sz w:val="14"/>
        <w:szCs w:val="14"/>
      </w:rPr>
    </w:pPr>
    <w:r>
      <w:rPr>
        <w:noProof/>
      </w:rPr>
      <w:drawing>
        <wp:anchor distT="0" distB="0" distL="114300" distR="114300" simplePos="0" relativeHeight="251658752" behindDoc="0" locked="0" layoutInCell="1" allowOverlap="1" wp14:anchorId="0321231A" wp14:editId="659C8106">
          <wp:simplePos x="0" y="0"/>
          <wp:positionH relativeFrom="margin">
            <wp:posOffset>6525895</wp:posOffset>
          </wp:positionH>
          <wp:positionV relativeFrom="margin">
            <wp:posOffset>-1250950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Pr="00464996">
      <w:rPr>
        <w:rFonts w:ascii="Arial" w:hAnsi="Arial" w:cs="Arial"/>
        <w:sz w:val="14"/>
        <w:szCs w:val="14"/>
      </w:rPr>
      <w:t>STATE OF CALIFORNIA</w:t>
    </w:r>
  </w:p>
  <w:p w14:paraId="308B2856" w14:textId="77777777" w:rsidR="007C4153" w:rsidRPr="00464996" w:rsidRDefault="007C4153" w:rsidP="004315A7">
    <w:pPr>
      <w:suppressAutoHyphens/>
      <w:ind w:left="-90"/>
      <w:rPr>
        <w:rFonts w:ascii="Arial" w:hAnsi="Arial" w:cs="Arial"/>
        <w:b/>
        <w:sz w:val="24"/>
        <w:szCs w:val="24"/>
      </w:rPr>
    </w:pPr>
    <w:r w:rsidRPr="00464996">
      <w:rPr>
        <w:rFonts w:ascii="Arial" w:hAnsi="Arial" w:cs="Arial"/>
        <w:b/>
        <w:sz w:val="24"/>
        <w:szCs w:val="24"/>
      </w:rPr>
      <w:t>REFRIGERANT CHARGE VERIFICATION</w:t>
    </w:r>
  </w:p>
  <w:p w14:paraId="308B2857" w14:textId="15C2BD4E" w:rsidR="007C4153" w:rsidRPr="00464996" w:rsidRDefault="007C4153" w:rsidP="004315A7">
    <w:pPr>
      <w:suppressAutoHyphens/>
      <w:ind w:left="-90"/>
      <w:rPr>
        <w:rFonts w:ascii="Arial" w:hAnsi="Arial" w:cs="Arial"/>
        <w:sz w:val="14"/>
        <w:szCs w:val="14"/>
      </w:rPr>
    </w:pPr>
    <w:r w:rsidRPr="00464996">
      <w:rPr>
        <w:rFonts w:ascii="Arial" w:hAnsi="Arial" w:cs="Arial"/>
        <w:sz w:val="14"/>
        <w:szCs w:val="14"/>
      </w:rPr>
      <w:t>CEC-CF2R-MCH-25</w:t>
    </w:r>
    <w:r>
      <w:rPr>
        <w:rFonts w:ascii="Arial" w:hAnsi="Arial" w:cs="Arial"/>
        <w:sz w:val="14"/>
        <w:szCs w:val="14"/>
      </w:rPr>
      <w:t>c</w:t>
    </w:r>
    <w:r w:rsidRPr="00464996">
      <w:rPr>
        <w:rFonts w:ascii="Arial" w:hAnsi="Arial" w:cs="Arial"/>
        <w:sz w:val="14"/>
        <w:szCs w:val="14"/>
      </w:rPr>
      <w:t xml:space="preserve">-H (Revised </w:t>
    </w:r>
    <w:r>
      <w:rPr>
        <w:rFonts w:ascii="Arial" w:hAnsi="Arial" w:cs="Arial"/>
        <w:sz w:val="14"/>
        <w:szCs w:val="14"/>
      </w:rPr>
      <w:t>01/19</w:t>
    </w:r>
    <w:r w:rsidRPr="00464996">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7C4153" w:rsidRPr="00F85124" w14:paraId="308B285A" w14:textId="77777777" w:rsidTr="004315A7">
      <w:trPr>
        <w:cantSplit/>
        <w:trHeight w:val="288"/>
      </w:trPr>
      <w:tc>
        <w:tcPr>
          <w:tcW w:w="3749" w:type="pct"/>
          <w:gridSpan w:val="2"/>
          <w:tcBorders>
            <w:right w:val="nil"/>
          </w:tcBorders>
          <w:vAlign w:val="center"/>
        </w:tcPr>
        <w:p w14:paraId="308B2858" w14:textId="77777777" w:rsidR="007C4153" w:rsidRPr="00962907" w:rsidRDefault="007C4153" w:rsidP="00BC72AF">
          <w:pPr>
            <w:pStyle w:val="Heading1"/>
            <w:rPr>
              <w:rFonts w:ascii="Calibri" w:hAnsi="Calibri"/>
              <w:b w:val="0"/>
              <w:bCs/>
              <w:sz w:val="20"/>
            </w:rPr>
          </w:pPr>
          <w:r w:rsidRPr="00962907">
            <w:rPr>
              <w:rFonts w:ascii="Calibri" w:hAnsi="Calibri"/>
              <w:b w:val="0"/>
              <w:bCs/>
              <w:sz w:val="20"/>
            </w:rPr>
            <w:t>CERTIFICATE OF INSTALLATION</w:t>
          </w:r>
        </w:p>
      </w:tc>
      <w:tc>
        <w:tcPr>
          <w:tcW w:w="1251" w:type="pct"/>
          <w:tcBorders>
            <w:left w:val="nil"/>
          </w:tcBorders>
          <w:tcMar>
            <w:left w:w="115" w:type="dxa"/>
            <w:right w:w="115" w:type="dxa"/>
          </w:tcMar>
          <w:vAlign w:val="center"/>
        </w:tcPr>
        <w:p w14:paraId="308B2859" w14:textId="77777777" w:rsidR="007C4153" w:rsidRPr="00962907" w:rsidRDefault="007C415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7C4153" w:rsidRPr="00F85124" w14:paraId="308B285D" w14:textId="77777777" w:rsidTr="004315A7">
      <w:trPr>
        <w:cantSplit/>
        <w:trHeight w:val="288"/>
      </w:trPr>
      <w:tc>
        <w:tcPr>
          <w:tcW w:w="2353" w:type="pct"/>
          <w:tcBorders>
            <w:right w:val="nil"/>
          </w:tcBorders>
        </w:tcPr>
        <w:p w14:paraId="308B285B" w14:textId="77777777" w:rsidR="007C4153" w:rsidRPr="00962907" w:rsidRDefault="007C4153" w:rsidP="00BC72AF">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308B285C" w14:textId="5E7F5BC3" w:rsidR="007C4153" w:rsidRPr="00962907" w:rsidRDefault="007C415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E008AC">
            <w:rPr>
              <w:rFonts w:ascii="Calibri" w:hAnsi="Calibri"/>
              <w:bCs/>
              <w:noProof/>
            </w:rPr>
            <w:t>2</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08AC">
            <w:rPr>
              <w:rFonts w:ascii="Calibri" w:hAnsi="Calibri"/>
              <w:bCs/>
              <w:noProof/>
            </w:rPr>
            <w:t>5</w:t>
          </w:r>
          <w:r>
            <w:rPr>
              <w:rFonts w:ascii="Calibri" w:hAnsi="Calibri"/>
              <w:bCs/>
              <w:noProof/>
            </w:rPr>
            <w:fldChar w:fldCharType="end"/>
          </w:r>
          <w:r w:rsidRPr="00962907">
            <w:rPr>
              <w:rFonts w:ascii="Calibri" w:hAnsi="Calibri"/>
              <w:bCs/>
            </w:rPr>
            <w:t>)</w:t>
          </w:r>
        </w:p>
      </w:tc>
    </w:tr>
    <w:tr w:rsidR="007C4153" w:rsidRPr="00F85124" w14:paraId="308B2861" w14:textId="77777777" w:rsidTr="004315A7">
      <w:trPr>
        <w:cantSplit/>
        <w:trHeight w:val="288"/>
      </w:trPr>
      <w:tc>
        <w:tcPr>
          <w:tcW w:w="0" w:type="auto"/>
        </w:tcPr>
        <w:p w14:paraId="308B285E" w14:textId="77777777" w:rsidR="007C4153" w:rsidRPr="00962907" w:rsidRDefault="007C4153" w:rsidP="00BC72AF">
          <w:pPr>
            <w:rPr>
              <w:rFonts w:ascii="Calibri" w:hAnsi="Calibri"/>
              <w:sz w:val="12"/>
              <w:szCs w:val="12"/>
            </w:rPr>
          </w:pPr>
          <w:r w:rsidRPr="00962907">
            <w:rPr>
              <w:rFonts w:ascii="Calibri" w:hAnsi="Calibri"/>
              <w:sz w:val="12"/>
              <w:szCs w:val="12"/>
            </w:rPr>
            <w:t>Project Name:</w:t>
          </w:r>
        </w:p>
      </w:tc>
      <w:tc>
        <w:tcPr>
          <w:tcW w:w="1404" w:type="pct"/>
        </w:tcPr>
        <w:p w14:paraId="308B285F" w14:textId="77777777" w:rsidR="007C4153" w:rsidRPr="00962907" w:rsidRDefault="007C4153" w:rsidP="00BC72AF">
          <w:pPr>
            <w:rPr>
              <w:rFonts w:ascii="Calibri" w:hAnsi="Calibri"/>
              <w:sz w:val="12"/>
              <w:szCs w:val="12"/>
            </w:rPr>
          </w:pPr>
          <w:r w:rsidRPr="00962907">
            <w:rPr>
              <w:rFonts w:ascii="Calibri" w:hAnsi="Calibri"/>
              <w:sz w:val="12"/>
              <w:szCs w:val="12"/>
            </w:rPr>
            <w:t>Enforcement Agency:</w:t>
          </w:r>
        </w:p>
      </w:tc>
      <w:tc>
        <w:tcPr>
          <w:tcW w:w="1251" w:type="pct"/>
        </w:tcPr>
        <w:p w14:paraId="308B2860" w14:textId="77777777" w:rsidR="007C4153" w:rsidRPr="00962907" w:rsidRDefault="007C4153" w:rsidP="00BC72AF">
          <w:pPr>
            <w:rPr>
              <w:rFonts w:ascii="Calibri" w:hAnsi="Calibri"/>
              <w:sz w:val="12"/>
              <w:szCs w:val="12"/>
            </w:rPr>
          </w:pPr>
          <w:r w:rsidRPr="00962907">
            <w:rPr>
              <w:rFonts w:ascii="Calibri" w:hAnsi="Calibri"/>
              <w:sz w:val="12"/>
              <w:szCs w:val="12"/>
            </w:rPr>
            <w:t>Permit Number:</w:t>
          </w:r>
        </w:p>
      </w:tc>
    </w:tr>
    <w:tr w:rsidR="007C4153" w:rsidRPr="00F85124" w14:paraId="308B2865" w14:textId="77777777" w:rsidTr="004315A7">
      <w:trPr>
        <w:cantSplit/>
        <w:trHeight w:val="288"/>
      </w:trPr>
      <w:tc>
        <w:tcPr>
          <w:tcW w:w="0" w:type="auto"/>
        </w:tcPr>
        <w:p w14:paraId="308B2862" w14:textId="77777777" w:rsidR="007C4153" w:rsidRPr="00962907" w:rsidRDefault="007C4153" w:rsidP="00BC72AF">
          <w:pPr>
            <w:rPr>
              <w:rFonts w:ascii="Calibri" w:hAnsi="Calibri"/>
              <w:sz w:val="12"/>
              <w:szCs w:val="12"/>
              <w:vertAlign w:val="superscript"/>
            </w:rPr>
          </w:pPr>
          <w:r w:rsidRPr="00962907">
            <w:rPr>
              <w:rFonts w:ascii="Calibri" w:hAnsi="Calibri"/>
              <w:sz w:val="12"/>
              <w:szCs w:val="12"/>
            </w:rPr>
            <w:t>Dwelling Address:</w:t>
          </w:r>
        </w:p>
      </w:tc>
      <w:tc>
        <w:tcPr>
          <w:tcW w:w="1404" w:type="pct"/>
        </w:tcPr>
        <w:p w14:paraId="308B2863" w14:textId="6752A7F5" w:rsidR="007C4153" w:rsidRPr="00962907" w:rsidRDefault="007C4153" w:rsidP="00BC72AF">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51" w:type="pct"/>
        </w:tcPr>
        <w:p w14:paraId="308B2864" w14:textId="69024847" w:rsidR="007C4153" w:rsidRPr="00962907" w:rsidRDefault="007C4153" w:rsidP="00BC72AF">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308B2866" w14:textId="1991D552" w:rsidR="007C4153" w:rsidRDefault="00E008AC" w:rsidP="00BA34B9">
    <w:pPr>
      <w:pStyle w:val="Header"/>
    </w:pPr>
    <w:r>
      <w:rPr>
        <w:rFonts w:ascii="Arial" w:hAnsi="Arial" w:cs="Arial"/>
        <w:noProof/>
        <w:sz w:val="14"/>
        <w:szCs w:val="14"/>
      </w:rPr>
      <w:pict w14:anchorId="308B2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6" o:spid="_x0000_s2052" type="#_x0000_t75" style="position:absolute;margin-left:-90.75pt;margin-top:40.7pt;width:10in;height:540pt;z-index:-251658238;mso-position-horizontal-relative:margin;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9" w14:textId="77777777" w:rsidR="007C4153" w:rsidRDefault="00E008AC">
    <w:pPr>
      <w:pStyle w:val="Header"/>
    </w:pPr>
    <w:r>
      <w:rPr>
        <w:noProof/>
      </w:rPr>
      <w:pict w14:anchorId="308B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A" w14:textId="77777777" w:rsidR="007C4153" w:rsidRDefault="00E008AC">
    <w:pPr>
      <w:pStyle w:val="Header"/>
    </w:pPr>
    <w:r>
      <w:rPr>
        <w:noProof/>
      </w:rPr>
      <w:pict w14:anchorId="308B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7C4153" w:rsidRPr="00F85124" w14:paraId="308B286D" w14:textId="77777777" w:rsidTr="00287794">
      <w:trPr>
        <w:cantSplit/>
        <w:trHeight w:val="288"/>
      </w:trPr>
      <w:tc>
        <w:tcPr>
          <w:tcW w:w="4016" w:type="pct"/>
          <w:gridSpan w:val="2"/>
          <w:tcBorders>
            <w:right w:val="nil"/>
          </w:tcBorders>
          <w:vAlign w:val="center"/>
        </w:tcPr>
        <w:p w14:paraId="308B286B" w14:textId="5EDFF9CF" w:rsidR="007C4153" w:rsidRPr="00CC23E6" w:rsidRDefault="007C4153" w:rsidP="00BC72AF">
          <w:pPr>
            <w:pStyle w:val="Heading1"/>
            <w:rPr>
              <w:rFonts w:ascii="Calibri" w:hAnsi="Calibri"/>
              <w:b w:val="0"/>
              <w:bCs/>
              <w:sz w:val="20"/>
            </w:rPr>
          </w:pPr>
          <w:r w:rsidRPr="00CC23E6">
            <w:rPr>
              <w:rFonts w:ascii="Calibri" w:hAnsi="Calibri"/>
              <w:b w:val="0"/>
              <w:bCs/>
              <w:sz w:val="20"/>
            </w:rPr>
            <w:t xml:space="preserve">CERTIFICATE OF INSTALLATION </w:t>
          </w:r>
          <w:r>
            <w:rPr>
              <w:rFonts w:ascii="Calibri" w:hAnsi="Calibri"/>
              <w:b w:val="0"/>
              <w:sz w:val="20"/>
            </w:rPr>
            <w:t>-</w:t>
          </w:r>
          <w:r w:rsidRPr="00CC23E6">
            <w:rPr>
              <w:rFonts w:ascii="Calibri" w:hAnsi="Calibri"/>
              <w:b w:val="0"/>
              <w:sz w:val="20"/>
            </w:rPr>
            <w:t xml:space="preserve"> </w:t>
          </w:r>
          <w:r w:rsidRPr="00F9332C">
            <w:rPr>
              <w:rFonts w:ascii="Calibri" w:hAnsi="Calibri"/>
              <w:b w:val="0"/>
              <w:sz w:val="20"/>
            </w:rPr>
            <w:t>USER INSTRUCTIONS</w:t>
          </w:r>
        </w:p>
      </w:tc>
      <w:tc>
        <w:tcPr>
          <w:tcW w:w="984" w:type="pct"/>
          <w:tcBorders>
            <w:left w:val="nil"/>
          </w:tcBorders>
          <w:tcMar>
            <w:left w:w="115" w:type="dxa"/>
            <w:right w:w="115" w:type="dxa"/>
          </w:tcMar>
          <w:vAlign w:val="center"/>
        </w:tcPr>
        <w:p w14:paraId="308B286C" w14:textId="77777777" w:rsidR="007C4153" w:rsidRPr="00962907" w:rsidRDefault="007C415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7C4153" w:rsidRPr="00F85124" w14:paraId="308B2870" w14:textId="77777777" w:rsidTr="00BC72AF">
      <w:trPr>
        <w:cantSplit/>
        <w:trHeight w:val="288"/>
      </w:trPr>
      <w:tc>
        <w:tcPr>
          <w:tcW w:w="2500" w:type="pct"/>
          <w:tcBorders>
            <w:right w:val="nil"/>
          </w:tcBorders>
        </w:tcPr>
        <w:p w14:paraId="308B286E" w14:textId="77777777" w:rsidR="007C4153" w:rsidRPr="00962907" w:rsidRDefault="007C415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6F" w14:textId="1F64B465" w:rsidR="007C4153" w:rsidRPr="00962907" w:rsidRDefault="007C415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E008AC">
            <w:rPr>
              <w:rFonts w:ascii="Calibri" w:hAnsi="Calibri"/>
              <w:bCs/>
              <w:noProof/>
            </w:rPr>
            <w:t>4</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08AC">
            <w:rPr>
              <w:rFonts w:ascii="Calibri" w:hAnsi="Calibri"/>
              <w:bCs/>
              <w:noProof/>
            </w:rPr>
            <w:t>4</w:t>
          </w:r>
          <w:r>
            <w:rPr>
              <w:rFonts w:ascii="Calibri" w:hAnsi="Calibri"/>
              <w:bCs/>
              <w:noProof/>
            </w:rPr>
            <w:fldChar w:fldCharType="end"/>
          </w:r>
          <w:r w:rsidRPr="00962907">
            <w:rPr>
              <w:rFonts w:ascii="Calibri" w:hAnsi="Calibri"/>
              <w:bCs/>
            </w:rPr>
            <w:t>)</w:t>
          </w:r>
        </w:p>
      </w:tc>
    </w:tr>
  </w:tbl>
  <w:p w14:paraId="308B2871" w14:textId="517F6F03" w:rsidR="007C4153" w:rsidRDefault="00E008AC" w:rsidP="00BA34B9">
    <w:pPr>
      <w:pStyle w:val="Header"/>
    </w:pPr>
    <w:r>
      <w:rPr>
        <w:rFonts w:ascii="Calibri" w:hAnsi="Calibri"/>
        <w:b/>
        <w:bCs/>
        <w:noProof/>
      </w:rPr>
      <w:pict w14:anchorId="308B2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3" w14:textId="77777777" w:rsidR="007C4153" w:rsidRDefault="00E008AC">
    <w:pPr>
      <w:pStyle w:val="Header"/>
    </w:pPr>
    <w:r>
      <w:rPr>
        <w:noProof/>
      </w:rPr>
      <w:pict w14:anchorId="308B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4" w14:textId="77777777" w:rsidR="007C4153" w:rsidRDefault="00E008AC">
    <w:pPr>
      <w:pStyle w:val="Header"/>
    </w:pPr>
    <w:r>
      <w:rPr>
        <w:noProof/>
      </w:rPr>
      <w:pict w14:anchorId="308B2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7C4153" w:rsidRPr="00F85124" w14:paraId="308B2877" w14:textId="77777777" w:rsidTr="00287794">
      <w:trPr>
        <w:cantSplit/>
        <w:trHeight w:val="288"/>
      </w:trPr>
      <w:tc>
        <w:tcPr>
          <w:tcW w:w="4016" w:type="pct"/>
          <w:gridSpan w:val="2"/>
          <w:tcBorders>
            <w:right w:val="nil"/>
          </w:tcBorders>
          <w:vAlign w:val="center"/>
        </w:tcPr>
        <w:p w14:paraId="308B2875" w14:textId="0080FDB3" w:rsidR="007C4153" w:rsidRPr="00CC23E6" w:rsidRDefault="007C4153" w:rsidP="00BC72AF">
          <w:pPr>
            <w:pStyle w:val="Heading1"/>
            <w:rPr>
              <w:rFonts w:ascii="Calibri" w:hAnsi="Calibri"/>
              <w:b w:val="0"/>
              <w:bCs/>
              <w:sz w:val="20"/>
            </w:rPr>
          </w:pPr>
          <w:r w:rsidRPr="00CC23E6">
            <w:rPr>
              <w:rFonts w:ascii="Calibri" w:hAnsi="Calibri"/>
              <w:b w:val="0"/>
              <w:bCs/>
              <w:sz w:val="20"/>
            </w:rPr>
            <w:t xml:space="preserve">CERTIFICATE OF INSTALLATION </w:t>
          </w:r>
          <w:r>
            <w:rPr>
              <w:rFonts w:ascii="Calibri" w:hAnsi="Calibri"/>
              <w:b w:val="0"/>
              <w:sz w:val="20"/>
            </w:rPr>
            <w:t>-</w:t>
          </w:r>
          <w:r w:rsidRPr="00CC23E6">
            <w:rPr>
              <w:rFonts w:ascii="Calibri" w:hAnsi="Calibri"/>
              <w:b w:val="0"/>
              <w:sz w:val="20"/>
            </w:rPr>
            <w:t xml:space="preserve"> </w:t>
          </w:r>
          <w:r w:rsidRPr="000025C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308B2876" w14:textId="77777777" w:rsidR="007C4153" w:rsidRPr="00962907" w:rsidRDefault="007C415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7C4153" w:rsidRPr="00F85124" w14:paraId="308B287A" w14:textId="77777777" w:rsidTr="00BC72AF">
      <w:trPr>
        <w:cantSplit/>
        <w:trHeight w:val="288"/>
      </w:trPr>
      <w:tc>
        <w:tcPr>
          <w:tcW w:w="2500" w:type="pct"/>
          <w:tcBorders>
            <w:right w:val="nil"/>
          </w:tcBorders>
        </w:tcPr>
        <w:p w14:paraId="308B2878" w14:textId="77777777" w:rsidR="007C4153" w:rsidRPr="00962907" w:rsidRDefault="007C415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79" w14:textId="433F913F" w:rsidR="007C4153" w:rsidRPr="00962907" w:rsidRDefault="007C415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E008AC">
            <w:rPr>
              <w:rFonts w:ascii="Calibri" w:hAnsi="Calibri"/>
              <w:bCs/>
              <w:noProof/>
            </w:rPr>
            <w:t>8</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08AC">
            <w:rPr>
              <w:rFonts w:ascii="Calibri" w:hAnsi="Calibri"/>
              <w:bCs/>
              <w:noProof/>
            </w:rPr>
            <w:t>8</w:t>
          </w:r>
          <w:r>
            <w:rPr>
              <w:rFonts w:ascii="Calibri" w:hAnsi="Calibri"/>
              <w:bCs/>
              <w:noProof/>
            </w:rPr>
            <w:fldChar w:fldCharType="end"/>
          </w:r>
          <w:r w:rsidRPr="00962907">
            <w:rPr>
              <w:rFonts w:ascii="Calibri" w:hAnsi="Calibri"/>
              <w:bCs/>
            </w:rPr>
            <w:t>)</w:t>
          </w:r>
        </w:p>
      </w:tc>
    </w:tr>
  </w:tbl>
  <w:p w14:paraId="308B287B" w14:textId="6F916862" w:rsidR="007C4153" w:rsidRDefault="00E008AC" w:rsidP="00BA34B9">
    <w:pPr>
      <w:pStyle w:val="Header"/>
    </w:pPr>
    <w:r>
      <w:rPr>
        <w:rFonts w:ascii="Calibri" w:hAnsi="Calibri"/>
        <w:b/>
        <w:bCs/>
        <w:noProof/>
      </w:rPr>
      <w:pict w14:anchorId="308B2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C" w14:textId="77777777" w:rsidR="007C4153" w:rsidRDefault="00E008AC">
    <w:pPr>
      <w:pStyle w:val="Header"/>
    </w:pPr>
    <w:r>
      <w:rPr>
        <w:noProof/>
      </w:rPr>
      <w:pict w14:anchorId="308B2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D634283A"/>
    <w:lvl w:ilvl="0" w:tplc="A560D5AE">
      <w:start w:val="1"/>
      <w:numFmt w:val="decimal"/>
      <w:lvlText w:val="%1."/>
      <w:lvlJc w:val="left"/>
      <w:pPr>
        <w:ind w:left="840" w:hanging="360"/>
      </w:pPr>
      <w:rPr>
        <w:rFonts w:ascii="Calibri" w:eastAsia="Times New Roman" w:hAnsi="Calibri" w:cs="Times New Roman" w:hint="default"/>
        <w:sz w:val="20"/>
        <w:szCs w:val="20"/>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98B1F08"/>
    <w:multiLevelType w:val="hybridMultilevel"/>
    <w:tmpl w:val="05F84F56"/>
    <w:lvl w:ilvl="0" w:tplc="2FB83148">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74705A26"/>
    <w:lvl w:ilvl="0" w:tplc="DF9284FE">
      <w:start w:val="1"/>
      <w:numFmt w:val="decimal"/>
      <w:lvlText w:val="%1."/>
      <w:lvlJc w:val="left"/>
      <w:pPr>
        <w:ind w:left="360" w:hanging="360"/>
      </w:pPr>
      <w:rPr>
        <w:rFonts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E104823"/>
    <w:multiLevelType w:val="hybridMultilevel"/>
    <w:tmpl w:val="C6A2C4A0"/>
    <w:lvl w:ilvl="0" w:tplc="CF0487C0">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0C5121"/>
    <w:multiLevelType w:val="hybridMultilevel"/>
    <w:tmpl w:val="50DEA404"/>
    <w:lvl w:ilvl="0" w:tplc="A19ED17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3090A"/>
    <w:multiLevelType w:val="hybridMultilevel"/>
    <w:tmpl w:val="C554DA58"/>
    <w:lvl w:ilvl="0" w:tplc="F0AECE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E4A0E21"/>
    <w:multiLevelType w:val="hybridMultilevel"/>
    <w:tmpl w:val="83DC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74302981"/>
    <w:multiLevelType w:val="hybridMultilevel"/>
    <w:tmpl w:val="0162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80F2D"/>
    <w:multiLevelType w:val="multilevel"/>
    <w:tmpl w:val="C968438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0"/>
  </w:num>
  <w:num w:numId="14">
    <w:abstractNumId w:val="3"/>
  </w:num>
  <w:num w:numId="15">
    <w:abstractNumId w:val="19"/>
  </w:num>
  <w:num w:numId="16">
    <w:abstractNumId w:val="5"/>
  </w:num>
  <w:num w:numId="17">
    <w:abstractNumId w:val="13"/>
  </w:num>
  <w:num w:numId="18">
    <w:abstractNumId w:val="14"/>
  </w:num>
  <w:num w:numId="19">
    <w:abstractNumId w:val="9"/>
  </w:num>
  <w:num w:numId="20">
    <w:abstractNumId w:val="11"/>
  </w:num>
  <w:num w:numId="21">
    <w:abstractNumId w:val="16"/>
  </w:num>
  <w:num w:numId="22">
    <w:abstractNumId w:val="12"/>
  </w:num>
  <w:num w:numId="23">
    <w:abstractNumId w:val="18"/>
  </w:num>
  <w:num w:numId="24">
    <w:abstractNumId w:val="21"/>
  </w:num>
  <w:num w:numId="25">
    <w:abstractNumId w:val="2"/>
  </w:num>
  <w:num w:numId="26">
    <w:abstractNumId w:val="8"/>
  </w:num>
  <w:num w:numId="27">
    <w:abstractNumId w:val="15"/>
  </w:num>
  <w:num w:numId="28">
    <w:abstractNumId w:val="6"/>
  </w:num>
  <w:num w:numId="29">
    <w:abstractNumId w:val="10"/>
  </w:num>
  <w:num w:numId="30">
    <w:abstractNumId w:val="4"/>
  </w:num>
  <w:num w:numId="31">
    <w:abstractNumId w:val="20"/>
  </w:num>
  <w:num w:numId="32">
    <w:abstractNumId w:val="17"/>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style="mso-position-horizontal-relative:margin;mso-position-vertical-relative:margin"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5CC"/>
    <w:rsid w:val="00002A5E"/>
    <w:rsid w:val="00005A8F"/>
    <w:rsid w:val="00006791"/>
    <w:rsid w:val="00007D1A"/>
    <w:rsid w:val="000206B6"/>
    <w:rsid w:val="00026B25"/>
    <w:rsid w:val="00031D27"/>
    <w:rsid w:val="00037CA9"/>
    <w:rsid w:val="00037F58"/>
    <w:rsid w:val="00044F33"/>
    <w:rsid w:val="00047D7F"/>
    <w:rsid w:val="00060F56"/>
    <w:rsid w:val="000640C4"/>
    <w:rsid w:val="0006682F"/>
    <w:rsid w:val="000671D9"/>
    <w:rsid w:val="00082ABF"/>
    <w:rsid w:val="000838B4"/>
    <w:rsid w:val="00083B69"/>
    <w:rsid w:val="0009092E"/>
    <w:rsid w:val="00091E69"/>
    <w:rsid w:val="0009307A"/>
    <w:rsid w:val="00095ADB"/>
    <w:rsid w:val="00097C1B"/>
    <w:rsid w:val="000B46B4"/>
    <w:rsid w:val="000C1AD2"/>
    <w:rsid w:val="000C3D42"/>
    <w:rsid w:val="000E27BA"/>
    <w:rsid w:val="000E5FA3"/>
    <w:rsid w:val="000E6ED4"/>
    <w:rsid w:val="000F3467"/>
    <w:rsid w:val="000F4B46"/>
    <w:rsid w:val="00100178"/>
    <w:rsid w:val="00107045"/>
    <w:rsid w:val="00107A18"/>
    <w:rsid w:val="0011448A"/>
    <w:rsid w:val="00134F3F"/>
    <w:rsid w:val="00135533"/>
    <w:rsid w:val="001377CE"/>
    <w:rsid w:val="00140978"/>
    <w:rsid w:val="00156016"/>
    <w:rsid w:val="00164C00"/>
    <w:rsid w:val="001761CC"/>
    <w:rsid w:val="00184895"/>
    <w:rsid w:val="00187FF9"/>
    <w:rsid w:val="001919CD"/>
    <w:rsid w:val="00195214"/>
    <w:rsid w:val="001A1AF7"/>
    <w:rsid w:val="001A2286"/>
    <w:rsid w:val="001A4FFC"/>
    <w:rsid w:val="001A64FF"/>
    <w:rsid w:val="001A735A"/>
    <w:rsid w:val="001B33D1"/>
    <w:rsid w:val="001B3F29"/>
    <w:rsid w:val="001C0B45"/>
    <w:rsid w:val="001C1454"/>
    <w:rsid w:val="001D2187"/>
    <w:rsid w:val="001D40A4"/>
    <w:rsid w:val="001D6CBF"/>
    <w:rsid w:val="001E34F0"/>
    <w:rsid w:val="001F6926"/>
    <w:rsid w:val="002028C2"/>
    <w:rsid w:val="002056C3"/>
    <w:rsid w:val="00205EA9"/>
    <w:rsid w:val="002137F8"/>
    <w:rsid w:val="00214C83"/>
    <w:rsid w:val="00222CCC"/>
    <w:rsid w:val="00231461"/>
    <w:rsid w:val="00232472"/>
    <w:rsid w:val="00235B32"/>
    <w:rsid w:val="0023655E"/>
    <w:rsid w:val="00241DD9"/>
    <w:rsid w:val="002443C6"/>
    <w:rsid w:val="0024734D"/>
    <w:rsid w:val="00250694"/>
    <w:rsid w:val="00264783"/>
    <w:rsid w:val="00271EB8"/>
    <w:rsid w:val="00273E28"/>
    <w:rsid w:val="002870C6"/>
    <w:rsid w:val="00287794"/>
    <w:rsid w:val="00287B92"/>
    <w:rsid w:val="00287F75"/>
    <w:rsid w:val="002977CD"/>
    <w:rsid w:val="002A249B"/>
    <w:rsid w:val="002A2F2D"/>
    <w:rsid w:val="002A4813"/>
    <w:rsid w:val="002B3C82"/>
    <w:rsid w:val="002B4937"/>
    <w:rsid w:val="002B57AA"/>
    <w:rsid w:val="002B7DA5"/>
    <w:rsid w:val="002D497D"/>
    <w:rsid w:val="002E0980"/>
    <w:rsid w:val="002E2ECC"/>
    <w:rsid w:val="002E441C"/>
    <w:rsid w:val="002E4FAF"/>
    <w:rsid w:val="002F74E4"/>
    <w:rsid w:val="00304C24"/>
    <w:rsid w:val="00304C88"/>
    <w:rsid w:val="00307FA1"/>
    <w:rsid w:val="003243BD"/>
    <w:rsid w:val="003456CB"/>
    <w:rsid w:val="003501F5"/>
    <w:rsid w:val="00356024"/>
    <w:rsid w:val="003727FF"/>
    <w:rsid w:val="00390226"/>
    <w:rsid w:val="00393D2F"/>
    <w:rsid w:val="003B37D1"/>
    <w:rsid w:val="003B3803"/>
    <w:rsid w:val="003B5C78"/>
    <w:rsid w:val="003C28DA"/>
    <w:rsid w:val="003C4BF1"/>
    <w:rsid w:val="003C583C"/>
    <w:rsid w:val="003D56E6"/>
    <w:rsid w:val="003D7BB4"/>
    <w:rsid w:val="003E0D05"/>
    <w:rsid w:val="003E696D"/>
    <w:rsid w:val="003F01C2"/>
    <w:rsid w:val="00403BC8"/>
    <w:rsid w:val="00405E49"/>
    <w:rsid w:val="00407FBE"/>
    <w:rsid w:val="004144EF"/>
    <w:rsid w:val="004259A6"/>
    <w:rsid w:val="00426302"/>
    <w:rsid w:val="004270DD"/>
    <w:rsid w:val="004315A7"/>
    <w:rsid w:val="00444467"/>
    <w:rsid w:val="00450122"/>
    <w:rsid w:val="004505D9"/>
    <w:rsid w:val="00464996"/>
    <w:rsid w:val="00465AD8"/>
    <w:rsid w:val="0047092E"/>
    <w:rsid w:val="00473B68"/>
    <w:rsid w:val="004772B4"/>
    <w:rsid w:val="004807F2"/>
    <w:rsid w:val="004815C2"/>
    <w:rsid w:val="00482796"/>
    <w:rsid w:val="00483618"/>
    <w:rsid w:val="00486667"/>
    <w:rsid w:val="00491EC7"/>
    <w:rsid w:val="0049694B"/>
    <w:rsid w:val="004A27DE"/>
    <w:rsid w:val="004B2C9A"/>
    <w:rsid w:val="004C166D"/>
    <w:rsid w:val="004C1875"/>
    <w:rsid w:val="004C42AA"/>
    <w:rsid w:val="004C4B94"/>
    <w:rsid w:val="004D198E"/>
    <w:rsid w:val="004E758C"/>
    <w:rsid w:val="004F1A9D"/>
    <w:rsid w:val="004F2850"/>
    <w:rsid w:val="004F3D4C"/>
    <w:rsid w:val="004F60E9"/>
    <w:rsid w:val="00501422"/>
    <w:rsid w:val="00501487"/>
    <w:rsid w:val="00502019"/>
    <w:rsid w:val="005022F5"/>
    <w:rsid w:val="0050295C"/>
    <w:rsid w:val="0051444E"/>
    <w:rsid w:val="005238F4"/>
    <w:rsid w:val="005472CC"/>
    <w:rsid w:val="00547725"/>
    <w:rsid w:val="00555C78"/>
    <w:rsid w:val="00567A7D"/>
    <w:rsid w:val="00577FA7"/>
    <w:rsid w:val="005901B9"/>
    <w:rsid w:val="00591A9E"/>
    <w:rsid w:val="00596D7E"/>
    <w:rsid w:val="005A427E"/>
    <w:rsid w:val="005A5CDF"/>
    <w:rsid w:val="005B4BA0"/>
    <w:rsid w:val="005B62B6"/>
    <w:rsid w:val="005C00D3"/>
    <w:rsid w:val="005C1273"/>
    <w:rsid w:val="005C1562"/>
    <w:rsid w:val="005C469A"/>
    <w:rsid w:val="005C7D08"/>
    <w:rsid w:val="005D47C1"/>
    <w:rsid w:val="005D4F8B"/>
    <w:rsid w:val="005F1503"/>
    <w:rsid w:val="0060271A"/>
    <w:rsid w:val="00606919"/>
    <w:rsid w:val="00613A47"/>
    <w:rsid w:val="00626574"/>
    <w:rsid w:val="006334E5"/>
    <w:rsid w:val="00634C6F"/>
    <w:rsid w:val="0064186C"/>
    <w:rsid w:val="00642C9D"/>
    <w:rsid w:val="00644E38"/>
    <w:rsid w:val="00646D93"/>
    <w:rsid w:val="006534F2"/>
    <w:rsid w:val="0066778A"/>
    <w:rsid w:val="0067343A"/>
    <w:rsid w:val="0067719F"/>
    <w:rsid w:val="006838C7"/>
    <w:rsid w:val="00685385"/>
    <w:rsid w:val="006858D2"/>
    <w:rsid w:val="006861BA"/>
    <w:rsid w:val="00691241"/>
    <w:rsid w:val="0069704E"/>
    <w:rsid w:val="006A2ED1"/>
    <w:rsid w:val="006A4F5B"/>
    <w:rsid w:val="006A7859"/>
    <w:rsid w:val="006B5975"/>
    <w:rsid w:val="006C13DC"/>
    <w:rsid w:val="006D6160"/>
    <w:rsid w:val="006E4CC9"/>
    <w:rsid w:val="00704AE4"/>
    <w:rsid w:val="00706A96"/>
    <w:rsid w:val="007151E9"/>
    <w:rsid w:val="00722E64"/>
    <w:rsid w:val="00730970"/>
    <w:rsid w:val="007309DA"/>
    <w:rsid w:val="007377E9"/>
    <w:rsid w:val="00745E2D"/>
    <w:rsid w:val="007503B7"/>
    <w:rsid w:val="007506DE"/>
    <w:rsid w:val="00752520"/>
    <w:rsid w:val="007550E9"/>
    <w:rsid w:val="00766DC3"/>
    <w:rsid w:val="00771E7B"/>
    <w:rsid w:val="00777469"/>
    <w:rsid w:val="00777B2F"/>
    <w:rsid w:val="00781521"/>
    <w:rsid w:val="00794AF3"/>
    <w:rsid w:val="00795E67"/>
    <w:rsid w:val="007A047A"/>
    <w:rsid w:val="007A1ACE"/>
    <w:rsid w:val="007A1DDE"/>
    <w:rsid w:val="007B1C6B"/>
    <w:rsid w:val="007C4153"/>
    <w:rsid w:val="007C4A3E"/>
    <w:rsid w:val="007D4797"/>
    <w:rsid w:val="007F4A81"/>
    <w:rsid w:val="007F5E7D"/>
    <w:rsid w:val="008019F1"/>
    <w:rsid w:val="00805125"/>
    <w:rsid w:val="00815131"/>
    <w:rsid w:val="00815F5F"/>
    <w:rsid w:val="00817185"/>
    <w:rsid w:val="0082384D"/>
    <w:rsid w:val="0082587D"/>
    <w:rsid w:val="0083340F"/>
    <w:rsid w:val="00837FDC"/>
    <w:rsid w:val="00840671"/>
    <w:rsid w:val="008535E7"/>
    <w:rsid w:val="0085462C"/>
    <w:rsid w:val="00860768"/>
    <w:rsid w:val="008803E3"/>
    <w:rsid w:val="0088275D"/>
    <w:rsid w:val="0088508C"/>
    <w:rsid w:val="008919CA"/>
    <w:rsid w:val="008A391B"/>
    <w:rsid w:val="008A418A"/>
    <w:rsid w:val="008B5BFD"/>
    <w:rsid w:val="008B5F7E"/>
    <w:rsid w:val="008D10FA"/>
    <w:rsid w:val="008D2376"/>
    <w:rsid w:val="008D3F50"/>
    <w:rsid w:val="008D6079"/>
    <w:rsid w:val="008E2103"/>
    <w:rsid w:val="008E515C"/>
    <w:rsid w:val="008E6C57"/>
    <w:rsid w:val="008F089C"/>
    <w:rsid w:val="008F1377"/>
    <w:rsid w:val="008F3C96"/>
    <w:rsid w:val="008F563B"/>
    <w:rsid w:val="008F6EE6"/>
    <w:rsid w:val="009009AA"/>
    <w:rsid w:val="00904431"/>
    <w:rsid w:val="00916082"/>
    <w:rsid w:val="0092631D"/>
    <w:rsid w:val="009369AA"/>
    <w:rsid w:val="009402E5"/>
    <w:rsid w:val="00945587"/>
    <w:rsid w:val="0094659A"/>
    <w:rsid w:val="00956D4E"/>
    <w:rsid w:val="00961CCF"/>
    <w:rsid w:val="00962907"/>
    <w:rsid w:val="00963D75"/>
    <w:rsid w:val="009640E1"/>
    <w:rsid w:val="00966549"/>
    <w:rsid w:val="00975991"/>
    <w:rsid w:val="009958A1"/>
    <w:rsid w:val="0099749A"/>
    <w:rsid w:val="009A288E"/>
    <w:rsid w:val="009B39AA"/>
    <w:rsid w:val="009F44CD"/>
    <w:rsid w:val="00A00B6C"/>
    <w:rsid w:val="00A01C12"/>
    <w:rsid w:val="00A01EB8"/>
    <w:rsid w:val="00A0649C"/>
    <w:rsid w:val="00A07A45"/>
    <w:rsid w:val="00A1093E"/>
    <w:rsid w:val="00A10C40"/>
    <w:rsid w:val="00A160C2"/>
    <w:rsid w:val="00A16520"/>
    <w:rsid w:val="00A16CCC"/>
    <w:rsid w:val="00A26CD5"/>
    <w:rsid w:val="00A3498C"/>
    <w:rsid w:val="00A41043"/>
    <w:rsid w:val="00A43309"/>
    <w:rsid w:val="00A56DE9"/>
    <w:rsid w:val="00A648B2"/>
    <w:rsid w:val="00A71D28"/>
    <w:rsid w:val="00A71EDB"/>
    <w:rsid w:val="00A728D9"/>
    <w:rsid w:val="00A729D9"/>
    <w:rsid w:val="00A8048C"/>
    <w:rsid w:val="00A841BB"/>
    <w:rsid w:val="00AA4DC7"/>
    <w:rsid w:val="00AC1C21"/>
    <w:rsid w:val="00AD6D16"/>
    <w:rsid w:val="00AE4901"/>
    <w:rsid w:val="00AE7A5F"/>
    <w:rsid w:val="00AF14B1"/>
    <w:rsid w:val="00B03208"/>
    <w:rsid w:val="00B05D03"/>
    <w:rsid w:val="00B1130B"/>
    <w:rsid w:val="00B15612"/>
    <w:rsid w:val="00B15EA4"/>
    <w:rsid w:val="00B27FA4"/>
    <w:rsid w:val="00B306F6"/>
    <w:rsid w:val="00B33389"/>
    <w:rsid w:val="00B35E0A"/>
    <w:rsid w:val="00B41B94"/>
    <w:rsid w:val="00B47B80"/>
    <w:rsid w:val="00B60AB8"/>
    <w:rsid w:val="00B61396"/>
    <w:rsid w:val="00B63296"/>
    <w:rsid w:val="00B667AF"/>
    <w:rsid w:val="00B72250"/>
    <w:rsid w:val="00B818A5"/>
    <w:rsid w:val="00B90A11"/>
    <w:rsid w:val="00BA34B9"/>
    <w:rsid w:val="00BA7A5A"/>
    <w:rsid w:val="00BC03B3"/>
    <w:rsid w:val="00BC1714"/>
    <w:rsid w:val="00BC72AF"/>
    <w:rsid w:val="00BC783E"/>
    <w:rsid w:val="00BD0A01"/>
    <w:rsid w:val="00BD7331"/>
    <w:rsid w:val="00BE11B0"/>
    <w:rsid w:val="00BE314F"/>
    <w:rsid w:val="00BF4D59"/>
    <w:rsid w:val="00C019D0"/>
    <w:rsid w:val="00C13A22"/>
    <w:rsid w:val="00C15ED3"/>
    <w:rsid w:val="00C209E7"/>
    <w:rsid w:val="00C24001"/>
    <w:rsid w:val="00C24CBD"/>
    <w:rsid w:val="00C27870"/>
    <w:rsid w:val="00C44144"/>
    <w:rsid w:val="00C446C3"/>
    <w:rsid w:val="00C45324"/>
    <w:rsid w:val="00C50176"/>
    <w:rsid w:val="00C51DD8"/>
    <w:rsid w:val="00C621A0"/>
    <w:rsid w:val="00C63CCA"/>
    <w:rsid w:val="00C65938"/>
    <w:rsid w:val="00C66AEA"/>
    <w:rsid w:val="00C740C5"/>
    <w:rsid w:val="00C76C40"/>
    <w:rsid w:val="00C8284A"/>
    <w:rsid w:val="00C8731F"/>
    <w:rsid w:val="00C95258"/>
    <w:rsid w:val="00CA2AD2"/>
    <w:rsid w:val="00CA5617"/>
    <w:rsid w:val="00CB5487"/>
    <w:rsid w:val="00CB59DE"/>
    <w:rsid w:val="00CC1E11"/>
    <w:rsid w:val="00CC23E6"/>
    <w:rsid w:val="00CD23D5"/>
    <w:rsid w:val="00CD6746"/>
    <w:rsid w:val="00CE0378"/>
    <w:rsid w:val="00CF3C01"/>
    <w:rsid w:val="00D00D72"/>
    <w:rsid w:val="00D013FD"/>
    <w:rsid w:val="00D22EE0"/>
    <w:rsid w:val="00D26602"/>
    <w:rsid w:val="00D36EAB"/>
    <w:rsid w:val="00D410BE"/>
    <w:rsid w:val="00D44538"/>
    <w:rsid w:val="00D511E5"/>
    <w:rsid w:val="00D53A17"/>
    <w:rsid w:val="00D550E9"/>
    <w:rsid w:val="00D57AE6"/>
    <w:rsid w:val="00D60A07"/>
    <w:rsid w:val="00D618CC"/>
    <w:rsid w:val="00D6306D"/>
    <w:rsid w:val="00D700F7"/>
    <w:rsid w:val="00D70C2C"/>
    <w:rsid w:val="00D7230C"/>
    <w:rsid w:val="00D731B9"/>
    <w:rsid w:val="00D806A0"/>
    <w:rsid w:val="00D85D94"/>
    <w:rsid w:val="00D903A6"/>
    <w:rsid w:val="00D925C6"/>
    <w:rsid w:val="00D929FE"/>
    <w:rsid w:val="00DA60FE"/>
    <w:rsid w:val="00DB0182"/>
    <w:rsid w:val="00DB20ED"/>
    <w:rsid w:val="00DB3D21"/>
    <w:rsid w:val="00DC0270"/>
    <w:rsid w:val="00DC11C0"/>
    <w:rsid w:val="00DC241E"/>
    <w:rsid w:val="00DC3BD6"/>
    <w:rsid w:val="00DD2E7C"/>
    <w:rsid w:val="00DE00E3"/>
    <w:rsid w:val="00DE0C35"/>
    <w:rsid w:val="00DE1690"/>
    <w:rsid w:val="00DE7982"/>
    <w:rsid w:val="00E00874"/>
    <w:rsid w:val="00E008AC"/>
    <w:rsid w:val="00E02B30"/>
    <w:rsid w:val="00E05304"/>
    <w:rsid w:val="00E1559D"/>
    <w:rsid w:val="00E32EA1"/>
    <w:rsid w:val="00E4080E"/>
    <w:rsid w:val="00E40F50"/>
    <w:rsid w:val="00E51237"/>
    <w:rsid w:val="00E66AEB"/>
    <w:rsid w:val="00E773F4"/>
    <w:rsid w:val="00E85E9E"/>
    <w:rsid w:val="00E93366"/>
    <w:rsid w:val="00EA0D26"/>
    <w:rsid w:val="00EA698C"/>
    <w:rsid w:val="00EA77CF"/>
    <w:rsid w:val="00EB06E3"/>
    <w:rsid w:val="00EB35C9"/>
    <w:rsid w:val="00EB525F"/>
    <w:rsid w:val="00EB6373"/>
    <w:rsid w:val="00EC2C1F"/>
    <w:rsid w:val="00EC6594"/>
    <w:rsid w:val="00ED33D0"/>
    <w:rsid w:val="00EE3BEC"/>
    <w:rsid w:val="00EF6C66"/>
    <w:rsid w:val="00F10646"/>
    <w:rsid w:val="00F1064B"/>
    <w:rsid w:val="00F15555"/>
    <w:rsid w:val="00F3264F"/>
    <w:rsid w:val="00F3506A"/>
    <w:rsid w:val="00F43FDF"/>
    <w:rsid w:val="00F5046C"/>
    <w:rsid w:val="00F51E1C"/>
    <w:rsid w:val="00F54ACB"/>
    <w:rsid w:val="00F63ED2"/>
    <w:rsid w:val="00F64266"/>
    <w:rsid w:val="00F662EE"/>
    <w:rsid w:val="00F719F9"/>
    <w:rsid w:val="00F76C26"/>
    <w:rsid w:val="00F77D48"/>
    <w:rsid w:val="00F85124"/>
    <w:rsid w:val="00F85C25"/>
    <w:rsid w:val="00F90C84"/>
    <w:rsid w:val="00F9332C"/>
    <w:rsid w:val="00F96361"/>
    <w:rsid w:val="00FA2E05"/>
    <w:rsid w:val="00FB2F89"/>
    <w:rsid w:val="00FB3143"/>
    <w:rsid w:val="00FC1156"/>
    <w:rsid w:val="00FD7A8D"/>
    <w:rsid w:val="00FF0509"/>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style="mso-position-horizontal-relative:margin;mso-position-vertical-relative:margin" fill="f" fillcolor="white" stroke="f">
      <v:fill color="white" on="f"/>
      <v:stroke on="f"/>
    </o:shapedefaults>
    <o:shapelayout v:ext="edit">
      <o:idmap v:ext="edit" data="1"/>
    </o:shapelayout>
  </w:shapeDefaults>
  <w:decimalSymbol w:val="."/>
  <w:listSeparator w:val=","/>
  <w14:docId w14:val="308B254C"/>
  <w15:docId w15:val="{764B8A31-8D7C-45B3-8C8D-7E1D708E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 w:val="num" w:pos="180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0D3"/>
    <w:rPr>
      <w:rFonts w:cs="Times New Roman"/>
      <w:b/>
      <w:sz w:val="30"/>
    </w:rPr>
  </w:style>
  <w:style w:type="character" w:customStyle="1" w:styleId="Heading2Char">
    <w:name w:val="Heading 2 Char"/>
    <w:aliases w:val="h2 Char,h21 Char,h22 Char"/>
    <w:basedOn w:val="DefaultParagraphFont"/>
    <w:link w:val="Heading2"/>
    <w:uiPriority w:val="99"/>
    <w:locked/>
    <w:rsid w:val="005022F5"/>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5C00D3"/>
    <w:rPr>
      <w:rFonts w:ascii="Arial Black" w:hAnsi="Arial Black"/>
      <w:szCs w:val="20"/>
    </w:rPr>
  </w:style>
  <w:style w:type="paragraph" w:customStyle="1" w:styleId="Style2">
    <w:name w:val="Style2"/>
    <w:basedOn w:val="Normal"/>
    <w:uiPriority w:val="99"/>
    <w:rsid w:val="005C00D3"/>
    <w:pPr>
      <w:spacing w:before="120"/>
    </w:pPr>
  </w:style>
  <w:style w:type="paragraph" w:customStyle="1" w:styleId="Style3">
    <w:name w:val="Style3"/>
    <w:basedOn w:val="Normal"/>
    <w:autoRedefine/>
    <w:uiPriority w:val="99"/>
    <w:rsid w:val="005C00D3"/>
    <w:pPr>
      <w:spacing w:before="120"/>
    </w:pPr>
  </w:style>
  <w:style w:type="paragraph" w:customStyle="1" w:styleId="Style4">
    <w:name w:val="Style4"/>
    <w:basedOn w:val="Normal"/>
    <w:uiPriority w:val="99"/>
    <w:rsid w:val="005C00D3"/>
    <w:pPr>
      <w:tabs>
        <w:tab w:val="num" w:pos="720"/>
        <w:tab w:val="num" w:pos="1080"/>
      </w:tabs>
      <w:spacing w:before="120"/>
      <w:ind w:left="720" w:hanging="360"/>
    </w:pPr>
    <w:rPr>
      <w:sz w:val="22"/>
    </w:rPr>
  </w:style>
  <w:style w:type="paragraph" w:customStyle="1" w:styleId="Style5">
    <w:name w:val="Style5"/>
    <w:basedOn w:val="Normal"/>
    <w:autoRedefine/>
    <w:uiPriority w:val="99"/>
    <w:rsid w:val="005C00D3"/>
    <w:pPr>
      <w:spacing w:before="120"/>
    </w:pPr>
    <w:rPr>
      <w:sz w:val="22"/>
    </w:rPr>
  </w:style>
  <w:style w:type="paragraph" w:customStyle="1" w:styleId="Style6">
    <w:name w:val="Style6"/>
    <w:basedOn w:val="Normal"/>
    <w:uiPriority w:val="99"/>
    <w:rsid w:val="005C00D3"/>
    <w:pPr>
      <w:spacing w:before="120"/>
    </w:pPr>
    <w:rPr>
      <w:sz w:val="22"/>
      <w:szCs w:val="22"/>
    </w:rPr>
  </w:style>
  <w:style w:type="paragraph" w:customStyle="1" w:styleId="Style8">
    <w:name w:val="Style8"/>
    <w:basedOn w:val="Heading2"/>
    <w:uiPriority w:val="99"/>
    <w:rsid w:val="005C00D3"/>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273E2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273E2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C00D3"/>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5C00D3"/>
    <w:rPr>
      <w:rFonts w:cs="Times New Roman"/>
      <w:b/>
      <w:bCs/>
    </w:rPr>
  </w:style>
  <w:style w:type="paragraph" w:styleId="Header">
    <w:name w:val="header"/>
    <w:basedOn w:val="Normal"/>
    <w:link w:val="HeaderChar"/>
    <w:uiPriority w:val="99"/>
    <w:rsid w:val="005C00D3"/>
    <w:pPr>
      <w:tabs>
        <w:tab w:val="center" w:pos="4320"/>
        <w:tab w:val="right" w:pos="8640"/>
      </w:tabs>
    </w:pPr>
  </w:style>
  <w:style w:type="character" w:customStyle="1" w:styleId="HeaderChar">
    <w:name w:val="Header Char"/>
    <w:basedOn w:val="DefaultParagraphFont"/>
    <w:link w:val="Header"/>
    <w:uiPriority w:val="99"/>
    <w:locked/>
    <w:rsid w:val="005C00D3"/>
    <w:rPr>
      <w:rFonts w:cs="Times New Roman"/>
    </w:rPr>
  </w:style>
  <w:style w:type="paragraph" w:styleId="FootnoteText">
    <w:name w:val="footnote text"/>
    <w:basedOn w:val="Normal"/>
    <w:link w:val="FootnoteTextChar"/>
    <w:uiPriority w:val="99"/>
    <w:semiHidden/>
    <w:rsid w:val="005C00D3"/>
  </w:style>
  <w:style w:type="character" w:customStyle="1" w:styleId="FootnoteTextChar">
    <w:name w:val="Footnote Text Char"/>
    <w:basedOn w:val="DefaultParagraphFont"/>
    <w:link w:val="FootnoteText"/>
    <w:uiPriority w:val="99"/>
    <w:semiHidden/>
    <w:locked/>
    <w:rsid w:val="005022F5"/>
    <w:rPr>
      <w:rFonts w:cs="Times New Roman"/>
      <w:sz w:val="20"/>
      <w:szCs w:val="20"/>
    </w:rPr>
  </w:style>
  <w:style w:type="paragraph" w:styleId="ListNumber3">
    <w:name w:val="List Number 3"/>
    <w:basedOn w:val="Normal"/>
    <w:uiPriority w:val="99"/>
    <w:rsid w:val="005C00D3"/>
    <w:pPr>
      <w:tabs>
        <w:tab w:val="num" w:pos="720"/>
        <w:tab w:val="num" w:pos="1080"/>
      </w:tabs>
      <w:ind w:left="1080" w:hanging="360"/>
    </w:pPr>
  </w:style>
  <w:style w:type="paragraph" w:customStyle="1" w:styleId="doublelineabove">
    <w:name w:val="double line above"/>
    <w:basedOn w:val="Normal"/>
    <w:uiPriority w:val="99"/>
    <w:rsid w:val="005C00D3"/>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5C00D3"/>
    <w:pPr>
      <w:widowControl w:val="0"/>
      <w:tabs>
        <w:tab w:val="left" w:pos="357"/>
      </w:tabs>
      <w:spacing w:line="255" w:lineRule="atLeast"/>
      <w:ind w:left="1083" w:hanging="357"/>
    </w:pPr>
    <w:rPr>
      <w:sz w:val="24"/>
    </w:rPr>
  </w:style>
  <w:style w:type="paragraph" w:styleId="BlockText">
    <w:name w:val="Block Text"/>
    <w:basedOn w:val="Normal"/>
    <w:uiPriority w:val="99"/>
    <w:rsid w:val="005C00D3"/>
    <w:pPr>
      <w:spacing w:after="120"/>
      <w:ind w:left="1440" w:right="1440"/>
    </w:pPr>
  </w:style>
  <w:style w:type="paragraph" w:styleId="BalloonText">
    <w:name w:val="Balloon Text"/>
    <w:basedOn w:val="Normal"/>
    <w:link w:val="BalloonTextChar"/>
    <w:uiPriority w:val="99"/>
    <w:semiHidden/>
    <w:rsid w:val="005C00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22F5"/>
    <w:rPr>
      <w:rFonts w:cs="Times New Roman"/>
      <w:sz w:val="2"/>
    </w:rPr>
  </w:style>
  <w:style w:type="character" w:styleId="CommentReference">
    <w:name w:val="annotation reference"/>
    <w:basedOn w:val="DefaultParagraphFont"/>
    <w:uiPriority w:val="99"/>
    <w:semiHidden/>
    <w:rsid w:val="005C00D3"/>
    <w:rPr>
      <w:rFonts w:cs="Times New Roman"/>
      <w:sz w:val="16"/>
      <w:szCs w:val="16"/>
    </w:rPr>
  </w:style>
  <w:style w:type="paragraph" w:styleId="Revision">
    <w:name w:val="Revision"/>
    <w:hidden/>
    <w:uiPriority w:val="99"/>
    <w:semiHidden/>
    <w:rsid w:val="005C00D3"/>
    <w:rPr>
      <w:sz w:val="20"/>
      <w:szCs w:val="20"/>
    </w:rPr>
  </w:style>
  <w:style w:type="table" w:styleId="TableGrid">
    <w:name w:val="Table Grid"/>
    <w:basedOn w:val="TableNormal"/>
    <w:uiPriority w:val="99"/>
    <w:rsid w:val="005C00D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C00D3"/>
    <w:rPr>
      <w:rFonts w:cs="Times New Roman"/>
      <w:i/>
      <w:iCs/>
    </w:rPr>
  </w:style>
  <w:style w:type="paragraph" w:customStyle="1" w:styleId="Style1">
    <w:name w:val="Style1"/>
    <w:link w:val="Style1Char"/>
    <w:uiPriority w:val="99"/>
    <w:rsid w:val="005C00D3"/>
    <w:rPr>
      <w:b/>
      <w:sz w:val="20"/>
      <w:szCs w:val="24"/>
    </w:rPr>
  </w:style>
  <w:style w:type="character" w:customStyle="1" w:styleId="Style1Char">
    <w:name w:val="Style1 Char"/>
    <w:basedOn w:val="DefaultParagraphFont"/>
    <w:link w:val="Style1"/>
    <w:uiPriority w:val="99"/>
    <w:locked/>
    <w:rsid w:val="005C00D3"/>
    <w:rPr>
      <w:rFonts w:cs="Times New Roman"/>
      <w:b/>
      <w:sz w:val="24"/>
      <w:szCs w:val="24"/>
      <w:lang w:val="en-US" w:eastAsia="en-US" w:bidi="ar-SA"/>
    </w:rPr>
  </w:style>
  <w:style w:type="paragraph" w:styleId="ListParagraph">
    <w:name w:val="List Paragraph"/>
    <w:basedOn w:val="Normal"/>
    <w:uiPriority w:val="34"/>
    <w:qFormat/>
    <w:rsid w:val="005C00D3"/>
    <w:pPr>
      <w:ind w:left="720"/>
      <w:contextualSpacing/>
    </w:pPr>
  </w:style>
  <w:style w:type="paragraph" w:customStyle="1" w:styleId="cf6rfooter20081113">
    <w:name w:val="cf6rfooter20081113"/>
    <w:basedOn w:val="Footer"/>
    <w:link w:val="cf6rfooter20081113Char"/>
    <w:uiPriority w:val="99"/>
    <w:rsid w:val="005C00D3"/>
    <w:pPr>
      <w:tabs>
        <w:tab w:val="right" w:pos="9900"/>
      </w:tabs>
    </w:pPr>
  </w:style>
  <w:style w:type="character" w:customStyle="1" w:styleId="cf6rfooter20081113Char">
    <w:name w:val="cf6rfooter20081113 Char"/>
    <w:basedOn w:val="FooterChar"/>
    <w:link w:val="cf6rfooter20081113"/>
    <w:uiPriority w:val="99"/>
    <w:locked/>
    <w:rsid w:val="005C00D3"/>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6674">
      <w:bodyDiv w:val="1"/>
      <w:marLeft w:val="0"/>
      <w:marRight w:val="0"/>
      <w:marTop w:val="0"/>
      <w:marBottom w:val="0"/>
      <w:divBdr>
        <w:top w:val="none" w:sz="0" w:space="0" w:color="auto"/>
        <w:left w:val="none" w:sz="0" w:space="0" w:color="auto"/>
        <w:bottom w:val="none" w:sz="0" w:space="0" w:color="auto"/>
        <w:right w:val="none" w:sz="0" w:space="0" w:color="auto"/>
      </w:divBdr>
    </w:div>
    <w:div w:id="6786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6F748-FD22-41E1-82E3-AB6ACB77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6524</Words>
  <Characters>37192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2019-05-17T15:42:00Z</dcterms:created>
  <dcterms:modified xsi:type="dcterms:W3CDTF">2019-05-17T15:42:00Z</dcterms:modified>
</cp:coreProperties>
</file>
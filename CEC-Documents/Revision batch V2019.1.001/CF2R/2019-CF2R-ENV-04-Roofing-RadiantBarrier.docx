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45"/>
        <w:gridCol w:w="5220"/>
        <w:gridCol w:w="5125"/>
      </w:tblGrid>
      <w:tr w:rsidR="0021723E" w14:paraId="328376BA" w14:textId="77777777" w:rsidTr="004C10DA">
        <w:trPr>
          <w:trHeight w:val="260"/>
        </w:trPr>
        <w:tc>
          <w:tcPr>
            <w:tcW w:w="10790" w:type="dxa"/>
            <w:gridSpan w:val="3"/>
          </w:tcPr>
          <w:p w14:paraId="361A8595" w14:textId="77438D5A" w:rsidR="0021723E" w:rsidRPr="004C10DA" w:rsidRDefault="0021723E" w:rsidP="0021723E">
            <w:pPr>
              <w:spacing w:after="0"/>
              <w:rPr>
                <w:b/>
                <w:sz w:val="18"/>
                <w:szCs w:val="18"/>
              </w:rPr>
            </w:pPr>
            <w:r w:rsidRPr="004C10DA">
              <w:rPr>
                <w:b/>
                <w:sz w:val="18"/>
                <w:szCs w:val="18"/>
              </w:rPr>
              <w:t>A. General Information</w:t>
            </w:r>
          </w:p>
        </w:tc>
      </w:tr>
      <w:tr w:rsidR="00DD7C4E" w14:paraId="2B51385E" w14:textId="77777777" w:rsidTr="0021723E">
        <w:tc>
          <w:tcPr>
            <w:tcW w:w="445" w:type="dxa"/>
            <w:vAlign w:val="bottom"/>
          </w:tcPr>
          <w:p w14:paraId="0FADDC67" w14:textId="0CCDB86F" w:rsidR="00DD7C4E" w:rsidRDefault="00285BDD" w:rsidP="0021723E">
            <w:pPr>
              <w:spacing w:after="0"/>
              <w:jc w:val="center"/>
              <w:rPr>
                <w:sz w:val="18"/>
                <w:szCs w:val="18"/>
              </w:rPr>
            </w:pPr>
            <w:r>
              <w:rPr>
                <w:sz w:val="18"/>
                <w:szCs w:val="18"/>
              </w:rPr>
              <w:t>01</w:t>
            </w:r>
          </w:p>
        </w:tc>
        <w:tc>
          <w:tcPr>
            <w:tcW w:w="5220" w:type="dxa"/>
          </w:tcPr>
          <w:p w14:paraId="1BED1963" w14:textId="78DE0E97" w:rsidR="00DD7C4E" w:rsidRDefault="00DD7C4E" w:rsidP="0021723E">
            <w:pPr>
              <w:spacing w:after="0"/>
              <w:rPr>
                <w:sz w:val="18"/>
                <w:szCs w:val="18"/>
              </w:rPr>
            </w:pPr>
            <w:r>
              <w:rPr>
                <w:sz w:val="18"/>
                <w:szCs w:val="18"/>
              </w:rPr>
              <w:t>Construction</w:t>
            </w:r>
            <w:r w:rsidR="007C372A">
              <w:rPr>
                <w:sz w:val="18"/>
                <w:szCs w:val="18"/>
              </w:rPr>
              <w:t xml:space="preserve"> Type</w:t>
            </w:r>
          </w:p>
        </w:tc>
        <w:tc>
          <w:tcPr>
            <w:tcW w:w="5125" w:type="dxa"/>
          </w:tcPr>
          <w:p w14:paraId="71F3A6C1" w14:textId="4B8BB63F" w:rsidR="00DD7C4E" w:rsidRPr="005C462A" w:rsidRDefault="00DD7C4E" w:rsidP="0021723E">
            <w:pPr>
              <w:spacing w:after="0"/>
              <w:rPr>
                <w:sz w:val="18"/>
                <w:szCs w:val="18"/>
              </w:rPr>
            </w:pPr>
          </w:p>
        </w:tc>
      </w:tr>
      <w:tr w:rsidR="00DD7C4E" w14:paraId="015F5D58" w14:textId="77777777" w:rsidTr="0021723E">
        <w:tc>
          <w:tcPr>
            <w:tcW w:w="445" w:type="dxa"/>
            <w:vAlign w:val="bottom"/>
          </w:tcPr>
          <w:p w14:paraId="0F8EE82E" w14:textId="4DC39998" w:rsidR="00DD7C4E" w:rsidRDefault="00285BDD" w:rsidP="0021723E">
            <w:pPr>
              <w:spacing w:after="0"/>
              <w:jc w:val="center"/>
              <w:rPr>
                <w:sz w:val="18"/>
                <w:szCs w:val="18"/>
              </w:rPr>
            </w:pPr>
            <w:r>
              <w:rPr>
                <w:sz w:val="18"/>
                <w:szCs w:val="18"/>
              </w:rPr>
              <w:t>02</w:t>
            </w:r>
          </w:p>
        </w:tc>
        <w:tc>
          <w:tcPr>
            <w:tcW w:w="5220" w:type="dxa"/>
          </w:tcPr>
          <w:p w14:paraId="786DDB8A" w14:textId="1A0F2D34" w:rsidR="00DD7C4E" w:rsidRDefault="00710CD3" w:rsidP="0021723E">
            <w:pPr>
              <w:spacing w:after="0"/>
              <w:rPr>
                <w:sz w:val="18"/>
                <w:szCs w:val="18"/>
              </w:rPr>
            </w:pPr>
            <w:r>
              <w:rPr>
                <w:sz w:val="18"/>
                <w:szCs w:val="18"/>
              </w:rPr>
              <w:t xml:space="preserve">Total </w:t>
            </w:r>
            <w:r w:rsidR="00DD7C4E">
              <w:rPr>
                <w:sz w:val="18"/>
                <w:szCs w:val="18"/>
              </w:rPr>
              <w:t>Attic</w:t>
            </w:r>
            <w:r>
              <w:rPr>
                <w:sz w:val="18"/>
                <w:szCs w:val="18"/>
              </w:rPr>
              <w:t xml:space="preserve"> Area</w:t>
            </w:r>
            <w:r w:rsidR="008D5CEB">
              <w:rPr>
                <w:sz w:val="18"/>
                <w:szCs w:val="18"/>
              </w:rPr>
              <w:t xml:space="preserve"> (ft</w:t>
            </w:r>
            <w:r w:rsidR="008D5CEB" w:rsidRPr="004C10DA">
              <w:rPr>
                <w:sz w:val="18"/>
                <w:szCs w:val="18"/>
                <w:vertAlign w:val="superscript"/>
              </w:rPr>
              <w:t>2</w:t>
            </w:r>
            <w:r w:rsidR="008D5CEB">
              <w:rPr>
                <w:sz w:val="18"/>
                <w:szCs w:val="18"/>
              </w:rPr>
              <w:t>)</w:t>
            </w:r>
          </w:p>
        </w:tc>
        <w:tc>
          <w:tcPr>
            <w:tcW w:w="5125" w:type="dxa"/>
          </w:tcPr>
          <w:p w14:paraId="298C2B21" w14:textId="77777777" w:rsidR="00DD7C4E" w:rsidRPr="005C462A" w:rsidRDefault="00DD7C4E" w:rsidP="0021723E">
            <w:pPr>
              <w:spacing w:after="0"/>
              <w:rPr>
                <w:sz w:val="18"/>
                <w:szCs w:val="18"/>
              </w:rPr>
            </w:pPr>
          </w:p>
        </w:tc>
      </w:tr>
      <w:tr w:rsidR="0021723E" w14:paraId="07AB1474" w14:textId="77777777" w:rsidTr="004C10DA">
        <w:tc>
          <w:tcPr>
            <w:tcW w:w="445" w:type="dxa"/>
            <w:vAlign w:val="bottom"/>
          </w:tcPr>
          <w:p w14:paraId="786E8FFD" w14:textId="0CCB6E48" w:rsidR="0021723E" w:rsidRPr="004C10DA" w:rsidRDefault="0021723E" w:rsidP="004C10DA">
            <w:pPr>
              <w:spacing w:after="0"/>
              <w:jc w:val="center"/>
              <w:rPr>
                <w:sz w:val="18"/>
                <w:szCs w:val="18"/>
              </w:rPr>
            </w:pPr>
            <w:r>
              <w:rPr>
                <w:sz w:val="18"/>
                <w:szCs w:val="18"/>
              </w:rPr>
              <w:t>0</w:t>
            </w:r>
            <w:r w:rsidR="00285BDD">
              <w:rPr>
                <w:sz w:val="18"/>
                <w:szCs w:val="18"/>
              </w:rPr>
              <w:t>3</w:t>
            </w:r>
          </w:p>
        </w:tc>
        <w:tc>
          <w:tcPr>
            <w:tcW w:w="5220" w:type="dxa"/>
          </w:tcPr>
          <w:p w14:paraId="4496D59F" w14:textId="679F2462" w:rsidR="0021723E" w:rsidRPr="004C10DA" w:rsidRDefault="0021723E" w:rsidP="007C372A">
            <w:pPr>
              <w:spacing w:after="0"/>
              <w:rPr>
                <w:sz w:val="18"/>
                <w:szCs w:val="18"/>
              </w:rPr>
            </w:pPr>
            <w:r>
              <w:rPr>
                <w:sz w:val="18"/>
                <w:szCs w:val="18"/>
              </w:rPr>
              <w:t>Radiant Barrier Installed?</w:t>
            </w:r>
          </w:p>
        </w:tc>
        <w:tc>
          <w:tcPr>
            <w:tcW w:w="5125" w:type="dxa"/>
          </w:tcPr>
          <w:p w14:paraId="698E0036" w14:textId="49DB6188" w:rsidR="0021723E" w:rsidRPr="004C10DA" w:rsidRDefault="0021723E" w:rsidP="0021723E">
            <w:pPr>
              <w:spacing w:after="0"/>
              <w:rPr>
                <w:sz w:val="18"/>
                <w:szCs w:val="18"/>
              </w:rPr>
            </w:pPr>
          </w:p>
        </w:tc>
      </w:tr>
      <w:tr w:rsidR="0021723E" w14:paraId="2292638A" w14:textId="77777777" w:rsidTr="004C10DA">
        <w:tc>
          <w:tcPr>
            <w:tcW w:w="445" w:type="dxa"/>
            <w:vAlign w:val="bottom"/>
          </w:tcPr>
          <w:p w14:paraId="493C4AC8" w14:textId="48427C8E" w:rsidR="0021723E" w:rsidRPr="004C10DA" w:rsidRDefault="0021723E" w:rsidP="004C10DA">
            <w:pPr>
              <w:spacing w:after="0"/>
              <w:jc w:val="center"/>
              <w:rPr>
                <w:sz w:val="18"/>
                <w:szCs w:val="18"/>
              </w:rPr>
            </w:pPr>
            <w:r>
              <w:rPr>
                <w:sz w:val="18"/>
                <w:szCs w:val="18"/>
              </w:rPr>
              <w:t>0</w:t>
            </w:r>
            <w:r w:rsidR="00285BDD">
              <w:rPr>
                <w:sz w:val="18"/>
                <w:szCs w:val="18"/>
              </w:rPr>
              <w:t>4</w:t>
            </w:r>
          </w:p>
        </w:tc>
        <w:tc>
          <w:tcPr>
            <w:tcW w:w="5220" w:type="dxa"/>
          </w:tcPr>
          <w:p w14:paraId="290DADAE" w14:textId="0463DF80" w:rsidR="0021723E" w:rsidRPr="004C10DA" w:rsidRDefault="0021723E" w:rsidP="0021723E">
            <w:pPr>
              <w:spacing w:after="0"/>
              <w:rPr>
                <w:sz w:val="18"/>
                <w:szCs w:val="18"/>
              </w:rPr>
            </w:pPr>
            <w:r>
              <w:rPr>
                <w:sz w:val="18"/>
                <w:szCs w:val="18"/>
              </w:rPr>
              <w:t>Attic Space Ventilated or Unventilated?</w:t>
            </w:r>
          </w:p>
        </w:tc>
        <w:tc>
          <w:tcPr>
            <w:tcW w:w="5125" w:type="dxa"/>
          </w:tcPr>
          <w:p w14:paraId="0CCCA995" w14:textId="39C96369" w:rsidR="0021723E" w:rsidRPr="004C10DA" w:rsidRDefault="0021723E" w:rsidP="0021723E">
            <w:pPr>
              <w:spacing w:after="0"/>
              <w:rPr>
                <w:sz w:val="18"/>
                <w:szCs w:val="18"/>
              </w:rPr>
            </w:pPr>
          </w:p>
        </w:tc>
      </w:tr>
      <w:tr w:rsidR="0021723E" w14:paraId="0A6B8A99" w14:textId="77777777" w:rsidTr="004C10DA">
        <w:tc>
          <w:tcPr>
            <w:tcW w:w="445" w:type="dxa"/>
            <w:vAlign w:val="bottom"/>
          </w:tcPr>
          <w:p w14:paraId="650177A0" w14:textId="5A46F1B9" w:rsidR="0021723E" w:rsidRPr="004C10DA" w:rsidRDefault="0021723E" w:rsidP="004C10DA">
            <w:pPr>
              <w:spacing w:after="0"/>
              <w:jc w:val="center"/>
              <w:rPr>
                <w:sz w:val="18"/>
                <w:szCs w:val="18"/>
              </w:rPr>
            </w:pPr>
            <w:r>
              <w:rPr>
                <w:sz w:val="18"/>
                <w:szCs w:val="18"/>
              </w:rPr>
              <w:t>0</w:t>
            </w:r>
            <w:r w:rsidR="00285BDD">
              <w:rPr>
                <w:sz w:val="18"/>
                <w:szCs w:val="18"/>
              </w:rPr>
              <w:t>5</w:t>
            </w:r>
          </w:p>
        </w:tc>
        <w:tc>
          <w:tcPr>
            <w:tcW w:w="5220" w:type="dxa"/>
          </w:tcPr>
          <w:p w14:paraId="045734CF" w14:textId="0DFE186D" w:rsidR="0021723E" w:rsidRPr="004C10DA" w:rsidRDefault="00C63B93" w:rsidP="0021723E">
            <w:pPr>
              <w:spacing w:after="0"/>
              <w:rPr>
                <w:sz w:val="18"/>
                <w:szCs w:val="18"/>
              </w:rPr>
            </w:pPr>
            <w:r>
              <w:rPr>
                <w:sz w:val="18"/>
                <w:szCs w:val="18"/>
              </w:rPr>
              <w:t xml:space="preserve">Minimum </w:t>
            </w:r>
            <w:r w:rsidR="00DD7C4E">
              <w:rPr>
                <w:sz w:val="18"/>
                <w:szCs w:val="18"/>
              </w:rPr>
              <w:t>Ventilation Method of Compliance</w:t>
            </w:r>
          </w:p>
        </w:tc>
        <w:tc>
          <w:tcPr>
            <w:tcW w:w="5125" w:type="dxa"/>
          </w:tcPr>
          <w:p w14:paraId="20918A18" w14:textId="1B86EF84" w:rsidR="0021723E" w:rsidRPr="004C10DA" w:rsidRDefault="0021723E" w:rsidP="0021723E">
            <w:pPr>
              <w:spacing w:after="0"/>
              <w:rPr>
                <w:sz w:val="18"/>
                <w:szCs w:val="18"/>
              </w:rPr>
            </w:pPr>
          </w:p>
        </w:tc>
      </w:tr>
      <w:tr w:rsidR="005C462A" w14:paraId="5DD5A43F" w14:textId="77777777" w:rsidTr="003E458A">
        <w:tc>
          <w:tcPr>
            <w:tcW w:w="10790" w:type="dxa"/>
            <w:gridSpan w:val="3"/>
            <w:vAlign w:val="bottom"/>
          </w:tcPr>
          <w:p w14:paraId="0148B85E" w14:textId="4D685C96" w:rsidR="005C462A" w:rsidRPr="00C63B93" w:rsidRDefault="008D5CEB" w:rsidP="008D5CEB">
            <w:pPr>
              <w:spacing w:after="0"/>
              <w:rPr>
                <w:sz w:val="18"/>
                <w:szCs w:val="18"/>
              </w:rPr>
            </w:pPr>
            <w:r w:rsidRPr="004C10DA">
              <w:rPr>
                <w:sz w:val="18"/>
                <w:szCs w:val="18"/>
              </w:rPr>
              <w:t>Note: In order to comply with the 1/300 exception, a Class I or II vapor retarder is required to be installed in climate zones 14 and 16.</w:t>
            </w:r>
          </w:p>
        </w:tc>
      </w:tr>
    </w:tbl>
    <w:p w14:paraId="13CE0B0C" w14:textId="77777777" w:rsidR="0021723E" w:rsidRDefault="0021723E" w:rsidP="004C10DA">
      <w:pPr>
        <w:spacing w:after="0"/>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8"/>
        <w:gridCol w:w="5206"/>
        <w:gridCol w:w="5109"/>
      </w:tblGrid>
      <w:tr w:rsidR="009E213D" w:rsidRPr="0043517F" w14:paraId="02122F8A" w14:textId="77777777" w:rsidTr="00EC553B">
        <w:tc>
          <w:tcPr>
            <w:tcW w:w="5000" w:type="pct"/>
            <w:gridSpan w:val="3"/>
            <w:vAlign w:val="center"/>
          </w:tcPr>
          <w:p w14:paraId="02122F89" w14:textId="055B06C6" w:rsidR="008C5BD4" w:rsidRDefault="00285BDD" w:rsidP="001F76F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Arial"/>
                <w:b/>
                <w:caps/>
              </w:rPr>
            </w:pPr>
            <w:r>
              <w:rPr>
                <w:rFonts w:asciiTheme="minorHAnsi" w:hAnsiTheme="minorHAnsi" w:cs="Arial"/>
                <w:b/>
                <w:caps/>
                <w:sz w:val="20"/>
              </w:rPr>
              <w:t>B</w:t>
            </w:r>
            <w:r w:rsidR="009E213D" w:rsidRPr="001F76F3">
              <w:rPr>
                <w:rFonts w:asciiTheme="minorHAnsi" w:hAnsiTheme="minorHAnsi" w:cs="Arial"/>
                <w:b/>
                <w:caps/>
                <w:sz w:val="20"/>
              </w:rPr>
              <w:t xml:space="preserve">. </w:t>
            </w:r>
            <w:r w:rsidR="001F76F3" w:rsidRPr="001F76F3">
              <w:rPr>
                <w:b/>
                <w:sz w:val="20"/>
                <w:szCs w:val="18"/>
              </w:rPr>
              <w:t>Radiant Barrier</w:t>
            </w:r>
          </w:p>
        </w:tc>
      </w:tr>
      <w:tr w:rsidR="009E213D" w:rsidRPr="0043517F" w14:paraId="02122F8E" w14:textId="77777777" w:rsidTr="004C10DA">
        <w:tc>
          <w:tcPr>
            <w:tcW w:w="213" w:type="pct"/>
          </w:tcPr>
          <w:p w14:paraId="02122F8B" w14:textId="77777777" w:rsidR="009E213D" w:rsidRDefault="009E213D" w:rsidP="007C0871">
            <w:pPr>
              <w:spacing w:after="0" w:line="240" w:lineRule="auto"/>
              <w:jc w:val="center"/>
              <w:rPr>
                <w:rFonts w:asciiTheme="minorHAnsi" w:hAnsiTheme="minorHAnsi"/>
                <w:sz w:val="20"/>
                <w:szCs w:val="20"/>
              </w:rPr>
            </w:pPr>
            <w:r w:rsidRPr="00F2369D">
              <w:rPr>
                <w:rFonts w:asciiTheme="minorHAnsi" w:hAnsiTheme="minorHAnsi"/>
                <w:sz w:val="18"/>
                <w:szCs w:val="18"/>
              </w:rPr>
              <w:t>01</w:t>
            </w:r>
          </w:p>
        </w:tc>
        <w:tc>
          <w:tcPr>
            <w:tcW w:w="2416" w:type="pct"/>
          </w:tcPr>
          <w:p w14:paraId="02122F8C" w14:textId="7A2EFD82" w:rsidR="009E213D" w:rsidRPr="003C66F9" w:rsidRDefault="009E213D" w:rsidP="00275D20">
            <w:pPr>
              <w:spacing w:after="0" w:line="240" w:lineRule="auto"/>
              <w:rPr>
                <w:rFonts w:asciiTheme="minorHAnsi" w:hAnsiTheme="minorHAnsi"/>
                <w:sz w:val="18"/>
                <w:szCs w:val="18"/>
              </w:rPr>
            </w:pPr>
            <w:r w:rsidRPr="00F2369D">
              <w:rPr>
                <w:rFonts w:asciiTheme="minorHAnsi" w:hAnsiTheme="minorHAnsi"/>
                <w:sz w:val="18"/>
                <w:szCs w:val="18"/>
              </w:rPr>
              <w:t xml:space="preserve">Brand Name and </w:t>
            </w:r>
            <w:r w:rsidR="00275D20">
              <w:rPr>
                <w:rFonts w:asciiTheme="minorHAnsi" w:hAnsiTheme="minorHAnsi"/>
                <w:sz w:val="18"/>
                <w:szCs w:val="18"/>
              </w:rPr>
              <w:t>P</w:t>
            </w:r>
            <w:r w:rsidRPr="00F2369D">
              <w:rPr>
                <w:rFonts w:asciiTheme="minorHAnsi" w:hAnsiTheme="minorHAnsi"/>
                <w:sz w:val="18"/>
                <w:szCs w:val="18"/>
              </w:rPr>
              <w:t xml:space="preserve">roduct </w:t>
            </w:r>
            <w:r w:rsidR="00275D20">
              <w:rPr>
                <w:rFonts w:asciiTheme="minorHAnsi" w:hAnsiTheme="minorHAnsi"/>
                <w:sz w:val="18"/>
                <w:szCs w:val="18"/>
              </w:rPr>
              <w:t>N</w:t>
            </w:r>
            <w:r w:rsidRPr="00F2369D">
              <w:rPr>
                <w:rFonts w:asciiTheme="minorHAnsi" w:hAnsiTheme="minorHAnsi"/>
                <w:sz w:val="18"/>
                <w:szCs w:val="18"/>
              </w:rPr>
              <w:t>umber</w:t>
            </w:r>
          </w:p>
        </w:tc>
        <w:tc>
          <w:tcPr>
            <w:tcW w:w="2371" w:type="pct"/>
            <w:vAlign w:val="center"/>
          </w:tcPr>
          <w:p w14:paraId="02122F8D" w14:textId="77777777" w:rsidR="009E213D" w:rsidRPr="003C66F9" w:rsidRDefault="009E213D" w:rsidP="00EC553B">
            <w:pPr>
              <w:spacing w:after="0" w:line="240" w:lineRule="auto"/>
              <w:rPr>
                <w:rFonts w:asciiTheme="minorHAnsi" w:hAnsiTheme="minorHAnsi"/>
                <w:sz w:val="18"/>
                <w:szCs w:val="18"/>
              </w:rPr>
            </w:pPr>
          </w:p>
        </w:tc>
      </w:tr>
      <w:tr w:rsidR="009E213D" w:rsidRPr="0043517F" w14:paraId="02122F92" w14:textId="77777777" w:rsidTr="004C10DA">
        <w:trPr>
          <w:trHeight w:val="144"/>
        </w:trPr>
        <w:tc>
          <w:tcPr>
            <w:tcW w:w="213" w:type="pct"/>
            <w:vAlign w:val="center"/>
          </w:tcPr>
          <w:p w14:paraId="02122F8F" w14:textId="77777777" w:rsidR="008C5BD4" w:rsidRDefault="009E213D" w:rsidP="007C0871">
            <w:pPr>
              <w:spacing w:after="0" w:line="240" w:lineRule="auto"/>
              <w:jc w:val="center"/>
              <w:rPr>
                <w:rFonts w:asciiTheme="minorHAnsi" w:hAnsiTheme="minorHAnsi"/>
                <w:sz w:val="20"/>
                <w:szCs w:val="20"/>
              </w:rPr>
            </w:pPr>
            <w:r w:rsidRPr="00F2369D">
              <w:rPr>
                <w:rFonts w:asciiTheme="minorHAnsi" w:hAnsiTheme="minorHAnsi"/>
                <w:sz w:val="18"/>
                <w:szCs w:val="18"/>
              </w:rPr>
              <w:t>02</w:t>
            </w:r>
          </w:p>
        </w:tc>
        <w:tc>
          <w:tcPr>
            <w:tcW w:w="2416" w:type="pct"/>
            <w:vAlign w:val="center"/>
          </w:tcPr>
          <w:p w14:paraId="02122F90" w14:textId="2D901219" w:rsidR="00B65BF2" w:rsidRDefault="009E213D" w:rsidP="007C0871">
            <w:pPr>
              <w:spacing w:after="0" w:line="240" w:lineRule="auto"/>
              <w:rPr>
                <w:rFonts w:asciiTheme="minorHAnsi" w:hAnsiTheme="minorHAnsi"/>
                <w:sz w:val="18"/>
                <w:szCs w:val="18"/>
              </w:rPr>
            </w:pPr>
            <w:r w:rsidRPr="00F2369D">
              <w:rPr>
                <w:rFonts w:asciiTheme="minorHAnsi" w:hAnsiTheme="minorHAnsi"/>
                <w:sz w:val="18"/>
                <w:szCs w:val="18"/>
              </w:rPr>
              <w:t>Installation Type</w:t>
            </w:r>
          </w:p>
        </w:tc>
        <w:tc>
          <w:tcPr>
            <w:tcW w:w="2371" w:type="pct"/>
            <w:vAlign w:val="center"/>
          </w:tcPr>
          <w:p w14:paraId="02122F91" w14:textId="77777777" w:rsidR="00A2323C" w:rsidRPr="003E59BC" w:rsidRDefault="00A2323C" w:rsidP="007C0871">
            <w:pPr>
              <w:spacing w:after="0" w:line="240" w:lineRule="auto"/>
              <w:rPr>
                <w:sz w:val="18"/>
                <w:szCs w:val="18"/>
              </w:rPr>
            </w:pPr>
          </w:p>
        </w:tc>
      </w:tr>
    </w:tbl>
    <w:p w14:paraId="02122F97" w14:textId="77777777" w:rsidR="009E213D" w:rsidRPr="0043517F" w:rsidRDefault="009E213D" w:rsidP="009E213D">
      <w:pPr>
        <w:spacing w:after="0" w:line="240" w:lineRule="auto"/>
        <w:ind w:left="-540" w:firstLine="450"/>
        <w:rPr>
          <w:rFonts w:asciiTheme="minorHAnsi" w:eastAsia="Times New Roman" w:hAnsiTheme="minorHAnsi"/>
          <w:color w:val="000000"/>
          <w:sz w:val="20"/>
          <w:szCs w:val="20"/>
        </w:rPr>
      </w:pPr>
    </w:p>
    <w:tbl>
      <w:tblPr>
        <w:tblStyle w:val="TableGrid"/>
        <w:tblW w:w="10795" w:type="dxa"/>
        <w:tblLayout w:type="fixed"/>
        <w:tblLook w:val="04A0" w:firstRow="1" w:lastRow="0" w:firstColumn="1" w:lastColumn="0" w:noHBand="0" w:noVBand="1"/>
      </w:tblPr>
      <w:tblGrid>
        <w:gridCol w:w="4068"/>
        <w:gridCol w:w="1980"/>
        <w:gridCol w:w="2070"/>
        <w:gridCol w:w="2677"/>
      </w:tblGrid>
      <w:tr w:rsidR="009E213D" w14:paraId="02122F9A" w14:textId="77777777" w:rsidTr="004C10DA">
        <w:tc>
          <w:tcPr>
            <w:tcW w:w="10795" w:type="dxa"/>
            <w:gridSpan w:val="4"/>
            <w:vAlign w:val="center"/>
          </w:tcPr>
          <w:p w14:paraId="02122F98" w14:textId="101F9B92" w:rsidR="008C5BD4" w:rsidRPr="001F76F3" w:rsidRDefault="00285BDD" w:rsidP="00B7458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sz w:val="20"/>
                <w:szCs w:val="20"/>
              </w:rPr>
            </w:pPr>
            <w:r>
              <w:rPr>
                <w:rFonts w:asciiTheme="minorHAnsi" w:hAnsiTheme="minorHAnsi" w:cs="Arial"/>
                <w:b/>
                <w:caps/>
                <w:sz w:val="20"/>
                <w:szCs w:val="20"/>
              </w:rPr>
              <w:t>C</w:t>
            </w:r>
            <w:r w:rsidR="009E213D" w:rsidRPr="001F76F3">
              <w:rPr>
                <w:rFonts w:asciiTheme="minorHAnsi" w:hAnsiTheme="minorHAnsi" w:cs="Arial"/>
                <w:b/>
                <w:caps/>
                <w:sz w:val="20"/>
                <w:szCs w:val="20"/>
              </w:rPr>
              <w:t xml:space="preserve">. </w:t>
            </w:r>
            <w:r w:rsidR="001F76F3" w:rsidRPr="001F76F3">
              <w:rPr>
                <w:rFonts w:asciiTheme="minorHAnsi" w:hAnsiTheme="minorHAnsi"/>
                <w:b/>
                <w:sz w:val="20"/>
                <w:szCs w:val="20"/>
              </w:rPr>
              <w:t>Schedule of Lower Vents</w:t>
            </w:r>
          </w:p>
          <w:p w14:paraId="02122F99" w14:textId="77777777" w:rsidR="008C5BD4" w:rsidRDefault="009E213D" w:rsidP="00B74585">
            <w:pPr>
              <w:spacing w:after="0" w:line="240" w:lineRule="auto"/>
              <w:contextualSpacing/>
              <w:rPr>
                <w:rFonts w:asciiTheme="majorHAnsi" w:eastAsiaTheme="majorEastAsia" w:hAnsiTheme="majorHAnsi" w:cstheme="majorBidi"/>
                <w:b/>
                <w:bCs/>
                <w:color w:val="4F81BD" w:themeColor="accent1"/>
              </w:rPr>
            </w:pPr>
            <w:r w:rsidRPr="003C66F9">
              <w:rPr>
                <w:rFonts w:asciiTheme="minorHAnsi" w:hAnsiTheme="minorHAnsi"/>
                <w:sz w:val="18"/>
                <w:szCs w:val="18"/>
              </w:rPr>
              <w:t xml:space="preserve">The Net Free Area </w:t>
            </w:r>
            <w:r w:rsidR="00C02B09">
              <w:rPr>
                <w:rFonts w:asciiTheme="minorHAnsi" w:hAnsiTheme="minorHAnsi"/>
                <w:sz w:val="18"/>
                <w:szCs w:val="18"/>
              </w:rPr>
              <w:t xml:space="preserve">(NFA) </w:t>
            </w:r>
            <w:r w:rsidRPr="003C66F9">
              <w:rPr>
                <w:rFonts w:asciiTheme="minorHAnsi" w:hAnsiTheme="minorHAnsi"/>
                <w:sz w:val="18"/>
                <w:szCs w:val="18"/>
              </w:rPr>
              <w:t xml:space="preserve">of a </w:t>
            </w:r>
            <w:r>
              <w:rPr>
                <w:rFonts w:asciiTheme="minorHAnsi" w:hAnsiTheme="minorHAnsi"/>
                <w:sz w:val="18"/>
                <w:szCs w:val="18"/>
              </w:rPr>
              <w:t xml:space="preserve">manufactured </w:t>
            </w:r>
            <w:r w:rsidRPr="003C66F9">
              <w:rPr>
                <w:rFonts w:asciiTheme="minorHAnsi" w:hAnsiTheme="minorHAnsi"/>
                <w:sz w:val="18"/>
                <w:szCs w:val="18"/>
              </w:rPr>
              <w:t>product is</w:t>
            </w:r>
            <w:r>
              <w:rPr>
                <w:rFonts w:asciiTheme="minorHAnsi" w:hAnsiTheme="minorHAnsi"/>
                <w:sz w:val="18"/>
                <w:szCs w:val="18"/>
              </w:rPr>
              <w:t xml:space="preserve"> stated on the packaging or on the manufacturer’s specification data sheet.  For non-manufactured products, assume that the net free area is one third of the total aperture area.</w:t>
            </w:r>
          </w:p>
        </w:tc>
      </w:tr>
      <w:tr w:rsidR="009E213D" w14:paraId="02122F9F" w14:textId="77777777" w:rsidTr="004C10DA">
        <w:trPr>
          <w:trHeight w:val="144"/>
        </w:trPr>
        <w:tc>
          <w:tcPr>
            <w:tcW w:w="4068" w:type="dxa"/>
            <w:vAlign w:val="center"/>
          </w:tcPr>
          <w:p w14:paraId="02122F9B" w14:textId="77777777" w:rsidR="009E213D" w:rsidRDefault="009E213D" w:rsidP="003E59BC">
            <w:pPr>
              <w:spacing w:after="0" w:line="240" w:lineRule="auto"/>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1</w:t>
            </w:r>
          </w:p>
        </w:tc>
        <w:tc>
          <w:tcPr>
            <w:tcW w:w="1980" w:type="dxa"/>
            <w:vAlign w:val="center"/>
          </w:tcPr>
          <w:p w14:paraId="02122F9C" w14:textId="77777777" w:rsidR="009E213D" w:rsidRDefault="009E213D" w:rsidP="003E59BC">
            <w:pPr>
              <w:spacing w:after="0" w:line="240" w:lineRule="auto"/>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2</w:t>
            </w:r>
          </w:p>
        </w:tc>
        <w:tc>
          <w:tcPr>
            <w:tcW w:w="2070" w:type="dxa"/>
            <w:vAlign w:val="center"/>
          </w:tcPr>
          <w:p w14:paraId="02122F9D" w14:textId="77777777" w:rsidR="009E213D" w:rsidRDefault="009E213D" w:rsidP="003E59BC">
            <w:pPr>
              <w:spacing w:after="0" w:line="240" w:lineRule="auto"/>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3</w:t>
            </w:r>
          </w:p>
        </w:tc>
        <w:tc>
          <w:tcPr>
            <w:tcW w:w="2677" w:type="dxa"/>
            <w:vAlign w:val="center"/>
          </w:tcPr>
          <w:p w14:paraId="02122F9E" w14:textId="77777777" w:rsidR="009E213D" w:rsidRDefault="009E213D" w:rsidP="003E59BC">
            <w:pPr>
              <w:spacing w:after="0" w:line="240" w:lineRule="auto"/>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4</w:t>
            </w:r>
          </w:p>
        </w:tc>
      </w:tr>
      <w:tr w:rsidR="009E213D" w14:paraId="02122FA8" w14:textId="77777777" w:rsidTr="004C10DA">
        <w:trPr>
          <w:trHeight w:val="419"/>
        </w:trPr>
        <w:tc>
          <w:tcPr>
            <w:tcW w:w="4068" w:type="dxa"/>
            <w:vAlign w:val="bottom"/>
          </w:tcPr>
          <w:p w14:paraId="02122FA0" w14:textId="77777777" w:rsidR="009E213D" w:rsidRPr="001F76F3" w:rsidRDefault="009E213D" w:rsidP="00275D20">
            <w:pPr>
              <w:spacing w:after="0" w:line="240" w:lineRule="auto"/>
              <w:contextualSpacing/>
              <w:jc w:val="center"/>
              <w:rPr>
                <w:rFonts w:asciiTheme="minorHAnsi" w:hAnsiTheme="minorHAnsi"/>
                <w:sz w:val="18"/>
                <w:szCs w:val="18"/>
              </w:rPr>
            </w:pPr>
            <w:r w:rsidRPr="001F76F3">
              <w:rPr>
                <w:rFonts w:asciiTheme="minorHAnsi" w:hAnsiTheme="minorHAnsi"/>
                <w:sz w:val="18"/>
                <w:szCs w:val="18"/>
              </w:rPr>
              <w:t xml:space="preserve">Type of </w:t>
            </w:r>
            <w:r w:rsidR="005C178B" w:rsidRPr="001F76F3">
              <w:rPr>
                <w:rFonts w:asciiTheme="minorHAnsi" w:hAnsiTheme="minorHAnsi"/>
                <w:sz w:val="18"/>
                <w:szCs w:val="18"/>
              </w:rPr>
              <w:t>V</w:t>
            </w:r>
            <w:r w:rsidRPr="001F76F3">
              <w:rPr>
                <w:rFonts w:asciiTheme="minorHAnsi" w:hAnsiTheme="minorHAnsi"/>
                <w:sz w:val="18"/>
                <w:szCs w:val="18"/>
              </w:rPr>
              <w:t>ent</w:t>
            </w:r>
          </w:p>
          <w:p w14:paraId="02122FA1" w14:textId="0A203E25" w:rsidR="009E213D" w:rsidRPr="001F76F3" w:rsidRDefault="001F76F3" w:rsidP="00275D20">
            <w:pPr>
              <w:spacing w:after="0" w:line="240" w:lineRule="auto"/>
              <w:contextualSpacing/>
              <w:jc w:val="center"/>
              <w:rPr>
                <w:rFonts w:asciiTheme="minorHAnsi" w:hAnsiTheme="minorHAnsi"/>
                <w:sz w:val="18"/>
                <w:szCs w:val="18"/>
              </w:rPr>
            </w:pPr>
            <w:r w:rsidRPr="001F76F3">
              <w:rPr>
                <w:rFonts w:asciiTheme="minorHAnsi" w:hAnsiTheme="minorHAnsi"/>
                <w:sz w:val="18"/>
                <w:szCs w:val="18"/>
              </w:rPr>
              <w:t>(</w:t>
            </w:r>
            <w:r w:rsidR="009E213D" w:rsidRPr="001F76F3">
              <w:rPr>
                <w:rFonts w:asciiTheme="minorHAnsi" w:hAnsiTheme="minorHAnsi"/>
                <w:sz w:val="18"/>
                <w:szCs w:val="18"/>
              </w:rPr>
              <w:t>For instance, eyebrow vent, eave vent, round ve</w:t>
            </w:r>
            <w:r w:rsidR="00C523C6" w:rsidRPr="001F76F3">
              <w:rPr>
                <w:rFonts w:asciiTheme="minorHAnsi" w:hAnsiTheme="minorHAnsi"/>
                <w:sz w:val="18"/>
                <w:szCs w:val="18"/>
              </w:rPr>
              <w:t>n</w:t>
            </w:r>
            <w:r w:rsidR="009E213D" w:rsidRPr="001F76F3">
              <w:rPr>
                <w:rFonts w:asciiTheme="minorHAnsi" w:hAnsiTheme="minorHAnsi"/>
                <w:sz w:val="18"/>
                <w:szCs w:val="18"/>
              </w:rPr>
              <w:t>t</w:t>
            </w:r>
            <w:r w:rsidRPr="001F76F3">
              <w:rPr>
                <w:rFonts w:asciiTheme="minorHAnsi" w:hAnsiTheme="minorHAnsi"/>
                <w:sz w:val="18"/>
                <w:szCs w:val="18"/>
              </w:rPr>
              <w:t>)</w:t>
            </w:r>
          </w:p>
        </w:tc>
        <w:tc>
          <w:tcPr>
            <w:tcW w:w="1980" w:type="dxa"/>
            <w:vAlign w:val="bottom"/>
          </w:tcPr>
          <w:p w14:paraId="02122FA2" w14:textId="77777777" w:rsidR="009E213D" w:rsidRPr="001F76F3" w:rsidRDefault="009E213D" w:rsidP="00275D20">
            <w:pPr>
              <w:spacing w:after="0" w:line="240" w:lineRule="auto"/>
              <w:contextualSpacing/>
              <w:jc w:val="center"/>
              <w:rPr>
                <w:rFonts w:asciiTheme="minorHAnsi" w:hAnsiTheme="minorHAnsi"/>
                <w:sz w:val="18"/>
                <w:szCs w:val="18"/>
              </w:rPr>
            </w:pPr>
            <w:r w:rsidRPr="001F76F3">
              <w:rPr>
                <w:rFonts w:asciiTheme="minorHAnsi" w:hAnsiTheme="minorHAnsi"/>
                <w:sz w:val="18"/>
                <w:szCs w:val="18"/>
              </w:rPr>
              <w:t xml:space="preserve">NFA </w:t>
            </w:r>
            <w:r w:rsidR="005C178B" w:rsidRPr="001F76F3">
              <w:rPr>
                <w:rFonts w:asciiTheme="minorHAnsi" w:hAnsiTheme="minorHAnsi"/>
                <w:sz w:val="18"/>
                <w:szCs w:val="18"/>
              </w:rPr>
              <w:t>P</w:t>
            </w:r>
            <w:r w:rsidRPr="001F76F3">
              <w:rPr>
                <w:rFonts w:asciiTheme="minorHAnsi" w:hAnsiTheme="minorHAnsi"/>
                <w:sz w:val="18"/>
                <w:szCs w:val="18"/>
              </w:rPr>
              <w:t xml:space="preserve">er </w:t>
            </w:r>
            <w:r w:rsidR="005C178B" w:rsidRPr="001F76F3">
              <w:rPr>
                <w:rFonts w:asciiTheme="minorHAnsi" w:hAnsiTheme="minorHAnsi"/>
                <w:sz w:val="18"/>
                <w:szCs w:val="18"/>
              </w:rPr>
              <w:t>V</w:t>
            </w:r>
            <w:r w:rsidRPr="001F76F3">
              <w:rPr>
                <w:rFonts w:asciiTheme="minorHAnsi" w:hAnsiTheme="minorHAnsi"/>
                <w:sz w:val="18"/>
                <w:szCs w:val="18"/>
              </w:rPr>
              <w:t>ent (in</w:t>
            </w:r>
            <w:r w:rsidRPr="001F76F3">
              <w:rPr>
                <w:rFonts w:asciiTheme="minorHAnsi" w:hAnsiTheme="minorHAnsi"/>
                <w:sz w:val="18"/>
                <w:szCs w:val="18"/>
                <w:vertAlign w:val="superscript"/>
              </w:rPr>
              <w:t>2</w:t>
            </w:r>
            <w:r w:rsidRPr="001F76F3">
              <w:rPr>
                <w:rFonts w:asciiTheme="minorHAnsi" w:hAnsiTheme="minorHAnsi"/>
                <w:sz w:val="18"/>
                <w:szCs w:val="18"/>
              </w:rPr>
              <w:t>)</w:t>
            </w:r>
          </w:p>
          <w:p w14:paraId="02122FA3" w14:textId="77777777" w:rsidR="009E213D" w:rsidRPr="001F76F3" w:rsidRDefault="009E213D" w:rsidP="00275D20">
            <w:pPr>
              <w:spacing w:after="0" w:line="240" w:lineRule="auto"/>
              <w:contextualSpacing/>
              <w:jc w:val="center"/>
              <w:rPr>
                <w:rFonts w:asciiTheme="minorHAnsi" w:hAnsiTheme="minorHAnsi"/>
                <w:sz w:val="18"/>
                <w:szCs w:val="18"/>
              </w:rPr>
            </w:pPr>
            <w:r w:rsidRPr="001F76F3">
              <w:rPr>
                <w:rFonts w:asciiTheme="minorHAnsi" w:hAnsiTheme="minorHAnsi"/>
                <w:sz w:val="18"/>
                <w:szCs w:val="18"/>
              </w:rPr>
              <w:t>(Manufacturer</w:t>
            </w:r>
            <w:r w:rsidR="00D97CB7" w:rsidRPr="001F76F3">
              <w:rPr>
                <w:rFonts w:asciiTheme="minorHAnsi" w:hAnsiTheme="minorHAnsi"/>
                <w:sz w:val="18"/>
                <w:szCs w:val="18"/>
              </w:rPr>
              <w:t>’</w:t>
            </w:r>
            <w:r w:rsidRPr="001F76F3">
              <w:rPr>
                <w:rFonts w:asciiTheme="minorHAnsi" w:hAnsiTheme="minorHAnsi"/>
                <w:sz w:val="18"/>
                <w:szCs w:val="18"/>
              </w:rPr>
              <w:t>s Specification Sheet)</w:t>
            </w:r>
          </w:p>
        </w:tc>
        <w:tc>
          <w:tcPr>
            <w:tcW w:w="2070" w:type="dxa"/>
            <w:vAlign w:val="bottom"/>
          </w:tcPr>
          <w:p w14:paraId="02122FA4" w14:textId="25F4434D" w:rsidR="00882EFB" w:rsidRPr="001F76F3" w:rsidRDefault="009E213D" w:rsidP="00275D20">
            <w:pPr>
              <w:spacing w:after="0" w:line="240" w:lineRule="auto"/>
              <w:contextualSpacing/>
              <w:jc w:val="center"/>
              <w:rPr>
                <w:rFonts w:asciiTheme="minorHAnsi" w:hAnsiTheme="minorHAnsi"/>
                <w:sz w:val="18"/>
                <w:szCs w:val="18"/>
              </w:rPr>
            </w:pPr>
            <w:r w:rsidRPr="001F76F3">
              <w:rPr>
                <w:rFonts w:asciiTheme="minorHAnsi" w:hAnsiTheme="minorHAnsi"/>
                <w:sz w:val="18"/>
                <w:szCs w:val="18"/>
              </w:rPr>
              <w:t xml:space="preserve">Number of </w:t>
            </w:r>
            <w:r w:rsidR="005C178B" w:rsidRPr="001F76F3">
              <w:rPr>
                <w:rFonts w:asciiTheme="minorHAnsi" w:hAnsiTheme="minorHAnsi"/>
                <w:sz w:val="18"/>
                <w:szCs w:val="18"/>
              </w:rPr>
              <w:t>V</w:t>
            </w:r>
            <w:r w:rsidRPr="001F76F3">
              <w:rPr>
                <w:rFonts w:asciiTheme="minorHAnsi" w:hAnsiTheme="minorHAnsi"/>
                <w:sz w:val="18"/>
                <w:szCs w:val="18"/>
              </w:rPr>
              <w:t>ents</w:t>
            </w:r>
          </w:p>
          <w:p w14:paraId="02122FA5" w14:textId="26C6A47C" w:rsidR="009E213D" w:rsidRPr="001F76F3" w:rsidRDefault="005C178B" w:rsidP="00275D20">
            <w:pPr>
              <w:spacing w:after="0" w:line="240" w:lineRule="auto"/>
              <w:contextualSpacing/>
              <w:jc w:val="center"/>
              <w:rPr>
                <w:rFonts w:asciiTheme="minorHAnsi" w:hAnsiTheme="minorHAnsi"/>
                <w:sz w:val="18"/>
                <w:szCs w:val="18"/>
              </w:rPr>
            </w:pPr>
            <w:r w:rsidRPr="001F76F3">
              <w:rPr>
                <w:rFonts w:asciiTheme="minorHAnsi" w:hAnsiTheme="minorHAnsi"/>
                <w:sz w:val="18"/>
                <w:szCs w:val="18"/>
              </w:rPr>
              <w:t>I</w:t>
            </w:r>
            <w:r w:rsidR="00882EFB" w:rsidRPr="001F76F3">
              <w:rPr>
                <w:rFonts w:asciiTheme="minorHAnsi" w:hAnsiTheme="minorHAnsi"/>
                <w:sz w:val="18"/>
                <w:szCs w:val="18"/>
              </w:rPr>
              <w:t>nstalled</w:t>
            </w:r>
          </w:p>
        </w:tc>
        <w:tc>
          <w:tcPr>
            <w:tcW w:w="2677" w:type="dxa"/>
            <w:vAlign w:val="bottom"/>
          </w:tcPr>
          <w:p w14:paraId="02122FA6" w14:textId="77777777" w:rsidR="003E6081" w:rsidRPr="001F76F3" w:rsidRDefault="009E213D" w:rsidP="00275D20">
            <w:pPr>
              <w:spacing w:after="0" w:line="240" w:lineRule="auto"/>
              <w:contextualSpacing/>
              <w:jc w:val="center"/>
              <w:rPr>
                <w:rFonts w:asciiTheme="minorHAnsi" w:hAnsiTheme="minorHAnsi"/>
                <w:sz w:val="18"/>
                <w:szCs w:val="18"/>
              </w:rPr>
            </w:pPr>
            <w:r w:rsidRPr="001F76F3">
              <w:rPr>
                <w:rFonts w:asciiTheme="minorHAnsi" w:hAnsiTheme="minorHAnsi"/>
                <w:sz w:val="18"/>
                <w:szCs w:val="18"/>
              </w:rPr>
              <w:t xml:space="preserve">Total NFA </w:t>
            </w:r>
            <w:r w:rsidR="005C178B" w:rsidRPr="001F76F3">
              <w:rPr>
                <w:rFonts w:asciiTheme="minorHAnsi" w:hAnsiTheme="minorHAnsi"/>
                <w:sz w:val="18"/>
                <w:szCs w:val="18"/>
              </w:rPr>
              <w:t>Per Vent Type</w:t>
            </w:r>
          </w:p>
          <w:p w14:paraId="02122FA7" w14:textId="2DA0F5C6" w:rsidR="003E6081" w:rsidRPr="001F76F3" w:rsidRDefault="009E213D" w:rsidP="00275D20">
            <w:pPr>
              <w:spacing w:after="0" w:line="240" w:lineRule="auto"/>
              <w:contextualSpacing/>
              <w:jc w:val="center"/>
              <w:rPr>
                <w:rFonts w:asciiTheme="minorHAnsi" w:hAnsiTheme="minorHAnsi"/>
                <w:sz w:val="18"/>
                <w:szCs w:val="18"/>
              </w:rPr>
            </w:pPr>
            <w:r w:rsidRPr="001F76F3">
              <w:rPr>
                <w:rFonts w:asciiTheme="minorHAnsi" w:hAnsiTheme="minorHAnsi"/>
                <w:sz w:val="18"/>
                <w:szCs w:val="18"/>
              </w:rPr>
              <w:t>(in</w:t>
            </w:r>
            <w:r w:rsidRPr="001F76F3">
              <w:rPr>
                <w:rFonts w:asciiTheme="minorHAnsi" w:hAnsiTheme="minorHAnsi"/>
                <w:sz w:val="18"/>
                <w:szCs w:val="18"/>
                <w:vertAlign w:val="superscript"/>
              </w:rPr>
              <w:t>2</w:t>
            </w:r>
            <w:r w:rsidRPr="001F76F3">
              <w:rPr>
                <w:rFonts w:asciiTheme="minorHAnsi" w:hAnsiTheme="minorHAnsi"/>
                <w:sz w:val="18"/>
                <w:szCs w:val="18"/>
              </w:rPr>
              <w:t>)</w:t>
            </w:r>
          </w:p>
        </w:tc>
      </w:tr>
      <w:tr w:rsidR="009E213D" w14:paraId="02122FAD" w14:textId="77777777" w:rsidTr="004C10DA">
        <w:tc>
          <w:tcPr>
            <w:tcW w:w="4068" w:type="dxa"/>
          </w:tcPr>
          <w:p w14:paraId="02122FA9" w14:textId="77777777" w:rsidR="009E213D" w:rsidRPr="003308E7" w:rsidRDefault="009E213D" w:rsidP="00EC553B">
            <w:pPr>
              <w:contextualSpacing/>
              <w:jc w:val="center"/>
              <w:rPr>
                <w:rFonts w:asciiTheme="minorHAnsi" w:hAnsiTheme="minorHAnsi"/>
                <w:sz w:val="18"/>
                <w:szCs w:val="18"/>
              </w:rPr>
            </w:pPr>
          </w:p>
        </w:tc>
        <w:tc>
          <w:tcPr>
            <w:tcW w:w="1980" w:type="dxa"/>
          </w:tcPr>
          <w:p w14:paraId="02122FAA" w14:textId="77777777" w:rsidR="009E213D" w:rsidRPr="003308E7" w:rsidRDefault="009E213D" w:rsidP="00EC553B">
            <w:pPr>
              <w:contextualSpacing/>
              <w:jc w:val="center"/>
              <w:rPr>
                <w:rFonts w:asciiTheme="minorHAnsi" w:hAnsiTheme="minorHAnsi"/>
                <w:sz w:val="18"/>
                <w:szCs w:val="18"/>
              </w:rPr>
            </w:pPr>
          </w:p>
        </w:tc>
        <w:tc>
          <w:tcPr>
            <w:tcW w:w="2070" w:type="dxa"/>
          </w:tcPr>
          <w:p w14:paraId="02122FAB" w14:textId="77777777" w:rsidR="009E213D" w:rsidRPr="003308E7" w:rsidRDefault="009E213D" w:rsidP="00EC553B">
            <w:pPr>
              <w:contextualSpacing/>
              <w:jc w:val="center"/>
              <w:rPr>
                <w:rFonts w:asciiTheme="minorHAnsi" w:hAnsiTheme="minorHAnsi"/>
                <w:sz w:val="18"/>
                <w:szCs w:val="18"/>
              </w:rPr>
            </w:pPr>
          </w:p>
        </w:tc>
        <w:tc>
          <w:tcPr>
            <w:tcW w:w="2677" w:type="dxa"/>
          </w:tcPr>
          <w:p w14:paraId="02122FAC" w14:textId="77777777" w:rsidR="009E213D" w:rsidRPr="003308E7" w:rsidRDefault="009E213D" w:rsidP="00EC553B">
            <w:pPr>
              <w:contextualSpacing/>
              <w:jc w:val="center"/>
              <w:rPr>
                <w:rFonts w:asciiTheme="minorHAnsi" w:hAnsiTheme="minorHAnsi"/>
                <w:sz w:val="18"/>
                <w:szCs w:val="18"/>
              </w:rPr>
            </w:pPr>
          </w:p>
        </w:tc>
      </w:tr>
      <w:tr w:rsidR="009E213D" w14:paraId="02122FB2" w14:textId="77777777" w:rsidTr="004C10DA">
        <w:trPr>
          <w:trHeight w:val="144"/>
        </w:trPr>
        <w:tc>
          <w:tcPr>
            <w:tcW w:w="4068" w:type="dxa"/>
          </w:tcPr>
          <w:p w14:paraId="02122FAE" w14:textId="77777777" w:rsidR="009E213D" w:rsidRPr="003308E7" w:rsidRDefault="009E213D" w:rsidP="007C0871">
            <w:pPr>
              <w:spacing w:after="0" w:line="240" w:lineRule="auto"/>
              <w:contextualSpacing/>
              <w:jc w:val="center"/>
              <w:rPr>
                <w:rFonts w:asciiTheme="minorHAnsi" w:hAnsiTheme="minorHAnsi"/>
                <w:sz w:val="18"/>
                <w:szCs w:val="18"/>
              </w:rPr>
            </w:pPr>
          </w:p>
        </w:tc>
        <w:tc>
          <w:tcPr>
            <w:tcW w:w="1980" w:type="dxa"/>
          </w:tcPr>
          <w:p w14:paraId="02122FAF" w14:textId="77777777" w:rsidR="009E213D" w:rsidRPr="003308E7" w:rsidRDefault="009E213D" w:rsidP="007C0871">
            <w:pPr>
              <w:spacing w:after="0" w:line="240" w:lineRule="auto"/>
              <w:contextualSpacing/>
              <w:jc w:val="center"/>
              <w:rPr>
                <w:rFonts w:asciiTheme="minorHAnsi" w:hAnsiTheme="minorHAnsi"/>
                <w:sz w:val="18"/>
                <w:szCs w:val="18"/>
              </w:rPr>
            </w:pPr>
          </w:p>
        </w:tc>
        <w:tc>
          <w:tcPr>
            <w:tcW w:w="2070" w:type="dxa"/>
          </w:tcPr>
          <w:p w14:paraId="02122FB0" w14:textId="77777777" w:rsidR="009E213D" w:rsidRPr="003308E7" w:rsidRDefault="009E213D" w:rsidP="007C0871">
            <w:pPr>
              <w:spacing w:after="0" w:line="240" w:lineRule="auto"/>
              <w:contextualSpacing/>
              <w:jc w:val="center"/>
              <w:rPr>
                <w:rFonts w:asciiTheme="minorHAnsi" w:hAnsiTheme="minorHAnsi"/>
                <w:sz w:val="18"/>
                <w:szCs w:val="18"/>
              </w:rPr>
            </w:pPr>
          </w:p>
        </w:tc>
        <w:tc>
          <w:tcPr>
            <w:tcW w:w="2677" w:type="dxa"/>
          </w:tcPr>
          <w:p w14:paraId="02122FB1" w14:textId="77777777" w:rsidR="009E213D" w:rsidRPr="003308E7" w:rsidRDefault="009E213D" w:rsidP="007C0871">
            <w:pPr>
              <w:spacing w:after="0" w:line="240" w:lineRule="auto"/>
              <w:contextualSpacing/>
              <w:jc w:val="center"/>
              <w:rPr>
                <w:rFonts w:asciiTheme="minorHAnsi" w:hAnsiTheme="minorHAnsi"/>
                <w:sz w:val="18"/>
                <w:szCs w:val="18"/>
              </w:rPr>
            </w:pPr>
          </w:p>
        </w:tc>
      </w:tr>
    </w:tbl>
    <w:p w14:paraId="02122FB3" w14:textId="77777777" w:rsidR="009E213D" w:rsidRDefault="009E213D" w:rsidP="009E213D">
      <w:pPr>
        <w:spacing w:after="0"/>
        <w:ind w:left="360"/>
        <w:rPr>
          <w:rFonts w:asciiTheme="minorHAnsi" w:hAnsiTheme="minorHAnsi"/>
          <w:sz w:val="20"/>
          <w:szCs w:val="20"/>
        </w:rPr>
      </w:pPr>
    </w:p>
    <w:tbl>
      <w:tblPr>
        <w:tblStyle w:val="TableGrid"/>
        <w:tblW w:w="10795" w:type="dxa"/>
        <w:tblLayout w:type="fixed"/>
        <w:tblLook w:val="04A0" w:firstRow="1" w:lastRow="0" w:firstColumn="1" w:lastColumn="0" w:noHBand="0" w:noVBand="1"/>
      </w:tblPr>
      <w:tblGrid>
        <w:gridCol w:w="4068"/>
        <w:gridCol w:w="1980"/>
        <w:gridCol w:w="2070"/>
        <w:gridCol w:w="2677"/>
      </w:tblGrid>
      <w:tr w:rsidR="009E213D" w14:paraId="02122FB6" w14:textId="77777777" w:rsidTr="004C10DA">
        <w:tc>
          <w:tcPr>
            <w:tcW w:w="10795" w:type="dxa"/>
            <w:gridSpan w:val="4"/>
            <w:vAlign w:val="center"/>
          </w:tcPr>
          <w:p w14:paraId="02122FB4" w14:textId="279FE803" w:rsidR="008C5BD4" w:rsidRPr="001F76F3" w:rsidRDefault="00285BDD" w:rsidP="00B74585">
            <w:pPr>
              <w:keepNext/>
              <w:tabs>
                <w:tab w:val="left" w:pos="-720"/>
                <w:tab w:val="left" w:pos="-90"/>
                <w:tab w:val="left" w:pos="36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b/>
                <w:sz w:val="20"/>
                <w:szCs w:val="20"/>
              </w:rPr>
            </w:pPr>
            <w:r>
              <w:rPr>
                <w:rFonts w:asciiTheme="minorHAnsi" w:hAnsiTheme="minorHAnsi" w:cs="Arial"/>
                <w:b/>
                <w:caps/>
                <w:sz w:val="20"/>
                <w:szCs w:val="20"/>
              </w:rPr>
              <w:t>D</w:t>
            </w:r>
            <w:r w:rsidR="009E213D" w:rsidRPr="001F76F3">
              <w:rPr>
                <w:rFonts w:asciiTheme="minorHAnsi" w:hAnsiTheme="minorHAnsi" w:cs="Arial"/>
                <w:b/>
                <w:caps/>
                <w:sz w:val="20"/>
                <w:szCs w:val="20"/>
              </w:rPr>
              <w:t>.</w:t>
            </w:r>
            <w:r w:rsidR="001F76F3" w:rsidRPr="001F76F3">
              <w:rPr>
                <w:rFonts w:asciiTheme="minorHAnsi" w:hAnsiTheme="minorHAnsi"/>
                <w:b/>
                <w:sz w:val="20"/>
                <w:szCs w:val="20"/>
              </w:rPr>
              <w:t xml:space="preserve"> Schedule of Upper Vents</w:t>
            </w:r>
            <w:r w:rsidR="001F76F3" w:rsidRPr="001F76F3" w:rsidDel="001F76F3">
              <w:rPr>
                <w:rFonts w:asciiTheme="minorHAnsi" w:hAnsiTheme="minorHAnsi" w:cs="Arial"/>
                <w:b/>
                <w:caps/>
                <w:sz w:val="20"/>
                <w:szCs w:val="20"/>
              </w:rPr>
              <w:t xml:space="preserve"> </w:t>
            </w:r>
          </w:p>
          <w:p w14:paraId="02122FB5" w14:textId="77777777" w:rsidR="008C5BD4" w:rsidRDefault="009E213D" w:rsidP="00B74585">
            <w:pPr>
              <w:spacing w:after="0" w:line="240" w:lineRule="auto"/>
              <w:contextualSpacing/>
              <w:rPr>
                <w:rFonts w:asciiTheme="majorHAnsi" w:eastAsiaTheme="majorEastAsia" w:hAnsiTheme="majorHAnsi" w:cstheme="majorBidi"/>
                <w:b/>
                <w:bCs/>
                <w:color w:val="4F81BD" w:themeColor="accent1"/>
              </w:rPr>
            </w:pPr>
            <w:r w:rsidRPr="003C66F9">
              <w:rPr>
                <w:rFonts w:asciiTheme="minorHAnsi" w:hAnsiTheme="minorHAnsi"/>
                <w:sz w:val="18"/>
                <w:szCs w:val="18"/>
              </w:rPr>
              <w:t xml:space="preserve">The Net Free Area of a </w:t>
            </w:r>
            <w:r>
              <w:rPr>
                <w:rFonts w:asciiTheme="minorHAnsi" w:hAnsiTheme="minorHAnsi"/>
                <w:sz w:val="18"/>
                <w:szCs w:val="18"/>
              </w:rPr>
              <w:t xml:space="preserve">manufactured </w:t>
            </w:r>
            <w:r w:rsidRPr="003C66F9">
              <w:rPr>
                <w:rFonts w:asciiTheme="minorHAnsi" w:hAnsiTheme="minorHAnsi"/>
                <w:sz w:val="18"/>
                <w:szCs w:val="18"/>
              </w:rPr>
              <w:t>product is</w:t>
            </w:r>
            <w:r>
              <w:rPr>
                <w:rFonts w:asciiTheme="minorHAnsi" w:hAnsiTheme="minorHAnsi"/>
                <w:sz w:val="18"/>
                <w:szCs w:val="18"/>
              </w:rPr>
              <w:t xml:space="preserve"> stated on the packaging or on the manufacturer’s specification data sheet.  For non-manufactured products, assume that the net free area is one third of the total aperture area.</w:t>
            </w:r>
          </w:p>
        </w:tc>
      </w:tr>
      <w:tr w:rsidR="009E213D" w14:paraId="02122FBB" w14:textId="77777777" w:rsidTr="004C10DA">
        <w:trPr>
          <w:trHeight w:val="20"/>
        </w:trPr>
        <w:tc>
          <w:tcPr>
            <w:tcW w:w="4068" w:type="dxa"/>
            <w:vAlign w:val="center"/>
          </w:tcPr>
          <w:p w14:paraId="02122FB7" w14:textId="77777777" w:rsidR="009E213D" w:rsidRDefault="009E213D" w:rsidP="003E59BC">
            <w:pPr>
              <w:spacing w:after="0" w:line="240" w:lineRule="auto"/>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1</w:t>
            </w:r>
          </w:p>
        </w:tc>
        <w:tc>
          <w:tcPr>
            <w:tcW w:w="1980" w:type="dxa"/>
            <w:vAlign w:val="center"/>
          </w:tcPr>
          <w:p w14:paraId="02122FB8" w14:textId="77777777" w:rsidR="009E213D" w:rsidRDefault="009E213D" w:rsidP="003E59BC">
            <w:pPr>
              <w:spacing w:after="0" w:line="240" w:lineRule="auto"/>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2</w:t>
            </w:r>
          </w:p>
        </w:tc>
        <w:tc>
          <w:tcPr>
            <w:tcW w:w="2070" w:type="dxa"/>
            <w:vAlign w:val="center"/>
          </w:tcPr>
          <w:p w14:paraId="02122FB9" w14:textId="77777777" w:rsidR="009E213D" w:rsidRDefault="009E213D" w:rsidP="003E59BC">
            <w:pPr>
              <w:spacing w:after="0" w:line="240" w:lineRule="auto"/>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3</w:t>
            </w:r>
          </w:p>
        </w:tc>
        <w:tc>
          <w:tcPr>
            <w:tcW w:w="2677" w:type="dxa"/>
            <w:vAlign w:val="center"/>
          </w:tcPr>
          <w:p w14:paraId="02122FBA" w14:textId="77777777" w:rsidR="009E213D" w:rsidRDefault="009E213D" w:rsidP="003E59BC">
            <w:pPr>
              <w:spacing w:after="0" w:line="240" w:lineRule="auto"/>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4</w:t>
            </w:r>
          </w:p>
        </w:tc>
      </w:tr>
      <w:tr w:rsidR="009E213D" w14:paraId="02122FC4" w14:textId="77777777" w:rsidTr="004C10DA">
        <w:trPr>
          <w:trHeight w:val="288"/>
        </w:trPr>
        <w:tc>
          <w:tcPr>
            <w:tcW w:w="4068" w:type="dxa"/>
            <w:vAlign w:val="bottom"/>
          </w:tcPr>
          <w:p w14:paraId="02122FBC" w14:textId="77777777" w:rsidR="009E213D" w:rsidRPr="001F76F3" w:rsidRDefault="009E213D" w:rsidP="00275D20">
            <w:pPr>
              <w:spacing w:after="0" w:line="240" w:lineRule="auto"/>
              <w:contextualSpacing/>
              <w:jc w:val="center"/>
              <w:rPr>
                <w:rFonts w:asciiTheme="minorHAnsi" w:hAnsiTheme="minorHAnsi"/>
                <w:sz w:val="18"/>
                <w:szCs w:val="18"/>
              </w:rPr>
            </w:pPr>
            <w:r w:rsidRPr="001F76F3">
              <w:rPr>
                <w:rFonts w:asciiTheme="minorHAnsi" w:hAnsiTheme="minorHAnsi"/>
                <w:sz w:val="18"/>
                <w:szCs w:val="18"/>
              </w:rPr>
              <w:t xml:space="preserve">Type of </w:t>
            </w:r>
            <w:r w:rsidR="00D97CB7" w:rsidRPr="001F76F3">
              <w:rPr>
                <w:rFonts w:asciiTheme="minorHAnsi" w:hAnsiTheme="minorHAnsi"/>
                <w:sz w:val="18"/>
                <w:szCs w:val="18"/>
              </w:rPr>
              <w:t>V</w:t>
            </w:r>
            <w:r w:rsidRPr="001F76F3">
              <w:rPr>
                <w:rFonts w:asciiTheme="minorHAnsi" w:hAnsiTheme="minorHAnsi"/>
                <w:sz w:val="18"/>
                <w:szCs w:val="18"/>
              </w:rPr>
              <w:t>ent</w:t>
            </w:r>
          </w:p>
          <w:p w14:paraId="02122FBD" w14:textId="0DDDBBEA" w:rsidR="009E213D" w:rsidRPr="001F76F3" w:rsidRDefault="001F76F3" w:rsidP="00275D20">
            <w:pPr>
              <w:spacing w:after="0" w:line="240" w:lineRule="auto"/>
              <w:contextualSpacing/>
              <w:jc w:val="center"/>
              <w:rPr>
                <w:rFonts w:asciiTheme="minorHAnsi" w:hAnsiTheme="minorHAnsi"/>
                <w:sz w:val="18"/>
                <w:szCs w:val="18"/>
              </w:rPr>
            </w:pPr>
            <w:r w:rsidRPr="001F76F3">
              <w:rPr>
                <w:rFonts w:asciiTheme="minorHAnsi" w:hAnsiTheme="minorHAnsi"/>
                <w:sz w:val="18"/>
                <w:szCs w:val="18"/>
              </w:rPr>
              <w:t>(</w:t>
            </w:r>
            <w:r w:rsidR="009E213D" w:rsidRPr="001F76F3">
              <w:rPr>
                <w:rFonts w:asciiTheme="minorHAnsi" w:hAnsiTheme="minorHAnsi"/>
                <w:sz w:val="18"/>
                <w:szCs w:val="18"/>
              </w:rPr>
              <w:t>For instance, eyebrow vent, eave vent, round ve</w:t>
            </w:r>
            <w:r w:rsidR="00C523C6" w:rsidRPr="001F76F3">
              <w:rPr>
                <w:rFonts w:asciiTheme="minorHAnsi" w:hAnsiTheme="minorHAnsi"/>
                <w:sz w:val="18"/>
                <w:szCs w:val="18"/>
              </w:rPr>
              <w:t>n</w:t>
            </w:r>
            <w:r w:rsidR="009E213D" w:rsidRPr="001F76F3">
              <w:rPr>
                <w:rFonts w:asciiTheme="minorHAnsi" w:hAnsiTheme="minorHAnsi"/>
                <w:sz w:val="18"/>
                <w:szCs w:val="18"/>
              </w:rPr>
              <w:t>t</w:t>
            </w:r>
            <w:r w:rsidR="00DD0098">
              <w:rPr>
                <w:rFonts w:asciiTheme="minorHAnsi" w:hAnsiTheme="minorHAnsi"/>
                <w:sz w:val="18"/>
                <w:szCs w:val="18"/>
              </w:rPr>
              <w:t>, ridge vent</w:t>
            </w:r>
            <w:r w:rsidRPr="001F76F3">
              <w:rPr>
                <w:rFonts w:asciiTheme="minorHAnsi" w:hAnsiTheme="minorHAnsi"/>
                <w:sz w:val="18"/>
                <w:szCs w:val="18"/>
              </w:rPr>
              <w:t>)</w:t>
            </w:r>
          </w:p>
        </w:tc>
        <w:tc>
          <w:tcPr>
            <w:tcW w:w="1980" w:type="dxa"/>
            <w:vAlign w:val="bottom"/>
          </w:tcPr>
          <w:p w14:paraId="02122FBE" w14:textId="2A026D93" w:rsidR="009E213D" w:rsidRPr="001F76F3" w:rsidRDefault="009E213D">
            <w:pPr>
              <w:spacing w:after="0" w:line="240" w:lineRule="auto"/>
              <w:contextualSpacing/>
              <w:jc w:val="center"/>
              <w:rPr>
                <w:rFonts w:asciiTheme="minorHAnsi" w:hAnsiTheme="minorHAnsi"/>
                <w:sz w:val="18"/>
                <w:szCs w:val="18"/>
              </w:rPr>
            </w:pPr>
            <w:r w:rsidRPr="001F76F3">
              <w:rPr>
                <w:rFonts w:asciiTheme="minorHAnsi" w:hAnsiTheme="minorHAnsi"/>
                <w:sz w:val="18"/>
                <w:szCs w:val="18"/>
              </w:rPr>
              <w:t xml:space="preserve">NFA </w:t>
            </w:r>
            <w:r w:rsidR="00D97CB7" w:rsidRPr="001F76F3">
              <w:rPr>
                <w:rFonts w:asciiTheme="minorHAnsi" w:hAnsiTheme="minorHAnsi"/>
                <w:sz w:val="18"/>
                <w:szCs w:val="18"/>
              </w:rPr>
              <w:t>P</w:t>
            </w:r>
            <w:r w:rsidRPr="001F76F3">
              <w:rPr>
                <w:rFonts w:asciiTheme="minorHAnsi" w:hAnsiTheme="minorHAnsi"/>
                <w:sz w:val="18"/>
                <w:szCs w:val="18"/>
              </w:rPr>
              <w:t xml:space="preserve">er </w:t>
            </w:r>
            <w:r w:rsidR="00D97CB7" w:rsidRPr="001F76F3">
              <w:rPr>
                <w:rFonts w:asciiTheme="minorHAnsi" w:hAnsiTheme="minorHAnsi"/>
                <w:sz w:val="18"/>
                <w:szCs w:val="18"/>
              </w:rPr>
              <w:t>V</w:t>
            </w:r>
            <w:r w:rsidRPr="001F76F3">
              <w:rPr>
                <w:rFonts w:asciiTheme="minorHAnsi" w:hAnsiTheme="minorHAnsi"/>
                <w:sz w:val="18"/>
                <w:szCs w:val="18"/>
              </w:rPr>
              <w:t>ent (in</w:t>
            </w:r>
            <w:r w:rsidRPr="001F76F3">
              <w:rPr>
                <w:rFonts w:asciiTheme="minorHAnsi" w:hAnsiTheme="minorHAnsi"/>
                <w:sz w:val="18"/>
                <w:szCs w:val="18"/>
                <w:vertAlign w:val="superscript"/>
              </w:rPr>
              <w:t>2</w:t>
            </w:r>
            <w:r w:rsidRPr="001F76F3">
              <w:rPr>
                <w:rFonts w:asciiTheme="minorHAnsi" w:hAnsiTheme="minorHAnsi"/>
                <w:sz w:val="18"/>
                <w:szCs w:val="18"/>
              </w:rPr>
              <w:t>)</w:t>
            </w:r>
            <w:r w:rsidR="00135788">
              <w:rPr>
                <w:rFonts w:asciiTheme="minorHAnsi" w:hAnsiTheme="minorHAnsi"/>
                <w:sz w:val="18"/>
                <w:szCs w:val="18"/>
              </w:rPr>
              <w:t>/Per Liner Foot (ft)</w:t>
            </w:r>
          </w:p>
          <w:p w14:paraId="02122FBF" w14:textId="77777777" w:rsidR="009E213D" w:rsidRPr="001F76F3" w:rsidRDefault="009E213D">
            <w:pPr>
              <w:spacing w:after="0" w:line="240" w:lineRule="auto"/>
              <w:contextualSpacing/>
              <w:jc w:val="center"/>
              <w:rPr>
                <w:rFonts w:asciiTheme="minorHAnsi" w:hAnsiTheme="minorHAnsi"/>
                <w:sz w:val="18"/>
                <w:szCs w:val="18"/>
              </w:rPr>
            </w:pPr>
            <w:r w:rsidRPr="001F76F3">
              <w:rPr>
                <w:rFonts w:asciiTheme="minorHAnsi" w:hAnsiTheme="minorHAnsi"/>
                <w:sz w:val="18"/>
                <w:szCs w:val="18"/>
              </w:rPr>
              <w:t>(Manufacturer</w:t>
            </w:r>
            <w:r w:rsidR="00D97CB7" w:rsidRPr="001F76F3">
              <w:rPr>
                <w:rFonts w:asciiTheme="minorHAnsi" w:hAnsiTheme="minorHAnsi"/>
                <w:sz w:val="18"/>
                <w:szCs w:val="18"/>
              </w:rPr>
              <w:t>’</w:t>
            </w:r>
            <w:r w:rsidRPr="001F76F3">
              <w:rPr>
                <w:rFonts w:asciiTheme="minorHAnsi" w:hAnsiTheme="minorHAnsi"/>
                <w:sz w:val="18"/>
                <w:szCs w:val="18"/>
              </w:rPr>
              <w:t>s Specification Sheet)</w:t>
            </w:r>
          </w:p>
        </w:tc>
        <w:tc>
          <w:tcPr>
            <w:tcW w:w="2070" w:type="dxa"/>
            <w:vAlign w:val="bottom"/>
          </w:tcPr>
          <w:p w14:paraId="02122FC1" w14:textId="7069C97B" w:rsidR="009E213D" w:rsidRPr="001F76F3" w:rsidRDefault="00D97CB7">
            <w:pPr>
              <w:spacing w:after="0" w:line="240" w:lineRule="auto"/>
              <w:contextualSpacing/>
              <w:jc w:val="center"/>
              <w:rPr>
                <w:rFonts w:asciiTheme="minorHAnsi" w:hAnsiTheme="minorHAnsi"/>
                <w:sz w:val="18"/>
                <w:szCs w:val="18"/>
              </w:rPr>
            </w:pPr>
            <w:r w:rsidRPr="001F76F3">
              <w:rPr>
                <w:rFonts w:asciiTheme="minorHAnsi" w:hAnsiTheme="minorHAnsi"/>
                <w:sz w:val="18"/>
                <w:szCs w:val="18"/>
              </w:rPr>
              <w:t>Number of V</w:t>
            </w:r>
            <w:r w:rsidR="009E213D" w:rsidRPr="001F76F3">
              <w:rPr>
                <w:rFonts w:asciiTheme="minorHAnsi" w:hAnsiTheme="minorHAnsi"/>
                <w:sz w:val="18"/>
                <w:szCs w:val="18"/>
              </w:rPr>
              <w:t>ents</w:t>
            </w:r>
            <w:r w:rsidR="00762063">
              <w:rPr>
                <w:rFonts w:asciiTheme="minorHAnsi" w:hAnsiTheme="minorHAnsi"/>
                <w:sz w:val="18"/>
                <w:szCs w:val="18"/>
              </w:rPr>
              <w:t xml:space="preserve">/Linear Feet </w:t>
            </w:r>
            <w:r w:rsidRPr="001F76F3">
              <w:rPr>
                <w:rFonts w:asciiTheme="minorHAnsi" w:hAnsiTheme="minorHAnsi"/>
                <w:sz w:val="18"/>
                <w:szCs w:val="18"/>
              </w:rPr>
              <w:t>I</w:t>
            </w:r>
            <w:r w:rsidR="00882EFB" w:rsidRPr="001F76F3">
              <w:rPr>
                <w:rFonts w:asciiTheme="minorHAnsi" w:hAnsiTheme="minorHAnsi"/>
                <w:sz w:val="18"/>
                <w:szCs w:val="18"/>
              </w:rPr>
              <w:t>nstalled</w:t>
            </w:r>
          </w:p>
        </w:tc>
        <w:tc>
          <w:tcPr>
            <w:tcW w:w="2677" w:type="dxa"/>
            <w:vAlign w:val="bottom"/>
          </w:tcPr>
          <w:p w14:paraId="02122FC2" w14:textId="77777777" w:rsidR="005C178B" w:rsidRPr="001F76F3" w:rsidRDefault="005C178B">
            <w:pPr>
              <w:spacing w:after="0" w:line="240" w:lineRule="auto"/>
              <w:contextualSpacing/>
              <w:jc w:val="center"/>
              <w:rPr>
                <w:rFonts w:asciiTheme="minorHAnsi" w:hAnsiTheme="minorHAnsi"/>
                <w:sz w:val="18"/>
                <w:szCs w:val="18"/>
              </w:rPr>
            </w:pPr>
            <w:r w:rsidRPr="001F76F3">
              <w:rPr>
                <w:rFonts w:asciiTheme="minorHAnsi" w:hAnsiTheme="minorHAnsi"/>
                <w:sz w:val="18"/>
                <w:szCs w:val="18"/>
              </w:rPr>
              <w:t>Total NFA Per Vent Type</w:t>
            </w:r>
          </w:p>
          <w:p w14:paraId="02122FC3" w14:textId="3C9C053D" w:rsidR="00A2323C" w:rsidRPr="001F76F3" w:rsidRDefault="005C178B">
            <w:pPr>
              <w:spacing w:after="0" w:line="240" w:lineRule="auto"/>
              <w:contextualSpacing/>
              <w:jc w:val="center"/>
              <w:rPr>
                <w:rFonts w:asciiTheme="minorHAnsi" w:hAnsiTheme="minorHAnsi"/>
                <w:sz w:val="18"/>
                <w:szCs w:val="18"/>
              </w:rPr>
            </w:pPr>
            <w:r w:rsidRPr="001F76F3">
              <w:rPr>
                <w:rFonts w:asciiTheme="minorHAnsi" w:hAnsiTheme="minorHAnsi"/>
                <w:sz w:val="18"/>
                <w:szCs w:val="18"/>
              </w:rPr>
              <w:t>(in</w:t>
            </w:r>
            <w:r w:rsidRPr="001F76F3">
              <w:rPr>
                <w:rFonts w:asciiTheme="minorHAnsi" w:hAnsiTheme="minorHAnsi"/>
                <w:sz w:val="18"/>
                <w:szCs w:val="18"/>
                <w:vertAlign w:val="superscript"/>
              </w:rPr>
              <w:t>2</w:t>
            </w:r>
            <w:r w:rsidRPr="001F76F3">
              <w:rPr>
                <w:rFonts w:asciiTheme="minorHAnsi" w:hAnsiTheme="minorHAnsi"/>
                <w:sz w:val="18"/>
                <w:szCs w:val="18"/>
              </w:rPr>
              <w:t>)</w:t>
            </w:r>
          </w:p>
        </w:tc>
      </w:tr>
      <w:tr w:rsidR="009E213D" w14:paraId="02122FC9" w14:textId="77777777" w:rsidTr="004C10DA">
        <w:tc>
          <w:tcPr>
            <w:tcW w:w="4068" w:type="dxa"/>
          </w:tcPr>
          <w:p w14:paraId="02122FC5" w14:textId="77777777" w:rsidR="009E213D" w:rsidRPr="003308E7" w:rsidRDefault="009E213D" w:rsidP="00EC553B">
            <w:pPr>
              <w:contextualSpacing/>
              <w:jc w:val="center"/>
              <w:rPr>
                <w:rFonts w:asciiTheme="minorHAnsi" w:hAnsiTheme="minorHAnsi"/>
                <w:sz w:val="18"/>
                <w:szCs w:val="18"/>
              </w:rPr>
            </w:pPr>
          </w:p>
        </w:tc>
        <w:tc>
          <w:tcPr>
            <w:tcW w:w="1980" w:type="dxa"/>
          </w:tcPr>
          <w:p w14:paraId="02122FC6" w14:textId="77777777" w:rsidR="009E213D" w:rsidRPr="003308E7" w:rsidRDefault="009E213D" w:rsidP="00EC553B">
            <w:pPr>
              <w:contextualSpacing/>
              <w:jc w:val="center"/>
              <w:rPr>
                <w:rFonts w:asciiTheme="minorHAnsi" w:hAnsiTheme="minorHAnsi"/>
                <w:sz w:val="18"/>
                <w:szCs w:val="18"/>
              </w:rPr>
            </w:pPr>
          </w:p>
        </w:tc>
        <w:tc>
          <w:tcPr>
            <w:tcW w:w="2070" w:type="dxa"/>
          </w:tcPr>
          <w:p w14:paraId="02122FC7" w14:textId="77777777" w:rsidR="009E213D" w:rsidRPr="003308E7" w:rsidRDefault="009E213D" w:rsidP="00EC553B">
            <w:pPr>
              <w:contextualSpacing/>
              <w:jc w:val="center"/>
              <w:rPr>
                <w:rFonts w:asciiTheme="minorHAnsi" w:hAnsiTheme="minorHAnsi"/>
                <w:sz w:val="18"/>
                <w:szCs w:val="18"/>
              </w:rPr>
            </w:pPr>
          </w:p>
        </w:tc>
        <w:tc>
          <w:tcPr>
            <w:tcW w:w="2677" w:type="dxa"/>
          </w:tcPr>
          <w:p w14:paraId="02122FC8" w14:textId="77777777" w:rsidR="009E213D" w:rsidRPr="003308E7" w:rsidRDefault="009E213D" w:rsidP="00EC553B">
            <w:pPr>
              <w:contextualSpacing/>
              <w:jc w:val="center"/>
              <w:rPr>
                <w:rFonts w:asciiTheme="minorHAnsi" w:hAnsiTheme="minorHAnsi"/>
                <w:sz w:val="18"/>
                <w:szCs w:val="18"/>
              </w:rPr>
            </w:pPr>
          </w:p>
        </w:tc>
      </w:tr>
      <w:tr w:rsidR="009E213D" w14:paraId="02122FCE" w14:textId="77777777" w:rsidTr="004C10DA">
        <w:trPr>
          <w:trHeight w:val="144"/>
        </w:trPr>
        <w:tc>
          <w:tcPr>
            <w:tcW w:w="4068" w:type="dxa"/>
          </w:tcPr>
          <w:p w14:paraId="02122FCA" w14:textId="77777777" w:rsidR="009E213D" w:rsidRPr="003308E7" w:rsidRDefault="009E213D" w:rsidP="007C0871">
            <w:pPr>
              <w:spacing w:after="0" w:line="240" w:lineRule="auto"/>
              <w:contextualSpacing/>
              <w:jc w:val="center"/>
              <w:rPr>
                <w:rFonts w:asciiTheme="minorHAnsi" w:hAnsiTheme="minorHAnsi"/>
                <w:sz w:val="18"/>
                <w:szCs w:val="18"/>
              </w:rPr>
            </w:pPr>
          </w:p>
        </w:tc>
        <w:tc>
          <w:tcPr>
            <w:tcW w:w="1980" w:type="dxa"/>
          </w:tcPr>
          <w:p w14:paraId="02122FCB" w14:textId="77777777" w:rsidR="009E213D" w:rsidRPr="003308E7" w:rsidRDefault="009E213D" w:rsidP="007C0871">
            <w:pPr>
              <w:spacing w:after="0" w:line="240" w:lineRule="auto"/>
              <w:contextualSpacing/>
              <w:jc w:val="center"/>
              <w:rPr>
                <w:rFonts w:asciiTheme="minorHAnsi" w:hAnsiTheme="minorHAnsi"/>
                <w:sz w:val="18"/>
                <w:szCs w:val="18"/>
              </w:rPr>
            </w:pPr>
          </w:p>
        </w:tc>
        <w:tc>
          <w:tcPr>
            <w:tcW w:w="2070" w:type="dxa"/>
          </w:tcPr>
          <w:p w14:paraId="02122FCC" w14:textId="77777777" w:rsidR="009E213D" w:rsidRPr="003308E7" w:rsidRDefault="009E213D" w:rsidP="007C0871">
            <w:pPr>
              <w:spacing w:after="0" w:line="240" w:lineRule="auto"/>
              <w:contextualSpacing/>
              <w:jc w:val="center"/>
              <w:rPr>
                <w:rFonts w:asciiTheme="minorHAnsi" w:hAnsiTheme="minorHAnsi"/>
                <w:sz w:val="18"/>
                <w:szCs w:val="18"/>
              </w:rPr>
            </w:pPr>
          </w:p>
        </w:tc>
        <w:tc>
          <w:tcPr>
            <w:tcW w:w="2677" w:type="dxa"/>
          </w:tcPr>
          <w:p w14:paraId="02122FCD" w14:textId="77777777" w:rsidR="009E213D" w:rsidRPr="003308E7" w:rsidRDefault="009E213D" w:rsidP="007C0871">
            <w:pPr>
              <w:spacing w:after="0" w:line="240" w:lineRule="auto"/>
              <w:contextualSpacing/>
              <w:jc w:val="center"/>
              <w:rPr>
                <w:rFonts w:asciiTheme="minorHAnsi" w:hAnsiTheme="minorHAnsi"/>
                <w:sz w:val="18"/>
                <w:szCs w:val="18"/>
              </w:rPr>
            </w:pPr>
          </w:p>
        </w:tc>
      </w:tr>
    </w:tbl>
    <w:p w14:paraId="02122FCF" w14:textId="77777777" w:rsidR="0064786B" w:rsidRDefault="0064786B" w:rsidP="009E213D">
      <w:pPr>
        <w:spacing w:after="0"/>
        <w:ind w:left="360"/>
        <w:rPr>
          <w:rFonts w:asciiTheme="minorHAnsi" w:hAnsiTheme="minorHAnsi"/>
          <w:sz w:val="20"/>
          <w:szCs w:val="20"/>
        </w:rPr>
      </w:pPr>
    </w:p>
    <w:tbl>
      <w:tblPr>
        <w:tblStyle w:val="TableGrid"/>
        <w:tblW w:w="10795" w:type="dxa"/>
        <w:tblLayout w:type="fixed"/>
        <w:tblLook w:val="04A0" w:firstRow="1" w:lastRow="0" w:firstColumn="1" w:lastColumn="0" w:noHBand="0" w:noVBand="1"/>
      </w:tblPr>
      <w:tblGrid>
        <w:gridCol w:w="468"/>
        <w:gridCol w:w="5197"/>
        <w:gridCol w:w="5130"/>
      </w:tblGrid>
      <w:tr w:rsidR="009E213D" w14:paraId="02122FD1" w14:textId="77777777" w:rsidTr="004C10DA">
        <w:tc>
          <w:tcPr>
            <w:tcW w:w="10795" w:type="dxa"/>
            <w:gridSpan w:val="3"/>
            <w:vAlign w:val="center"/>
          </w:tcPr>
          <w:p w14:paraId="02122FD0" w14:textId="3C9488DE" w:rsidR="008C5BD4" w:rsidRPr="001F76F3" w:rsidRDefault="00285BDD" w:rsidP="00B7458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ajorHAnsi" w:eastAsiaTheme="majorEastAsia" w:hAnsiTheme="majorHAnsi" w:cstheme="majorBidi"/>
                <w:b/>
                <w:bCs/>
                <w:color w:val="4F81BD" w:themeColor="accent1"/>
                <w:sz w:val="20"/>
                <w:szCs w:val="20"/>
              </w:rPr>
            </w:pPr>
            <w:r>
              <w:rPr>
                <w:rFonts w:asciiTheme="minorHAnsi" w:hAnsiTheme="minorHAnsi" w:cs="Arial"/>
                <w:b/>
                <w:caps/>
                <w:sz w:val="20"/>
                <w:szCs w:val="20"/>
              </w:rPr>
              <w:t>E</w:t>
            </w:r>
            <w:r w:rsidR="009E213D" w:rsidRPr="001F76F3">
              <w:rPr>
                <w:rFonts w:asciiTheme="minorHAnsi" w:hAnsiTheme="minorHAnsi" w:cs="Arial"/>
                <w:b/>
                <w:caps/>
                <w:sz w:val="20"/>
                <w:szCs w:val="20"/>
              </w:rPr>
              <w:t xml:space="preserve">. </w:t>
            </w:r>
            <w:r w:rsidR="001F76F3" w:rsidRPr="001F76F3">
              <w:rPr>
                <w:rFonts w:asciiTheme="minorHAnsi" w:hAnsiTheme="minorHAnsi"/>
                <w:b/>
                <w:sz w:val="20"/>
                <w:szCs w:val="20"/>
              </w:rPr>
              <w:t>Required Vent Area</w:t>
            </w:r>
          </w:p>
        </w:tc>
      </w:tr>
      <w:tr w:rsidR="009E213D" w:rsidRPr="003C66F9" w:rsidDel="003308E7" w14:paraId="02122FD5" w14:textId="77777777" w:rsidTr="004C10DA">
        <w:tc>
          <w:tcPr>
            <w:tcW w:w="468" w:type="dxa"/>
            <w:vAlign w:val="center"/>
          </w:tcPr>
          <w:p w14:paraId="02122FD2" w14:textId="77777777" w:rsidR="009E213D" w:rsidRPr="00F2369D" w:rsidRDefault="009E213D" w:rsidP="003E59BC">
            <w:pPr>
              <w:keepNext/>
              <w:spacing w:after="0" w:line="240" w:lineRule="auto"/>
              <w:contextualSpacing/>
              <w:rPr>
                <w:rFonts w:asciiTheme="minorHAnsi" w:hAnsiTheme="minorHAnsi"/>
                <w:sz w:val="18"/>
                <w:szCs w:val="18"/>
              </w:rPr>
            </w:pPr>
            <w:r>
              <w:rPr>
                <w:rFonts w:asciiTheme="minorHAnsi" w:hAnsiTheme="minorHAnsi"/>
                <w:sz w:val="18"/>
                <w:szCs w:val="18"/>
              </w:rPr>
              <w:t>0</w:t>
            </w:r>
            <w:r w:rsidR="00D97CB7">
              <w:rPr>
                <w:rFonts w:asciiTheme="minorHAnsi" w:hAnsiTheme="minorHAnsi"/>
                <w:sz w:val="18"/>
                <w:szCs w:val="18"/>
              </w:rPr>
              <w:t>1</w:t>
            </w:r>
          </w:p>
        </w:tc>
        <w:tc>
          <w:tcPr>
            <w:tcW w:w="5197" w:type="dxa"/>
            <w:vAlign w:val="center"/>
          </w:tcPr>
          <w:p w14:paraId="02122FD3" w14:textId="51BFCB1B" w:rsidR="009E213D" w:rsidRPr="00F2369D" w:rsidRDefault="009E213D" w:rsidP="0080355D">
            <w:pPr>
              <w:keepNext/>
              <w:spacing w:after="0" w:line="240" w:lineRule="auto"/>
              <w:contextualSpacing/>
              <w:rPr>
                <w:rFonts w:asciiTheme="minorHAnsi" w:hAnsiTheme="minorHAnsi"/>
                <w:sz w:val="18"/>
                <w:szCs w:val="18"/>
              </w:rPr>
            </w:pPr>
            <w:r>
              <w:rPr>
                <w:rFonts w:asciiTheme="minorHAnsi" w:hAnsiTheme="minorHAnsi"/>
                <w:sz w:val="18"/>
                <w:szCs w:val="18"/>
              </w:rPr>
              <w:t>Combined NFA</w:t>
            </w:r>
            <w:r w:rsidRPr="00F2369D">
              <w:rPr>
                <w:rFonts w:asciiTheme="minorHAnsi" w:hAnsiTheme="minorHAnsi"/>
                <w:sz w:val="18"/>
                <w:szCs w:val="18"/>
              </w:rPr>
              <w:t xml:space="preserve"> of </w:t>
            </w:r>
            <w:r w:rsidR="0080355D">
              <w:rPr>
                <w:rFonts w:asciiTheme="minorHAnsi" w:hAnsiTheme="minorHAnsi"/>
                <w:sz w:val="18"/>
                <w:szCs w:val="18"/>
              </w:rPr>
              <w:t>I</w:t>
            </w:r>
            <w:r w:rsidRPr="00F2369D">
              <w:rPr>
                <w:rFonts w:asciiTheme="minorHAnsi" w:hAnsiTheme="minorHAnsi"/>
                <w:sz w:val="18"/>
                <w:szCs w:val="18"/>
              </w:rPr>
              <w:t xml:space="preserve">nstalled </w:t>
            </w:r>
            <w:r w:rsidR="0080355D">
              <w:rPr>
                <w:rFonts w:asciiTheme="minorHAnsi" w:hAnsiTheme="minorHAnsi"/>
                <w:sz w:val="18"/>
                <w:szCs w:val="18"/>
              </w:rPr>
              <w:t>U</w:t>
            </w:r>
            <w:r w:rsidRPr="00F2369D">
              <w:rPr>
                <w:rFonts w:asciiTheme="minorHAnsi" w:hAnsiTheme="minorHAnsi"/>
                <w:sz w:val="18"/>
                <w:szCs w:val="18"/>
              </w:rPr>
              <w:t xml:space="preserve">pper and </w:t>
            </w:r>
            <w:r w:rsidR="0080355D">
              <w:rPr>
                <w:rFonts w:asciiTheme="minorHAnsi" w:hAnsiTheme="minorHAnsi"/>
                <w:sz w:val="18"/>
                <w:szCs w:val="18"/>
              </w:rPr>
              <w:t>L</w:t>
            </w:r>
            <w:r w:rsidRPr="00F2369D">
              <w:rPr>
                <w:rFonts w:asciiTheme="minorHAnsi" w:hAnsiTheme="minorHAnsi"/>
                <w:sz w:val="18"/>
                <w:szCs w:val="18"/>
              </w:rPr>
              <w:t xml:space="preserve">ower </w:t>
            </w:r>
            <w:r w:rsidR="0080355D">
              <w:rPr>
                <w:rFonts w:asciiTheme="minorHAnsi" w:hAnsiTheme="minorHAnsi"/>
                <w:sz w:val="18"/>
                <w:szCs w:val="18"/>
              </w:rPr>
              <w:t>V</w:t>
            </w:r>
            <w:r w:rsidRPr="00F2369D">
              <w:rPr>
                <w:rFonts w:asciiTheme="minorHAnsi" w:hAnsiTheme="minorHAnsi"/>
                <w:sz w:val="18"/>
                <w:szCs w:val="18"/>
              </w:rPr>
              <w:t>ents (in</w:t>
            </w:r>
            <w:r w:rsidRPr="00F2369D">
              <w:rPr>
                <w:rFonts w:asciiTheme="minorHAnsi" w:hAnsiTheme="minorHAnsi"/>
                <w:sz w:val="18"/>
                <w:szCs w:val="18"/>
                <w:vertAlign w:val="superscript"/>
              </w:rPr>
              <w:t>2</w:t>
            </w:r>
            <w:r w:rsidRPr="00F2369D">
              <w:rPr>
                <w:rFonts w:asciiTheme="minorHAnsi" w:hAnsiTheme="minorHAnsi"/>
                <w:sz w:val="18"/>
                <w:szCs w:val="18"/>
              </w:rPr>
              <w:t>)</w:t>
            </w:r>
          </w:p>
        </w:tc>
        <w:tc>
          <w:tcPr>
            <w:tcW w:w="5130" w:type="dxa"/>
          </w:tcPr>
          <w:p w14:paraId="02122FD4" w14:textId="77777777" w:rsidR="009E213D" w:rsidRDefault="009E213D" w:rsidP="003E59BC">
            <w:pPr>
              <w:keepNext/>
              <w:spacing w:after="0" w:line="240" w:lineRule="auto"/>
              <w:contextualSpacing/>
              <w:rPr>
                <w:rFonts w:asciiTheme="minorHAnsi" w:hAnsiTheme="minorHAnsi"/>
                <w:sz w:val="18"/>
                <w:szCs w:val="18"/>
              </w:rPr>
            </w:pPr>
          </w:p>
        </w:tc>
      </w:tr>
      <w:tr w:rsidR="00D97CB7" w14:paraId="02122FD9" w14:textId="77777777" w:rsidTr="004C10DA">
        <w:tc>
          <w:tcPr>
            <w:tcW w:w="468" w:type="dxa"/>
            <w:vAlign w:val="center"/>
          </w:tcPr>
          <w:p w14:paraId="02122FD6" w14:textId="77777777" w:rsidR="00D97CB7" w:rsidRDefault="00D97CB7" w:rsidP="003E59BC">
            <w:pPr>
              <w:keepNext/>
              <w:spacing w:after="0" w:line="240" w:lineRule="auto"/>
              <w:contextualSpacing/>
              <w:rPr>
                <w:rFonts w:asciiTheme="minorHAnsi" w:hAnsiTheme="minorHAnsi"/>
                <w:sz w:val="18"/>
                <w:szCs w:val="18"/>
              </w:rPr>
            </w:pPr>
            <w:r>
              <w:rPr>
                <w:rFonts w:asciiTheme="minorHAnsi" w:hAnsiTheme="minorHAnsi"/>
                <w:sz w:val="18"/>
                <w:szCs w:val="18"/>
              </w:rPr>
              <w:t>02</w:t>
            </w:r>
          </w:p>
        </w:tc>
        <w:tc>
          <w:tcPr>
            <w:tcW w:w="5197" w:type="dxa"/>
            <w:vAlign w:val="center"/>
          </w:tcPr>
          <w:p w14:paraId="02122FD7" w14:textId="646F5F15" w:rsidR="00D97CB7" w:rsidRDefault="00D97CB7" w:rsidP="0080355D">
            <w:pPr>
              <w:keepNext/>
              <w:spacing w:after="0" w:line="240" w:lineRule="auto"/>
              <w:contextualSpacing/>
              <w:rPr>
                <w:rFonts w:asciiTheme="minorHAnsi" w:hAnsiTheme="minorHAnsi"/>
                <w:sz w:val="18"/>
                <w:szCs w:val="18"/>
              </w:rPr>
            </w:pPr>
            <w:r w:rsidRPr="00F2369D">
              <w:rPr>
                <w:rFonts w:asciiTheme="minorHAnsi" w:hAnsiTheme="minorHAnsi"/>
                <w:sz w:val="18"/>
                <w:szCs w:val="18"/>
              </w:rPr>
              <w:t xml:space="preserve">Minimum </w:t>
            </w:r>
            <w:r w:rsidR="0080355D">
              <w:rPr>
                <w:rFonts w:asciiTheme="minorHAnsi" w:hAnsiTheme="minorHAnsi"/>
                <w:sz w:val="18"/>
                <w:szCs w:val="18"/>
              </w:rPr>
              <w:t>R</w:t>
            </w:r>
            <w:r w:rsidRPr="00F2369D">
              <w:rPr>
                <w:rFonts w:asciiTheme="minorHAnsi" w:hAnsiTheme="minorHAnsi"/>
                <w:sz w:val="18"/>
                <w:szCs w:val="18"/>
              </w:rPr>
              <w:t>equired</w:t>
            </w:r>
            <w:r>
              <w:rPr>
                <w:rFonts w:asciiTheme="minorHAnsi" w:hAnsiTheme="minorHAnsi"/>
                <w:sz w:val="18"/>
                <w:szCs w:val="18"/>
              </w:rPr>
              <w:t xml:space="preserve"> </w:t>
            </w:r>
            <w:r w:rsidR="0080355D">
              <w:rPr>
                <w:rFonts w:asciiTheme="minorHAnsi" w:hAnsiTheme="minorHAnsi"/>
                <w:sz w:val="18"/>
                <w:szCs w:val="18"/>
              </w:rPr>
              <w:t>C</w:t>
            </w:r>
            <w:r>
              <w:rPr>
                <w:rFonts w:asciiTheme="minorHAnsi" w:hAnsiTheme="minorHAnsi"/>
                <w:sz w:val="18"/>
                <w:szCs w:val="18"/>
              </w:rPr>
              <w:t>ombined</w:t>
            </w:r>
            <w:r w:rsidRPr="00F2369D">
              <w:rPr>
                <w:rFonts w:asciiTheme="minorHAnsi" w:hAnsiTheme="minorHAnsi"/>
                <w:sz w:val="18"/>
                <w:szCs w:val="18"/>
              </w:rPr>
              <w:t xml:space="preserve"> </w:t>
            </w:r>
            <w:r>
              <w:rPr>
                <w:rFonts w:asciiTheme="minorHAnsi" w:hAnsiTheme="minorHAnsi"/>
                <w:sz w:val="18"/>
                <w:szCs w:val="18"/>
              </w:rPr>
              <w:t>NFA</w:t>
            </w:r>
            <w:r w:rsidRPr="00F2369D">
              <w:rPr>
                <w:rFonts w:asciiTheme="minorHAnsi" w:hAnsiTheme="minorHAnsi"/>
                <w:sz w:val="18"/>
                <w:szCs w:val="18"/>
              </w:rPr>
              <w:t xml:space="preserve"> of </w:t>
            </w:r>
            <w:r w:rsidR="0080355D">
              <w:rPr>
                <w:rFonts w:asciiTheme="minorHAnsi" w:hAnsiTheme="minorHAnsi"/>
                <w:sz w:val="18"/>
                <w:szCs w:val="18"/>
              </w:rPr>
              <w:t>U</w:t>
            </w:r>
            <w:r w:rsidRPr="00F2369D">
              <w:rPr>
                <w:rFonts w:asciiTheme="minorHAnsi" w:hAnsiTheme="minorHAnsi"/>
                <w:sz w:val="18"/>
                <w:szCs w:val="18"/>
              </w:rPr>
              <w:t xml:space="preserve">pper and </w:t>
            </w:r>
            <w:r w:rsidR="0080355D">
              <w:rPr>
                <w:rFonts w:asciiTheme="minorHAnsi" w:hAnsiTheme="minorHAnsi"/>
                <w:sz w:val="18"/>
                <w:szCs w:val="18"/>
              </w:rPr>
              <w:t>L</w:t>
            </w:r>
            <w:r w:rsidRPr="00F2369D">
              <w:rPr>
                <w:rFonts w:asciiTheme="minorHAnsi" w:hAnsiTheme="minorHAnsi"/>
                <w:sz w:val="18"/>
                <w:szCs w:val="18"/>
              </w:rPr>
              <w:t xml:space="preserve">ower </w:t>
            </w:r>
            <w:r w:rsidR="0080355D">
              <w:rPr>
                <w:rFonts w:asciiTheme="minorHAnsi" w:hAnsiTheme="minorHAnsi"/>
                <w:sz w:val="18"/>
                <w:szCs w:val="18"/>
              </w:rPr>
              <w:t>V</w:t>
            </w:r>
            <w:r w:rsidRPr="00F2369D">
              <w:rPr>
                <w:rFonts w:asciiTheme="minorHAnsi" w:hAnsiTheme="minorHAnsi"/>
                <w:sz w:val="18"/>
                <w:szCs w:val="18"/>
              </w:rPr>
              <w:t>ents (in</w:t>
            </w:r>
            <w:r w:rsidRPr="00F2369D">
              <w:rPr>
                <w:rFonts w:asciiTheme="minorHAnsi" w:hAnsiTheme="minorHAnsi"/>
                <w:sz w:val="18"/>
                <w:szCs w:val="18"/>
                <w:vertAlign w:val="superscript"/>
              </w:rPr>
              <w:t>2</w:t>
            </w:r>
            <w:r w:rsidRPr="00F2369D">
              <w:rPr>
                <w:rFonts w:asciiTheme="minorHAnsi" w:hAnsiTheme="minorHAnsi"/>
                <w:sz w:val="18"/>
                <w:szCs w:val="18"/>
              </w:rPr>
              <w:t>)</w:t>
            </w:r>
          </w:p>
        </w:tc>
        <w:tc>
          <w:tcPr>
            <w:tcW w:w="5130" w:type="dxa"/>
          </w:tcPr>
          <w:p w14:paraId="02122FD8" w14:textId="77777777" w:rsidR="00D97CB7" w:rsidRDefault="00D97CB7" w:rsidP="003E59BC">
            <w:pPr>
              <w:keepNext/>
              <w:spacing w:after="0" w:line="240" w:lineRule="auto"/>
              <w:contextualSpacing/>
              <w:rPr>
                <w:rFonts w:asciiTheme="minorHAnsi" w:hAnsiTheme="minorHAnsi"/>
                <w:sz w:val="18"/>
                <w:szCs w:val="18"/>
              </w:rPr>
            </w:pPr>
          </w:p>
        </w:tc>
      </w:tr>
      <w:tr w:rsidR="00882EFB" w:rsidRPr="003C66F9" w:rsidDel="003308E7" w14:paraId="02122FDD" w14:textId="77777777" w:rsidTr="004C10DA">
        <w:tc>
          <w:tcPr>
            <w:tcW w:w="468" w:type="dxa"/>
            <w:vAlign w:val="center"/>
          </w:tcPr>
          <w:p w14:paraId="02122FDA" w14:textId="77777777" w:rsidR="003E6081" w:rsidRDefault="00D97CB7" w:rsidP="003E59BC">
            <w:pPr>
              <w:keepNext/>
              <w:spacing w:after="0" w:line="240" w:lineRule="auto"/>
              <w:contextualSpacing/>
              <w:rPr>
                <w:rFonts w:asciiTheme="minorHAnsi" w:hAnsiTheme="minorHAnsi"/>
                <w:sz w:val="18"/>
                <w:szCs w:val="18"/>
              </w:rPr>
            </w:pPr>
            <w:r>
              <w:rPr>
                <w:rFonts w:asciiTheme="minorHAnsi" w:hAnsiTheme="minorHAnsi"/>
                <w:sz w:val="18"/>
                <w:szCs w:val="18"/>
              </w:rPr>
              <w:t>03</w:t>
            </w:r>
          </w:p>
        </w:tc>
        <w:tc>
          <w:tcPr>
            <w:tcW w:w="5197" w:type="dxa"/>
            <w:vAlign w:val="center"/>
          </w:tcPr>
          <w:p w14:paraId="02122FDB" w14:textId="4946A419" w:rsidR="00882EFB" w:rsidRDefault="00882EFB" w:rsidP="0080355D">
            <w:pPr>
              <w:keepNext/>
              <w:spacing w:after="0" w:line="240" w:lineRule="auto"/>
              <w:contextualSpacing/>
              <w:rPr>
                <w:rFonts w:asciiTheme="minorHAnsi" w:hAnsiTheme="minorHAnsi"/>
                <w:sz w:val="18"/>
                <w:szCs w:val="18"/>
              </w:rPr>
            </w:pPr>
            <w:r>
              <w:rPr>
                <w:rFonts w:asciiTheme="minorHAnsi" w:hAnsiTheme="minorHAnsi"/>
                <w:sz w:val="18"/>
                <w:szCs w:val="18"/>
              </w:rPr>
              <w:t xml:space="preserve">NFA of </w:t>
            </w:r>
            <w:r w:rsidR="0080355D">
              <w:rPr>
                <w:rFonts w:asciiTheme="minorHAnsi" w:hAnsiTheme="minorHAnsi"/>
                <w:sz w:val="18"/>
                <w:szCs w:val="18"/>
              </w:rPr>
              <w:t>I</w:t>
            </w:r>
            <w:r>
              <w:rPr>
                <w:rFonts w:asciiTheme="minorHAnsi" w:hAnsiTheme="minorHAnsi"/>
                <w:sz w:val="18"/>
                <w:szCs w:val="18"/>
              </w:rPr>
              <w:t xml:space="preserve">nstalled </w:t>
            </w:r>
            <w:r w:rsidR="0080355D">
              <w:rPr>
                <w:rFonts w:asciiTheme="minorHAnsi" w:hAnsiTheme="minorHAnsi"/>
                <w:sz w:val="18"/>
                <w:szCs w:val="18"/>
              </w:rPr>
              <w:t>U</w:t>
            </w:r>
            <w:r>
              <w:rPr>
                <w:rFonts w:asciiTheme="minorHAnsi" w:hAnsiTheme="minorHAnsi"/>
                <w:sz w:val="18"/>
                <w:szCs w:val="18"/>
              </w:rPr>
              <w:t xml:space="preserve">pper </w:t>
            </w:r>
            <w:r w:rsidR="0080355D">
              <w:rPr>
                <w:rFonts w:asciiTheme="minorHAnsi" w:hAnsiTheme="minorHAnsi"/>
                <w:sz w:val="18"/>
                <w:szCs w:val="18"/>
              </w:rPr>
              <w:t>V</w:t>
            </w:r>
            <w:r>
              <w:rPr>
                <w:rFonts w:asciiTheme="minorHAnsi" w:hAnsiTheme="minorHAnsi"/>
                <w:sz w:val="18"/>
                <w:szCs w:val="18"/>
              </w:rPr>
              <w:t>ents (</w:t>
            </w:r>
            <w:r w:rsidRPr="00F2369D">
              <w:rPr>
                <w:rFonts w:asciiTheme="minorHAnsi" w:hAnsiTheme="minorHAnsi"/>
                <w:sz w:val="18"/>
                <w:szCs w:val="18"/>
              </w:rPr>
              <w:t>in</w:t>
            </w:r>
            <w:r w:rsidRPr="00F2369D">
              <w:rPr>
                <w:rFonts w:asciiTheme="minorHAnsi" w:hAnsiTheme="minorHAnsi"/>
                <w:sz w:val="18"/>
                <w:szCs w:val="18"/>
                <w:vertAlign w:val="superscript"/>
              </w:rPr>
              <w:t>2</w:t>
            </w:r>
            <w:r w:rsidRPr="00F2369D">
              <w:rPr>
                <w:rFonts w:asciiTheme="minorHAnsi" w:hAnsiTheme="minorHAnsi"/>
                <w:sz w:val="18"/>
                <w:szCs w:val="18"/>
              </w:rPr>
              <w:t>)</w:t>
            </w:r>
          </w:p>
        </w:tc>
        <w:tc>
          <w:tcPr>
            <w:tcW w:w="5130" w:type="dxa"/>
          </w:tcPr>
          <w:p w14:paraId="02122FDC" w14:textId="77777777" w:rsidR="00882EFB" w:rsidRDefault="00882EFB" w:rsidP="003E59BC">
            <w:pPr>
              <w:keepNext/>
              <w:spacing w:after="0" w:line="240" w:lineRule="auto"/>
              <w:contextualSpacing/>
              <w:rPr>
                <w:rFonts w:asciiTheme="minorHAnsi" w:hAnsiTheme="minorHAnsi"/>
                <w:sz w:val="18"/>
                <w:szCs w:val="18"/>
              </w:rPr>
            </w:pPr>
          </w:p>
        </w:tc>
      </w:tr>
      <w:tr w:rsidR="00C523C6" w14:paraId="02122FE1" w14:textId="77777777" w:rsidTr="004C10DA">
        <w:tc>
          <w:tcPr>
            <w:tcW w:w="468" w:type="dxa"/>
            <w:vAlign w:val="center"/>
          </w:tcPr>
          <w:p w14:paraId="02122FDE" w14:textId="77777777" w:rsidR="00C523C6" w:rsidRDefault="00C523C6" w:rsidP="003E59BC">
            <w:pPr>
              <w:keepNext/>
              <w:spacing w:after="0" w:line="240" w:lineRule="auto"/>
              <w:contextualSpacing/>
              <w:rPr>
                <w:rFonts w:asciiTheme="minorHAnsi" w:hAnsiTheme="minorHAnsi"/>
                <w:sz w:val="18"/>
                <w:szCs w:val="18"/>
              </w:rPr>
            </w:pPr>
            <w:r>
              <w:rPr>
                <w:rFonts w:asciiTheme="minorHAnsi" w:hAnsiTheme="minorHAnsi"/>
                <w:sz w:val="18"/>
                <w:szCs w:val="18"/>
              </w:rPr>
              <w:t>04</w:t>
            </w:r>
          </w:p>
        </w:tc>
        <w:tc>
          <w:tcPr>
            <w:tcW w:w="5197" w:type="dxa"/>
            <w:vAlign w:val="center"/>
          </w:tcPr>
          <w:p w14:paraId="02122FDF" w14:textId="2E55540A" w:rsidR="00C523C6" w:rsidRDefault="00C523C6" w:rsidP="0080355D">
            <w:pPr>
              <w:keepNext/>
              <w:spacing w:after="0" w:line="240" w:lineRule="auto"/>
              <w:contextualSpacing/>
              <w:rPr>
                <w:rFonts w:asciiTheme="minorHAnsi" w:hAnsiTheme="minorHAnsi"/>
                <w:sz w:val="18"/>
                <w:szCs w:val="18"/>
              </w:rPr>
            </w:pPr>
            <w:r w:rsidRPr="00F2369D">
              <w:rPr>
                <w:rFonts w:asciiTheme="minorHAnsi" w:hAnsiTheme="minorHAnsi"/>
                <w:sz w:val="18"/>
                <w:szCs w:val="18"/>
              </w:rPr>
              <w:t xml:space="preserve">Minimum </w:t>
            </w:r>
            <w:r w:rsidR="0080355D">
              <w:rPr>
                <w:rFonts w:asciiTheme="minorHAnsi" w:hAnsiTheme="minorHAnsi"/>
                <w:sz w:val="18"/>
                <w:szCs w:val="18"/>
              </w:rPr>
              <w:t>R</w:t>
            </w:r>
            <w:r w:rsidRPr="00F2369D">
              <w:rPr>
                <w:rFonts w:asciiTheme="minorHAnsi" w:hAnsiTheme="minorHAnsi"/>
                <w:sz w:val="18"/>
                <w:szCs w:val="18"/>
              </w:rPr>
              <w:t xml:space="preserve">equired </w:t>
            </w:r>
            <w:r>
              <w:rPr>
                <w:rFonts w:asciiTheme="minorHAnsi" w:hAnsiTheme="minorHAnsi"/>
                <w:sz w:val="18"/>
                <w:szCs w:val="18"/>
              </w:rPr>
              <w:t>NFA</w:t>
            </w:r>
            <w:r w:rsidRPr="00F2369D">
              <w:rPr>
                <w:rFonts w:asciiTheme="minorHAnsi" w:hAnsiTheme="minorHAnsi"/>
                <w:sz w:val="18"/>
                <w:szCs w:val="18"/>
              </w:rPr>
              <w:t xml:space="preserve"> of </w:t>
            </w:r>
            <w:r w:rsidR="0080355D">
              <w:rPr>
                <w:rFonts w:asciiTheme="minorHAnsi" w:hAnsiTheme="minorHAnsi"/>
                <w:sz w:val="18"/>
                <w:szCs w:val="18"/>
              </w:rPr>
              <w:t>U</w:t>
            </w:r>
            <w:r w:rsidRPr="00F2369D">
              <w:rPr>
                <w:rFonts w:asciiTheme="minorHAnsi" w:hAnsiTheme="minorHAnsi"/>
                <w:sz w:val="18"/>
                <w:szCs w:val="18"/>
              </w:rPr>
              <w:t xml:space="preserve">pper </w:t>
            </w:r>
            <w:r w:rsidR="0080355D">
              <w:rPr>
                <w:rFonts w:asciiTheme="minorHAnsi" w:hAnsiTheme="minorHAnsi"/>
                <w:sz w:val="18"/>
                <w:szCs w:val="18"/>
              </w:rPr>
              <w:t>V</w:t>
            </w:r>
            <w:r w:rsidRPr="00F2369D">
              <w:rPr>
                <w:rFonts w:asciiTheme="minorHAnsi" w:hAnsiTheme="minorHAnsi"/>
                <w:sz w:val="18"/>
                <w:szCs w:val="18"/>
              </w:rPr>
              <w:t>ents (in</w:t>
            </w:r>
            <w:r w:rsidRPr="00F2369D">
              <w:rPr>
                <w:rFonts w:asciiTheme="minorHAnsi" w:hAnsiTheme="minorHAnsi"/>
                <w:sz w:val="18"/>
                <w:szCs w:val="18"/>
                <w:vertAlign w:val="superscript"/>
              </w:rPr>
              <w:t>2</w:t>
            </w:r>
            <w:r w:rsidRPr="00F2369D">
              <w:rPr>
                <w:rFonts w:asciiTheme="minorHAnsi" w:hAnsiTheme="minorHAnsi"/>
                <w:sz w:val="18"/>
                <w:szCs w:val="18"/>
              </w:rPr>
              <w:t>)</w:t>
            </w:r>
          </w:p>
        </w:tc>
        <w:tc>
          <w:tcPr>
            <w:tcW w:w="5130" w:type="dxa"/>
          </w:tcPr>
          <w:p w14:paraId="02122FE0" w14:textId="77777777" w:rsidR="00C523C6" w:rsidRDefault="00C523C6" w:rsidP="003E59BC">
            <w:pPr>
              <w:keepNext/>
              <w:spacing w:after="0" w:line="240" w:lineRule="auto"/>
              <w:contextualSpacing/>
              <w:rPr>
                <w:rFonts w:asciiTheme="minorHAnsi" w:hAnsiTheme="minorHAnsi"/>
                <w:sz w:val="18"/>
                <w:szCs w:val="18"/>
              </w:rPr>
            </w:pPr>
          </w:p>
        </w:tc>
      </w:tr>
      <w:tr w:rsidR="009B0478" w14:paraId="02122FE5" w14:textId="77777777" w:rsidTr="004C10DA">
        <w:tc>
          <w:tcPr>
            <w:tcW w:w="468" w:type="dxa"/>
            <w:vAlign w:val="center"/>
          </w:tcPr>
          <w:p w14:paraId="02122FE2" w14:textId="77777777" w:rsidR="009B0478" w:rsidRDefault="009B0478" w:rsidP="009B0478">
            <w:pPr>
              <w:keepNext/>
              <w:spacing w:after="0" w:line="240" w:lineRule="auto"/>
              <w:contextualSpacing/>
              <w:rPr>
                <w:rFonts w:asciiTheme="minorHAnsi" w:hAnsiTheme="minorHAnsi"/>
                <w:sz w:val="18"/>
                <w:szCs w:val="18"/>
              </w:rPr>
            </w:pPr>
            <w:r>
              <w:rPr>
                <w:rFonts w:asciiTheme="minorHAnsi" w:hAnsiTheme="minorHAnsi"/>
                <w:sz w:val="18"/>
                <w:szCs w:val="18"/>
              </w:rPr>
              <w:t>05</w:t>
            </w:r>
          </w:p>
        </w:tc>
        <w:tc>
          <w:tcPr>
            <w:tcW w:w="5197" w:type="dxa"/>
            <w:vAlign w:val="center"/>
          </w:tcPr>
          <w:p w14:paraId="02122FE3" w14:textId="7C45AF54" w:rsidR="009B0478" w:rsidRDefault="009B0478" w:rsidP="009B0478">
            <w:pPr>
              <w:keepNext/>
              <w:spacing w:after="0" w:line="240" w:lineRule="auto"/>
              <w:contextualSpacing/>
              <w:rPr>
                <w:rFonts w:asciiTheme="minorHAnsi" w:hAnsiTheme="minorHAnsi"/>
                <w:sz w:val="18"/>
                <w:szCs w:val="18"/>
              </w:rPr>
            </w:pPr>
            <w:r>
              <w:rPr>
                <w:rFonts w:asciiTheme="minorHAnsi" w:hAnsiTheme="minorHAnsi"/>
                <w:sz w:val="18"/>
                <w:szCs w:val="18"/>
              </w:rPr>
              <w:t>Compliance Statement</w:t>
            </w:r>
            <w:r w:rsidR="00A546B9">
              <w:rPr>
                <w:rFonts w:asciiTheme="minorHAnsi" w:hAnsiTheme="minorHAnsi"/>
                <w:sz w:val="18"/>
                <w:szCs w:val="18"/>
              </w:rPr>
              <w:t>:</w:t>
            </w:r>
          </w:p>
        </w:tc>
        <w:tc>
          <w:tcPr>
            <w:tcW w:w="5130" w:type="dxa"/>
          </w:tcPr>
          <w:p w14:paraId="02122FE4" w14:textId="77777777" w:rsidR="009B0478" w:rsidRDefault="009B0478" w:rsidP="00050F9F">
            <w:pPr>
              <w:keepNext/>
              <w:spacing w:after="0" w:line="240" w:lineRule="auto"/>
              <w:contextualSpacing/>
              <w:rPr>
                <w:rFonts w:asciiTheme="minorHAnsi" w:hAnsiTheme="minorHAnsi"/>
                <w:sz w:val="18"/>
                <w:szCs w:val="18"/>
              </w:rPr>
            </w:pPr>
          </w:p>
        </w:tc>
      </w:tr>
    </w:tbl>
    <w:p w14:paraId="02122FE6" w14:textId="77777777" w:rsidR="00046C7F" w:rsidRDefault="00046C7F" w:rsidP="003E59BC">
      <w:pPr>
        <w:spacing w:after="0" w:line="240" w:lineRule="auto"/>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
        <w:gridCol w:w="10314"/>
      </w:tblGrid>
      <w:tr w:rsidR="008E79AF" w:rsidRPr="0043517F" w14:paraId="02122FE8" w14:textId="77777777" w:rsidTr="00B74585">
        <w:tc>
          <w:tcPr>
            <w:tcW w:w="5000" w:type="pct"/>
            <w:gridSpan w:val="2"/>
            <w:vAlign w:val="center"/>
          </w:tcPr>
          <w:p w14:paraId="02122FE7" w14:textId="01BA9959" w:rsidR="008E79AF" w:rsidRPr="001F76F3" w:rsidRDefault="00285BDD" w:rsidP="00B74585">
            <w:pPr>
              <w:keepNext/>
              <w:spacing w:after="0" w:line="240" w:lineRule="auto"/>
              <w:rPr>
                <w:rFonts w:asciiTheme="minorHAnsi" w:hAnsiTheme="minorHAnsi"/>
                <w:b/>
                <w:sz w:val="20"/>
                <w:szCs w:val="20"/>
              </w:rPr>
            </w:pPr>
            <w:r>
              <w:rPr>
                <w:rFonts w:asciiTheme="minorHAnsi" w:hAnsiTheme="minorHAnsi" w:cs="Arial"/>
                <w:b/>
                <w:caps/>
                <w:sz w:val="20"/>
                <w:szCs w:val="20"/>
              </w:rPr>
              <w:t>F</w:t>
            </w:r>
            <w:r w:rsidR="008E79AF" w:rsidRPr="001F76F3">
              <w:rPr>
                <w:rFonts w:asciiTheme="minorHAnsi" w:hAnsiTheme="minorHAnsi" w:cs="Arial"/>
                <w:b/>
                <w:caps/>
                <w:sz w:val="20"/>
                <w:szCs w:val="20"/>
              </w:rPr>
              <w:t xml:space="preserve">. </w:t>
            </w:r>
            <w:r w:rsidR="001F76F3" w:rsidRPr="001F76F3">
              <w:rPr>
                <w:rFonts w:asciiTheme="minorHAnsi" w:hAnsiTheme="minorHAnsi"/>
                <w:b/>
                <w:sz w:val="20"/>
                <w:szCs w:val="20"/>
              </w:rPr>
              <w:t>Radiant Barrier – Additional Requirements</w:t>
            </w:r>
          </w:p>
        </w:tc>
      </w:tr>
      <w:tr w:rsidR="008E79AF" w:rsidRPr="0043517F" w14:paraId="02122FEA" w14:textId="77777777" w:rsidTr="008E79AF">
        <w:tc>
          <w:tcPr>
            <w:tcW w:w="5000" w:type="pct"/>
            <w:gridSpan w:val="2"/>
          </w:tcPr>
          <w:p w14:paraId="02122FE9" w14:textId="77777777" w:rsidR="008E79AF" w:rsidRPr="0064786B" w:rsidRDefault="008E79AF" w:rsidP="00CB68D7">
            <w:pPr>
              <w:keepNext/>
              <w:spacing w:after="0" w:line="240" w:lineRule="auto"/>
              <w:rPr>
                <w:rFonts w:asciiTheme="minorHAnsi" w:hAnsiTheme="minorHAnsi" w:cs="Arial"/>
                <w:b/>
                <w:sz w:val="18"/>
                <w:szCs w:val="18"/>
              </w:rPr>
            </w:pPr>
            <w:r w:rsidRPr="0064786B">
              <w:rPr>
                <w:rFonts w:asciiTheme="minorHAnsi" w:hAnsiTheme="minorHAnsi" w:cs="Arial"/>
                <w:b/>
                <w:sz w:val="18"/>
                <w:szCs w:val="18"/>
              </w:rPr>
              <w:t>Radiant Barrier</w:t>
            </w:r>
          </w:p>
        </w:tc>
      </w:tr>
      <w:tr w:rsidR="008E79AF" w:rsidRPr="0043517F" w14:paraId="02122FED" w14:textId="77777777" w:rsidTr="003E59BC">
        <w:tc>
          <w:tcPr>
            <w:tcW w:w="213" w:type="pct"/>
            <w:vAlign w:val="center"/>
          </w:tcPr>
          <w:p w14:paraId="02122FEB" w14:textId="77777777" w:rsidR="008E79AF" w:rsidRPr="00F2369D" w:rsidRDefault="008E79AF" w:rsidP="003E59BC">
            <w:pPr>
              <w:keepNext/>
              <w:spacing w:after="0" w:line="240" w:lineRule="auto"/>
              <w:jc w:val="center"/>
              <w:rPr>
                <w:rFonts w:asciiTheme="minorHAnsi" w:hAnsiTheme="minorHAnsi"/>
                <w:sz w:val="18"/>
                <w:szCs w:val="18"/>
              </w:rPr>
            </w:pPr>
            <w:r w:rsidRPr="00F2369D">
              <w:rPr>
                <w:rFonts w:asciiTheme="minorHAnsi" w:hAnsiTheme="minorHAnsi"/>
                <w:sz w:val="18"/>
                <w:szCs w:val="18"/>
              </w:rPr>
              <w:t>0</w:t>
            </w:r>
            <w:r>
              <w:rPr>
                <w:rFonts w:asciiTheme="minorHAnsi" w:hAnsiTheme="minorHAnsi"/>
                <w:sz w:val="18"/>
                <w:szCs w:val="18"/>
              </w:rPr>
              <w:t>1</w:t>
            </w:r>
          </w:p>
        </w:tc>
        <w:tc>
          <w:tcPr>
            <w:tcW w:w="4787" w:type="pct"/>
          </w:tcPr>
          <w:p w14:paraId="02122FEC" w14:textId="77777777" w:rsidR="008E79AF" w:rsidRDefault="008E79AF" w:rsidP="00CB68D7">
            <w:pPr>
              <w:keepNext/>
              <w:spacing w:after="0" w:line="240" w:lineRule="auto"/>
              <w:rPr>
                <w:rFonts w:asciiTheme="minorHAnsi" w:hAnsiTheme="minorHAnsi"/>
                <w:sz w:val="20"/>
                <w:szCs w:val="20"/>
              </w:rPr>
            </w:pPr>
            <w:r w:rsidRPr="003C66F9">
              <w:rPr>
                <w:rFonts w:asciiTheme="minorHAnsi" w:hAnsiTheme="minorHAnsi"/>
                <w:sz w:val="18"/>
                <w:szCs w:val="18"/>
              </w:rPr>
              <w:t>Radiant barrier must be installed on all vertical surfaces in the attic</w:t>
            </w:r>
            <w:r>
              <w:rPr>
                <w:rFonts w:asciiTheme="minorHAnsi" w:hAnsiTheme="minorHAnsi"/>
                <w:sz w:val="18"/>
                <w:szCs w:val="18"/>
              </w:rPr>
              <w:t xml:space="preserve"> including gable ends</w:t>
            </w:r>
            <w:r w:rsidRPr="003C66F9">
              <w:rPr>
                <w:rFonts w:asciiTheme="minorHAnsi" w:hAnsiTheme="minorHAnsi"/>
                <w:sz w:val="18"/>
                <w:szCs w:val="18"/>
              </w:rPr>
              <w:t>.</w:t>
            </w:r>
          </w:p>
        </w:tc>
      </w:tr>
      <w:tr w:rsidR="008E79AF" w:rsidRPr="0043517F" w14:paraId="02122FF0" w14:textId="77777777" w:rsidTr="003E59BC">
        <w:tc>
          <w:tcPr>
            <w:tcW w:w="213" w:type="pct"/>
            <w:vAlign w:val="center"/>
          </w:tcPr>
          <w:p w14:paraId="02122FEE" w14:textId="77777777" w:rsidR="008E79AF" w:rsidRPr="00F2369D" w:rsidRDefault="008E79AF" w:rsidP="003E59BC">
            <w:pPr>
              <w:keepNext/>
              <w:spacing w:after="0" w:line="240" w:lineRule="auto"/>
              <w:jc w:val="center"/>
              <w:rPr>
                <w:rFonts w:asciiTheme="minorHAnsi" w:hAnsiTheme="minorHAnsi"/>
                <w:sz w:val="18"/>
                <w:szCs w:val="18"/>
              </w:rPr>
            </w:pPr>
            <w:r>
              <w:rPr>
                <w:rFonts w:asciiTheme="minorHAnsi" w:hAnsiTheme="minorHAnsi"/>
                <w:sz w:val="18"/>
                <w:szCs w:val="18"/>
              </w:rPr>
              <w:t>02</w:t>
            </w:r>
          </w:p>
        </w:tc>
        <w:tc>
          <w:tcPr>
            <w:tcW w:w="4787" w:type="pct"/>
          </w:tcPr>
          <w:p w14:paraId="02122FEF" w14:textId="77777777" w:rsidR="008E79AF" w:rsidRPr="003C66F9" w:rsidRDefault="008E79AF" w:rsidP="00CB68D7">
            <w:pPr>
              <w:keepNext/>
              <w:spacing w:after="0" w:line="240" w:lineRule="auto"/>
              <w:rPr>
                <w:rFonts w:asciiTheme="minorHAnsi" w:hAnsiTheme="minorHAnsi"/>
                <w:b/>
                <w:sz w:val="18"/>
                <w:szCs w:val="18"/>
              </w:rPr>
            </w:pPr>
            <w:r>
              <w:rPr>
                <w:rFonts w:asciiTheme="minorHAnsi" w:hAnsiTheme="minorHAnsi"/>
                <w:sz w:val="18"/>
                <w:szCs w:val="18"/>
              </w:rPr>
              <w:t>The e</w:t>
            </w:r>
            <w:r w:rsidRPr="003C66F9">
              <w:rPr>
                <w:rFonts w:asciiTheme="minorHAnsi" w:hAnsiTheme="minorHAnsi"/>
                <w:sz w:val="18"/>
                <w:szCs w:val="18"/>
              </w:rPr>
              <w:t>mittance of the radiant barrier shall be less than or equal to 0.05 as tested with ASTM C1371, or E408</w:t>
            </w:r>
            <w:r w:rsidRPr="0043517F">
              <w:rPr>
                <w:rFonts w:asciiTheme="minorHAnsi" w:hAnsiTheme="minorHAnsi"/>
                <w:sz w:val="20"/>
                <w:szCs w:val="20"/>
              </w:rPr>
              <w:t>.</w:t>
            </w:r>
          </w:p>
        </w:tc>
      </w:tr>
      <w:tr w:rsidR="008E79AF" w:rsidRPr="0043517F" w14:paraId="02122FF3" w14:textId="77777777" w:rsidTr="003E59BC">
        <w:tc>
          <w:tcPr>
            <w:tcW w:w="213" w:type="pct"/>
            <w:vAlign w:val="center"/>
          </w:tcPr>
          <w:p w14:paraId="02122FF1" w14:textId="77777777" w:rsidR="008E79AF" w:rsidRPr="00F2369D" w:rsidRDefault="008E79AF" w:rsidP="003E59BC">
            <w:pPr>
              <w:keepNext/>
              <w:spacing w:after="0" w:line="240" w:lineRule="auto"/>
              <w:jc w:val="center"/>
              <w:rPr>
                <w:rFonts w:asciiTheme="minorHAnsi" w:hAnsiTheme="minorHAnsi"/>
                <w:sz w:val="18"/>
                <w:szCs w:val="18"/>
              </w:rPr>
            </w:pPr>
            <w:r>
              <w:rPr>
                <w:rFonts w:asciiTheme="minorHAnsi" w:hAnsiTheme="minorHAnsi"/>
                <w:sz w:val="18"/>
                <w:szCs w:val="18"/>
              </w:rPr>
              <w:t>03</w:t>
            </w:r>
          </w:p>
        </w:tc>
        <w:tc>
          <w:tcPr>
            <w:tcW w:w="4787" w:type="pct"/>
          </w:tcPr>
          <w:p w14:paraId="02122FF2" w14:textId="7ADECE4B" w:rsidR="008E79AF" w:rsidRPr="003C66F9" w:rsidRDefault="008E79AF" w:rsidP="00CB68D7">
            <w:pPr>
              <w:keepNext/>
              <w:spacing w:after="0" w:line="240" w:lineRule="auto"/>
              <w:rPr>
                <w:rFonts w:asciiTheme="minorHAnsi" w:hAnsiTheme="minorHAnsi"/>
                <w:b/>
                <w:sz w:val="18"/>
                <w:szCs w:val="18"/>
              </w:rPr>
            </w:pPr>
            <w:r w:rsidRPr="00F2369D">
              <w:rPr>
                <w:rFonts w:asciiTheme="minorHAnsi" w:hAnsiTheme="minorHAnsi"/>
                <w:sz w:val="18"/>
                <w:szCs w:val="18"/>
              </w:rPr>
              <w:t xml:space="preserve">The product shall meet all requirements for California certified insulation materials [radiant barriers] of the Department of Consumer Affairs, Bureau of </w:t>
            </w:r>
            <w:ins w:id="0" w:author="Shewmaker, Michael@Energy" w:date="2018-12-28T09:13:00Z">
              <w:r w:rsidR="00C3063E">
                <w:rPr>
                  <w:rFonts w:asciiTheme="minorHAnsi" w:hAnsiTheme="minorHAnsi"/>
                  <w:sz w:val="18"/>
                  <w:szCs w:val="18"/>
                </w:rPr>
                <w:t xml:space="preserve">Electronic and Appliance Repair, </w:t>
              </w:r>
            </w:ins>
            <w:r w:rsidRPr="00F2369D">
              <w:rPr>
                <w:rFonts w:asciiTheme="minorHAnsi" w:hAnsiTheme="minorHAnsi"/>
                <w:sz w:val="18"/>
                <w:szCs w:val="18"/>
              </w:rPr>
              <w:t>Home Furnishings and Thermal Insulation, as specified by CCR, Title 24, Part 12, Chapter 12-13, Standards for Insulating Material</w:t>
            </w:r>
          </w:p>
        </w:tc>
      </w:tr>
      <w:tr w:rsidR="008E79AF" w:rsidRPr="0043517F" w14:paraId="02122FF6" w14:textId="77777777" w:rsidTr="003E59BC">
        <w:tc>
          <w:tcPr>
            <w:tcW w:w="213" w:type="pct"/>
            <w:vAlign w:val="center"/>
          </w:tcPr>
          <w:p w14:paraId="02122FF4" w14:textId="77777777" w:rsidR="008E79AF" w:rsidRPr="00F2369D" w:rsidRDefault="008E79AF" w:rsidP="003E59BC">
            <w:pPr>
              <w:keepNext/>
              <w:spacing w:after="0" w:line="240" w:lineRule="auto"/>
              <w:jc w:val="center"/>
              <w:rPr>
                <w:rFonts w:asciiTheme="minorHAnsi" w:hAnsiTheme="minorHAnsi"/>
                <w:sz w:val="18"/>
                <w:szCs w:val="18"/>
              </w:rPr>
            </w:pPr>
            <w:r>
              <w:rPr>
                <w:rFonts w:asciiTheme="minorHAnsi" w:hAnsiTheme="minorHAnsi"/>
                <w:sz w:val="18"/>
                <w:szCs w:val="18"/>
              </w:rPr>
              <w:t>04</w:t>
            </w:r>
          </w:p>
        </w:tc>
        <w:tc>
          <w:tcPr>
            <w:tcW w:w="4787" w:type="pct"/>
          </w:tcPr>
          <w:p w14:paraId="02122FF5" w14:textId="77777777" w:rsidR="00A2323C" w:rsidRDefault="008E79AF">
            <w:pPr>
              <w:keepNext/>
              <w:spacing w:after="0" w:line="240" w:lineRule="auto"/>
              <w:rPr>
                <w:rFonts w:asciiTheme="minorHAnsi" w:hAnsiTheme="minorHAnsi"/>
                <w:b/>
                <w:sz w:val="18"/>
                <w:szCs w:val="18"/>
              </w:rPr>
            </w:pPr>
            <w:r w:rsidRPr="003C66F9">
              <w:rPr>
                <w:rFonts w:asciiTheme="minorHAnsi" w:hAnsiTheme="minorHAnsi"/>
                <w:sz w:val="18"/>
                <w:szCs w:val="18"/>
              </w:rPr>
              <w:t>When determining the Total Attic Area</w:t>
            </w:r>
            <w:r>
              <w:rPr>
                <w:rFonts w:asciiTheme="minorHAnsi" w:hAnsiTheme="minorHAnsi"/>
                <w:sz w:val="18"/>
                <w:szCs w:val="18"/>
              </w:rPr>
              <w:t>,</w:t>
            </w:r>
            <w:r w:rsidRPr="003C66F9">
              <w:rPr>
                <w:rFonts w:asciiTheme="minorHAnsi" w:hAnsiTheme="minorHAnsi"/>
                <w:sz w:val="18"/>
                <w:szCs w:val="18"/>
              </w:rPr>
              <w:t xml:space="preserve"> the area over </w:t>
            </w:r>
            <w:r w:rsidR="00C523C6">
              <w:rPr>
                <w:rFonts w:asciiTheme="minorHAnsi" w:hAnsiTheme="minorHAnsi"/>
                <w:sz w:val="18"/>
                <w:szCs w:val="18"/>
              </w:rPr>
              <w:t>un</w:t>
            </w:r>
            <w:r w:rsidRPr="003C66F9">
              <w:rPr>
                <w:rFonts w:asciiTheme="minorHAnsi" w:hAnsiTheme="minorHAnsi"/>
                <w:sz w:val="18"/>
                <w:szCs w:val="18"/>
              </w:rPr>
              <w:t xml:space="preserve">conditioned spaces </w:t>
            </w:r>
            <w:r>
              <w:rPr>
                <w:rFonts w:asciiTheme="minorHAnsi" w:hAnsiTheme="minorHAnsi"/>
                <w:sz w:val="18"/>
                <w:szCs w:val="18"/>
              </w:rPr>
              <w:t xml:space="preserve">such as </w:t>
            </w:r>
            <w:r w:rsidR="00C523C6">
              <w:rPr>
                <w:rFonts w:asciiTheme="minorHAnsi" w:hAnsiTheme="minorHAnsi"/>
                <w:sz w:val="18"/>
                <w:szCs w:val="18"/>
              </w:rPr>
              <w:t xml:space="preserve">the </w:t>
            </w:r>
            <w:r w:rsidRPr="003C66F9">
              <w:rPr>
                <w:rFonts w:asciiTheme="minorHAnsi" w:hAnsiTheme="minorHAnsi"/>
                <w:sz w:val="18"/>
                <w:szCs w:val="18"/>
              </w:rPr>
              <w:t xml:space="preserve">garage </w:t>
            </w:r>
            <w:r>
              <w:rPr>
                <w:rFonts w:asciiTheme="minorHAnsi" w:hAnsiTheme="minorHAnsi"/>
                <w:sz w:val="18"/>
                <w:szCs w:val="18"/>
              </w:rPr>
              <w:t>is</w:t>
            </w:r>
            <w:r w:rsidRPr="003C66F9">
              <w:rPr>
                <w:rFonts w:asciiTheme="minorHAnsi" w:hAnsiTheme="minorHAnsi"/>
                <w:sz w:val="18"/>
                <w:szCs w:val="18"/>
              </w:rPr>
              <w:t xml:space="preserve"> included when the attic space</w:t>
            </w:r>
            <w:r>
              <w:rPr>
                <w:rFonts w:asciiTheme="minorHAnsi" w:hAnsiTheme="minorHAnsi"/>
                <w:sz w:val="18"/>
                <w:szCs w:val="18"/>
              </w:rPr>
              <w:t>s</w:t>
            </w:r>
            <w:r w:rsidRPr="003C66F9">
              <w:rPr>
                <w:rFonts w:asciiTheme="minorHAnsi" w:hAnsiTheme="minorHAnsi"/>
                <w:sz w:val="18"/>
                <w:szCs w:val="18"/>
              </w:rPr>
              <w:t xml:space="preserve"> are connected.  </w:t>
            </w:r>
          </w:p>
        </w:tc>
      </w:tr>
    </w:tbl>
    <w:p w14:paraId="73021014" w14:textId="77777777" w:rsidR="00EE0E96" w:rsidRDefault="00EE0E96"/>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
        <w:gridCol w:w="10314"/>
      </w:tblGrid>
      <w:tr w:rsidR="00EE0E96" w:rsidRPr="0043517F" w14:paraId="3497E4E2" w14:textId="77777777" w:rsidTr="00EE0E96">
        <w:tc>
          <w:tcPr>
            <w:tcW w:w="5000" w:type="pct"/>
            <w:gridSpan w:val="2"/>
            <w:vAlign w:val="center"/>
          </w:tcPr>
          <w:p w14:paraId="35270281" w14:textId="0CF1C6D8" w:rsidR="00EE0E96" w:rsidRPr="004C10DA" w:rsidRDefault="00EE0E96">
            <w:pPr>
              <w:keepNext/>
              <w:spacing w:after="0" w:line="240" w:lineRule="auto"/>
              <w:rPr>
                <w:rFonts w:asciiTheme="minorHAnsi" w:hAnsiTheme="minorHAnsi"/>
                <w:b/>
                <w:sz w:val="20"/>
                <w:szCs w:val="18"/>
              </w:rPr>
            </w:pPr>
            <w:r w:rsidRPr="004C10DA">
              <w:rPr>
                <w:rFonts w:asciiTheme="minorHAnsi" w:hAnsiTheme="minorHAnsi"/>
                <w:b/>
                <w:sz w:val="20"/>
                <w:szCs w:val="18"/>
              </w:rPr>
              <w:lastRenderedPageBreak/>
              <w:t>G. Attic Ventilation – Additional Requirements</w:t>
            </w:r>
          </w:p>
        </w:tc>
      </w:tr>
      <w:tr w:rsidR="008E79AF" w:rsidRPr="0043517F" w14:paraId="02122FF8" w14:textId="77777777" w:rsidTr="008E79AF">
        <w:tc>
          <w:tcPr>
            <w:tcW w:w="5000" w:type="pct"/>
            <w:gridSpan w:val="2"/>
          </w:tcPr>
          <w:p w14:paraId="02122FF7" w14:textId="77777777" w:rsidR="008E79AF" w:rsidRPr="0064786B" w:rsidRDefault="008E79AF" w:rsidP="00CB68D7">
            <w:pPr>
              <w:keepNext/>
              <w:spacing w:after="0" w:line="240" w:lineRule="auto"/>
              <w:rPr>
                <w:rFonts w:asciiTheme="minorHAnsi" w:hAnsiTheme="minorHAnsi"/>
                <w:b/>
                <w:sz w:val="18"/>
                <w:szCs w:val="18"/>
              </w:rPr>
            </w:pPr>
            <w:r w:rsidRPr="0064786B">
              <w:rPr>
                <w:rFonts w:asciiTheme="minorHAnsi" w:hAnsiTheme="minorHAnsi"/>
                <w:b/>
                <w:sz w:val="18"/>
                <w:szCs w:val="18"/>
              </w:rPr>
              <w:t>Lower Vents</w:t>
            </w:r>
          </w:p>
        </w:tc>
      </w:tr>
      <w:tr w:rsidR="008E79AF" w:rsidRPr="0043517F" w14:paraId="02122FFB" w14:textId="77777777" w:rsidTr="003E59BC">
        <w:tc>
          <w:tcPr>
            <w:tcW w:w="213" w:type="pct"/>
            <w:vAlign w:val="center"/>
          </w:tcPr>
          <w:p w14:paraId="02122FF9" w14:textId="6E99A39A" w:rsidR="008E79AF" w:rsidRPr="001A75A0" w:rsidRDefault="008E79AF" w:rsidP="003E59BC">
            <w:pPr>
              <w:keepNext/>
              <w:spacing w:after="0" w:line="240" w:lineRule="auto"/>
              <w:jc w:val="center"/>
              <w:rPr>
                <w:rFonts w:asciiTheme="minorHAnsi" w:hAnsiTheme="minorHAnsi"/>
                <w:sz w:val="18"/>
                <w:szCs w:val="18"/>
              </w:rPr>
            </w:pPr>
            <w:r>
              <w:rPr>
                <w:rFonts w:asciiTheme="minorHAnsi" w:hAnsiTheme="minorHAnsi"/>
                <w:sz w:val="18"/>
                <w:szCs w:val="18"/>
              </w:rPr>
              <w:t>0</w:t>
            </w:r>
            <w:r w:rsidR="00256CC1">
              <w:rPr>
                <w:rFonts w:asciiTheme="minorHAnsi" w:hAnsiTheme="minorHAnsi"/>
                <w:sz w:val="18"/>
                <w:szCs w:val="18"/>
              </w:rPr>
              <w:t>1</w:t>
            </w:r>
          </w:p>
        </w:tc>
        <w:tc>
          <w:tcPr>
            <w:tcW w:w="4787" w:type="pct"/>
          </w:tcPr>
          <w:p w14:paraId="02122FFA" w14:textId="77777777" w:rsidR="008C5BD4" w:rsidRDefault="008E79AF" w:rsidP="00780E3F">
            <w:pPr>
              <w:keepNext/>
              <w:spacing w:after="0" w:line="240" w:lineRule="auto"/>
              <w:rPr>
                <w:rFonts w:asciiTheme="minorHAnsi" w:hAnsiTheme="minorHAnsi"/>
                <w:sz w:val="18"/>
                <w:szCs w:val="18"/>
              </w:rPr>
            </w:pPr>
            <w:r w:rsidRPr="001A75A0">
              <w:rPr>
                <w:rFonts w:asciiTheme="minorHAnsi" w:hAnsiTheme="minorHAnsi"/>
                <w:sz w:val="18"/>
                <w:szCs w:val="18"/>
              </w:rPr>
              <w:t>Lower vents are within one foot of the eave.</w:t>
            </w:r>
          </w:p>
        </w:tc>
      </w:tr>
      <w:tr w:rsidR="008E79AF" w:rsidRPr="0043517F" w14:paraId="02122FFD" w14:textId="77777777" w:rsidTr="008E79AF">
        <w:tc>
          <w:tcPr>
            <w:tcW w:w="5000" w:type="pct"/>
            <w:gridSpan w:val="2"/>
          </w:tcPr>
          <w:p w14:paraId="02122FFC" w14:textId="77777777" w:rsidR="008E79AF" w:rsidRPr="0064786B" w:rsidRDefault="008E79AF" w:rsidP="00CB68D7">
            <w:pPr>
              <w:keepNext/>
              <w:spacing w:after="0" w:line="240" w:lineRule="auto"/>
              <w:rPr>
                <w:rFonts w:asciiTheme="minorHAnsi" w:hAnsiTheme="minorHAnsi"/>
                <w:b/>
                <w:sz w:val="18"/>
                <w:szCs w:val="18"/>
              </w:rPr>
            </w:pPr>
            <w:r w:rsidRPr="0064786B">
              <w:rPr>
                <w:rFonts w:asciiTheme="minorHAnsi" w:hAnsiTheme="minorHAnsi"/>
                <w:b/>
                <w:sz w:val="18"/>
                <w:szCs w:val="18"/>
              </w:rPr>
              <w:t>Upper Vents</w:t>
            </w:r>
          </w:p>
        </w:tc>
      </w:tr>
      <w:tr w:rsidR="008E79AF" w:rsidRPr="0043517F" w14:paraId="02123000" w14:textId="77777777" w:rsidTr="003E59BC">
        <w:tc>
          <w:tcPr>
            <w:tcW w:w="213" w:type="pct"/>
            <w:vAlign w:val="center"/>
          </w:tcPr>
          <w:p w14:paraId="02122FFE" w14:textId="17263499" w:rsidR="008E79AF" w:rsidRPr="001A75A0" w:rsidRDefault="008E79AF" w:rsidP="003E59BC">
            <w:pPr>
              <w:keepNext/>
              <w:spacing w:after="0" w:line="240" w:lineRule="auto"/>
              <w:jc w:val="center"/>
              <w:rPr>
                <w:rFonts w:asciiTheme="minorHAnsi" w:hAnsiTheme="minorHAnsi"/>
                <w:sz w:val="18"/>
                <w:szCs w:val="18"/>
              </w:rPr>
            </w:pPr>
            <w:r>
              <w:rPr>
                <w:rFonts w:asciiTheme="minorHAnsi" w:hAnsiTheme="minorHAnsi"/>
                <w:sz w:val="18"/>
                <w:szCs w:val="18"/>
              </w:rPr>
              <w:t>0</w:t>
            </w:r>
            <w:r w:rsidR="00256CC1">
              <w:rPr>
                <w:rFonts w:asciiTheme="minorHAnsi" w:hAnsiTheme="minorHAnsi"/>
                <w:sz w:val="18"/>
                <w:szCs w:val="18"/>
              </w:rPr>
              <w:t>2</w:t>
            </w:r>
          </w:p>
        </w:tc>
        <w:tc>
          <w:tcPr>
            <w:tcW w:w="4787" w:type="pct"/>
          </w:tcPr>
          <w:p w14:paraId="02122FFF" w14:textId="4F165066" w:rsidR="008C5BD4" w:rsidRDefault="008E79AF" w:rsidP="00780E3F">
            <w:pPr>
              <w:keepNext/>
              <w:spacing w:after="0" w:line="240" w:lineRule="auto"/>
              <w:rPr>
                <w:rFonts w:asciiTheme="minorHAnsi" w:hAnsiTheme="minorHAnsi"/>
                <w:sz w:val="18"/>
                <w:szCs w:val="18"/>
              </w:rPr>
            </w:pPr>
            <w:r w:rsidRPr="001A75A0">
              <w:rPr>
                <w:rFonts w:asciiTheme="minorHAnsi" w:hAnsiTheme="minorHAnsi"/>
                <w:sz w:val="18"/>
                <w:szCs w:val="18"/>
              </w:rPr>
              <w:t xml:space="preserve">Upper vents are within </w:t>
            </w:r>
            <w:r w:rsidR="00D84C20">
              <w:rPr>
                <w:rFonts w:asciiTheme="minorHAnsi" w:hAnsiTheme="minorHAnsi"/>
                <w:sz w:val="18"/>
                <w:szCs w:val="18"/>
              </w:rPr>
              <w:t>three feet</w:t>
            </w:r>
            <w:r w:rsidRPr="001A75A0">
              <w:rPr>
                <w:rFonts w:asciiTheme="minorHAnsi" w:hAnsiTheme="minorHAnsi"/>
                <w:sz w:val="18"/>
                <w:szCs w:val="18"/>
              </w:rPr>
              <w:t xml:space="preserve"> of the ridge</w:t>
            </w:r>
            <w:r w:rsidR="00780E3F">
              <w:rPr>
                <w:rFonts w:asciiTheme="minorHAnsi" w:hAnsiTheme="minorHAnsi"/>
                <w:sz w:val="18"/>
                <w:szCs w:val="18"/>
              </w:rPr>
              <w:t>.</w:t>
            </w:r>
          </w:p>
        </w:tc>
      </w:tr>
      <w:tr w:rsidR="008E79AF" w:rsidRPr="0043517F" w14:paraId="02123002" w14:textId="77777777" w:rsidTr="001F76F3">
        <w:trPr>
          <w:trHeight w:val="152"/>
        </w:trPr>
        <w:tc>
          <w:tcPr>
            <w:tcW w:w="5000" w:type="pct"/>
            <w:gridSpan w:val="2"/>
            <w:vAlign w:val="center"/>
          </w:tcPr>
          <w:p w14:paraId="02123001" w14:textId="77777777" w:rsidR="008E79AF" w:rsidRPr="0064786B" w:rsidRDefault="008E79AF" w:rsidP="00492BF2">
            <w:pPr>
              <w:keepNext/>
              <w:spacing w:after="0" w:line="240" w:lineRule="auto"/>
              <w:rPr>
                <w:rFonts w:asciiTheme="minorHAnsi" w:hAnsiTheme="minorHAnsi"/>
                <w:b/>
                <w:sz w:val="18"/>
                <w:szCs w:val="18"/>
              </w:rPr>
            </w:pPr>
            <w:r w:rsidRPr="0064786B">
              <w:rPr>
                <w:rFonts w:asciiTheme="minorHAnsi" w:hAnsiTheme="minorHAnsi"/>
                <w:b/>
                <w:sz w:val="18"/>
                <w:szCs w:val="18"/>
              </w:rPr>
              <w:t>Vent Area</w:t>
            </w:r>
          </w:p>
        </w:tc>
      </w:tr>
      <w:tr w:rsidR="008E79AF" w:rsidRPr="0043517F" w14:paraId="02123006" w14:textId="77777777" w:rsidTr="003E59BC">
        <w:trPr>
          <w:trHeight w:val="720"/>
        </w:trPr>
        <w:tc>
          <w:tcPr>
            <w:tcW w:w="213" w:type="pct"/>
            <w:vAlign w:val="center"/>
          </w:tcPr>
          <w:p w14:paraId="02123003" w14:textId="2FBCA07C" w:rsidR="008E79AF" w:rsidRPr="001A75A0" w:rsidRDefault="008E79AF" w:rsidP="003E59BC">
            <w:pPr>
              <w:keepNext/>
              <w:spacing w:after="0" w:line="240" w:lineRule="auto"/>
              <w:jc w:val="center"/>
              <w:rPr>
                <w:rFonts w:asciiTheme="minorHAnsi" w:hAnsiTheme="minorHAnsi"/>
                <w:sz w:val="18"/>
                <w:szCs w:val="18"/>
              </w:rPr>
            </w:pPr>
            <w:r>
              <w:rPr>
                <w:rFonts w:asciiTheme="minorHAnsi" w:hAnsiTheme="minorHAnsi"/>
                <w:sz w:val="18"/>
                <w:szCs w:val="18"/>
              </w:rPr>
              <w:t>0</w:t>
            </w:r>
            <w:r w:rsidR="00256CC1">
              <w:rPr>
                <w:rFonts w:asciiTheme="minorHAnsi" w:hAnsiTheme="minorHAnsi"/>
                <w:sz w:val="18"/>
                <w:szCs w:val="18"/>
              </w:rPr>
              <w:t>3</w:t>
            </w:r>
          </w:p>
        </w:tc>
        <w:tc>
          <w:tcPr>
            <w:tcW w:w="4787" w:type="pct"/>
            <w:vAlign w:val="center"/>
          </w:tcPr>
          <w:p w14:paraId="02123004" w14:textId="77777777" w:rsidR="008C5BD4" w:rsidRDefault="008E79AF" w:rsidP="003E59BC">
            <w:pPr>
              <w:keepNext/>
              <w:spacing w:after="0" w:line="240" w:lineRule="auto"/>
              <w:rPr>
                <w:rFonts w:asciiTheme="minorHAnsi" w:hAnsiTheme="minorHAnsi"/>
                <w:sz w:val="18"/>
                <w:szCs w:val="18"/>
              </w:rPr>
            </w:pPr>
            <w:r w:rsidRPr="001A75A0">
              <w:rPr>
                <w:rFonts w:asciiTheme="minorHAnsi" w:hAnsiTheme="minorHAnsi"/>
                <w:sz w:val="18"/>
                <w:szCs w:val="18"/>
              </w:rPr>
              <w:t xml:space="preserve">The NFA of upper vents must be </w:t>
            </w:r>
            <w:r w:rsidR="00C523C6">
              <w:rPr>
                <w:rFonts w:asciiTheme="minorHAnsi" w:hAnsiTheme="minorHAnsi"/>
                <w:sz w:val="18"/>
                <w:szCs w:val="18"/>
              </w:rPr>
              <w:t>within</w:t>
            </w:r>
            <w:r w:rsidRPr="001A75A0">
              <w:rPr>
                <w:rFonts w:asciiTheme="minorHAnsi" w:hAnsiTheme="minorHAnsi"/>
                <w:sz w:val="18"/>
                <w:szCs w:val="18"/>
              </w:rPr>
              <w:t xml:space="preserve"> required NFA </w:t>
            </w:r>
            <w:r w:rsidR="00C523C6">
              <w:rPr>
                <w:rFonts w:asciiTheme="minorHAnsi" w:hAnsiTheme="minorHAnsi"/>
                <w:sz w:val="18"/>
                <w:szCs w:val="18"/>
              </w:rPr>
              <w:t xml:space="preserve">range </w:t>
            </w:r>
            <w:r w:rsidRPr="001A75A0">
              <w:rPr>
                <w:rFonts w:asciiTheme="minorHAnsi" w:hAnsiTheme="minorHAnsi"/>
                <w:sz w:val="18"/>
                <w:szCs w:val="18"/>
              </w:rPr>
              <w:t>of upper vents</w:t>
            </w:r>
          </w:p>
          <w:p w14:paraId="02123005" w14:textId="77777777" w:rsidR="008C5BD4" w:rsidRDefault="008E79AF" w:rsidP="003E59BC">
            <w:pPr>
              <w:keepNext/>
              <w:spacing w:after="0" w:line="240" w:lineRule="auto"/>
              <w:rPr>
                <w:rFonts w:asciiTheme="minorHAnsi" w:hAnsiTheme="minorHAnsi"/>
                <w:sz w:val="18"/>
                <w:szCs w:val="18"/>
              </w:rPr>
            </w:pPr>
            <w:r w:rsidRPr="00AF4774">
              <w:rPr>
                <w:rFonts w:asciiTheme="minorHAnsi" w:hAnsiTheme="minorHAnsi"/>
                <w:sz w:val="18"/>
                <w:szCs w:val="18"/>
              </w:rPr>
              <w:t>Note: per Exception to R806.2 of the CBC Title 24, Part2, Vol.2.5, if the net free ventilating area is less than 1:150, then the upper ventilation must be at least 40% and no more than 50%.</w:t>
            </w:r>
            <w:r>
              <w:rPr>
                <w:rFonts w:asciiTheme="minorHAnsi" w:hAnsiTheme="minorHAnsi"/>
                <w:sz w:val="18"/>
                <w:szCs w:val="18"/>
              </w:rPr>
              <w:t xml:space="preserve">  Part 2 contains additional requirements that must be met if the area is less than 1:150.</w:t>
            </w:r>
          </w:p>
        </w:tc>
      </w:tr>
      <w:tr w:rsidR="008E79AF" w:rsidRPr="0043517F" w14:paraId="02123008" w14:textId="77777777" w:rsidTr="008E79AF">
        <w:tc>
          <w:tcPr>
            <w:tcW w:w="5000" w:type="pct"/>
            <w:gridSpan w:val="2"/>
          </w:tcPr>
          <w:p w14:paraId="02123007" w14:textId="77777777" w:rsidR="008E79AF" w:rsidRPr="0064786B" w:rsidRDefault="008E79AF" w:rsidP="00492BF2">
            <w:pPr>
              <w:keepNext/>
              <w:spacing w:after="0" w:line="240" w:lineRule="auto"/>
              <w:rPr>
                <w:rFonts w:asciiTheme="minorHAnsi" w:hAnsiTheme="minorHAnsi"/>
                <w:sz w:val="18"/>
                <w:szCs w:val="18"/>
              </w:rPr>
            </w:pPr>
            <w:r>
              <w:rPr>
                <w:rStyle w:val="normal0020tablechar"/>
                <w:b/>
                <w:bCs/>
                <w:sz w:val="18"/>
                <w:szCs w:val="18"/>
              </w:rPr>
              <w:t>The responsible person’s signature on this compliance document affirms that all applicable requirements in this table have been met.</w:t>
            </w:r>
          </w:p>
        </w:tc>
      </w:tr>
    </w:tbl>
    <w:p w14:paraId="02123009" w14:textId="77777777" w:rsidR="002D6D0B" w:rsidRDefault="002D6D0B" w:rsidP="009E213D">
      <w:pPr>
        <w:spacing w:after="0"/>
        <w:ind w:left="360"/>
        <w:rPr>
          <w:rFonts w:asciiTheme="minorHAnsi" w:hAnsiTheme="minorHAnsi"/>
          <w:sz w:val="20"/>
          <w:szCs w:val="20"/>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
        <w:gridCol w:w="616"/>
        <w:gridCol w:w="1058"/>
        <w:gridCol w:w="970"/>
        <w:gridCol w:w="1235"/>
        <w:gridCol w:w="1058"/>
        <w:gridCol w:w="1058"/>
        <w:gridCol w:w="970"/>
        <w:gridCol w:w="616"/>
        <w:gridCol w:w="1060"/>
        <w:gridCol w:w="1056"/>
        <w:gridCol w:w="528"/>
      </w:tblGrid>
      <w:tr w:rsidR="00F8799D" w:rsidRPr="00C7014D" w14:paraId="0212300B" w14:textId="77777777" w:rsidTr="00B74585">
        <w:trPr>
          <w:trHeight w:val="333"/>
        </w:trPr>
        <w:tc>
          <w:tcPr>
            <w:tcW w:w="5000" w:type="pct"/>
            <w:gridSpan w:val="12"/>
            <w:vAlign w:val="center"/>
          </w:tcPr>
          <w:p w14:paraId="0212300A" w14:textId="726572C9" w:rsidR="004F1034" w:rsidRPr="00BA0F91" w:rsidRDefault="007E73E0" w:rsidP="00BA0F91">
            <w:pPr>
              <w:spacing w:after="0"/>
              <w:contextualSpacing/>
              <w:rPr>
                <w:rFonts w:asciiTheme="minorHAnsi" w:hAnsiTheme="minorHAnsi" w:cs="Arial"/>
                <w:b/>
                <w:caps/>
                <w:sz w:val="20"/>
                <w:szCs w:val="20"/>
              </w:rPr>
            </w:pPr>
            <w:r>
              <w:rPr>
                <w:rFonts w:asciiTheme="minorHAnsi" w:hAnsiTheme="minorHAnsi" w:cs="Arial"/>
                <w:b/>
                <w:caps/>
                <w:sz w:val="20"/>
                <w:szCs w:val="20"/>
              </w:rPr>
              <w:t>H</w:t>
            </w:r>
            <w:r w:rsidR="00F8799D" w:rsidRPr="001F76F3">
              <w:rPr>
                <w:rFonts w:asciiTheme="minorHAnsi" w:hAnsiTheme="minorHAnsi" w:cs="Arial"/>
                <w:b/>
                <w:caps/>
                <w:sz w:val="20"/>
                <w:szCs w:val="20"/>
              </w:rPr>
              <w:t xml:space="preserve">. </w:t>
            </w:r>
            <w:r w:rsidR="001F76F3" w:rsidRPr="001F76F3">
              <w:rPr>
                <w:rFonts w:asciiTheme="minorHAnsi" w:hAnsiTheme="minorHAnsi"/>
                <w:b/>
                <w:sz w:val="20"/>
                <w:szCs w:val="20"/>
              </w:rPr>
              <w:t>Roofing Products (Cool Roof) Installation Information</w:t>
            </w:r>
            <w:r w:rsidR="00F8799D" w:rsidRPr="001F76F3">
              <w:rPr>
                <w:rFonts w:asciiTheme="minorHAnsi" w:hAnsiTheme="minorHAnsi" w:cs="Arial"/>
                <w:b/>
                <w:caps/>
                <w:sz w:val="20"/>
                <w:szCs w:val="20"/>
              </w:rPr>
              <w:t xml:space="preserve"> </w:t>
            </w:r>
          </w:p>
        </w:tc>
      </w:tr>
      <w:tr w:rsidR="00F8799D" w:rsidRPr="00C7014D" w14:paraId="02123018" w14:textId="77777777" w:rsidTr="009B0478">
        <w:trPr>
          <w:trHeight w:val="248"/>
        </w:trPr>
        <w:tc>
          <w:tcPr>
            <w:tcW w:w="255" w:type="pct"/>
            <w:vAlign w:val="center"/>
          </w:tcPr>
          <w:p w14:paraId="0212300C" w14:textId="77777777" w:rsidR="00F8799D" w:rsidRPr="00C7014D" w:rsidRDefault="00F8799D" w:rsidP="009B0478">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01</w:t>
            </w:r>
          </w:p>
        </w:tc>
        <w:tc>
          <w:tcPr>
            <w:tcW w:w="286" w:type="pct"/>
            <w:shd w:val="clear" w:color="auto" w:fill="auto"/>
            <w:vAlign w:val="center"/>
          </w:tcPr>
          <w:p w14:paraId="0212300D" w14:textId="77777777" w:rsidR="00F8799D" w:rsidRPr="00C7014D" w:rsidRDefault="00F8799D" w:rsidP="009B0478">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02</w:t>
            </w:r>
          </w:p>
        </w:tc>
        <w:tc>
          <w:tcPr>
            <w:tcW w:w="491" w:type="pct"/>
            <w:shd w:val="clear" w:color="auto" w:fill="auto"/>
            <w:vAlign w:val="center"/>
          </w:tcPr>
          <w:p w14:paraId="0212300E" w14:textId="77777777" w:rsidR="00F8799D" w:rsidRPr="00C7014D" w:rsidRDefault="00F8799D" w:rsidP="009B0478">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03</w:t>
            </w:r>
          </w:p>
        </w:tc>
        <w:tc>
          <w:tcPr>
            <w:tcW w:w="450" w:type="pct"/>
            <w:shd w:val="clear" w:color="auto" w:fill="auto"/>
            <w:vAlign w:val="center"/>
          </w:tcPr>
          <w:p w14:paraId="0212300F" w14:textId="77777777" w:rsidR="00F8799D" w:rsidRPr="00C7014D" w:rsidRDefault="00F8799D" w:rsidP="009B0478">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04</w:t>
            </w:r>
          </w:p>
        </w:tc>
        <w:tc>
          <w:tcPr>
            <w:tcW w:w="573" w:type="pct"/>
            <w:shd w:val="clear" w:color="auto" w:fill="auto"/>
            <w:vAlign w:val="center"/>
          </w:tcPr>
          <w:p w14:paraId="02123010" w14:textId="77777777" w:rsidR="00F8799D" w:rsidRPr="00C7014D" w:rsidRDefault="00F8799D" w:rsidP="009B0478">
            <w:pPr>
              <w:keepNext/>
              <w:tabs>
                <w:tab w:val="left" w:pos="180"/>
                <w:tab w:val="left" w:pos="5310"/>
                <w:tab w:val="left" w:pos="8100"/>
              </w:tabs>
              <w:spacing w:after="0" w:line="240" w:lineRule="auto"/>
              <w:jc w:val="center"/>
              <w:outlineLvl w:val="6"/>
              <w:rPr>
                <w:rFonts w:eastAsia="Times New Roman"/>
                <w:color w:val="000000"/>
                <w:sz w:val="18"/>
                <w:szCs w:val="24"/>
              </w:rPr>
            </w:pPr>
            <w:r>
              <w:rPr>
                <w:rFonts w:eastAsia="Times New Roman"/>
                <w:color w:val="000000"/>
                <w:sz w:val="18"/>
                <w:szCs w:val="24"/>
              </w:rPr>
              <w:t>05</w:t>
            </w:r>
          </w:p>
        </w:tc>
        <w:tc>
          <w:tcPr>
            <w:tcW w:w="491" w:type="pct"/>
            <w:shd w:val="clear" w:color="auto" w:fill="auto"/>
            <w:vAlign w:val="center"/>
          </w:tcPr>
          <w:p w14:paraId="02123011" w14:textId="77777777" w:rsidR="00F8799D" w:rsidRPr="00C7014D" w:rsidRDefault="00F8799D" w:rsidP="009B0478">
            <w:pPr>
              <w:keepNext/>
              <w:tabs>
                <w:tab w:val="left" w:pos="180"/>
                <w:tab w:val="left" w:pos="5310"/>
                <w:tab w:val="left" w:pos="8100"/>
              </w:tabs>
              <w:spacing w:after="0" w:line="240" w:lineRule="auto"/>
              <w:jc w:val="center"/>
              <w:outlineLvl w:val="6"/>
              <w:rPr>
                <w:rFonts w:eastAsia="Times New Roman"/>
                <w:color w:val="000000"/>
                <w:sz w:val="18"/>
                <w:szCs w:val="24"/>
              </w:rPr>
            </w:pPr>
            <w:r>
              <w:rPr>
                <w:rFonts w:eastAsia="Times New Roman"/>
                <w:color w:val="000000"/>
                <w:sz w:val="18"/>
                <w:szCs w:val="24"/>
              </w:rPr>
              <w:t>06</w:t>
            </w:r>
          </w:p>
        </w:tc>
        <w:tc>
          <w:tcPr>
            <w:tcW w:w="491" w:type="pct"/>
            <w:shd w:val="clear" w:color="auto" w:fill="auto"/>
            <w:vAlign w:val="center"/>
          </w:tcPr>
          <w:p w14:paraId="02123012" w14:textId="77777777" w:rsidR="00F8799D" w:rsidRPr="00C7014D" w:rsidRDefault="00F8799D" w:rsidP="009B0478">
            <w:pPr>
              <w:keepNext/>
              <w:tabs>
                <w:tab w:val="left" w:pos="7200"/>
                <w:tab w:val="left" w:pos="9990"/>
                <w:tab w:val="left" w:pos="10980"/>
                <w:tab w:val="right" w:pos="11430"/>
              </w:tabs>
              <w:spacing w:after="0" w:line="240" w:lineRule="auto"/>
              <w:jc w:val="center"/>
              <w:rPr>
                <w:rFonts w:eastAsia="Times New Roman"/>
                <w:noProof/>
                <w:sz w:val="18"/>
                <w:szCs w:val="18"/>
              </w:rPr>
            </w:pPr>
            <w:r>
              <w:rPr>
                <w:rFonts w:eastAsia="Times New Roman"/>
                <w:noProof/>
                <w:sz w:val="18"/>
                <w:szCs w:val="18"/>
              </w:rPr>
              <w:t>07</w:t>
            </w:r>
          </w:p>
        </w:tc>
        <w:tc>
          <w:tcPr>
            <w:tcW w:w="450" w:type="pct"/>
            <w:shd w:val="clear" w:color="auto" w:fill="auto"/>
            <w:vAlign w:val="center"/>
          </w:tcPr>
          <w:p w14:paraId="02123013" w14:textId="77777777" w:rsidR="00F8799D" w:rsidRPr="00C7014D" w:rsidRDefault="00F8799D" w:rsidP="009B0478">
            <w:pPr>
              <w:keepNext/>
              <w:tabs>
                <w:tab w:val="left" w:pos="7200"/>
                <w:tab w:val="left" w:pos="9990"/>
                <w:tab w:val="left" w:pos="10980"/>
                <w:tab w:val="right" w:pos="11430"/>
              </w:tabs>
              <w:spacing w:after="0" w:line="240" w:lineRule="auto"/>
              <w:jc w:val="center"/>
              <w:rPr>
                <w:rFonts w:eastAsia="Times New Roman"/>
                <w:noProof/>
                <w:sz w:val="18"/>
                <w:szCs w:val="18"/>
              </w:rPr>
            </w:pPr>
            <w:r>
              <w:rPr>
                <w:rFonts w:eastAsia="Times New Roman"/>
                <w:noProof/>
                <w:sz w:val="18"/>
                <w:szCs w:val="18"/>
              </w:rPr>
              <w:t>08</w:t>
            </w:r>
          </w:p>
        </w:tc>
        <w:tc>
          <w:tcPr>
            <w:tcW w:w="286" w:type="pct"/>
            <w:shd w:val="clear" w:color="auto" w:fill="auto"/>
            <w:vAlign w:val="center"/>
          </w:tcPr>
          <w:p w14:paraId="02123014" w14:textId="77777777" w:rsidR="00F8799D" w:rsidRDefault="00F8799D" w:rsidP="009B0478">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noProof/>
                <w:sz w:val="18"/>
                <w:szCs w:val="18"/>
              </w:rPr>
              <w:t>09</w:t>
            </w:r>
          </w:p>
        </w:tc>
        <w:tc>
          <w:tcPr>
            <w:tcW w:w="492" w:type="pct"/>
            <w:shd w:val="clear" w:color="auto" w:fill="auto"/>
            <w:vAlign w:val="center"/>
          </w:tcPr>
          <w:p w14:paraId="02123015" w14:textId="77777777" w:rsidR="00F8799D" w:rsidRDefault="00F8799D" w:rsidP="009B0478">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10</w:t>
            </w:r>
          </w:p>
        </w:tc>
        <w:tc>
          <w:tcPr>
            <w:tcW w:w="490" w:type="pct"/>
            <w:shd w:val="clear" w:color="auto" w:fill="auto"/>
            <w:vAlign w:val="center"/>
          </w:tcPr>
          <w:p w14:paraId="02123016" w14:textId="77777777" w:rsidR="00F8799D" w:rsidRDefault="00F8799D" w:rsidP="009B0478">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11</w:t>
            </w:r>
          </w:p>
        </w:tc>
        <w:tc>
          <w:tcPr>
            <w:tcW w:w="245" w:type="pct"/>
            <w:shd w:val="clear" w:color="auto" w:fill="auto"/>
            <w:vAlign w:val="center"/>
          </w:tcPr>
          <w:p w14:paraId="02123017" w14:textId="77777777" w:rsidR="00F8799D" w:rsidRDefault="00F8799D" w:rsidP="009B0478">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12</w:t>
            </w:r>
          </w:p>
        </w:tc>
      </w:tr>
      <w:tr w:rsidR="00F8799D" w:rsidRPr="00C7014D" w14:paraId="02123021" w14:textId="77777777" w:rsidTr="00F8799D">
        <w:trPr>
          <w:trHeight w:val="154"/>
        </w:trPr>
        <w:tc>
          <w:tcPr>
            <w:tcW w:w="255" w:type="pct"/>
            <w:vMerge w:val="restart"/>
            <w:vAlign w:val="bottom"/>
          </w:tcPr>
          <w:p w14:paraId="02123019" w14:textId="77777777" w:rsidR="00F8799D" w:rsidRDefault="00F8799D" w:rsidP="00F8799D">
            <w:pPr>
              <w:keepNext/>
              <w:tabs>
                <w:tab w:val="left" w:pos="7200"/>
                <w:tab w:val="left" w:pos="9990"/>
                <w:tab w:val="left" w:pos="10980"/>
                <w:tab w:val="right" w:pos="11430"/>
              </w:tabs>
              <w:spacing w:after="0" w:line="240" w:lineRule="auto"/>
              <w:jc w:val="center"/>
              <w:rPr>
                <w:rFonts w:eastAsia="Times New Roman"/>
                <w:noProof/>
                <w:sz w:val="18"/>
                <w:szCs w:val="18"/>
              </w:rPr>
            </w:pPr>
            <w:r>
              <w:rPr>
                <w:rFonts w:eastAsia="Times New Roman"/>
                <w:noProof/>
                <w:sz w:val="18"/>
                <w:szCs w:val="18"/>
              </w:rPr>
              <w:t>Tag/</w:t>
            </w:r>
          </w:p>
          <w:p w14:paraId="0212301A" w14:textId="77777777" w:rsidR="008C5BD4" w:rsidRDefault="00F8799D">
            <w:pPr>
              <w:keepNext/>
              <w:tabs>
                <w:tab w:val="left" w:pos="7200"/>
                <w:tab w:val="left" w:pos="9990"/>
                <w:tab w:val="left" w:pos="10980"/>
                <w:tab w:val="right" w:pos="11430"/>
              </w:tabs>
              <w:spacing w:after="0" w:line="240" w:lineRule="auto"/>
              <w:jc w:val="center"/>
              <w:rPr>
                <w:rFonts w:eastAsia="Times New Roman"/>
                <w:noProof/>
                <w:sz w:val="18"/>
                <w:szCs w:val="18"/>
              </w:rPr>
            </w:pPr>
            <w:r>
              <w:rPr>
                <w:rFonts w:eastAsia="Times New Roman"/>
                <w:noProof/>
                <w:sz w:val="18"/>
                <w:szCs w:val="18"/>
              </w:rPr>
              <w:t>ID</w:t>
            </w:r>
          </w:p>
        </w:tc>
        <w:tc>
          <w:tcPr>
            <w:tcW w:w="286" w:type="pct"/>
            <w:vMerge w:val="restart"/>
            <w:shd w:val="clear" w:color="auto" w:fill="auto"/>
            <w:vAlign w:val="bottom"/>
          </w:tcPr>
          <w:p w14:paraId="0212301B" w14:textId="77777777" w:rsidR="00F8799D" w:rsidRPr="00C7014D" w:rsidRDefault="00F8799D" w:rsidP="0008451C">
            <w:pPr>
              <w:keepNext/>
              <w:tabs>
                <w:tab w:val="left" w:pos="7200"/>
                <w:tab w:val="left" w:pos="9990"/>
                <w:tab w:val="left" w:pos="10980"/>
                <w:tab w:val="right" w:pos="11430"/>
              </w:tabs>
              <w:spacing w:after="0" w:line="240" w:lineRule="auto"/>
              <w:jc w:val="center"/>
              <w:rPr>
                <w:rFonts w:eastAsia="Times New Roman"/>
                <w:noProof/>
                <w:sz w:val="18"/>
                <w:szCs w:val="18"/>
              </w:rPr>
            </w:pPr>
            <w:r w:rsidRPr="00C7014D">
              <w:rPr>
                <w:rFonts w:eastAsia="Times New Roman"/>
                <w:noProof/>
                <w:sz w:val="18"/>
                <w:szCs w:val="18"/>
              </w:rPr>
              <w:t>Roof Pitch</w:t>
            </w:r>
            <w:r w:rsidRPr="00C7014D" w:rsidDel="006F639D">
              <w:rPr>
                <w:rFonts w:eastAsia="Times New Roman"/>
                <w:noProof/>
                <w:sz w:val="18"/>
                <w:szCs w:val="18"/>
              </w:rPr>
              <w:t xml:space="preserve"> </w:t>
            </w:r>
          </w:p>
        </w:tc>
        <w:tc>
          <w:tcPr>
            <w:tcW w:w="491" w:type="pct"/>
            <w:vMerge w:val="restart"/>
            <w:shd w:val="clear" w:color="auto" w:fill="auto"/>
            <w:vAlign w:val="bottom"/>
          </w:tcPr>
          <w:p w14:paraId="0212301C" w14:textId="77777777" w:rsidR="00F8799D" w:rsidRPr="00C7014D" w:rsidRDefault="00F8799D" w:rsidP="0008451C">
            <w:pPr>
              <w:keepNext/>
              <w:tabs>
                <w:tab w:val="left" w:pos="7200"/>
                <w:tab w:val="left" w:pos="9990"/>
                <w:tab w:val="left" w:pos="10980"/>
                <w:tab w:val="right" w:pos="11430"/>
              </w:tabs>
              <w:spacing w:after="0" w:line="240" w:lineRule="auto"/>
              <w:jc w:val="center"/>
              <w:rPr>
                <w:rFonts w:eastAsia="Times New Roman"/>
                <w:b/>
                <w:sz w:val="18"/>
                <w:szCs w:val="24"/>
              </w:rPr>
            </w:pPr>
            <w:r w:rsidRPr="00C7014D">
              <w:rPr>
                <w:rFonts w:eastAsia="Times New Roman"/>
                <w:sz w:val="18"/>
                <w:szCs w:val="24"/>
              </w:rPr>
              <w:t>CRRC Product ID Number</w:t>
            </w:r>
            <w:r w:rsidRPr="00C7014D" w:rsidDel="006F639D">
              <w:rPr>
                <w:rFonts w:eastAsia="Times New Roman"/>
                <w:noProof/>
                <w:sz w:val="18"/>
                <w:szCs w:val="18"/>
              </w:rPr>
              <w:t xml:space="preserve"> </w:t>
            </w:r>
          </w:p>
        </w:tc>
        <w:tc>
          <w:tcPr>
            <w:tcW w:w="450" w:type="pct"/>
            <w:vMerge w:val="restart"/>
            <w:shd w:val="clear" w:color="auto" w:fill="auto"/>
            <w:vAlign w:val="bottom"/>
          </w:tcPr>
          <w:p w14:paraId="0212301D" w14:textId="77777777" w:rsidR="00F8799D" w:rsidRPr="00C7014D" w:rsidRDefault="00F8799D" w:rsidP="0008451C">
            <w:pPr>
              <w:keepNext/>
              <w:tabs>
                <w:tab w:val="left" w:pos="180"/>
                <w:tab w:val="left" w:pos="5310"/>
                <w:tab w:val="left" w:pos="8100"/>
              </w:tabs>
              <w:spacing w:after="0" w:line="240" w:lineRule="auto"/>
              <w:jc w:val="center"/>
              <w:outlineLvl w:val="6"/>
              <w:rPr>
                <w:rFonts w:eastAsia="Times New Roman"/>
                <w:szCs w:val="24"/>
              </w:rPr>
            </w:pPr>
            <w:r w:rsidRPr="00C7014D">
              <w:rPr>
                <w:rFonts w:eastAsia="Times New Roman"/>
                <w:sz w:val="18"/>
                <w:szCs w:val="24"/>
              </w:rPr>
              <w:t>Product Type</w:t>
            </w:r>
            <w:r w:rsidRPr="00C7014D" w:rsidDel="006F639D">
              <w:rPr>
                <w:rFonts w:eastAsia="Times New Roman"/>
                <w:sz w:val="18"/>
                <w:szCs w:val="24"/>
              </w:rPr>
              <w:t xml:space="preserve"> </w:t>
            </w:r>
          </w:p>
        </w:tc>
        <w:tc>
          <w:tcPr>
            <w:tcW w:w="573" w:type="pct"/>
            <w:vMerge w:val="restart"/>
            <w:shd w:val="clear" w:color="auto" w:fill="auto"/>
            <w:vAlign w:val="bottom"/>
          </w:tcPr>
          <w:p w14:paraId="0212301E" w14:textId="77777777" w:rsidR="00F8799D" w:rsidRPr="00C7014D" w:rsidRDefault="00F8799D" w:rsidP="0008451C">
            <w:pPr>
              <w:keepNext/>
              <w:tabs>
                <w:tab w:val="left" w:pos="180"/>
                <w:tab w:val="left" w:pos="5310"/>
                <w:tab w:val="left" w:pos="8100"/>
              </w:tabs>
              <w:spacing w:after="0" w:line="240" w:lineRule="auto"/>
              <w:jc w:val="center"/>
              <w:outlineLvl w:val="6"/>
              <w:rPr>
                <w:rFonts w:eastAsia="Times New Roman"/>
                <w:sz w:val="20"/>
                <w:szCs w:val="20"/>
              </w:rPr>
            </w:pPr>
            <w:r>
              <w:rPr>
                <w:rFonts w:eastAsia="Times New Roman"/>
                <w:sz w:val="18"/>
                <w:szCs w:val="24"/>
              </w:rPr>
              <w:t>CRRC Listed Aged Solar Reflectance</w:t>
            </w:r>
          </w:p>
        </w:tc>
        <w:tc>
          <w:tcPr>
            <w:tcW w:w="1718" w:type="pct"/>
            <w:gridSpan w:val="4"/>
            <w:shd w:val="clear" w:color="auto" w:fill="auto"/>
            <w:vAlign w:val="bottom"/>
          </w:tcPr>
          <w:p w14:paraId="0212301F" w14:textId="77777777" w:rsidR="00F8799D" w:rsidRDefault="00F8799D">
            <w:pPr>
              <w:keepNext/>
              <w:tabs>
                <w:tab w:val="left" w:pos="180"/>
                <w:tab w:val="left" w:pos="5310"/>
                <w:tab w:val="left" w:pos="8100"/>
              </w:tabs>
              <w:spacing w:after="0" w:line="240" w:lineRule="auto"/>
              <w:jc w:val="center"/>
              <w:outlineLvl w:val="6"/>
              <w:rPr>
                <w:rFonts w:eastAsia="Times New Roman"/>
                <w:b/>
                <w:sz w:val="18"/>
                <w:szCs w:val="24"/>
              </w:rPr>
            </w:pPr>
            <w:r>
              <w:rPr>
                <w:rFonts w:eastAsia="Times New Roman"/>
                <w:b/>
                <w:sz w:val="18"/>
                <w:szCs w:val="24"/>
              </w:rPr>
              <w:t>Installed</w:t>
            </w:r>
          </w:p>
        </w:tc>
        <w:tc>
          <w:tcPr>
            <w:tcW w:w="1227" w:type="pct"/>
            <w:gridSpan w:val="3"/>
            <w:shd w:val="clear" w:color="auto" w:fill="auto"/>
            <w:vAlign w:val="bottom"/>
          </w:tcPr>
          <w:p w14:paraId="02123020" w14:textId="77777777" w:rsidR="00F8799D" w:rsidRPr="00C7014D" w:rsidRDefault="00F8799D" w:rsidP="0008451C">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b/>
                <w:sz w:val="18"/>
                <w:szCs w:val="24"/>
              </w:rPr>
              <w:t>Required</w:t>
            </w:r>
            <w:r>
              <w:rPr>
                <w:rFonts w:eastAsia="Times New Roman"/>
                <w:b/>
                <w:sz w:val="18"/>
                <w:szCs w:val="24"/>
              </w:rPr>
              <w:t xml:space="preserve"> </w:t>
            </w:r>
          </w:p>
        </w:tc>
      </w:tr>
      <w:tr w:rsidR="00F8799D" w:rsidRPr="00C7014D" w14:paraId="0212302E" w14:textId="77777777" w:rsidTr="00F8799D">
        <w:trPr>
          <w:trHeight w:val="498"/>
        </w:trPr>
        <w:tc>
          <w:tcPr>
            <w:tcW w:w="255" w:type="pct"/>
            <w:vMerge/>
            <w:shd w:val="clear" w:color="auto" w:fill="auto"/>
          </w:tcPr>
          <w:p w14:paraId="02123022" w14:textId="77777777" w:rsidR="00F8799D" w:rsidRPr="00C7014D" w:rsidRDefault="00F8799D" w:rsidP="0008451C">
            <w:pPr>
              <w:keepNext/>
              <w:tabs>
                <w:tab w:val="left" w:pos="7200"/>
                <w:tab w:val="left" w:pos="9990"/>
                <w:tab w:val="left" w:pos="10980"/>
                <w:tab w:val="right" w:pos="11430"/>
              </w:tabs>
              <w:spacing w:after="0" w:line="240" w:lineRule="auto"/>
              <w:jc w:val="center"/>
              <w:rPr>
                <w:rFonts w:eastAsia="Times New Roman"/>
                <w:noProof/>
                <w:sz w:val="18"/>
                <w:szCs w:val="18"/>
              </w:rPr>
            </w:pPr>
          </w:p>
        </w:tc>
        <w:tc>
          <w:tcPr>
            <w:tcW w:w="286" w:type="pct"/>
            <w:vMerge/>
            <w:shd w:val="clear" w:color="auto" w:fill="auto"/>
            <w:vAlign w:val="bottom"/>
          </w:tcPr>
          <w:p w14:paraId="02123023" w14:textId="77777777" w:rsidR="00F8799D" w:rsidRPr="00C7014D" w:rsidRDefault="00F8799D" w:rsidP="0008451C">
            <w:pPr>
              <w:keepNext/>
              <w:tabs>
                <w:tab w:val="left" w:pos="7200"/>
                <w:tab w:val="left" w:pos="9990"/>
                <w:tab w:val="left" w:pos="10980"/>
                <w:tab w:val="right" w:pos="11430"/>
              </w:tabs>
              <w:spacing w:after="0" w:line="240" w:lineRule="auto"/>
              <w:jc w:val="center"/>
              <w:rPr>
                <w:rFonts w:eastAsia="Times New Roman"/>
                <w:noProof/>
                <w:sz w:val="18"/>
                <w:szCs w:val="18"/>
              </w:rPr>
            </w:pPr>
          </w:p>
        </w:tc>
        <w:tc>
          <w:tcPr>
            <w:tcW w:w="491" w:type="pct"/>
            <w:vMerge/>
            <w:shd w:val="clear" w:color="auto" w:fill="auto"/>
            <w:vAlign w:val="bottom"/>
          </w:tcPr>
          <w:p w14:paraId="02123024" w14:textId="77777777" w:rsidR="00F8799D" w:rsidRPr="00C7014D" w:rsidRDefault="00F8799D" w:rsidP="0008451C">
            <w:pPr>
              <w:keepNext/>
              <w:tabs>
                <w:tab w:val="left" w:pos="7200"/>
                <w:tab w:val="left" w:pos="9990"/>
                <w:tab w:val="left" w:pos="10980"/>
                <w:tab w:val="right" w:pos="11430"/>
              </w:tabs>
              <w:spacing w:after="0" w:line="240" w:lineRule="auto"/>
              <w:jc w:val="center"/>
              <w:rPr>
                <w:rFonts w:eastAsia="Times New Roman"/>
                <w:noProof/>
                <w:sz w:val="18"/>
                <w:szCs w:val="18"/>
              </w:rPr>
            </w:pPr>
          </w:p>
        </w:tc>
        <w:tc>
          <w:tcPr>
            <w:tcW w:w="450" w:type="pct"/>
            <w:vMerge/>
            <w:shd w:val="clear" w:color="auto" w:fill="auto"/>
            <w:vAlign w:val="bottom"/>
          </w:tcPr>
          <w:p w14:paraId="02123025" w14:textId="77777777" w:rsidR="00F8799D" w:rsidRPr="00C7014D" w:rsidRDefault="00F8799D" w:rsidP="0008451C">
            <w:pPr>
              <w:keepNext/>
              <w:tabs>
                <w:tab w:val="left" w:pos="180"/>
                <w:tab w:val="left" w:pos="5310"/>
                <w:tab w:val="left" w:pos="8100"/>
              </w:tabs>
              <w:spacing w:after="0" w:line="240" w:lineRule="auto"/>
              <w:jc w:val="center"/>
              <w:outlineLvl w:val="6"/>
              <w:rPr>
                <w:rFonts w:eastAsia="Times New Roman"/>
                <w:sz w:val="18"/>
                <w:szCs w:val="24"/>
              </w:rPr>
            </w:pPr>
          </w:p>
        </w:tc>
        <w:tc>
          <w:tcPr>
            <w:tcW w:w="573" w:type="pct"/>
            <w:vMerge/>
            <w:shd w:val="clear" w:color="auto" w:fill="auto"/>
            <w:vAlign w:val="bottom"/>
          </w:tcPr>
          <w:p w14:paraId="02123026" w14:textId="77777777" w:rsidR="00F8799D" w:rsidRPr="00C7014D" w:rsidRDefault="00F8799D" w:rsidP="0008451C">
            <w:pPr>
              <w:keepNext/>
              <w:tabs>
                <w:tab w:val="left" w:pos="180"/>
                <w:tab w:val="left" w:pos="5310"/>
                <w:tab w:val="left" w:pos="8100"/>
              </w:tabs>
              <w:spacing w:after="0" w:line="240" w:lineRule="auto"/>
              <w:jc w:val="center"/>
              <w:outlineLvl w:val="6"/>
              <w:rPr>
                <w:rFonts w:eastAsia="Times New Roman"/>
                <w:sz w:val="18"/>
                <w:szCs w:val="24"/>
              </w:rPr>
            </w:pPr>
          </w:p>
        </w:tc>
        <w:tc>
          <w:tcPr>
            <w:tcW w:w="491" w:type="pct"/>
            <w:shd w:val="clear" w:color="auto" w:fill="auto"/>
            <w:vAlign w:val="bottom"/>
          </w:tcPr>
          <w:p w14:paraId="02123027" w14:textId="77777777" w:rsidR="00F8799D" w:rsidRDefault="00F8799D">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Initial Solar Reflectance</w:t>
            </w:r>
          </w:p>
        </w:tc>
        <w:tc>
          <w:tcPr>
            <w:tcW w:w="491" w:type="pct"/>
            <w:shd w:val="clear" w:color="auto" w:fill="auto"/>
            <w:vAlign w:val="bottom"/>
          </w:tcPr>
          <w:p w14:paraId="02123028" w14:textId="77777777" w:rsidR="00F8799D" w:rsidRPr="00C7014D" w:rsidRDefault="00F8799D" w:rsidP="0008451C">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Aged Solar Reflectance</w:t>
            </w:r>
          </w:p>
        </w:tc>
        <w:tc>
          <w:tcPr>
            <w:tcW w:w="450" w:type="pct"/>
            <w:shd w:val="clear" w:color="auto" w:fill="auto"/>
            <w:vAlign w:val="bottom"/>
          </w:tcPr>
          <w:p w14:paraId="02123029" w14:textId="77777777" w:rsidR="00F8799D" w:rsidRPr="00C7014D" w:rsidRDefault="00F8799D" w:rsidP="0008451C">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Thermal Emittance</w:t>
            </w:r>
          </w:p>
        </w:tc>
        <w:tc>
          <w:tcPr>
            <w:tcW w:w="286" w:type="pct"/>
            <w:shd w:val="clear" w:color="auto" w:fill="auto"/>
            <w:vAlign w:val="bottom"/>
          </w:tcPr>
          <w:p w14:paraId="0212302A" w14:textId="77777777" w:rsidR="00F8799D" w:rsidRPr="00C7014D" w:rsidRDefault="00F8799D" w:rsidP="0008451C">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SRI</w:t>
            </w:r>
          </w:p>
        </w:tc>
        <w:tc>
          <w:tcPr>
            <w:tcW w:w="492" w:type="pct"/>
            <w:shd w:val="clear" w:color="auto" w:fill="auto"/>
            <w:vAlign w:val="bottom"/>
          </w:tcPr>
          <w:p w14:paraId="0212302B" w14:textId="77777777" w:rsidR="00F8799D" w:rsidRDefault="00F8799D">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 xml:space="preserve">Aged Solar Reflectance </w:t>
            </w:r>
          </w:p>
        </w:tc>
        <w:tc>
          <w:tcPr>
            <w:tcW w:w="490" w:type="pct"/>
            <w:shd w:val="clear" w:color="auto" w:fill="auto"/>
            <w:vAlign w:val="bottom"/>
          </w:tcPr>
          <w:p w14:paraId="0212302C" w14:textId="77777777" w:rsidR="00F8799D" w:rsidRPr="00C7014D" w:rsidRDefault="00F8799D" w:rsidP="0008451C">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Thermal Emittanc</w:t>
            </w:r>
            <w:r>
              <w:rPr>
                <w:rFonts w:eastAsia="Times New Roman"/>
                <w:sz w:val="18"/>
                <w:szCs w:val="24"/>
              </w:rPr>
              <w:t>e</w:t>
            </w:r>
          </w:p>
        </w:tc>
        <w:tc>
          <w:tcPr>
            <w:tcW w:w="245" w:type="pct"/>
            <w:vAlign w:val="bottom"/>
          </w:tcPr>
          <w:p w14:paraId="0212302D" w14:textId="77777777" w:rsidR="00F8799D" w:rsidRPr="00C7014D" w:rsidRDefault="00F8799D" w:rsidP="0008451C">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SRI</w:t>
            </w:r>
          </w:p>
        </w:tc>
      </w:tr>
      <w:tr w:rsidR="00F8799D" w:rsidRPr="00C7014D" w14:paraId="0212303B" w14:textId="77777777" w:rsidTr="009B0478">
        <w:trPr>
          <w:trHeight w:val="144"/>
        </w:trPr>
        <w:tc>
          <w:tcPr>
            <w:tcW w:w="255" w:type="pct"/>
            <w:shd w:val="clear" w:color="auto" w:fill="auto"/>
            <w:vAlign w:val="center"/>
          </w:tcPr>
          <w:p w14:paraId="0212302F" w14:textId="77777777" w:rsidR="00F8799D" w:rsidRPr="00C7014D" w:rsidRDefault="00F8799D" w:rsidP="009B0478">
            <w:pPr>
              <w:keepNext/>
              <w:tabs>
                <w:tab w:val="left" w:pos="7200"/>
                <w:tab w:val="left" w:pos="9990"/>
                <w:tab w:val="left" w:pos="10980"/>
                <w:tab w:val="right" w:pos="11430"/>
              </w:tabs>
              <w:spacing w:after="0" w:line="240" w:lineRule="auto"/>
              <w:rPr>
                <w:rFonts w:eastAsia="Times New Roman"/>
                <w:sz w:val="18"/>
                <w:szCs w:val="18"/>
              </w:rPr>
            </w:pPr>
          </w:p>
        </w:tc>
        <w:tc>
          <w:tcPr>
            <w:tcW w:w="286" w:type="pct"/>
            <w:shd w:val="clear" w:color="auto" w:fill="auto"/>
            <w:vAlign w:val="center"/>
          </w:tcPr>
          <w:p w14:paraId="02123030" w14:textId="77777777" w:rsidR="00F8799D" w:rsidRPr="00C7014D" w:rsidRDefault="00F8799D" w:rsidP="009B0478">
            <w:pPr>
              <w:keepNext/>
              <w:tabs>
                <w:tab w:val="left" w:pos="7200"/>
                <w:tab w:val="left" w:pos="9990"/>
                <w:tab w:val="left" w:pos="10980"/>
                <w:tab w:val="right" w:pos="11430"/>
              </w:tabs>
              <w:spacing w:after="0" w:line="240" w:lineRule="auto"/>
              <w:rPr>
                <w:rFonts w:eastAsia="Times New Roman"/>
                <w:sz w:val="18"/>
                <w:szCs w:val="18"/>
              </w:rPr>
            </w:pPr>
          </w:p>
        </w:tc>
        <w:tc>
          <w:tcPr>
            <w:tcW w:w="491" w:type="pct"/>
            <w:shd w:val="clear" w:color="auto" w:fill="auto"/>
            <w:vAlign w:val="center"/>
          </w:tcPr>
          <w:p w14:paraId="02123031" w14:textId="77777777" w:rsidR="00F8799D" w:rsidRPr="00C7014D" w:rsidRDefault="00F8799D" w:rsidP="009B0478">
            <w:pPr>
              <w:keepNext/>
              <w:spacing w:after="0" w:line="240" w:lineRule="auto"/>
              <w:rPr>
                <w:rFonts w:eastAsia="Times New Roman"/>
                <w:noProof/>
                <w:sz w:val="18"/>
                <w:szCs w:val="18"/>
              </w:rPr>
            </w:pPr>
          </w:p>
        </w:tc>
        <w:tc>
          <w:tcPr>
            <w:tcW w:w="450" w:type="pct"/>
            <w:shd w:val="clear" w:color="auto" w:fill="auto"/>
            <w:vAlign w:val="center"/>
          </w:tcPr>
          <w:p w14:paraId="02123032" w14:textId="77777777" w:rsidR="00F8799D" w:rsidRPr="00C7014D" w:rsidRDefault="00F8799D" w:rsidP="009B0478">
            <w:pPr>
              <w:keepNext/>
              <w:tabs>
                <w:tab w:val="left" w:pos="180"/>
                <w:tab w:val="left" w:pos="5310"/>
                <w:tab w:val="left" w:pos="8100"/>
              </w:tabs>
              <w:spacing w:after="0" w:line="240" w:lineRule="auto"/>
              <w:outlineLvl w:val="6"/>
              <w:rPr>
                <w:rFonts w:eastAsia="Times New Roman"/>
                <w:sz w:val="18"/>
                <w:szCs w:val="18"/>
              </w:rPr>
            </w:pPr>
          </w:p>
        </w:tc>
        <w:tc>
          <w:tcPr>
            <w:tcW w:w="573" w:type="pct"/>
            <w:shd w:val="clear" w:color="auto" w:fill="auto"/>
            <w:vAlign w:val="center"/>
          </w:tcPr>
          <w:p w14:paraId="02123033" w14:textId="77777777" w:rsidR="00F8799D" w:rsidRPr="00C7014D" w:rsidRDefault="00F8799D" w:rsidP="009B0478">
            <w:pPr>
              <w:keepNext/>
              <w:tabs>
                <w:tab w:val="left" w:pos="7200"/>
                <w:tab w:val="left" w:pos="9990"/>
                <w:tab w:val="left" w:pos="10980"/>
                <w:tab w:val="right" w:pos="11430"/>
              </w:tabs>
              <w:spacing w:after="0" w:line="240" w:lineRule="auto"/>
              <w:rPr>
                <w:rFonts w:eastAsia="Times New Roman"/>
                <w:noProof/>
                <w:sz w:val="18"/>
                <w:szCs w:val="18"/>
              </w:rPr>
            </w:pPr>
          </w:p>
        </w:tc>
        <w:tc>
          <w:tcPr>
            <w:tcW w:w="491" w:type="pct"/>
            <w:shd w:val="clear" w:color="auto" w:fill="auto"/>
            <w:vAlign w:val="center"/>
          </w:tcPr>
          <w:p w14:paraId="02123034" w14:textId="77777777" w:rsidR="00F8799D" w:rsidRPr="00C7014D" w:rsidRDefault="00F8799D" w:rsidP="009B0478">
            <w:pPr>
              <w:keepNext/>
              <w:tabs>
                <w:tab w:val="left" w:pos="180"/>
                <w:tab w:val="left" w:pos="5310"/>
                <w:tab w:val="left" w:pos="8100"/>
              </w:tabs>
              <w:spacing w:after="0" w:line="240" w:lineRule="auto"/>
              <w:outlineLvl w:val="6"/>
              <w:rPr>
                <w:rFonts w:eastAsia="Times New Roman"/>
                <w:sz w:val="18"/>
                <w:szCs w:val="18"/>
              </w:rPr>
            </w:pPr>
          </w:p>
        </w:tc>
        <w:tc>
          <w:tcPr>
            <w:tcW w:w="491" w:type="pct"/>
            <w:shd w:val="clear" w:color="auto" w:fill="auto"/>
            <w:vAlign w:val="center"/>
          </w:tcPr>
          <w:p w14:paraId="02123035" w14:textId="77777777" w:rsidR="00F8799D" w:rsidRPr="00C7014D" w:rsidRDefault="00F8799D" w:rsidP="009B0478">
            <w:pPr>
              <w:keepNext/>
              <w:spacing w:after="0" w:line="240" w:lineRule="auto"/>
              <w:rPr>
                <w:rFonts w:eastAsia="Times New Roman"/>
                <w:noProof/>
                <w:sz w:val="18"/>
                <w:szCs w:val="18"/>
              </w:rPr>
            </w:pPr>
          </w:p>
        </w:tc>
        <w:tc>
          <w:tcPr>
            <w:tcW w:w="450" w:type="pct"/>
            <w:shd w:val="clear" w:color="auto" w:fill="auto"/>
            <w:vAlign w:val="center"/>
          </w:tcPr>
          <w:p w14:paraId="02123036" w14:textId="77777777" w:rsidR="00F8799D" w:rsidRPr="00C7014D" w:rsidRDefault="00F8799D" w:rsidP="009B0478">
            <w:pPr>
              <w:keepNext/>
              <w:spacing w:after="0" w:line="240" w:lineRule="auto"/>
              <w:rPr>
                <w:rFonts w:eastAsia="Times New Roman"/>
                <w:noProof/>
                <w:sz w:val="18"/>
                <w:szCs w:val="18"/>
              </w:rPr>
            </w:pPr>
          </w:p>
        </w:tc>
        <w:tc>
          <w:tcPr>
            <w:tcW w:w="286" w:type="pct"/>
            <w:shd w:val="clear" w:color="auto" w:fill="auto"/>
            <w:vAlign w:val="center"/>
          </w:tcPr>
          <w:p w14:paraId="02123037" w14:textId="77777777" w:rsidR="00F8799D" w:rsidRPr="00C7014D" w:rsidRDefault="00F8799D" w:rsidP="009B0478">
            <w:pPr>
              <w:keepNext/>
              <w:spacing w:after="0" w:line="240" w:lineRule="auto"/>
              <w:rPr>
                <w:rFonts w:eastAsia="Times New Roman"/>
                <w:noProof/>
                <w:sz w:val="18"/>
                <w:szCs w:val="18"/>
              </w:rPr>
            </w:pPr>
          </w:p>
        </w:tc>
        <w:tc>
          <w:tcPr>
            <w:tcW w:w="492" w:type="pct"/>
            <w:shd w:val="clear" w:color="auto" w:fill="auto"/>
            <w:vAlign w:val="center"/>
          </w:tcPr>
          <w:p w14:paraId="02123038" w14:textId="77777777" w:rsidR="00F8799D" w:rsidRPr="00C7014D" w:rsidRDefault="00F8799D" w:rsidP="009B0478">
            <w:pPr>
              <w:keepNext/>
              <w:spacing w:after="0" w:line="240" w:lineRule="auto"/>
              <w:rPr>
                <w:rFonts w:eastAsia="Times New Roman"/>
                <w:noProof/>
                <w:sz w:val="18"/>
                <w:szCs w:val="18"/>
              </w:rPr>
            </w:pPr>
          </w:p>
        </w:tc>
        <w:tc>
          <w:tcPr>
            <w:tcW w:w="490" w:type="pct"/>
            <w:shd w:val="clear" w:color="auto" w:fill="auto"/>
            <w:vAlign w:val="center"/>
          </w:tcPr>
          <w:p w14:paraId="02123039" w14:textId="77777777" w:rsidR="00F8799D" w:rsidRPr="00C7014D" w:rsidRDefault="00F8799D" w:rsidP="009B0478">
            <w:pPr>
              <w:keepNext/>
              <w:tabs>
                <w:tab w:val="left" w:pos="180"/>
                <w:tab w:val="left" w:pos="5310"/>
                <w:tab w:val="left" w:pos="8100"/>
              </w:tabs>
              <w:spacing w:after="0" w:line="240" w:lineRule="auto"/>
              <w:outlineLvl w:val="6"/>
              <w:rPr>
                <w:rFonts w:eastAsia="Times New Roman"/>
                <w:sz w:val="18"/>
                <w:szCs w:val="18"/>
              </w:rPr>
            </w:pPr>
          </w:p>
        </w:tc>
        <w:tc>
          <w:tcPr>
            <w:tcW w:w="245" w:type="pct"/>
            <w:vAlign w:val="center"/>
          </w:tcPr>
          <w:p w14:paraId="0212303A" w14:textId="77777777" w:rsidR="00F8799D" w:rsidRPr="00C7014D" w:rsidRDefault="00F8799D" w:rsidP="009B0478">
            <w:pPr>
              <w:keepNext/>
              <w:tabs>
                <w:tab w:val="left" w:pos="180"/>
                <w:tab w:val="left" w:pos="5310"/>
                <w:tab w:val="left" w:pos="8100"/>
              </w:tabs>
              <w:spacing w:after="0" w:line="240" w:lineRule="auto"/>
              <w:outlineLvl w:val="6"/>
              <w:rPr>
                <w:rFonts w:eastAsia="Times New Roman"/>
                <w:sz w:val="18"/>
                <w:szCs w:val="18"/>
              </w:rPr>
            </w:pPr>
          </w:p>
        </w:tc>
      </w:tr>
      <w:tr w:rsidR="00F8799D" w:rsidRPr="00C7014D" w14:paraId="02123048" w14:textId="77777777" w:rsidTr="009B0478">
        <w:trPr>
          <w:trHeight w:val="144"/>
        </w:trPr>
        <w:tc>
          <w:tcPr>
            <w:tcW w:w="255" w:type="pct"/>
            <w:shd w:val="clear" w:color="auto" w:fill="auto"/>
            <w:vAlign w:val="center"/>
          </w:tcPr>
          <w:p w14:paraId="0212303C" w14:textId="77777777" w:rsidR="00F8799D" w:rsidRPr="00C7014D" w:rsidRDefault="00F8799D" w:rsidP="009B0478">
            <w:pPr>
              <w:keepNext/>
              <w:tabs>
                <w:tab w:val="left" w:pos="7200"/>
                <w:tab w:val="left" w:pos="9990"/>
                <w:tab w:val="left" w:pos="10980"/>
                <w:tab w:val="right" w:pos="11430"/>
              </w:tabs>
              <w:spacing w:after="0" w:line="240" w:lineRule="auto"/>
              <w:rPr>
                <w:rFonts w:eastAsia="Times New Roman"/>
                <w:sz w:val="18"/>
                <w:szCs w:val="18"/>
              </w:rPr>
            </w:pPr>
          </w:p>
        </w:tc>
        <w:tc>
          <w:tcPr>
            <w:tcW w:w="286" w:type="pct"/>
            <w:shd w:val="clear" w:color="auto" w:fill="auto"/>
            <w:vAlign w:val="center"/>
          </w:tcPr>
          <w:p w14:paraId="0212303D" w14:textId="77777777" w:rsidR="00F8799D" w:rsidRPr="00C7014D" w:rsidRDefault="00F8799D" w:rsidP="009B0478">
            <w:pPr>
              <w:keepNext/>
              <w:tabs>
                <w:tab w:val="left" w:pos="7200"/>
                <w:tab w:val="left" w:pos="9990"/>
                <w:tab w:val="left" w:pos="10980"/>
                <w:tab w:val="right" w:pos="11430"/>
              </w:tabs>
              <w:spacing w:after="0" w:line="240" w:lineRule="auto"/>
              <w:rPr>
                <w:rFonts w:eastAsia="Times New Roman"/>
                <w:sz w:val="18"/>
                <w:szCs w:val="18"/>
              </w:rPr>
            </w:pPr>
          </w:p>
        </w:tc>
        <w:tc>
          <w:tcPr>
            <w:tcW w:w="491" w:type="pct"/>
            <w:shd w:val="clear" w:color="auto" w:fill="auto"/>
            <w:vAlign w:val="center"/>
          </w:tcPr>
          <w:p w14:paraId="0212303E" w14:textId="77777777" w:rsidR="00F8799D" w:rsidRPr="00C7014D" w:rsidRDefault="00F8799D" w:rsidP="009B0478">
            <w:pPr>
              <w:keepNext/>
              <w:spacing w:after="0" w:line="240" w:lineRule="auto"/>
              <w:rPr>
                <w:rFonts w:eastAsia="Times New Roman"/>
                <w:noProof/>
                <w:sz w:val="18"/>
                <w:szCs w:val="18"/>
              </w:rPr>
            </w:pPr>
          </w:p>
        </w:tc>
        <w:tc>
          <w:tcPr>
            <w:tcW w:w="450" w:type="pct"/>
            <w:shd w:val="clear" w:color="auto" w:fill="auto"/>
            <w:vAlign w:val="center"/>
          </w:tcPr>
          <w:p w14:paraId="0212303F" w14:textId="77777777" w:rsidR="00F8799D" w:rsidRPr="00C7014D" w:rsidRDefault="00F8799D" w:rsidP="009B0478">
            <w:pPr>
              <w:keepNext/>
              <w:tabs>
                <w:tab w:val="left" w:pos="180"/>
                <w:tab w:val="left" w:pos="5310"/>
                <w:tab w:val="left" w:pos="8100"/>
              </w:tabs>
              <w:spacing w:after="0" w:line="240" w:lineRule="auto"/>
              <w:outlineLvl w:val="6"/>
              <w:rPr>
                <w:rFonts w:eastAsia="Times New Roman"/>
                <w:sz w:val="18"/>
                <w:szCs w:val="18"/>
              </w:rPr>
            </w:pPr>
          </w:p>
        </w:tc>
        <w:tc>
          <w:tcPr>
            <w:tcW w:w="573" w:type="pct"/>
            <w:shd w:val="clear" w:color="auto" w:fill="auto"/>
            <w:vAlign w:val="center"/>
          </w:tcPr>
          <w:p w14:paraId="02123040" w14:textId="77777777" w:rsidR="00F8799D" w:rsidRPr="00C7014D" w:rsidRDefault="00F8799D" w:rsidP="009B0478">
            <w:pPr>
              <w:keepNext/>
              <w:tabs>
                <w:tab w:val="left" w:pos="7200"/>
                <w:tab w:val="left" w:pos="9990"/>
                <w:tab w:val="left" w:pos="10980"/>
                <w:tab w:val="right" w:pos="11430"/>
              </w:tabs>
              <w:spacing w:after="0" w:line="240" w:lineRule="auto"/>
              <w:rPr>
                <w:rFonts w:eastAsia="Times New Roman"/>
                <w:noProof/>
                <w:sz w:val="18"/>
                <w:szCs w:val="18"/>
              </w:rPr>
            </w:pPr>
          </w:p>
        </w:tc>
        <w:tc>
          <w:tcPr>
            <w:tcW w:w="491" w:type="pct"/>
            <w:shd w:val="clear" w:color="auto" w:fill="auto"/>
            <w:vAlign w:val="center"/>
          </w:tcPr>
          <w:p w14:paraId="02123041" w14:textId="77777777" w:rsidR="00F8799D" w:rsidRPr="00C7014D" w:rsidRDefault="00F8799D" w:rsidP="009B0478">
            <w:pPr>
              <w:keepNext/>
              <w:tabs>
                <w:tab w:val="left" w:pos="7200"/>
                <w:tab w:val="left" w:pos="9990"/>
                <w:tab w:val="left" w:pos="10980"/>
                <w:tab w:val="right" w:pos="11430"/>
              </w:tabs>
              <w:spacing w:after="0" w:line="240" w:lineRule="auto"/>
              <w:rPr>
                <w:rFonts w:eastAsia="Times New Roman"/>
                <w:noProof/>
                <w:sz w:val="18"/>
                <w:szCs w:val="18"/>
              </w:rPr>
            </w:pPr>
          </w:p>
        </w:tc>
        <w:tc>
          <w:tcPr>
            <w:tcW w:w="491" w:type="pct"/>
            <w:shd w:val="clear" w:color="auto" w:fill="auto"/>
            <w:vAlign w:val="center"/>
          </w:tcPr>
          <w:p w14:paraId="02123042" w14:textId="77777777" w:rsidR="00F8799D" w:rsidRPr="00C7014D" w:rsidRDefault="00F8799D" w:rsidP="009B0478">
            <w:pPr>
              <w:keepNext/>
              <w:spacing w:after="0" w:line="240" w:lineRule="auto"/>
              <w:rPr>
                <w:rFonts w:eastAsia="Times New Roman"/>
                <w:noProof/>
                <w:sz w:val="18"/>
                <w:szCs w:val="18"/>
              </w:rPr>
            </w:pPr>
          </w:p>
        </w:tc>
        <w:tc>
          <w:tcPr>
            <w:tcW w:w="450" w:type="pct"/>
            <w:shd w:val="clear" w:color="auto" w:fill="auto"/>
            <w:vAlign w:val="center"/>
          </w:tcPr>
          <w:p w14:paraId="02123043" w14:textId="77777777" w:rsidR="00F8799D" w:rsidRPr="00C7014D" w:rsidRDefault="00F8799D" w:rsidP="009B0478">
            <w:pPr>
              <w:keepNext/>
              <w:spacing w:after="0" w:line="240" w:lineRule="auto"/>
              <w:rPr>
                <w:rFonts w:eastAsia="Times New Roman"/>
                <w:noProof/>
                <w:sz w:val="18"/>
                <w:szCs w:val="18"/>
              </w:rPr>
            </w:pPr>
          </w:p>
        </w:tc>
        <w:tc>
          <w:tcPr>
            <w:tcW w:w="286" w:type="pct"/>
            <w:shd w:val="clear" w:color="auto" w:fill="auto"/>
            <w:vAlign w:val="center"/>
          </w:tcPr>
          <w:p w14:paraId="02123044" w14:textId="77777777" w:rsidR="00F8799D" w:rsidRPr="00C7014D" w:rsidRDefault="00F8799D" w:rsidP="009B0478">
            <w:pPr>
              <w:keepNext/>
              <w:spacing w:after="0" w:line="240" w:lineRule="auto"/>
              <w:rPr>
                <w:rFonts w:eastAsia="Times New Roman"/>
                <w:noProof/>
                <w:sz w:val="18"/>
                <w:szCs w:val="18"/>
              </w:rPr>
            </w:pPr>
          </w:p>
        </w:tc>
        <w:tc>
          <w:tcPr>
            <w:tcW w:w="492" w:type="pct"/>
            <w:shd w:val="clear" w:color="auto" w:fill="auto"/>
            <w:vAlign w:val="center"/>
          </w:tcPr>
          <w:p w14:paraId="02123045" w14:textId="77777777" w:rsidR="00F8799D" w:rsidRPr="00C7014D" w:rsidRDefault="00F8799D" w:rsidP="009B0478">
            <w:pPr>
              <w:keepNext/>
              <w:spacing w:after="0" w:line="240" w:lineRule="auto"/>
              <w:rPr>
                <w:rFonts w:eastAsia="Times New Roman"/>
                <w:noProof/>
                <w:sz w:val="18"/>
                <w:szCs w:val="18"/>
              </w:rPr>
            </w:pPr>
          </w:p>
        </w:tc>
        <w:tc>
          <w:tcPr>
            <w:tcW w:w="490" w:type="pct"/>
            <w:shd w:val="clear" w:color="auto" w:fill="auto"/>
            <w:vAlign w:val="center"/>
          </w:tcPr>
          <w:p w14:paraId="02123046" w14:textId="77777777" w:rsidR="00F8799D" w:rsidRPr="00C7014D" w:rsidRDefault="00F8799D" w:rsidP="009B0478">
            <w:pPr>
              <w:keepNext/>
              <w:tabs>
                <w:tab w:val="left" w:pos="180"/>
                <w:tab w:val="left" w:pos="5310"/>
                <w:tab w:val="left" w:pos="8100"/>
              </w:tabs>
              <w:spacing w:after="0" w:line="240" w:lineRule="auto"/>
              <w:outlineLvl w:val="6"/>
              <w:rPr>
                <w:rFonts w:eastAsia="Times New Roman"/>
                <w:sz w:val="18"/>
                <w:szCs w:val="18"/>
              </w:rPr>
            </w:pPr>
          </w:p>
        </w:tc>
        <w:tc>
          <w:tcPr>
            <w:tcW w:w="245" w:type="pct"/>
            <w:vAlign w:val="center"/>
          </w:tcPr>
          <w:p w14:paraId="02123047" w14:textId="77777777" w:rsidR="00F8799D" w:rsidRPr="00C7014D" w:rsidRDefault="00F8799D" w:rsidP="009B0478">
            <w:pPr>
              <w:keepNext/>
              <w:tabs>
                <w:tab w:val="left" w:pos="180"/>
                <w:tab w:val="left" w:pos="5310"/>
                <w:tab w:val="left" w:pos="8100"/>
              </w:tabs>
              <w:spacing w:after="0" w:line="240" w:lineRule="auto"/>
              <w:outlineLvl w:val="6"/>
              <w:rPr>
                <w:rFonts w:eastAsia="Times New Roman"/>
                <w:sz w:val="18"/>
                <w:szCs w:val="18"/>
              </w:rPr>
            </w:pPr>
          </w:p>
        </w:tc>
      </w:tr>
    </w:tbl>
    <w:p w14:paraId="02123049" w14:textId="77777777" w:rsidR="00A2323C" w:rsidRDefault="00A2323C">
      <w:pPr>
        <w:spacing w:after="0"/>
      </w:pP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8"/>
        <w:gridCol w:w="10343"/>
      </w:tblGrid>
      <w:tr w:rsidR="00DF6454" w:rsidRPr="00C7014D" w14:paraId="0212304B" w14:textId="77777777" w:rsidTr="00B74585">
        <w:trPr>
          <w:trHeight w:val="314"/>
        </w:trPr>
        <w:tc>
          <w:tcPr>
            <w:tcW w:w="5000" w:type="pct"/>
            <w:gridSpan w:val="2"/>
            <w:shd w:val="clear" w:color="auto" w:fill="auto"/>
            <w:vAlign w:val="center"/>
          </w:tcPr>
          <w:p w14:paraId="0212304A" w14:textId="38F17CA2" w:rsidR="004F1034" w:rsidRPr="00597DFA" w:rsidRDefault="007E73E0" w:rsidP="004F1034">
            <w:pPr>
              <w:keepNext/>
              <w:tabs>
                <w:tab w:val="left" w:pos="180"/>
                <w:tab w:val="left" w:pos="5310"/>
                <w:tab w:val="left" w:pos="8100"/>
              </w:tabs>
              <w:spacing w:after="0" w:line="240" w:lineRule="auto"/>
              <w:outlineLvl w:val="6"/>
              <w:rPr>
                <w:b/>
                <w:sz w:val="20"/>
              </w:rPr>
            </w:pPr>
            <w:r>
              <w:rPr>
                <w:rFonts w:asciiTheme="minorHAnsi" w:hAnsiTheme="minorHAnsi" w:cs="Arial"/>
                <w:b/>
                <w:caps/>
                <w:sz w:val="20"/>
                <w:szCs w:val="20"/>
              </w:rPr>
              <w:t>I</w:t>
            </w:r>
            <w:r w:rsidR="0082577C" w:rsidRPr="001F76F3">
              <w:rPr>
                <w:rFonts w:asciiTheme="minorHAnsi" w:hAnsiTheme="minorHAnsi" w:cs="Arial"/>
                <w:b/>
                <w:caps/>
                <w:sz w:val="20"/>
                <w:szCs w:val="20"/>
              </w:rPr>
              <w:t xml:space="preserve">. </w:t>
            </w:r>
            <w:r w:rsidR="001F76F3" w:rsidRPr="001F76F3">
              <w:rPr>
                <w:b/>
                <w:sz w:val="20"/>
                <w:szCs w:val="20"/>
              </w:rPr>
              <w:t>Roofing Products (Cool Roof) – Additional Requirements</w:t>
            </w:r>
          </w:p>
        </w:tc>
      </w:tr>
      <w:tr w:rsidR="00101570" w:rsidRPr="00C7014D" w14:paraId="0212304E" w14:textId="77777777" w:rsidTr="009B0478">
        <w:trPr>
          <w:trHeight w:val="374"/>
        </w:trPr>
        <w:tc>
          <w:tcPr>
            <w:tcW w:w="212" w:type="pct"/>
            <w:shd w:val="clear" w:color="auto" w:fill="auto"/>
            <w:vAlign w:val="center"/>
          </w:tcPr>
          <w:p w14:paraId="0212304C" w14:textId="77777777" w:rsidR="00A2323C" w:rsidRPr="001F76F3" w:rsidRDefault="0014198A">
            <w:pPr>
              <w:keepNext/>
              <w:tabs>
                <w:tab w:val="left" w:pos="180"/>
                <w:tab w:val="left" w:pos="5310"/>
                <w:tab w:val="left" w:pos="8100"/>
              </w:tabs>
              <w:spacing w:after="0" w:line="240" w:lineRule="auto"/>
              <w:jc w:val="center"/>
              <w:outlineLvl w:val="6"/>
              <w:rPr>
                <w:rFonts w:asciiTheme="minorHAnsi" w:eastAsia="Times New Roman" w:hAnsiTheme="minorHAnsi"/>
                <w:noProof/>
                <w:sz w:val="18"/>
                <w:szCs w:val="18"/>
              </w:rPr>
            </w:pPr>
            <w:r w:rsidRPr="001F76F3">
              <w:rPr>
                <w:rFonts w:asciiTheme="minorHAnsi" w:eastAsia="Times New Roman" w:hAnsiTheme="minorHAnsi"/>
                <w:sz w:val="18"/>
                <w:szCs w:val="18"/>
              </w:rPr>
              <w:t>01</w:t>
            </w:r>
          </w:p>
        </w:tc>
        <w:tc>
          <w:tcPr>
            <w:tcW w:w="4788" w:type="pct"/>
            <w:shd w:val="clear" w:color="auto" w:fill="auto"/>
            <w:vAlign w:val="center"/>
          </w:tcPr>
          <w:p w14:paraId="0212304D" w14:textId="77777777" w:rsidR="00A2323C" w:rsidRDefault="00101570" w:rsidP="009B0478">
            <w:pPr>
              <w:keepNext/>
              <w:tabs>
                <w:tab w:val="left" w:pos="133"/>
                <w:tab w:val="left" w:pos="2160"/>
                <w:tab w:val="left" w:pos="2700"/>
                <w:tab w:val="left" w:pos="3420"/>
                <w:tab w:val="left" w:pos="3780"/>
                <w:tab w:val="left" w:pos="5760"/>
                <w:tab w:val="left" w:pos="7212"/>
              </w:tabs>
              <w:spacing w:after="0" w:line="240" w:lineRule="auto"/>
              <w:rPr>
                <w:rFonts w:eastAsia="Times New Roman"/>
                <w:noProof/>
                <w:sz w:val="18"/>
                <w:szCs w:val="18"/>
              </w:rPr>
            </w:pPr>
            <w:r w:rsidRPr="00C7014D">
              <w:rPr>
                <w:rFonts w:eastAsia="Times New Roman"/>
                <w:noProof/>
                <w:sz w:val="18"/>
                <w:szCs w:val="18"/>
              </w:rPr>
              <w:t xml:space="preserve">Any roof area covered by building integrated photovoltaic panels and solar thermal panels are exempt from the above Cool Roof requirements. </w:t>
            </w:r>
          </w:p>
        </w:tc>
      </w:tr>
      <w:tr w:rsidR="00101570" w:rsidRPr="00C7014D" w14:paraId="02123051" w14:textId="77777777" w:rsidTr="009B0478">
        <w:trPr>
          <w:trHeight w:val="290"/>
        </w:trPr>
        <w:tc>
          <w:tcPr>
            <w:tcW w:w="212" w:type="pct"/>
            <w:shd w:val="clear" w:color="auto" w:fill="auto"/>
            <w:vAlign w:val="center"/>
          </w:tcPr>
          <w:p w14:paraId="0212304F" w14:textId="77777777" w:rsidR="00A2323C" w:rsidRPr="001F76F3" w:rsidRDefault="0014198A">
            <w:pPr>
              <w:keepNext/>
              <w:tabs>
                <w:tab w:val="left" w:pos="180"/>
                <w:tab w:val="left" w:pos="5310"/>
                <w:tab w:val="left" w:pos="8100"/>
              </w:tabs>
              <w:spacing w:after="0" w:line="240" w:lineRule="auto"/>
              <w:jc w:val="center"/>
              <w:outlineLvl w:val="6"/>
              <w:rPr>
                <w:rFonts w:asciiTheme="minorHAnsi" w:eastAsia="Times New Roman" w:hAnsiTheme="minorHAnsi"/>
                <w:sz w:val="18"/>
                <w:szCs w:val="18"/>
              </w:rPr>
            </w:pPr>
            <w:r w:rsidRPr="001F76F3">
              <w:rPr>
                <w:rFonts w:asciiTheme="minorHAnsi" w:eastAsia="Times New Roman" w:hAnsiTheme="minorHAnsi"/>
                <w:sz w:val="18"/>
                <w:szCs w:val="18"/>
              </w:rPr>
              <w:t>02</w:t>
            </w:r>
          </w:p>
        </w:tc>
        <w:tc>
          <w:tcPr>
            <w:tcW w:w="4788" w:type="pct"/>
            <w:shd w:val="clear" w:color="auto" w:fill="auto"/>
            <w:vAlign w:val="center"/>
          </w:tcPr>
          <w:p w14:paraId="02123050" w14:textId="77777777" w:rsidR="00A2323C" w:rsidRDefault="00101570" w:rsidP="009B0478">
            <w:pPr>
              <w:keepNext/>
              <w:tabs>
                <w:tab w:val="left" w:pos="180"/>
                <w:tab w:val="left" w:pos="5310"/>
                <w:tab w:val="left" w:pos="8100"/>
              </w:tabs>
              <w:spacing w:after="0" w:line="240" w:lineRule="auto"/>
              <w:outlineLvl w:val="6"/>
              <w:rPr>
                <w:rFonts w:eastAsia="Times New Roman"/>
                <w:b/>
                <w:sz w:val="16"/>
                <w:szCs w:val="24"/>
              </w:rPr>
            </w:pPr>
            <w:r w:rsidRPr="00C7014D">
              <w:rPr>
                <w:rFonts w:eastAsia="Times New Roman"/>
                <w:noProof/>
                <w:sz w:val="18"/>
                <w:szCs w:val="18"/>
              </w:rPr>
              <w:t>Liquid field applied coatings must comply with installation criteria from section 110.8(i)4.</w:t>
            </w:r>
          </w:p>
        </w:tc>
      </w:tr>
      <w:tr w:rsidR="00565DC3" w:rsidRPr="00C7014D" w14:paraId="02123054" w14:textId="77777777" w:rsidTr="009B0478">
        <w:trPr>
          <w:trHeight w:val="290"/>
        </w:trPr>
        <w:tc>
          <w:tcPr>
            <w:tcW w:w="212" w:type="pct"/>
            <w:shd w:val="clear" w:color="auto" w:fill="auto"/>
            <w:vAlign w:val="center"/>
          </w:tcPr>
          <w:p w14:paraId="02123052" w14:textId="77777777" w:rsidR="00565DC3" w:rsidRPr="001F76F3" w:rsidRDefault="00565DC3">
            <w:pPr>
              <w:keepNext/>
              <w:tabs>
                <w:tab w:val="left" w:pos="180"/>
                <w:tab w:val="left" w:pos="5310"/>
                <w:tab w:val="left" w:pos="8100"/>
              </w:tabs>
              <w:spacing w:after="0" w:line="240" w:lineRule="auto"/>
              <w:jc w:val="center"/>
              <w:outlineLvl w:val="6"/>
              <w:rPr>
                <w:rFonts w:asciiTheme="minorHAnsi" w:eastAsia="Times New Roman" w:hAnsiTheme="minorHAnsi"/>
                <w:sz w:val="18"/>
                <w:szCs w:val="18"/>
              </w:rPr>
            </w:pPr>
            <w:r w:rsidRPr="001F76F3">
              <w:rPr>
                <w:rFonts w:asciiTheme="minorHAnsi" w:eastAsia="Times New Roman" w:hAnsiTheme="minorHAnsi"/>
                <w:sz w:val="18"/>
                <w:szCs w:val="18"/>
              </w:rPr>
              <w:t>03</w:t>
            </w:r>
          </w:p>
        </w:tc>
        <w:tc>
          <w:tcPr>
            <w:tcW w:w="4788" w:type="pct"/>
            <w:shd w:val="clear" w:color="auto" w:fill="auto"/>
            <w:vAlign w:val="center"/>
          </w:tcPr>
          <w:p w14:paraId="02123053" w14:textId="1A85D3BC" w:rsidR="00565DC3" w:rsidRPr="00C7014D" w:rsidRDefault="00565DC3" w:rsidP="009B0478">
            <w:pPr>
              <w:keepNext/>
              <w:tabs>
                <w:tab w:val="left" w:pos="180"/>
                <w:tab w:val="left" w:pos="5310"/>
                <w:tab w:val="left" w:pos="8100"/>
              </w:tabs>
              <w:spacing w:after="0" w:line="240" w:lineRule="auto"/>
              <w:outlineLvl w:val="6"/>
              <w:rPr>
                <w:rFonts w:eastAsia="Times New Roman"/>
                <w:noProof/>
                <w:sz w:val="18"/>
                <w:szCs w:val="18"/>
              </w:rPr>
            </w:pPr>
            <w:r w:rsidRPr="0018754C">
              <w:rPr>
                <w:rFonts w:eastAsia="Times New Roman" w:cs="Arial"/>
                <w:sz w:val="18"/>
                <w:szCs w:val="18"/>
              </w:rPr>
              <w:t>Mass roof 25 lb</w:t>
            </w:r>
            <w:r w:rsidR="00275D20">
              <w:rPr>
                <w:rFonts w:eastAsia="Times New Roman" w:cs="Arial"/>
                <w:sz w:val="18"/>
                <w:szCs w:val="18"/>
              </w:rPr>
              <w:t>/</w:t>
            </w:r>
            <w:r w:rsidRPr="0018754C">
              <w:rPr>
                <w:rFonts w:eastAsia="Times New Roman" w:cs="Arial"/>
                <w:sz w:val="18"/>
                <w:szCs w:val="18"/>
              </w:rPr>
              <w:t>ft</w:t>
            </w:r>
            <w:r w:rsidRPr="0018754C">
              <w:rPr>
                <w:rFonts w:eastAsia="Times New Roman" w:cs="Arial"/>
                <w:sz w:val="18"/>
                <w:szCs w:val="18"/>
                <w:vertAlign w:val="superscript"/>
              </w:rPr>
              <w:t>2</w:t>
            </w:r>
            <w:r w:rsidRPr="0018754C">
              <w:rPr>
                <w:rFonts w:eastAsia="Times New Roman" w:cs="Arial"/>
                <w:sz w:val="18"/>
                <w:szCs w:val="18"/>
              </w:rPr>
              <w:t xml:space="preserve"> or greater: Mass roofs are not required to have a cool roof even if the climate zone specifies minimum performance</w:t>
            </w:r>
            <w:r>
              <w:rPr>
                <w:rFonts w:eastAsia="Times New Roman" w:cs="Arial"/>
                <w:sz w:val="18"/>
                <w:szCs w:val="18"/>
              </w:rPr>
              <w:t xml:space="preserve"> requirements.</w:t>
            </w:r>
          </w:p>
        </w:tc>
      </w:tr>
      <w:tr w:rsidR="00101570" w:rsidRPr="00C7014D" w14:paraId="02123056" w14:textId="77777777" w:rsidTr="00492BF2">
        <w:trPr>
          <w:trHeight w:val="206"/>
        </w:trPr>
        <w:tc>
          <w:tcPr>
            <w:tcW w:w="5000" w:type="pct"/>
            <w:gridSpan w:val="2"/>
            <w:shd w:val="clear" w:color="auto" w:fill="auto"/>
          </w:tcPr>
          <w:p w14:paraId="02123055" w14:textId="77777777" w:rsidR="00101570" w:rsidRPr="00C7014D" w:rsidRDefault="00101570" w:rsidP="0008451C">
            <w:pPr>
              <w:keepNext/>
              <w:tabs>
                <w:tab w:val="left" w:pos="180"/>
                <w:tab w:val="left" w:pos="5310"/>
                <w:tab w:val="left" w:pos="8100"/>
              </w:tabs>
              <w:spacing w:after="0" w:line="240" w:lineRule="auto"/>
              <w:outlineLvl w:val="6"/>
              <w:rPr>
                <w:rFonts w:eastAsia="Times New Roman"/>
                <w:noProof/>
                <w:sz w:val="18"/>
                <w:szCs w:val="18"/>
              </w:rPr>
            </w:pPr>
            <w:r>
              <w:rPr>
                <w:rStyle w:val="normal0020tablechar"/>
                <w:b/>
                <w:bCs/>
                <w:sz w:val="18"/>
                <w:szCs w:val="18"/>
              </w:rPr>
              <w:t>The responsible person’s signature on this compliance document affirms that all applicable requirements in this table have been met.</w:t>
            </w:r>
          </w:p>
        </w:tc>
      </w:tr>
    </w:tbl>
    <w:p w14:paraId="02123057" w14:textId="77777777" w:rsidR="005B0612" w:rsidRPr="0043517F" w:rsidRDefault="005B0612" w:rsidP="004F31B7">
      <w:pPr>
        <w:contextualSpacing/>
        <w:rPr>
          <w:rFonts w:asciiTheme="minorHAnsi" w:hAnsiTheme="minorHAnsi"/>
          <w:sz w:val="20"/>
          <w:szCs w:val="20"/>
        </w:rPr>
      </w:pPr>
    </w:p>
    <w:p w14:paraId="02123058" w14:textId="77777777" w:rsidR="00101570" w:rsidRDefault="00101570"/>
    <w:p w14:paraId="58BC55B7" w14:textId="3000FED0" w:rsidR="00101570" w:rsidRDefault="00101570"/>
    <w:p w14:paraId="0212305B" w14:textId="77777777" w:rsidR="00101570" w:rsidRDefault="00101570"/>
    <w:p w14:paraId="0212305C" w14:textId="77777777" w:rsidR="00101570" w:rsidRDefault="00101570"/>
    <w:p w14:paraId="0212305D" w14:textId="77777777" w:rsidR="00101570" w:rsidRDefault="00101570"/>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8"/>
        <w:gridCol w:w="2773"/>
      </w:tblGrid>
      <w:tr w:rsidR="00641127" w:rsidRPr="0043517F" w14:paraId="0212305F" w14:textId="77777777" w:rsidTr="00CB22F8">
        <w:trPr>
          <w:trHeight w:val="323"/>
        </w:trPr>
        <w:tc>
          <w:tcPr>
            <w:tcW w:w="10943" w:type="dxa"/>
            <w:gridSpan w:val="4"/>
            <w:vAlign w:val="center"/>
          </w:tcPr>
          <w:p w14:paraId="0212305E" w14:textId="77777777" w:rsidR="00641127" w:rsidRPr="0043517F" w:rsidRDefault="00641127" w:rsidP="0064112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Arial"/>
                <w:b/>
                <w:sz w:val="20"/>
                <w:szCs w:val="20"/>
              </w:rPr>
            </w:pPr>
            <w:r w:rsidRPr="0043517F">
              <w:rPr>
                <w:rFonts w:asciiTheme="minorHAnsi" w:eastAsia="Times New Roman" w:hAnsiTheme="minorHAnsi" w:cs="Arial"/>
                <w:b/>
                <w:caps/>
                <w:sz w:val="20"/>
                <w:szCs w:val="20"/>
              </w:rPr>
              <w:lastRenderedPageBreak/>
              <w:t>Documentation Author's Declaration Statement</w:t>
            </w:r>
          </w:p>
        </w:tc>
      </w:tr>
      <w:tr w:rsidR="00641127" w:rsidRPr="0043517F" w14:paraId="02123061" w14:textId="77777777" w:rsidTr="00A546B9">
        <w:trPr>
          <w:trHeight w:hRule="exact" w:val="325"/>
        </w:trPr>
        <w:tc>
          <w:tcPr>
            <w:tcW w:w="10943" w:type="dxa"/>
            <w:gridSpan w:val="4"/>
            <w:vAlign w:val="center"/>
          </w:tcPr>
          <w:p w14:paraId="02123060" w14:textId="77777777" w:rsidR="00641127" w:rsidRPr="0043517F" w:rsidRDefault="00641127" w:rsidP="00641127">
            <w:pPr>
              <w:keepNext/>
              <w:numPr>
                <w:ilvl w:val="0"/>
                <w:numId w:val="5"/>
              </w:numPr>
              <w:tabs>
                <w:tab w:val="left" w:pos="-2600"/>
              </w:tabs>
              <w:spacing w:after="60" w:line="240" w:lineRule="auto"/>
              <w:ind w:right="90"/>
              <w:outlineLvl w:val="2"/>
              <w:rPr>
                <w:rFonts w:asciiTheme="minorHAnsi" w:eastAsia="Times New Roman" w:hAnsiTheme="minorHAnsi"/>
                <w:sz w:val="20"/>
                <w:szCs w:val="20"/>
              </w:rPr>
            </w:pPr>
            <w:r w:rsidRPr="0043517F">
              <w:rPr>
                <w:rFonts w:asciiTheme="minorHAnsi" w:eastAsia="Times New Roman" w:hAnsiTheme="minorHAnsi"/>
                <w:sz w:val="20"/>
                <w:szCs w:val="20"/>
              </w:rPr>
              <w:t>I certify that this Certificate of Installation documentation is accurate and complete.</w:t>
            </w:r>
          </w:p>
        </w:tc>
      </w:tr>
      <w:tr w:rsidR="00641127" w:rsidRPr="0043517F" w14:paraId="02123064" w14:textId="77777777" w:rsidTr="00C14A43">
        <w:trPr>
          <w:trHeight w:val="360"/>
        </w:trPr>
        <w:tc>
          <w:tcPr>
            <w:tcW w:w="5577" w:type="dxa"/>
            <w:gridSpan w:val="2"/>
          </w:tcPr>
          <w:p w14:paraId="02123062" w14:textId="77777777" w:rsidR="00641127" w:rsidRPr="00050F9F" w:rsidRDefault="00641127" w:rsidP="00641127">
            <w:pPr>
              <w:keepNext/>
              <w:spacing w:after="0" w:line="240" w:lineRule="auto"/>
              <w:rPr>
                <w:rFonts w:asciiTheme="minorHAnsi" w:eastAsia="Times New Roman" w:hAnsiTheme="minorHAnsi"/>
                <w:sz w:val="14"/>
                <w:szCs w:val="20"/>
              </w:rPr>
            </w:pPr>
            <w:r w:rsidRPr="00050F9F">
              <w:rPr>
                <w:rFonts w:asciiTheme="minorHAnsi" w:eastAsia="Times New Roman" w:hAnsiTheme="minorHAnsi"/>
                <w:sz w:val="14"/>
                <w:szCs w:val="20"/>
              </w:rPr>
              <w:t>Documentation Author Name:</w:t>
            </w:r>
          </w:p>
        </w:tc>
        <w:tc>
          <w:tcPr>
            <w:tcW w:w="5366" w:type="dxa"/>
            <w:gridSpan w:val="2"/>
          </w:tcPr>
          <w:p w14:paraId="02123063" w14:textId="77777777" w:rsidR="00641127" w:rsidRPr="00050F9F" w:rsidRDefault="00641127" w:rsidP="00641127">
            <w:pPr>
              <w:keepNext/>
              <w:spacing w:after="0" w:line="240" w:lineRule="auto"/>
              <w:rPr>
                <w:rFonts w:asciiTheme="minorHAnsi" w:eastAsia="Times New Roman" w:hAnsiTheme="minorHAnsi"/>
                <w:sz w:val="14"/>
                <w:szCs w:val="20"/>
              </w:rPr>
            </w:pPr>
            <w:r w:rsidRPr="00050F9F">
              <w:rPr>
                <w:rFonts w:asciiTheme="minorHAnsi" w:eastAsia="Times New Roman" w:hAnsiTheme="minorHAnsi"/>
                <w:sz w:val="14"/>
                <w:szCs w:val="20"/>
              </w:rPr>
              <w:t>Documentation Author Signature:</w:t>
            </w:r>
          </w:p>
        </w:tc>
      </w:tr>
      <w:tr w:rsidR="00641127" w:rsidRPr="0043517F" w14:paraId="02123067" w14:textId="77777777" w:rsidTr="00C14A43">
        <w:trPr>
          <w:trHeight w:val="360"/>
        </w:trPr>
        <w:tc>
          <w:tcPr>
            <w:tcW w:w="5577" w:type="dxa"/>
            <w:gridSpan w:val="2"/>
          </w:tcPr>
          <w:p w14:paraId="02123065" w14:textId="77777777" w:rsidR="00641127" w:rsidRPr="00050F9F" w:rsidRDefault="00641127" w:rsidP="00641127">
            <w:pPr>
              <w:keepNext/>
              <w:spacing w:after="0" w:line="240" w:lineRule="auto"/>
              <w:rPr>
                <w:rFonts w:asciiTheme="minorHAnsi" w:eastAsia="Times New Roman" w:hAnsiTheme="minorHAnsi"/>
                <w:sz w:val="14"/>
                <w:szCs w:val="20"/>
              </w:rPr>
            </w:pPr>
            <w:r w:rsidRPr="00050F9F">
              <w:rPr>
                <w:rFonts w:asciiTheme="minorHAnsi" w:eastAsia="Times New Roman" w:hAnsiTheme="minorHAnsi"/>
                <w:sz w:val="14"/>
                <w:szCs w:val="20"/>
              </w:rPr>
              <w:t>Documentation Author Company Name:</w:t>
            </w:r>
          </w:p>
        </w:tc>
        <w:tc>
          <w:tcPr>
            <w:tcW w:w="5366" w:type="dxa"/>
            <w:gridSpan w:val="2"/>
          </w:tcPr>
          <w:p w14:paraId="02123066" w14:textId="77777777" w:rsidR="00641127" w:rsidRPr="00050F9F" w:rsidRDefault="00641127" w:rsidP="00641127">
            <w:pPr>
              <w:keepNext/>
              <w:spacing w:after="0" w:line="240" w:lineRule="auto"/>
              <w:rPr>
                <w:rFonts w:asciiTheme="minorHAnsi" w:eastAsia="Times New Roman" w:hAnsiTheme="minorHAnsi"/>
                <w:sz w:val="14"/>
                <w:szCs w:val="20"/>
              </w:rPr>
            </w:pPr>
            <w:r w:rsidRPr="00050F9F">
              <w:rPr>
                <w:rFonts w:asciiTheme="minorHAnsi" w:eastAsia="Times New Roman" w:hAnsiTheme="minorHAnsi"/>
                <w:sz w:val="14"/>
                <w:szCs w:val="20"/>
              </w:rPr>
              <w:t>Date Signed:</w:t>
            </w:r>
          </w:p>
        </w:tc>
      </w:tr>
      <w:tr w:rsidR="00641127" w:rsidRPr="0043517F" w14:paraId="0212306A" w14:textId="77777777" w:rsidTr="00C14A43">
        <w:trPr>
          <w:trHeight w:val="360"/>
        </w:trPr>
        <w:tc>
          <w:tcPr>
            <w:tcW w:w="5577" w:type="dxa"/>
            <w:gridSpan w:val="2"/>
          </w:tcPr>
          <w:p w14:paraId="02123068" w14:textId="77777777" w:rsidR="00641127" w:rsidRPr="00050F9F" w:rsidRDefault="00641127" w:rsidP="00641127">
            <w:pPr>
              <w:keepNext/>
              <w:spacing w:after="0" w:line="240" w:lineRule="auto"/>
              <w:rPr>
                <w:rFonts w:asciiTheme="minorHAnsi" w:eastAsia="Times New Roman" w:hAnsiTheme="minorHAnsi"/>
                <w:sz w:val="14"/>
                <w:szCs w:val="20"/>
              </w:rPr>
            </w:pPr>
            <w:r w:rsidRPr="00050F9F">
              <w:rPr>
                <w:rFonts w:asciiTheme="minorHAnsi" w:eastAsia="Times New Roman" w:hAnsiTheme="minorHAnsi"/>
                <w:sz w:val="14"/>
                <w:szCs w:val="20"/>
              </w:rPr>
              <w:t>Address:</w:t>
            </w:r>
          </w:p>
        </w:tc>
        <w:tc>
          <w:tcPr>
            <w:tcW w:w="5366" w:type="dxa"/>
            <w:gridSpan w:val="2"/>
          </w:tcPr>
          <w:p w14:paraId="02123069" w14:textId="2E21CDBA" w:rsidR="00641127" w:rsidRPr="00050F9F" w:rsidRDefault="00641127" w:rsidP="00050F9F">
            <w:pPr>
              <w:keepNext/>
              <w:spacing w:after="0" w:line="240" w:lineRule="auto"/>
              <w:rPr>
                <w:rFonts w:asciiTheme="minorHAnsi" w:eastAsia="Times New Roman" w:hAnsiTheme="minorHAnsi"/>
                <w:sz w:val="14"/>
                <w:szCs w:val="20"/>
              </w:rPr>
            </w:pPr>
            <w:r w:rsidRPr="00050F9F">
              <w:rPr>
                <w:rFonts w:asciiTheme="minorHAnsi" w:eastAsia="Times New Roman" w:hAnsiTheme="minorHAnsi"/>
                <w:sz w:val="14"/>
                <w:szCs w:val="20"/>
              </w:rPr>
              <w:t>CEA/HERS Certification Identification (</w:t>
            </w:r>
            <w:r w:rsidR="00050F9F">
              <w:rPr>
                <w:rFonts w:asciiTheme="minorHAnsi" w:eastAsia="Times New Roman" w:hAnsiTheme="minorHAnsi"/>
                <w:sz w:val="14"/>
                <w:szCs w:val="20"/>
              </w:rPr>
              <w:t>i</w:t>
            </w:r>
            <w:r w:rsidRPr="00050F9F">
              <w:rPr>
                <w:rFonts w:asciiTheme="minorHAnsi" w:eastAsia="Times New Roman" w:hAnsiTheme="minorHAnsi"/>
                <w:sz w:val="14"/>
                <w:szCs w:val="20"/>
              </w:rPr>
              <w:t>f applicable):</w:t>
            </w:r>
          </w:p>
        </w:tc>
      </w:tr>
      <w:tr w:rsidR="00641127" w:rsidRPr="0043517F" w14:paraId="0212306D" w14:textId="77777777" w:rsidTr="00C14A43">
        <w:trPr>
          <w:trHeight w:val="360"/>
        </w:trPr>
        <w:tc>
          <w:tcPr>
            <w:tcW w:w="5577" w:type="dxa"/>
            <w:gridSpan w:val="2"/>
          </w:tcPr>
          <w:p w14:paraId="0212306B" w14:textId="77777777" w:rsidR="00641127" w:rsidRPr="00050F9F" w:rsidRDefault="00641127" w:rsidP="00641127">
            <w:pPr>
              <w:keepNext/>
              <w:spacing w:after="0" w:line="240" w:lineRule="auto"/>
              <w:rPr>
                <w:rFonts w:asciiTheme="minorHAnsi" w:eastAsia="Times New Roman" w:hAnsiTheme="minorHAnsi"/>
                <w:sz w:val="14"/>
                <w:szCs w:val="20"/>
              </w:rPr>
            </w:pPr>
            <w:r w:rsidRPr="00050F9F">
              <w:rPr>
                <w:rFonts w:asciiTheme="minorHAnsi" w:eastAsia="Times New Roman" w:hAnsiTheme="minorHAnsi"/>
                <w:sz w:val="14"/>
                <w:szCs w:val="20"/>
              </w:rPr>
              <w:t>City/State/Zip:</w:t>
            </w:r>
          </w:p>
        </w:tc>
        <w:tc>
          <w:tcPr>
            <w:tcW w:w="5366" w:type="dxa"/>
            <w:gridSpan w:val="2"/>
          </w:tcPr>
          <w:p w14:paraId="0212306C" w14:textId="77777777" w:rsidR="00641127" w:rsidRPr="00050F9F" w:rsidRDefault="00641127" w:rsidP="00641127">
            <w:pPr>
              <w:keepNext/>
              <w:spacing w:after="0" w:line="240" w:lineRule="auto"/>
              <w:rPr>
                <w:rFonts w:asciiTheme="minorHAnsi" w:eastAsia="Times New Roman" w:hAnsiTheme="minorHAnsi"/>
                <w:sz w:val="14"/>
                <w:szCs w:val="20"/>
              </w:rPr>
            </w:pPr>
            <w:r w:rsidRPr="00050F9F">
              <w:rPr>
                <w:rFonts w:asciiTheme="minorHAnsi" w:eastAsia="Times New Roman" w:hAnsiTheme="minorHAnsi"/>
                <w:sz w:val="14"/>
                <w:szCs w:val="20"/>
              </w:rPr>
              <w:t>Phone:</w:t>
            </w:r>
          </w:p>
        </w:tc>
      </w:tr>
      <w:tr w:rsidR="00641127" w:rsidRPr="0043517F" w14:paraId="0212306F" w14:textId="77777777" w:rsidTr="00C14A43">
        <w:tblPrEx>
          <w:tblCellMar>
            <w:left w:w="115" w:type="dxa"/>
            <w:right w:w="115" w:type="dxa"/>
          </w:tblCellMar>
        </w:tblPrEx>
        <w:trPr>
          <w:trHeight w:val="296"/>
        </w:trPr>
        <w:tc>
          <w:tcPr>
            <w:tcW w:w="10943" w:type="dxa"/>
            <w:gridSpan w:val="4"/>
            <w:vAlign w:val="center"/>
          </w:tcPr>
          <w:p w14:paraId="0212306E" w14:textId="77777777" w:rsidR="00641127" w:rsidRPr="0043517F" w:rsidRDefault="00641127" w:rsidP="0064112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20"/>
                <w:szCs w:val="20"/>
              </w:rPr>
            </w:pPr>
            <w:r w:rsidRPr="0043517F">
              <w:rPr>
                <w:rFonts w:asciiTheme="minorHAnsi" w:eastAsia="Times New Roman" w:hAnsiTheme="minorHAnsi" w:cs="Arial"/>
                <w:b/>
                <w:caps/>
                <w:sz w:val="20"/>
                <w:szCs w:val="20"/>
              </w:rPr>
              <w:t>Responsible Person's Declaration statement</w:t>
            </w:r>
          </w:p>
        </w:tc>
      </w:tr>
      <w:tr w:rsidR="00641127" w:rsidRPr="0043517F" w14:paraId="02123076" w14:textId="77777777" w:rsidTr="00C14A43">
        <w:tblPrEx>
          <w:tblCellMar>
            <w:left w:w="115" w:type="dxa"/>
            <w:right w:w="115" w:type="dxa"/>
          </w:tblCellMar>
        </w:tblPrEx>
        <w:trPr>
          <w:trHeight w:val="504"/>
        </w:trPr>
        <w:tc>
          <w:tcPr>
            <w:tcW w:w="10943" w:type="dxa"/>
            <w:gridSpan w:val="4"/>
          </w:tcPr>
          <w:p w14:paraId="157DA730" w14:textId="77777777" w:rsidR="00597DFA" w:rsidRPr="007C5F5D" w:rsidRDefault="00597DFA" w:rsidP="00597DFA">
            <w:pPr>
              <w:pStyle w:val="Heading3"/>
              <w:spacing w:before="60"/>
              <w:ind w:right="86"/>
              <w:rPr>
                <w:rFonts w:asciiTheme="minorHAnsi" w:hAnsiTheme="minorHAnsi"/>
                <w:b w:val="0"/>
                <w:color w:val="auto"/>
                <w:sz w:val="18"/>
              </w:rPr>
            </w:pPr>
            <w:r w:rsidRPr="007C5F5D">
              <w:rPr>
                <w:rFonts w:asciiTheme="minorHAnsi" w:hAnsiTheme="minorHAnsi"/>
                <w:b w:val="0"/>
                <w:color w:val="auto"/>
                <w:sz w:val="18"/>
              </w:rPr>
              <w:t xml:space="preserve">I certify the following under penalty of perjury, under the laws of the State of California: </w:t>
            </w:r>
          </w:p>
          <w:p w14:paraId="1083953D" w14:textId="77777777" w:rsidR="00597DFA" w:rsidRPr="00502FD0" w:rsidRDefault="00597DFA" w:rsidP="00597DFA">
            <w:pPr>
              <w:pStyle w:val="Heading3"/>
              <w:keepLines w:val="0"/>
              <w:numPr>
                <w:ilvl w:val="0"/>
                <w:numId w:val="13"/>
              </w:numPr>
              <w:tabs>
                <w:tab w:val="left" w:pos="-2600"/>
              </w:tabs>
              <w:spacing w:before="0" w:line="240" w:lineRule="auto"/>
              <w:ind w:right="90"/>
              <w:rPr>
                <w:rFonts w:asciiTheme="minorHAnsi" w:hAnsiTheme="minorHAnsi"/>
                <w:b w:val="0"/>
                <w:sz w:val="18"/>
              </w:rPr>
            </w:pPr>
            <w:r w:rsidRPr="007C5F5D">
              <w:rPr>
                <w:rFonts w:asciiTheme="minorHAnsi" w:hAnsiTheme="minorHAnsi"/>
                <w:b w:val="0"/>
                <w:color w:val="auto"/>
                <w:sz w:val="18"/>
              </w:rPr>
              <w:t>The information provided on this Certificate of Installation is true and correct.</w:t>
            </w:r>
            <w:r w:rsidRPr="00502FD0">
              <w:rPr>
                <w:rFonts w:asciiTheme="minorHAnsi" w:hAnsiTheme="minorHAnsi"/>
                <w:b w:val="0"/>
                <w:sz w:val="18"/>
              </w:rPr>
              <w:t xml:space="preserve"> </w:t>
            </w:r>
          </w:p>
          <w:p w14:paraId="2300EC80" w14:textId="77777777" w:rsidR="00597DFA" w:rsidRPr="007C5F5D" w:rsidRDefault="00597DFA" w:rsidP="00597DFA">
            <w:pPr>
              <w:keepNext/>
              <w:widowControl w:val="0"/>
              <w:numPr>
                <w:ilvl w:val="0"/>
                <w:numId w:val="13"/>
              </w:numPr>
              <w:spacing w:after="0" w:line="240" w:lineRule="auto"/>
              <w:ind w:right="90"/>
              <w:rPr>
                <w:sz w:val="18"/>
              </w:rPr>
            </w:pPr>
            <w:r w:rsidRPr="007C5F5D">
              <w:rPr>
                <w:snapToGrid w:val="0"/>
                <w:sz w:val="18"/>
              </w:rPr>
              <w:t xml:space="preserve">I am either: a) a responsible person eligible under Division 3 of the Business and Professions Code </w:t>
            </w:r>
            <w:r w:rsidRPr="007C5F5D">
              <w:rPr>
                <w:sz w:val="18"/>
              </w:rPr>
              <w:t xml:space="preserve">in the applicable classification to accept responsibility for the system design, construction, or installation </w:t>
            </w:r>
            <w:r w:rsidRPr="007C5F5D">
              <w:rPr>
                <w:snapToGrid w:val="0"/>
                <w:sz w:val="18"/>
              </w:rPr>
              <w:t xml:space="preserve">of features, materials, components, or manufactured devices </w:t>
            </w:r>
            <w:r w:rsidRPr="007C5F5D">
              <w:rPr>
                <w:sz w:val="18"/>
              </w:rPr>
              <w:t xml:space="preserve">for the scope of work identified on this Certificate of Installation, </w:t>
            </w:r>
            <w:r w:rsidRPr="007C5F5D">
              <w:rPr>
                <w:snapToGrid w:val="0"/>
                <w:sz w:val="18"/>
              </w:rPr>
              <w:t>and attest to the declarations in this statement</w:t>
            </w:r>
            <w:r w:rsidRPr="007C5F5D">
              <w:rPr>
                <w:sz w:val="18"/>
              </w:rPr>
              <w:t>, or b) I am an authorized representative of the responsible person and attest to the declarations in this statement on the responsible person’s behalf.</w:t>
            </w:r>
          </w:p>
          <w:p w14:paraId="757DABD6" w14:textId="77777777" w:rsidR="00597DFA" w:rsidRPr="007C5F5D" w:rsidRDefault="00597DFA" w:rsidP="00597DFA">
            <w:pPr>
              <w:pStyle w:val="ListParagraph"/>
              <w:keepNext/>
              <w:numPr>
                <w:ilvl w:val="0"/>
                <w:numId w:val="13"/>
              </w:numPr>
              <w:autoSpaceDE w:val="0"/>
              <w:autoSpaceDN w:val="0"/>
              <w:adjustRightInd w:val="0"/>
              <w:ind w:right="90"/>
              <w:contextualSpacing/>
              <w:rPr>
                <w:rFonts w:asciiTheme="minorHAnsi" w:hAnsiTheme="minorHAnsi"/>
                <w:sz w:val="18"/>
                <w:szCs w:val="22"/>
              </w:rPr>
            </w:pPr>
            <w:r w:rsidRPr="007C5F5D">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02123075" w14:textId="0B312960" w:rsidR="00641127" w:rsidRPr="0043517F" w:rsidRDefault="00597DFA" w:rsidP="00B74585">
            <w:pPr>
              <w:keepNext/>
              <w:numPr>
                <w:ilvl w:val="0"/>
                <w:numId w:val="13"/>
              </w:numPr>
              <w:spacing w:after="0" w:line="240" w:lineRule="auto"/>
              <w:contextualSpacing/>
              <w:rPr>
                <w:rFonts w:asciiTheme="minorHAnsi" w:eastAsia="Times New Roman" w:hAnsiTheme="minorHAnsi"/>
                <w:sz w:val="20"/>
                <w:szCs w:val="20"/>
              </w:rPr>
            </w:pPr>
            <w:r w:rsidRPr="007C5F5D">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641127" w:rsidRPr="0043517F" w14:paraId="02123079" w14:textId="77777777" w:rsidTr="00C14A43">
        <w:tblPrEx>
          <w:tblCellMar>
            <w:left w:w="108" w:type="dxa"/>
            <w:right w:w="108" w:type="dxa"/>
          </w:tblCellMar>
        </w:tblPrEx>
        <w:trPr>
          <w:trHeight w:val="360"/>
        </w:trPr>
        <w:tc>
          <w:tcPr>
            <w:tcW w:w="5307" w:type="dxa"/>
          </w:tcPr>
          <w:p w14:paraId="02123077" w14:textId="77777777" w:rsidR="00641127" w:rsidRPr="00050F9F" w:rsidRDefault="00641127" w:rsidP="0064112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20"/>
              </w:rPr>
            </w:pPr>
            <w:r w:rsidRPr="00050F9F">
              <w:rPr>
                <w:rFonts w:asciiTheme="minorHAnsi" w:eastAsia="Times New Roman" w:hAnsiTheme="minorHAnsi"/>
                <w:sz w:val="14"/>
                <w:szCs w:val="20"/>
              </w:rPr>
              <w:t>Responsible Builder/Installer Name:</w:t>
            </w:r>
          </w:p>
        </w:tc>
        <w:tc>
          <w:tcPr>
            <w:tcW w:w="5636" w:type="dxa"/>
            <w:gridSpan w:val="3"/>
          </w:tcPr>
          <w:p w14:paraId="02123078" w14:textId="77777777" w:rsidR="00641127" w:rsidRPr="00050F9F" w:rsidRDefault="00641127" w:rsidP="0064112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20"/>
              </w:rPr>
            </w:pPr>
            <w:r w:rsidRPr="00050F9F">
              <w:rPr>
                <w:rFonts w:asciiTheme="minorHAnsi" w:eastAsia="Times New Roman" w:hAnsiTheme="minorHAnsi"/>
                <w:sz w:val="14"/>
                <w:szCs w:val="20"/>
              </w:rPr>
              <w:t>Responsible Builder/Installer Signature:</w:t>
            </w:r>
          </w:p>
        </w:tc>
      </w:tr>
      <w:tr w:rsidR="00641127" w:rsidRPr="0043517F" w14:paraId="0212307C" w14:textId="77777777" w:rsidTr="00C14A43">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212307A" w14:textId="2C474893" w:rsidR="00641127" w:rsidRPr="00050F9F" w:rsidRDefault="00641127" w:rsidP="006411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20"/>
              </w:rPr>
            </w:pPr>
            <w:r w:rsidRPr="00050F9F">
              <w:rPr>
                <w:rFonts w:asciiTheme="minorHAnsi" w:eastAsia="Times New Roman" w:hAnsiTheme="minorHAnsi"/>
                <w:sz w:val="14"/>
                <w:szCs w:val="20"/>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0212307B" w14:textId="77777777" w:rsidR="00641127" w:rsidRPr="00050F9F" w:rsidRDefault="00641127" w:rsidP="006411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20"/>
              </w:rPr>
            </w:pPr>
            <w:r w:rsidRPr="00050F9F">
              <w:rPr>
                <w:rFonts w:asciiTheme="minorHAnsi" w:eastAsia="Times New Roman" w:hAnsiTheme="minorHAnsi"/>
                <w:sz w:val="14"/>
                <w:szCs w:val="20"/>
              </w:rPr>
              <w:t>Position With Company (Title):</w:t>
            </w:r>
          </w:p>
        </w:tc>
      </w:tr>
      <w:tr w:rsidR="00641127" w:rsidRPr="0043517F" w14:paraId="0212307F" w14:textId="77777777" w:rsidTr="00C14A43">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212307D" w14:textId="77777777" w:rsidR="00641127" w:rsidRPr="00050F9F" w:rsidRDefault="00641127" w:rsidP="006411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20"/>
              </w:rPr>
            </w:pPr>
            <w:r w:rsidRPr="00050F9F">
              <w:rPr>
                <w:rFonts w:asciiTheme="minorHAnsi" w:eastAsia="Times New Roman" w:hAnsiTheme="minorHAnsi"/>
                <w:sz w:val="14"/>
                <w:szCs w:val="20"/>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0212307E" w14:textId="77777777" w:rsidR="00641127" w:rsidRPr="00050F9F" w:rsidRDefault="00641127" w:rsidP="006411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20"/>
              </w:rPr>
            </w:pPr>
            <w:r w:rsidRPr="00050F9F">
              <w:rPr>
                <w:rFonts w:asciiTheme="minorHAnsi" w:eastAsia="Times New Roman" w:hAnsiTheme="minorHAnsi"/>
                <w:sz w:val="14"/>
                <w:szCs w:val="20"/>
              </w:rPr>
              <w:t>CSLB License:</w:t>
            </w:r>
          </w:p>
        </w:tc>
      </w:tr>
      <w:tr w:rsidR="00641127" w:rsidRPr="0043517F" w14:paraId="02123083" w14:textId="77777777" w:rsidTr="00C14A43">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2123080" w14:textId="77777777" w:rsidR="00641127" w:rsidRPr="00050F9F" w:rsidRDefault="00641127" w:rsidP="006411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20"/>
              </w:rPr>
            </w:pPr>
            <w:r w:rsidRPr="00050F9F">
              <w:rPr>
                <w:rFonts w:asciiTheme="minorHAnsi" w:eastAsia="Times New Roman" w:hAnsiTheme="minorHAnsi"/>
                <w:sz w:val="14"/>
                <w:szCs w:val="20"/>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2123081" w14:textId="6ED62A1B" w:rsidR="00641127" w:rsidRPr="00050F9F" w:rsidRDefault="00641127" w:rsidP="006411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20"/>
              </w:rPr>
            </w:pPr>
            <w:r w:rsidRPr="00050F9F">
              <w:rPr>
                <w:rFonts w:asciiTheme="minorHAnsi" w:eastAsia="Times New Roman" w:hAnsiTheme="minorHAnsi"/>
                <w:sz w:val="14"/>
                <w:szCs w:val="20"/>
              </w:rPr>
              <w:t>Phone</w:t>
            </w:r>
            <w:r w:rsidR="0080355D">
              <w:rPr>
                <w:rFonts w:asciiTheme="minorHAnsi" w:eastAsia="Times New Roman" w:hAnsiTheme="minorHAnsi"/>
                <w:sz w:val="14"/>
                <w:szCs w:val="20"/>
              </w:rPr>
              <w:t>:</w:t>
            </w:r>
          </w:p>
        </w:tc>
        <w:tc>
          <w:tcPr>
            <w:tcW w:w="2815" w:type="dxa"/>
            <w:tcBorders>
              <w:top w:val="single" w:sz="4" w:space="0" w:color="auto"/>
              <w:left w:val="single" w:sz="4" w:space="0" w:color="auto"/>
              <w:bottom w:val="single" w:sz="4" w:space="0" w:color="auto"/>
              <w:right w:val="single" w:sz="4" w:space="0" w:color="auto"/>
            </w:tcBorders>
          </w:tcPr>
          <w:p w14:paraId="02123082" w14:textId="77777777" w:rsidR="00641127" w:rsidRPr="00050F9F" w:rsidRDefault="00641127" w:rsidP="006411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20"/>
              </w:rPr>
            </w:pPr>
            <w:r w:rsidRPr="00050F9F">
              <w:rPr>
                <w:rFonts w:asciiTheme="minorHAnsi" w:eastAsia="Times New Roman" w:hAnsiTheme="minorHAnsi"/>
                <w:sz w:val="14"/>
                <w:szCs w:val="20"/>
              </w:rPr>
              <w:t>Date Signed:</w:t>
            </w:r>
          </w:p>
        </w:tc>
      </w:tr>
    </w:tbl>
    <w:p w14:paraId="02123084" w14:textId="77777777" w:rsidR="009F4193" w:rsidRPr="0043517F" w:rsidRDefault="009F4193" w:rsidP="009F4193">
      <w:pPr>
        <w:rPr>
          <w:rFonts w:asciiTheme="minorHAnsi" w:hAnsiTheme="minorHAnsi"/>
          <w:sz w:val="20"/>
          <w:szCs w:val="20"/>
        </w:rPr>
      </w:pPr>
    </w:p>
    <w:p w14:paraId="02123085" w14:textId="77777777" w:rsidR="00525A3C" w:rsidRPr="0043517F" w:rsidRDefault="00525A3C" w:rsidP="009F679C">
      <w:pPr>
        <w:spacing w:after="0"/>
        <w:rPr>
          <w:rFonts w:asciiTheme="minorHAnsi" w:hAnsiTheme="minorHAnsi"/>
          <w:sz w:val="20"/>
          <w:szCs w:val="20"/>
        </w:rPr>
      </w:pPr>
    </w:p>
    <w:p w14:paraId="02123086" w14:textId="77777777" w:rsidR="00641127" w:rsidRPr="0043517F" w:rsidRDefault="00641127" w:rsidP="009F679C">
      <w:pPr>
        <w:spacing w:after="0"/>
        <w:rPr>
          <w:rFonts w:asciiTheme="minorHAnsi" w:hAnsiTheme="minorHAnsi"/>
          <w:sz w:val="20"/>
          <w:szCs w:val="20"/>
        </w:rPr>
        <w:sectPr w:rsidR="00641127" w:rsidRPr="0043517F" w:rsidSect="00640144">
          <w:headerReference w:type="even" r:id="rId8"/>
          <w:headerReference w:type="default" r:id="rId9"/>
          <w:footerReference w:type="default" r:id="rId10"/>
          <w:headerReference w:type="first" r:id="rId11"/>
          <w:pgSz w:w="12240" w:h="15840"/>
          <w:pgMar w:top="720" w:right="720" w:bottom="720" w:left="720" w:header="432" w:footer="432" w:gutter="0"/>
          <w:cols w:space="720"/>
          <w:docGrid w:linePitch="360"/>
        </w:sectPr>
      </w:pPr>
    </w:p>
    <w:p w14:paraId="02123088" w14:textId="03938BF1" w:rsidR="008C5BD4" w:rsidRPr="00050F9F" w:rsidRDefault="007149B6" w:rsidP="00275D20">
      <w:pPr>
        <w:spacing w:after="0" w:line="240" w:lineRule="auto"/>
        <w:jc w:val="center"/>
        <w:rPr>
          <w:rFonts w:asciiTheme="minorHAnsi" w:hAnsiTheme="minorHAnsi" w:cs="Arial"/>
          <w:b/>
          <w:sz w:val="20"/>
          <w:szCs w:val="20"/>
        </w:rPr>
      </w:pPr>
      <w:r w:rsidRPr="00050F9F">
        <w:rPr>
          <w:rFonts w:asciiTheme="minorHAnsi" w:hAnsiTheme="minorHAnsi" w:cs="Arial"/>
          <w:b/>
          <w:sz w:val="20"/>
          <w:szCs w:val="20"/>
        </w:rPr>
        <w:t>CF2R-</w:t>
      </w:r>
      <w:r w:rsidR="00A104BA" w:rsidRPr="00050F9F">
        <w:rPr>
          <w:rFonts w:asciiTheme="minorHAnsi" w:hAnsiTheme="minorHAnsi" w:cs="Arial"/>
          <w:b/>
          <w:sz w:val="20"/>
          <w:szCs w:val="20"/>
        </w:rPr>
        <w:t>ENV-04</w:t>
      </w:r>
      <w:r w:rsidRPr="00050F9F">
        <w:rPr>
          <w:rFonts w:asciiTheme="minorHAnsi" w:hAnsiTheme="minorHAnsi" w:cs="Arial"/>
          <w:b/>
          <w:sz w:val="20"/>
          <w:szCs w:val="20"/>
        </w:rPr>
        <w:t>-E User Instructions</w:t>
      </w:r>
    </w:p>
    <w:p w14:paraId="02123089" w14:textId="77777777" w:rsidR="00F8799D" w:rsidRDefault="00F8799D" w:rsidP="00275D20">
      <w:pPr>
        <w:spacing w:after="0" w:line="240" w:lineRule="auto"/>
        <w:rPr>
          <w:rFonts w:asciiTheme="minorHAnsi" w:hAnsiTheme="minorHAnsi" w:cs="Arial"/>
          <w:b/>
          <w:sz w:val="20"/>
          <w:szCs w:val="20"/>
        </w:rPr>
      </w:pPr>
    </w:p>
    <w:p w14:paraId="115D9185" w14:textId="7E1CC1DD" w:rsidR="003C284A" w:rsidRPr="004C10DA" w:rsidRDefault="003C284A" w:rsidP="004C10DA">
      <w:pPr>
        <w:spacing w:after="0"/>
        <w:rPr>
          <w:rFonts w:asciiTheme="minorHAnsi" w:hAnsiTheme="minorHAnsi" w:cs="Arial"/>
          <w:b/>
          <w:sz w:val="20"/>
          <w:szCs w:val="20"/>
        </w:rPr>
      </w:pPr>
      <w:r w:rsidRPr="0014198A">
        <w:rPr>
          <w:rFonts w:asciiTheme="minorHAnsi" w:hAnsiTheme="minorHAnsi" w:cs="Arial"/>
          <w:b/>
          <w:sz w:val="20"/>
          <w:szCs w:val="20"/>
        </w:rPr>
        <w:t xml:space="preserve">A. </w:t>
      </w:r>
      <w:r w:rsidRPr="004C10DA">
        <w:rPr>
          <w:rFonts w:asciiTheme="minorHAnsi" w:hAnsiTheme="minorHAnsi" w:cs="Arial"/>
          <w:b/>
          <w:sz w:val="20"/>
          <w:szCs w:val="20"/>
        </w:rPr>
        <w:t>General Information</w:t>
      </w:r>
    </w:p>
    <w:p w14:paraId="2F2B6D71" w14:textId="0FEA113B" w:rsidR="003C284A" w:rsidRDefault="003C284A" w:rsidP="004C10DA">
      <w:pPr>
        <w:pStyle w:val="ListParagraph"/>
        <w:numPr>
          <w:ilvl w:val="0"/>
          <w:numId w:val="44"/>
        </w:numPr>
        <w:rPr>
          <w:rFonts w:asciiTheme="minorHAnsi" w:hAnsiTheme="minorHAnsi"/>
        </w:rPr>
      </w:pPr>
      <w:r>
        <w:rPr>
          <w:rFonts w:asciiTheme="minorHAnsi" w:hAnsiTheme="minorHAnsi"/>
        </w:rPr>
        <w:t xml:space="preserve">Construction Type: </w:t>
      </w:r>
      <w:r w:rsidR="00565CEA">
        <w:rPr>
          <w:rFonts w:asciiTheme="minorHAnsi" w:hAnsiTheme="minorHAnsi"/>
        </w:rPr>
        <w:t>Using the drop down menu, select the roofing construction type (e.g., cathedral ceiling or attic).</w:t>
      </w:r>
    </w:p>
    <w:p w14:paraId="0569FB13" w14:textId="5ABBB965" w:rsidR="003C284A" w:rsidRDefault="003C284A" w:rsidP="004C10DA">
      <w:pPr>
        <w:pStyle w:val="ListParagraph"/>
        <w:numPr>
          <w:ilvl w:val="0"/>
          <w:numId w:val="44"/>
        </w:numPr>
        <w:rPr>
          <w:rFonts w:asciiTheme="minorHAnsi" w:hAnsiTheme="minorHAnsi"/>
        </w:rPr>
      </w:pPr>
      <w:r>
        <w:rPr>
          <w:rFonts w:asciiTheme="minorHAnsi" w:hAnsiTheme="minorHAnsi"/>
        </w:rPr>
        <w:t>Total Attic Area (ft</w:t>
      </w:r>
      <w:r w:rsidRPr="004C10DA">
        <w:rPr>
          <w:rFonts w:asciiTheme="minorHAnsi" w:hAnsiTheme="minorHAnsi"/>
          <w:vertAlign w:val="superscript"/>
        </w:rPr>
        <w:t>2</w:t>
      </w:r>
      <w:r>
        <w:rPr>
          <w:rFonts w:asciiTheme="minorHAnsi" w:hAnsiTheme="minorHAnsi"/>
        </w:rPr>
        <w:t>):</w:t>
      </w:r>
      <w:r w:rsidR="00565CEA">
        <w:rPr>
          <w:rFonts w:asciiTheme="minorHAnsi" w:hAnsiTheme="minorHAnsi"/>
        </w:rPr>
        <w:t xml:space="preserve"> Enter the total attic area over conditioned space in square feet (ft</w:t>
      </w:r>
      <w:r w:rsidR="00565CEA" w:rsidRPr="004C10DA">
        <w:rPr>
          <w:rFonts w:asciiTheme="minorHAnsi" w:hAnsiTheme="minorHAnsi"/>
          <w:vertAlign w:val="superscript"/>
        </w:rPr>
        <w:t>2</w:t>
      </w:r>
      <w:r w:rsidR="00565CEA">
        <w:rPr>
          <w:rFonts w:asciiTheme="minorHAnsi" w:hAnsiTheme="minorHAnsi"/>
        </w:rPr>
        <w:t xml:space="preserve">). Include </w:t>
      </w:r>
      <w:r w:rsidR="00B51CDA">
        <w:rPr>
          <w:rFonts w:asciiTheme="minorHAnsi" w:hAnsiTheme="minorHAnsi"/>
        </w:rPr>
        <w:t xml:space="preserve">areas over </w:t>
      </w:r>
      <w:r w:rsidR="00565CEA">
        <w:rPr>
          <w:rFonts w:asciiTheme="minorHAnsi" w:hAnsiTheme="minorHAnsi"/>
        </w:rPr>
        <w:t>unconditioned</w:t>
      </w:r>
      <w:r w:rsidR="00B51CDA">
        <w:rPr>
          <w:rFonts w:asciiTheme="minorHAnsi" w:hAnsiTheme="minorHAnsi"/>
        </w:rPr>
        <w:t xml:space="preserve"> space when the attic spaces are not separated by a continuous air barrier.</w:t>
      </w:r>
    </w:p>
    <w:p w14:paraId="0C42EC03" w14:textId="7F5E025D" w:rsidR="003C284A" w:rsidRDefault="003C284A" w:rsidP="004C10DA">
      <w:pPr>
        <w:pStyle w:val="ListParagraph"/>
        <w:numPr>
          <w:ilvl w:val="0"/>
          <w:numId w:val="44"/>
        </w:numPr>
        <w:rPr>
          <w:rFonts w:asciiTheme="minorHAnsi" w:hAnsiTheme="minorHAnsi"/>
        </w:rPr>
      </w:pPr>
      <w:r>
        <w:rPr>
          <w:rFonts w:asciiTheme="minorHAnsi" w:hAnsiTheme="minorHAnsi"/>
        </w:rPr>
        <w:t>Radiant Barrier Installed?:</w:t>
      </w:r>
      <w:r w:rsidR="00B51CDA">
        <w:rPr>
          <w:rFonts w:asciiTheme="minorHAnsi" w:hAnsiTheme="minorHAnsi"/>
        </w:rPr>
        <w:t xml:space="preserve"> Using the drop down menu, select “Yes” if a radiant barrier is being installed.</w:t>
      </w:r>
    </w:p>
    <w:p w14:paraId="52944DE9" w14:textId="09DABC2D" w:rsidR="003C284A" w:rsidRDefault="003C284A" w:rsidP="004C10DA">
      <w:pPr>
        <w:pStyle w:val="ListParagraph"/>
        <w:numPr>
          <w:ilvl w:val="0"/>
          <w:numId w:val="44"/>
        </w:numPr>
        <w:rPr>
          <w:rFonts w:asciiTheme="minorHAnsi" w:hAnsiTheme="minorHAnsi"/>
        </w:rPr>
      </w:pPr>
      <w:r>
        <w:rPr>
          <w:rFonts w:asciiTheme="minorHAnsi" w:hAnsiTheme="minorHAnsi"/>
        </w:rPr>
        <w:t>Attic Space Ventilated or Unventilated?:</w:t>
      </w:r>
      <w:r w:rsidR="00B51CDA">
        <w:rPr>
          <w:rFonts w:asciiTheme="minorHAnsi" w:hAnsiTheme="minorHAnsi"/>
        </w:rPr>
        <w:t xml:space="preserve"> Using the drop down menu, indicate whether the attic space is ventilated or unventilated.</w:t>
      </w:r>
    </w:p>
    <w:p w14:paraId="4B328DA6" w14:textId="5D033A61" w:rsidR="003C284A" w:rsidRPr="004C10DA" w:rsidRDefault="003C284A" w:rsidP="004C10DA">
      <w:pPr>
        <w:pStyle w:val="ListParagraph"/>
        <w:numPr>
          <w:ilvl w:val="0"/>
          <w:numId w:val="44"/>
        </w:numPr>
        <w:rPr>
          <w:rFonts w:asciiTheme="minorHAnsi" w:hAnsiTheme="minorHAnsi"/>
        </w:rPr>
      </w:pPr>
      <w:r>
        <w:rPr>
          <w:rFonts w:asciiTheme="minorHAnsi" w:hAnsiTheme="minorHAnsi"/>
        </w:rPr>
        <w:t>Minimum Ventilation Method of Compliance:</w:t>
      </w:r>
      <w:r w:rsidR="00B51CDA">
        <w:rPr>
          <w:rFonts w:asciiTheme="minorHAnsi" w:hAnsiTheme="minorHAnsi"/>
        </w:rPr>
        <w:t xml:space="preserve"> Using the drop down menu, indicate the method of compliance used to meet the minimum ventilation requirements (e.g., 1/150 or 1/300). Note: In order to comply with the 1/300 exception, a Class I or II vapor retarder is required to be installed in climate zones 14 and 16.</w:t>
      </w:r>
    </w:p>
    <w:p w14:paraId="4C0BFEC7" w14:textId="77777777" w:rsidR="003C284A" w:rsidRPr="003C284A" w:rsidRDefault="003C284A" w:rsidP="00275D20">
      <w:pPr>
        <w:spacing w:after="0" w:line="240" w:lineRule="auto"/>
        <w:rPr>
          <w:rFonts w:asciiTheme="minorHAnsi" w:hAnsiTheme="minorHAnsi" w:cs="Arial"/>
          <w:b/>
          <w:sz w:val="20"/>
          <w:szCs w:val="20"/>
        </w:rPr>
      </w:pPr>
    </w:p>
    <w:p w14:paraId="0212308A" w14:textId="16F10DE0" w:rsidR="008C5BD4" w:rsidRDefault="001A4AD0" w:rsidP="00275D20">
      <w:pPr>
        <w:spacing w:after="0" w:line="240" w:lineRule="auto"/>
        <w:rPr>
          <w:rFonts w:asciiTheme="minorHAnsi" w:hAnsiTheme="minorHAnsi" w:cs="Arial"/>
          <w:b/>
          <w:sz w:val="20"/>
          <w:szCs w:val="20"/>
        </w:rPr>
      </w:pPr>
      <w:r>
        <w:rPr>
          <w:rFonts w:asciiTheme="minorHAnsi" w:hAnsiTheme="minorHAnsi" w:cs="Arial"/>
          <w:b/>
          <w:sz w:val="20"/>
          <w:szCs w:val="20"/>
        </w:rPr>
        <w:t xml:space="preserve">B. </w:t>
      </w:r>
      <w:r w:rsidR="00050F9F">
        <w:rPr>
          <w:rFonts w:asciiTheme="minorHAnsi" w:hAnsiTheme="minorHAnsi" w:cs="Arial"/>
          <w:b/>
          <w:sz w:val="20"/>
          <w:szCs w:val="20"/>
        </w:rPr>
        <w:t>Radiant Barrier</w:t>
      </w:r>
    </w:p>
    <w:p w14:paraId="0212308B" w14:textId="111A3F86" w:rsidR="008C5BD4" w:rsidRPr="00321775" w:rsidRDefault="0014198A" w:rsidP="004C10DA">
      <w:pPr>
        <w:pStyle w:val="ListParagraph"/>
        <w:numPr>
          <w:ilvl w:val="0"/>
          <w:numId w:val="45"/>
        </w:numPr>
        <w:rPr>
          <w:rFonts w:asciiTheme="minorHAnsi" w:hAnsiTheme="minorHAnsi" w:cs="Arial"/>
        </w:rPr>
      </w:pPr>
      <w:r w:rsidRPr="00321775">
        <w:rPr>
          <w:rFonts w:asciiTheme="minorHAnsi" w:hAnsiTheme="minorHAnsi" w:cs="Arial"/>
        </w:rPr>
        <w:t xml:space="preserve">Brand </w:t>
      </w:r>
      <w:r w:rsidR="0080355D" w:rsidRPr="00374FB9">
        <w:rPr>
          <w:rFonts w:asciiTheme="minorHAnsi" w:hAnsiTheme="minorHAnsi" w:cs="Arial"/>
        </w:rPr>
        <w:t>N</w:t>
      </w:r>
      <w:r w:rsidRPr="00374FB9">
        <w:rPr>
          <w:rFonts w:asciiTheme="minorHAnsi" w:hAnsiTheme="minorHAnsi" w:cs="Arial"/>
        </w:rPr>
        <w:t xml:space="preserve">ame and Product </w:t>
      </w:r>
      <w:r w:rsidR="0080355D" w:rsidRPr="00374FB9">
        <w:rPr>
          <w:rFonts w:asciiTheme="minorHAnsi" w:hAnsiTheme="minorHAnsi" w:cs="Arial"/>
        </w:rPr>
        <w:t>N</w:t>
      </w:r>
      <w:r w:rsidRPr="004C10DA">
        <w:rPr>
          <w:rFonts w:asciiTheme="minorHAnsi" w:hAnsiTheme="minorHAnsi" w:cs="Arial"/>
        </w:rPr>
        <w:t xml:space="preserve">umber: </w:t>
      </w:r>
      <w:r w:rsidR="00B51CDA">
        <w:rPr>
          <w:rFonts w:asciiTheme="minorHAnsi" w:hAnsiTheme="minorHAnsi" w:cs="Arial"/>
        </w:rPr>
        <w:t>Enter</w:t>
      </w:r>
      <w:r w:rsidR="00B51CDA" w:rsidRPr="00321775">
        <w:rPr>
          <w:rFonts w:asciiTheme="minorHAnsi" w:hAnsiTheme="minorHAnsi" w:cs="Arial"/>
        </w:rPr>
        <w:t xml:space="preserve"> </w:t>
      </w:r>
      <w:r w:rsidRPr="00321775">
        <w:rPr>
          <w:rFonts w:asciiTheme="minorHAnsi" w:hAnsiTheme="minorHAnsi" w:cs="Arial"/>
        </w:rPr>
        <w:t xml:space="preserve">the brand name </w:t>
      </w:r>
      <w:r w:rsidRPr="00565CEA">
        <w:rPr>
          <w:rFonts w:asciiTheme="minorHAnsi" w:hAnsiTheme="minorHAnsi" w:cs="Arial"/>
        </w:rPr>
        <w:t xml:space="preserve">and product number </w:t>
      </w:r>
      <w:r w:rsidRPr="00321775">
        <w:rPr>
          <w:rFonts w:asciiTheme="minorHAnsi" w:hAnsiTheme="minorHAnsi" w:cs="Arial"/>
        </w:rPr>
        <w:t>of the product used.</w:t>
      </w:r>
    </w:p>
    <w:p w14:paraId="0212308C" w14:textId="229351AA" w:rsidR="00F8799D" w:rsidRPr="00321775" w:rsidRDefault="0014198A" w:rsidP="004C10DA">
      <w:pPr>
        <w:pStyle w:val="ListParagraph"/>
        <w:numPr>
          <w:ilvl w:val="0"/>
          <w:numId w:val="45"/>
        </w:numPr>
        <w:rPr>
          <w:rFonts w:asciiTheme="minorHAnsi" w:hAnsiTheme="minorHAnsi" w:cs="Arial"/>
        </w:rPr>
      </w:pPr>
      <w:r w:rsidRPr="00374FB9">
        <w:rPr>
          <w:rFonts w:asciiTheme="minorHAnsi" w:hAnsiTheme="minorHAnsi" w:cs="Arial"/>
        </w:rPr>
        <w:t xml:space="preserve">Installation Type: </w:t>
      </w:r>
      <w:r w:rsidR="00B51CDA">
        <w:rPr>
          <w:rFonts w:asciiTheme="minorHAnsi" w:hAnsiTheme="minorHAnsi" w:cs="Arial"/>
        </w:rPr>
        <w:t>Using the drop down menu, i</w:t>
      </w:r>
      <w:r w:rsidRPr="00321775">
        <w:rPr>
          <w:rFonts w:asciiTheme="minorHAnsi" w:hAnsiTheme="minorHAnsi" w:cs="Arial"/>
        </w:rPr>
        <w:t>ndicate the installation type from the following list</w:t>
      </w:r>
      <w:r w:rsidRPr="00565CEA">
        <w:rPr>
          <w:rFonts w:asciiTheme="minorHAnsi" w:hAnsiTheme="minorHAnsi" w:cs="Arial"/>
        </w:rPr>
        <w:t>:</w:t>
      </w:r>
    </w:p>
    <w:p w14:paraId="0212308D" w14:textId="08B09B5C" w:rsidR="00F8799D" w:rsidRDefault="00B51CDA" w:rsidP="004C10DA">
      <w:pPr>
        <w:pStyle w:val="ListParagraph"/>
        <w:numPr>
          <w:ilvl w:val="0"/>
          <w:numId w:val="46"/>
        </w:numPr>
        <w:rPr>
          <w:rFonts w:asciiTheme="minorHAnsi" w:hAnsiTheme="minorHAnsi" w:cs="Arial"/>
        </w:rPr>
      </w:pPr>
      <w:r>
        <w:rPr>
          <w:rFonts w:asciiTheme="minorHAnsi" w:hAnsiTheme="minorHAnsi" w:cs="Arial"/>
        </w:rPr>
        <w:t>A</w:t>
      </w:r>
      <w:r w:rsidR="0014198A" w:rsidRPr="0014198A">
        <w:rPr>
          <w:rFonts w:asciiTheme="minorHAnsi" w:hAnsiTheme="minorHAnsi" w:cs="Arial"/>
        </w:rPr>
        <w:t>ttached to underside of roof deck</w:t>
      </w:r>
      <w:r>
        <w:rPr>
          <w:rFonts w:asciiTheme="minorHAnsi" w:hAnsiTheme="minorHAnsi" w:cs="Arial"/>
        </w:rPr>
        <w:t>;</w:t>
      </w:r>
    </w:p>
    <w:p w14:paraId="0212308E" w14:textId="7A44DF87" w:rsidR="00F8799D" w:rsidRDefault="00B51CDA" w:rsidP="004C10DA">
      <w:pPr>
        <w:pStyle w:val="ListParagraph"/>
        <w:numPr>
          <w:ilvl w:val="0"/>
          <w:numId w:val="46"/>
        </w:numPr>
        <w:rPr>
          <w:rFonts w:asciiTheme="minorHAnsi" w:hAnsiTheme="minorHAnsi" w:cs="Arial"/>
        </w:rPr>
      </w:pPr>
      <w:r>
        <w:rPr>
          <w:rFonts w:asciiTheme="minorHAnsi" w:hAnsiTheme="minorHAnsi" w:cs="Arial"/>
        </w:rPr>
        <w:t>A</w:t>
      </w:r>
      <w:r w:rsidR="0014198A" w:rsidRPr="0014198A">
        <w:rPr>
          <w:rFonts w:asciiTheme="minorHAnsi" w:hAnsiTheme="minorHAnsi" w:cs="Arial"/>
        </w:rPr>
        <w:t>ttached to bottom of truss/rafters</w:t>
      </w:r>
      <w:r>
        <w:rPr>
          <w:rFonts w:asciiTheme="minorHAnsi" w:hAnsiTheme="minorHAnsi" w:cs="Arial"/>
        </w:rPr>
        <w:t>;</w:t>
      </w:r>
      <w:r w:rsidR="0014198A" w:rsidRPr="0014198A">
        <w:rPr>
          <w:rFonts w:asciiTheme="minorHAnsi" w:hAnsiTheme="minorHAnsi" w:cs="Arial"/>
        </w:rPr>
        <w:t xml:space="preserve"> </w:t>
      </w:r>
    </w:p>
    <w:p w14:paraId="0212308F" w14:textId="3F402658" w:rsidR="00F8799D" w:rsidRDefault="00B51CDA" w:rsidP="004C10DA">
      <w:pPr>
        <w:pStyle w:val="ListParagraph"/>
        <w:numPr>
          <w:ilvl w:val="0"/>
          <w:numId w:val="46"/>
        </w:numPr>
        <w:rPr>
          <w:rFonts w:asciiTheme="minorHAnsi" w:hAnsiTheme="minorHAnsi" w:cs="Arial"/>
        </w:rPr>
      </w:pPr>
      <w:r>
        <w:rPr>
          <w:rFonts w:asciiTheme="minorHAnsi" w:hAnsiTheme="minorHAnsi" w:cs="Arial"/>
        </w:rPr>
        <w:t>A</w:t>
      </w:r>
      <w:r w:rsidR="0014198A" w:rsidRPr="0014198A">
        <w:rPr>
          <w:rFonts w:asciiTheme="minorHAnsi" w:hAnsiTheme="minorHAnsi" w:cs="Arial"/>
        </w:rPr>
        <w:t>ttached between truss/rafters</w:t>
      </w:r>
      <w:r>
        <w:rPr>
          <w:rFonts w:asciiTheme="minorHAnsi" w:hAnsiTheme="minorHAnsi" w:cs="Arial"/>
        </w:rPr>
        <w:t>;</w:t>
      </w:r>
      <w:r w:rsidR="0014198A" w:rsidRPr="0014198A">
        <w:rPr>
          <w:rFonts w:asciiTheme="minorHAnsi" w:hAnsiTheme="minorHAnsi" w:cs="Arial"/>
        </w:rPr>
        <w:t xml:space="preserve"> </w:t>
      </w:r>
    </w:p>
    <w:p w14:paraId="2D53DBD7" w14:textId="1B0BD1D1" w:rsidR="00B51CDA" w:rsidRDefault="00B51CDA" w:rsidP="004C10DA">
      <w:pPr>
        <w:pStyle w:val="ListParagraph"/>
        <w:numPr>
          <w:ilvl w:val="0"/>
          <w:numId w:val="46"/>
        </w:numPr>
        <w:rPr>
          <w:rFonts w:asciiTheme="minorHAnsi" w:hAnsiTheme="minorHAnsi" w:cs="Arial"/>
        </w:rPr>
      </w:pPr>
      <w:r>
        <w:rPr>
          <w:rFonts w:asciiTheme="minorHAnsi" w:hAnsiTheme="minorHAnsi" w:cs="Arial"/>
        </w:rPr>
        <w:t>D</w:t>
      </w:r>
      <w:r w:rsidR="0014198A" w:rsidRPr="0014198A">
        <w:rPr>
          <w:rFonts w:asciiTheme="minorHAnsi" w:hAnsiTheme="minorHAnsi" w:cs="Arial"/>
        </w:rPr>
        <w:t>raped over top of truss/rafters</w:t>
      </w:r>
      <w:r>
        <w:rPr>
          <w:rFonts w:asciiTheme="minorHAnsi" w:hAnsiTheme="minorHAnsi" w:cs="Arial"/>
        </w:rPr>
        <w:t>;</w:t>
      </w:r>
    </w:p>
    <w:p w14:paraId="5CB8061A" w14:textId="77777777" w:rsidR="001A4AD0" w:rsidRDefault="00B51CDA" w:rsidP="004C10DA">
      <w:pPr>
        <w:pStyle w:val="ListParagraph"/>
        <w:numPr>
          <w:ilvl w:val="0"/>
          <w:numId w:val="46"/>
        </w:numPr>
        <w:rPr>
          <w:rFonts w:asciiTheme="minorHAnsi" w:hAnsiTheme="minorHAnsi" w:cs="Arial"/>
        </w:rPr>
      </w:pPr>
      <w:r>
        <w:rPr>
          <w:rFonts w:asciiTheme="minorHAnsi" w:hAnsiTheme="minorHAnsi" w:cs="Arial"/>
        </w:rPr>
        <w:t>Attached to underside of roof deck with air space</w:t>
      </w:r>
      <w:r w:rsidR="001A4AD0">
        <w:rPr>
          <w:rFonts w:asciiTheme="minorHAnsi" w:hAnsiTheme="minorHAnsi" w:cs="Arial"/>
        </w:rPr>
        <w:t>; or</w:t>
      </w:r>
    </w:p>
    <w:p w14:paraId="02123090" w14:textId="0546A59F" w:rsidR="00F8799D" w:rsidRDefault="001A4AD0" w:rsidP="004C10DA">
      <w:pPr>
        <w:pStyle w:val="ListParagraph"/>
        <w:numPr>
          <w:ilvl w:val="0"/>
          <w:numId w:val="46"/>
        </w:numPr>
        <w:rPr>
          <w:rFonts w:asciiTheme="minorHAnsi" w:hAnsiTheme="minorHAnsi" w:cs="Arial"/>
        </w:rPr>
      </w:pPr>
      <w:r>
        <w:rPr>
          <w:rFonts w:asciiTheme="minorHAnsi" w:hAnsiTheme="minorHAnsi" w:cs="Arial"/>
        </w:rPr>
        <w:t>Attached to underside of roof deck with baffle.</w:t>
      </w:r>
      <w:r w:rsidR="0014198A" w:rsidRPr="0014198A">
        <w:rPr>
          <w:rFonts w:asciiTheme="minorHAnsi" w:hAnsiTheme="minorHAnsi" w:cs="Arial"/>
        </w:rPr>
        <w:t xml:space="preserve"> </w:t>
      </w:r>
    </w:p>
    <w:p w14:paraId="02123091" w14:textId="2F7CFC38" w:rsidR="008C5BD4" w:rsidRDefault="0014198A" w:rsidP="004C10DA">
      <w:pPr>
        <w:spacing w:after="0"/>
        <w:ind w:firstLine="720"/>
        <w:rPr>
          <w:rFonts w:asciiTheme="minorHAnsi" w:hAnsiTheme="minorHAnsi" w:cs="Arial"/>
          <w:sz w:val="20"/>
          <w:szCs w:val="20"/>
        </w:rPr>
      </w:pPr>
      <w:r w:rsidRPr="0014198A">
        <w:rPr>
          <w:rFonts w:asciiTheme="minorHAnsi" w:hAnsiTheme="minorHAnsi" w:cs="Arial"/>
          <w:sz w:val="20"/>
          <w:szCs w:val="20"/>
        </w:rPr>
        <w:t xml:space="preserve">One of these </w:t>
      </w:r>
      <w:r w:rsidR="00B51CDA">
        <w:rPr>
          <w:rFonts w:asciiTheme="minorHAnsi" w:hAnsiTheme="minorHAnsi" w:cs="Arial"/>
          <w:sz w:val="20"/>
          <w:szCs w:val="20"/>
        </w:rPr>
        <w:t>six</w:t>
      </w:r>
      <w:r w:rsidR="00B51CDA" w:rsidRPr="00565CEA">
        <w:rPr>
          <w:rFonts w:asciiTheme="minorHAnsi" w:hAnsiTheme="minorHAnsi" w:cs="Arial"/>
          <w:sz w:val="20"/>
          <w:szCs w:val="20"/>
        </w:rPr>
        <w:t xml:space="preserve"> </w:t>
      </w:r>
      <w:r w:rsidRPr="0014198A">
        <w:rPr>
          <w:rFonts w:asciiTheme="minorHAnsi" w:hAnsiTheme="minorHAnsi" w:cs="Arial"/>
          <w:sz w:val="20"/>
          <w:szCs w:val="20"/>
        </w:rPr>
        <w:t>installation methods must be used; no other methods are allowed.</w:t>
      </w:r>
    </w:p>
    <w:p w14:paraId="02123093" w14:textId="77777777" w:rsidR="008C5BD4" w:rsidRDefault="008C5BD4" w:rsidP="00275D20">
      <w:pPr>
        <w:spacing w:after="0" w:line="240" w:lineRule="auto"/>
        <w:ind w:left="720" w:hanging="360"/>
        <w:rPr>
          <w:rFonts w:asciiTheme="minorHAnsi" w:hAnsiTheme="minorHAnsi" w:cs="Arial"/>
          <w:sz w:val="20"/>
          <w:szCs w:val="20"/>
        </w:rPr>
      </w:pPr>
    </w:p>
    <w:p w14:paraId="02123094" w14:textId="72A78923" w:rsidR="008C5BD4" w:rsidRDefault="001A4AD0" w:rsidP="00275D20">
      <w:pPr>
        <w:spacing w:after="0" w:line="240" w:lineRule="auto"/>
        <w:rPr>
          <w:rFonts w:asciiTheme="minorHAnsi" w:hAnsiTheme="minorHAnsi" w:cs="Arial"/>
          <w:b/>
          <w:sz w:val="20"/>
          <w:szCs w:val="20"/>
        </w:rPr>
      </w:pPr>
      <w:r>
        <w:rPr>
          <w:rFonts w:asciiTheme="minorHAnsi" w:hAnsiTheme="minorHAnsi" w:cs="Arial"/>
          <w:b/>
          <w:sz w:val="20"/>
          <w:szCs w:val="20"/>
        </w:rPr>
        <w:t>C</w:t>
      </w:r>
      <w:r w:rsidR="0014198A">
        <w:rPr>
          <w:rFonts w:asciiTheme="minorHAnsi" w:hAnsiTheme="minorHAnsi" w:cs="Arial"/>
          <w:b/>
          <w:sz w:val="20"/>
          <w:szCs w:val="20"/>
        </w:rPr>
        <w:t xml:space="preserve">. </w:t>
      </w:r>
      <w:r w:rsidR="00050F9F">
        <w:rPr>
          <w:rFonts w:asciiTheme="minorHAnsi" w:hAnsiTheme="minorHAnsi" w:cs="Arial"/>
          <w:b/>
          <w:sz w:val="20"/>
          <w:szCs w:val="20"/>
        </w:rPr>
        <w:t>Schedule of Lower Vents</w:t>
      </w:r>
    </w:p>
    <w:p w14:paraId="02123095" w14:textId="6C8AB02F" w:rsidR="008C5BD4" w:rsidRDefault="0014198A" w:rsidP="00275D20">
      <w:pPr>
        <w:spacing w:after="0" w:line="240" w:lineRule="auto"/>
        <w:ind w:left="360"/>
        <w:rPr>
          <w:rFonts w:asciiTheme="minorHAnsi" w:hAnsiTheme="minorHAnsi" w:cs="Arial"/>
          <w:sz w:val="20"/>
          <w:szCs w:val="20"/>
        </w:rPr>
      </w:pPr>
      <w:r>
        <w:rPr>
          <w:rFonts w:asciiTheme="minorHAnsi" w:hAnsiTheme="minorHAnsi" w:cs="Arial"/>
          <w:sz w:val="20"/>
          <w:szCs w:val="20"/>
        </w:rPr>
        <w:t xml:space="preserve">In </w:t>
      </w:r>
      <w:r w:rsidR="00275D20">
        <w:rPr>
          <w:rFonts w:asciiTheme="minorHAnsi" w:hAnsiTheme="minorHAnsi" w:cs="Arial"/>
          <w:sz w:val="20"/>
          <w:szCs w:val="20"/>
        </w:rPr>
        <w:t>T</w:t>
      </w:r>
      <w:r>
        <w:rPr>
          <w:rFonts w:asciiTheme="minorHAnsi" w:hAnsiTheme="minorHAnsi" w:cs="Arial"/>
          <w:sz w:val="20"/>
          <w:szCs w:val="20"/>
        </w:rPr>
        <w:t xml:space="preserve">able </w:t>
      </w:r>
      <w:r w:rsidR="001A4AD0">
        <w:rPr>
          <w:rFonts w:asciiTheme="minorHAnsi" w:hAnsiTheme="minorHAnsi" w:cs="Arial"/>
          <w:sz w:val="20"/>
          <w:szCs w:val="20"/>
        </w:rPr>
        <w:t>C</w:t>
      </w:r>
      <w:r>
        <w:rPr>
          <w:rFonts w:asciiTheme="minorHAnsi" w:hAnsiTheme="minorHAnsi" w:cs="Arial"/>
          <w:sz w:val="20"/>
          <w:szCs w:val="20"/>
        </w:rPr>
        <w:t>, list all the lower vents that are installed in the attic(s). Lower vents are within one foot of the eave.</w:t>
      </w:r>
    </w:p>
    <w:p w14:paraId="02123096" w14:textId="77777777" w:rsidR="008C5BD4" w:rsidRDefault="0014198A" w:rsidP="00275D20">
      <w:pPr>
        <w:spacing w:after="0" w:line="240" w:lineRule="auto"/>
        <w:ind w:left="360"/>
        <w:rPr>
          <w:rFonts w:asciiTheme="minorHAnsi" w:hAnsiTheme="minorHAnsi" w:cs="Arial"/>
          <w:sz w:val="20"/>
          <w:szCs w:val="20"/>
        </w:rPr>
      </w:pPr>
      <w:r>
        <w:rPr>
          <w:rFonts w:asciiTheme="minorHAnsi" w:hAnsiTheme="minorHAnsi" w:cs="Arial"/>
          <w:sz w:val="20"/>
          <w:szCs w:val="20"/>
        </w:rPr>
        <w:t>For each type of vent, indicate:</w:t>
      </w:r>
    </w:p>
    <w:p w14:paraId="02123097" w14:textId="542C8EB3" w:rsidR="00F8799D" w:rsidRPr="004C10DA" w:rsidRDefault="0014198A" w:rsidP="004C10DA">
      <w:pPr>
        <w:pStyle w:val="ListParagraph"/>
        <w:numPr>
          <w:ilvl w:val="0"/>
          <w:numId w:val="47"/>
        </w:numPr>
        <w:rPr>
          <w:rFonts w:asciiTheme="minorHAnsi" w:hAnsiTheme="minorHAnsi" w:cs="Arial"/>
        </w:rPr>
      </w:pPr>
      <w:r w:rsidRPr="00321775">
        <w:rPr>
          <w:rFonts w:asciiTheme="minorHAnsi" w:hAnsiTheme="minorHAnsi" w:cs="Arial"/>
        </w:rPr>
        <w:t xml:space="preserve">Type of </w:t>
      </w:r>
      <w:r w:rsidR="0080355D" w:rsidRPr="00374FB9">
        <w:rPr>
          <w:rFonts w:asciiTheme="minorHAnsi" w:hAnsiTheme="minorHAnsi" w:cs="Arial"/>
        </w:rPr>
        <w:t>V</w:t>
      </w:r>
      <w:r w:rsidRPr="00374FB9">
        <w:rPr>
          <w:rFonts w:asciiTheme="minorHAnsi" w:hAnsiTheme="minorHAnsi" w:cs="Arial"/>
        </w:rPr>
        <w:t>ent: For example, eyebrow vent, eave vent, or round vent</w:t>
      </w:r>
      <w:r w:rsidRPr="004C10DA">
        <w:rPr>
          <w:rFonts w:asciiTheme="minorHAnsi" w:hAnsiTheme="minorHAnsi" w:cs="Arial"/>
        </w:rPr>
        <w:t>.</w:t>
      </w:r>
    </w:p>
    <w:p w14:paraId="02123098" w14:textId="4C6B4A22" w:rsidR="00F8799D" w:rsidRPr="004C10DA" w:rsidRDefault="0014198A" w:rsidP="004C10DA">
      <w:pPr>
        <w:pStyle w:val="ListParagraph"/>
        <w:numPr>
          <w:ilvl w:val="0"/>
          <w:numId w:val="47"/>
        </w:numPr>
        <w:rPr>
          <w:rFonts w:asciiTheme="minorHAnsi" w:hAnsiTheme="minorHAnsi" w:cs="Arial"/>
        </w:rPr>
      </w:pPr>
      <w:r w:rsidRPr="004C10DA">
        <w:rPr>
          <w:rFonts w:asciiTheme="minorHAnsi" w:hAnsiTheme="minorHAnsi" w:cs="Arial"/>
        </w:rPr>
        <w:t xml:space="preserve">NFA </w:t>
      </w:r>
      <w:r w:rsidR="007149B6" w:rsidRPr="004C10DA">
        <w:rPr>
          <w:rFonts w:asciiTheme="minorHAnsi" w:hAnsiTheme="minorHAnsi" w:cs="Arial"/>
        </w:rPr>
        <w:t>p</w:t>
      </w:r>
      <w:r w:rsidRPr="004C10DA">
        <w:rPr>
          <w:rFonts w:asciiTheme="minorHAnsi" w:hAnsiTheme="minorHAnsi" w:cs="Arial"/>
        </w:rPr>
        <w:t>er Vent</w:t>
      </w:r>
      <w:r w:rsidR="00135788" w:rsidRPr="004C10DA">
        <w:rPr>
          <w:rFonts w:asciiTheme="minorHAnsi" w:hAnsiTheme="minorHAnsi" w:cs="Arial"/>
        </w:rPr>
        <w:t>/per Linear Foot</w:t>
      </w:r>
      <w:r w:rsidRPr="004C10DA">
        <w:rPr>
          <w:rFonts w:asciiTheme="minorHAnsi" w:hAnsiTheme="minorHAnsi" w:cs="Arial"/>
        </w:rPr>
        <w:t>: Net free area (NFA) of each individual vent (in</w:t>
      </w:r>
      <w:r w:rsidRPr="004C10DA">
        <w:rPr>
          <w:rFonts w:asciiTheme="minorHAnsi" w:hAnsiTheme="minorHAnsi" w:cs="Arial"/>
          <w:vertAlign w:val="superscript"/>
        </w:rPr>
        <w:t>2</w:t>
      </w:r>
      <w:r w:rsidRPr="004C10DA">
        <w:rPr>
          <w:rFonts w:asciiTheme="minorHAnsi" w:hAnsiTheme="minorHAnsi" w:cs="Arial"/>
        </w:rPr>
        <w:t>)</w:t>
      </w:r>
      <w:r w:rsidR="00D034C1" w:rsidRPr="004C10DA">
        <w:rPr>
          <w:rFonts w:asciiTheme="minorHAnsi" w:hAnsiTheme="minorHAnsi" w:cs="Arial"/>
        </w:rPr>
        <w:t xml:space="preserve"> or net free area (NFA) per linear foot</w:t>
      </w:r>
      <w:r w:rsidRPr="004C10DA">
        <w:rPr>
          <w:rFonts w:asciiTheme="minorHAnsi" w:hAnsiTheme="minorHAnsi" w:cs="Arial"/>
        </w:rPr>
        <w:t>. The net free area (NFA) of a manufactured product is stated on the packaging or on the manufacturer’s specification data sheet. For non-manufactured products, assume that the net free area is one third of the total aperture area.</w:t>
      </w:r>
    </w:p>
    <w:p w14:paraId="51DAED44" w14:textId="08BA1294" w:rsidR="001A4AD0" w:rsidRPr="004C10DA" w:rsidRDefault="0014198A" w:rsidP="004C10DA">
      <w:pPr>
        <w:pStyle w:val="ListParagraph"/>
        <w:numPr>
          <w:ilvl w:val="0"/>
          <w:numId w:val="47"/>
        </w:numPr>
      </w:pPr>
      <w:r w:rsidRPr="001A4AD0">
        <w:rPr>
          <w:rFonts w:asciiTheme="minorHAnsi" w:hAnsiTheme="minorHAnsi" w:cs="Arial"/>
        </w:rPr>
        <w:t>Number of Vents</w:t>
      </w:r>
      <w:r w:rsidR="00135788" w:rsidRPr="001A4AD0">
        <w:rPr>
          <w:rFonts w:asciiTheme="minorHAnsi" w:hAnsiTheme="minorHAnsi" w:cs="Arial"/>
        </w:rPr>
        <w:t>/Linear Feet</w:t>
      </w:r>
      <w:r w:rsidRPr="001A4AD0">
        <w:rPr>
          <w:rFonts w:asciiTheme="minorHAnsi" w:hAnsiTheme="minorHAnsi" w:cs="Arial"/>
        </w:rPr>
        <w:t xml:space="preserve"> Installed: Indicate how many vents</w:t>
      </w:r>
      <w:r w:rsidR="00D034C1" w:rsidRPr="001A4AD0">
        <w:rPr>
          <w:rFonts w:asciiTheme="minorHAnsi" w:hAnsiTheme="minorHAnsi" w:cs="Arial"/>
        </w:rPr>
        <w:t>, or how many linear feet</w:t>
      </w:r>
      <w:r w:rsidRPr="001A4AD0">
        <w:rPr>
          <w:rFonts w:asciiTheme="minorHAnsi" w:hAnsiTheme="minorHAnsi" w:cs="Arial"/>
        </w:rPr>
        <w:t xml:space="preserve"> of this type are installed in the attic(s).</w:t>
      </w:r>
    </w:p>
    <w:p w14:paraId="0212309A" w14:textId="77777777" w:rsidR="00F8799D" w:rsidRDefault="0014198A" w:rsidP="004C10DA">
      <w:pPr>
        <w:pStyle w:val="ListParagraph"/>
        <w:numPr>
          <w:ilvl w:val="0"/>
          <w:numId w:val="47"/>
        </w:numPr>
        <w:rPr>
          <w:rFonts w:asciiTheme="minorHAnsi" w:hAnsiTheme="minorHAnsi" w:cs="Arial"/>
        </w:rPr>
      </w:pPr>
      <w:r w:rsidRPr="0014198A">
        <w:rPr>
          <w:rFonts w:asciiTheme="minorHAnsi" w:hAnsiTheme="minorHAnsi" w:cs="Arial"/>
        </w:rPr>
        <w:t>Total NFA Per Vent Type: Calculated value; not a user input.</w:t>
      </w:r>
    </w:p>
    <w:p w14:paraId="0212309B" w14:textId="77777777" w:rsidR="00F8799D" w:rsidRDefault="00F8799D" w:rsidP="00275D20">
      <w:pPr>
        <w:spacing w:after="0" w:line="240" w:lineRule="auto"/>
        <w:ind w:left="360"/>
        <w:rPr>
          <w:rFonts w:asciiTheme="minorHAnsi" w:hAnsiTheme="minorHAnsi" w:cs="Arial"/>
          <w:sz w:val="20"/>
          <w:szCs w:val="20"/>
        </w:rPr>
      </w:pPr>
    </w:p>
    <w:p w14:paraId="0212309C" w14:textId="65675D9A" w:rsidR="008C5BD4" w:rsidRDefault="001A4AD0" w:rsidP="00275D20">
      <w:pPr>
        <w:spacing w:after="0" w:line="240" w:lineRule="auto"/>
        <w:rPr>
          <w:rFonts w:asciiTheme="minorHAnsi" w:hAnsiTheme="minorHAnsi" w:cs="Arial"/>
          <w:b/>
          <w:sz w:val="20"/>
          <w:szCs w:val="20"/>
        </w:rPr>
      </w:pPr>
      <w:r>
        <w:rPr>
          <w:rFonts w:asciiTheme="minorHAnsi" w:hAnsiTheme="minorHAnsi" w:cs="Arial"/>
          <w:b/>
          <w:sz w:val="20"/>
          <w:szCs w:val="20"/>
        </w:rPr>
        <w:t>D</w:t>
      </w:r>
      <w:r w:rsidR="0014198A">
        <w:rPr>
          <w:rFonts w:asciiTheme="minorHAnsi" w:hAnsiTheme="minorHAnsi" w:cs="Arial"/>
          <w:b/>
          <w:sz w:val="20"/>
          <w:szCs w:val="20"/>
        </w:rPr>
        <w:t xml:space="preserve">. </w:t>
      </w:r>
      <w:r w:rsidR="00050F9F">
        <w:rPr>
          <w:rFonts w:asciiTheme="minorHAnsi" w:hAnsiTheme="minorHAnsi" w:cs="Arial"/>
          <w:b/>
          <w:sz w:val="20"/>
          <w:szCs w:val="20"/>
        </w:rPr>
        <w:t>Schedule of Upper Vents</w:t>
      </w:r>
    </w:p>
    <w:p w14:paraId="0212309D" w14:textId="10D3BEE9" w:rsidR="008C5BD4" w:rsidRDefault="0014198A" w:rsidP="00275D20">
      <w:pPr>
        <w:spacing w:after="0" w:line="240" w:lineRule="auto"/>
        <w:ind w:left="360"/>
        <w:rPr>
          <w:rFonts w:asciiTheme="minorHAnsi" w:hAnsiTheme="minorHAnsi" w:cs="Arial"/>
          <w:sz w:val="20"/>
          <w:szCs w:val="20"/>
        </w:rPr>
      </w:pPr>
      <w:r>
        <w:rPr>
          <w:rFonts w:asciiTheme="minorHAnsi" w:hAnsiTheme="minorHAnsi" w:cs="Arial"/>
          <w:sz w:val="20"/>
          <w:szCs w:val="20"/>
        </w:rPr>
        <w:t xml:space="preserve">In table </w:t>
      </w:r>
      <w:r w:rsidR="001A4AD0">
        <w:rPr>
          <w:rFonts w:asciiTheme="minorHAnsi" w:hAnsiTheme="minorHAnsi" w:cs="Arial"/>
          <w:sz w:val="20"/>
          <w:szCs w:val="20"/>
        </w:rPr>
        <w:t>D</w:t>
      </w:r>
      <w:r>
        <w:rPr>
          <w:rFonts w:asciiTheme="minorHAnsi" w:hAnsiTheme="minorHAnsi" w:cs="Arial"/>
          <w:sz w:val="20"/>
          <w:szCs w:val="20"/>
        </w:rPr>
        <w:t xml:space="preserve">., list all the installed upper vents in the same way as was done for lower vents (see </w:t>
      </w:r>
      <w:r w:rsidR="00321775">
        <w:rPr>
          <w:rFonts w:asciiTheme="minorHAnsi" w:hAnsiTheme="minorHAnsi" w:cs="Arial"/>
          <w:sz w:val="20"/>
          <w:szCs w:val="20"/>
        </w:rPr>
        <w:t>S</w:t>
      </w:r>
      <w:r>
        <w:rPr>
          <w:rFonts w:asciiTheme="minorHAnsi" w:hAnsiTheme="minorHAnsi" w:cs="Arial"/>
          <w:sz w:val="20"/>
          <w:szCs w:val="20"/>
        </w:rPr>
        <w:t xml:space="preserve">ection </w:t>
      </w:r>
      <w:r w:rsidR="00321775">
        <w:rPr>
          <w:rFonts w:asciiTheme="minorHAnsi" w:hAnsiTheme="minorHAnsi" w:cs="Arial"/>
          <w:sz w:val="20"/>
          <w:szCs w:val="20"/>
        </w:rPr>
        <w:t>C</w:t>
      </w:r>
      <w:r>
        <w:rPr>
          <w:rFonts w:asciiTheme="minorHAnsi" w:hAnsiTheme="minorHAnsi" w:cs="Arial"/>
          <w:sz w:val="20"/>
          <w:szCs w:val="20"/>
        </w:rPr>
        <w:t xml:space="preserve">. above). Upper vents are within </w:t>
      </w:r>
      <w:r w:rsidR="0011581E">
        <w:rPr>
          <w:rFonts w:asciiTheme="minorHAnsi" w:hAnsiTheme="minorHAnsi" w:cs="Arial"/>
          <w:sz w:val="20"/>
          <w:szCs w:val="20"/>
        </w:rPr>
        <w:t>three feet</w:t>
      </w:r>
      <w:r>
        <w:rPr>
          <w:rFonts w:asciiTheme="minorHAnsi" w:hAnsiTheme="minorHAnsi" w:cs="Arial"/>
          <w:sz w:val="20"/>
          <w:szCs w:val="20"/>
        </w:rPr>
        <w:t xml:space="preserve"> of the ridge.</w:t>
      </w:r>
    </w:p>
    <w:p w14:paraId="0212309E" w14:textId="77777777" w:rsidR="008C5BD4" w:rsidRDefault="008C5BD4" w:rsidP="00275D20">
      <w:pPr>
        <w:spacing w:after="0" w:line="240" w:lineRule="auto"/>
        <w:ind w:left="360"/>
        <w:rPr>
          <w:rFonts w:asciiTheme="minorHAnsi" w:hAnsiTheme="minorHAnsi" w:cs="Arial"/>
          <w:sz w:val="20"/>
          <w:szCs w:val="20"/>
        </w:rPr>
      </w:pPr>
    </w:p>
    <w:p w14:paraId="0212309F" w14:textId="264FB129" w:rsidR="008C5BD4" w:rsidRDefault="001A4AD0" w:rsidP="00275D20">
      <w:pPr>
        <w:spacing w:after="0" w:line="240" w:lineRule="auto"/>
        <w:rPr>
          <w:rFonts w:asciiTheme="minorHAnsi" w:hAnsiTheme="minorHAnsi" w:cs="Arial"/>
          <w:b/>
          <w:sz w:val="20"/>
          <w:szCs w:val="20"/>
        </w:rPr>
      </w:pPr>
      <w:r>
        <w:rPr>
          <w:rFonts w:asciiTheme="minorHAnsi" w:hAnsiTheme="minorHAnsi" w:cs="Arial"/>
          <w:b/>
          <w:sz w:val="20"/>
          <w:szCs w:val="20"/>
        </w:rPr>
        <w:t>E</w:t>
      </w:r>
      <w:r w:rsidR="0014198A">
        <w:rPr>
          <w:rFonts w:asciiTheme="minorHAnsi" w:hAnsiTheme="minorHAnsi" w:cs="Arial"/>
          <w:b/>
          <w:sz w:val="20"/>
          <w:szCs w:val="20"/>
        </w:rPr>
        <w:t xml:space="preserve">. </w:t>
      </w:r>
      <w:r w:rsidR="00050F9F">
        <w:rPr>
          <w:rFonts w:asciiTheme="minorHAnsi" w:hAnsiTheme="minorHAnsi" w:cs="Arial"/>
          <w:b/>
          <w:sz w:val="20"/>
          <w:szCs w:val="20"/>
        </w:rPr>
        <w:t>Required Vent Area</w:t>
      </w:r>
    </w:p>
    <w:p w14:paraId="021230A0" w14:textId="6F142736" w:rsidR="008C5BD4" w:rsidRDefault="0014198A" w:rsidP="00275D20">
      <w:pPr>
        <w:spacing w:after="0" w:line="240" w:lineRule="auto"/>
        <w:ind w:left="360"/>
        <w:rPr>
          <w:rFonts w:asciiTheme="minorHAnsi" w:hAnsiTheme="minorHAnsi" w:cs="Arial"/>
          <w:sz w:val="20"/>
          <w:szCs w:val="20"/>
        </w:rPr>
      </w:pPr>
      <w:r>
        <w:rPr>
          <w:rFonts w:asciiTheme="minorHAnsi" w:hAnsiTheme="minorHAnsi" w:cs="Arial"/>
          <w:sz w:val="20"/>
          <w:szCs w:val="20"/>
        </w:rPr>
        <w:t xml:space="preserve">Table </w:t>
      </w:r>
      <w:r w:rsidR="001A4AD0">
        <w:rPr>
          <w:rFonts w:asciiTheme="minorHAnsi" w:hAnsiTheme="minorHAnsi" w:cs="Arial"/>
          <w:sz w:val="20"/>
          <w:szCs w:val="20"/>
        </w:rPr>
        <w:t>E</w:t>
      </w:r>
      <w:r>
        <w:rPr>
          <w:rFonts w:asciiTheme="minorHAnsi" w:hAnsiTheme="minorHAnsi" w:cs="Arial"/>
          <w:sz w:val="20"/>
          <w:szCs w:val="20"/>
        </w:rPr>
        <w:t xml:space="preserve">. sets out the minimum required net free area (NFA) of total vents (upper plus lower), and the required NFA of upper vents. All values are calculated based on the inputs in Tables </w:t>
      </w:r>
      <w:r w:rsidR="00321775">
        <w:rPr>
          <w:rFonts w:asciiTheme="minorHAnsi" w:hAnsiTheme="minorHAnsi" w:cs="Arial"/>
          <w:sz w:val="20"/>
          <w:szCs w:val="20"/>
        </w:rPr>
        <w:t>B</w:t>
      </w:r>
      <w:r>
        <w:rPr>
          <w:rFonts w:asciiTheme="minorHAnsi" w:hAnsiTheme="minorHAnsi" w:cs="Arial"/>
          <w:sz w:val="20"/>
          <w:szCs w:val="20"/>
        </w:rPr>
        <w:t xml:space="preserve">, </w:t>
      </w:r>
      <w:r w:rsidR="00321775">
        <w:rPr>
          <w:rFonts w:asciiTheme="minorHAnsi" w:hAnsiTheme="minorHAnsi" w:cs="Arial"/>
          <w:sz w:val="20"/>
          <w:szCs w:val="20"/>
        </w:rPr>
        <w:t>C</w:t>
      </w:r>
      <w:r>
        <w:rPr>
          <w:rFonts w:asciiTheme="minorHAnsi" w:hAnsiTheme="minorHAnsi" w:cs="Arial"/>
          <w:sz w:val="20"/>
          <w:szCs w:val="20"/>
        </w:rPr>
        <w:t xml:space="preserve">, and </w:t>
      </w:r>
      <w:r w:rsidR="00321775">
        <w:rPr>
          <w:rFonts w:asciiTheme="minorHAnsi" w:hAnsiTheme="minorHAnsi" w:cs="Arial"/>
          <w:sz w:val="20"/>
          <w:szCs w:val="20"/>
        </w:rPr>
        <w:t>D</w:t>
      </w:r>
      <w:r>
        <w:rPr>
          <w:rFonts w:asciiTheme="minorHAnsi" w:hAnsiTheme="minorHAnsi" w:cs="Arial"/>
          <w:sz w:val="20"/>
          <w:szCs w:val="20"/>
        </w:rPr>
        <w:t>.</w:t>
      </w:r>
    </w:p>
    <w:p w14:paraId="021230A1" w14:textId="55E4E03F" w:rsidR="008C5BD4" w:rsidRDefault="0014198A" w:rsidP="00275D20">
      <w:pPr>
        <w:spacing w:after="0" w:line="240" w:lineRule="auto"/>
        <w:ind w:left="360"/>
        <w:rPr>
          <w:rFonts w:asciiTheme="minorHAnsi" w:hAnsiTheme="minorHAnsi" w:cs="Arial"/>
          <w:sz w:val="20"/>
          <w:szCs w:val="20"/>
        </w:rPr>
      </w:pPr>
      <w:r>
        <w:rPr>
          <w:rFonts w:asciiTheme="minorHAnsi" w:hAnsiTheme="minorHAnsi" w:cs="Arial"/>
          <w:sz w:val="20"/>
          <w:szCs w:val="20"/>
        </w:rPr>
        <w:t>A minimum ratio between upper vents and lower vents must be achieved—the exception to R806.2 of the CBC Title 24, Part2, Vol.2.5, states if the net free ventilating area is less than 1:150, then the upper ventilation must be at least 40% and no more than 50%. Part 2 contains additional requirements that must be met if the area is less than 1:150.</w:t>
      </w:r>
    </w:p>
    <w:p w14:paraId="021230A2" w14:textId="77777777" w:rsidR="008C5BD4" w:rsidRDefault="008C5BD4" w:rsidP="00275D20">
      <w:pPr>
        <w:spacing w:after="0" w:line="240" w:lineRule="auto"/>
        <w:ind w:left="360"/>
        <w:rPr>
          <w:rFonts w:asciiTheme="minorHAnsi" w:hAnsiTheme="minorHAnsi" w:cs="Arial"/>
          <w:sz w:val="20"/>
          <w:szCs w:val="20"/>
        </w:rPr>
      </w:pPr>
    </w:p>
    <w:p w14:paraId="021230A3" w14:textId="3F28DA26" w:rsidR="008C5BD4" w:rsidRDefault="001A4AD0" w:rsidP="00275D20">
      <w:pPr>
        <w:spacing w:after="0" w:line="240" w:lineRule="auto"/>
        <w:rPr>
          <w:rFonts w:asciiTheme="minorHAnsi" w:hAnsiTheme="minorHAnsi" w:cs="Arial"/>
          <w:b/>
          <w:sz w:val="20"/>
          <w:szCs w:val="20"/>
        </w:rPr>
      </w:pPr>
      <w:r>
        <w:rPr>
          <w:rFonts w:asciiTheme="minorHAnsi" w:hAnsiTheme="minorHAnsi" w:cs="Arial"/>
          <w:b/>
          <w:sz w:val="20"/>
          <w:szCs w:val="20"/>
        </w:rPr>
        <w:t>F</w:t>
      </w:r>
      <w:r w:rsidR="0014198A">
        <w:rPr>
          <w:rFonts w:asciiTheme="minorHAnsi" w:hAnsiTheme="minorHAnsi" w:cs="Arial"/>
          <w:b/>
          <w:sz w:val="20"/>
          <w:szCs w:val="20"/>
        </w:rPr>
        <w:t xml:space="preserve">. </w:t>
      </w:r>
      <w:r w:rsidR="00050F9F">
        <w:rPr>
          <w:rFonts w:asciiTheme="minorHAnsi" w:hAnsiTheme="minorHAnsi" w:cs="Arial"/>
          <w:b/>
          <w:sz w:val="20"/>
          <w:szCs w:val="20"/>
        </w:rPr>
        <w:t>Radiant Barrier – Additional Requirements</w:t>
      </w:r>
      <w:r w:rsidR="0014198A">
        <w:rPr>
          <w:rFonts w:asciiTheme="minorHAnsi" w:hAnsiTheme="minorHAnsi" w:cs="Arial"/>
          <w:b/>
          <w:sz w:val="20"/>
          <w:szCs w:val="20"/>
        </w:rPr>
        <w:t xml:space="preserve"> </w:t>
      </w:r>
    </w:p>
    <w:p w14:paraId="021230A4" w14:textId="1789349E" w:rsidR="008C5BD4" w:rsidRDefault="0014198A" w:rsidP="00275D20">
      <w:pPr>
        <w:spacing w:after="0" w:line="240" w:lineRule="auto"/>
        <w:ind w:left="360"/>
        <w:rPr>
          <w:rFonts w:asciiTheme="minorHAnsi" w:hAnsiTheme="minorHAnsi" w:cs="Arial"/>
          <w:sz w:val="20"/>
          <w:szCs w:val="20"/>
        </w:rPr>
      </w:pPr>
      <w:r>
        <w:rPr>
          <w:rFonts w:asciiTheme="minorHAnsi" w:hAnsiTheme="minorHAnsi" w:cs="Arial"/>
          <w:sz w:val="20"/>
          <w:szCs w:val="20"/>
        </w:rPr>
        <w:t xml:space="preserve">Table </w:t>
      </w:r>
      <w:r w:rsidR="001A4AD0">
        <w:rPr>
          <w:rFonts w:asciiTheme="minorHAnsi" w:hAnsiTheme="minorHAnsi" w:cs="Arial"/>
          <w:sz w:val="20"/>
          <w:szCs w:val="20"/>
        </w:rPr>
        <w:t>F</w:t>
      </w:r>
      <w:r>
        <w:rPr>
          <w:rFonts w:asciiTheme="minorHAnsi" w:hAnsiTheme="minorHAnsi" w:cs="Arial"/>
          <w:sz w:val="20"/>
          <w:szCs w:val="20"/>
        </w:rPr>
        <w:t>. lists additional requirements for Radiant Barriers.</w:t>
      </w:r>
    </w:p>
    <w:p w14:paraId="021230A5" w14:textId="36ACAF0D" w:rsidR="001E1F2A" w:rsidRDefault="001E1F2A" w:rsidP="00275D20">
      <w:pPr>
        <w:spacing w:after="0" w:line="240" w:lineRule="auto"/>
        <w:ind w:left="360"/>
        <w:rPr>
          <w:rFonts w:asciiTheme="minorHAnsi" w:hAnsiTheme="minorHAnsi" w:cs="Arial"/>
          <w:sz w:val="20"/>
          <w:szCs w:val="20"/>
        </w:rPr>
      </w:pPr>
    </w:p>
    <w:p w14:paraId="4F22BC2D" w14:textId="355D6BD2" w:rsidR="001E1F2A" w:rsidRPr="004C10DA" w:rsidRDefault="001A4AD0" w:rsidP="004C10DA">
      <w:pPr>
        <w:spacing w:after="0"/>
        <w:rPr>
          <w:rFonts w:asciiTheme="minorHAnsi" w:hAnsiTheme="minorHAnsi" w:cs="Arial"/>
          <w:b/>
          <w:sz w:val="20"/>
          <w:szCs w:val="20"/>
        </w:rPr>
      </w:pPr>
      <w:r w:rsidRPr="004C10DA">
        <w:rPr>
          <w:rFonts w:asciiTheme="minorHAnsi" w:hAnsiTheme="minorHAnsi" w:cs="Arial"/>
          <w:b/>
          <w:sz w:val="20"/>
          <w:szCs w:val="20"/>
        </w:rPr>
        <w:t>G. Attic Ventilation – Additional Requirements</w:t>
      </w:r>
    </w:p>
    <w:p w14:paraId="19C469AE" w14:textId="63CA918A" w:rsidR="008C5BD4" w:rsidRPr="001E1F2A" w:rsidRDefault="007405A0" w:rsidP="004C10DA">
      <w:pPr>
        <w:ind w:left="360"/>
        <w:rPr>
          <w:rFonts w:asciiTheme="minorHAnsi" w:hAnsiTheme="minorHAnsi" w:cs="Arial"/>
          <w:sz w:val="20"/>
          <w:szCs w:val="20"/>
        </w:rPr>
      </w:pPr>
      <w:r>
        <w:rPr>
          <w:rFonts w:asciiTheme="minorHAnsi" w:hAnsiTheme="minorHAnsi" w:cs="Arial"/>
          <w:sz w:val="20"/>
          <w:szCs w:val="20"/>
        </w:rPr>
        <w:t>Table G. lists additional requirements for Lower Vents, Upper Vents, and Vent Area.</w:t>
      </w:r>
    </w:p>
    <w:p w14:paraId="021230A6" w14:textId="6D3E5590" w:rsidR="008C5BD4" w:rsidRDefault="007405A0" w:rsidP="00275D20">
      <w:pPr>
        <w:keepNext/>
        <w:spacing w:after="0" w:line="240" w:lineRule="auto"/>
        <w:rPr>
          <w:rFonts w:asciiTheme="minorHAnsi" w:hAnsiTheme="minorHAnsi" w:cs="Arial"/>
          <w:b/>
          <w:sz w:val="20"/>
          <w:szCs w:val="20"/>
        </w:rPr>
      </w:pPr>
      <w:r>
        <w:rPr>
          <w:rFonts w:asciiTheme="minorHAnsi" w:hAnsiTheme="minorHAnsi" w:cs="Arial"/>
          <w:b/>
          <w:sz w:val="20"/>
          <w:szCs w:val="20"/>
        </w:rPr>
        <w:t>H</w:t>
      </w:r>
      <w:r w:rsidR="0014198A" w:rsidRPr="0014198A">
        <w:rPr>
          <w:rFonts w:asciiTheme="minorHAnsi" w:hAnsiTheme="minorHAnsi" w:cs="Arial"/>
          <w:b/>
          <w:sz w:val="20"/>
          <w:szCs w:val="20"/>
        </w:rPr>
        <w:t xml:space="preserve">. </w:t>
      </w:r>
      <w:r w:rsidR="00050F9F">
        <w:rPr>
          <w:rFonts w:asciiTheme="minorHAnsi" w:hAnsiTheme="minorHAnsi" w:cs="Arial"/>
          <w:b/>
          <w:sz w:val="20"/>
          <w:szCs w:val="20"/>
        </w:rPr>
        <w:t>Roofing Products (Cool Roof) Installation Information</w:t>
      </w:r>
    </w:p>
    <w:p w14:paraId="021230A7" w14:textId="77777777" w:rsidR="008C5BD4" w:rsidRPr="004C10DA" w:rsidRDefault="00F8799D" w:rsidP="004C10DA">
      <w:pPr>
        <w:pStyle w:val="ListParagraph"/>
        <w:keepNext/>
        <w:numPr>
          <w:ilvl w:val="0"/>
          <w:numId w:val="48"/>
        </w:numPr>
        <w:rPr>
          <w:rFonts w:asciiTheme="minorHAnsi" w:hAnsiTheme="minorHAnsi" w:cs="Arial"/>
        </w:rPr>
      </w:pPr>
      <w:r w:rsidRPr="004C10DA">
        <w:rPr>
          <w:rFonts w:asciiTheme="minorHAnsi" w:hAnsiTheme="minorHAnsi" w:cs="Arial"/>
        </w:rPr>
        <w:t>Tag/ID: A label (if any) from the plans, such as R1.</w:t>
      </w:r>
    </w:p>
    <w:p w14:paraId="021230A8" w14:textId="77777777" w:rsidR="008C5BD4" w:rsidRPr="004C10DA" w:rsidRDefault="0014198A" w:rsidP="004C10DA">
      <w:pPr>
        <w:pStyle w:val="ListParagraph"/>
        <w:keepNext/>
        <w:numPr>
          <w:ilvl w:val="0"/>
          <w:numId w:val="48"/>
        </w:numPr>
        <w:rPr>
          <w:rFonts w:asciiTheme="minorHAnsi" w:hAnsiTheme="minorHAnsi" w:cs="Arial"/>
        </w:rPr>
      </w:pPr>
      <w:r w:rsidRPr="004C10DA">
        <w:rPr>
          <w:rFonts w:asciiTheme="minorHAnsi" w:hAnsiTheme="minorHAnsi" w:cs="Arial"/>
        </w:rPr>
        <w:t>Roof Pitch: Indicate whether the roof pitch is ≤2:12 or &gt;2:12</w:t>
      </w:r>
    </w:p>
    <w:p w14:paraId="021230A9" w14:textId="77777777" w:rsidR="008C5BD4" w:rsidRPr="004C10DA" w:rsidRDefault="0014198A" w:rsidP="004C10DA">
      <w:pPr>
        <w:pStyle w:val="ListParagraph"/>
        <w:keepNext/>
        <w:numPr>
          <w:ilvl w:val="0"/>
          <w:numId w:val="48"/>
        </w:numPr>
        <w:rPr>
          <w:rFonts w:asciiTheme="minorHAnsi" w:hAnsiTheme="minorHAnsi" w:cs="Arial"/>
        </w:rPr>
      </w:pPr>
      <w:r w:rsidRPr="004C10DA">
        <w:rPr>
          <w:rFonts w:asciiTheme="minorHAnsi" w:hAnsiTheme="minorHAnsi" w:cs="Arial"/>
        </w:rPr>
        <w:t>CRRC Product ID Number: If a cool roof is installed, obtain the Product ID Number from the Cool Roof Rating Council’s (CRRC) product packaging label or rated products directory (</w:t>
      </w:r>
      <w:hyperlink r:id="rId12" w:history="1">
        <w:r w:rsidRPr="00321775">
          <w:rPr>
            <w:rStyle w:val="Hyperlink"/>
            <w:rFonts w:asciiTheme="minorHAnsi" w:hAnsiTheme="minorHAnsi" w:cs="Arial"/>
          </w:rPr>
          <w:t>http://coolroofs.org/products/results</w:t>
        </w:r>
      </w:hyperlink>
      <w:r w:rsidRPr="004C10DA">
        <w:rPr>
          <w:rFonts w:asciiTheme="minorHAnsi" w:hAnsiTheme="minorHAnsi" w:cs="Arial"/>
        </w:rPr>
        <w:t>).</w:t>
      </w:r>
    </w:p>
    <w:p w14:paraId="021230AA" w14:textId="0B656DE0" w:rsidR="008C5BD4" w:rsidRPr="004C10DA" w:rsidRDefault="0014198A" w:rsidP="004C10DA">
      <w:pPr>
        <w:pStyle w:val="ListParagraph"/>
        <w:keepNext/>
        <w:numPr>
          <w:ilvl w:val="0"/>
          <w:numId w:val="48"/>
        </w:numPr>
        <w:rPr>
          <w:rFonts w:asciiTheme="minorHAnsi" w:hAnsiTheme="minorHAnsi" w:cs="Arial"/>
        </w:rPr>
      </w:pPr>
      <w:r w:rsidRPr="004C10DA">
        <w:rPr>
          <w:rFonts w:asciiTheme="minorHAnsi" w:hAnsiTheme="minorHAnsi" w:cs="Arial"/>
        </w:rPr>
        <w:t xml:space="preserve">Product Type: </w:t>
      </w:r>
      <w:r w:rsidR="00321775">
        <w:rPr>
          <w:rFonts w:asciiTheme="minorHAnsi" w:hAnsiTheme="minorHAnsi" w:cs="Arial"/>
        </w:rPr>
        <w:t>Using the drop down menu, i</w:t>
      </w:r>
      <w:r w:rsidRPr="004C10DA">
        <w:rPr>
          <w:rFonts w:asciiTheme="minorHAnsi" w:hAnsiTheme="minorHAnsi" w:cs="Arial"/>
        </w:rPr>
        <w:t>ndicate the product type being used</w:t>
      </w:r>
      <w:r w:rsidR="00321775">
        <w:rPr>
          <w:rFonts w:asciiTheme="minorHAnsi" w:hAnsiTheme="minorHAnsi" w:cs="Arial"/>
        </w:rPr>
        <w:t xml:space="preserve"> (e.g., asphalt shingles, clay tiles, etc.)</w:t>
      </w:r>
      <w:r w:rsidRPr="004C10DA">
        <w:rPr>
          <w:rFonts w:asciiTheme="minorHAnsi" w:hAnsiTheme="minorHAnsi" w:cs="Arial"/>
        </w:rPr>
        <w:t>.</w:t>
      </w:r>
    </w:p>
    <w:p w14:paraId="021230AB" w14:textId="36A5AF0F" w:rsidR="008C5BD4" w:rsidRPr="004C10DA" w:rsidRDefault="0014198A" w:rsidP="004C10DA">
      <w:pPr>
        <w:pStyle w:val="ListParagraph"/>
        <w:keepNext/>
        <w:numPr>
          <w:ilvl w:val="0"/>
          <w:numId w:val="48"/>
        </w:numPr>
        <w:rPr>
          <w:rFonts w:asciiTheme="minorHAnsi" w:hAnsiTheme="minorHAnsi" w:cs="Arial"/>
        </w:rPr>
      </w:pPr>
      <w:r w:rsidRPr="004C10DA">
        <w:rPr>
          <w:rFonts w:asciiTheme="minorHAnsi" w:hAnsiTheme="minorHAnsi" w:cs="Arial"/>
        </w:rPr>
        <w:t xml:space="preserve">CRRC Listed Aged Solar Reflectance: State whether the 3-year </w:t>
      </w:r>
      <w:r w:rsidR="000E5CA4" w:rsidRPr="004C10DA">
        <w:rPr>
          <w:rFonts w:asciiTheme="minorHAnsi" w:hAnsiTheme="minorHAnsi" w:cs="Arial"/>
        </w:rPr>
        <w:t>A</w:t>
      </w:r>
      <w:r w:rsidRPr="004C10DA">
        <w:rPr>
          <w:rFonts w:asciiTheme="minorHAnsi" w:hAnsiTheme="minorHAnsi" w:cs="Arial"/>
        </w:rPr>
        <w:t xml:space="preserve">ged </w:t>
      </w:r>
      <w:r w:rsidR="000E5CA4" w:rsidRPr="004C10DA">
        <w:rPr>
          <w:rFonts w:asciiTheme="minorHAnsi" w:hAnsiTheme="minorHAnsi" w:cs="Arial"/>
        </w:rPr>
        <w:t>S</w:t>
      </w:r>
      <w:r w:rsidRPr="004C10DA">
        <w:rPr>
          <w:rFonts w:asciiTheme="minorHAnsi" w:hAnsiTheme="minorHAnsi" w:cs="Arial"/>
        </w:rPr>
        <w:t xml:space="preserve">olar </w:t>
      </w:r>
      <w:r w:rsidR="000E5CA4" w:rsidRPr="004C10DA">
        <w:rPr>
          <w:rFonts w:asciiTheme="minorHAnsi" w:hAnsiTheme="minorHAnsi" w:cs="Arial"/>
        </w:rPr>
        <w:t>R</w:t>
      </w:r>
      <w:r w:rsidRPr="004C10DA">
        <w:rPr>
          <w:rFonts w:asciiTheme="minorHAnsi" w:hAnsiTheme="minorHAnsi" w:cs="Arial"/>
        </w:rPr>
        <w:t>eflectance value of the product used is listed on the CRRC product packaging label or rated products directory—Yes or No.</w:t>
      </w:r>
    </w:p>
    <w:p w14:paraId="021230AC" w14:textId="4D34E7E4" w:rsidR="008C5BD4" w:rsidRPr="004C10DA" w:rsidRDefault="0014198A" w:rsidP="004C10DA">
      <w:pPr>
        <w:pStyle w:val="ListParagraph"/>
        <w:keepNext/>
        <w:numPr>
          <w:ilvl w:val="0"/>
          <w:numId w:val="48"/>
        </w:numPr>
        <w:rPr>
          <w:rFonts w:asciiTheme="minorHAnsi" w:hAnsiTheme="minorHAnsi" w:cs="Arial"/>
        </w:rPr>
      </w:pPr>
      <w:r w:rsidRPr="004C10DA">
        <w:rPr>
          <w:rFonts w:asciiTheme="minorHAnsi" w:hAnsiTheme="minorHAnsi" w:cs="Arial"/>
        </w:rPr>
        <w:t xml:space="preserve">Installed Initial Solar Reflectance: </w:t>
      </w:r>
      <w:r w:rsidR="00321775">
        <w:rPr>
          <w:rFonts w:asciiTheme="minorHAnsi" w:hAnsiTheme="minorHAnsi" w:cs="Arial"/>
        </w:rPr>
        <w:t>Enter</w:t>
      </w:r>
      <w:r w:rsidR="00321775" w:rsidRPr="004C10DA">
        <w:rPr>
          <w:rFonts w:asciiTheme="minorHAnsi" w:hAnsiTheme="minorHAnsi" w:cs="Arial"/>
        </w:rPr>
        <w:t xml:space="preserve"> </w:t>
      </w:r>
      <w:r w:rsidRPr="004C10DA">
        <w:rPr>
          <w:rFonts w:asciiTheme="minorHAnsi" w:hAnsiTheme="minorHAnsi" w:cs="Arial"/>
        </w:rPr>
        <w:t xml:space="preserve">the </w:t>
      </w:r>
      <w:r w:rsidR="000E5CA4" w:rsidRPr="004C10DA">
        <w:rPr>
          <w:rFonts w:asciiTheme="minorHAnsi" w:hAnsiTheme="minorHAnsi" w:cs="Arial"/>
        </w:rPr>
        <w:t>I</w:t>
      </w:r>
      <w:r w:rsidRPr="004C10DA">
        <w:rPr>
          <w:rFonts w:asciiTheme="minorHAnsi" w:hAnsiTheme="minorHAnsi" w:cs="Arial"/>
        </w:rPr>
        <w:t xml:space="preserve">nitial </w:t>
      </w:r>
      <w:r w:rsidR="000E5CA4" w:rsidRPr="004C10DA">
        <w:rPr>
          <w:rFonts w:asciiTheme="minorHAnsi" w:hAnsiTheme="minorHAnsi" w:cs="Arial"/>
        </w:rPr>
        <w:t>S</w:t>
      </w:r>
      <w:r w:rsidRPr="004C10DA">
        <w:rPr>
          <w:rFonts w:asciiTheme="minorHAnsi" w:hAnsiTheme="minorHAnsi" w:cs="Arial"/>
        </w:rPr>
        <w:t xml:space="preserve">olar </w:t>
      </w:r>
      <w:r w:rsidR="000E5CA4" w:rsidRPr="004C10DA">
        <w:rPr>
          <w:rFonts w:asciiTheme="minorHAnsi" w:hAnsiTheme="minorHAnsi" w:cs="Arial"/>
        </w:rPr>
        <w:t>R</w:t>
      </w:r>
      <w:r w:rsidRPr="004C10DA">
        <w:rPr>
          <w:rFonts w:asciiTheme="minorHAnsi" w:hAnsiTheme="minorHAnsi" w:cs="Arial"/>
        </w:rPr>
        <w:t>eflectance value of the product used; obtained from the CRRC product packaging label or rated products directory.</w:t>
      </w:r>
    </w:p>
    <w:p w14:paraId="021230AD" w14:textId="01B0F48B" w:rsidR="008C5BD4" w:rsidRPr="004C10DA" w:rsidRDefault="00321775" w:rsidP="004C10DA">
      <w:pPr>
        <w:pStyle w:val="ListParagraph"/>
        <w:keepNext/>
        <w:numPr>
          <w:ilvl w:val="0"/>
          <w:numId w:val="48"/>
        </w:numPr>
        <w:rPr>
          <w:rFonts w:asciiTheme="minorHAnsi" w:hAnsiTheme="minorHAnsi" w:cs="Arial"/>
        </w:rPr>
      </w:pPr>
      <w:r>
        <w:rPr>
          <w:rFonts w:asciiTheme="minorHAnsi" w:hAnsiTheme="minorHAnsi" w:cs="Arial"/>
        </w:rPr>
        <w:t xml:space="preserve">Installed </w:t>
      </w:r>
      <w:r w:rsidR="0014198A" w:rsidRPr="004C10DA">
        <w:rPr>
          <w:rFonts w:asciiTheme="minorHAnsi" w:hAnsiTheme="minorHAnsi" w:cs="Arial"/>
        </w:rPr>
        <w:t xml:space="preserve">Aged Solar Reflectance: </w:t>
      </w:r>
      <w:r>
        <w:rPr>
          <w:rFonts w:asciiTheme="minorHAnsi" w:hAnsiTheme="minorHAnsi" w:cs="Arial"/>
        </w:rPr>
        <w:t>Enter</w:t>
      </w:r>
      <w:r w:rsidRPr="004C10DA">
        <w:rPr>
          <w:rFonts w:asciiTheme="minorHAnsi" w:hAnsiTheme="minorHAnsi" w:cs="Arial"/>
        </w:rPr>
        <w:t xml:space="preserve"> </w:t>
      </w:r>
      <w:r w:rsidR="0014198A" w:rsidRPr="004C10DA">
        <w:rPr>
          <w:rFonts w:asciiTheme="minorHAnsi" w:hAnsiTheme="minorHAnsi" w:cs="Arial"/>
        </w:rPr>
        <w:t xml:space="preserve">the </w:t>
      </w:r>
      <w:r w:rsidR="000E5CA4" w:rsidRPr="004C10DA">
        <w:rPr>
          <w:rFonts w:asciiTheme="minorHAnsi" w:hAnsiTheme="minorHAnsi" w:cs="Arial"/>
        </w:rPr>
        <w:t>A</w:t>
      </w:r>
      <w:r w:rsidR="0014198A" w:rsidRPr="004C10DA">
        <w:rPr>
          <w:rFonts w:asciiTheme="minorHAnsi" w:hAnsiTheme="minorHAnsi" w:cs="Arial"/>
        </w:rPr>
        <w:t xml:space="preserve">ged </w:t>
      </w:r>
      <w:r w:rsidR="000E5CA4" w:rsidRPr="004C10DA">
        <w:rPr>
          <w:rFonts w:asciiTheme="minorHAnsi" w:hAnsiTheme="minorHAnsi" w:cs="Arial"/>
        </w:rPr>
        <w:t>S</w:t>
      </w:r>
      <w:r w:rsidR="0014198A" w:rsidRPr="004C10DA">
        <w:rPr>
          <w:rFonts w:asciiTheme="minorHAnsi" w:hAnsiTheme="minorHAnsi" w:cs="Arial"/>
        </w:rPr>
        <w:t xml:space="preserve">olar </w:t>
      </w:r>
      <w:r w:rsidR="000E5CA4" w:rsidRPr="004C10DA">
        <w:rPr>
          <w:rFonts w:asciiTheme="minorHAnsi" w:hAnsiTheme="minorHAnsi" w:cs="Arial"/>
        </w:rPr>
        <w:t>R</w:t>
      </w:r>
      <w:r w:rsidR="0014198A" w:rsidRPr="004C10DA">
        <w:rPr>
          <w:rFonts w:asciiTheme="minorHAnsi" w:hAnsiTheme="minorHAnsi" w:cs="Arial"/>
        </w:rPr>
        <w:t>eflectance value of the product used; obtained from the CRRC product packaging label or label or rated product directory.</w:t>
      </w:r>
    </w:p>
    <w:p w14:paraId="18B921A5" w14:textId="77777777" w:rsidR="00275D20" w:rsidRDefault="00275D20" w:rsidP="00275D20">
      <w:pPr>
        <w:pStyle w:val="ListParagraph"/>
        <w:keepNext/>
        <w:ind w:left="1440" w:hanging="720"/>
        <w:rPr>
          <w:rFonts w:asciiTheme="minorHAnsi" w:hAnsiTheme="minorHAnsi" w:cs="Arial"/>
        </w:rPr>
      </w:pPr>
    </w:p>
    <w:p w14:paraId="021230AE" w14:textId="7CA21C62" w:rsidR="008C5BD4" w:rsidRDefault="00275D20" w:rsidP="00275D20">
      <w:pPr>
        <w:pStyle w:val="ListParagraph"/>
        <w:keepNext/>
        <w:ind w:left="1440" w:hanging="720"/>
        <w:rPr>
          <w:rFonts w:asciiTheme="minorHAnsi" w:hAnsiTheme="minorHAnsi" w:cs="Arial"/>
        </w:rPr>
      </w:pPr>
      <w:r w:rsidRPr="0014198A">
        <w:rPr>
          <w:rFonts w:asciiTheme="minorHAnsi" w:hAnsiTheme="minorHAnsi" w:cs="Arial"/>
        </w:rPr>
        <w:t>N</w:t>
      </w:r>
      <w:r>
        <w:rPr>
          <w:rFonts w:asciiTheme="minorHAnsi" w:hAnsiTheme="minorHAnsi" w:cs="Arial"/>
        </w:rPr>
        <w:t>OTE</w:t>
      </w:r>
      <w:r w:rsidR="0014198A" w:rsidRPr="0014198A">
        <w:rPr>
          <w:rFonts w:asciiTheme="minorHAnsi" w:hAnsiTheme="minorHAnsi" w:cs="Arial"/>
        </w:rPr>
        <w:t>:</w:t>
      </w:r>
      <w:r>
        <w:rPr>
          <w:rFonts w:asciiTheme="minorHAnsi" w:hAnsiTheme="minorHAnsi" w:cs="Arial"/>
        </w:rPr>
        <w:tab/>
      </w:r>
      <w:r w:rsidR="0014198A" w:rsidRPr="0014198A">
        <w:rPr>
          <w:rFonts w:asciiTheme="minorHAnsi" w:hAnsiTheme="minorHAnsi" w:cs="Arial"/>
        </w:rPr>
        <w:t xml:space="preserve">If the 3-year aged value is not available then use the equation in Section 110.8(i)2 of the Energy Standards to calculate the 3-year </w:t>
      </w:r>
      <w:r w:rsidR="000E5CA4">
        <w:rPr>
          <w:rFonts w:asciiTheme="minorHAnsi" w:hAnsiTheme="minorHAnsi" w:cs="Arial"/>
        </w:rPr>
        <w:t>A</w:t>
      </w:r>
      <w:r w:rsidR="0014198A" w:rsidRPr="0014198A">
        <w:rPr>
          <w:rFonts w:asciiTheme="minorHAnsi" w:hAnsiTheme="minorHAnsi" w:cs="Arial"/>
        </w:rPr>
        <w:t xml:space="preserve">ged </w:t>
      </w:r>
      <w:r w:rsidR="000E5CA4">
        <w:rPr>
          <w:rFonts w:asciiTheme="minorHAnsi" w:hAnsiTheme="minorHAnsi" w:cs="Arial"/>
        </w:rPr>
        <w:t>S</w:t>
      </w:r>
      <w:r w:rsidR="0014198A" w:rsidRPr="0014198A">
        <w:rPr>
          <w:rFonts w:asciiTheme="minorHAnsi" w:hAnsiTheme="minorHAnsi" w:cs="Arial"/>
        </w:rPr>
        <w:t xml:space="preserve">olar </w:t>
      </w:r>
      <w:r w:rsidR="000E5CA4">
        <w:rPr>
          <w:rFonts w:asciiTheme="minorHAnsi" w:hAnsiTheme="minorHAnsi" w:cs="Arial"/>
        </w:rPr>
        <w:t>R</w:t>
      </w:r>
      <w:r w:rsidR="0014198A" w:rsidRPr="0014198A">
        <w:rPr>
          <w:rFonts w:asciiTheme="minorHAnsi" w:hAnsiTheme="minorHAnsi" w:cs="Arial"/>
        </w:rPr>
        <w:t xml:space="preserve">eflectance. One can also use the “Calculated Aged Solar Reflectance” from the Solar Reflectance Index (SRI) Calculation Worksheet” available </w:t>
      </w:r>
      <w:r w:rsidR="00321775">
        <w:rPr>
          <w:rFonts w:asciiTheme="minorHAnsi" w:hAnsiTheme="minorHAnsi" w:cs="Arial"/>
        </w:rPr>
        <w:t>on</w:t>
      </w:r>
      <w:r w:rsidR="0014198A" w:rsidRPr="0014198A">
        <w:rPr>
          <w:rFonts w:asciiTheme="minorHAnsi" w:hAnsiTheme="minorHAnsi" w:cs="Arial"/>
        </w:rPr>
        <w:t xml:space="preserve"> the California Energy Commission’s website.</w:t>
      </w:r>
    </w:p>
    <w:p w14:paraId="114C7C8E" w14:textId="77777777" w:rsidR="00275D20" w:rsidRDefault="00275D20" w:rsidP="00275D20">
      <w:pPr>
        <w:pStyle w:val="ListParagraph"/>
        <w:keepNext/>
        <w:ind w:left="1440" w:hanging="720"/>
        <w:rPr>
          <w:rFonts w:asciiTheme="minorHAnsi" w:hAnsiTheme="minorHAnsi" w:cs="Arial"/>
        </w:rPr>
      </w:pPr>
    </w:p>
    <w:p w14:paraId="021230AF" w14:textId="7227DC07" w:rsidR="008C5BD4" w:rsidRPr="004C10DA" w:rsidRDefault="0014198A" w:rsidP="004C10DA">
      <w:pPr>
        <w:pStyle w:val="ListParagraph"/>
        <w:keepNext/>
        <w:numPr>
          <w:ilvl w:val="0"/>
          <w:numId w:val="48"/>
        </w:numPr>
        <w:rPr>
          <w:rFonts w:asciiTheme="minorHAnsi" w:hAnsiTheme="minorHAnsi" w:cs="Arial"/>
        </w:rPr>
      </w:pPr>
      <w:r w:rsidRPr="004C10DA">
        <w:rPr>
          <w:rFonts w:asciiTheme="minorHAnsi" w:hAnsiTheme="minorHAnsi" w:cs="Arial"/>
        </w:rPr>
        <w:t xml:space="preserve">Installed Thermal Emittance: </w:t>
      </w:r>
      <w:r w:rsidR="00321775">
        <w:rPr>
          <w:rFonts w:asciiTheme="minorHAnsi" w:hAnsiTheme="minorHAnsi" w:cs="Arial"/>
        </w:rPr>
        <w:t>Enter</w:t>
      </w:r>
      <w:r w:rsidR="00321775" w:rsidRPr="004C10DA">
        <w:rPr>
          <w:rFonts w:asciiTheme="minorHAnsi" w:hAnsiTheme="minorHAnsi" w:cs="Arial"/>
        </w:rPr>
        <w:t xml:space="preserve"> </w:t>
      </w:r>
      <w:r w:rsidRPr="004C10DA">
        <w:rPr>
          <w:rFonts w:asciiTheme="minorHAnsi" w:hAnsiTheme="minorHAnsi" w:cs="Arial"/>
        </w:rPr>
        <w:t xml:space="preserve">the </w:t>
      </w:r>
      <w:r w:rsidR="000E5CA4" w:rsidRPr="004C10DA">
        <w:rPr>
          <w:rFonts w:asciiTheme="minorHAnsi" w:hAnsiTheme="minorHAnsi" w:cs="Arial"/>
        </w:rPr>
        <w:t>T</w:t>
      </w:r>
      <w:r w:rsidRPr="004C10DA">
        <w:rPr>
          <w:rFonts w:asciiTheme="minorHAnsi" w:hAnsiTheme="minorHAnsi" w:cs="Arial"/>
        </w:rPr>
        <w:t xml:space="preserve">hermal </w:t>
      </w:r>
      <w:r w:rsidR="000E5CA4" w:rsidRPr="004C10DA">
        <w:rPr>
          <w:rFonts w:asciiTheme="minorHAnsi" w:hAnsiTheme="minorHAnsi" w:cs="Arial"/>
        </w:rPr>
        <w:t>E</w:t>
      </w:r>
      <w:r w:rsidRPr="004C10DA">
        <w:rPr>
          <w:rFonts w:asciiTheme="minorHAnsi" w:hAnsiTheme="minorHAnsi" w:cs="Arial"/>
        </w:rPr>
        <w:t>mittance value of the product used; obtained from the CRRC product packaging label or rated products directory. This can be either the initial or aged value.</w:t>
      </w:r>
    </w:p>
    <w:p w14:paraId="021230B0" w14:textId="77777777" w:rsidR="008C5BD4" w:rsidRPr="004C10DA" w:rsidRDefault="0014198A" w:rsidP="004C10DA">
      <w:pPr>
        <w:pStyle w:val="ListParagraph"/>
        <w:keepNext/>
        <w:numPr>
          <w:ilvl w:val="0"/>
          <w:numId w:val="48"/>
        </w:numPr>
        <w:rPr>
          <w:rFonts w:asciiTheme="minorHAnsi" w:hAnsiTheme="minorHAnsi" w:cs="Arial"/>
        </w:rPr>
      </w:pPr>
      <w:r w:rsidRPr="004C10DA">
        <w:rPr>
          <w:rFonts w:asciiTheme="minorHAnsi" w:hAnsiTheme="minorHAnsi" w:cs="Arial"/>
        </w:rPr>
        <w:t>Installed SRI: If applicable, obtain the value of the product used from the CRRC rated products directory, or the “Solar Reflectance Index (SRI) Calculation Worksheet” available at the California Energy Commission’s website.</w:t>
      </w:r>
    </w:p>
    <w:p w14:paraId="021230B1" w14:textId="66BD865F" w:rsidR="008C5BD4" w:rsidRPr="004C10DA" w:rsidRDefault="0014198A" w:rsidP="004C10DA">
      <w:pPr>
        <w:pStyle w:val="ListParagraph"/>
        <w:keepNext/>
        <w:numPr>
          <w:ilvl w:val="0"/>
          <w:numId w:val="48"/>
        </w:numPr>
        <w:rPr>
          <w:rFonts w:asciiTheme="minorHAnsi" w:hAnsiTheme="minorHAnsi" w:cs="Arial"/>
        </w:rPr>
      </w:pPr>
      <w:r w:rsidRPr="004C10DA">
        <w:rPr>
          <w:rFonts w:asciiTheme="minorHAnsi" w:hAnsiTheme="minorHAnsi" w:cs="Arial"/>
        </w:rPr>
        <w:t xml:space="preserve">Proposed Aged Solar Reflectance: Report the </w:t>
      </w:r>
      <w:r w:rsidR="00275D20" w:rsidRPr="004C10DA">
        <w:rPr>
          <w:rFonts w:asciiTheme="minorHAnsi" w:hAnsiTheme="minorHAnsi" w:cs="Arial"/>
        </w:rPr>
        <w:t>P</w:t>
      </w:r>
      <w:r w:rsidRPr="004C10DA">
        <w:rPr>
          <w:rFonts w:asciiTheme="minorHAnsi" w:hAnsiTheme="minorHAnsi" w:cs="Arial"/>
        </w:rPr>
        <w:t xml:space="preserve">roposed </w:t>
      </w:r>
      <w:r w:rsidR="00275D20" w:rsidRPr="004C10DA">
        <w:rPr>
          <w:rFonts w:asciiTheme="minorHAnsi" w:hAnsiTheme="minorHAnsi" w:cs="Arial"/>
        </w:rPr>
        <w:t>A</w:t>
      </w:r>
      <w:r w:rsidRPr="004C10DA">
        <w:rPr>
          <w:rFonts w:asciiTheme="minorHAnsi" w:hAnsiTheme="minorHAnsi" w:cs="Arial"/>
        </w:rPr>
        <w:t xml:space="preserve">ged </w:t>
      </w:r>
      <w:r w:rsidR="00275D20" w:rsidRPr="004C10DA">
        <w:rPr>
          <w:rFonts w:asciiTheme="minorHAnsi" w:hAnsiTheme="minorHAnsi" w:cs="Arial"/>
        </w:rPr>
        <w:t>S</w:t>
      </w:r>
      <w:r w:rsidRPr="004C10DA">
        <w:rPr>
          <w:rFonts w:asciiTheme="minorHAnsi" w:hAnsiTheme="minorHAnsi" w:cs="Arial"/>
        </w:rPr>
        <w:t xml:space="preserve">olar </w:t>
      </w:r>
      <w:r w:rsidR="00275D20" w:rsidRPr="004C10DA">
        <w:rPr>
          <w:rFonts w:asciiTheme="minorHAnsi" w:hAnsiTheme="minorHAnsi" w:cs="Arial"/>
        </w:rPr>
        <w:t>R</w:t>
      </w:r>
      <w:r w:rsidRPr="004C10DA">
        <w:rPr>
          <w:rFonts w:asciiTheme="minorHAnsi" w:hAnsiTheme="minorHAnsi" w:cs="Arial"/>
        </w:rPr>
        <w:t>eflectance value from the CF1R.</w:t>
      </w:r>
    </w:p>
    <w:p w14:paraId="021230B2" w14:textId="1D24810C" w:rsidR="008C5BD4" w:rsidRPr="004C10DA" w:rsidRDefault="0014198A" w:rsidP="004C10DA">
      <w:pPr>
        <w:pStyle w:val="ListParagraph"/>
        <w:keepNext/>
        <w:numPr>
          <w:ilvl w:val="0"/>
          <w:numId w:val="48"/>
        </w:numPr>
        <w:rPr>
          <w:rFonts w:asciiTheme="minorHAnsi" w:hAnsiTheme="minorHAnsi" w:cs="Arial"/>
        </w:rPr>
      </w:pPr>
      <w:r w:rsidRPr="004C10DA">
        <w:rPr>
          <w:rFonts w:asciiTheme="minorHAnsi" w:hAnsiTheme="minorHAnsi" w:cs="Arial"/>
        </w:rPr>
        <w:t xml:space="preserve">Proposed Thermal Emittance: Report the </w:t>
      </w:r>
      <w:r w:rsidR="00275D20" w:rsidRPr="004C10DA">
        <w:rPr>
          <w:rFonts w:asciiTheme="minorHAnsi" w:hAnsiTheme="minorHAnsi" w:cs="Arial"/>
        </w:rPr>
        <w:t>P</w:t>
      </w:r>
      <w:r w:rsidRPr="004C10DA">
        <w:rPr>
          <w:rFonts w:asciiTheme="minorHAnsi" w:hAnsiTheme="minorHAnsi" w:cs="Arial"/>
        </w:rPr>
        <w:t xml:space="preserve">roposed </w:t>
      </w:r>
      <w:r w:rsidR="00275D20" w:rsidRPr="004C10DA">
        <w:rPr>
          <w:rFonts w:asciiTheme="minorHAnsi" w:hAnsiTheme="minorHAnsi" w:cs="Arial"/>
        </w:rPr>
        <w:t>T</w:t>
      </w:r>
      <w:r w:rsidRPr="004C10DA">
        <w:rPr>
          <w:rFonts w:asciiTheme="minorHAnsi" w:hAnsiTheme="minorHAnsi" w:cs="Arial"/>
        </w:rPr>
        <w:t xml:space="preserve">hermal </w:t>
      </w:r>
      <w:r w:rsidR="00275D20" w:rsidRPr="004C10DA">
        <w:rPr>
          <w:rFonts w:asciiTheme="minorHAnsi" w:hAnsiTheme="minorHAnsi" w:cs="Arial"/>
        </w:rPr>
        <w:t>E</w:t>
      </w:r>
      <w:r w:rsidRPr="004C10DA">
        <w:rPr>
          <w:rFonts w:asciiTheme="minorHAnsi" w:hAnsiTheme="minorHAnsi" w:cs="Arial"/>
        </w:rPr>
        <w:t>mittance value from the CF1R.</w:t>
      </w:r>
    </w:p>
    <w:p w14:paraId="021230B3" w14:textId="2D648A8F" w:rsidR="008C5BD4" w:rsidRPr="004C10DA" w:rsidRDefault="0014198A" w:rsidP="004C10DA">
      <w:pPr>
        <w:pStyle w:val="ListParagraph"/>
        <w:keepNext/>
        <w:numPr>
          <w:ilvl w:val="0"/>
          <w:numId w:val="48"/>
        </w:numPr>
        <w:rPr>
          <w:rFonts w:asciiTheme="minorHAnsi" w:hAnsiTheme="minorHAnsi" w:cs="Arial"/>
        </w:rPr>
      </w:pPr>
      <w:r w:rsidRPr="004C10DA">
        <w:rPr>
          <w:rFonts w:asciiTheme="minorHAnsi" w:hAnsiTheme="minorHAnsi" w:cs="Arial"/>
        </w:rPr>
        <w:t xml:space="preserve">Proposed SRI: Report the </w:t>
      </w:r>
      <w:r w:rsidR="00275D20" w:rsidRPr="004C10DA">
        <w:rPr>
          <w:rFonts w:asciiTheme="minorHAnsi" w:hAnsiTheme="minorHAnsi" w:cs="Arial"/>
        </w:rPr>
        <w:t>P</w:t>
      </w:r>
      <w:r w:rsidRPr="004C10DA">
        <w:rPr>
          <w:rFonts w:asciiTheme="minorHAnsi" w:hAnsiTheme="minorHAnsi" w:cs="Arial"/>
        </w:rPr>
        <w:t>roposed SRI value if applicable, from the CF1R-NCB, -ADD, or -ALT-01.</w:t>
      </w:r>
    </w:p>
    <w:p w14:paraId="021230B4" w14:textId="77777777" w:rsidR="00F8799D" w:rsidRDefault="00F8799D" w:rsidP="00275D20">
      <w:pPr>
        <w:spacing w:after="0" w:line="240" w:lineRule="auto"/>
        <w:ind w:left="720"/>
        <w:rPr>
          <w:rFonts w:asciiTheme="minorHAnsi" w:hAnsiTheme="minorHAnsi" w:cs="Arial"/>
          <w:sz w:val="20"/>
          <w:szCs w:val="20"/>
        </w:rPr>
      </w:pPr>
    </w:p>
    <w:p w14:paraId="021230B5" w14:textId="7E30F632" w:rsidR="008C5BD4" w:rsidRDefault="007405A0" w:rsidP="00275D20">
      <w:pPr>
        <w:spacing w:after="0" w:line="240" w:lineRule="auto"/>
        <w:rPr>
          <w:rFonts w:asciiTheme="minorHAnsi" w:hAnsiTheme="minorHAnsi" w:cs="Arial"/>
          <w:b/>
          <w:sz w:val="20"/>
          <w:szCs w:val="20"/>
        </w:rPr>
      </w:pPr>
      <w:r>
        <w:rPr>
          <w:rFonts w:asciiTheme="minorHAnsi" w:hAnsiTheme="minorHAnsi" w:cs="Arial"/>
          <w:b/>
          <w:sz w:val="20"/>
          <w:szCs w:val="20"/>
        </w:rPr>
        <w:t>I</w:t>
      </w:r>
      <w:r w:rsidR="0014198A" w:rsidRPr="0014198A">
        <w:rPr>
          <w:rFonts w:asciiTheme="minorHAnsi" w:hAnsiTheme="minorHAnsi" w:cs="Arial"/>
          <w:b/>
          <w:sz w:val="20"/>
          <w:szCs w:val="20"/>
        </w:rPr>
        <w:t xml:space="preserve">. </w:t>
      </w:r>
      <w:r w:rsidR="00050F9F">
        <w:rPr>
          <w:rFonts w:asciiTheme="minorHAnsi" w:hAnsiTheme="minorHAnsi" w:cs="Arial"/>
          <w:b/>
          <w:sz w:val="20"/>
          <w:szCs w:val="20"/>
        </w:rPr>
        <w:t>Roofing Products (Cool Roof) – Additional Requirements</w:t>
      </w:r>
      <w:r w:rsidR="0014198A" w:rsidRPr="0014198A">
        <w:rPr>
          <w:rFonts w:asciiTheme="minorHAnsi" w:hAnsiTheme="minorHAnsi" w:cs="Arial"/>
          <w:b/>
          <w:sz w:val="20"/>
          <w:szCs w:val="20"/>
        </w:rPr>
        <w:t xml:space="preserve"> </w:t>
      </w:r>
    </w:p>
    <w:p w14:paraId="021230B6" w14:textId="77777777" w:rsidR="008C5BD4" w:rsidRDefault="0014198A" w:rsidP="00275D20">
      <w:pPr>
        <w:spacing w:after="0" w:line="240" w:lineRule="auto"/>
        <w:ind w:left="360"/>
        <w:rPr>
          <w:rFonts w:asciiTheme="minorHAnsi" w:hAnsiTheme="minorHAnsi" w:cs="Arial"/>
          <w:sz w:val="20"/>
          <w:szCs w:val="20"/>
        </w:rPr>
      </w:pPr>
      <w:r w:rsidRPr="0014198A">
        <w:rPr>
          <w:rFonts w:asciiTheme="minorHAnsi" w:hAnsiTheme="minorHAnsi" w:cs="Arial"/>
          <w:sz w:val="20"/>
          <w:szCs w:val="20"/>
        </w:rPr>
        <w:t>This section contains additional requirements for Roofing Products. Other exceptions apply for additions and/or alterations.</w:t>
      </w:r>
    </w:p>
    <w:p w14:paraId="021230B7" w14:textId="77777777" w:rsidR="008C5BD4" w:rsidRDefault="008C5BD4" w:rsidP="008C5BD4">
      <w:pPr>
        <w:spacing w:after="0"/>
        <w:ind w:left="360"/>
        <w:rPr>
          <w:rFonts w:asciiTheme="minorHAnsi" w:hAnsiTheme="minorHAnsi" w:cs="Arial"/>
          <w:sz w:val="20"/>
          <w:szCs w:val="20"/>
        </w:rPr>
      </w:pPr>
    </w:p>
    <w:p w14:paraId="021230B8" w14:textId="77777777" w:rsidR="004F31B7" w:rsidRDefault="004F31B7" w:rsidP="004F31B7">
      <w:pPr>
        <w:spacing w:after="0"/>
        <w:ind w:left="360"/>
        <w:rPr>
          <w:rFonts w:asciiTheme="minorHAnsi" w:hAnsiTheme="minorHAnsi"/>
          <w:sz w:val="20"/>
          <w:szCs w:val="20"/>
        </w:rPr>
      </w:pPr>
    </w:p>
    <w:p w14:paraId="021230B9" w14:textId="77777777" w:rsidR="007D65A8" w:rsidRPr="0043517F" w:rsidRDefault="007D65A8" w:rsidP="004F31B7">
      <w:pPr>
        <w:spacing w:after="0"/>
        <w:ind w:left="360"/>
        <w:rPr>
          <w:rFonts w:asciiTheme="minorHAnsi" w:hAnsiTheme="minorHAnsi"/>
          <w:sz w:val="20"/>
          <w:szCs w:val="20"/>
        </w:rPr>
        <w:sectPr w:rsidR="007D65A8" w:rsidRPr="0043517F" w:rsidSect="004F31B7">
          <w:headerReference w:type="even" r:id="rId13"/>
          <w:headerReference w:type="default" r:id="rId14"/>
          <w:footerReference w:type="default" r:id="rId15"/>
          <w:headerReference w:type="first" r:id="rId16"/>
          <w:pgSz w:w="12240" w:h="15840"/>
          <w:pgMar w:top="720" w:right="720" w:bottom="720" w:left="720" w:header="720" w:footer="720" w:gutter="0"/>
          <w:pgNumType w:start="1"/>
          <w:cols w:space="720"/>
          <w:docGrid w:linePitch="360"/>
        </w:sect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773"/>
      </w:tblGrid>
      <w:tr w:rsidR="0002376D" w:rsidRPr="00470969" w14:paraId="3B43108E" w14:textId="77777777" w:rsidTr="004C10DA">
        <w:tc>
          <w:tcPr>
            <w:tcW w:w="5000" w:type="pct"/>
            <w:tcBorders>
              <w:top w:val="single" w:sz="4" w:space="0" w:color="000000"/>
              <w:left w:val="single" w:sz="4" w:space="0" w:color="000000"/>
              <w:bottom w:val="nil"/>
              <w:right w:val="single" w:sz="4" w:space="0" w:color="000000"/>
            </w:tcBorders>
            <w:vAlign w:val="center"/>
          </w:tcPr>
          <w:p w14:paraId="1DC575C0" w14:textId="3A0ED776" w:rsidR="0002376D" w:rsidRPr="0002376D" w:rsidRDefault="0002376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Arial"/>
                <w:b/>
                <w:caps/>
                <w:sz w:val="20"/>
                <w:szCs w:val="20"/>
              </w:rPr>
            </w:pPr>
            <w:r w:rsidRPr="0002376D">
              <w:rPr>
                <w:rFonts w:asciiTheme="minorHAnsi" w:hAnsiTheme="minorHAnsi" w:cs="Arial"/>
                <w:b/>
                <w:caps/>
                <w:sz w:val="20"/>
                <w:szCs w:val="20"/>
              </w:rPr>
              <w:t>A. G</w:t>
            </w:r>
            <w:r w:rsidR="003E458A">
              <w:rPr>
                <w:rFonts w:asciiTheme="minorHAnsi" w:hAnsiTheme="minorHAnsi" w:cs="Arial"/>
                <w:b/>
                <w:caps/>
                <w:sz w:val="20"/>
                <w:szCs w:val="20"/>
              </w:rPr>
              <w:t>ENERAL INFORMATION</w:t>
            </w:r>
          </w:p>
        </w:tc>
      </w:tr>
    </w:tbl>
    <w:tbl>
      <w:tblPr>
        <w:tblStyle w:val="TableGrid"/>
        <w:tblW w:w="0" w:type="auto"/>
        <w:tblLook w:val="04A0" w:firstRow="1" w:lastRow="0" w:firstColumn="1" w:lastColumn="0" w:noHBand="0" w:noVBand="1"/>
      </w:tblPr>
      <w:tblGrid>
        <w:gridCol w:w="445"/>
        <w:gridCol w:w="5220"/>
        <w:gridCol w:w="5125"/>
      </w:tblGrid>
      <w:tr w:rsidR="0002376D" w:rsidRPr="005C462A" w14:paraId="002AA204" w14:textId="77777777" w:rsidTr="003E458A">
        <w:tc>
          <w:tcPr>
            <w:tcW w:w="445" w:type="dxa"/>
            <w:vAlign w:val="bottom"/>
          </w:tcPr>
          <w:p w14:paraId="16DEEE35" w14:textId="77777777" w:rsidR="0002376D" w:rsidRDefault="0002376D" w:rsidP="003E458A">
            <w:pPr>
              <w:spacing w:after="0"/>
              <w:jc w:val="center"/>
              <w:rPr>
                <w:sz w:val="18"/>
                <w:szCs w:val="18"/>
              </w:rPr>
            </w:pPr>
            <w:r>
              <w:rPr>
                <w:sz w:val="18"/>
                <w:szCs w:val="18"/>
              </w:rPr>
              <w:t>01</w:t>
            </w:r>
          </w:p>
        </w:tc>
        <w:tc>
          <w:tcPr>
            <w:tcW w:w="5220" w:type="dxa"/>
          </w:tcPr>
          <w:p w14:paraId="016519D6" w14:textId="77777777" w:rsidR="0002376D" w:rsidRDefault="0002376D" w:rsidP="003E458A">
            <w:pPr>
              <w:spacing w:after="0"/>
              <w:rPr>
                <w:sz w:val="18"/>
                <w:szCs w:val="18"/>
              </w:rPr>
            </w:pPr>
            <w:r>
              <w:rPr>
                <w:sz w:val="18"/>
                <w:szCs w:val="18"/>
              </w:rPr>
              <w:t>Construction Type</w:t>
            </w:r>
          </w:p>
        </w:tc>
        <w:tc>
          <w:tcPr>
            <w:tcW w:w="5125" w:type="dxa"/>
          </w:tcPr>
          <w:p w14:paraId="1E9CCB29" w14:textId="63AB30A3" w:rsidR="0002376D" w:rsidRPr="005C462A" w:rsidRDefault="001E38C7" w:rsidP="003E458A">
            <w:pPr>
              <w:spacing w:after="0"/>
              <w:rPr>
                <w:sz w:val="18"/>
                <w:szCs w:val="18"/>
              </w:rPr>
            </w:pPr>
            <w:r>
              <w:rPr>
                <w:sz w:val="18"/>
                <w:szCs w:val="18"/>
              </w:rPr>
              <w:t>&lt;&lt;User select from list: *Cathedral ceiling, or *Attic</w:t>
            </w:r>
          </w:p>
        </w:tc>
      </w:tr>
      <w:tr w:rsidR="0002376D" w:rsidRPr="005C462A" w14:paraId="5306E0C1" w14:textId="77777777" w:rsidTr="003E458A">
        <w:tc>
          <w:tcPr>
            <w:tcW w:w="445" w:type="dxa"/>
            <w:vAlign w:val="bottom"/>
          </w:tcPr>
          <w:p w14:paraId="7E962251" w14:textId="77777777" w:rsidR="0002376D" w:rsidRDefault="0002376D" w:rsidP="003E458A">
            <w:pPr>
              <w:spacing w:after="0"/>
              <w:jc w:val="center"/>
              <w:rPr>
                <w:sz w:val="18"/>
                <w:szCs w:val="18"/>
              </w:rPr>
            </w:pPr>
            <w:r>
              <w:rPr>
                <w:sz w:val="18"/>
                <w:szCs w:val="18"/>
              </w:rPr>
              <w:t>02</w:t>
            </w:r>
          </w:p>
        </w:tc>
        <w:tc>
          <w:tcPr>
            <w:tcW w:w="5220" w:type="dxa"/>
          </w:tcPr>
          <w:p w14:paraId="60AF8216" w14:textId="467A2442" w:rsidR="0002376D" w:rsidRDefault="00710CD3" w:rsidP="003E458A">
            <w:pPr>
              <w:spacing w:after="0"/>
              <w:rPr>
                <w:sz w:val="18"/>
                <w:szCs w:val="18"/>
              </w:rPr>
            </w:pPr>
            <w:r>
              <w:rPr>
                <w:sz w:val="18"/>
                <w:szCs w:val="18"/>
              </w:rPr>
              <w:t xml:space="preserve">Total </w:t>
            </w:r>
            <w:r w:rsidR="0002376D">
              <w:rPr>
                <w:sz w:val="18"/>
                <w:szCs w:val="18"/>
              </w:rPr>
              <w:t>Attic</w:t>
            </w:r>
            <w:r>
              <w:rPr>
                <w:sz w:val="18"/>
                <w:szCs w:val="18"/>
              </w:rPr>
              <w:t xml:space="preserve"> Area</w:t>
            </w:r>
            <w:r w:rsidR="0002376D">
              <w:rPr>
                <w:sz w:val="18"/>
                <w:szCs w:val="18"/>
              </w:rPr>
              <w:t xml:space="preserve"> (ft</w:t>
            </w:r>
            <w:r w:rsidR="0002376D" w:rsidRPr="00470969">
              <w:rPr>
                <w:sz w:val="18"/>
                <w:szCs w:val="18"/>
                <w:vertAlign w:val="superscript"/>
              </w:rPr>
              <w:t>2</w:t>
            </w:r>
            <w:r w:rsidR="0002376D">
              <w:rPr>
                <w:sz w:val="18"/>
                <w:szCs w:val="18"/>
              </w:rPr>
              <w:t>)</w:t>
            </w:r>
          </w:p>
        </w:tc>
        <w:tc>
          <w:tcPr>
            <w:tcW w:w="5125" w:type="dxa"/>
          </w:tcPr>
          <w:p w14:paraId="481E71F7" w14:textId="40F04FF5" w:rsidR="0002376D" w:rsidRPr="005C462A" w:rsidRDefault="001E38C7" w:rsidP="003E458A">
            <w:pPr>
              <w:spacing w:after="0"/>
              <w:rPr>
                <w:sz w:val="18"/>
                <w:szCs w:val="18"/>
              </w:rPr>
            </w:pPr>
            <w:r>
              <w:rPr>
                <w:sz w:val="18"/>
                <w:szCs w:val="18"/>
              </w:rPr>
              <w:t>&lt;&lt;User</w:t>
            </w:r>
            <w:r w:rsidR="00A256A2">
              <w:rPr>
                <w:sz w:val="18"/>
                <w:szCs w:val="18"/>
              </w:rPr>
              <w:t xml:space="preserve"> input: Integer</w:t>
            </w:r>
            <w:r>
              <w:rPr>
                <w:sz w:val="18"/>
                <w:szCs w:val="18"/>
              </w:rPr>
              <w:t>Nonnegative&gt;&gt;</w:t>
            </w:r>
          </w:p>
        </w:tc>
      </w:tr>
      <w:tr w:rsidR="0002376D" w:rsidRPr="00470969" w14:paraId="184C588F" w14:textId="77777777" w:rsidTr="003E458A">
        <w:tc>
          <w:tcPr>
            <w:tcW w:w="445" w:type="dxa"/>
            <w:vAlign w:val="bottom"/>
          </w:tcPr>
          <w:p w14:paraId="49E925A7" w14:textId="77777777" w:rsidR="0002376D" w:rsidRPr="00470969" w:rsidRDefault="0002376D" w:rsidP="003E458A">
            <w:pPr>
              <w:spacing w:after="0"/>
              <w:jc w:val="center"/>
              <w:rPr>
                <w:sz w:val="18"/>
                <w:szCs w:val="18"/>
              </w:rPr>
            </w:pPr>
            <w:r>
              <w:rPr>
                <w:sz w:val="18"/>
                <w:szCs w:val="18"/>
              </w:rPr>
              <w:t>03</w:t>
            </w:r>
          </w:p>
        </w:tc>
        <w:tc>
          <w:tcPr>
            <w:tcW w:w="5220" w:type="dxa"/>
          </w:tcPr>
          <w:p w14:paraId="105653D5" w14:textId="77777777" w:rsidR="0002376D" w:rsidRPr="00470969" w:rsidRDefault="0002376D" w:rsidP="003E458A">
            <w:pPr>
              <w:spacing w:after="0"/>
              <w:rPr>
                <w:sz w:val="18"/>
                <w:szCs w:val="18"/>
              </w:rPr>
            </w:pPr>
            <w:r>
              <w:rPr>
                <w:sz w:val="18"/>
                <w:szCs w:val="18"/>
              </w:rPr>
              <w:t>Radiant Barrier Installed?</w:t>
            </w:r>
          </w:p>
        </w:tc>
        <w:tc>
          <w:tcPr>
            <w:tcW w:w="5125" w:type="dxa"/>
          </w:tcPr>
          <w:p w14:paraId="5ADAD5E3" w14:textId="2C9C5C8B" w:rsidR="0002376D" w:rsidRPr="00470969" w:rsidRDefault="001E38C7" w:rsidP="003E458A">
            <w:pPr>
              <w:spacing w:after="0"/>
              <w:rPr>
                <w:sz w:val="18"/>
                <w:szCs w:val="18"/>
              </w:rPr>
            </w:pPr>
            <w:r>
              <w:rPr>
                <w:sz w:val="18"/>
                <w:szCs w:val="18"/>
              </w:rPr>
              <w:t>&lt;User pick from list: *Yes, or *No&gt;&gt;</w:t>
            </w:r>
          </w:p>
        </w:tc>
      </w:tr>
      <w:tr w:rsidR="0002376D" w:rsidRPr="00470969" w14:paraId="3E87E2BB" w14:textId="77777777" w:rsidTr="003E458A">
        <w:tc>
          <w:tcPr>
            <w:tcW w:w="445" w:type="dxa"/>
            <w:vAlign w:val="bottom"/>
          </w:tcPr>
          <w:p w14:paraId="43EE196D" w14:textId="77777777" w:rsidR="0002376D" w:rsidRPr="00470969" w:rsidRDefault="0002376D" w:rsidP="003E458A">
            <w:pPr>
              <w:spacing w:after="0"/>
              <w:jc w:val="center"/>
              <w:rPr>
                <w:sz w:val="18"/>
                <w:szCs w:val="18"/>
              </w:rPr>
            </w:pPr>
            <w:r>
              <w:rPr>
                <w:sz w:val="18"/>
                <w:szCs w:val="18"/>
              </w:rPr>
              <w:t>04</w:t>
            </w:r>
          </w:p>
        </w:tc>
        <w:tc>
          <w:tcPr>
            <w:tcW w:w="5220" w:type="dxa"/>
          </w:tcPr>
          <w:p w14:paraId="20523C46" w14:textId="77777777" w:rsidR="0002376D" w:rsidRPr="00470969" w:rsidRDefault="0002376D" w:rsidP="003E458A">
            <w:pPr>
              <w:spacing w:after="0"/>
              <w:rPr>
                <w:sz w:val="18"/>
                <w:szCs w:val="18"/>
              </w:rPr>
            </w:pPr>
            <w:r>
              <w:rPr>
                <w:sz w:val="18"/>
                <w:szCs w:val="18"/>
              </w:rPr>
              <w:t>Attic Space Ventilated or Unventilated?</w:t>
            </w:r>
          </w:p>
        </w:tc>
        <w:tc>
          <w:tcPr>
            <w:tcW w:w="5125" w:type="dxa"/>
          </w:tcPr>
          <w:p w14:paraId="0DDEFC76" w14:textId="5E3D5F59" w:rsidR="0002376D" w:rsidRPr="00470969" w:rsidRDefault="001E38C7" w:rsidP="003E458A">
            <w:pPr>
              <w:spacing w:after="0"/>
              <w:rPr>
                <w:sz w:val="18"/>
                <w:szCs w:val="18"/>
              </w:rPr>
            </w:pPr>
            <w:r>
              <w:rPr>
                <w:sz w:val="18"/>
                <w:szCs w:val="18"/>
              </w:rPr>
              <w:t>&lt;&lt;User pick from list: *Ventilated, or *Unventilated&gt;&gt;</w:t>
            </w:r>
          </w:p>
        </w:tc>
      </w:tr>
      <w:tr w:rsidR="0002376D" w:rsidRPr="00470969" w14:paraId="11D6A617" w14:textId="77777777" w:rsidTr="003E458A">
        <w:tc>
          <w:tcPr>
            <w:tcW w:w="445" w:type="dxa"/>
            <w:vAlign w:val="bottom"/>
          </w:tcPr>
          <w:p w14:paraId="7E11EBAF" w14:textId="77777777" w:rsidR="0002376D" w:rsidRPr="00470969" w:rsidRDefault="0002376D" w:rsidP="003E458A">
            <w:pPr>
              <w:spacing w:after="0"/>
              <w:jc w:val="center"/>
              <w:rPr>
                <w:sz w:val="18"/>
                <w:szCs w:val="18"/>
              </w:rPr>
            </w:pPr>
            <w:r>
              <w:rPr>
                <w:sz w:val="18"/>
                <w:szCs w:val="18"/>
              </w:rPr>
              <w:t>05</w:t>
            </w:r>
          </w:p>
        </w:tc>
        <w:tc>
          <w:tcPr>
            <w:tcW w:w="5220" w:type="dxa"/>
          </w:tcPr>
          <w:p w14:paraId="108B8AEB" w14:textId="77777777" w:rsidR="0002376D" w:rsidRPr="00470969" w:rsidRDefault="0002376D" w:rsidP="003E458A">
            <w:pPr>
              <w:spacing w:after="0"/>
              <w:rPr>
                <w:sz w:val="18"/>
                <w:szCs w:val="18"/>
              </w:rPr>
            </w:pPr>
            <w:r>
              <w:rPr>
                <w:sz w:val="18"/>
                <w:szCs w:val="18"/>
              </w:rPr>
              <w:t>Minimum Ventilation Method of Compliance</w:t>
            </w:r>
          </w:p>
        </w:tc>
        <w:tc>
          <w:tcPr>
            <w:tcW w:w="5125" w:type="dxa"/>
          </w:tcPr>
          <w:p w14:paraId="545D140A" w14:textId="3DE40E0C" w:rsidR="0002376D" w:rsidRPr="00470969" w:rsidRDefault="001E38C7" w:rsidP="00F810DF">
            <w:pPr>
              <w:spacing w:after="0"/>
              <w:rPr>
                <w:sz w:val="18"/>
                <w:szCs w:val="18"/>
              </w:rPr>
            </w:pPr>
            <w:r>
              <w:rPr>
                <w:sz w:val="18"/>
                <w:szCs w:val="18"/>
              </w:rPr>
              <w:t>&lt;&lt;</w:t>
            </w:r>
            <w:ins w:id="1" w:author="Smith, Alexis@Energy" w:date="2019-04-15T11:18:00Z">
              <w:r w:rsidR="00F810DF">
                <w:rPr>
                  <w:sz w:val="18"/>
                  <w:szCs w:val="18"/>
                </w:rPr>
                <w:t xml:space="preserve">if A04 = </w:t>
              </w:r>
            </w:ins>
            <w:ins w:id="2" w:author="Smith, Alexis@Energy" w:date="2019-04-15T11:19:00Z">
              <w:r w:rsidR="00F810DF">
                <w:rPr>
                  <w:sz w:val="18"/>
                  <w:szCs w:val="18"/>
                </w:rPr>
                <w:t>Unventilated</w:t>
              </w:r>
            </w:ins>
            <w:ins w:id="3" w:author="Smith, Alexis@Energy" w:date="2019-04-15T11:18:00Z">
              <w:r w:rsidR="00F810DF">
                <w:rPr>
                  <w:sz w:val="18"/>
                  <w:szCs w:val="18"/>
                </w:rPr>
                <w:t xml:space="preserve">, then </w:t>
              </w:r>
            </w:ins>
            <w:ins w:id="4" w:author="Smith, Alexis@Energy" w:date="2019-04-15T11:19:00Z">
              <w:r w:rsidR="00F810DF">
                <w:rPr>
                  <w:sz w:val="18"/>
                  <w:szCs w:val="18"/>
                </w:rPr>
                <w:t>v</w:t>
              </w:r>
            </w:ins>
            <w:ins w:id="5" w:author="Smith, Alexis@Energy" w:date="2019-04-15T11:18:00Z">
              <w:r w:rsidR="00F810DF">
                <w:rPr>
                  <w:sz w:val="18"/>
                  <w:szCs w:val="18"/>
                </w:rPr>
                <w:t xml:space="preserve">alue = NA; else </w:t>
              </w:r>
            </w:ins>
            <w:del w:id="6" w:author="Smith, Alexis@Energy" w:date="2019-04-15T11:19:00Z">
              <w:r w:rsidDel="00F810DF">
                <w:rPr>
                  <w:sz w:val="18"/>
                  <w:szCs w:val="18"/>
                </w:rPr>
                <w:delText>U</w:delText>
              </w:r>
            </w:del>
            <w:ins w:id="7" w:author="Smith, Alexis@Energy" w:date="2019-04-15T11:19:00Z">
              <w:r w:rsidR="00F810DF">
                <w:rPr>
                  <w:sz w:val="18"/>
                  <w:szCs w:val="18"/>
                </w:rPr>
                <w:t>u</w:t>
              </w:r>
            </w:ins>
            <w:r>
              <w:rPr>
                <w:sz w:val="18"/>
                <w:szCs w:val="18"/>
              </w:rPr>
              <w:t>ser pick from list: *1/150, or *1/300&gt;&gt;</w:t>
            </w:r>
          </w:p>
        </w:tc>
      </w:tr>
      <w:tr w:rsidR="0002376D" w:rsidRPr="00C63B93" w14:paraId="2D81174E" w14:textId="77777777" w:rsidTr="003E458A">
        <w:tc>
          <w:tcPr>
            <w:tcW w:w="10790" w:type="dxa"/>
            <w:gridSpan w:val="3"/>
            <w:vAlign w:val="bottom"/>
          </w:tcPr>
          <w:p w14:paraId="72AE8DC1" w14:textId="77777777" w:rsidR="0002376D" w:rsidRPr="00C63B93" w:rsidRDefault="0002376D" w:rsidP="003E458A">
            <w:pPr>
              <w:spacing w:after="0"/>
              <w:rPr>
                <w:sz w:val="18"/>
                <w:szCs w:val="18"/>
              </w:rPr>
            </w:pPr>
            <w:r w:rsidRPr="00470969">
              <w:rPr>
                <w:sz w:val="18"/>
                <w:szCs w:val="18"/>
              </w:rPr>
              <w:t>Note: In order to comply with the 1/300 exception, a Class I or II vapor retarder is required to be installed in climate zones 14 and 16.</w:t>
            </w:r>
          </w:p>
        </w:tc>
      </w:tr>
    </w:tbl>
    <w:p w14:paraId="51002473" w14:textId="77777777" w:rsidR="0002376D" w:rsidRDefault="0002376D" w:rsidP="004C10DA">
      <w:pPr>
        <w:spacing w:after="0"/>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
        <w:gridCol w:w="5156"/>
        <w:gridCol w:w="5158"/>
      </w:tblGrid>
      <w:tr w:rsidR="00AF4774" w:rsidRPr="0043517F" w14:paraId="021230BB" w14:textId="77777777" w:rsidTr="00EC553B">
        <w:tc>
          <w:tcPr>
            <w:tcW w:w="5000" w:type="pct"/>
            <w:gridSpan w:val="3"/>
            <w:vAlign w:val="center"/>
          </w:tcPr>
          <w:p w14:paraId="3D8FC94D" w14:textId="3761CD88" w:rsidR="008C5BD4" w:rsidRDefault="0002376D" w:rsidP="00050F9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b/>
                <w:sz w:val="20"/>
                <w:szCs w:val="20"/>
              </w:rPr>
            </w:pPr>
            <w:r>
              <w:rPr>
                <w:rFonts w:asciiTheme="minorHAnsi" w:hAnsiTheme="minorHAnsi" w:cs="Arial"/>
                <w:b/>
                <w:caps/>
                <w:sz w:val="20"/>
                <w:szCs w:val="20"/>
              </w:rPr>
              <w:t>B</w:t>
            </w:r>
            <w:r w:rsidR="009E213D" w:rsidRPr="00050F9F">
              <w:rPr>
                <w:rFonts w:asciiTheme="minorHAnsi" w:hAnsiTheme="minorHAnsi" w:cs="Arial"/>
                <w:b/>
                <w:caps/>
                <w:sz w:val="20"/>
                <w:szCs w:val="20"/>
              </w:rPr>
              <w:t xml:space="preserve">. </w:t>
            </w:r>
            <w:r w:rsidR="00050F9F" w:rsidRPr="00050F9F">
              <w:rPr>
                <w:rFonts w:asciiTheme="minorHAnsi" w:hAnsiTheme="minorHAnsi"/>
                <w:b/>
                <w:sz w:val="20"/>
                <w:szCs w:val="20"/>
              </w:rPr>
              <w:t>Radiant Barrier</w:t>
            </w:r>
          </w:p>
          <w:p w14:paraId="021230BA" w14:textId="5B322F32" w:rsidR="00A256A2" w:rsidRPr="004C10DA" w:rsidRDefault="00A256A2" w:rsidP="00050F9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Arial"/>
                <w:caps/>
                <w:sz w:val="20"/>
                <w:szCs w:val="20"/>
              </w:rPr>
            </w:pPr>
            <w:r>
              <w:rPr>
                <w:rFonts w:asciiTheme="minorHAnsi" w:hAnsiTheme="minorHAnsi"/>
                <w:sz w:val="20"/>
                <w:szCs w:val="20"/>
              </w:rPr>
              <w:t>&lt;&lt;if A03 = No, then display Section header and default “This section does not apply” message&gt;&gt;</w:t>
            </w:r>
          </w:p>
        </w:tc>
      </w:tr>
      <w:tr w:rsidR="00F2369D" w:rsidRPr="0043517F" w14:paraId="021230BF" w14:textId="77777777" w:rsidTr="00F2369D">
        <w:tc>
          <w:tcPr>
            <w:tcW w:w="213" w:type="pct"/>
          </w:tcPr>
          <w:p w14:paraId="021230BC" w14:textId="77777777" w:rsidR="00F2369D" w:rsidRDefault="00F2369D" w:rsidP="009E213D">
            <w:pPr>
              <w:spacing w:after="0" w:line="240" w:lineRule="auto"/>
              <w:rPr>
                <w:rFonts w:asciiTheme="minorHAnsi" w:hAnsiTheme="minorHAnsi"/>
                <w:sz w:val="20"/>
                <w:szCs w:val="20"/>
              </w:rPr>
            </w:pPr>
            <w:r w:rsidRPr="00F2369D">
              <w:rPr>
                <w:rFonts w:asciiTheme="minorHAnsi" w:hAnsiTheme="minorHAnsi"/>
                <w:sz w:val="18"/>
                <w:szCs w:val="18"/>
              </w:rPr>
              <w:t>01</w:t>
            </w:r>
          </w:p>
        </w:tc>
        <w:tc>
          <w:tcPr>
            <w:tcW w:w="2393" w:type="pct"/>
          </w:tcPr>
          <w:p w14:paraId="021230BD" w14:textId="5D608591" w:rsidR="00F2369D" w:rsidRPr="003C66F9" w:rsidRDefault="00F2369D" w:rsidP="0080355D">
            <w:pPr>
              <w:spacing w:after="0" w:line="240" w:lineRule="auto"/>
              <w:rPr>
                <w:rFonts w:asciiTheme="minorHAnsi" w:hAnsiTheme="minorHAnsi"/>
                <w:sz w:val="18"/>
                <w:szCs w:val="18"/>
              </w:rPr>
            </w:pPr>
            <w:r w:rsidRPr="00F2369D">
              <w:rPr>
                <w:rFonts w:asciiTheme="minorHAnsi" w:hAnsiTheme="minorHAnsi"/>
                <w:sz w:val="18"/>
                <w:szCs w:val="18"/>
              </w:rPr>
              <w:t xml:space="preserve">Brand Name and </w:t>
            </w:r>
            <w:r w:rsidR="0080355D">
              <w:rPr>
                <w:rFonts w:asciiTheme="minorHAnsi" w:hAnsiTheme="minorHAnsi"/>
                <w:sz w:val="18"/>
                <w:szCs w:val="18"/>
              </w:rPr>
              <w:t>P</w:t>
            </w:r>
            <w:r w:rsidRPr="00F2369D">
              <w:rPr>
                <w:rFonts w:asciiTheme="minorHAnsi" w:hAnsiTheme="minorHAnsi"/>
                <w:sz w:val="18"/>
                <w:szCs w:val="18"/>
              </w:rPr>
              <w:t xml:space="preserve">roduct </w:t>
            </w:r>
            <w:r w:rsidR="0080355D">
              <w:rPr>
                <w:rFonts w:asciiTheme="minorHAnsi" w:hAnsiTheme="minorHAnsi"/>
                <w:sz w:val="18"/>
                <w:szCs w:val="18"/>
              </w:rPr>
              <w:t>N</w:t>
            </w:r>
            <w:r w:rsidRPr="00F2369D">
              <w:rPr>
                <w:rFonts w:asciiTheme="minorHAnsi" w:hAnsiTheme="minorHAnsi"/>
                <w:sz w:val="18"/>
                <w:szCs w:val="18"/>
              </w:rPr>
              <w:t>umber</w:t>
            </w:r>
          </w:p>
        </w:tc>
        <w:tc>
          <w:tcPr>
            <w:tcW w:w="2394" w:type="pct"/>
            <w:vAlign w:val="center"/>
          </w:tcPr>
          <w:p w14:paraId="021230BE" w14:textId="77777777" w:rsidR="00F2369D" w:rsidRPr="003C66F9" w:rsidRDefault="00F2369D" w:rsidP="00F2369D">
            <w:pPr>
              <w:spacing w:after="0" w:line="240" w:lineRule="auto"/>
              <w:rPr>
                <w:rFonts w:asciiTheme="minorHAnsi" w:hAnsiTheme="minorHAnsi"/>
                <w:sz w:val="18"/>
                <w:szCs w:val="18"/>
              </w:rPr>
            </w:pPr>
            <w:r w:rsidRPr="00F2369D">
              <w:rPr>
                <w:rFonts w:asciiTheme="minorHAnsi" w:hAnsiTheme="minorHAnsi"/>
                <w:sz w:val="18"/>
                <w:szCs w:val="18"/>
              </w:rPr>
              <w:t>&lt;&lt;user input, text&gt;&gt;</w:t>
            </w:r>
          </w:p>
        </w:tc>
      </w:tr>
      <w:tr w:rsidR="00F2369D" w:rsidRPr="0043517F" w14:paraId="021230C7" w14:textId="77777777" w:rsidTr="00F2369D">
        <w:tc>
          <w:tcPr>
            <w:tcW w:w="213" w:type="pct"/>
          </w:tcPr>
          <w:p w14:paraId="021230C0" w14:textId="77777777" w:rsidR="00F2369D" w:rsidRDefault="00F2369D" w:rsidP="009E213D">
            <w:pPr>
              <w:spacing w:after="0" w:line="240" w:lineRule="auto"/>
              <w:rPr>
                <w:rFonts w:asciiTheme="minorHAnsi" w:hAnsiTheme="minorHAnsi"/>
                <w:sz w:val="20"/>
                <w:szCs w:val="20"/>
              </w:rPr>
            </w:pPr>
            <w:r w:rsidRPr="00F2369D">
              <w:rPr>
                <w:rFonts w:asciiTheme="minorHAnsi" w:hAnsiTheme="minorHAnsi"/>
                <w:sz w:val="18"/>
                <w:szCs w:val="18"/>
              </w:rPr>
              <w:t>02</w:t>
            </w:r>
          </w:p>
        </w:tc>
        <w:tc>
          <w:tcPr>
            <w:tcW w:w="2393" w:type="pct"/>
          </w:tcPr>
          <w:p w14:paraId="021230C1" w14:textId="4322BC57" w:rsidR="00F2369D" w:rsidRPr="00F2369D" w:rsidRDefault="00F2369D" w:rsidP="00F2369D">
            <w:pPr>
              <w:spacing w:after="0" w:line="240" w:lineRule="auto"/>
              <w:rPr>
                <w:rFonts w:asciiTheme="minorHAnsi" w:hAnsiTheme="minorHAnsi"/>
                <w:sz w:val="18"/>
                <w:szCs w:val="18"/>
              </w:rPr>
            </w:pPr>
            <w:r w:rsidRPr="00F2369D">
              <w:rPr>
                <w:rFonts w:asciiTheme="minorHAnsi" w:hAnsiTheme="minorHAnsi"/>
                <w:sz w:val="18"/>
                <w:szCs w:val="18"/>
              </w:rPr>
              <w:t>Installation Type</w:t>
            </w:r>
          </w:p>
          <w:p w14:paraId="021230C2" w14:textId="77777777" w:rsidR="00F2369D" w:rsidRPr="003C66F9" w:rsidRDefault="00F2369D" w:rsidP="00F2369D">
            <w:pPr>
              <w:spacing w:after="0" w:line="240" w:lineRule="auto"/>
              <w:rPr>
                <w:rFonts w:asciiTheme="minorHAnsi" w:hAnsiTheme="minorHAnsi"/>
                <w:sz w:val="18"/>
                <w:szCs w:val="18"/>
              </w:rPr>
            </w:pPr>
          </w:p>
        </w:tc>
        <w:tc>
          <w:tcPr>
            <w:tcW w:w="2394" w:type="pct"/>
            <w:vAlign w:val="center"/>
          </w:tcPr>
          <w:p w14:paraId="021230C3" w14:textId="3E16AD81" w:rsidR="00B65BF2" w:rsidRDefault="00F2369D">
            <w:pPr>
              <w:spacing w:after="0" w:line="240" w:lineRule="auto"/>
              <w:rPr>
                <w:rFonts w:asciiTheme="minorHAnsi" w:hAnsiTheme="minorHAnsi"/>
                <w:sz w:val="18"/>
                <w:szCs w:val="18"/>
              </w:rPr>
            </w:pPr>
            <w:r w:rsidRPr="00F2369D">
              <w:rPr>
                <w:rFonts w:asciiTheme="minorHAnsi" w:hAnsiTheme="minorHAnsi"/>
                <w:sz w:val="18"/>
                <w:szCs w:val="18"/>
              </w:rPr>
              <w:t>&lt;&lt;user pick from list</w:t>
            </w:r>
          </w:p>
          <w:p w14:paraId="021230C4" w14:textId="1A2408AE" w:rsidR="00A2323C" w:rsidRDefault="00DF6454">
            <w:pPr>
              <w:spacing w:after="0"/>
              <w:rPr>
                <w:rFonts w:asciiTheme="minorHAnsi" w:hAnsiTheme="minorHAnsi"/>
                <w:sz w:val="18"/>
                <w:szCs w:val="18"/>
              </w:rPr>
            </w:pPr>
            <w:r>
              <w:rPr>
                <w:rFonts w:asciiTheme="minorHAnsi" w:hAnsiTheme="minorHAnsi"/>
                <w:sz w:val="18"/>
                <w:szCs w:val="18"/>
              </w:rPr>
              <w:t>*</w:t>
            </w:r>
            <w:r w:rsidR="0014198A" w:rsidRPr="0014198A">
              <w:rPr>
                <w:rFonts w:asciiTheme="minorHAnsi" w:hAnsiTheme="minorHAnsi"/>
                <w:sz w:val="18"/>
                <w:szCs w:val="18"/>
              </w:rPr>
              <w:t>Attached to underside of roof deck, with perforations to  allow moisture/vapor transfer</w:t>
            </w:r>
            <w:r w:rsidR="00250556">
              <w:rPr>
                <w:rFonts w:asciiTheme="minorHAnsi" w:hAnsiTheme="minorHAnsi"/>
                <w:sz w:val="18"/>
                <w:szCs w:val="18"/>
              </w:rPr>
              <w:t>;</w:t>
            </w:r>
            <w:r w:rsidR="00624541" w:rsidRPr="00624541">
              <w:rPr>
                <w:rFonts w:ascii="ArialMT" w:hAnsi="ArialMT" w:cs="ArialMT"/>
              </w:rPr>
              <w:t xml:space="preserve"> </w:t>
            </w:r>
            <w:r>
              <w:rPr>
                <w:rFonts w:asciiTheme="minorHAnsi" w:hAnsiTheme="minorHAnsi"/>
                <w:sz w:val="18"/>
                <w:szCs w:val="18"/>
              </w:rPr>
              <w:br/>
              <w:t>*</w:t>
            </w:r>
            <w:r w:rsidR="0014198A" w:rsidRPr="0014198A">
              <w:rPr>
                <w:rFonts w:asciiTheme="minorHAnsi" w:hAnsiTheme="minorHAnsi"/>
                <w:sz w:val="18"/>
                <w:szCs w:val="18"/>
              </w:rPr>
              <w:t>Attached to bottom of truss/rafters, with a minimum 1.5” air gap at center of span</w:t>
            </w:r>
            <w:r w:rsidR="00250556">
              <w:rPr>
                <w:rFonts w:asciiTheme="minorHAnsi" w:hAnsiTheme="minorHAnsi"/>
                <w:sz w:val="18"/>
                <w:szCs w:val="18"/>
              </w:rPr>
              <w:t>;</w:t>
            </w:r>
          </w:p>
          <w:p w14:paraId="021230C5" w14:textId="070AF234" w:rsidR="00A2323C" w:rsidRDefault="00DF6454">
            <w:pPr>
              <w:spacing w:after="0"/>
              <w:rPr>
                <w:rFonts w:asciiTheme="minorHAnsi" w:hAnsiTheme="minorHAnsi"/>
                <w:sz w:val="18"/>
                <w:szCs w:val="18"/>
              </w:rPr>
            </w:pPr>
            <w:r>
              <w:rPr>
                <w:rFonts w:asciiTheme="minorHAnsi" w:hAnsiTheme="minorHAnsi"/>
                <w:sz w:val="18"/>
                <w:szCs w:val="18"/>
              </w:rPr>
              <w:t>*</w:t>
            </w:r>
            <w:r w:rsidR="0014198A" w:rsidRPr="0014198A">
              <w:rPr>
                <w:rFonts w:asciiTheme="minorHAnsi" w:hAnsiTheme="minorHAnsi"/>
                <w:sz w:val="18"/>
                <w:szCs w:val="18"/>
              </w:rPr>
              <w:t>Attached between truss/rafters, stapled to each side</w:t>
            </w:r>
            <w:r w:rsidR="00250556">
              <w:rPr>
                <w:rFonts w:asciiTheme="minorHAnsi" w:hAnsiTheme="minorHAnsi"/>
                <w:sz w:val="18"/>
                <w:szCs w:val="18"/>
              </w:rPr>
              <w:t>;</w:t>
            </w:r>
          </w:p>
          <w:p w14:paraId="58EC94D1" w14:textId="49FA5B2E" w:rsidR="00A2323C" w:rsidRDefault="00DF6454">
            <w:pPr>
              <w:spacing w:after="0"/>
              <w:rPr>
                <w:rFonts w:ascii="ArialMT" w:hAnsi="ArialMT" w:cs="ArialMT"/>
              </w:rPr>
            </w:pPr>
            <w:r>
              <w:rPr>
                <w:rFonts w:asciiTheme="minorHAnsi" w:hAnsiTheme="minorHAnsi"/>
                <w:sz w:val="18"/>
                <w:szCs w:val="18"/>
              </w:rPr>
              <w:t>*</w:t>
            </w:r>
            <w:r w:rsidR="0014198A" w:rsidRPr="0014198A">
              <w:rPr>
                <w:rFonts w:asciiTheme="minorHAnsi" w:hAnsiTheme="minorHAnsi"/>
                <w:sz w:val="18"/>
                <w:szCs w:val="18"/>
              </w:rPr>
              <w:t>Draped over top of truss/rafters</w:t>
            </w:r>
            <w:r w:rsidR="00250556">
              <w:rPr>
                <w:rFonts w:asciiTheme="minorHAnsi" w:hAnsiTheme="minorHAnsi"/>
                <w:sz w:val="18"/>
                <w:szCs w:val="18"/>
              </w:rPr>
              <w:t>;</w:t>
            </w:r>
          </w:p>
          <w:p w14:paraId="335D8B51" w14:textId="77777777" w:rsidR="00250556" w:rsidRDefault="00250556">
            <w:pPr>
              <w:spacing w:after="0"/>
              <w:rPr>
                <w:rFonts w:asciiTheme="minorHAnsi" w:hAnsiTheme="minorHAnsi" w:cstheme="minorHAnsi"/>
                <w:sz w:val="18"/>
                <w:szCs w:val="18"/>
              </w:rPr>
            </w:pPr>
            <w:r>
              <w:rPr>
                <w:rFonts w:asciiTheme="minorHAnsi" w:hAnsiTheme="minorHAnsi" w:cstheme="minorHAnsi"/>
                <w:sz w:val="18"/>
                <w:szCs w:val="18"/>
              </w:rPr>
              <w:t>*Attached to underside of roof deck with air space; or</w:t>
            </w:r>
          </w:p>
          <w:p w14:paraId="021230C6" w14:textId="3F5CA22D" w:rsidR="00250556" w:rsidRPr="00321775" w:rsidRDefault="005870C8">
            <w:pPr>
              <w:spacing w:after="0"/>
              <w:rPr>
                <w:rFonts w:asciiTheme="minorHAnsi" w:hAnsiTheme="minorHAnsi" w:cstheme="minorHAnsi"/>
                <w:sz w:val="18"/>
                <w:szCs w:val="18"/>
              </w:rPr>
            </w:pPr>
            <w:r>
              <w:rPr>
                <w:rFonts w:asciiTheme="minorHAnsi" w:hAnsiTheme="minorHAnsi" w:cstheme="minorHAnsi"/>
                <w:sz w:val="18"/>
                <w:szCs w:val="18"/>
              </w:rPr>
              <w:t>*</w:t>
            </w:r>
            <w:r w:rsidR="00250556">
              <w:rPr>
                <w:rFonts w:asciiTheme="minorHAnsi" w:hAnsiTheme="minorHAnsi" w:cstheme="minorHAnsi"/>
                <w:sz w:val="18"/>
                <w:szCs w:val="18"/>
              </w:rPr>
              <w:t xml:space="preserve">Attached to underside of roof deck with </w:t>
            </w:r>
            <w:r>
              <w:rPr>
                <w:rFonts w:asciiTheme="minorHAnsi" w:hAnsiTheme="minorHAnsi" w:cstheme="minorHAnsi"/>
                <w:sz w:val="18"/>
                <w:szCs w:val="18"/>
              </w:rPr>
              <w:t>baffle&gt;&gt;</w:t>
            </w:r>
          </w:p>
        </w:tc>
      </w:tr>
    </w:tbl>
    <w:p w14:paraId="021230CC" w14:textId="77777777" w:rsidR="00AF4774" w:rsidRPr="0043517F" w:rsidRDefault="00AF4774" w:rsidP="00AF4774">
      <w:pPr>
        <w:spacing w:after="0" w:line="240" w:lineRule="auto"/>
        <w:ind w:left="-540" w:firstLine="450"/>
        <w:rPr>
          <w:rFonts w:asciiTheme="minorHAnsi" w:eastAsia="Times New Roman" w:hAnsiTheme="minorHAnsi"/>
          <w:color w:val="000000"/>
          <w:sz w:val="20"/>
          <w:szCs w:val="20"/>
        </w:rPr>
      </w:pPr>
    </w:p>
    <w:tbl>
      <w:tblPr>
        <w:tblStyle w:val="TableGrid"/>
        <w:tblW w:w="10998" w:type="dxa"/>
        <w:tblLayout w:type="fixed"/>
        <w:tblLook w:val="04A0" w:firstRow="1" w:lastRow="0" w:firstColumn="1" w:lastColumn="0" w:noHBand="0" w:noVBand="1"/>
      </w:tblPr>
      <w:tblGrid>
        <w:gridCol w:w="3978"/>
        <w:gridCol w:w="2070"/>
        <w:gridCol w:w="2070"/>
        <w:gridCol w:w="2880"/>
      </w:tblGrid>
      <w:tr w:rsidR="00AF4774" w14:paraId="021230CF" w14:textId="77777777" w:rsidTr="00EC553B">
        <w:tc>
          <w:tcPr>
            <w:tcW w:w="10998" w:type="dxa"/>
            <w:gridSpan w:val="4"/>
          </w:tcPr>
          <w:p w14:paraId="021230CD" w14:textId="2488C695" w:rsidR="008C5BD4" w:rsidRDefault="0002376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sz w:val="18"/>
                <w:szCs w:val="18"/>
              </w:rPr>
            </w:pPr>
            <w:r>
              <w:rPr>
                <w:rFonts w:asciiTheme="minorHAnsi" w:hAnsiTheme="minorHAnsi" w:cs="Arial"/>
                <w:b/>
                <w:caps/>
                <w:sz w:val="20"/>
                <w:szCs w:val="20"/>
              </w:rPr>
              <w:t>C</w:t>
            </w:r>
            <w:r w:rsidR="009E213D" w:rsidRPr="00050F9F">
              <w:rPr>
                <w:rFonts w:asciiTheme="minorHAnsi" w:hAnsiTheme="minorHAnsi" w:cs="Arial"/>
                <w:b/>
                <w:caps/>
                <w:sz w:val="20"/>
                <w:szCs w:val="20"/>
              </w:rPr>
              <w:t xml:space="preserve">. </w:t>
            </w:r>
            <w:r w:rsidR="00050F9F" w:rsidRPr="00050F9F">
              <w:rPr>
                <w:rFonts w:asciiTheme="minorHAnsi" w:hAnsiTheme="minorHAnsi"/>
                <w:b/>
                <w:sz w:val="20"/>
                <w:szCs w:val="20"/>
              </w:rPr>
              <w:t>Schedule of Lower Vents</w:t>
            </w:r>
          </w:p>
          <w:p w14:paraId="6C3F8244" w14:textId="77777777" w:rsidR="008C5BD4" w:rsidRDefault="00AF4774">
            <w:pPr>
              <w:spacing w:after="0"/>
              <w:contextualSpacing/>
              <w:rPr>
                <w:rFonts w:asciiTheme="minorHAnsi" w:hAnsiTheme="minorHAnsi"/>
                <w:sz w:val="18"/>
                <w:szCs w:val="18"/>
              </w:rPr>
            </w:pPr>
            <w:r w:rsidRPr="003C66F9">
              <w:rPr>
                <w:rFonts w:asciiTheme="minorHAnsi" w:hAnsiTheme="minorHAnsi"/>
                <w:sz w:val="18"/>
                <w:szCs w:val="18"/>
              </w:rPr>
              <w:t xml:space="preserve">The Net Free Area </w:t>
            </w:r>
            <w:r w:rsidR="00C02B09">
              <w:rPr>
                <w:rFonts w:asciiTheme="minorHAnsi" w:hAnsiTheme="minorHAnsi"/>
                <w:sz w:val="18"/>
                <w:szCs w:val="18"/>
              </w:rPr>
              <w:t>(NFA)</w:t>
            </w:r>
            <w:r w:rsidR="00780E3F">
              <w:rPr>
                <w:rFonts w:asciiTheme="minorHAnsi" w:hAnsiTheme="minorHAnsi"/>
                <w:sz w:val="18"/>
                <w:szCs w:val="18"/>
              </w:rPr>
              <w:t xml:space="preserve"> </w:t>
            </w:r>
            <w:r w:rsidRPr="003C66F9">
              <w:rPr>
                <w:rFonts w:asciiTheme="minorHAnsi" w:hAnsiTheme="minorHAnsi"/>
                <w:sz w:val="18"/>
                <w:szCs w:val="18"/>
              </w:rPr>
              <w:t xml:space="preserve">of a </w:t>
            </w:r>
            <w:r>
              <w:rPr>
                <w:rFonts w:asciiTheme="minorHAnsi" w:hAnsiTheme="minorHAnsi"/>
                <w:sz w:val="18"/>
                <w:szCs w:val="18"/>
              </w:rPr>
              <w:t xml:space="preserve">manufactured </w:t>
            </w:r>
            <w:r w:rsidRPr="003C66F9">
              <w:rPr>
                <w:rFonts w:asciiTheme="minorHAnsi" w:hAnsiTheme="minorHAnsi"/>
                <w:sz w:val="18"/>
                <w:szCs w:val="18"/>
              </w:rPr>
              <w:t>product is</w:t>
            </w:r>
            <w:r>
              <w:rPr>
                <w:rFonts w:asciiTheme="minorHAnsi" w:hAnsiTheme="minorHAnsi"/>
                <w:sz w:val="18"/>
                <w:szCs w:val="18"/>
              </w:rPr>
              <w:t xml:space="preserve"> stated on the packaging or on the manufacturer’s specification data sheet</w:t>
            </w:r>
            <w:r w:rsidR="00F2369D">
              <w:rPr>
                <w:rFonts w:asciiTheme="minorHAnsi" w:hAnsiTheme="minorHAnsi"/>
                <w:sz w:val="18"/>
                <w:szCs w:val="18"/>
              </w:rPr>
              <w:t>.  For non-manufactured products, assume that the net free area is one third of the total aperture area.</w:t>
            </w:r>
          </w:p>
          <w:p w14:paraId="021230CE" w14:textId="39600BD1" w:rsidR="00BE6CE4" w:rsidRDefault="00BE6CE4">
            <w:pPr>
              <w:spacing w:after="0"/>
              <w:contextualSpacing/>
              <w:rPr>
                <w:rFonts w:asciiTheme="majorHAnsi" w:eastAsiaTheme="majorEastAsia" w:hAnsiTheme="majorHAnsi" w:cstheme="majorBidi"/>
                <w:b/>
                <w:bCs/>
                <w:color w:val="4F81BD" w:themeColor="accent1"/>
              </w:rPr>
            </w:pPr>
            <w:r>
              <w:rPr>
                <w:rFonts w:asciiTheme="minorHAnsi" w:hAnsiTheme="minorHAnsi"/>
                <w:sz w:val="18"/>
                <w:szCs w:val="18"/>
              </w:rPr>
              <w:t xml:space="preserve">&lt;&lt;if </w:t>
            </w:r>
            <w:r w:rsidR="00374FB9">
              <w:rPr>
                <w:rFonts w:asciiTheme="minorHAnsi" w:hAnsiTheme="minorHAnsi"/>
                <w:sz w:val="18"/>
                <w:szCs w:val="18"/>
              </w:rPr>
              <w:t xml:space="preserve">parent = CF1R-ALT, or </w:t>
            </w:r>
            <w:r>
              <w:rPr>
                <w:rFonts w:asciiTheme="minorHAnsi" w:hAnsiTheme="minorHAnsi"/>
                <w:sz w:val="18"/>
                <w:szCs w:val="18"/>
              </w:rPr>
              <w:t>A04 = Unventilated, then display Section header and default “This section does not apply” message&gt;&gt;</w:t>
            </w:r>
          </w:p>
        </w:tc>
      </w:tr>
      <w:tr w:rsidR="00F2369D" w14:paraId="021230D4" w14:textId="77777777" w:rsidTr="00F2369D">
        <w:trPr>
          <w:trHeight w:val="420"/>
        </w:trPr>
        <w:tc>
          <w:tcPr>
            <w:tcW w:w="3978" w:type="dxa"/>
            <w:vAlign w:val="center"/>
          </w:tcPr>
          <w:p w14:paraId="021230D0" w14:textId="77777777" w:rsidR="00F2369D" w:rsidRDefault="00F2369D" w:rsidP="00F2369D">
            <w:pPr>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1</w:t>
            </w:r>
          </w:p>
        </w:tc>
        <w:tc>
          <w:tcPr>
            <w:tcW w:w="2070" w:type="dxa"/>
            <w:vAlign w:val="center"/>
          </w:tcPr>
          <w:p w14:paraId="021230D1" w14:textId="77777777" w:rsidR="00F2369D" w:rsidRDefault="00F2369D" w:rsidP="00F2369D">
            <w:pPr>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2</w:t>
            </w:r>
          </w:p>
        </w:tc>
        <w:tc>
          <w:tcPr>
            <w:tcW w:w="2070" w:type="dxa"/>
            <w:vAlign w:val="center"/>
          </w:tcPr>
          <w:p w14:paraId="021230D2" w14:textId="77777777" w:rsidR="00F2369D" w:rsidRDefault="00F2369D" w:rsidP="00F2369D">
            <w:pPr>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3</w:t>
            </w:r>
          </w:p>
        </w:tc>
        <w:tc>
          <w:tcPr>
            <w:tcW w:w="2880" w:type="dxa"/>
            <w:vAlign w:val="center"/>
          </w:tcPr>
          <w:p w14:paraId="021230D3" w14:textId="77777777" w:rsidR="00F2369D" w:rsidRDefault="00F2369D" w:rsidP="00F2369D">
            <w:pPr>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4</w:t>
            </w:r>
          </w:p>
        </w:tc>
      </w:tr>
      <w:tr w:rsidR="00F2369D" w14:paraId="021230DC" w14:textId="77777777" w:rsidTr="008D6B07">
        <w:trPr>
          <w:trHeight w:val="419"/>
        </w:trPr>
        <w:tc>
          <w:tcPr>
            <w:tcW w:w="3978" w:type="dxa"/>
            <w:vAlign w:val="bottom"/>
          </w:tcPr>
          <w:p w14:paraId="021230D5" w14:textId="77777777" w:rsidR="00F2369D" w:rsidRPr="00780E3F" w:rsidRDefault="00F2369D" w:rsidP="008D6B07">
            <w:pPr>
              <w:spacing w:after="0" w:line="240" w:lineRule="auto"/>
              <w:contextualSpacing/>
              <w:jc w:val="center"/>
              <w:rPr>
                <w:rFonts w:asciiTheme="minorHAnsi" w:hAnsiTheme="minorHAnsi"/>
                <w:sz w:val="18"/>
                <w:szCs w:val="18"/>
              </w:rPr>
            </w:pPr>
            <w:r w:rsidRPr="00780E3F">
              <w:rPr>
                <w:rFonts w:asciiTheme="minorHAnsi" w:hAnsiTheme="minorHAnsi"/>
                <w:sz w:val="18"/>
                <w:szCs w:val="18"/>
              </w:rPr>
              <w:t xml:space="preserve">Type of </w:t>
            </w:r>
            <w:r w:rsidR="005C178B" w:rsidRPr="00780E3F">
              <w:rPr>
                <w:rFonts w:asciiTheme="minorHAnsi" w:hAnsiTheme="minorHAnsi"/>
                <w:sz w:val="18"/>
                <w:szCs w:val="18"/>
              </w:rPr>
              <w:t>V</w:t>
            </w:r>
            <w:r w:rsidRPr="00780E3F">
              <w:rPr>
                <w:rFonts w:asciiTheme="minorHAnsi" w:hAnsiTheme="minorHAnsi"/>
                <w:sz w:val="18"/>
                <w:szCs w:val="18"/>
              </w:rPr>
              <w:t>ent</w:t>
            </w:r>
          </w:p>
          <w:p w14:paraId="021230D6" w14:textId="7FEDB119" w:rsidR="00F2369D" w:rsidRPr="00780E3F" w:rsidRDefault="00780E3F" w:rsidP="008D6B07">
            <w:pPr>
              <w:spacing w:after="0" w:line="240" w:lineRule="auto"/>
              <w:contextualSpacing/>
              <w:jc w:val="center"/>
              <w:rPr>
                <w:rFonts w:asciiTheme="minorHAnsi" w:hAnsiTheme="minorHAnsi"/>
                <w:sz w:val="18"/>
                <w:szCs w:val="18"/>
              </w:rPr>
            </w:pPr>
            <w:r w:rsidRPr="00780E3F">
              <w:rPr>
                <w:rFonts w:asciiTheme="minorHAnsi" w:hAnsiTheme="minorHAnsi"/>
                <w:sz w:val="18"/>
                <w:szCs w:val="18"/>
              </w:rPr>
              <w:t>(</w:t>
            </w:r>
            <w:r w:rsidR="00F2369D" w:rsidRPr="00780E3F">
              <w:rPr>
                <w:rFonts w:asciiTheme="minorHAnsi" w:hAnsiTheme="minorHAnsi"/>
                <w:sz w:val="18"/>
                <w:szCs w:val="18"/>
              </w:rPr>
              <w:t>For instance, eyebrow vent, eave vent, round ve</w:t>
            </w:r>
            <w:r w:rsidR="00762063">
              <w:rPr>
                <w:rFonts w:asciiTheme="minorHAnsi" w:hAnsiTheme="minorHAnsi"/>
                <w:sz w:val="18"/>
                <w:szCs w:val="18"/>
              </w:rPr>
              <w:t>n</w:t>
            </w:r>
            <w:r w:rsidR="00F2369D" w:rsidRPr="00780E3F">
              <w:rPr>
                <w:rFonts w:asciiTheme="minorHAnsi" w:hAnsiTheme="minorHAnsi"/>
                <w:sz w:val="18"/>
                <w:szCs w:val="18"/>
              </w:rPr>
              <w:t>t</w:t>
            </w:r>
            <w:r w:rsidRPr="00780E3F">
              <w:rPr>
                <w:rFonts w:asciiTheme="minorHAnsi" w:hAnsiTheme="minorHAnsi"/>
                <w:sz w:val="18"/>
                <w:szCs w:val="18"/>
              </w:rPr>
              <w:t>)</w:t>
            </w:r>
          </w:p>
        </w:tc>
        <w:tc>
          <w:tcPr>
            <w:tcW w:w="2070" w:type="dxa"/>
            <w:vAlign w:val="bottom"/>
          </w:tcPr>
          <w:p w14:paraId="021230D7" w14:textId="77777777" w:rsidR="00F2369D" w:rsidRPr="00780E3F" w:rsidRDefault="00F2369D">
            <w:pPr>
              <w:spacing w:after="0" w:line="240" w:lineRule="auto"/>
              <w:contextualSpacing/>
              <w:jc w:val="center"/>
              <w:rPr>
                <w:rFonts w:asciiTheme="minorHAnsi" w:hAnsiTheme="minorHAnsi"/>
                <w:sz w:val="18"/>
                <w:szCs w:val="18"/>
              </w:rPr>
            </w:pPr>
            <w:r w:rsidRPr="00780E3F">
              <w:rPr>
                <w:rFonts w:asciiTheme="minorHAnsi" w:hAnsiTheme="minorHAnsi"/>
                <w:sz w:val="18"/>
                <w:szCs w:val="18"/>
              </w:rPr>
              <w:t xml:space="preserve">NFA </w:t>
            </w:r>
            <w:r w:rsidR="005C178B" w:rsidRPr="00780E3F">
              <w:rPr>
                <w:rFonts w:asciiTheme="minorHAnsi" w:hAnsiTheme="minorHAnsi"/>
                <w:sz w:val="18"/>
                <w:szCs w:val="18"/>
              </w:rPr>
              <w:t>P</w:t>
            </w:r>
            <w:r w:rsidRPr="00780E3F">
              <w:rPr>
                <w:rFonts w:asciiTheme="minorHAnsi" w:hAnsiTheme="minorHAnsi"/>
                <w:sz w:val="18"/>
                <w:szCs w:val="18"/>
              </w:rPr>
              <w:t xml:space="preserve">er </w:t>
            </w:r>
            <w:r w:rsidR="005C178B" w:rsidRPr="00780E3F">
              <w:rPr>
                <w:rFonts w:asciiTheme="minorHAnsi" w:hAnsiTheme="minorHAnsi"/>
                <w:sz w:val="18"/>
                <w:szCs w:val="18"/>
              </w:rPr>
              <w:t>V</w:t>
            </w:r>
            <w:r w:rsidRPr="00780E3F">
              <w:rPr>
                <w:rFonts w:asciiTheme="minorHAnsi" w:hAnsiTheme="minorHAnsi"/>
                <w:sz w:val="18"/>
                <w:szCs w:val="18"/>
              </w:rPr>
              <w:t>ent (in</w:t>
            </w:r>
            <w:r w:rsidRPr="00780E3F">
              <w:rPr>
                <w:rFonts w:asciiTheme="minorHAnsi" w:hAnsiTheme="minorHAnsi"/>
                <w:sz w:val="18"/>
                <w:szCs w:val="18"/>
                <w:vertAlign w:val="superscript"/>
              </w:rPr>
              <w:t>2</w:t>
            </w:r>
            <w:r w:rsidRPr="00780E3F">
              <w:rPr>
                <w:rFonts w:asciiTheme="minorHAnsi" w:hAnsiTheme="minorHAnsi"/>
                <w:sz w:val="18"/>
                <w:szCs w:val="18"/>
              </w:rPr>
              <w:t>)</w:t>
            </w:r>
          </w:p>
          <w:p w14:paraId="021230D8" w14:textId="77777777" w:rsidR="00F2369D" w:rsidRPr="00780E3F" w:rsidRDefault="00F2369D">
            <w:pPr>
              <w:spacing w:after="0" w:line="240" w:lineRule="auto"/>
              <w:contextualSpacing/>
              <w:jc w:val="center"/>
              <w:rPr>
                <w:rFonts w:asciiTheme="minorHAnsi" w:hAnsiTheme="minorHAnsi"/>
                <w:sz w:val="18"/>
                <w:szCs w:val="18"/>
              </w:rPr>
            </w:pPr>
            <w:r w:rsidRPr="00780E3F">
              <w:rPr>
                <w:rFonts w:asciiTheme="minorHAnsi" w:hAnsiTheme="minorHAnsi"/>
                <w:sz w:val="18"/>
                <w:szCs w:val="18"/>
              </w:rPr>
              <w:t>(Manufacturer</w:t>
            </w:r>
            <w:r w:rsidR="00D97CB7" w:rsidRPr="00780E3F">
              <w:rPr>
                <w:rFonts w:asciiTheme="minorHAnsi" w:hAnsiTheme="minorHAnsi"/>
                <w:sz w:val="18"/>
                <w:szCs w:val="18"/>
              </w:rPr>
              <w:t>’</w:t>
            </w:r>
            <w:r w:rsidRPr="00780E3F">
              <w:rPr>
                <w:rFonts w:asciiTheme="minorHAnsi" w:hAnsiTheme="minorHAnsi"/>
                <w:sz w:val="18"/>
                <w:szCs w:val="18"/>
              </w:rPr>
              <w:t>s Specification Sheet)</w:t>
            </w:r>
          </w:p>
        </w:tc>
        <w:tc>
          <w:tcPr>
            <w:tcW w:w="2070" w:type="dxa"/>
            <w:vAlign w:val="bottom"/>
          </w:tcPr>
          <w:p w14:paraId="021230D9" w14:textId="361F3F1A" w:rsidR="003E6081" w:rsidRPr="00780E3F" w:rsidRDefault="00F2369D">
            <w:pPr>
              <w:spacing w:after="0" w:line="240" w:lineRule="auto"/>
              <w:contextualSpacing/>
              <w:jc w:val="center"/>
              <w:rPr>
                <w:rFonts w:asciiTheme="minorHAnsi" w:hAnsiTheme="minorHAnsi"/>
                <w:sz w:val="18"/>
                <w:szCs w:val="18"/>
              </w:rPr>
            </w:pPr>
            <w:r w:rsidRPr="00780E3F">
              <w:rPr>
                <w:rFonts w:asciiTheme="minorHAnsi" w:hAnsiTheme="minorHAnsi"/>
                <w:sz w:val="18"/>
                <w:szCs w:val="18"/>
              </w:rPr>
              <w:t xml:space="preserve">Number of </w:t>
            </w:r>
            <w:r w:rsidR="005C178B" w:rsidRPr="00780E3F">
              <w:rPr>
                <w:rFonts w:asciiTheme="minorHAnsi" w:hAnsiTheme="minorHAnsi"/>
                <w:sz w:val="18"/>
                <w:szCs w:val="18"/>
              </w:rPr>
              <w:t>V</w:t>
            </w:r>
            <w:r w:rsidRPr="00780E3F">
              <w:rPr>
                <w:rFonts w:asciiTheme="minorHAnsi" w:hAnsiTheme="minorHAnsi"/>
                <w:sz w:val="18"/>
                <w:szCs w:val="18"/>
              </w:rPr>
              <w:t>ents</w:t>
            </w:r>
            <w:r w:rsidR="00882EFB" w:rsidRPr="00780E3F">
              <w:rPr>
                <w:rFonts w:asciiTheme="minorHAnsi" w:hAnsiTheme="minorHAnsi"/>
                <w:sz w:val="18"/>
                <w:szCs w:val="18"/>
              </w:rPr>
              <w:t xml:space="preserve"> </w:t>
            </w:r>
            <w:r w:rsidR="005C178B" w:rsidRPr="00780E3F">
              <w:rPr>
                <w:rFonts w:asciiTheme="minorHAnsi" w:hAnsiTheme="minorHAnsi"/>
                <w:sz w:val="18"/>
                <w:szCs w:val="18"/>
              </w:rPr>
              <w:t>I</w:t>
            </w:r>
            <w:r w:rsidR="00882EFB" w:rsidRPr="00780E3F">
              <w:rPr>
                <w:rFonts w:asciiTheme="minorHAnsi" w:hAnsiTheme="minorHAnsi"/>
                <w:sz w:val="18"/>
                <w:szCs w:val="18"/>
              </w:rPr>
              <w:t>nstalled</w:t>
            </w:r>
          </w:p>
        </w:tc>
        <w:tc>
          <w:tcPr>
            <w:tcW w:w="2880" w:type="dxa"/>
            <w:vAlign w:val="bottom"/>
          </w:tcPr>
          <w:p w14:paraId="021230DA" w14:textId="77777777" w:rsidR="005C178B" w:rsidRPr="00780E3F" w:rsidRDefault="005C178B">
            <w:pPr>
              <w:spacing w:after="0" w:line="240" w:lineRule="auto"/>
              <w:contextualSpacing/>
              <w:jc w:val="center"/>
              <w:rPr>
                <w:rFonts w:asciiTheme="minorHAnsi" w:hAnsiTheme="minorHAnsi"/>
                <w:sz w:val="18"/>
                <w:szCs w:val="18"/>
              </w:rPr>
            </w:pPr>
            <w:r w:rsidRPr="00780E3F">
              <w:rPr>
                <w:rFonts w:asciiTheme="minorHAnsi" w:hAnsiTheme="minorHAnsi"/>
                <w:sz w:val="18"/>
                <w:szCs w:val="18"/>
              </w:rPr>
              <w:t>Total NFA Per Vent Type</w:t>
            </w:r>
          </w:p>
          <w:p w14:paraId="021230DB" w14:textId="67C49339" w:rsidR="00F2369D" w:rsidRPr="00780E3F" w:rsidRDefault="005C178B">
            <w:pPr>
              <w:spacing w:after="0" w:line="240" w:lineRule="auto"/>
              <w:contextualSpacing/>
              <w:jc w:val="center"/>
              <w:rPr>
                <w:rFonts w:asciiTheme="minorHAnsi" w:hAnsiTheme="minorHAnsi"/>
                <w:sz w:val="18"/>
                <w:szCs w:val="18"/>
              </w:rPr>
            </w:pPr>
            <w:r w:rsidRPr="00780E3F">
              <w:rPr>
                <w:rFonts w:asciiTheme="minorHAnsi" w:hAnsiTheme="minorHAnsi"/>
                <w:sz w:val="18"/>
                <w:szCs w:val="18"/>
              </w:rPr>
              <w:t>(in</w:t>
            </w:r>
            <w:r w:rsidRPr="00780E3F">
              <w:rPr>
                <w:rFonts w:asciiTheme="minorHAnsi" w:hAnsiTheme="minorHAnsi"/>
                <w:sz w:val="18"/>
                <w:szCs w:val="18"/>
                <w:vertAlign w:val="superscript"/>
              </w:rPr>
              <w:t>2</w:t>
            </w:r>
            <w:r w:rsidRPr="00780E3F">
              <w:rPr>
                <w:rFonts w:asciiTheme="minorHAnsi" w:hAnsiTheme="minorHAnsi"/>
                <w:sz w:val="18"/>
                <w:szCs w:val="18"/>
              </w:rPr>
              <w:t>)</w:t>
            </w:r>
          </w:p>
        </w:tc>
      </w:tr>
      <w:tr w:rsidR="009E213D" w14:paraId="021230E1" w14:textId="77777777" w:rsidTr="00F2369D">
        <w:tc>
          <w:tcPr>
            <w:tcW w:w="3978" w:type="dxa"/>
          </w:tcPr>
          <w:p w14:paraId="3FD13ACA" w14:textId="77777777" w:rsidR="00762063" w:rsidRDefault="00762063" w:rsidP="00762063">
            <w:pPr>
              <w:spacing w:after="0" w:line="240" w:lineRule="auto"/>
              <w:rPr>
                <w:rFonts w:asciiTheme="minorHAnsi" w:hAnsiTheme="minorHAnsi"/>
                <w:sz w:val="18"/>
                <w:szCs w:val="18"/>
              </w:rPr>
            </w:pPr>
            <w:r w:rsidRPr="00F2369D">
              <w:rPr>
                <w:rFonts w:asciiTheme="minorHAnsi" w:hAnsiTheme="minorHAnsi"/>
                <w:sz w:val="18"/>
                <w:szCs w:val="18"/>
              </w:rPr>
              <w:t>&lt;&lt;user pick from list&gt;&gt;</w:t>
            </w:r>
          </w:p>
          <w:p w14:paraId="021230DD" w14:textId="65AE1276" w:rsidR="009E213D" w:rsidRPr="003308E7" w:rsidRDefault="00762063" w:rsidP="00B172F3">
            <w:pPr>
              <w:spacing w:after="0"/>
              <w:rPr>
                <w:rFonts w:asciiTheme="minorHAnsi" w:hAnsiTheme="minorHAnsi"/>
                <w:sz w:val="18"/>
                <w:szCs w:val="18"/>
              </w:rPr>
            </w:pPr>
            <w:r>
              <w:rPr>
                <w:rFonts w:asciiTheme="minorHAnsi" w:hAnsiTheme="minorHAnsi"/>
                <w:sz w:val="18"/>
                <w:szCs w:val="18"/>
              </w:rPr>
              <w:t>*Eyebrow vent</w:t>
            </w:r>
            <w:r w:rsidR="00D8616A">
              <w:rPr>
                <w:rFonts w:asciiTheme="minorHAnsi" w:hAnsiTheme="minorHAnsi"/>
                <w:sz w:val="18"/>
                <w:szCs w:val="18"/>
              </w:rPr>
              <w:t>, *Eave vent, *</w:t>
            </w:r>
            <w:r w:rsidR="00B172F3">
              <w:rPr>
                <w:rFonts w:asciiTheme="minorHAnsi" w:hAnsiTheme="minorHAnsi"/>
                <w:sz w:val="18"/>
                <w:szCs w:val="18"/>
              </w:rPr>
              <w:t>Round vent</w:t>
            </w:r>
          </w:p>
        </w:tc>
        <w:tc>
          <w:tcPr>
            <w:tcW w:w="2070" w:type="dxa"/>
          </w:tcPr>
          <w:p w14:paraId="021230DE" w14:textId="77777777" w:rsidR="009E213D" w:rsidRPr="003308E7" w:rsidRDefault="009E213D" w:rsidP="00EC553B">
            <w:pPr>
              <w:contextualSpacing/>
              <w:jc w:val="center"/>
              <w:rPr>
                <w:rFonts w:asciiTheme="minorHAnsi" w:hAnsiTheme="minorHAnsi"/>
                <w:sz w:val="18"/>
                <w:szCs w:val="18"/>
              </w:rPr>
            </w:pPr>
            <w:r>
              <w:rPr>
                <w:rFonts w:asciiTheme="minorHAnsi" w:hAnsiTheme="minorHAnsi"/>
                <w:sz w:val="18"/>
                <w:szCs w:val="18"/>
              </w:rPr>
              <w:t>&lt;&lt;user input, numeric&gt;&gt;</w:t>
            </w:r>
          </w:p>
        </w:tc>
        <w:tc>
          <w:tcPr>
            <w:tcW w:w="2070" w:type="dxa"/>
          </w:tcPr>
          <w:p w14:paraId="021230DF" w14:textId="77777777" w:rsidR="009E213D" w:rsidRPr="003308E7" w:rsidRDefault="009E213D" w:rsidP="00EC553B">
            <w:pPr>
              <w:contextualSpacing/>
              <w:jc w:val="center"/>
              <w:rPr>
                <w:rFonts w:asciiTheme="minorHAnsi" w:hAnsiTheme="minorHAnsi"/>
                <w:sz w:val="18"/>
                <w:szCs w:val="18"/>
              </w:rPr>
            </w:pPr>
            <w:r w:rsidRPr="00AB1201">
              <w:rPr>
                <w:rFonts w:asciiTheme="minorHAnsi" w:hAnsiTheme="minorHAnsi"/>
                <w:sz w:val="18"/>
                <w:szCs w:val="18"/>
              </w:rPr>
              <w:t>&lt;&lt;user input</w:t>
            </w:r>
          </w:p>
        </w:tc>
        <w:tc>
          <w:tcPr>
            <w:tcW w:w="2880" w:type="dxa"/>
          </w:tcPr>
          <w:p w14:paraId="021230E0" w14:textId="77777777" w:rsidR="009E213D" w:rsidRPr="003308E7" w:rsidRDefault="009E213D" w:rsidP="00D97CB7">
            <w:pPr>
              <w:contextualSpacing/>
              <w:jc w:val="center"/>
              <w:rPr>
                <w:rFonts w:asciiTheme="minorHAnsi" w:hAnsiTheme="minorHAnsi"/>
                <w:sz w:val="18"/>
                <w:szCs w:val="18"/>
              </w:rPr>
            </w:pPr>
            <w:r>
              <w:rPr>
                <w:rFonts w:asciiTheme="minorHAnsi" w:hAnsiTheme="minorHAnsi"/>
                <w:sz w:val="18"/>
                <w:szCs w:val="18"/>
              </w:rPr>
              <w:t>&lt;&lt;calculate as column 0</w:t>
            </w:r>
            <w:r w:rsidR="00D97CB7">
              <w:rPr>
                <w:rFonts w:asciiTheme="minorHAnsi" w:hAnsiTheme="minorHAnsi"/>
                <w:sz w:val="18"/>
                <w:szCs w:val="18"/>
              </w:rPr>
              <w:t>2</w:t>
            </w:r>
            <w:r>
              <w:rPr>
                <w:rFonts w:asciiTheme="minorHAnsi" w:hAnsiTheme="minorHAnsi"/>
                <w:sz w:val="18"/>
                <w:szCs w:val="18"/>
              </w:rPr>
              <w:t xml:space="preserve"> multiplied by column 0</w:t>
            </w:r>
            <w:r w:rsidR="00D97CB7">
              <w:rPr>
                <w:rFonts w:asciiTheme="minorHAnsi" w:hAnsiTheme="minorHAnsi"/>
                <w:sz w:val="18"/>
                <w:szCs w:val="18"/>
              </w:rPr>
              <w:t>3</w:t>
            </w:r>
            <w:r>
              <w:rPr>
                <w:rFonts w:asciiTheme="minorHAnsi" w:hAnsiTheme="minorHAnsi"/>
                <w:sz w:val="18"/>
                <w:szCs w:val="18"/>
              </w:rPr>
              <w:t>&gt;&gt;</w:t>
            </w:r>
          </w:p>
        </w:tc>
      </w:tr>
      <w:tr w:rsidR="00F2369D" w14:paraId="021230E6" w14:textId="77777777" w:rsidTr="00F2369D">
        <w:trPr>
          <w:trHeight w:val="422"/>
        </w:trPr>
        <w:tc>
          <w:tcPr>
            <w:tcW w:w="3978" w:type="dxa"/>
          </w:tcPr>
          <w:p w14:paraId="021230E2" w14:textId="77777777" w:rsidR="00F2369D" w:rsidRPr="003308E7" w:rsidRDefault="00F2369D" w:rsidP="00EC553B">
            <w:pPr>
              <w:contextualSpacing/>
              <w:jc w:val="center"/>
              <w:rPr>
                <w:rFonts w:asciiTheme="minorHAnsi" w:hAnsiTheme="minorHAnsi"/>
                <w:sz w:val="18"/>
                <w:szCs w:val="18"/>
              </w:rPr>
            </w:pPr>
          </w:p>
        </w:tc>
        <w:tc>
          <w:tcPr>
            <w:tcW w:w="2070" w:type="dxa"/>
          </w:tcPr>
          <w:p w14:paraId="021230E3" w14:textId="77777777" w:rsidR="00F2369D" w:rsidRPr="003308E7" w:rsidRDefault="00F2369D" w:rsidP="00EC553B">
            <w:pPr>
              <w:contextualSpacing/>
              <w:jc w:val="center"/>
              <w:rPr>
                <w:rFonts w:asciiTheme="minorHAnsi" w:hAnsiTheme="minorHAnsi"/>
                <w:sz w:val="18"/>
                <w:szCs w:val="18"/>
              </w:rPr>
            </w:pPr>
          </w:p>
        </w:tc>
        <w:tc>
          <w:tcPr>
            <w:tcW w:w="2070" w:type="dxa"/>
          </w:tcPr>
          <w:p w14:paraId="021230E4" w14:textId="77777777" w:rsidR="00F2369D" w:rsidRPr="003308E7" w:rsidRDefault="00F2369D" w:rsidP="00EC553B">
            <w:pPr>
              <w:contextualSpacing/>
              <w:jc w:val="center"/>
              <w:rPr>
                <w:rFonts w:asciiTheme="minorHAnsi" w:hAnsiTheme="minorHAnsi"/>
                <w:sz w:val="18"/>
                <w:szCs w:val="18"/>
              </w:rPr>
            </w:pPr>
          </w:p>
        </w:tc>
        <w:tc>
          <w:tcPr>
            <w:tcW w:w="2880" w:type="dxa"/>
          </w:tcPr>
          <w:p w14:paraId="021230E5" w14:textId="77777777" w:rsidR="00F2369D" w:rsidRPr="003308E7" w:rsidRDefault="00F2369D" w:rsidP="00EC553B">
            <w:pPr>
              <w:contextualSpacing/>
              <w:jc w:val="center"/>
              <w:rPr>
                <w:rFonts w:asciiTheme="minorHAnsi" w:hAnsiTheme="minorHAnsi"/>
                <w:sz w:val="18"/>
                <w:szCs w:val="18"/>
              </w:rPr>
            </w:pPr>
          </w:p>
        </w:tc>
      </w:tr>
    </w:tbl>
    <w:p w14:paraId="021230E7" w14:textId="77777777" w:rsidR="00F2369D" w:rsidRDefault="00F2369D" w:rsidP="004F31B7">
      <w:pPr>
        <w:spacing w:after="0"/>
        <w:ind w:left="360"/>
        <w:rPr>
          <w:rFonts w:asciiTheme="minorHAnsi" w:hAnsiTheme="minorHAnsi"/>
          <w:sz w:val="20"/>
          <w:szCs w:val="20"/>
        </w:rPr>
      </w:pPr>
    </w:p>
    <w:tbl>
      <w:tblPr>
        <w:tblStyle w:val="TableGrid"/>
        <w:tblW w:w="10998" w:type="dxa"/>
        <w:tblLayout w:type="fixed"/>
        <w:tblLook w:val="04A0" w:firstRow="1" w:lastRow="0" w:firstColumn="1" w:lastColumn="0" w:noHBand="0" w:noVBand="1"/>
      </w:tblPr>
      <w:tblGrid>
        <w:gridCol w:w="3978"/>
        <w:gridCol w:w="2070"/>
        <w:gridCol w:w="2070"/>
        <w:gridCol w:w="2880"/>
      </w:tblGrid>
      <w:tr w:rsidR="00F2369D" w14:paraId="021230EA" w14:textId="77777777" w:rsidTr="00EC553B">
        <w:tc>
          <w:tcPr>
            <w:tcW w:w="10998" w:type="dxa"/>
            <w:gridSpan w:val="4"/>
          </w:tcPr>
          <w:p w14:paraId="021230E8" w14:textId="2E3717EC" w:rsidR="008C5BD4" w:rsidRPr="00780E3F" w:rsidRDefault="0002376D">
            <w:pPr>
              <w:keepNext/>
              <w:tabs>
                <w:tab w:val="left" w:pos="-720"/>
                <w:tab w:val="left" w:pos="-90"/>
                <w:tab w:val="left" w:pos="36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b/>
                <w:sz w:val="20"/>
                <w:szCs w:val="20"/>
              </w:rPr>
            </w:pPr>
            <w:r>
              <w:rPr>
                <w:rFonts w:asciiTheme="minorHAnsi" w:hAnsiTheme="minorHAnsi" w:cs="Arial"/>
                <w:b/>
                <w:caps/>
                <w:sz w:val="20"/>
                <w:szCs w:val="20"/>
              </w:rPr>
              <w:t>D</w:t>
            </w:r>
            <w:r w:rsidR="009E213D" w:rsidRPr="00780E3F">
              <w:rPr>
                <w:rFonts w:asciiTheme="minorHAnsi" w:hAnsiTheme="minorHAnsi" w:cs="Arial"/>
                <w:b/>
                <w:caps/>
                <w:sz w:val="20"/>
                <w:szCs w:val="20"/>
              </w:rPr>
              <w:t>.</w:t>
            </w:r>
            <w:r w:rsidR="004627AE" w:rsidRPr="00780E3F">
              <w:rPr>
                <w:rFonts w:asciiTheme="minorHAnsi" w:hAnsiTheme="minorHAnsi" w:cs="Arial"/>
                <w:b/>
                <w:caps/>
                <w:sz w:val="20"/>
                <w:szCs w:val="20"/>
              </w:rPr>
              <w:t xml:space="preserve"> </w:t>
            </w:r>
            <w:r w:rsidR="00780E3F" w:rsidRPr="00780E3F">
              <w:rPr>
                <w:rFonts w:asciiTheme="minorHAnsi" w:hAnsiTheme="minorHAnsi"/>
                <w:b/>
                <w:sz w:val="20"/>
                <w:szCs w:val="20"/>
              </w:rPr>
              <w:t>Schedule of Upper Vents</w:t>
            </w:r>
          </w:p>
          <w:p w14:paraId="6BAC63B6" w14:textId="77777777" w:rsidR="008C5BD4" w:rsidRDefault="00F2369D">
            <w:pPr>
              <w:spacing w:after="0"/>
              <w:contextualSpacing/>
              <w:rPr>
                <w:rFonts w:asciiTheme="minorHAnsi" w:hAnsiTheme="minorHAnsi"/>
                <w:sz w:val="18"/>
                <w:szCs w:val="18"/>
              </w:rPr>
            </w:pPr>
            <w:r w:rsidRPr="003C66F9">
              <w:rPr>
                <w:rFonts w:asciiTheme="minorHAnsi" w:hAnsiTheme="minorHAnsi"/>
                <w:sz w:val="18"/>
                <w:szCs w:val="18"/>
              </w:rPr>
              <w:t xml:space="preserve">The Net Free Area of a </w:t>
            </w:r>
            <w:r>
              <w:rPr>
                <w:rFonts w:asciiTheme="minorHAnsi" w:hAnsiTheme="minorHAnsi"/>
                <w:sz w:val="18"/>
                <w:szCs w:val="18"/>
              </w:rPr>
              <w:t xml:space="preserve">manufactured </w:t>
            </w:r>
            <w:r w:rsidRPr="003C66F9">
              <w:rPr>
                <w:rFonts w:asciiTheme="minorHAnsi" w:hAnsiTheme="minorHAnsi"/>
                <w:sz w:val="18"/>
                <w:szCs w:val="18"/>
              </w:rPr>
              <w:t>product is</w:t>
            </w:r>
            <w:r>
              <w:rPr>
                <w:rFonts w:asciiTheme="minorHAnsi" w:hAnsiTheme="minorHAnsi"/>
                <w:sz w:val="18"/>
                <w:szCs w:val="18"/>
              </w:rPr>
              <w:t xml:space="preserve"> stated on the packaging or on the manufacturer’s specification data sheet. For non-manufactured products, assume that the net free area is one third of the total aperture area.</w:t>
            </w:r>
          </w:p>
          <w:p w14:paraId="021230E9" w14:textId="26720600" w:rsidR="00BE6CE4" w:rsidRDefault="00BE6CE4" w:rsidP="00374FB9">
            <w:pPr>
              <w:spacing w:after="0"/>
              <w:contextualSpacing/>
              <w:rPr>
                <w:rFonts w:asciiTheme="majorHAnsi" w:eastAsiaTheme="majorEastAsia" w:hAnsiTheme="majorHAnsi" w:cstheme="majorBidi"/>
                <w:b/>
                <w:bCs/>
                <w:color w:val="4F81BD" w:themeColor="accent1"/>
              </w:rPr>
            </w:pPr>
            <w:r>
              <w:rPr>
                <w:rFonts w:asciiTheme="minorHAnsi" w:hAnsiTheme="minorHAnsi"/>
                <w:sz w:val="18"/>
                <w:szCs w:val="18"/>
              </w:rPr>
              <w:t xml:space="preserve">&lt;&lt;if </w:t>
            </w:r>
            <w:r w:rsidR="00374FB9">
              <w:rPr>
                <w:rFonts w:asciiTheme="minorHAnsi" w:hAnsiTheme="minorHAnsi"/>
                <w:sz w:val="18"/>
                <w:szCs w:val="18"/>
              </w:rPr>
              <w:t xml:space="preserve">parent – CF1R-ALT, or </w:t>
            </w:r>
            <w:r>
              <w:rPr>
                <w:rFonts w:asciiTheme="minorHAnsi" w:hAnsiTheme="minorHAnsi"/>
                <w:sz w:val="18"/>
                <w:szCs w:val="18"/>
              </w:rPr>
              <w:t>A04 = Unventilated, then display Section header, and default “This Section does not apply” message&gt;&gt;</w:t>
            </w:r>
          </w:p>
        </w:tc>
      </w:tr>
      <w:tr w:rsidR="00F2369D" w14:paraId="021230EF" w14:textId="77777777" w:rsidTr="00EC553B">
        <w:trPr>
          <w:trHeight w:val="420"/>
        </w:trPr>
        <w:tc>
          <w:tcPr>
            <w:tcW w:w="3978" w:type="dxa"/>
            <w:vAlign w:val="center"/>
          </w:tcPr>
          <w:p w14:paraId="021230EB" w14:textId="77777777" w:rsidR="00F2369D" w:rsidRDefault="00F2369D" w:rsidP="00EC553B">
            <w:pPr>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1</w:t>
            </w:r>
          </w:p>
        </w:tc>
        <w:tc>
          <w:tcPr>
            <w:tcW w:w="2070" w:type="dxa"/>
            <w:vAlign w:val="center"/>
          </w:tcPr>
          <w:p w14:paraId="021230EC" w14:textId="77777777" w:rsidR="00F2369D" w:rsidRDefault="00F2369D" w:rsidP="00EC553B">
            <w:pPr>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2</w:t>
            </w:r>
          </w:p>
        </w:tc>
        <w:tc>
          <w:tcPr>
            <w:tcW w:w="2070" w:type="dxa"/>
            <w:vAlign w:val="center"/>
          </w:tcPr>
          <w:p w14:paraId="021230ED" w14:textId="77777777" w:rsidR="00F2369D" w:rsidRDefault="00F2369D" w:rsidP="00EC553B">
            <w:pPr>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3</w:t>
            </w:r>
          </w:p>
        </w:tc>
        <w:tc>
          <w:tcPr>
            <w:tcW w:w="2880" w:type="dxa"/>
            <w:vAlign w:val="center"/>
          </w:tcPr>
          <w:p w14:paraId="021230EE" w14:textId="77777777" w:rsidR="00F2369D" w:rsidRDefault="00F2369D" w:rsidP="00EC553B">
            <w:pPr>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4</w:t>
            </w:r>
          </w:p>
        </w:tc>
      </w:tr>
      <w:tr w:rsidR="00F2369D" w14:paraId="021230F7" w14:textId="77777777" w:rsidTr="008D6B07">
        <w:trPr>
          <w:trHeight w:val="419"/>
        </w:trPr>
        <w:tc>
          <w:tcPr>
            <w:tcW w:w="3978" w:type="dxa"/>
            <w:vAlign w:val="bottom"/>
          </w:tcPr>
          <w:p w14:paraId="021230F0" w14:textId="77777777" w:rsidR="00F2369D" w:rsidRPr="00780E3F" w:rsidRDefault="00F2369D" w:rsidP="008D6B07">
            <w:pPr>
              <w:spacing w:after="0" w:line="240" w:lineRule="auto"/>
              <w:contextualSpacing/>
              <w:jc w:val="center"/>
              <w:rPr>
                <w:rFonts w:asciiTheme="minorHAnsi" w:hAnsiTheme="minorHAnsi"/>
                <w:sz w:val="18"/>
                <w:szCs w:val="18"/>
              </w:rPr>
            </w:pPr>
            <w:r w:rsidRPr="00780E3F">
              <w:rPr>
                <w:rFonts w:asciiTheme="minorHAnsi" w:hAnsiTheme="minorHAnsi"/>
                <w:sz w:val="18"/>
                <w:szCs w:val="18"/>
              </w:rPr>
              <w:t xml:space="preserve">Type of </w:t>
            </w:r>
            <w:r w:rsidR="005C178B" w:rsidRPr="00780E3F">
              <w:rPr>
                <w:rFonts w:asciiTheme="minorHAnsi" w:hAnsiTheme="minorHAnsi"/>
                <w:sz w:val="18"/>
                <w:szCs w:val="18"/>
              </w:rPr>
              <w:t>V</w:t>
            </w:r>
            <w:r w:rsidRPr="00780E3F">
              <w:rPr>
                <w:rFonts w:asciiTheme="minorHAnsi" w:hAnsiTheme="minorHAnsi"/>
                <w:sz w:val="18"/>
                <w:szCs w:val="18"/>
              </w:rPr>
              <w:t>ent</w:t>
            </w:r>
          </w:p>
          <w:p w14:paraId="021230F1" w14:textId="5CB0114E" w:rsidR="00F2369D" w:rsidRPr="00780E3F" w:rsidRDefault="00780E3F" w:rsidP="008D6B07">
            <w:pPr>
              <w:spacing w:after="0" w:line="240" w:lineRule="auto"/>
              <w:contextualSpacing/>
              <w:jc w:val="center"/>
              <w:rPr>
                <w:rFonts w:asciiTheme="minorHAnsi" w:hAnsiTheme="minorHAnsi"/>
                <w:sz w:val="18"/>
                <w:szCs w:val="18"/>
              </w:rPr>
            </w:pPr>
            <w:r w:rsidRPr="00780E3F">
              <w:rPr>
                <w:rFonts w:asciiTheme="minorHAnsi" w:hAnsiTheme="minorHAnsi"/>
                <w:sz w:val="18"/>
                <w:szCs w:val="18"/>
              </w:rPr>
              <w:t>(</w:t>
            </w:r>
            <w:r w:rsidR="00F2369D" w:rsidRPr="00780E3F">
              <w:rPr>
                <w:rFonts w:asciiTheme="minorHAnsi" w:hAnsiTheme="minorHAnsi"/>
                <w:sz w:val="18"/>
                <w:szCs w:val="18"/>
              </w:rPr>
              <w:t>For instance, eyebrow vent, eave vent, round ve</w:t>
            </w:r>
            <w:r w:rsidR="00762063">
              <w:rPr>
                <w:rFonts w:asciiTheme="minorHAnsi" w:hAnsiTheme="minorHAnsi"/>
                <w:sz w:val="18"/>
                <w:szCs w:val="18"/>
              </w:rPr>
              <w:t>n</w:t>
            </w:r>
            <w:r w:rsidR="00F2369D" w:rsidRPr="00780E3F">
              <w:rPr>
                <w:rFonts w:asciiTheme="minorHAnsi" w:hAnsiTheme="minorHAnsi"/>
                <w:sz w:val="18"/>
                <w:szCs w:val="18"/>
              </w:rPr>
              <w:t>t</w:t>
            </w:r>
            <w:r w:rsidR="00762063">
              <w:rPr>
                <w:rFonts w:asciiTheme="minorHAnsi" w:hAnsiTheme="minorHAnsi"/>
                <w:sz w:val="18"/>
                <w:szCs w:val="18"/>
              </w:rPr>
              <w:t>, ridge vent</w:t>
            </w:r>
            <w:r w:rsidRPr="00780E3F">
              <w:rPr>
                <w:rFonts w:asciiTheme="minorHAnsi" w:hAnsiTheme="minorHAnsi"/>
                <w:sz w:val="18"/>
                <w:szCs w:val="18"/>
              </w:rPr>
              <w:t>)</w:t>
            </w:r>
          </w:p>
        </w:tc>
        <w:tc>
          <w:tcPr>
            <w:tcW w:w="2070" w:type="dxa"/>
            <w:vAlign w:val="bottom"/>
          </w:tcPr>
          <w:p w14:paraId="021230F2" w14:textId="3C8DBD82" w:rsidR="00F2369D" w:rsidRPr="00780E3F" w:rsidRDefault="00F2369D">
            <w:pPr>
              <w:spacing w:after="0" w:line="240" w:lineRule="auto"/>
              <w:contextualSpacing/>
              <w:jc w:val="center"/>
              <w:rPr>
                <w:rFonts w:asciiTheme="minorHAnsi" w:hAnsiTheme="minorHAnsi"/>
                <w:sz w:val="18"/>
                <w:szCs w:val="18"/>
              </w:rPr>
            </w:pPr>
            <w:r w:rsidRPr="00780E3F">
              <w:rPr>
                <w:rFonts w:asciiTheme="minorHAnsi" w:hAnsiTheme="minorHAnsi"/>
                <w:sz w:val="18"/>
                <w:szCs w:val="18"/>
              </w:rPr>
              <w:t xml:space="preserve">NFA </w:t>
            </w:r>
            <w:r w:rsidR="005C178B" w:rsidRPr="00780E3F">
              <w:rPr>
                <w:rFonts w:asciiTheme="minorHAnsi" w:hAnsiTheme="minorHAnsi"/>
                <w:sz w:val="18"/>
                <w:szCs w:val="18"/>
              </w:rPr>
              <w:t>P</w:t>
            </w:r>
            <w:r w:rsidRPr="00780E3F">
              <w:rPr>
                <w:rFonts w:asciiTheme="minorHAnsi" w:hAnsiTheme="minorHAnsi"/>
                <w:sz w:val="18"/>
                <w:szCs w:val="18"/>
              </w:rPr>
              <w:t xml:space="preserve">er </w:t>
            </w:r>
            <w:r w:rsidR="005C178B" w:rsidRPr="00780E3F">
              <w:rPr>
                <w:rFonts w:asciiTheme="minorHAnsi" w:hAnsiTheme="minorHAnsi"/>
                <w:sz w:val="18"/>
                <w:szCs w:val="18"/>
              </w:rPr>
              <w:t>V</w:t>
            </w:r>
            <w:r w:rsidRPr="00780E3F">
              <w:rPr>
                <w:rFonts w:asciiTheme="minorHAnsi" w:hAnsiTheme="minorHAnsi"/>
                <w:sz w:val="18"/>
                <w:szCs w:val="18"/>
              </w:rPr>
              <w:t>ent (in</w:t>
            </w:r>
            <w:r w:rsidRPr="00780E3F">
              <w:rPr>
                <w:rFonts w:asciiTheme="minorHAnsi" w:hAnsiTheme="minorHAnsi"/>
                <w:sz w:val="18"/>
                <w:szCs w:val="18"/>
                <w:vertAlign w:val="superscript"/>
              </w:rPr>
              <w:t>2</w:t>
            </w:r>
            <w:r w:rsidRPr="00780E3F">
              <w:rPr>
                <w:rFonts w:asciiTheme="minorHAnsi" w:hAnsiTheme="minorHAnsi"/>
                <w:sz w:val="18"/>
                <w:szCs w:val="18"/>
              </w:rPr>
              <w:t>)</w:t>
            </w:r>
            <w:r w:rsidR="00135788">
              <w:rPr>
                <w:rFonts w:asciiTheme="minorHAnsi" w:hAnsiTheme="minorHAnsi"/>
                <w:sz w:val="18"/>
                <w:szCs w:val="18"/>
              </w:rPr>
              <w:t>/Per Linear Foot</w:t>
            </w:r>
          </w:p>
          <w:p w14:paraId="021230F3" w14:textId="77777777" w:rsidR="00F2369D" w:rsidRPr="00780E3F" w:rsidRDefault="00F2369D">
            <w:pPr>
              <w:spacing w:after="0" w:line="240" w:lineRule="auto"/>
              <w:contextualSpacing/>
              <w:jc w:val="center"/>
              <w:rPr>
                <w:rFonts w:asciiTheme="minorHAnsi" w:hAnsiTheme="minorHAnsi"/>
                <w:sz w:val="18"/>
                <w:szCs w:val="18"/>
              </w:rPr>
            </w:pPr>
            <w:r w:rsidRPr="00780E3F">
              <w:rPr>
                <w:rFonts w:asciiTheme="minorHAnsi" w:hAnsiTheme="minorHAnsi"/>
                <w:sz w:val="18"/>
                <w:szCs w:val="18"/>
              </w:rPr>
              <w:t>(Manufacturer</w:t>
            </w:r>
            <w:r w:rsidR="00D97CB7" w:rsidRPr="00780E3F">
              <w:rPr>
                <w:rFonts w:asciiTheme="minorHAnsi" w:hAnsiTheme="minorHAnsi"/>
                <w:sz w:val="18"/>
                <w:szCs w:val="18"/>
              </w:rPr>
              <w:t>’</w:t>
            </w:r>
            <w:r w:rsidRPr="00780E3F">
              <w:rPr>
                <w:rFonts w:asciiTheme="minorHAnsi" w:hAnsiTheme="minorHAnsi"/>
                <w:sz w:val="18"/>
                <w:szCs w:val="18"/>
              </w:rPr>
              <w:t>s Specification Sheet)</w:t>
            </w:r>
          </w:p>
        </w:tc>
        <w:tc>
          <w:tcPr>
            <w:tcW w:w="2070" w:type="dxa"/>
            <w:vAlign w:val="bottom"/>
          </w:tcPr>
          <w:p w14:paraId="021230F4" w14:textId="6994B586" w:rsidR="003E6081" w:rsidRPr="00780E3F" w:rsidRDefault="00F2369D">
            <w:pPr>
              <w:spacing w:after="0" w:line="240" w:lineRule="auto"/>
              <w:contextualSpacing/>
              <w:jc w:val="center"/>
              <w:rPr>
                <w:rFonts w:asciiTheme="minorHAnsi" w:hAnsiTheme="minorHAnsi"/>
                <w:sz w:val="18"/>
                <w:szCs w:val="18"/>
              </w:rPr>
            </w:pPr>
            <w:r w:rsidRPr="00780E3F">
              <w:rPr>
                <w:rFonts w:asciiTheme="minorHAnsi" w:hAnsiTheme="minorHAnsi"/>
                <w:sz w:val="18"/>
                <w:szCs w:val="18"/>
              </w:rPr>
              <w:t xml:space="preserve">Number of </w:t>
            </w:r>
            <w:r w:rsidR="005C178B" w:rsidRPr="00780E3F">
              <w:rPr>
                <w:rFonts w:asciiTheme="minorHAnsi" w:hAnsiTheme="minorHAnsi"/>
                <w:sz w:val="18"/>
                <w:szCs w:val="18"/>
              </w:rPr>
              <w:t>V</w:t>
            </w:r>
            <w:r w:rsidRPr="00780E3F">
              <w:rPr>
                <w:rFonts w:asciiTheme="minorHAnsi" w:hAnsiTheme="minorHAnsi"/>
                <w:sz w:val="18"/>
                <w:szCs w:val="18"/>
              </w:rPr>
              <w:t>ents</w:t>
            </w:r>
            <w:r w:rsidR="00762063">
              <w:rPr>
                <w:rFonts w:asciiTheme="minorHAnsi" w:hAnsiTheme="minorHAnsi"/>
                <w:sz w:val="18"/>
                <w:szCs w:val="18"/>
              </w:rPr>
              <w:t>/Linear Feet</w:t>
            </w:r>
            <w:r w:rsidR="00882EFB" w:rsidRPr="00780E3F">
              <w:rPr>
                <w:rFonts w:asciiTheme="minorHAnsi" w:hAnsiTheme="minorHAnsi"/>
                <w:sz w:val="18"/>
                <w:szCs w:val="18"/>
              </w:rPr>
              <w:t xml:space="preserve"> </w:t>
            </w:r>
            <w:r w:rsidR="005C178B" w:rsidRPr="00780E3F">
              <w:rPr>
                <w:rFonts w:asciiTheme="minorHAnsi" w:hAnsiTheme="minorHAnsi"/>
                <w:sz w:val="18"/>
                <w:szCs w:val="18"/>
              </w:rPr>
              <w:t>I</w:t>
            </w:r>
            <w:r w:rsidR="00882EFB" w:rsidRPr="00780E3F">
              <w:rPr>
                <w:rFonts w:asciiTheme="minorHAnsi" w:hAnsiTheme="minorHAnsi"/>
                <w:sz w:val="18"/>
                <w:szCs w:val="18"/>
              </w:rPr>
              <w:t>nstalled</w:t>
            </w:r>
          </w:p>
        </w:tc>
        <w:tc>
          <w:tcPr>
            <w:tcW w:w="2880" w:type="dxa"/>
            <w:vAlign w:val="bottom"/>
          </w:tcPr>
          <w:p w14:paraId="021230F5" w14:textId="77777777" w:rsidR="005C178B" w:rsidRPr="00780E3F" w:rsidRDefault="005C178B">
            <w:pPr>
              <w:spacing w:after="0" w:line="240" w:lineRule="auto"/>
              <w:contextualSpacing/>
              <w:jc w:val="center"/>
              <w:rPr>
                <w:rFonts w:asciiTheme="minorHAnsi" w:hAnsiTheme="minorHAnsi"/>
                <w:sz w:val="18"/>
                <w:szCs w:val="18"/>
              </w:rPr>
            </w:pPr>
            <w:r w:rsidRPr="00780E3F">
              <w:rPr>
                <w:rFonts w:asciiTheme="minorHAnsi" w:hAnsiTheme="minorHAnsi"/>
                <w:sz w:val="18"/>
                <w:szCs w:val="18"/>
              </w:rPr>
              <w:t>Total NFA Per Vent Type</w:t>
            </w:r>
          </w:p>
          <w:p w14:paraId="021230F6" w14:textId="6735B92A" w:rsidR="00F2369D" w:rsidRPr="00780E3F" w:rsidRDefault="005C178B">
            <w:pPr>
              <w:spacing w:after="0" w:line="240" w:lineRule="auto"/>
              <w:contextualSpacing/>
              <w:jc w:val="center"/>
              <w:rPr>
                <w:rFonts w:asciiTheme="minorHAnsi" w:hAnsiTheme="minorHAnsi"/>
                <w:sz w:val="18"/>
                <w:szCs w:val="18"/>
              </w:rPr>
            </w:pPr>
            <w:r w:rsidRPr="00780E3F">
              <w:rPr>
                <w:rFonts w:asciiTheme="minorHAnsi" w:hAnsiTheme="minorHAnsi"/>
                <w:sz w:val="18"/>
                <w:szCs w:val="18"/>
              </w:rPr>
              <w:t>(in</w:t>
            </w:r>
            <w:r w:rsidRPr="00780E3F">
              <w:rPr>
                <w:rFonts w:asciiTheme="minorHAnsi" w:hAnsiTheme="minorHAnsi"/>
                <w:sz w:val="18"/>
                <w:szCs w:val="18"/>
                <w:vertAlign w:val="superscript"/>
              </w:rPr>
              <w:t>2</w:t>
            </w:r>
            <w:r w:rsidRPr="00780E3F">
              <w:rPr>
                <w:rFonts w:asciiTheme="minorHAnsi" w:hAnsiTheme="minorHAnsi"/>
                <w:sz w:val="18"/>
                <w:szCs w:val="18"/>
              </w:rPr>
              <w:t>)</w:t>
            </w:r>
          </w:p>
        </w:tc>
      </w:tr>
      <w:tr w:rsidR="009E213D" w14:paraId="021230FC" w14:textId="77777777" w:rsidTr="00EC553B">
        <w:tc>
          <w:tcPr>
            <w:tcW w:w="3978" w:type="dxa"/>
          </w:tcPr>
          <w:p w14:paraId="5A12EC21" w14:textId="77777777" w:rsidR="00B172F3" w:rsidRDefault="00B172F3" w:rsidP="00B172F3">
            <w:pPr>
              <w:spacing w:after="0" w:line="240" w:lineRule="auto"/>
              <w:rPr>
                <w:rFonts w:asciiTheme="minorHAnsi" w:hAnsiTheme="minorHAnsi"/>
                <w:sz w:val="18"/>
                <w:szCs w:val="18"/>
              </w:rPr>
            </w:pPr>
            <w:r w:rsidRPr="00F2369D">
              <w:rPr>
                <w:rFonts w:asciiTheme="minorHAnsi" w:hAnsiTheme="minorHAnsi"/>
                <w:sz w:val="18"/>
                <w:szCs w:val="18"/>
              </w:rPr>
              <w:t>&lt;&lt;user pick from list&gt;&gt;</w:t>
            </w:r>
          </w:p>
          <w:p w14:paraId="021230F8" w14:textId="62072F8D" w:rsidR="009E213D" w:rsidRPr="003308E7" w:rsidRDefault="00B172F3" w:rsidP="00B172F3">
            <w:pPr>
              <w:contextualSpacing/>
              <w:jc w:val="center"/>
              <w:rPr>
                <w:rFonts w:asciiTheme="minorHAnsi" w:hAnsiTheme="minorHAnsi"/>
                <w:sz w:val="18"/>
                <w:szCs w:val="18"/>
              </w:rPr>
            </w:pPr>
            <w:r>
              <w:rPr>
                <w:rFonts w:asciiTheme="minorHAnsi" w:hAnsiTheme="minorHAnsi"/>
                <w:sz w:val="18"/>
                <w:szCs w:val="18"/>
              </w:rPr>
              <w:t>*Eyebrow vent, *Eave vent, *Round vent, *Ridge vent</w:t>
            </w:r>
          </w:p>
        </w:tc>
        <w:tc>
          <w:tcPr>
            <w:tcW w:w="2070" w:type="dxa"/>
          </w:tcPr>
          <w:p w14:paraId="021230F9" w14:textId="77777777" w:rsidR="009E213D" w:rsidRPr="003308E7" w:rsidRDefault="009E213D" w:rsidP="00EC553B">
            <w:pPr>
              <w:contextualSpacing/>
              <w:jc w:val="center"/>
              <w:rPr>
                <w:rFonts w:asciiTheme="minorHAnsi" w:hAnsiTheme="minorHAnsi"/>
                <w:sz w:val="18"/>
                <w:szCs w:val="18"/>
              </w:rPr>
            </w:pPr>
            <w:r>
              <w:rPr>
                <w:rFonts w:asciiTheme="minorHAnsi" w:hAnsiTheme="minorHAnsi"/>
                <w:sz w:val="18"/>
                <w:szCs w:val="18"/>
              </w:rPr>
              <w:t>&lt;&lt;user input, numeric&gt;&gt;</w:t>
            </w:r>
          </w:p>
        </w:tc>
        <w:tc>
          <w:tcPr>
            <w:tcW w:w="2070" w:type="dxa"/>
          </w:tcPr>
          <w:p w14:paraId="021230FA" w14:textId="77777777" w:rsidR="009E213D" w:rsidRPr="003308E7" w:rsidRDefault="009E213D" w:rsidP="00EC553B">
            <w:pPr>
              <w:contextualSpacing/>
              <w:jc w:val="center"/>
              <w:rPr>
                <w:rFonts w:asciiTheme="minorHAnsi" w:hAnsiTheme="minorHAnsi"/>
                <w:sz w:val="18"/>
                <w:szCs w:val="18"/>
              </w:rPr>
            </w:pPr>
            <w:r w:rsidRPr="00AB1201">
              <w:rPr>
                <w:rFonts w:asciiTheme="minorHAnsi" w:hAnsiTheme="minorHAnsi"/>
                <w:sz w:val="18"/>
                <w:szCs w:val="18"/>
              </w:rPr>
              <w:t>&lt;&lt;user input</w:t>
            </w:r>
          </w:p>
        </w:tc>
        <w:tc>
          <w:tcPr>
            <w:tcW w:w="2880" w:type="dxa"/>
          </w:tcPr>
          <w:p w14:paraId="021230FB" w14:textId="77777777" w:rsidR="009E213D" w:rsidRPr="003308E7" w:rsidRDefault="009E213D" w:rsidP="00D97CB7">
            <w:pPr>
              <w:contextualSpacing/>
              <w:jc w:val="center"/>
              <w:rPr>
                <w:rFonts w:asciiTheme="minorHAnsi" w:hAnsiTheme="minorHAnsi"/>
                <w:sz w:val="18"/>
                <w:szCs w:val="18"/>
              </w:rPr>
            </w:pPr>
            <w:r>
              <w:rPr>
                <w:rFonts w:asciiTheme="minorHAnsi" w:hAnsiTheme="minorHAnsi"/>
                <w:sz w:val="18"/>
                <w:szCs w:val="18"/>
              </w:rPr>
              <w:t>&lt;&lt;calculate as column 0</w:t>
            </w:r>
            <w:r w:rsidR="00D97CB7">
              <w:rPr>
                <w:rFonts w:asciiTheme="minorHAnsi" w:hAnsiTheme="minorHAnsi"/>
                <w:sz w:val="18"/>
                <w:szCs w:val="18"/>
              </w:rPr>
              <w:t>2</w:t>
            </w:r>
            <w:r>
              <w:rPr>
                <w:rFonts w:asciiTheme="minorHAnsi" w:hAnsiTheme="minorHAnsi"/>
                <w:sz w:val="18"/>
                <w:szCs w:val="18"/>
              </w:rPr>
              <w:t xml:space="preserve"> multiplied by column 0</w:t>
            </w:r>
            <w:r w:rsidR="00D97CB7">
              <w:rPr>
                <w:rFonts w:asciiTheme="minorHAnsi" w:hAnsiTheme="minorHAnsi"/>
                <w:sz w:val="18"/>
                <w:szCs w:val="18"/>
              </w:rPr>
              <w:t>3</w:t>
            </w:r>
            <w:r>
              <w:rPr>
                <w:rFonts w:asciiTheme="minorHAnsi" w:hAnsiTheme="minorHAnsi"/>
                <w:sz w:val="18"/>
                <w:szCs w:val="18"/>
              </w:rPr>
              <w:t>&gt;&gt;</w:t>
            </w:r>
          </w:p>
        </w:tc>
      </w:tr>
      <w:tr w:rsidR="00F2369D" w14:paraId="02123101" w14:textId="77777777" w:rsidTr="00F2369D">
        <w:trPr>
          <w:trHeight w:val="467"/>
        </w:trPr>
        <w:tc>
          <w:tcPr>
            <w:tcW w:w="3978" w:type="dxa"/>
          </w:tcPr>
          <w:p w14:paraId="021230FD" w14:textId="77777777" w:rsidR="00F2369D" w:rsidRPr="003308E7" w:rsidRDefault="00F2369D" w:rsidP="00EC553B">
            <w:pPr>
              <w:contextualSpacing/>
              <w:jc w:val="center"/>
              <w:rPr>
                <w:rFonts w:asciiTheme="minorHAnsi" w:hAnsiTheme="minorHAnsi"/>
                <w:sz w:val="18"/>
                <w:szCs w:val="18"/>
              </w:rPr>
            </w:pPr>
          </w:p>
        </w:tc>
        <w:tc>
          <w:tcPr>
            <w:tcW w:w="2070" w:type="dxa"/>
          </w:tcPr>
          <w:p w14:paraId="021230FE" w14:textId="77777777" w:rsidR="00F2369D" w:rsidRPr="003308E7" w:rsidRDefault="00F2369D" w:rsidP="00EC553B">
            <w:pPr>
              <w:contextualSpacing/>
              <w:jc w:val="center"/>
              <w:rPr>
                <w:rFonts w:asciiTheme="minorHAnsi" w:hAnsiTheme="minorHAnsi"/>
                <w:sz w:val="18"/>
                <w:szCs w:val="18"/>
              </w:rPr>
            </w:pPr>
          </w:p>
        </w:tc>
        <w:tc>
          <w:tcPr>
            <w:tcW w:w="2070" w:type="dxa"/>
          </w:tcPr>
          <w:p w14:paraId="021230FF" w14:textId="77777777" w:rsidR="00F2369D" w:rsidRPr="003308E7" w:rsidRDefault="00F2369D" w:rsidP="00EC553B">
            <w:pPr>
              <w:contextualSpacing/>
              <w:jc w:val="center"/>
              <w:rPr>
                <w:rFonts w:asciiTheme="minorHAnsi" w:hAnsiTheme="minorHAnsi"/>
                <w:sz w:val="18"/>
                <w:szCs w:val="18"/>
              </w:rPr>
            </w:pPr>
          </w:p>
        </w:tc>
        <w:tc>
          <w:tcPr>
            <w:tcW w:w="2880" w:type="dxa"/>
          </w:tcPr>
          <w:p w14:paraId="02123100" w14:textId="77777777" w:rsidR="00F2369D" w:rsidRPr="003308E7" w:rsidRDefault="00F2369D" w:rsidP="00EC553B">
            <w:pPr>
              <w:contextualSpacing/>
              <w:jc w:val="center"/>
              <w:rPr>
                <w:rFonts w:asciiTheme="minorHAnsi" w:hAnsiTheme="minorHAnsi"/>
                <w:sz w:val="18"/>
                <w:szCs w:val="18"/>
              </w:rPr>
            </w:pPr>
          </w:p>
        </w:tc>
      </w:tr>
    </w:tbl>
    <w:p w14:paraId="02123102" w14:textId="77777777" w:rsidR="0047244D" w:rsidRDefault="0047244D" w:rsidP="004F31B7">
      <w:pPr>
        <w:spacing w:after="0"/>
        <w:ind w:left="360"/>
        <w:rPr>
          <w:rFonts w:asciiTheme="minorHAnsi" w:hAnsiTheme="minorHAnsi"/>
          <w:sz w:val="20"/>
          <w:szCs w:val="20"/>
        </w:rPr>
      </w:pPr>
    </w:p>
    <w:p w14:paraId="4D6DA013" w14:textId="77777777" w:rsidR="0002376D" w:rsidRDefault="0002376D">
      <w:r>
        <w:br w:type="page"/>
      </w:r>
    </w:p>
    <w:tbl>
      <w:tblPr>
        <w:tblStyle w:val="TableGrid"/>
        <w:tblW w:w="10998" w:type="dxa"/>
        <w:tblLayout w:type="fixed"/>
        <w:tblLook w:val="04A0" w:firstRow="1" w:lastRow="0" w:firstColumn="1" w:lastColumn="0" w:noHBand="0" w:noVBand="1"/>
      </w:tblPr>
      <w:tblGrid>
        <w:gridCol w:w="468"/>
        <w:gridCol w:w="4950"/>
        <w:gridCol w:w="5580"/>
      </w:tblGrid>
      <w:tr w:rsidR="00F2369D" w14:paraId="02123104" w14:textId="77777777" w:rsidTr="00EC553B">
        <w:tc>
          <w:tcPr>
            <w:tcW w:w="10998" w:type="dxa"/>
            <w:gridSpan w:val="3"/>
          </w:tcPr>
          <w:p w14:paraId="47CA30B5" w14:textId="129D91C1" w:rsidR="008C5BD4" w:rsidRDefault="0002376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b/>
                <w:sz w:val="20"/>
                <w:szCs w:val="20"/>
              </w:rPr>
            </w:pPr>
            <w:r>
              <w:rPr>
                <w:rFonts w:asciiTheme="minorHAnsi" w:hAnsiTheme="minorHAnsi" w:cs="Arial"/>
                <w:b/>
                <w:caps/>
                <w:sz w:val="20"/>
                <w:szCs w:val="20"/>
              </w:rPr>
              <w:t>E</w:t>
            </w:r>
            <w:r w:rsidR="009E213D" w:rsidRPr="00780E3F">
              <w:rPr>
                <w:rFonts w:asciiTheme="minorHAnsi" w:hAnsiTheme="minorHAnsi" w:cs="Arial"/>
                <w:b/>
                <w:caps/>
                <w:sz w:val="20"/>
                <w:szCs w:val="20"/>
              </w:rPr>
              <w:t xml:space="preserve">. </w:t>
            </w:r>
            <w:r w:rsidR="00780E3F" w:rsidRPr="00780E3F">
              <w:rPr>
                <w:rFonts w:asciiTheme="minorHAnsi" w:hAnsiTheme="minorHAnsi"/>
                <w:b/>
                <w:sz w:val="20"/>
                <w:szCs w:val="20"/>
              </w:rPr>
              <w:t>Required Vent Area</w:t>
            </w:r>
          </w:p>
          <w:p w14:paraId="02123103" w14:textId="122FE832" w:rsidR="00BE6CE4" w:rsidRPr="004C10DA" w:rsidRDefault="00BE6CE4" w:rsidP="00374FB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ajorHAnsi" w:eastAsiaTheme="majorEastAsia" w:hAnsiTheme="majorHAnsi" w:cstheme="majorBidi"/>
                <w:bCs/>
                <w:color w:val="4F81BD" w:themeColor="accent1"/>
                <w:sz w:val="20"/>
                <w:szCs w:val="20"/>
              </w:rPr>
            </w:pPr>
            <w:r>
              <w:rPr>
                <w:rFonts w:asciiTheme="minorHAnsi" w:hAnsiTheme="minorHAnsi"/>
                <w:sz w:val="20"/>
                <w:szCs w:val="20"/>
              </w:rPr>
              <w:t xml:space="preserve">&lt;&lt;if </w:t>
            </w:r>
            <w:r w:rsidR="00374FB9">
              <w:rPr>
                <w:rFonts w:asciiTheme="minorHAnsi" w:hAnsiTheme="minorHAnsi"/>
                <w:sz w:val="20"/>
                <w:szCs w:val="20"/>
              </w:rPr>
              <w:t xml:space="preserve">parent = CF1R-ALT, or </w:t>
            </w:r>
            <w:r>
              <w:rPr>
                <w:rFonts w:asciiTheme="minorHAnsi" w:hAnsiTheme="minorHAnsi"/>
                <w:sz w:val="20"/>
                <w:szCs w:val="20"/>
              </w:rPr>
              <w:t>A04 = Unventilated, then display Section header and default “This section does not apply” message&gt;&gt;</w:t>
            </w:r>
          </w:p>
        </w:tc>
      </w:tr>
      <w:tr w:rsidR="00D97CB7" w14:paraId="02123108" w14:textId="77777777" w:rsidTr="00156E00">
        <w:tc>
          <w:tcPr>
            <w:tcW w:w="468" w:type="dxa"/>
          </w:tcPr>
          <w:p w14:paraId="02123105" w14:textId="77777777" w:rsidR="00D97CB7" w:rsidRPr="00F2369D" w:rsidRDefault="00D97CB7" w:rsidP="000D2A6D">
            <w:pPr>
              <w:contextualSpacing/>
              <w:rPr>
                <w:rFonts w:asciiTheme="minorHAnsi" w:hAnsiTheme="minorHAnsi"/>
                <w:sz w:val="18"/>
                <w:szCs w:val="18"/>
              </w:rPr>
            </w:pPr>
            <w:r>
              <w:rPr>
                <w:rFonts w:asciiTheme="minorHAnsi" w:hAnsiTheme="minorHAnsi"/>
                <w:sz w:val="18"/>
                <w:szCs w:val="18"/>
              </w:rPr>
              <w:t>01</w:t>
            </w:r>
          </w:p>
        </w:tc>
        <w:tc>
          <w:tcPr>
            <w:tcW w:w="4950" w:type="dxa"/>
          </w:tcPr>
          <w:p w14:paraId="02123106" w14:textId="46D4580B" w:rsidR="00D97CB7" w:rsidRPr="00F2369D" w:rsidRDefault="00D97CB7" w:rsidP="0080355D">
            <w:pPr>
              <w:contextualSpacing/>
              <w:rPr>
                <w:rFonts w:asciiTheme="minorHAnsi" w:hAnsiTheme="minorHAnsi"/>
                <w:sz w:val="18"/>
                <w:szCs w:val="18"/>
              </w:rPr>
            </w:pPr>
            <w:r>
              <w:rPr>
                <w:rFonts w:asciiTheme="minorHAnsi" w:hAnsiTheme="minorHAnsi"/>
                <w:sz w:val="18"/>
                <w:szCs w:val="18"/>
              </w:rPr>
              <w:t>Combined NFA</w:t>
            </w:r>
            <w:r w:rsidRPr="00F2369D">
              <w:rPr>
                <w:rFonts w:asciiTheme="minorHAnsi" w:hAnsiTheme="minorHAnsi"/>
                <w:sz w:val="18"/>
                <w:szCs w:val="18"/>
              </w:rPr>
              <w:t xml:space="preserve"> of </w:t>
            </w:r>
            <w:r w:rsidR="0080355D">
              <w:rPr>
                <w:rFonts w:asciiTheme="minorHAnsi" w:hAnsiTheme="minorHAnsi"/>
                <w:sz w:val="18"/>
                <w:szCs w:val="18"/>
              </w:rPr>
              <w:t>I</w:t>
            </w:r>
            <w:r w:rsidRPr="00F2369D">
              <w:rPr>
                <w:rFonts w:asciiTheme="minorHAnsi" w:hAnsiTheme="minorHAnsi"/>
                <w:sz w:val="18"/>
                <w:szCs w:val="18"/>
              </w:rPr>
              <w:t xml:space="preserve">nstalled </w:t>
            </w:r>
            <w:r w:rsidR="0080355D">
              <w:rPr>
                <w:rFonts w:asciiTheme="minorHAnsi" w:hAnsiTheme="minorHAnsi"/>
                <w:sz w:val="18"/>
                <w:szCs w:val="18"/>
              </w:rPr>
              <w:t>U</w:t>
            </w:r>
            <w:r w:rsidRPr="00F2369D">
              <w:rPr>
                <w:rFonts w:asciiTheme="minorHAnsi" w:hAnsiTheme="minorHAnsi"/>
                <w:sz w:val="18"/>
                <w:szCs w:val="18"/>
              </w:rPr>
              <w:t xml:space="preserve">pper and </w:t>
            </w:r>
            <w:r w:rsidR="0080355D">
              <w:rPr>
                <w:rFonts w:asciiTheme="minorHAnsi" w:hAnsiTheme="minorHAnsi"/>
                <w:sz w:val="18"/>
                <w:szCs w:val="18"/>
              </w:rPr>
              <w:t>L</w:t>
            </w:r>
            <w:r w:rsidRPr="00F2369D">
              <w:rPr>
                <w:rFonts w:asciiTheme="minorHAnsi" w:hAnsiTheme="minorHAnsi"/>
                <w:sz w:val="18"/>
                <w:szCs w:val="18"/>
              </w:rPr>
              <w:t xml:space="preserve">ower </w:t>
            </w:r>
            <w:r w:rsidR="0080355D">
              <w:rPr>
                <w:rFonts w:asciiTheme="minorHAnsi" w:hAnsiTheme="minorHAnsi"/>
                <w:sz w:val="18"/>
                <w:szCs w:val="18"/>
              </w:rPr>
              <w:t>V</w:t>
            </w:r>
            <w:r w:rsidRPr="00F2369D">
              <w:rPr>
                <w:rFonts w:asciiTheme="minorHAnsi" w:hAnsiTheme="minorHAnsi"/>
                <w:sz w:val="18"/>
                <w:szCs w:val="18"/>
              </w:rPr>
              <w:t>ents (in</w:t>
            </w:r>
            <w:r w:rsidRPr="00F2369D">
              <w:rPr>
                <w:rFonts w:asciiTheme="minorHAnsi" w:hAnsiTheme="minorHAnsi"/>
                <w:sz w:val="18"/>
                <w:szCs w:val="18"/>
                <w:vertAlign w:val="superscript"/>
              </w:rPr>
              <w:t>2</w:t>
            </w:r>
            <w:r w:rsidRPr="00F2369D">
              <w:rPr>
                <w:rFonts w:asciiTheme="minorHAnsi" w:hAnsiTheme="minorHAnsi"/>
                <w:sz w:val="18"/>
                <w:szCs w:val="18"/>
              </w:rPr>
              <w:t>)</w:t>
            </w:r>
          </w:p>
        </w:tc>
        <w:tc>
          <w:tcPr>
            <w:tcW w:w="5580" w:type="dxa"/>
          </w:tcPr>
          <w:p w14:paraId="02123107" w14:textId="46699C7F" w:rsidR="00D97CB7" w:rsidRDefault="00D97CB7" w:rsidP="000D2A6D">
            <w:pPr>
              <w:contextualSpacing/>
              <w:rPr>
                <w:rFonts w:asciiTheme="minorHAnsi" w:hAnsiTheme="minorHAnsi"/>
                <w:sz w:val="18"/>
                <w:szCs w:val="18"/>
              </w:rPr>
            </w:pPr>
            <w:r>
              <w:rPr>
                <w:rFonts w:asciiTheme="minorHAnsi" w:hAnsiTheme="minorHAnsi"/>
                <w:sz w:val="18"/>
                <w:szCs w:val="18"/>
              </w:rPr>
              <w:t xml:space="preserve">&lt;&lt;calculated field: Sum of values in Table </w:t>
            </w:r>
            <w:r w:rsidR="0002376D">
              <w:rPr>
                <w:rFonts w:asciiTheme="minorHAnsi" w:hAnsiTheme="minorHAnsi"/>
                <w:sz w:val="18"/>
                <w:szCs w:val="18"/>
              </w:rPr>
              <w:t>C</w:t>
            </w:r>
            <w:r>
              <w:rPr>
                <w:rFonts w:asciiTheme="minorHAnsi" w:hAnsiTheme="minorHAnsi"/>
                <w:sz w:val="18"/>
                <w:szCs w:val="18"/>
              </w:rPr>
              <w:t xml:space="preserve"> column 04 and Table </w:t>
            </w:r>
            <w:r w:rsidR="0002376D">
              <w:rPr>
                <w:rFonts w:asciiTheme="minorHAnsi" w:hAnsiTheme="minorHAnsi"/>
                <w:sz w:val="18"/>
                <w:szCs w:val="18"/>
              </w:rPr>
              <w:t>D</w:t>
            </w:r>
            <w:r>
              <w:rPr>
                <w:rFonts w:asciiTheme="minorHAnsi" w:hAnsiTheme="minorHAnsi"/>
                <w:sz w:val="18"/>
                <w:szCs w:val="18"/>
              </w:rPr>
              <w:t xml:space="preserve"> column 04&gt;&gt; </w:t>
            </w:r>
          </w:p>
        </w:tc>
      </w:tr>
      <w:tr w:rsidR="00D97CB7" w14:paraId="0212310C" w14:textId="77777777" w:rsidTr="00156E00">
        <w:tc>
          <w:tcPr>
            <w:tcW w:w="468" w:type="dxa"/>
          </w:tcPr>
          <w:p w14:paraId="02123109" w14:textId="77777777" w:rsidR="00D97CB7" w:rsidRDefault="00D97CB7" w:rsidP="000D2A6D">
            <w:pPr>
              <w:contextualSpacing/>
              <w:rPr>
                <w:rFonts w:asciiTheme="minorHAnsi" w:hAnsiTheme="minorHAnsi"/>
                <w:sz w:val="18"/>
                <w:szCs w:val="18"/>
              </w:rPr>
            </w:pPr>
            <w:r>
              <w:rPr>
                <w:rFonts w:asciiTheme="minorHAnsi" w:hAnsiTheme="minorHAnsi"/>
                <w:sz w:val="18"/>
                <w:szCs w:val="18"/>
              </w:rPr>
              <w:t>02</w:t>
            </w:r>
          </w:p>
        </w:tc>
        <w:tc>
          <w:tcPr>
            <w:tcW w:w="4950" w:type="dxa"/>
          </w:tcPr>
          <w:p w14:paraId="0212310A" w14:textId="178AD1B8" w:rsidR="00D97CB7" w:rsidRDefault="00D97CB7" w:rsidP="0080355D">
            <w:pPr>
              <w:contextualSpacing/>
              <w:rPr>
                <w:rFonts w:asciiTheme="minorHAnsi" w:hAnsiTheme="minorHAnsi"/>
                <w:sz w:val="18"/>
                <w:szCs w:val="18"/>
              </w:rPr>
            </w:pPr>
            <w:r w:rsidRPr="00F2369D">
              <w:rPr>
                <w:rFonts w:asciiTheme="minorHAnsi" w:hAnsiTheme="minorHAnsi"/>
                <w:sz w:val="18"/>
                <w:szCs w:val="18"/>
              </w:rPr>
              <w:t xml:space="preserve">Minimum </w:t>
            </w:r>
            <w:r w:rsidR="0080355D">
              <w:rPr>
                <w:rFonts w:asciiTheme="minorHAnsi" w:hAnsiTheme="minorHAnsi"/>
                <w:sz w:val="18"/>
                <w:szCs w:val="18"/>
              </w:rPr>
              <w:t>R</w:t>
            </w:r>
            <w:r w:rsidRPr="00F2369D">
              <w:rPr>
                <w:rFonts w:asciiTheme="minorHAnsi" w:hAnsiTheme="minorHAnsi"/>
                <w:sz w:val="18"/>
                <w:szCs w:val="18"/>
              </w:rPr>
              <w:t>equired</w:t>
            </w:r>
            <w:r>
              <w:rPr>
                <w:rFonts w:asciiTheme="minorHAnsi" w:hAnsiTheme="minorHAnsi"/>
                <w:sz w:val="18"/>
                <w:szCs w:val="18"/>
              </w:rPr>
              <w:t xml:space="preserve"> </w:t>
            </w:r>
            <w:r w:rsidR="0080355D">
              <w:rPr>
                <w:rFonts w:asciiTheme="minorHAnsi" w:hAnsiTheme="minorHAnsi"/>
                <w:sz w:val="18"/>
                <w:szCs w:val="18"/>
              </w:rPr>
              <w:t>C</w:t>
            </w:r>
            <w:r>
              <w:rPr>
                <w:rFonts w:asciiTheme="minorHAnsi" w:hAnsiTheme="minorHAnsi"/>
                <w:sz w:val="18"/>
                <w:szCs w:val="18"/>
              </w:rPr>
              <w:t>ombined</w:t>
            </w:r>
            <w:r w:rsidRPr="00F2369D">
              <w:rPr>
                <w:rFonts w:asciiTheme="minorHAnsi" w:hAnsiTheme="minorHAnsi"/>
                <w:sz w:val="18"/>
                <w:szCs w:val="18"/>
              </w:rPr>
              <w:t xml:space="preserve"> </w:t>
            </w:r>
            <w:r>
              <w:rPr>
                <w:rFonts w:asciiTheme="minorHAnsi" w:hAnsiTheme="minorHAnsi"/>
                <w:sz w:val="18"/>
                <w:szCs w:val="18"/>
              </w:rPr>
              <w:t>NFA</w:t>
            </w:r>
            <w:r w:rsidRPr="00F2369D">
              <w:rPr>
                <w:rFonts w:asciiTheme="minorHAnsi" w:hAnsiTheme="minorHAnsi"/>
                <w:sz w:val="18"/>
                <w:szCs w:val="18"/>
              </w:rPr>
              <w:t xml:space="preserve"> of </w:t>
            </w:r>
            <w:r w:rsidR="0080355D">
              <w:rPr>
                <w:rFonts w:asciiTheme="minorHAnsi" w:hAnsiTheme="minorHAnsi"/>
                <w:sz w:val="18"/>
                <w:szCs w:val="18"/>
              </w:rPr>
              <w:t>U</w:t>
            </w:r>
            <w:r w:rsidRPr="00F2369D">
              <w:rPr>
                <w:rFonts w:asciiTheme="minorHAnsi" w:hAnsiTheme="minorHAnsi"/>
                <w:sz w:val="18"/>
                <w:szCs w:val="18"/>
              </w:rPr>
              <w:t xml:space="preserve">pper and </w:t>
            </w:r>
            <w:r w:rsidR="0080355D">
              <w:rPr>
                <w:rFonts w:asciiTheme="minorHAnsi" w:hAnsiTheme="minorHAnsi"/>
                <w:sz w:val="18"/>
                <w:szCs w:val="18"/>
              </w:rPr>
              <w:t>L</w:t>
            </w:r>
            <w:r w:rsidRPr="00F2369D">
              <w:rPr>
                <w:rFonts w:asciiTheme="minorHAnsi" w:hAnsiTheme="minorHAnsi"/>
                <w:sz w:val="18"/>
                <w:szCs w:val="18"/>
              </w:rPr>
              <w:t xml:space="preserve">ower </w:t>
            </w:r>
            <w:r w:rsidR="0080355D">
              <w:rPr>
                <w:rFonts w:asciiTheme="minorHAnsi" w:hAnsiTheme="minorHAnsi"/>
                <w:sz w:val="18"/>
                <w:szCs w:val="18"/>
              </w:rPr>
              <w:t>V</w:t>
            </w:r>
            <w:r w:rsidRPr="00F2369D">
              <w:rPr>
                <w:rFonts w:asciiTheme="minorHAnsi" w:hAnsiTheme="minorHAnsi"/>
                <w:sz w:val="18"/>
                <w:szCs w:val="18"/>
              </w:rPr>
              <w:t>ents (in</w:t>
            </w:r>
            <w:r w:rsidRPr="00F2369D">
              <w:rPr>
                <w:rFonts w:asciiTheme="minorHAnsi" w:hAnsiTheme="minorHAnsi"/>
                <w:sz w:val="18"/>
                <w:szCs w:val="18"/>
                <w:vertAlign w:val="superscript"/>
              </w:rPr>
              <w:t>2</w:t>
            </w:r>
            <w:r w:rsidRPr="00F2369D">
              <w:rPr>
                <w:rFonts w:asciiTheme="minorHAnsi" w:hAnsiTheme="minorHAnsi"/>
                <w:sz w:val="18"/>
                <w:szCs w:val="18"/>
              </w:rPr>
              <w:t>)</w:t>
            </w:r>
          </w:p>
        </w:tc>
        <w:tc>
          <w:tcPr>
            <w:tcW w:w="5580" w:type="dxa"/>
          </w:tcPr>
          <w:p w14:paraId="0212310B" w14:textId="5CA57E3D" w:rsidR="00D97CB7" w:rsidRDefault="00D97CB7" w:rsidP="000D2A6D">
            <w:pPr>
              <w:contextualSpacing/>
              <w:rPr>
                <w:rFonts w:asciiTheme="minorHAnsi" w:hAnsiTheme="minorHAnsi"/>
                <w:sz w:val="18"/>
                <w:szCs w:val="18"/>
              </w:rPr>
            </w:pPr>
            <w:r w:rsidRPr="00F2369D">
              <w:rPr>
                <w:rFonts w:asciiTheme="minorHAnsi" w:hAnsiTheme="minorHAnsi"/>
                <w:sz w:val="18"/>
                <w:szCs w:val="18"/>
              </w:rPr>
              <w:t>&lt;&lt;calculate</w:t>
            </w:r>
            <w:r>
              <w:rPr>
                <w:rFonts w:asciiTheme="minorHAnsi" w:hAnsiTheme="minorHAnsi"/>
                <w:sz w:val="18"/>
                <w:szCs w:val="18"/>
              </w:rPr>
              <w:t xml:space="preserve">d field: </w:t>
            </w:r>
            <w:r w:rsidRPr="00774865">
              <w:rPr>
                <w:rFonts w:asciiTheme="minorHAnsi" w:hAnsiTheme="minorHAnsi"/>
                <w:sz w:val="18"/>
                <w:szCs w:val="18"/>
              </w:rPr>
              <w:t>Table A item 0</w:t>
            </w:r>
            <w:r w:rsidR="00710CD3" w:rsidRPr="00774865">
              <w:rPr>
                <w:rFonts w:asciiTheme="minorHAnsi" w:hAnsiTheme="minorHAnsi"/>
                <w:sz w:val="18"/>
                <w:szCs w:val="18"/>
              </w:rPr>
              <w:t>2</w:t>
            </w:r>
            <w:r w:rsidRPr="00774865">
              <w:rPr>
                <w:rFonts w:asciiTheme="minorHAnsi" w:hAnsiTheme="minorHAnsi"/>
                <w:sz w:val="18"/>
                <w:szCs w:val="18"/>
              </w:rPr>
              <w:t xml:space="preserve"> (total attic area) divided by 300</w:t>
            </w:r>
            <w:bookmarkStart w:id="8" w:name="_GoBack"/>
            <w:bookmarkEnd w:id="8"/>
            <w:r w:rsidRPr="00F2369D">
              <w:rPr>
                <w:rFonts w:asciiTheme="minorHAnsi" w:hAnsiTheme="minorHAnsi"/>
                <w:sz w:val="18"/>
                <w:szCs w:val="18"/>
              </w:rPr>
              <w:t xml:space="preserve"> and multiplied by 144&gt;&gt;</w:t>
            </w:r>
          </w:p>
        </w:tc>
      </w:tr>
      <w:tr w:rsidR="00D97CB7" w14:paraId="02123110" w14:textId="77777777" w:rsidTr="00156E00">
        <w:tc>
          <w:tcPr>
            <w:tcW w:w="468" w:type="dxa"/>
          </w:tcPr>
          <w:p w14:paraId="0212310D" w14:textId="77777777" w:rsidR="00D97CB7" w:rsidRDefault="00D97CB7" w:rsidP="000D2A6D">
            <w:pPr>
              <w:contextualSpacing/>
              <w:rPr>
                <w:rFonts w:asciiTheme="minorHAnsi" w:hAnsiTheme="minorHAnsi"/>
                <w:sz w:val="18"/>
                <w:szCs w:val="18"/>
              </w:rPr>
            </w:pPr>
            <w:r>
              <w:rPr>
                <w:rFonts w:asciiTheme="minorHAnsi" w:hAnsiTheme="minorHAnsi"/>
                <w:sz w:val="18"/>
                <w:szCs w:val="18"/>
              </w:rPr>
              <w:t>03</w:t>
            </w:r>
          </w:p>
        </w:tc>
        <w:tc>
          <w:tcPr>
            <w:tcW w:w="4950" w:type="dxa"/>
          </w:tcPr>
          <w:p w14:paraId="0212310E" w14:textId="115A58E5" w:rsidR="00D97CB7" w:rsidRDefault="00D97CB7" w:rsidP="0080355D">
            <w:pPr>
              <w:contextualSpacing/>
              <w:rPr>
                <w:rFonts w:asciiTheme="minorHAnsi" w:hAnsiTheme="minorHAnsi"/>
                <w:sz w:val="18"/>
                <w:szCs w:val="18"/>
              </w:rPr>
            </w:pPr>
            <w:r>
              <w:rPr>
                <w:rFonts w:asciiTheme="minorHAnsi" w:hAnsiTheme="minorHAnsi"/>
                <w:sz w:val="18"/>
                <w:szCs w:val="18"/>
              </w:rPr>
              <w:t xml:space="preserve">NFA of </w:t>
            </w:r>
            <w:r w:rsidR="0080355D">
              <w:rPr>
                <w:rFonts w:asciiTheme="minorHAnsi" w:hAnsiTheme="minorHAnsi"/>
                <w:sz w:val="18"/>
                <w:szCs w:val="18"/>
              </w:rPr>
              <w:t>I</w:t>
            </w:r>
            <w:r>
              <w:rPr>
                <w:rFonts w:asciiTheme="minorHAnsi" w:hAnsiTheme="minorHAnsi"/>
                <w:sz w:val="18"/>
                <w:szCs w:val="18"/>
              </w:rPr>
              <w:t xml:space="preserve">nstalled </w:t>
            </w:r>
            <w:r w:rsidR="0080355D">
              <w:rPr>
                <w:rFonts w:asciiTheme="minorHAnsi" w:hAnsiTheme="minorHAnsi"/>
                <w:sz w:val="18"/>
                <w:szCs w:val="18"/>
              </w:rPr>
              <w:t>U</w:t>
            </w:r>
            <w:r>
              <w:rPr>
                <w:rFonts w:asciiTheme="minorHAnsi" w:hAnsiTheme="minorHAnsi"/>
                <w:sz w:val="18"/>
                <w:szCs w:val="18"/>
              </w:rPr>
              <w:t xml:space="preserve">pper </w:t>
            </w:r>
            <w:r w:rsidR="0080355D">
              <w:rPr>
                <w:rFonts w:asciiTheme="minorHAnsi" w:hAnsiTheme="minorHAnsi"/>
                <w:sz w:val="18"/>
                <w:szCs w:val="18"/>
              </w:rPr>
              <w:t>V</w:t>
            </w:r>
            <w:r>
              <w:rPr>
                <w:rFonts w:asciiTheme="minorHAnsi" w:hAnsiTheme="minorHAnsi"/>
                <w:sz w:val="18"/>
                <w:szCs w:val="18"/>
              </w:rPr>
              <w:t>ents (</w:t>
            </w:r>
            <w:r w:rsidRPr="00F2369D">
              <w:rPr>
                <w:rFonts w:asciiTheme="minorHAnsi" w:hAnsiTheme="minorHAnsi"/>
                <w:sz w:val="18"/>
                <w:szCs w:val="18"/>
              </w:rPr>
              <w:t>in</w:t>
            </w:r>
            <w:r w:rsidRPr="00F2369D">
              <w:rPr>
                <w:rFonts w:asciiTheme="minorHAnsi" w:hAnsiTheme="minorHAnsi"/>
                <w:sz w:val="18"/>
                <w:szCs w:val="18"/>
                <w:vertAlign w:val="superscript"/>
              </w:rPr>
              <w:t>2</w:t>
            </w:r>
            <w:r w:rsidRPr="00F2369D">
              <w:rPr>
                <w:rFonts w:asciiTheme="minorHAnsi" w:hAnsiTheme="minorHAnsi"/>
                <w:sz w:val="18"/>
                <w:szCs w:val="18"/>
              </w:rPr>
              <w:t>)</w:t>
            </w:r>
          </w:p>
        </w:tc>
        <w:tc>
          <w:tcPr>
            <w:tcW w:w="5580" w:type="dxa"/>
          </w:tcPr>
          <w:p w14:paraId="0212310F" w14:textId="53E8DCA6" w:rsidR="00D97CB7" w:rsidRDefault="00D97CB7" w:rsidP="000D2A6D">
            <w:pPr>
              <w:contextualSpacing/>
              <w:rPr>
                <w:rFonts w:asciiTheme="minorHAnsi" w:hAnsiTheme="minorHAnsi"/>
                <w:sz w:val="18"/>
                <w:szCs w:val="18"/>
              </w:rPr>
            </w:pPr>
            <w:r>
              <w:rPr>
                <w:rFonts w:asciiTheme="minorHAnsi" w:hAnsiTheme="minorHAnsi"/>
                <w:sz w:val="18"/>
                <w:szCs w:val="18"/>
              </w:rPr>
              <w:t xml:space="preserve">&lt;&lt;calculated field: Sum of values in Table </w:t>
            </w:r>
            <w:r w:rsidR="0002376D">
              <w:rPr>
                <w:rFonts w:asciiTheme="minorHAnsi" w:hAnsiTheme="minorHAnsi"/>
                <w:sz w:val="18"/>
                <w:szCs w:val="18"/>
              </w:rPr>
              <w:t>D</w:t>
            </w:r>
            <w:r>
              <w:rPr>
                <w:rFonts w:asciiTheme="minorHAnsi" w:hAnsiTheme="minorHAnsi"/>
                <w:sz w:val="18"/>
                <w:szCs w:val="18"/>
              </w:rPr>
              <w:t xml:space="preserve"> column 04&gt;&gt;</w:t>
            </w:r>
          </w:p>
        </w:tc>
      </w:tr>
      <w:tr w:rsidR="00D97CB7" w14:paraId="02123114" w14:textId="77777777" w:rsidTr="00156E00">
        <w:tc>
          <w:tcPr>
            <w:tcW w:w="468" w:type="dxa"/>
          </w:tcPr>
          <w:p w14:paraId="02123111" w14:textId="77777777" w:rsidR="00D97CB7" w:rsidRDefault="00D97CB7" w:rsidP="000D2A6D">
            <w:pPr>
              <w:contextualSpacing/>
              <w:rPr>
                <w:rFonts w:asciiTheme="minorHAnsi" w:hAnsiTheme="minorHAnsi"/>
                <w:sz w:val="18"/>
                <w:szCs w:val="18"/>
              </w:rPr>
            </w:pPr>
            <w:r>
              <w:rPr>
                <w:rFonts w:asciiTheme="minorHAnsi" w:hAnsiTheme="minorHAnsi"/>
                <w:sz w:val="18"/>
                <w:szCs w:val="18"/>
              </w:rPr>
              <w:t>04</w:t>
            </w:r>
          </w:p>
        </w:tc>
        <w:tc>
          <w:tcPr>
            <w:tcW w:w="4950" w:type="dxa"/>
          </w:tcPr>
          <w:p w14:paraId="02123112" w14:textId="7B105236" w:rsidR="00D97CB7" w:rsidRDefault="00D97CB7" w:rsidP="0080355D">
            <w:pPr>
              <w:contextualSpacing/>
              <w:rPr>
                <w:rFonts w:asciiTheme="minorHAnsi" w:hAnsiTheme="minorHAnsi"/>
                <w:sz w:val="18"/>
                <w:szCs w:val="18"/>
              </w:rPr>
            </w:pPr>
            <w:r w:rsidRPr="00F2369D">
              <w:rPr>
                <w:rFonts w:asciiTheme="minorHAnsi" w:hAnsiTheme="minorHAnsi"/>
                <w:sz w:val="18"/>
                <w:szCs w:val="18"/>
              </w:rPr>
              <w:t xml:space="preserve">Minimum </w:t>
            </w:r>
            <w:r w:rsidR="0080355D">
              <w:rPr>
                <w:rFonts w:asciiTheme="minorHAnsi" w:hAnsiTheme="minorHAnsi"/>
                <w:sz w:val="18"/>
                <w:szCs w:val="18"/>
              </w:rPr>
              <w:t>R</w:t>
            </w:r>
            <w:r w:rsidRPr="00F2369D">
              <w:rPr>
                <w:rFonts w:asciiTheme="minorHAnsi" w:hAnsiTheme="minorHAnsi"/>
                <w:sz w:val="18"/>
                <w:szCs w:val="18"/>
              </w:rPr>
              <w:t xml:space="preserve">equired </w:t>
            </w:r>
            <w:r>
              <w:rPr>
                <w:rFonts w:asciiTheme="minorHAnsi" w:hAnsiTheme="minorHAnsi"/>
                <w:sz w:val="18"/>
                <w:szCs w:val="18"/>
              </w:rPr>
              <w:t>NFA</w:t>
            </w:r>
            <w:r w:rsidRPr="00F2369D">
              <w:rPr>
                <w:rFonts w:asciiTheme="minorHAnsi" w:hAnsiTheme="minorHAnsi"/>
                <w:sz w:val="18"/>
                <w:szCs w:val="18"/>
              </w:rPr>
              <w:t xml:space="preserve"> of </w:t>
            </w:r>
            <w:r w:rsidR="0080355D">
              <w:rPr>
                <w:rFonts w:asciiTheme="minorHAnsi" w:hAnsiTheme="minorHAnsi"/>
                <w:sz w:val="18"/>
                <w:szCs w:val="18"/>
              </w:rPr>
              <w:t>U</w:t>
            </w:r>
            <w:r w:rsidRPr="00F2369D">
              <w:rPr>
                <w:rFonts w:asciiTheme="minorHAnsi" w:hAnsiTheme="minorHAnsi"/>
                <w:sz w:val="18"/>
                <w:szCs w:val="18"/>
              </w:rPr>
              <w:t xml:space="preserve">pper </w:t>
            </w:r>
            <w:r w:rsidR="0080355D">
              <w:rPr>
                <w:rFonts w:asciiTheme="minorHAnsi" w:hAnsiTheme="minorHAnsi"/>
                <w:sz w:val="18"/>
                <w:szCs w:val="18"/>
              </w:rPr>
              <w:t>V</w:t>
            </w:r>
            <w:r w:rsidRPr="00F2369D">
              <w:rPr>
                <w:rFonts w:asciiTheme="minorHAnsi" w:hAnsiTheme="minorHAnsi"/>
                <w:sz w:val="18"/>
                <w:szCs w:val="18"/>
              </w:rPr>
              <w:t>ents (in</w:t>
            </w:r>
            <w:r w:rsidRPr="00F2369D">
              <w:rPr>
                <w:rFonts w:asciiTheme="minorHAnsi" w:hAnsiTheme="minorHAnsi"/>
                <w:sz w:val="18"/>
                <w:szCs w:val="18"/>
                <w:vertAlign w:val="superscript"/>
              </w:rPr>
              <w:t>2</w:t>
            </w:r>
            <w:r w:rsidRPr="00F2369D">
              <w:rPr>
                <w:rFonts w:asciiTheme="minorHAnsi" w:hAnsiTheme="minorHAnsi"/>
                <w:sz w:val="18"/>
                <w:szCs w:val="18"/>
              </w:rPr>
              <w:t>)</w:t>
            </w:r>
          </w:p>
        </w:tc>
        <w:tc>
          <w:tcPr>
            <w:tcW w:w="5580" w:type="dxa"/>
          </w:tcPr>
          <w:p w14:paraId="02123113" w14:textId="2765BB20" w:rsidR="00D97CB7" w:rsidRDefault="00D97CB7" w:rsidP="000D2A6D">
            <w:pPr>
              <w:contextualSpacing/>
              <w:rPr>
                <w:rFonts w:asciiTheme="minorHAnsi" w:hAnsiTheme="minorHAnsi"/>
                <w:sz w:val="18"/>
                <w:szCs w:val="18"/>
              </w:rPr>
            </w:pPr>
            <w:r>
              <w:rPr>
                <w:rFonts w:asciiTheme="minorHAnsi" w:hAnsiTheme="minorHAnsi"/>
                <w:sz w:val="18"/>
                <w:szCs w:val="18"/>
              </w:rPr>
              <w:t xml:space="preserve">&lt;&lt;calculated field: Table </w:t>
            </w:r>
            <w:r w:rsidR="0002376D">
              <w:rPr>
                <w:rFonts w:asciiTheme="minorHAnsi" w:hAnsiTheme="minorHAnsi"/>
                <w:sz w:val="18"/>
                <w:szCs w:val="18"/>
              </w:rPr>
              <w:t>E</w:t>
            </w:r>
            <w:r>
              <w:rPr>
                <w:rFonts w:asciiTheme="minorHAnsi" w:hAnsiTheme="minorHAnsi"/>
                <w:sz w:val="18"/>
                <w:szCs w:val="18"/>
              </w:rPr>
              <w:t xml:space="preserve"> item 0</w:t>
            </w:r>
            <w:r w:rsidR="0067222D">
              <w:rPr>
                <w:rFonts w:asciiTheme="minorHAnsi" w:hAnsiTheme="minorHAnsi"/>
                <w:sz w:val="18"/>
                <w:szCs w:val="18"/>
              </w:rPr>
              <w:t>2</w:t>
            </w:r>
            <w:r>
              <w:rPr>
                <w:rFonts w:asciiTheme="minorHAnsi" w:hAnsiTheme="minorHAnsi"/>
                <w:sz w:val="18"/>
                <w:szCs w:val="18"/>
              </w:rPr>
              <w:t xml:space="preserve"> (combined NFA of upper and lower vents) multiplied by 0.3&gt;&gt;</w:t>
            </w:r>
          </w:p>
        </w:tc>
      </w:tr>
      <w:tr w:rsidR="00156E00" w:rsidRPr="003C66F9" w:rsidDel="003308E7" w14:paraId="02123118" w14:textId="77777777" w:rsidTr="00156E00">
        <w:tc>
          <w:tcPr>
            <w:tcW w:w="468" w:type="dxa"/>
          </w:tcPr>
          <w:p w14:paraId="02123115" w14:textId="77777777" w:rsidR="00156E00" w:rsidRDefault="00156E00" w:rsidP="00D97CB7">
            <w:pPr>
              <w:contextualSpacing/>
              <w:rPr>
                <w:rFonts w:asciiTheme="minorHAnsi" w:hAnsiTheme="minorHAnsi"/>
                <w:sz w:val="18"/>
                <w:szCs w:val="18"/>
              </w:rPr>
            </w:pPr>
            <w:r>
              <w:rPr>
                <w:rFonts w:asciiTheme="minorHAnsi" w:hAnsiTheme="minorHAnsi"/>
                <w:sz w:val="18"/>
                <w:szCs w:val="18"/>
              </w:rPr>
              <w:t>05</w:t>
            </w:r>
          </w:p>
        </w:tc>
        <w:tc>
          <w:tcPr>
            <w:tcW w:w="4950" w:type="dxa"/>
          </w:tcPr>
          <w:p w14:paraId="02123116" w14:textId="68D75FA5" w:rsidR="00156E00" w:rsidRPr="003C66F9" w:rsidDel="003308E7" w:rsidRDefault="00156E00" w:rsidP="00780E3F">
            <w:pPr>
              <w:contextualSpacing/>
              <w:rPr>
                <w:rFonts w:asciiTheme="minorHAnsi" w:hAnsiTheme="minorHAnsi"/>
                <w:sz w:val="18"/>
                <w:szCs w:val="18"/>
              </w:rPr>
            </w:pPr>
            <w:r>
              <w:rPr>
                <w:rFonts w:asciiTheme="minorHAnsi" w:hAnsiTheme="minorHAnsi"/>
                <w:sz w:val="18"/>
                <w:szCs w:val="18"/>
              </w:rPr>
              <w:t>Compliance Statement</w:t>
            </w:r>
          </w:p>
        </w:tc>
        <w:tc>
          <w:tcPr>
            <w:tcW w:w="5580" w:type="dxa"/>
          </w:tcPr>
          <w:p w14:paraId="02123117" w14:textId="3F356539" w:rsidR="00156E00" w:rsidRPr="003C66F9" w:rsidDel="003308E7" w:rsidRDefault="00156E00" w:rsidP="007C0871">
            <w:pPr>
              <w:contextualSpacing/>
              <w:rPr>
                <w:rFonts w:asciiTheme="minorHAnsi" w:hAnsiTheme="minorHAnsi"/>
                <w:sz w:val="18"/>
                <w:szCs w:val="18"/>
              </w:rPr>
            </w:pPr>
            <w:r>
              <w:rPr>
                <w:rFonts w:asciiTheme="minorHAnsi" w:hAnsiTheme="minorHAnsi"/>
                <w:sz w:val="18"/>
                <w:szCs w:val="18"/>
              </w:rPr>
              <w:t>&lt;&lt;calculated field: If the combined NFA of upper and lower vents (</w:t>
            </w:r>
            <w:r w:rsidR="0002376D">
              <w:rPr>
                <w:rFonts w:asciiTheme="minorHAnsi" w:hAnsiTheme="minorHAnsi"/>
                <w:sz w:val="18"/>
                <w:szCs w:val="18"/>
              </w:rPr>
              <w:t>E</w:t>
            </w:r>
            <w:r>
              <w:rPr>
                <w:rFonts w:asciiTheme="minorHAnsi" w:hAnsiTheme="minorHAnsi"/>
                <w:sz w:val="18"/>
                <w:szCs w:val="18"/>
              </w:rPr>
              <w:t>01) is equal to or greater than the minimum required combined NFA of upper and lower vents</w:t>
            </w:r>
            <w:r w:rsidR="0002376D">
              <w:rPr>
                <w:rFonts w:asciiTheme="minorHAnsi" w:hAnsiTheme="minorHAnsi"/>
                <w:sz w:val="18"/>
                <w:szCs w:val="18"/>
              </w:rPr>
              <w:t xml:space="preserve"> </w:t>
            </w:r>
            <w:r>
              <w:rPr>
                <w:rFonts w:asciiTheme="minorHAnsi" w:hAnsiTheme="minorHAnsi"/>
                <w:sz w:val="18"/>
                <w:szCs w:val="18"/>
              </w:rPr>
              <w:t>(</w:t>
            </w:r>
            <w:r w:rsidR="0002376D">
              <w:rPr>
                <w:rFonts w:asciiTheme="minorHAnsi" w:hAnsiTheme="minorHAnsi"/>
                <w:sz w:val="18"/>
                <w:szCs w:val="18"/>
              </w:rPr>
              <w:t>E</w:t>
            </w:r>
            <w:r>
              <w:rPr>
                <w:rFonts w:asciiTheme="minorHAnsi" w:hAnsiTheme="minorHAnsi"/>
                <w:sz w:val="18"/>
                <w:szCs w:val="18"/>
              </w:rPr>
              <w:t>02)</w:t>
            </w:r>
            <w:r w:rsidR="007C0871">
              <w:rPr>
                <w:rFonts w:asciiTheme="minorHAnsi" w:hAnsiTheme="minorHAnsi"/>
                <w:sz w:val="18"/>
                <w:szCs w:val="18"/>
              </w:rPr>
              <w:t xml:space="preserve"> and if the NFA of upper vents (</w:t>
            </w:r>
            <w:r w:rsidR="0002376D">
              <w:rPr>
                <w:rFonts w:asciiTheme="minorHAnsi" w:hAnsiTheme="minorHAnsi"/>
                <w:sz w:val="18"/>
                <w:szCs w:val="18"/>
              </w:rPr>
              <w:t>E</w:t>
            </w:r>
            <w:r w:rsidR="007C0871">
              <w:rPr>
                <w:rFonts w:asciiTheme="minorHAnsi" w:hAnsiTheme="minorHAnsi"/>
                <w:sz w:val="18"/>
                <w:szCs w:val="18"/>
              </w:rPr>
              <w:t>03) is equal to or greater than the minimum required NFA of upper vents(</w:t>
            </w:r>
            <w:r w:rsidR="0002376D">
              <w:rPr>
                <w:rFonts w:asciiTheme="minorHAnsi" w:hAnsiTheme="minorHAnsi"/>
                <w:sz w:val="18"/>
                <w:szCs w:val="18"/>
              </w:rPr>
              <w:t>E</w:t>
            </w:r>
            <w:r w:rsidR="007C0871">
              <w:rPr>
                <w:rFonts w:asciiTheme="minorHAnsi" w:hAnsiTheme="minorHAnsi"/>
                <w:sz w:val="18"/>
                <w:szCs w:val="18"/>
              </w:rPr>
              <w:t>04)</w:t>
            </w:r>
            <w:r>
              <w:rPr>
                <w:rFonts w:asciiTheme="minorHAnsi" w:hAnsiTheme="minorHAnsi"/>
                <w:sz w:val="18"/>
                <w:szCs w:val="18"/>
              </w:rPr>
              <w:t>, then display value=building complies; else display value=building does not comply&gt;&gt;</w:t>
            </w:r>
          </w:p>
        </w:tc>
      </w:tr>
    </w:tbl>
    <w:p w14:paraId="02123119" w14:textId="77777777" w:rsidR="00F2369D" w:rsidRDefault="00F2369D" w:rsidP="004F31B7">
      <w:pPr>
        <w:spacing w:after="0"/>
        <w:ind w:left="360"/>
        <w:rPr>
          <w:rFonts w:asciiTheme="minorHAnsi" w:hAnsiTheme="minorHAnsi"/>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
        <w:gridCol w:w="10314"/>
      </w:tblGrid>
      <w:tr w:rsidR="0047244D" w:rsidRPr="0043517F" w14:paraId="0212311C" w14:textId="77777777" w:rsidTr="0082577C">
        <w:tc>
          <w:tcPr>
            <w:tcW w:w="5000" w:type="pct"/>
            <w:gridSpan w:val="2"/>
          </w:tcPr>
          <w:p w14:paraId="74CF3AF2" w14:textId="07A97D1C" w:rsidR="0047244D" w:rsidRDefault="0002376D" w:rsidP="0082577C">
            <w:pPr>
              <w:spacing w:after="0" w:line="240" w:lineRule="auto"/>
              <w:rPr>
                <w:rFonts w:asciiTheme="minorHAnsi" w:hAnsiTheme="minorHAnsi"/>
                <w:b/>
                <w:sz w:val="20"/>
                <w:szCs w:val="20"/>
              </w:rPr>
            </w:pPr>
            <w:r>
              <w:rPr>
                <w:rFonts w:asciiTheme="minorHAnsi" w:hAnsiTheme="minorHAnsi" w:cs="Arial"/>
                <w:b/>
                <w:caps/>
                <w:sz w:val="20"/>
                <w:szCs w:val="20"/>
              </w:rPr>
              <w:t>F</w:t>
            </w:r>
            <w:r w:rsidR="0047244D" w:rsidRPr="00780E3F">
              <w:rPr>
                <w:rFonts w:asciiTheme="minorHAnsi" w:hAnsiTheme="minorHAnsi" w:cs="Arial"/>
                <w:b/>
                <w:caps/>
                <w:sz w:val="20"/>
                <w:szCs w:val="20"/>
              </w:rPr>
              <w:t xml:space="preserve">. </w:t>
            </w:r>
            <w:r w:rsidR="00780E3F" w:rsidRPr="00780E3F">
              <w:rPr>
                <w:rFonts w:asciiTheme="minorHAnsi" w:hAnsiTheme="minorHAnsi"/>
                <w:b/>
                <w:sz w:val="20"/>
                <w:szCs w:val="20"/>
              </w:rPr>
              <w:t>Radiant Barrier – Additional Requirements</w:t>
            </w:r>
          </w:p>
          <w:p w14:paraId="0212311B" w14:textId="562B9D55" w:rsidR="00EE0E96" w:rsidRPr="004C10DA" w:rsidRDefault="00EE0E96" w:rsidP="0082577C">
            <w:pPr>
              <w:spacing w:after="0" w:line="240" w:lineRule="auto"/>
              <w:rPr>
                <w:rFonts w:asciiTheme="minorHAnsi" w:hAnsiTheme="minorHAnsi"/>
                <w:sz w:val="20"/>
                <w:szCs w:val="20"/>
              </w:rPr>
            </w:pPr>
            <w:r>
              <w:rPr>
                <w:rFonts w:asciiTheme="minorHAnsi" w:hAnsiTheme="minorHAnsi"/>
                <w:sz w:val="20"/>
                <w:szCs w:val="20"/>
              </w:rPr>
              <w:t>&lt;&lt;if A03 = No, then display Section header and default “This section does not apply” message&gt;&gt;</w:t>
            </w:r>
          </w:p>
        </w:tc>
      </w:tr>
      <w:tr w:rsidR="0047244D" w:rsidRPr="0043517F" w14:paraId="0212311E" w14:textId="77777777" w:rsidTr="0082577C">
        <w:tc>
          <w:tcPr>
            <w:tcW w:w="5000" w:type="pct"/>
            <w:gridSpan w:val="2"/>
          </w:tcPr>
          <w:p w14:paraId="0212311D" w14:textId="77777777" w:rsidR="0047244D" w:rsidRPr="0064786B" w:rsidRDefault="0047244D" w:rsidP="0082577C">
            <w:pPr>
              <w:spacing w:after="0" w:line="240" w:lineRule="auto"/>
              <w:rPr>
                <w:rFonts w:asciiTheme="minorHAnsi" w:hAnsiTheme="minorHAnsi" w:cs="Arial"/>
                <w:b/>
                <w:sz w:val="18"/>
                <w:szCs w:val="18"/>
              </w:rPr>
            </w:pPr>
            <w:r w:rsidRPr="0064786B">
              <w:rPr>
                <w:rFonts w:asciiTheme="minorHAnsi" w:hAnsiTheme="minorHAnsi" w:cs="Arial"/>
                <w:b/>
                <w:sz w:val="18"/>
                <w:szCs w:val="18"/>
              </w:rPr>
              <w:t>Radiant Barrier</w:t>
            </w:r>
          </w:p>
        </w:tc>
      </w:tr>
      <w:tr w:rsidR="0047244D" w:rsidRPr="0043517F" w14:paraId="02123121" w14:textId="77777777" w:rsidTr="001A75A0">
        <w:tc>
          <w:tcPr>
            <w:tcW w:w="213" w:type="pct"/>
            <w:vAlign w:val="center"/>
          </w:tcPr>
          <w:p w14:paraId="0212311F" w14:textId="77777777" w:rsidR="0047244D" w:rsidRPr="00F2369D" w:rsidRDefault="0047244D" w:rsidP="001A75A0">
            <w:pPr>
              <w:spacing w:after="0" w:line="240" w:lineRule="auto"/>
              <w:rPr>
                <w:rFonts w:asciiTheme="minorHAnsi" w:hAnsiTheme="minorHAnsi"/>
                <w:sz w:val="18"/>
                <w:szCs w:val="18"/>
              </w:rPr>
            </w:pPr>
            <w:r w:rsidRPr="00F2369D">
              <w:rPr>
                <w:rFonts w:asciiTheme="minorHAnsi" w:hAnsiTheme="minorHAnsi"/>
                <w:sz w:val="18"/>
                <w:szCs w:val="18"/>
              </w:rPr>
              <w:t>0</w:t>
            </w:r>
            <w:r>
              <w:rPr>
                <w:rFonts w:asciiTheme="minorHAnsi" w:hAnsiTheme="minorHAnsi"/>
                <w:sz w:val="18"/>
                <w:szCs w:val="18"/>
              </w:rPr>
              <w:t>1</w:t>
            </w:r>
          </w:p>
        </w:tc>
        <w:tc>
          <w:tcPr>
            <w:tcW w:w="4787" w:type="pct"/>
          </w:tcPr>
          <w:p w14:paraId="02123120" w14:textId="77777777" w:rsidR="0047244D" w:rsidRDefault="0047244D" w:rsidP="0082577C">
            <w:pPr>
              <w:spacing w:after="0" w:line="240" w:lineRule="auto"/>
              <w:rPr>
                <w:rFonts w:asciiTheme="minorHAnsi" w:hAnsiTheme="minorHAnsi"/>
                <w:sz w:val="20"/>
                <w:szCs w:val="20"/>
              </w:rPr>
            </w:pPr>
            <w:r w:rsidRPr="003C66F9">
              <w:rPr>
                <w:rFonts w:asciiTheme="minorHAnsi" w:hAnsiTheme="minorHAnsi"/>
                <w:sz w:val="18"/>
                <w:szCs w:val="18"/>
              </w:rPr>
              <w:t>Radiant barrier must be installed on all vertical surfaces in the attic</w:t>
            </w:r>
            <w:r>
              <w:rPr>
                <w:rFonts w:asciiTheme="minorHAnsi" w:hAnsiTheme="minorHAnsi"/>
                <w:sz w:val="18"/>
                <w:szCs w:val="18"/>
              </w:rPr>
              <w:t xml:space="preserve"> including gable ends</w:t>
            </w:r>
            <w:r w:rsidRPr="003C66F9">
              <w:rPr>
                <w:rFonts w:asciiTheme="minorHAnsi" w:hAnsiTheme="minorHAnsi"/>
                <w:sz w:val="18"/>
                <w:szCs w:val="18"/>
              </w:rPr>
              <w:t>.</w:t>
            </w:r>
          </w:p>
        </w:tc>
      </w:tr>
      <w:tr w:rsidR="0047244D" w:rsidRPr="0043517F" w14:paraId="02123124" w14:textId="77777777" w:rsidTr="001A75A0">
        <w:tc>
          <w:tcPr>
            <w:tcW w:w="213" w:type="pct"/>
            <w:vAlign w:val="center"/>
          </w:tcPr>
          <w:p w14:paraId="02123122" w14:textId="77777777" w:rsidR="0047244D" w:rsidRPr="00F2369D" w:rsidRDefault="0047244D" w:rsidP="001A75A0">
            <w:pPr>
              <w:spacing w:after="0" w:line="240" w:lineRule="auto"/>
              <w:rPr>
                <w:rFonts w:asciiTheme="minorHAnsi" w:hAnsiTheme="minorHAnsi"/>
                <w:sz w:val="18"/>
                <w:szCs w:val="18"/>
              </w:rPr>
            </w:pPr>
            <w:r>
              <w:rPr>
                <w:rFonts w:asciiTheme="minorHAnsi" w:hAnsiTheme="minorHAnsi"/>
                <w:sz w:val="18"/>
                <w:szCs w:val="18"/>
              </w:rPr>
              <w:t>02</w:t>
            </w:r>
          </w:p>
        </w:tc>
        <w:tc>
          <w:tcPr>
            <w:tcW w:w="4787" w:type="pct"/>
          </w:tcPr>
          <w:p w14:paraId="02123123" w14:textId="77777777" w:rsidR="0047244D" w:rsidRPr="003C66F9" w:rsidRDefault="0047244D" w:rsidP="0082577C">
            <w:pPr>
              <w:spacing w:after="0" w:line="240" w:lineRule="auto"/>
              <w:rPr>
                <w:rFonts w:asciiTheme="minorHAnsi" w:hAnsiTheme="minorHAnsi"/>
                <w:b/>
                <w:sz w:val="18"/>
                <w:szCs w:val="18"/>
              </w:rPr>
            </w:pPr>
            <w:r>
              <w:rPr>
                <w:rFonts w:asciiTheme="minorHAnsi" w:hAnsiTheme="minorHAnsi"/>
                <w:sz w:val="18"/>
                <w:szCs w:val="18"/>
              </w:rPr>
              <w:t>The e</w:t>
            </w:r>
            <w:r w:rsidRPr="003C66F9">
              <w:rPr>
                <w:rFonts w:asciiTheme="minorHAnsi" w:hAnsiTheme="minorHAnsi"/>
                <w:sz w:val="18"/>
                <w:szCs w:val="18"/>
              </w:rPr>
              <w:t>mittance of the radiant barrier shall be less than or equal to 0.05 as tested with ASTM C1371, or E408</w:t>
            </w:r>
            <w:r w:rsidRPr="0043517F">
              <w:rPr>
                <w:rFonts w:asciiTheme="minorHAnsi" w:hAnsiTheme="minorHAnsi"/>
                <w:sz w:val="20"/>
                <w:szCs w:val="20"/>
              </w:rPr>
              <w:t>.</w:t>
            </w:r>
          </w:p>
        </w:tc>
      </w:tr>
      <w:tr w:rsidR="0047244D" w:rsidRPr="0043517F" w14:paraId="02123127" w14:textId="77777777" w:rsidTr="001A75A0">
        <w:tc>
          <w:tcPr>
            <w:tcW w:w="213" w:type="pct"/>
            <w:vAlign w:val="center"/>
          </w:tcPr>
          <w:p w14:paraId="02123125" w14:textId="77777777" w:rsidR="0047244D" w:rsidRPr="00F2369D" w:rsidRDefault="0047244D" w:rsidP="001A75A0">
            <w:pPr>
              <w:spacing w:after="0" w:line="240" w:lineRule="auto"/>
              <w:rPr>
                <w:rFonts w:asciiTheme="minorHAnsi" w:hAnsiTheme="minorHAnsi"/>
                <w:sz w:val="18"/>
                <w:szCs w:val="18"/>
              </w:rPr>
            </w:pPr>
            <w:r>
              <w:rPr>
                <w:rFonts w:asciiTheme="minorHAnsi" w:hAnsiTheme="minorHAnsi"/>
                <w:sz w:val="18"/>
                <w:szCs w:val="18"/>
              </w:rPr>
              <w:t>03</w:t>
            </w:r>
          </w:p>
        </w:tc>
        <w:tc>
          <w:tcPr>
            <w:tcW w:w="4787" w:type="pct"/>
          </w:tcPr>
          <w:p w14:paraId="02123126" w14:textId="6701BCA6" w:rsidR="0047244D" w:rsidRPr="003C66F9" w:rsidRDefault="0047244D" w:rsidP="0082577C">
            <w:pPr>
              <w:spacing w:after="0" w:line="240" w:lineRule="auto"/>
              <w:rPr>
                <w:rFonts w:asciiTheme="minorHAnsi" w:hAnsiTheme="minorHAnsi"/>
                <w:b/>
                <w:sz w:val="18"/>
                <w:szCs w:val="18"/>
              </w:rPr>
            </w:pPr>
            <w:r w:rsidRPr="00F2369D">
              <w:rPr>
                <w:rFonts w:asciiTheme="minorHAnsi" w:hAnsiTheme="minorHAnsi"/>
                <w:sz w:val="18"/>
                <w:szCs w:val="18"/>
              </w:rPr>
              <w:t xml:space="preserve">The product shall meet all requirements for California certified insulation materials [radiant barriers] of the Department of Consumer Affairs, Bureau of </w:t>
            </w:r>
            <w:ins w:id="9" w:author="Shewmaker, Michael@Energy" w:date="2019-02-27T09:47:00Z">
              <w:r w:rsidR="00A0184D">
                <w:rPr>
                  <w:rFonts w:asciiTheme="minorHAnsi" w:hAnsiTheme="minorHAnsi"/>
                  <w:sz w:val="18"/>
                  <w:szCs w:val="18"/>
                </w:rPr>
                <w:t xml:space="preserve">Electronic and Appliance Repair, </w:t>
              </w:r>
            </w:ins>
            <w:r w:rsidRPr="00F2369D">
              <w:rPr>
                <w:rFonts w:asciiTheme="minorHAnsi" w:hAnsiTheme="minorHAnsi"/>
                <w:sz w:val="18"/>
                <w:szCs w:val="18"/>
              </w:rPr>
              <w:t>Home Furnishings and Thermal Insulation, as specified by CCR, Title 24, Part 12, Chapter 12-13, Standards for Insulating Material</w:t>
            </w:r>
            <w:r w:rsidR="008D6B07">
              <w:rPr>
                <w:rFonts w:asciiTheme="minorHAnsi" w:hAnsiTheme="minorHAnsi"/>
                <w:sz w:val="18"/>
                <w:szCs w:val="18"/>
              </w:rPr>
              <w:t>.</w:t>
            </w:r>
          </w:p>
        </w:tc>
      </w:tr>
      <w:tr w:rsidR="0047244D" w:rsidRPr="0043517F" w14:paraId="0212312A" w14:textId="77777777" w:rsidTr="001A75A0">
        <w:tc>
          <w:tcPr>
            <w:tcW w:w="213" w:type="pct"/>
            <w:vAlign w:val="center"/>
          </w:tcPr>
          <w:p w14:paraId="02123128" w14:textId="77777777" w:rsidR="0047244D" w:rsidRPr="00F2369D" w:rsidRDefault="0047244D" w:rsidP="001A75A0">
            <w:pPr>
              <w:spacing w:after="0" w:line="240" w:lineRule="auto"/>
              <w:rPr>
                <w:rFonts w:asciiTheme="minorHAnsi" w:hAnsiTheme="minorHAnsi"/>
                <w:sz w:val="18"/>
                <w:szCs w:val="18"/>
              </w:rPr>
            </w:pPr>
            <w:r>
              <w:rPr>
                <w:rFonts w:asciiTheme="minorHAnsi" w:hAnsiTheme="minorHAnsi"/>
                <w:sz w:val="18"/>
                <w:szCs w:val="18"/>
              </w:rPr>
              <w:t>04</w:t>
            </w:r>
          </w:p>
        </w:tc>
        <w:tc>
          <w:tcPr>
            <w:tcW w:w="4787" w:type="pct"/>
          </w:tcPr>
          <w:p w14:paraId="02123129" w14:textId="0A4BFBEB" w:rsidR="0047244D" w:rsidRPr="003C66F9" w:rsidRDefault="0047244D" w:rsidP="0082577C">
            <w:pPr>
              <w:spacing w:after="0" w:line="240" w:lineRule="auto"/>
              <w:rPr>
                <w:rFonts w:asciiTheme="minorHAnsi" w:hAnsiTheme="minorHAnsi"/>
                <w:b/>
                <w:sz w:val="18"/>
                <w:szCs w:val="18"/>
              </w:rPr>
            </w:pPr>
            <w:r w:rsidRPr="003C66F9">
              <w:rPr>
                <w:rFonts w:asciiTheme="minorHAnsi" w:hAnsiTheme="minorHAnsi"/>
                <w:sz w:val="18"/>
                <w:szCs w:val="18"/>
              </w:rPr>
              <w:t>When determining the Total Attic Area</w:t>
            </w:r>
            <w:r>
              <w:rPr>
                <w:rFonts w:asciiTheme="minorHAnsi" w:hAnsiTheme="minorHAnsi"/>
                <w:sz w:val="18"/>
                <w:szCs w:val="18"/>
              </w:rPr>
              <w:t>,</w:t>
            </w:r>
            <w:r w:rsidRPr="003C66F9">
              <w:rPr>
                <w:rFonts w:asciiTheme="minorHAnsi" w:hAnsiTheme="minorHAnsi"/>
                <w:sz w:val="18"/>
                <w:szCs w:val="18"/>
              </w:rPr>
              <w:t xml:space="preserve"> the area over </w:t>
            </w:r>
            <w:r w:rsidR="007149B6">
              <w:rPr>
                <w:rFonts w:asciiTheme="minorHAnsi" w:hAnsiTheme="minorHAnsi"/>
                <w:sz w:val="18"/>
                <w:szCs w:val="18"/>
              </w:rPr>
              <w:t>u</w:t>
            </w:r>
            <w:r w:rsidRPr="003C66F9">
              <w:rPr>
                <w:rFonts w:asciiTheme="minorHAnsi" w:hAnsiTheme="minorHAnsi"/>
                <w:sz w:val="18"/>
                <w:szCs w:val="18"/>
              </w:rPr>
              <w:t xml:space="preserve">nconditioned spaces </w:t>
            </w:r>
            <w:r>
              <w:rPr>
                <w:rFonts w:asciiTheme="minorHAnsi" w:hAnsiTheme="minorHAnsi"/>
                <w:sz w:val="18"/>
                <w:szCs w:val="18"/>
              </w:rPr>
              <w:t xml:space="preserve">such as </w:t>
            </w:r>
            <w:r w:rsidRPr="003C66F9">
              <w:rPr>
                <w:rFonts w:asciiTheme="minorHAnsi" w:hAnsiTheme="minorHAnsi"/>
                <w:sz w:val="18"/>
                <w:szCs w:val="18"/>
              </w:rPr>
              <w:t xml:space="preserve">garage </w:t>
            </w:r>
            <w:r>
              <w:rPr>
                <w:rFonts w:asciiTheme="minorHAnsi" w:hAnsiTheme="minorHAnsi"/>
                <w:sz w:val="18"/>
                <w:szCs w:val="18"/>
              </w:rPr>
              <w:t>is</w:t>
            </w:r>
            <w:r w:rsidRPr="003C66F9">
              <w:rPr>
                <w:rFonts w:asciiTheme="minorHAnsi" w:hAnsiTheme="minorHAnsi"/>
                <w:sz w:val="18"/>
                <w:szCs w:val="18"/>
              </w:rPr>
              <w:t xml:space="preserve"> included when the attic space</w:t>
            </w:r>
            <w:r>
              <w:rPr>
                <w:rFonts w:asciiTheme="minorHAnsi" w:hAnsiTheme="minorHAnsi"/>
                <w:sz w:val="18"/>
                <w:szCs w:val="18"/>
              </w:rPr>
              <w:t>s</w:t>
            </w:r>
            <w:r w:rsidRPr="003C66F9">
              <w:rPr>
                <w:rFonts w:asciiTheme="minorHAnsi" w:hAnsiTheme="minorHAnsi"/>
                <w:sz w:val="18"/>
                <w:szCs w:val="18"/>
              </w:rPr>
              <w:t xml:space="preserve"> are connected.  </w:t>
            </w:r>
          </w:p>
        </w:tc>
      </w:tr>
      <w:tr w:rsidR="00EE0E96" w:rsidRPr="0043517F" w14:paraId="1E5EE77A" w14:textId="77777777" w:rsidTr="004C10DA">
        <w:tc>
          <w:tcPr>
            <w:tcW w:w="5000" w:type="pct"/>
            <w:gridSpan w:val="2"/>
          </w:tcPr>
          <w:p w14:paraId="32C72EE5" w14:textId="4A5C7B7C" w:rsidR="00EE0E96" w:rsidRPr="003C66F9" w:rsidRDefault="00EE0E96" w:rsidP="00EE0E96">
            <w:pPr>
              <w:spacing w:after="0" w:line="240" w:lineRule="auto"/>
              <w:rPr>
                <w:rFonts w:asciiTheme="minorHAnsi" w:hAnsiTheme="minorHAnsi"/>
                <w:sz w:val="18"/>
                <w:szCs w:val="18"/>
              </w:rPr>
            </w:pPr>
            <w:r>
              <w:rPr>
                <w:rStyle w:val="normal0020tablechar"/>
                <w:b/>
                <w:bCs/>
                <w:sz w:val="18"/>
                <w:szCs w:val="18"/>
              </w:rPr>
              <w:t>The responsible person’s signature on this compliance document affirms that all applicable requirements in this table have been met.</w:t>
            </w:r>
          </w:p>
        </w:tc>
      </w:tr>
    </w:tbl>
    <w:p w14:paraId="633A4207" w14:textId="77777777" w:rsidR="00EE0E96" w:rsidRDefault="00EE0E96" w:rsidP="004C10DA">
      <w:pPr>
        <w:spacing w:after="0"/>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
        <w:gridCol w:w="10314"/>
      </w:tblGrid>
      <w:tr w:rsidR="00EE0E96" w:rsidRPr="0043517F" w14:paraId="0BB77CA8" w14:textId="77777777" w:rsidTr="00EE0E96">
        <w:tc>
          <w:tcPr>
            <w:tcW w:w="5000" w:type="pct"/>
            <w:gridSpan w:val="2"/>
            <w:vAlign w:val="center"/>
          </w:tcPr>
          <w:p w14:paraId="5216ADD5" w14:textId="77777777" w:rsidR="00EE0E96" w:rsidRDefault="00EE0E96" w:rsidP="0082577C">
            <w:pPr>
              <w:spacing w:after="0" w:line="240" w:lineRule="auto"/>
              <w:rPr>
                <w:rFonts w:asciiTheme="minorHAnsi" w:hAnsiTheme="minorHAnsi"/>
                <w:b/>
                <w:sz w:val="20"/>
                <w:szCs w:val="18"/>
              </w:rPr>
            </w:pPr>
            <w:r w:rsidRPr="004C10DA">
              <w:rPr>
                <w:rFonts w:asciiTheme="minorHAnsi" w:hAnsiTheme="minorHAnsi"/>
                <w:b/>
                <w:sz w:val="20"/>
                <w:szCs w:val="18"/>
              </w:rPr>
              <w:t>G. Attic Ventilation – Additional Requirements</w:t>
            </w:r>
          </w:p>
          <w:p w14:paraId="5BC0BA49" w14:textId="40C376AF" w:rsidR="00EE0E96" w:rsidRPr="004C10DA" w:rsidRDefault="00EE0E96" w:rsidP="0082577C">
            <w:pPr>
              <w:spacing w:after="0" w:line="240" w:lineRule="auto"/>
              <w:rPr>
                <w:rFonts w:asciiTheme="minorHAnsi" w:hAnsiTheme="minorHAnsi"/>
                <w:sz w:val="20"/>
                <w:szCs w:val="18"/>
              </w:rPr>
            </w:pPr>
            <w:r>
              <w:rPr>
                <w:rFonts w:asciiTheme="minorHAnsi" w:hAnsiTheme="minorHAnsi"/>
                <w:sz w:val="20"/>
                <w:szCs w:val="18"/>
              </w:rPr>
              <w:t xml:space="preserve">&lt;&lt;if </w:t>
            </w:r>
            <w:r w:rsidR="00374FB9">
              <w:rPr>
                <w:rFonts w:asciiTheme="minorHAnsi" w:hAnsiTheme="minorHAnsi"/>
                <w:sz w:val="20"/>
                <w:szCs w:val="18"/>
              </w:rPr>
              <w:t xml:space="preserve">parent = CF1R-ALT, or </w:t>
            </w:r>
            <w:r>
              <w:rPr>
                <w:rFonts w:asciiTheme="minorHAnsi" w:hAnsiTheme="minorHAnsi"/>
                <w:sz w:val="20"/>
                <w:szCs w:val="18"/>
              </w:rPr>
              <w:t>A04 = Unventilated, then display Section header and default “This section does not apply” message&gt;&gt;</w:t>
            </w:r>
          </w:p>
        </w:tc>
      </w:tr>
      <w:tr w:rsidR="0047244D" w:rsidRPr="0043517F" w14:paraId="0212312C" w14:textId="77777777" w:rsidTr="0082577C">
        <w:tc>
          <w:tcPr>
            <w:tcW w:w="5000" w:type="pct"/>
            <w:gridSpan w:val="2"/>
          </w:tcPr>
          <w:p w14:paraId="0212312B" w14:textId="77777777" w:rsidR="0047244D" w:rsidRPr="0064786B" w:rsidRDefault="0047244D" w:rsidP="0082577C">
            <w:pPr>
              <w:spacing w:after="0" w:line="240" w:lineRule="auto"/>
              <w:rPr>
                <w:rFonts w:asciiTheme="minorHAnsi" w:hAnsiTheme="minorHAnsi"/>
                <w:b/>
                <w:sz w:val="18"/>
                <w:szCs w:val="18"/>
              </w:rPr>
            </w:pPr>
            <w:r w:rsidRPr="0064786B">
              <w:rPr>
                <w:rFonts w:asciiTheme="minorHAnsi" w:hAnsiTheme="minorHAnsi"/>
                <w:b/>
                <w:sz w:val="18"/>
                <w:szCs w:val="18"/>
              </w:rPr>
              <w:t>Lower Vents</w:t>
            </w:r>
          </w:p>
        </w:tc>
      </w:tr>
      <w:tr w:rsidR="001A75A0" w:rsidRPr="0043517F" w14:paraId="0212312F" w14:textId="77777777" w:rsidTr="001A75A0">
        <w:tc>
          <w:tcPr>
            <w:tcW w:w="213" w:type="pct"/>
            <w:vAlign w:val="center"/>
          </w:tcPr>
          <w:p w14:paraId="0212312D" w14:textId="0C315BFD" w:rsidR="001A75A0" w:rsidRPr="001A75A0" w:rsidRDefault="00CB68D7" w:rsidP="001A75A0">
            <w:pPr>
              <w:spacing w:after="0" w:line="240" w:lineRule="auto"/>
              <w:rPr>
                <w:rFonts w:asciiTheme="minorHAnsi" w:hAnsiTheme="minorHAnsi"/>
                <w:sz w:val="18"/>
                <w:szCs w:val="18"/>
              </w:rPr>
            </w:pPr>
            <w:r>
              <w:rPr>
                <w:rFonts w:asciiTheme="minorHAnsi" w:hAnsiTheme="minorHAnsi"/>
                <w:sz w:val="18"/>
                <w:szCs w:val="18"/>
              </w:rPr>
              <w:t>0</w:t>
            </w:r>
            <w:r w:rsidR="00EE0E96">
              <w:rPr>
                <w:rFonts w:asciiTheme="minorHAnsi" w:hAnsiTheme="minorHAnsi"/>
                <w:sz w:val="18"/>
                <w:szCs w:val="18"/>
              </w:rPr>
              <w:t>1</w:t>
            </w:r>
          </w:p>
        </w:tc>
        <w:tc>
          <w:tcPr>
            <w:tcW w:w="4787" w:type="pct"/>
          </w:tcPr>
          <w:p w14:paraId="0212312E" w14:textId="77777777" w:rsidR="001A75A0" w:rsidRPr="001A75A0" w:rsidRDefault="001A75A0" w:rsidP="00CB22F8">
            <w:pPr>
              <w:spacing w:after="0" w:line="240" w:lineRule="auto"/>
              <w:rPr>
                <w:rFonts w:asciiTheme="minorHAnsi" w:hAnsiTheme="minorHAnsi"/>
                <w:sz w:val="18"/>
                <w:szCs w:val="18"/>
              </w:rPr>
            </w:pPr>
            <w:r w:rsidRPr="001A75A0">
              <w:rPr>
                <w:rFonts w:asciiTheme="minorHAnsi" w:hAnsiTheme="minorHAnsi"/>
                <w:sz w:val="18"/>
                <w:szCs w:val="18"/>
              </w:rPr>
              <w:t>Lower vents are within one foot of the eave.</w:t>
            </w:r>
          </w:p>
        </w:tc>
      </w:tr>
      <w:tr w:rsidR="0047244D" w:rsidRPr="0043517F" w14:paraId="02123131" w14:textId="77777777" w:rsidTr="0082577C">
        <w:tc>
          <w:tcPr>
            <w:tcW w:w="5000" w:type="pct"/>
            <w:gridSpan w:val="2"/>
          </w:tcPr>
          <w:p w14:paraId="02123130" w14:textId="77777777" w:rsidR="0047244D" w:rsidRPr="0064786B" w:rsidRDefault="0047244D" w:rsidP="0080355D">
            <w:pPr>
              <w:spacing w:after="0" w:line="240" w:lineRule="auto"/>
              <w:rPr>
                <w:rFonts w:asciiTheme="minorHAnsi" w:hAnsiTheme="minorHAnsi"/>
                <w:b/>
                <w:sz w:val="18"/>
                <w:szCs w:val="18"/>
              </w:rPr>
            </w:pPr>
            <w:r w:rsidRPr="0064786B">
              <w:rPr>
                <w:rFonts w:asciiTheme="minorHAnsi" w:hAnsiTheme="minorHAnsi"/>
                <w:b/>
                <w:sz w:val="18"/>
                <w:szCs w:val="18"/>
              </w:rPr>
              <w:t>Upper Vents</w:t>
            </w:r>
          </w:p>
        </w:tc>
      </w:tr>
      <w:tr w:rsidR="001A75A0" w:rsidRPr="0043517F" w14:paraId="02123134" w14:textId="77777777" w:rsidTr="001A75A0">
        <w:tc>
          <w:tcPr>
            <w:tcW w:w="213" w:type="pct"/>
            <w:vAlign w:val="center"/>
          </w:tcPr>
          <w:p w14:paraId="02123132" w14:textId="5CA2B0F5" w:rsidR="001A75A0" w:rsidRPr="001A75A0" w:rsidRDefault="001A75A0" w:rsidP="00CB68D7">
            <w:pPr>
              <w:spacing w:after="0" w:line="240" w:lineRule="auto"/>
              <w:rPr>
                <w:rFonts w:asciiTheme="minorHAnsi" w:hAnsiTheme="minorHAnsi"/>
                <w:sz w:val="18"/>
                <w:szCs w:val="18"/>
              </w:rPr>
            </w:pPr>
            <w:r>
              <w:rPr>
                <w:rFonts w:asciiTheme="minorHAnsi" w:hAnsiTheme="minorHAnsi"/>
                <w:sz w:val="18"/>
                <w:szCs w:val="18"/>
              </w:rPr>
              <w:t>0</w:t>
            </w:r>
            <w:r w:rsidR="00EE0E96">
              <w:rPr>
                <w:rFonts w:asciiTheme="minorHAnsi" w:hAnsiTheme="minorHAnsi"/>
                <w:sz w:val="18"/>
                <w:szCs w:val="18"/>
              </w:rPr>
              <w:t>2</w:t>
            </w:r>
          </w:p>
        </w:tc>
        <w:tc>
          <w:tcPr>
            <w:tcW w:w="4787" w:type="pct"/>
          </w:tcPr>
          <w:p w14:paraId="02123133" w14:textId="73C10629" w:rsidR="001A75A0" w:rsidRPr="001A75A0" w:rsidRDefault="001A75A0" w:rsidP="00CB22F8">
            <w:pPr>
              <w:spacing w:after="0" w:line="240" w:lineRule="auto"/>
              <w:rPr>
                <w:rFonts w:asciiTheme="minorHAnsi" w:hAnsiTheme="minorHAnsi"/>
                <w:sz w:val="18"/>
                <w:szCs w:val="18"/>
              </w:rPr>
            </w:pPr>
            <w:r w:rsidRPr="001A75A0">
              <w:rPr>
                <w:rFonts w:asciiTheme="minorHAnsi" w:hAnsiTheme="minorHAnsi"/>
                <w:sz w:val="18"/>
                <w:szCs w:val="18"/>
              </w:rPr>
              <w:t>Upper vents are within one foot of the ridge</w:t>
            </w:r>
            <w:r w:rsidR="00780E3F">
              <w:rPr>
                <w:rFonts w:asciiTheme="minorHAnsi" w:hAnsiTheme="minorHAnsi"/>
                <w:sz w:val="18"/>
                <w:szCs w:val="18"/>
              </w:rPr>
              <w:t>.</w:t>
            </w:r>
          </w:p>
        </w:tc>
      </w:tr>
      <w:tr w:rsidR="0047244D" w:rsidRPr="0043517F" w14:paraId="02123136" w14:textId="77777777" w:rsidTr="0082577C">
        <w:trPr>
          <w:trHeight w:val="218"/>
        </w:trPr>
        <w:tc>
          <w:tcPr>
            <w:tcW w:w="5000" w:type="pct"/>
            <w:gridSpan w:val="2"/>
          </w:tcPr>
          <w:p w14:paraId="02123135" w14:textId="77777777" w:rsidR="0047244D" w:rsidRPr="0064786B" w:rsidRDefault="0047244D" w:rsidP="00CB22F8">
            <w:pPr>
              <w:spacing w:after="0" w:line="240" w:lineRule="auto"/>
              <w:rPr>
                <w:rFonts w:asciiTheme="minorHAnsi" w:hAnsiTheme="minorHAnsi"/>
                <w:b/>
                <w:sz w:val="18"/>
                <w:szCs w:val="18"/>
              </w:rPr>
            </w:pPr>
            <w:r w:rsidRPr="0064786B">
              <w:rPr>
                <w:rFonts w:asciiTheme="minorHAnsi" w:hAnsiTheme="minorHAnsi"/>
                <w:b/>
                <w:sz w:val="18"/>
                <w:szCs w:val="18"/>
              </w:rPr>
              <w:t>Vent Area</w:t>
            </w:r>
          </w:p>
        </w:tc>
      </w:tr>
      <w:tr w:rsidR="001A75A0" w:rsidRPr="0043517F" w14:paraId="0212313A" w14:textId="77777777" w:rsidTr="00780E3F">
        <w:trPr>
          <w:trHeight w:val="755"/>
        </w:trPr>
        <w:tc>
          <w:tcPr>
            <w:tcW w:w="213" w:type="pct"/>
            <w:vAlign w:val="center"/>
          </w:tcPr>
          <w:p w14:paraId="02123137" w14:textId="686B7BBF" w:rsidR="001A75A0" w:rsidRPr="001A75A0" w:rsidRDefault="001A75A0" w:rsidP="001A75A0">
            <w:pPr>
              <w:spacing w:after="0" w:line="240" w:lineRule="auto"/>
              <w:rPr>
                <w:rFonts w:asciiTheme="minorHAnsi" w:hAnsiTheme="minorHAnsi"/>
                <w:sz w:val="18"/>
                <w:szCs w:val="18"/>
              </w:rPr>
            </w:pPr>
            <w:r>
              <w:rPr>
                <w:rFonts w:asciiTheme="minorHAnsi" w:hAnsiTheme="minorHAnsi"/>
                <w:sz w:val="18"/>
                <w:szCs w:val="18"/>
              </w:rPr>
              <w:t>0</w:t>
            </w:r>
            <w:r w:rsidR="00EE0E96">
              <w:rPr>
                <w:rFonts w:asciiTheme="minorHAnsi" w:hAnsiTheme="minorHAnsi"/>
                <w:sz w:val="18"/>
                <w:szCs w:val="18"/>
              </w:rPr>
              <w:t>3</w:t>
            </w:r>
          </w:p>
        </w:tc>
        <w:tc>
          <w:tcPr>
            <w:tcW w:w="4787" w:type="pct"/>
          </w:tcPr>
          <w:p w14:paraId="02123138" w14:textId="77777777" w:rsidR="001A75A0" w:rsidRDefault="001A75A0" w:rsidP="00780E3F">
            <w:pPr>
              <w:spacing w:after="0"/>
              <w:rPr>
                <w:rFonts w:asciiTheme="minorHAnsi" w:hAnsiTheme="minorHAnsi"/>
                <w:sz w:val="18"/>
                <w:szCs w:val="18"/>
              </w:rPr>
            </w:pPr>
            <w:r w:rsidRPr="001A75A0">
              <w:rPr>
                <w:rFonts w:asciiTheme="minorHAnsi" w:hAnsiTheme="minorHAnsi"/>
                <w:sz w:val="18"/>
                <w:szCs w:val="18"/>
              </w:rPr>
              <w:t>The NFA of upper vents must be equal to or greater than the minimum required NFA of upper vents</w:t>
            </w:r>
          </w:p>
          <w:p w14:paraId="02123139" w14:textId="742A8452" w:rsidR="001A75A0" w:rsidRPr="0064786B" w:rsidRDefault="001A75A0" w:rsidP="00780E3F">
            <w:pPr>
              <w:spacing w:after="0"/>
              <w:rPr>
                <w:rFonts w:asciiTheme="minorHAnsi" w:hAnsiTheme="minorHAnsi"/>
                <w:sz w:val="18"/>
                <w:szCs w:val="18"/>
              </w:rPr>
            </w:pPr>
            <w:r w:rsidRPr="00AF4774">
              <w:rPr>
                <w:rFonts w:asciiTheme="minorHAnsi" w:hAnsiTheme="minorHAnsi"/>
                <w:sz w:val="18"/>
                <w:szCs w:val="18"/>
              </w:rPr>
              <w:t>Note: per Exception to R806.2 of the CBC Title 24, Part2, Vol.2.5, if the net free ventilating area is less than 1:150, then the upper ventilation must be at least 40% and no more than 50%.</w:t>
            </w:r>
            <w:r>
              <w:rPr>
                <w:rFonts w:asciiTheme="minorHAnsi" w:hAnsiTheme="minorHAnsi"/>
                <w:sz w:val="18"/>
                <w:szCs w:val="18"/>
              </w:rPr>
              <w:t xml:space="preserve"> Part 2 contains additional requirements that must be met if the area is less than 1:150.</w:t>
            </w:r>
          </w:p>
        </w:tc>
      </w:tr>
      <w:tr w:rsidR="0047244D" w:rsidRPr="0043517F" w14:paraId="0212313C" w14:textId="77777777" w:rsidTr="0082577C">
        <w:tc>
          <w:tcPr>
            <w:tcW w:w="5000" w:type="pct"/>
            <w:gridSpan w:val="2"/>
          </w:tcPr>
          <w:p w14:paraId="0212313B" w14:textId="77777777" w:rsidR="0047244D" w:rsidRPr="0064786B" w:rsidRDefault="0047244D" w:rsidP="00CB22F8">
            <w:pPr>
              <w:spacing w:after="0" w:line="240" w:lineRule="auto"/>
              <w:rPr>
                <w:rFonts w:asciiTheme="minorHAnsi" w:hAnsiTheme="minorHAnsi"/>
                <w:sz w:val="18"/>
                <w:szCs w:val="18"/>
              </w:rPr>
            </w:pPr>
            <w:r>
              <w:rPr>
                <w:rStyle w:val="normal0020tablechar"/>
                <w:b/>
                <w:bCs/>
                <w:sz w:val="18"/>
                <w:szCs w:val="18"/>
              </w:rPr>
              <w:t>The responsible person’s signature on this compliance document affirms that all applicable requirements in this table have been met.</w:t>
            </w:r>
          </w:p>
        </w:tc>
      </w:tr>
    </w:tbl>
    <w:p w14:paraId="0212313D" w14:textId="77777777" w:rsidR="0047244D" w:rsidRDefault="0047244D" w:rsidP="004F31B7">
      <w:pPr>
        <w:spacing w:after="0"/>
        <w:ind w:left="360"/>
        <w:rPr>
          <w:rFonts w:asciiTheme="minorHAnsi" w:hAnsiTheme="minorHAnsi"/>
          <w:sz w:val="20"/>
          <w:szCs w:val="20"/>
        </w:rPr>
      </w:pP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
        <w:gridCol w:w="616"/>
        <w:gridCol w:w="1058"/>
        <w:gridCol w:w="970"/>
        <w:gridCol w:w="1233"/>
        <w:gridCol w:w="1058"/>
        <w:gridCol w:w="1058"/>
        <w:gridCol w:w="970"/>
        <w:gridCol w:w="616"/>
        <w:gridCol w:w="1061"/>
        <w:gridCol w:w="1056"/>
        <w:gridCol w:w="527"/>
        <w:gridCol w:w="30"/>
      </w:tblGrid>
      <w:tr w:rsidR="00F8799D" w:rsidRPr="00C7014D" w14:paraId="0212313F" w14:textId="77777777" w:rsidTr="00F8799D">
        <w:trPr>
          <w:trHeight w:val="333"/>
        </w:trPr>
        <w:tc>
          <w:tcPr>
            <w:tcW w:w="5000" w:type="pct"/>
            <w:gridSpan w:val="13"/>
            <w:tcBorders>
              <w:top w:val="single" w:sz="4" w:space="0" w:color="auto"/>
              <w:left w:val="single" w:sz="4" w:space="0" w:color="auto"/>
              <w:bottom w:val="single" w:sz="4" w:space="0" w:color="auto"/>
              <w:right w:val="single" w:sz="4" w:space="0" w:color="auto"/>
            </w:tcBorders>
            <w:shd w:val="clear" w:color="auto" w:fill="auto"/>
            <w:vAlign w:val="center"/>
          </w:tcPr>
          <w:p w14:paraId="7B02A0A0" w14:textId="7E7738EE" w:rsidR="00F8799D" w:rsidRDefault="00EE0E96" w:rsidP="00F8799D">
            <w:pPr>
              <w:keepNext/>
              <w:spacing w:after="0"/>
              <w:contextualSpacing/>
              <w:rPr>
                <w:b/>
                <w:sz w:val="20"/>
                <w:szCs w:val="20"/>
              </w:rPr>
            </w:pPr>
            <w:r>
              <w:rPr>
                <w:rFonts w:asciiTheme="minorHAnsi" w:hAnsiTheme="minorHAnsi" w:cs="Arial"/>
                <w:b/>
                <w:caps/>
                <w:sz w:val="20"/>
                <w:szCs w:val="20"/>
              </w:rPr>
              <w:t>H</w:t>
            </w:r>
            <w:r w:rsidR="00F8799D" w:rsidRPr="00A546B9">
              <w:rPr>
                <w:rFonts w:asciiTheme="minorHAnsi" w:hAnsiTheme="minorHAnsi" w:cs="Arial"/>
                <w:b/>
                <w:caps/>
                <w:sz w:val="20"/>
                <w:szCs w:val="20"/>
              </w:rPr>
              <w:t xml:space="preserve">. </w:t>
            </w:r>
            <w:r w:rsidR="00A546B9" w:rsidRPr="00A546B9">
              <w:rPr>
                <w:b/>
                <w:sz w:val="20"/>
                <w:szCs w:val="20"/>
              </w:rPr>
              <w:t>Roofing Products (Cool Roof) Installation Information</w:t>
            </w:r>
          </w:p>
          <w:p w14:paraId="2ED912E9" w14:textId="161D64EE" w:rsidR="00BA0F91" w:rsidRPr="00FB2AB2" w:rsidRDefault="00BA0F91" w:rsidP="00BA0F91">
            <w:pPr>
              <w:spacing w:after="0"/>
              <w:rPr>
                <w:sz w:val="18"/>
              </w:rPr>
            </w:pPr>
            <w:r w:rsidRPr="00FB2AB2">
              <w:rPr>
                <w:sz w:val="18"/>
              </w:rPr>
              <w:t>&lt;&lt;if parent CF1R = A</w:t>
            </w:r>
            <w:r w:rsidR="0002376D">
              <w:rPr>
                <w:sz w:val="18"/>
              </w:rPr>
              <w:t>DD</w:t>
            </w:r>
            <w:r w:rsidRPr="00774865">
              <w:rPr>
                <w:sz w:val="18"/>
              </w:rPr>
              <w:t>, ALT or</w:t>
            </w:r>
            <w:r w:rsidRPr="00FB2AB2">
              <w:rPr>
                <w:sz w:val="18"/>
              </w:rPr>
              <w:t xml:space="preserve"> NCB, and if CoolRoofComplianceMethod = ‘Not in an applicable climate zone’ then display section header and standard “This section does not apply” message;</w:t>
            </w:r>
          </w:p>
          <w:p w14:paraId="0212313E" w14:textId="4B6411FA" w:rsidR="00BA0F91" w:rsidRPr="00A546B9" w:rsidRDefault="00BA0F91">
            <w:pPr>
              <w:keepNext/>
              <w:spacing w:after="0"/>
              <w:contextualSpacing/>
              <w:rPr>
                <w:rFonts w:asciiTheme="minorHAnsi" w:hAnsiTheme="minorHAnsi" w:cs="Arial"/>
                <w:b/>
                <w:caps/>
                <w:sz w:val="20"/>
                <w:szCs w:val="20"/>
              </w:rPr>
            </w:pPr>
            <w:r w:rsidRPr="00FB2AB2">
              <w:rPr>
                <w:sz w:val="18"/>
              </w:rPr>
              <w:t>Elseif parent CF1R = PRF and</w:t>
            </w:r>
            <w:del w:id="10" w:author="Shewmaker, Michael@Energy" w:date="2018-12-28T09:47:00Z">
              <w:r w:rsidRPr="00FB2AB2" w:rsidDel="00480FB9">
                <w:rPr>
                  <w:sz w:val="18"/>
                </w:rPr>
                <w:delText xml:space="preserve"> //Model[@Name=’Proposed’]/SpeclFtr/CoolRoof = 0, then display section header and standard “This section does not apply” message&gt;&gt;</w:delText>
              </w:r>
            </w:del>
            <w:ins w:id="11" w:author="Shewmaker, Michael@Energy" w:date="2018-12-28T09:47:00Z">
              <w:r w:rsidR="00480FB9">
                <w:rPr>
                  <w:sz w:val="18"/>
                </w:rPr>
                <w:t xml:space="preserve"> L08_CoolRoofToBeInstalled = false, then report section header and standard “This section does not apply” message&gt;&gt;</w:t>
              </w:r>
            </w:ins>
          </w:p>
        </w:tc>
      </w:tr>
      <w:tr w:rsidR="00F8799D" w:rsidRPr="00C7014D" w14:paraId="0212314C" w14:textId="77777777" w:rsidTr="00F8799D">
        <w:trPr>
          <w:gridAfter w:val="1"/>
          <w:wAfter w:w="14" w:type="pct"/>
          <w:trHeight w:val="248"/>
        </w:trPr>
        <w:tc>
          <w:tcPr>
            <w:tcW w:w="253" w:type="pct"/>
          </w:tcPr>
          <w:p w14:paraId="02123140"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01</w:t>
            </w:r>
          </w:p>
        </w:tc>
        <w:tc>
          <w:tcPr>
            <w:tcW w:w="285" w:type="pct"/>
            <w:shd w:val="clear" w:color="auto" w:fill="auto"/>
            <w:vAlign w:val="bottom"/>
          </w:tcPr>
          <w:p w14:paraId="02123141"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02</w:t>
            </w:r>
          </w:p>
        </w:tc>
        <w:tc>
          <w:tcPr>
            <w:tcW w:w="490" w:type="pct"/>
            <w:shd w:val="clear" w:color="auto" w:fill="auto"/>
            <w:vAlign w:val="bottom"/>
          </w:tcPr>
          <w:p w14:paraId="02123142"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03</w:t>
            </w:r>
          </w:p>
        </w:tc>
        <w:tc>
          <w:tcPr>
            <w:tcW w:w="449" w:type="pct"/>
            <w:shd w:val="clear" w:color="auto" w:fill="auto"/>
            <w:vAlign w:val="bottom"/>
          </w:tcPr>
          <w:p w14:paraId="02123143"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04</w:t>
            </w:r>
          </w:p>
        </w:tc>
        <w:tc>
          <w:tcPr>
            <w:tcW w:w="571" w:type="pct"/>
            <w:shd w:val="clear" w:color="auto" w:fill="auto"/>
            <w:vAlign w:val="bottom"/>
          </w:tcPr>
          <w:p w14:paraId="02123144"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color w:val="000000"/>
                <w:sz w:val="18"/>
                <w:szCs w:val="24"/>
              </w:rPr>
            </w:pPr>
            <w:r>
              <w:rPr>
                <w:rFonts w:eastAsia="Times New Roman"/>
                <w:color w:val="000000"/>
                <w:sz w:val="18"/>
                <w:szCs w:val="24"/>
              </w:rPr>
              <w:t>05</w:t>
            </w:r>
          </w:p>
        </w:tc>
        <w:tc>
          <w:tcPr>
            <w:tcW w:w="490" w:type="pct"/>
            <w:shd w:val="clear" w:color="auto" w:fill="auto"/>
            <w:vAlign w:val="bottom"/>
          </w:tcPr>
          <w:p w14:paraId="02123145"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color w:val="000000"/>
                <w:sz w:val="18"/>
                <w:szCs w:val="24"/>
              </w:rPr>
            </w:pPr>
            <w:r>
              <w:rPr>
                <w:rFonts w:eastAsia="Times New Roman"/>
                <w:color w:val="000000"/>
                <w:sz w:val="18"/>
                <w:szCs w:val="24"/>
              </w:rPr>
              <w:t>06</w:t>
            </w:r>
          </w:p>
        </w:tc>
        <w:tc>
          <w:tcPr>
            <w:tcW w:w="490" w:type="pct"/>
            <w:shd w:val="clear" w:color="auto" w:fill="auto"/>
            <w:vAlign w:val="bottom"/>
          </w:tcPr>
          <w:p w14:paraId="02123146" w14:textId="77777777" w:rsidR="00F8799D" w:rsidRPr="00C7014D" w:rsidRDefault="00F8799D" w:rsidP="00F8799D">
            <w:pPr>
              <w:keepNext/>
              <w:tabs>
                <w:tab w:val="left" w:pos="7200"/>
                <w:tab w:val="left" w:pos="9990"/>
                <w:tab w:val="left" w:pos="10980"/>
                <w:tab w:val="right" w:pos="11430"/>
              </w:tabs>
              <w:spacing w:after="0" w:line="240" w:lineRule="auto"/>
              <w:jc w:val="center"/>
              <w:rPr>
                <w:rFonts w:eastAsia="Times New Roman"/>
                <w:noProof/>
                <w:sz w:val="18"/>
                <w:szCs w:val="18"/>
              </w:rPr>
            </w:pPr>
            <w:r>
              <w:rPr>
                <w:rFonts w:eastAsia="Times New Roman"/>
                <w:noProof/>
                <w:sz w:val="18"/>
                <w:szCs w:val="18"/>
              </w:rPr>
              <w:t>07</w:t>
            </w:r>
          </w:p>
        </w:tc>
        <w:tc>
          <w:tcPr>
            <w:tcW w:w="449" w:type="pct"/>
            <w:shd w:val="clear" w:color="auto" w:fill="auto"/>
            <w:vAlign w:val="bottom"/>
          </w:tcPr>
          <w:p w14:paraId="02123147" w14:textId="77777777" w:rsidR="00F8799D" w:rsidRPr="00C7014D" w:rsidRDefault="00F8799D" w:rsidP="00F8799D">
            <w:pPr>
              <w:keepNext/>
              <w:tabs>
                <w:tab w:val="left" w:pos="7200"/>
                <w:tab w:val="left" w:pos="9990"/>
                <w:tab w:val="left" w:pos="10980"/>
                <w:tab w:val="right" w:pos="11430"/>
              </w:tabs>
              <w:spacing w:after="0" w:line="240" w:lineRule="auto"/>
              <w:jc w:val="center"/>
              <w:rPr>
                <w:rFonts w:eastAsia="Times New Roman"/>
                <w:noProof/>
                <w:sz w:val="18"/>
                <w:szCs w:val="18"/>
              </w:rPr>
            </w:pPr>
            <w:r>
              <w:rPr>
                <w:rFonts w:eastAsia="Times New Roman"/>
                <w:noProof/>
                <w:sz w:val="18"/>
                <w:szCs w:val="18"/>
              </w:rPr>
              <w:t>08</w:t>
            </w:r>
          </w:p>
        </w:tc>
        <w:tc>
          <w:tcPr>
            <w:tcW w:w="285" w:type="pct"/>
            <w:shd w:val="clear" w:color="auto" w:fill="auto"/>
            <w:vAlign w:val="bottom"/>
          </w:tcPr>
          <w:p w14:paraId="02123148" w14:textId="77777777" w:rsidR="00F8799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noProof/>
                <w:sz w:val="18"/>
                <w:szCs w:val="18"/>
              </w:rPr>
              <w:t>09</w:t>
            </w:r>
          </w:p>
        </w:tc>
        <w:tc>
          <w:tcPr>
            <w:tcW w:w="491" w:type="pct"/>
            <w:shd w:val="clear" w:color="auto" w:fill="auto"/>
            <w:vAlign w:val="bottom"/>
          </w:tcPr>
          <w:p w14:paraId="02123149" w14:textId="77777777" w:rsidR="00F8799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10</w:t>
            </w:r>
          </w:p>
        </w:tc>
        <w:tc>
          <w:tcPr>
            <w:tcW w:w="489" w:type="pct"/>
            <w:shd w:val="clear" w:color="auto" w:fill="auto"/>
            <w:vAlign w:val="bottom"/>
          </w:tcPr>
          <w:p w14:paraId="0212314A" w14:textId="77777777" w:rsidR="00F8799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11</w:t>
            </w:r>
          </w:p>
        </w:tc>
        <w:tc>
          <w:tcPr>
            <w:tcW w:w="244" w:type="pct"/>
            <w:shd w:val="clear" w:color="auto" w:fill="auto"/>
            <w:vAlign w:val="bottom"/>
          </w:tcPr>
          <w:p w14:paraId="0212314B" w14:textId="77777777" w:rsidR="00F8799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12</w:t>
            </w:r>
          </w:p>
        </w:tc>
      </w:tr>
      <w:tr w:rsidR="00F8799D" w:rsidRPr="00C7014D" w14:paraId="02123155" w14:textId="77777777" w:rsidTr="00F8799D">
        <w:trPr>
          <w:gridAfter w:val="1"/>
          <w:wAfter w:w="14" w:type="pct"/>
          <w:trHeight w:val="154"/>
        </w:trPr>
        <w:tc>
          <w:tcPr>
            <w:tcW w:w="253" w:type="pct"/>
            <w:vMerge w:val="restart"/>
            <w:vAlign w:val="bottom"/>
          </w:tcPr>
          <w:p w14:paraId="0212314D" w14:textId="77777777" w:rsidR="00F8799D" w:rsidRDefault="00F8799D" w:rsidP="00F8799D">
            <w:pPr>
              <w:keepNext/>
              <w:tabs>
                <w:tab w:val="left" w:pos="7200"/>
                <w:tab w:val="left" w:pos="9990"/>
                <w:tab w:val="left" w:pos="10980"/>
                <w:tab w:val="right" w:pos="11430"/>
              </w:tabs>
              <w:spacing w:after="0" w:line="240" w:lineRule="auto"/>
              <w:jc w:val="center"/>
              <w:rPr>
                <w:rFonts w:eastAsia="Times New Roman"/>
                <w:noProof/>
                <w:sz w:val="18"/>
                <w:szCs w:val="18"/>
              </w:rPr>
            </w:pPr>
            <w:r>
              <w:rPr>
                <w:rFonts w:eastAsia="Times New Roman"/>
                <w:noProof/>
                <w:sz w:val="18"/>
                <w:szCs w:val="18"/>
              </w:rPr>
              <w:t>Tag/</w:t>
            </w:r>
          </w:p>
          <w:p w14:paraId="0212314E" w14:textId="77777777" w:rsidR="00F8799D" w:rsidRPr="00C7014D" w:rsidRDefault="00F8799D" w:rsidP="00F8799D">
            <w:pPr>
              <w:keepNext/>
              <w:tabs>
                <w:tab w:val="left" w:pos="7200"/>
                <w:tab w:val="left" w:pos="9990"/>
                <w:tab w:val="left" w:pos="10980"/>
                <w:tab w:val="right" w:pos="11430"/>
              </w:tabs>
              <w:spacing w:after="0" w:line="240" w:lineRule="auto"/>
              <w:jc w:val="center"/>
              <w:rPr>
                <w:rFonts w:eastAsia="Times New Roman"/>
                <w:noProof/>
                <w:sz w:val="18"/>
                <w:szCs w:val="18"/>
              </w:rPr>
            </w:pPr>
            <w:r>
              <w:rPr>
                <w:rFonts w:eastAsia="Times New Roman"/>
                <w:noProof/>
                <w:sz w:val="18"/>
                <w:szCs w:val="18"/>
              </w:rPr>
              <w:t>ID</w:t>
            </w:r>
          </w:p>
        </w:tc>
        <w:tc>
          <w:tcPr>
            <w:tcW w:w="285" w:type="pct"/>
            <w:vMerge w:val="restart"/>
            <w:shd w:val="clear" w:color="auto" w:fill="auto"/>
            <w:vAlign w:val="bottom"/>
          </w:tcPr>
          <w:p w14:paraId="0212314F" w14:textId="77777777" w:rsidR="00F8799D" w:rsidRPr="00C7014D" w:rsidRDefault="00F8799D" w:rsidP="00F8799D">
            <w:pPr>
              <w:keepNext/>
              <w:tabs>
                <w:tab w:val="left" w:pos="7200"/>
                <w:tab w:val="left" w:pos="9990"/>
                <w:tab w:val="left" w:pos="10980"/>
                <w:tab w:val="right" w:pos="11430"/>
              </w:tabs>
              <w:spacing w:after="0" w:line="240" w:lineRule="auto"/>
              <w:jc w:val="center"/>
              <w:rPr>
                <w:rFonts w:eastAsia="Times New Roman"/>
                <w:noProof/>
                <w:sz w:val="18"/>
                <w:szCs w:val="18"/>
              </w:rPr>
            </w:pPr>
            <w:r w:rsidRPr="00C7014D">
              <w:rPr>
                <w:rFonts w:eastAsia="Times New Roman"/>
                <w:noProof/>
                <w:sz w:val="18"/>
                <w:szCs w:val="18"/>
              </w:rPr>
              <w:t>Roof Pitch</w:t>
            </w:r>
            <w:r w:rsidRPr="00C7014D" w:rsidDel="006F639D">
              <w:rPr>
                <w:rFonts w:eastAsia="Times New Roman"/>
                <w:noProof/>
                <w:sz w:val="18"/>
                <w:szCs w:val="18"/>
              </w:rPr>
              <w:t xml:space="preserve"> </w:t>
            </w:r>
          </w:p>
        </w:tc>
        <w:tc>
          <w:tcPr>
            <w:tcW w:w="490" w:type="pct"/>
            <w:vMerge w:val="restart"/>
            <w:shd w:val="clear" w:color="auto" w:fill="auto"/>
            <w:vAlign w:val="bottom"/>
          </w:tcPr>
          <w:p w14:paraId="02123150" w14:textId="77777777" w:rsidR="00F8799D" w:rsidRPr="00C7014D" w:rsidRDefault="00F8799D" w:rsidP="00F8799D">
            <w:pPr>
              <w:keepNext/>
              <w:tabs>
                <w:tab w:val="left" w:pos="7200"/>
                <w:tab w:val="left" w:pos="9990"/>
                <w:tab w:val="left" w:pos="10980"/>
                <w:tab w:val="right" w:pos="11430"/>
              </w:tabs>
              <w:spacing w:after="0" w:line="240" w:lineRule="auto"/>
              <w:jc w:val="center"/>
              <w:rPr>
                <w:rFonts w:eastAsia="Times New Roman"/>
                <w:b/>
                <w:sz w:val="18"/>
                <w:szCs w:val="24"/>
              </w:rPr>
            </w:pPr>
            <w:r w:rsidRPr="00C7014D">
              <w:rPr>
                <w:rFonts w:eastAsia="Times New Roman"/>
                <w:sz w:val="18"/>
                <w:szCs w:val="24"/>
              </w:rPr>
              <w:t>CRRC Product ID Number</w:t>
            </w:r>
            <w:r w:rsidRPr="00C7014D" w:rsidDel="006F639D">
              <w:rPr>
                <w:rFonts w:eastAsia="Times New Roman"/>
                <w:noProof/>
                <w:sz w:val="18"/>
                <w:szCs w:val="18"/>
              </w:rPr>
              <w:t xml:space="preserve"> </w:t>
            </w:r>
          </w:p>
        </w:tc>
        <w:tc>
          <w:tcPr>
            <w:tcW w:w="449" w:type="pct"/>
            <w:vMerge w:val="restart"/>
            <w:shd w:val="clear" w:color="auto" w:fill="auto"/>
            <w:vAlign w:val="bottom"/>
          </w:tcPr>
          <w:p w14:paraId="02123151"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Cs w:val="24"/>
              </w:rPr>
            </w:pPr>
            <w:r w:rsidRPr="00C7014D">
              <w:rPr>
                <w:rFonts w:eastAsia="Times New Roman"/>
                <w:sz w:val="18"/>
                <w:szCs w:val="24"/>
              </w:rPr>
              <w:t>Product Type</w:t>
            </w:r>
            <w:r w:rsidRPr="00C7014D" w:rsidDel="006F639D">
              <w:rPr>
                <w:rFonts w:eastAsia="Times New Roman"/>
                <w:sz w:val="18"/>
                <w:szCs w:val="24"/>
              </w:rPr>
              <w:t xml:space="preserve"> </w:t>
            </w:r>
          </w:p>
        </w:tc>
        <w:tc>
          <w:tcPr>
            <w:tcW w:w="571" w:type="pct"/>
            <w:vMerge w:val="restart"/>
            <w:shd w:val="clear" w:color="auto" w:fill="auto"/>
            <w:vAlign w:val="bottom"/>
          </w:tcPr>
          <w:p w14:paraId="02123152"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20"/>
                <w:szCs w:val="20"/>
              </w:rPr>
            </w:pPr>
            <w:r>
              <w:rPr>
                <w:rFonts w:eastAsia="Times New Roman"/>
                <w:sz w:val="18"/>
                <w:szCs w:val="24"/>
              </w:rPr>
              <w:t>CRRC Listed Aged Solar Reflectance</w:t>
            </w:r>
          </w:p>
        </w:tc>
        <w:tc>
          <w:tcPr>
            <w:tcW w:w="1714" w:type="pct"/>
            <w:gridSpan w:val="4"/>
            <w:shd w:val="clear" w:color="auto" w:fill="auto"/>
            <w:vAlign w:val="bottom"/>
          </w:tcPr>
          <w:p w14:paraId="02123153" w14:textId="77777777" w:rsidR="00F8799D" w:rsidRDefault="00F8799D" w:rsidP="00F8799D">
            <w:pPr>
              <w:keepNext/>
              <w:tabs>
                <w:tab w:val="left" w:pos="180"/>
                <w:tab w:val="left" w:pos="5310"/>
                <w:tab w:val="left" w:pos="8100"/>
              </w:tabs>
              <w:spacing w:after="0" w:line="240" w:lineRule="auto"/>
              <w:jc w:val="center"/>
              <w:outlineLvl w:val="6"/>
              <w:rPr>
                <w:rFonts w:eastAsia="Times New Roman"/>
                <w:b/>
                <w:sz w:val="18"/>
                <w:szCs w:val="24"/>
              </w:rPr>
            </w:pPr>
            <w:r>
              <w:rPr>
                <w:rFonts w:eastAsia="Times New Roman"/>
                <w:b/>
                <w:sz w:val="18"/>
                <w:szCs w:val="24"/>
              </w:rPr>
              <w:t>Installed</w:t>
            </w:r>
          </w:p>
        </w:tc>
        <w:tc>
          <w:tcPr>
            <w:tcW w:w="1224" w:type="pct"/>
            <w:gridSpan w:val="3"/>
            <w:shd w:val="clear" w:color="auto" w:fill="auto"/>
            <w:vAlign w:val="bottom"/>
          </w:tcPr>
          <w:p w14:paraId="02123154"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b/>
                <w:sz w:val="18"/>
                <w:szCs w:val="24"/>
              </w:rPr>
              <w:t>Required</w:t>
            </w:r>
            <w:r>
              <w:rPr>
                <w:rFonts w:eastAsia="Times New Roman"/>
                <w:b/>
                <w:sz w:val="18"/>
                <w:szCs w:val="24"/>
              </w:rPr>
              <w:t xml:space="preserve"> </w:t>
            </w:r>
          </w:p>
        </w:tc>
      </w:tr>
      <w:tr w:rsidR="00F8799D" w:rsidRPr="00C7014D" w14:paraId="02123162" w14:textId="77777777" w:rsidTr="00F8799D">
        <w:trPr>
          <w:gridAfter w:val="1"/>
          <w:wAfter w:w="14" w:type="pct"/>
          <w:trHeight w:val="498"/>
        </w:trPr>
        <w:tc>
          <w:tcPr>
            <w:tcW w:w="253" w:type="pct"/>
            <w:vMerge/>
            <w:shd w:val="clear" w:color="auto" w:fill="auto"/>
          </w:tcPr>
          <w:p w14:paraId="02123156" w14:textId="77777777" w:rsidR="00F8799D" w:rsidRPr="00C7014D" w:rsidRDefault="00F8799D" w:rsidP="00F8799D">
            <w:pPr>
              <w:keepNext/>
              <w:tabs>
                <w:tab w:val="left" w:pos="7200"/>
                <w:tab w:val="left" w:pos="9990"/>
                <w:tab w:val="left" w:pos="10980"/>
                <w:tab w:val="right" w:pos="11430"/>
              </w:tabs>
              <w:spacing w:after="0" w:line="240" w:lineRule="auto"/>
              <w:jc w:val="center"/>
              <w:rPr>
                <w:rFonts w:eastAsia="Times New Roman"/>
                <w:noProof/>
                <w:sz w:val="18"/>
                <w:szCs w:val="18"/>
              </w:rPr>
            </w:pPr>
          </w:p>
        </w:tc>
        <w:tc>
          <w:tcPr>
            <w:tcW w:w="285" w:type="pct"/>
            <w:vMerge/>
            <w:shd w:val="clear" w:color="auto" w:fill="auto"/>
            <w:vAlign w:val="bottom"/>
          </w:tcPr>
          <w:p w14:paraId="02123157" w14:textId="77777777" w:rsidR="00F8799D" w:rsidRPr="00C7014D" w:rsidRDefault="00F8799D" w:rsidP="00F8799D">
            <w:pPr>
              <w:keepNext/>
              <w:tabs>
                <w:tab w:val="left" w:pos="7200"/>
                <w:tab w:val="left" w:pos="9990"/>
                <w:tab w:val="left" w:pos="10980"/>
                <w:tab w:val="right" w:pos="11430"/>
              </w:tabs>
              <w:spacing w:after="0" w:line="240" w:lineRule="auto"/>
              <w:jc w:val="center"/>
              <w:rPr>
                <w:rFonts w:eastAsia="Times New Roman"/>
                <w:noProof/>
                <w:sz w:val="18"/>
                <w:szCs w:val="18"/>
              </w:rPr>
            </w:pPr>
          </w:p>
        </w:tc>
        <w:tc>
          <w:tcPr>
            <w:tcW w:w="490" w:type="pct"/>
            <w:vMerge/>
            <w:shd w:val="clear" w:color="auto" w:fill="auto"/>
            <w:vAlign w:val="bottom"/>
          </w:tcPr>
          <w:p w14:paraId="02123158" w14:textId="77777777" w:rsidR="00F8799D" w:rsidRPr="00C7014D" w:rsidRDefault="00F8799D" w:rsidP="00F8799D">
            <w:pPr>
              <w:keepNext/>
              <w:tabs>
                <w:tab w:val="left" w:pos="7200"/>
                <w:tab w:val="left" w:pos="9990"/>
                <w:tab w:val="left" w:pos="10980"/>
                <w:tab w:val="right" w:pos="11430"/>
              </w:tabs>
              <w:spacing w:after="0" w:line="240" w:lineRule="auto"/>
              <w:jc w:val="center"/>
              <w:rPr>
                <w:rFonts w:eastAsia="Times New Roman"/>
                <w:noProof/>
                <w:sz w:val="18"/>
                <w:szCs w:val="18"/>
              </w:rPr>
            </w:pPr>
          </w:p>
        </w:tc>
        <w:tc>
          <w:tcPr>
            <w:tcW w:w="449" w:type="pct"/>
            <w:vMerge/>
            <w:shd w:val="clear" w:color="auto" w:fill="auto"/>
            <w:vAlign w:val="bottom"/>
          </w:tcPr>
          <w:p w14:paraId="02123159"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p>
        </w:tc>
        <w:tc>
          <w:tcPr>
            <w:tcW w:w="571" w:type="pct"/>
            <w:vMerge/>
            <w:shd w:val="clear" w:color="auto" w:fill="auto"/>
            <w:vAlign w:val="bottom"/>
          </w:tcPr>
          <w:p w14:paraId="0212315A"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p>
        </w:tc>
        <w:tc>
          <w:tcPr>
            <w:tcW w:w="490" w:type="pct"/>
            <w:shd w:val="clear" w:color="auto" w:fill="auto"/>
            <w:vAlign w:val="bottom"/>
          </w:tcPr>
          <w:p w14:paraId="0212315B" w14:textId="77777777" w:rsidR="00F8799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Initial Solar Reflectance</w:t>
            </w:r>
          </w:p>
        </w:tc>
        <w:tc>
          <w:tcPr>
            <w:tcW w:w="490" w:type="pct"/>
            <w:shd w:val="clear" w:color="auto" w:fill="auto"/>
            <w:vAlign w:val="bottom"/>
          </w:tcPr>
          <w:p w14:paraId="0212315C"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Aged Solar Reflectance</w:t>
            </w:r>
          </w:p>
        </w:tc>
        <w:tc>
          <w:tcPr>
            <w:tcW w:w="449" w:type="pct"/>
            <w:shd w:val="clear" w:color="auto" w:fill="auto"/>
            <w:vAlign w:val="bottom"/>
          </w:tcPr>
          <w:p w14:paraId="0212315D"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Thermal Emittance</w:t>
            </w:r>
          </w:p>
        </w:tc>
        <w:tc>
          <w:tcPr>
            <w:tcW w:w="285" w:type="pct"/>
            <w:shd w:val="clear" w:color="auto" w:fill="auto"/>
            <w:vAlign w:val="bottom"/>
          </w:tcPr>
          <w:p w14:paraId="0212315E"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SRI</w:t>
            </w:r>
          </w:p>
        </w:tc>
        <w:tc>
          <w:tcPr>
            <w:tcW w:w="491" w:type="pct"/>
            <w:shd w:val="clear" w:color="auto" w:fill="auto"/>
            <w:vAlign w:val="bottom"/>
          </w:tcPr>
          <w:p w14:paraId="0212315F" w14:textId="77777777" w:rsidR="00F8799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 xml:space="preserve">Aged Solar Reflectance </w:t>
            </w:r>
          </w:p>
        </w:tc>
        <w:tc>
          <w:tcPr>
            <w:tcW w:w="489" w:type="pct"/>
            <w:shd w:val="clear" w:color="auto" w:fill="auto"/>
            <w:vAlign w:val="bottom"/>
          </w:tcPr>
          <w:p w14:paraId="02123160"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Thermal Emittanc</w:t>
            </w:r>
            <w:r>
              <w:rPr>
                <w:rFonts w:eastAsia="Times New Roman"/>
                <w:sz w:val="18"/>
                <w:szCs w:val="24"/>
              </w:rPr>
              <w:t>e</w:t>
            </w:r>
          </w:p>
        </w:tc>
        <w:tc>
          <w:tcPr>
            <w:tcW w:w="244" w:type="pct"/>
            <w:vAlign w:val="bottom"/>
          </w:tcPr>
          <w:p w14:paraId="02123161"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SRI</w:t>
            </w:r>
          </w:p>
        </w:tc>
      </w:tr>
      <w:tr w:rsidR="00F8799D" w:rsidRPr="00C7014D" w14:paraId="02123181" w14:textId="77777777" w:rsidTr="00F8799D">
        <w:trPr>
          <w:gridAfter w:val="1"/>
          <w:wAfter w:w="14" w:type="pct"/>
          <w:trHeight w:val="291"/>
        </w:trPr>
        <w:tc>
          <w:tcPr>
            <w:tcW w:w="253" w:type="pct"/>
            <w:shd w:val="clear" w:color="auto" w:fill="auto"/>
          </w:tcPr>
          <w:p w14:paraId="02123163" w14:textId="77777777" w:rsidR="00F8799D" w:rsidRPr="00C7014D" w:rsidRDefault="00414909" w:rsidP="00F8799D">
            <w:pPr>
              <w:keepNext/>
              <w:tabs>
                <w:tab w:val="left" w:pos="7200"/>
                <w:tab w:val="left" w:pos="9990"/>
                <w:tab w:val="left" w:pos="10980"/>
                <w:tab w:val="right" w:pos="11430"/>
              </w:tabs>
              <w:spacing w:after="0" w:line="200" w:lineRule="exact"/>
              <w:jc w:val="center"/>
              <w:rPr>
                <w:rFonts w:eastAsia="Times New Roman"/>
                <w:sz w:val="18"/>
                <w:szCs w:val="18"/>
              </w:rPr>
            </w:pPr>
            <w:r>
              <w:rPr>
                <w:rFonts w:eastAsia="Times New Roman"/>
                <w:sz w:val="18"/>
                <w:szCs w:val="18"/>
              </w:rPr>
              <w:t>&lt;&lt;User Input&gt;&gt;</w:t>
            </w:r>
          </w:p>
        </w:tc>
        <w:tc>
          <w:tcPr>
            <w:tcW w:w="285" w:type="pct"/>
            <w:shd w:val="clear" w:color="auto" w:fill="auto"/>
          </w:tcPr>
          <w:p w14:paraId="02123164" w14:textId="4EB2321B" w:rsidR="00F8799D" w:rsidRPr="00C7014D" w:rsidRDefault="00F8799D" w:rsidP="00FE798B">
            <w:pPr>
              <w:keepNext/>
              <w:tabs>
                <w:tab w:val="left" w:pos="7200"/>
                <w:tab w:val="left" w:pos="9990"/>
                <w:tab w:val="left" w:pos="10980"/>
                <w:tab w:val="right" w:pos="11430"/>
              </w:tabs>
              <w:spacing w:after="0" w:line="200" w:lineRule="exact"/>
              <w:jc w:val="center"/>
              <w:rPr>
                <w:rFonts w:eastAsia="Times New Roman"/>
                <w:sz w:val="18"/>
                <w:szCs w:val="18"/>
              </w:rPr>
            </w:pPr>
            <w:r w:rsidRPr="00C02B09">
              <w:rPr>
                <w:rFonts w:eastAsia="Times New Roman"/>
                <w:sz w:val="14"/>
                <w:szCs w:val="14"/>
              </w:rPr>
              <w:t>&lt;&lt;</w:t>
            </w:r>
            <w:r w:rsidRPr="00C02B09">
              <w:rPr>
                <w:sz w:val="14"/>
                <w:szCs w:val="14"/>
              </w:rPr>
              <w:t xml:space="preserve"> User selects if the roof pitch is </w:t>
            </w:r>
            <w:r w:rsidRPr="00C02B09">
              <w:rPr>
                <w:noProof/>
                <w:sz w:val="14"/>
                <w:szCs w:val="14"/>
              </w:rPr>
              <w:t xml:space="preserve"> </w:t>
            </w:r>
            <w:r w:rsidR="00FE798B">
              <w:rPr>
                <w:noProof/>
                <w:sz w:val="14"/>
                <w:szCs w:val="14"/>
              </w:rPr>
              <w:t xml:space="preserve">less than </w:t>
            </w:r>
            <w:r w:rsidRPr="00C02B09">
              <w:rPr>
                <w:noProof/>
                <w:sz w:val="14"/>
                <w:szCs w:val="14"/>
              </w:rPr>
              <w:t xml:space="preserve">2:12 or </w:t>
            </w:r>
            <w:r w:rsidR="00FE798B">
              <w:rPr>
                <w:noProof/>
                <w:sz w:val="14"/>
                <w:szCs w:val="14"/>
              </w:rPr>
              <w:t xml:space="preserve">greater than or equal to </w:t>
            </w:r>
            <w:r w:rsidRPr="00C02B09">
              <w:rPr>
                <w:noProof/>
                <w:sz w:val="14"/>
                <w:szCs w:val="14"/>
              </w:rPr>
              <w:t>2:12</w:t>
            </w:r>
            <w:r w:rsidRPr="00C02B09">
              <w:rPr>
                <w:rFonts w:eastAsia="Times New Roman"/>
                <w:sz w:val="14"/>
                <w:szCs w:val="14"/>
              </w:rPr>
              <w:t xml:space="preserve"> </w:t>
            </w:r>
          </w:p>
        </w:tc>
        <w:tc>
          <w:tcPr>
            <w:tcW w:w="490" w:type="pct"/>
            <w:shd w:val="clear" w:color="auto" w:fill="auto"/>
          </w:tcPr>
          <w:p w14:paraId="02123165" w14:textId="77777777" w:rsidR="00F8799D" w:rsidRPr="00C02B09" w:rsidRDefault="00F8799D" w:rsidP="00F8799D">
            <w:pPr>
              <w:keepNext/>
              <w:rPr>
                <w:rFonts w:asciiTheme="minorHAnsi" w:eastAsiaTheme="minorHAnsi" w:hAnsiTheme="minorHAnsi" w:cstheme="minorBidi"/>
                <w:sz w:val="14"/>
                <w:szCs w:val="14"/>
              </w:rPr>
            </w:pPr>
            <w:r w:rsidRPr="00C02B09">
              <w:rPr>
                <w:rFonts w:eastAsia="Times New Roman"/>
                <w:noProof/>
                <w:sz w:val="14"/>
                <w:szCs w:val="14"/>
              </w:rPr>
              <w:t xml:space="preserve">&lt;&lt;user input </w:t>
            </w:r>
            <w:r w:rsidRPr="00C02B09">
              <w:rPr>
                <w:rFonts w:eastAsiaTheme="minorHAnsi" w:cstheme="minorBidi"/>
                <w:noProof/>
                <w:sz w:val="14"/>
                <w:szCs w:val="14"/>
              </w:rPr>
              <w:t>Obtained from the cool roof rating councils(CRRC) rated product direcotry&gt;&gt;</w:t>
            </w:r>
          </w:p>
          <w:p w14:paraId="02123166" w14:textId="77777777" w:rsidR="00F8799D" w:rsidRPr="00C7014D" w:rsidRDefault="00F8799D" w:rsidP="00F8799D">
            <w:pPr>
              <w:keepNext/>
              <w:spacing w:after="0" w:line="240" w:lineRule="auto"/>
              <w:jc w:val="center"/>
              <w:rPr>
                <w:rFonts w:eastAsia="Times New Roman"/>
                <w:noProof/>
                <w:sz w:val="18"/>
                <w:szCs w:val="18"/>
              </w:rPr>
            </w:pPr>
          </w:p>
        </w:tc>
        <w:tc>
          <w:tcPr>
            <w:tcW w:w="449" w:type="pct"/>
            <w:shd w:val="clear" w:color="auto" w:fill="auto"/>
          </w:tcPr>
          <w:p w14:paraId="02123167"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&gt; User selects from CRRC product list: Asphalt Shingles</w:t>
            </w:r>
          </w:p>
          <w:p w14:paraId="02123168"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Built-up Roofing</w:t>
            </w:r>
          </w:p>
          <w:p w14:paraId="02123169"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Clay Roof Tiles</w:t>
            </w:r>
          </w:p>
          <w:p w14:paraId="0212316A"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Factory Applied Coating</w:t>
            </w:r>
          </w:p>
          <w:p w14:paraId="0212316B"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Field Applied Coating</w:t>
            </w:r>
          </w:p>
          <w:p w14:paraId="0212316C"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Metal Roof</w:t>
            </w:r>
          </w:p>
          <w:p w14:paraId="0212316D"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Modified Bitumin Sheet</w:t>
            </w:r>
          </w:p>
          <w:p w14:paraId="0212316E"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Roof Pavers</w:t>
            </w:r>
          </w:p>
          <w:p w14:paraId="0212316F"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Single Ply Thermoplastic</w:t>
            </w:r>
          </w:p>
          <w:p w14:paraId="02123170"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Single Ply Thermoset</w:t>
            </w:r>
          </w:p>
          <w:p w14:paraId="02123171"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Metal Shakes Shingles</w:t>
            </w:r>
          </w:p>
          <w:p w14:paraId="02123172"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Fluid Applied Membrane</w:t>
            </w:r>
          </w:p>
          <w:p w14:paraId="02123173"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 xml:space="preserve">Polymer Composite Steep Slope  </w:t>
            </w:r>
          </w:p>
          <w:p w14:paraId="02123174"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Spray Polyurethane Foam</w:t>
            </w:r>
          </w:p>
          <w:p w14:paraId="02123175"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18"/>
              </w:rPr>
            </w:pPr>
            <w:r w:rsidRPr="00C02B09">
              <w:rPr>
                <w:rFonts w:eastAsia="Times New Roman"/>
                <w:noProof/>
                <w:sz w:val="14"/>
                <w:szCs w:val="14"/>
              </w:rPr>
              <w:t>Stone Aggregate Ballast</w:t>
            </w:r>
          </w:p>
        </w:tc>
        <w:tc>
          <w:tcPr>
            <w:tcW w:w="571" w:type="pct"/>
            <w:shd w:val="clear" w:color="auto" w:fill="auto"/>
          </w:tcPr>
          <w:p w14:paraId="02123176" w14:textId="77777777" w:rsidR="00F8799D" w:rsidRPr="00C7014D" w:rsidRDefault="00F8799D" w:rsidP="00F8799D">
            <w:pPr>
              <w:keepNext/>
              <w:tabs>
                <w:tab w:val="left" w:pos="7200"/>
                <w:tab w:val="left" w:pos="9990"/>
                <w:tab w:val="left" w:pos="10980"/>
                <w:tab w:val="right" w:pos="11430"/>
              </w:tabs>
              <w:spacing w:after="0" w:line="200" w:lineRule="exact"/>
              <w:jc w:val="center"/>
              <w:rPr>
                <w:rFonts w:eastAsia="Times New Roman"/>
                <w:noProof/>
                <w:sz w:val="18"/>
                <w:szCs w:val="18"/>
              </w:rPr>
            </w:pPr>
            <w:r w:rsidRPr="00C02B09">
              <w:rPr>
                <w:rFonts w:eastAsia="Times New Roman"/>
                <w:noProof/>
                <w:sz w:val="14"/>
                <w:szCs w:val="14"/>
              </w:rPr>
              <w:t>&lt;&lt;User selects Yes or No&gt;&gt; weather the products 3-year aged solar reflectances is listed in the  CRRC directory</w:t>
            </w:r>
          </w:p>
        </w:tc>
        <w:tc>
          <w:tcPr>
            <w:tcW w:w="490" w:type="pct"/>
            <w:shd w:val="clear" w:color="auto" w:fill="auto"/>
          </w:tcPr>
          <w:p w14:paraId="02123177" w14:textId="77777777" w:rsidR="00F8799D" w:rsidRPr="00C02B09" w:rsidRDefault="00F8799D" w:rsidP="00F8799D">
            <w:pPr>
              <w:keepNext/>
              <w:rPr>
                <w:rFonts w:asciiTheme="minorHAnsi" w:eastAsiaTheme="minorHAnsi" w:hAnsiTheme="minorHAnsi" w:cstheme="minorBidi"/>
                <w:sz w:val="14"/>
                <w:szCs w:val="14"/>
              </w:rPr>
            </w:pPr>
            <w:r w:rsidRPr="00C02B09">
              <w:rPr>
                <w:rFonts w:eastAsia="Times New Roman"/>
                <w:noProof/>
                <w:sz w:val="14"/>
                <w:szCs w:val="14"/>
              </w:rPr>
              <w:t xml:space="preserve">&lt;&lt;user input </w:t>
            </w:r>
            <w:r w:rsidRPr="00C02B09">
              <w:rPr>
                <w:rFonts w:eastAsiaTheme="minorHAnsi" w:cstheme="minorBidi"/>
                <w:noProof/>
                <w:sz w:val="14"/>
                <w:szCs w:val="14"/>
              </w:rPr>
              <w:t>Obtained from the cool roof rating councils(CRRC) rated product direcotry or from the label of the product pakaging.&gt;&gt;</w:t>
            </w:r>
          </w:p>
          <w:p w14:paraId="02123178"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18"/>
              </w:rPr>
            </w:pPr>
          </w:p>
        </w:tc>
        <w:tc>
          <w:tcPr>
            <w:tcW w:w="490" w:type="pct"/>
            <w:shd w:val="clear" w:color="auto" w:fill="auto"/>
          </w:tcPr>
          <w:p w14:paraId="02123179" w14:textId="77777777" w:rsidR="00F8799D" w:rsidRPr="00C02B09" w:rsidRDefault="00F8799D" w:rsidP="00F8799D">
            <w:pPr>
              <w:keepNext/>
              <w:spacing w:after="0" w:line="240" w:lineRule="auto"/>
              <w:rPr>
                <w:rFonts w:eastAsia="Times New Roman"/>
                <w:noProof/>
                <w:sz w:val="14"/>
                <w:szCs w:val="14"/>
              </w:rPr>
            </w:pPr>
            <w:r w:rsidRPr="00C02B09">
              <w:rPr>
                <w:rFonts w:eastAsia="Times New Roman"/>
                <w:noProof/>
                <w:sz w:val="14"/>
                <w:szCs w:val="14"/>
              </w:rPr>
              <w:t>&lt;&lt; user input,</w:t>
            </w:r>
          </w:p>
          <w:p w14:paraId="0212317A" w14:textId="77777777" w:rsidR="00F8799D" w:rsidRPr="00C7014D" w:rsidRDefault="00F8799D" w:rsidP="00F8799D">
            <w:pPr>
              <w:keepNext/>
              <w:spacing w:after="0" w:line="240" w:lineRule="auto"/>
              <w:jc w:val="center"/>
              <w:rPr>
                <w:rFonts w:eastAsia="Times New Roman"/>
                <w:noProof/>
                <w:sz w:val="18"/>
                <w:szCs w:val="18"/>
              </w:rPr>
            </w:pPr>
            <w:r w:rsidRPr="00C02B09">
              <w:rPr>
                <w:rFonts w:eastAsia="Times New Roman"/>
                <w:noProof/>
                <w:sz w:val="14"/>
                <w:szCs w:val="14"/>
              </w:rPr>
              <w:t xml:space="preserve">If Yes is indecated in cell04 than </w:t>
            </w:r>
            <w:r w:rsidRPr="00C02B09">
              <w:rPr>
                <w:rFonts w:eastAsiaTheme="minorHAnsi" w:cstheme="minorBidi"/>
                <w:noProof/>
                <w:sz w:val="14"/>
                <w:szCs w:val="14"/>
              </w:rPr>
              <w:t xml:space="preserve">Obtained from the cool roof rating councils(CRRC) rated product direcotry.  If no, than obtained from the Solar Reflectance Index Calculation Worksheet from the CEC website or by using the calculated aged solra reflectance equation on section 110.8(i)2&gt;&gt; </w:t>
            </w:r>
          </w:p>
        </w:tc>
        <w:tc>
          <w:tcPr>
            <w:tcW w:w="449" w:type="pct"/>
            <w:shd w:val="clear" w:color="auto" w:fill="auto"/>
          </w:tcPr>
          <w:p w14:paraId="0212317B" w14:textId="77777777" w:rsidR="00F8799D" w:rsidRPr="00C7014D" w:rsidRDefault="00F8799D" w:rsidP="00F8799D">
            <w:pPr>
              <w:keepNext/>
              <w:spacing w:after="0" w:line="240" w:lineRule="auto"/>
              <w:jc w:val="center"/>
              <w:rPr>
                <w:rFonts w:eastAsia="Times New Roman"/>
                <w:noProof/>
                <w:sz w:val="18"/>
                <w:szCs w:val="18"/>
              </w:rPr>
            </w:pPr>
            <w:r w:rsidRPr="00C02B09">
              <w:rPr>
                <w:rFonts w:eastAsia="Times New Roman"/>
                <w:noProof/>
                <w:sz w:val="14"/>
                <w:szCs w:val="14"/>
              </w:rPr>
              <w:t xml:space="preserve">&lt;&lt;user input </w:t>
            </w:r>
            <w:r w:rsidRPr="00C02B09">
              <w:rPr>
                <w:rFonts w:eastAsiaTheme="minorHAnsi" w:cstheme="minorBidi"/>
                <w:noProof/>
                <w:sz w:val="14"/>
                <w:szCs w:val="14"/>
              </w:rPr>
              <w:t>Obtained from the cool roof rating councils(CRRC) rated product direcotry&gt;&gt;</w:t>
            </w:r>
          </w:p>
        </w:tc>
        <w:tc>
          <w:tcPr>
            <w:tcW w:w="285" w:type="pct"/>
            <w:shd w:val="clear" w:color="auto" w:fill="auto"/>
          </w:tcPr>
          <w:p w14:paraId="0212317C" w14:textId="77777777" w:rsidR="00F8799D" w:rsidRPr="00C02B09" w:rsidRDefault="00F8799D" w:rsidP="00F8799D">
            <w:pPr>
              <w:keepNext/>
              <w:rPr>
                <w:rFonts w:asciiTheme="minorHAnsi" w:eastAsiaTheme="minorHAnsi" w:hAnsiTheme="minorHAnsi" w:cstheme="minorBidi"/>
                <w:sz w:val="14"/>
                <w:szCs w:val="14"/>
              </w:rPr>
            </w:pPr>
            <w:r w:rsidRPr="00C02B09">
              <w:rPr>
                <w:rFonts w:asciiTheme="minorHAnsi" w:eastAsia="Times New Roman" w:hAnsiTheme="minorHAnsi" w:cstheme="minorBidi"/>
                <w:noProof/>
                <w:sz w:val="14"/>
                <w:szCs w:val="14"/>
              </w:rPr>
              <w:t xml:space="preserve">&lt;&lt;user input </w:t>
            </w:r>
            <w:r w:rsidRPr="00C02B09">
              <w:rPr>
                <w:rFonts w:asciiTheme="minorHAnsi" w:eastAsiaTheme="minorHAnsi" w:hAnsiTheme="minorHAnsi" w:cstheme="minorBidi"/>
                <w:noProof/>
                <w:sz w:val="14"/>
                <w:szCs w:val="14"/>
              </w:rPr>
              <w:t>Obtained from the cool roof rating councils(CRRC) rated product direcotry, or by using the Solar Reflectance Index Calculation workshet located on the CEC website&gt;&gt;</w:t>
            </w:r>
          </w:p>
          <w:p w14:paraId="0212317D" w14:textId="77777777" w:rsidR="00F8799D" w:rsidRPr="00C7014D" w:rsidRDefault="00F8799D" w:rsidP="00F8799D">
            <w:pPr>
              <w:keepNext/>
              <w:spacing w:after="0" w:line="240" w:lineRule="auto"/>
              <w:jc w:val="center"/>
              <w:rPr>
                <w:rFonts w:eastAsia="Times New Roman"/>
                <w:noProof/>
                <w:sz w:val="18"/>
                <w:szCs w:val="18"/>
              </w:rPr>
            </w:pPr>
          </w:p>
        </w:tc>
        <w:tc>
          <w:tcPr>
            <w:tcW w:w="491" w:type="pct"/>
            <w:shd w:val="clear" w:color="auto" w:fill="auto"/>
          </w:tcPr>
          <w:p w14:paraId="2B655F68" w14:textId="77777777" w:rsidR="00C46BF3" w:rsidRDefault="00F8799D" w:rsidP="00F8799D">
            <w:pPr>
              <w:keepNext/>
              <w:spacing w:after="0" w:line="240" w:lineRule="auto"/>
              <w:jc w:val="center"/>
              <w:rPr>
                <w:ins w:id="12" w:author="Shewmaker, Michael@Energy" w:date="2019-03-06T10:49:00Z"/>
                <w:rFonts w:eastAsia="Times New Roman"/>
                <w:noProof/>
                <w:sz w:val="14"/>
                <w:szCs w:val="14"/>
              </w:rPr>
            </w:pPr>
            <w:r w:rsidRPr="00C02B09">
              <w:rPr>
                <w:rFonts w:eastAsia="Times New Roman"/>
                <w:noProof/>
                <w:sz w:val="14"/>
                <w:szCs w:val="14"/>
              </w:rPr>
              <w:t>&lt;&lt;user input form the CF1R</w:t>
            </w:r>
            <w:ins w:id="13" w:author="Shewmaker, Michael@Energy" w:date="2018-12-28T09:18:00Z">
              <w:r w:rsidR="00C3063E">
                <w:rPr>
                  <w:rFonts w:eastAsia="Times New Roman"/>
                  <w:noProof/>
                  <w:sz w:val="14"/>
                  <w:szCs w:val="14"/>
                </w:rPr>
                <w:t xml:space="preserve"> proposed</w:t>
              </w:r>
            </w:ins>
          </w:p>
          <w:p w14:paraId="519D2662" w14:textId="77777777" w:rsidR="00C46BF3" w:rsidRDefault="00C46BF3" w:rsidP="00F8799D">
            <w:pPr>
              <w:keepNext/>
              <w:spacing w:after="0" w:line="240" w:lineRule="auto"/>
              <w:jc w:val="center"/>
              <w:rPr>
                <w:ins w:id="14" w:author="Shewmaker, Michael@Energy" w:date="2019-03-06T10:49:00Z"/>
                <w:rFonts w:eastAsia="Times New Roman"/>
                <w:noProof/>
                <w:sz w:val="14"/>
                <w:szCs w:val="14"/>
              </w:rPr>
            </w:pPr>
          </w:p>
          <w:p w14:paraId="0212317E" w14:textId="106099CB" w:rsidR="00F8799D" w:rsidRPr="00C7014D" w:rsidRDefault="00C46BF3" w:rsidP="00F8799D">
            <w:pPr>
              <w:keepNext/>
              <w:spacing w:after="0" w:line="240" w:lineRule="auto"/>
              <w:jc w:val="center"/>
              <w:rPr>
                <w:rFonts w:eastAsia="Times New Roman"/>
                <w:noProof/>
                <w:sz w:val="18"/>
                <w:szCs w:val="18"/>
              </w:rPr>
            </w:pPr>
            <w:ins w:id="15" w:author="Shewmaker, Michael@Energy" w:date="2019-03-06T10:49:00Z">
              <w:r>
                <w:rPr>
                  <w:rFonts w:eastAsia="Times New Roman"/>
                  <w:noProof/>
                  <w:sz w:val="14"/>
                  <w:szCs w:val="14"/>
                </w:rPr>
                <w:t>Note: NA allowed if CF1R = NA</w:t>
              </w:r>
            </w:ins>
            <w:r w:rsidR="00F8799D" w:rsidRPr="00C02B09">
              <w:rPr>
                <w:rFonts w:eastAsia="Times New Roman"/>
                <w:noProof/>
                <w:sz w:val="14"/>
                <w:szCs w:val="14"/>
              </w:rPr>
              <w:t>&gt;&gt;</w:t>
            </w:r>
          </w:p>
        </w:tc>
        <w:tc>
          <w:tcPr>
            <w:tcW w:w="489" w:type="pct"/>
            <w:shd w:val="clear" w:color="auto" w:fill="auto"/>
          </w:tcPr>
          <w:p w14:paraId="13E5D4A3" w14:textId="77777777" w:rsidR="00C46BF3" w:rsidRDefault="00F8799D" w:rsidP="00F8799D">
            <w:pPr>
              <w:keepNext/>
              <w:tabs>
                <w:tab w:val="left" w:pos="180"/>
                <w:tab w:val="left" w:pos="5310"/>
                <w:tab w:val="left" w:pos="8100"/>
              </w:tabs>
              <w:spacing w:after="0" w:line="240" w:lineRule="auto"/>
              <w:jc w:val="center"/>
              <w:outlineLvl w:val="6"/>
              <w:rPr>
                <w:ins w:id="16" w:author="Shewmaker, Michael@Energy" w:date="2019-03-06T10:50:00Z"/>
                <w:rFonts w:eastAsia="Times New Roman"/>
                <w:noProof/>
                <w:sz w:val="14"/>
                <w:szCs w:val="14"/>
              </w:rPr>
            </w:pPr>
            <w:r w:rsidRPr="00C02B09">
              <w:rPr>
                <w:rFonts w:eastAsia="Times New Roman"/>
                <w:noProof/>
                <w:sz w:val="14"/>
                <w:szCs w:val="14"/>
              </w:rPr>
              <w:t xml:space="preserve">&lt;&lt;user input form the CF1R propsed </w:t>
            </w:r>
          </w:p>
          <w:p w14:paraId="4BCD271E" w14:textId="77777777" w:rsidR="00C46BF3" w:rsidRDefault="00C46BF3" w:rsidP="00F8799D">
            <w:pPr>
              <w:keepNext/>
              <w:tabs>
                <w:tab w:val="left" w:pos="180"/>
                <w:tab w:val="left" w:pos="5310"/>
                <w:tab w:val="left" w:pos="8100"/>
              </w:tabs>
              <w:spacing w:after="0" w:line="240" w:lineRule="auto"/>
              <w:jc w:val="center"/>
              <w:outlineLvl w:val="6"/>
              <w:rPr>
                <w:ins w:id="17" w:author="Shewmaker, Michael@Energy" w:date="2019-03-06T10:50:00Z"/>
                <w:rFonts w:eastAsia="Times New Roman"/>
                <w:noProof/>
                <w:sz w:val="14"/>
                <w:szCs w:val="14"/>
              </w:rPr>
            </w:pPr>
          </w:p>
          <w:p w14:paraId="0212317F" w14:textId="7A5B4BEE" w:rsidR="00F8799D" w:rsidRPr="00C7014D" w:rsidRDefault="00C46BF3" w:rsidP="00F8799D">
            <w:pPr>
              <w:keepNext/>
              <w:tabs>
                <w:tab w:val="left" w:pos="180"/>
                <w:tab w:val="left" w:pos="5310"/>
                <w:tab w:val="left" w:pos="8100"/>
              </w:tabs>
              <w:spacing w:after="0" w:line="240" w:lineRule="auto"/>
              <w:jc w:val="center"/>
              <w:outlineLvl w:val="6"/>
              <w:rPr>
                <w:rFonts w:eastAsia="Times New Roman"/>
                <w:sz w:val="18"/>
                <w:szCs w:val="18"/>
              </w:rPr>
            </w:pPr>
            <w:ins w:id="18" w:author="Shewmaker, Michael@Energy" w:date="2019-03-06T10:50:00Z">
              <w:r>
                <w:rPr>
                  <w:rFonts w:eastAsia="Times New Roman"/>
                  <w:noProof/>
                  <w:sz w:val="14"/>
                  <w:szCs w:val="14"/>
                </w:rPr>
                <w:t>Note: NA allowed if CF1R = NA</w:t>
              </w:r>
            </w:ins>
            <w:r w:rsidR="00F8799D" w:rsidRPr="00C02B09">
              <w:rPr>
                <w:rFonts w:eastAsia="Times New Roman"/>
                <w:noProof/>
                <w:sz w:val="14"/>
                <w:szCs w:val="14"/>
              </w:rPr>
              <w:t>&gt;&gt;</w:t>
            </w:r>
          </w:p>
        </w:tc>
        <w:tc>
          <w:tcPr>
            <w:tcW w:w="244" w:type="pct"/>
          </w:tcPr>
          <w:p w14:paraId="1480D493" w14:textId="77777777" w:rsidR="00C46BF3" w:rsidRDefault="00F8799D" w:rsidP="00F8799D">
            <w:pPr>
              <w:keepNext/>
              <w:tabs>
                <w:tab w:val="left" w:pos="180"/>
                <w:tab w:val="left" w:pos="5310"/>
                <w:tab w:val="left" w:pos="8100"/>
              </w:tabs>
              <w:spacing w:after="0" w:line="240" w:lineRule="auto"/>
              <w:jc w:val="center"/>
              <w:outlineLvl w:val="6"/>
              <w:rPr>
                <w:ins w:id="19" w:author="Shewmaker, Michael@Energy" w:date="2019-03-06T10:50:00Z"/>
                <w:rFonts w:eastAsia="Times New Roman"/>
                <w:noProof/>
                <w:sz w:val="14"/>
                <w:szCs w:val="14"/>
              </w:rPr>
            </w:pPr>
            <w:r w:rsidRPr="00C02B09">
              <w:rPr>
                <w:rFonts w:eastAsia="Times New Roman"/>
                <w:noProof/>
                <w:sz w:val="14"/>
                <w:szCs w:val="14"/>
              </w:rPr>
              <w:t>&lt;&lt;user input form the CF1R proposed</w:t>
            </w:r>
          </w:p>
          <w:p w14:paraId="48F65D0F" w14:textId="77777777" w:rsidR="00C46BF3" w:rsidRDefault="00C46BF3" w:rsidP="00F8799D">
            <w:pPr>
              <w:keepNext/>
              <w:tabs>
                <w:tab w:val="left" w:pos="180"/>
                <w:tab w:val="left" w:pos="5310"/>
                <w:tab w:val="left" w:pos="8100"/>
              </w:tabs>
              <w:spacing w:after="0" w:line="240" w:lineRule="auto"/>
              <w:jc w:val="center"/>
              <w:outlineLvl w:val="6"/>
              <w:rPr>
                <w:ins w:id="20" w:author="Shewmaker, Michael@Energy" w:date="2019-03-06T10:50:00Z"/>
                <w:rFonts w:eastAsia="Times New Roman"/>
                <w:noProof/>
                <w:sz w:val="14"/>
                <w:szCs w:val="14"/>
              </w:rPr>
            </w:pPr>
          </w:p>
          <w:p w14:paraId="02123180" w14:textId="474559F3" w:rsidR="00F8799D" w:rsidRPr="00C7014D" w:rsidRDefault="00C46BF3" w:rsidP="00F8799D">
            <w:pPr>
              <w:keepNext/>
              <w:tabs>
                <w:tab w:val="left" w:pos="180"/>
                <w:tab w:val="left" w:pos="5310"/>
                <w:tab w:val="left" w:pos="8100"/>
              </w:tabs>
              <w:spacing w:after="0" w:line="240" w:lineRule="auto"/>
              <w:jc w:val="center"/>
              <w:outlineLvl w:val="6"/>
              <w:rPr>
                <w:rFonts w:eastAsia="Times New Roman"/>
                <w:sz w:val="18"/>
                <w:szCs w:val="18"/>
              </w:rPr>
            </w:pPr>
            <w:ins w:id="21" w:author="Shewmaker, Michael@Energy" w:date="2019-03-06T10:50:00Z">
              <w:r>
                <w:rPr>
                  <w:rFonts w:eastAsia="Times New Roman"/>
                  <w:noProof/>
                  <w:sz w:val="14"/>
                  <w:szCs w:val="14"/>
                </w:rPr>
                <w:t>Note: NA allowed if CF1R = NA</w:t>
              </w:r>
            </w:ins>
            <w:r w:rsidR="00F8799D" w:rsidRPr="00C02B09">
              <w:rPr>
                <w:rFonts w:eastAsia="Times New Roman"/>
                <w:noProof/>
                <w:sz w:val="14"/>
                <w:szCs w:val="14"/>
              </w:rPr>
              <w:t>&gt;&gt;</w:t>
            </w:r>
          </w:p>
        </w:tc>
      </w:tr>
      <w:tr w:rsidR="00F8799D" w:rsidRPr="00C7014D" w14:paraId="0212318E" w14:textId="77777777" w:rsidTr="00F8799D">
        <w:trPr>
          <w:gridAfter w:val="1"/>
          <w:wAfter w:w="14" w:type="pct"/>
          <w:trHeight w:val="272"/>
        </w:trPr>
        <w:tc>
          <w:tcPr>
            <w:tcW w:w="253" w:type="pct"/>
            <w:shd w:val="clear" w:color="auto" w:fill="auto"/>
          </w:tcPr>
          <w:p w14:paraId="02123182" w14:textId="77777777" w:rsidR="00F8799D" w:rsidRPr="00C7014D" w:rsidRDefault="00F8799D" w:rsidP="00F8799D">
            <w:pPr>
              <w:keepNext/>
              <w:tabs>
                <w:tab w:val="left" w:pos="7200"/>
                <w:tab w:val="left" w:pos="9990"/>
                <w:tab w:val="left" w:pos="10980"/>
                <w:tab w:val="right" w:pos="11430"/>
              </w:tabs>
              <w:spacing w:after="0" w:line="200" w:lineRule="exact"/>
              <w:jc w:val="center"/>
              <w:rPr>
                <w:rFonts w:eastAsia="Times New Roman"/>
                <w:sz w:val="18"/>
                <w:szCs w:val="18"/>
              </w:rPr>
            </w:pPr>
          </w:p>
        </w:tc>
        <w:tc>
          <w:tcPr>
            <w:tcW w:w="285" w:type="pct"/>
            <w:shd w:val="clear" w:color="auto" w:fill="auto"/>
            <w:vAlign w:val="bottom"/>
          </w:tcPr>
          <w:p w14:paraId="02123183" w14:textId="77777777" w:rsidR="00F8799D" w:rsidRPr="00C7014D" w:rsidRDefault="00F8799D" w:rsidP="00F8799D">
            <w:pPr>
              <w:keepNext/>
              <w:tabs>
                <w:tab w:val="left" w:pos="7200"/>
                <w:tab w:val="left" w:pos="9990"/>
                <w:tab w:val="left" w:pos="10980"/>
                <w:tab w:val="right" w:pos="11430"/>
              </w:tabs>
              <w:spacing w:after="0" w:line="200" w:lineRule="exact"/>
              <w:jc w:val="center"/>
              <w:rPr>
                <w:rFonts w:eastAsia="Times New Roman"/>
                <w:sz w:val="18"/>
                <w:szCs w:val="18"/>
              </w:rPr>
            </w:pPr>
          </w:p>
        </w:tc>
        <w:tc>
          <w:tcPr>
            <w:tcW w:w="490" w:type="pct"/>
            <w:shd w:val="clear" w:color="auto" w:fill="auto"/>
            <w:vAlign w:val="bottom"/>
          </w:tcPr>
          <w:p w14:paraId="02123184" w14:textId="77777777" w:rsidR="00F8799D" w:rsidRPr="00C7014D" w:rsidRDefault="00F8799D" w:rsidP="00F8799D">
            <w:pPr>
              <w:keepNext/>
              <w:spacing w:after="0" w:line="240" w:lineRule="auto"/>
              <w:jc w:val="center"/>
              <w:rPr>
                <w:rFonts w:eastAsia="Times New Roman"/>
                <w:noProof/>
                <w:sz w:val="18"/>
                <w:szCs w:val="18"/>
              </w:rPr>
            </w:pPr>
          </w:p>
        </w:tc>
        <w:tc>
          <w:tcPr>
            <w:tcW w:w="449" w:type="pct"/>
            <w:shd w:val="clear" w:color="auto" w:fill="auto"/>
            <w:vAlign w:val="bottom"/>
          </w:tcPr>
          <w:p w14:paraId="02123185"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18"/>
              </w:rPr>
            </w:pPr>
          </w:p>
        </w:tc>
        <w:tc>
          <w:tcPr>
            <w:tcW w:w="571" w:type="pct"/>
            <w:shd w:val="clear" w:color="auto" w:fill="auto"/>
            <w:vAlign w:val="bottom"/>
          </w:tcPr>
          <w:p w14:paraId="02123186" w14:textId="77777777" w:rsidR="00F8799D" w:rsidRPr="00C7014D" w:rsidRDefault="00F8799D" w:rsidP="00F8799D">
            <w:pPr>
              <w:keepNext/>
              <w:tabs>
                <w:tab w:val="left" w:pos="7200"/>
                <w:tab w:val="left" w:pos="9990"/>
                <w:tab w:val="left" w:pos="10980"/>
                <w:tab w:val="right" w:pos="11430"/>
              </w:tabs>
              <w:spacing w:after="0" w:line="200" w:lineRule="exact"/>
              <w:jc w:val="center"/>
              <w:rPr>
                <w:rFonts w:eastAsia="Times New Roman"/>
                <w:noProof/>
                <w:sz w:val="18"/>
                <w:szCs w:val="18"/>
              </w:rPr>
            </w:pPr>
          </w:p>
        </w:tc>
        <w:tc>
          <w:tcPr>
            <w:tcW w:w="490" w:type="pct"/>
            <w:shd w:val="clear" w:color="auto" w:fill="auto"/>
            <w:vAlign w:val="bottom"/>
          </w:tcPr>
          <w:p w14:paraId="02123187" w14:textId="77777777" w:rsidR="00F8799D" w:rsidRPr="00C7014D" w:rsidRDefault="00F8799D" w:rsidP="00F8799D">
            <w:pPr>
              <w:keepNext/>
              <w:tabs>
                <w:tab w:val="left" w:pos="7200"/>
                <w:tab w:val="left" w:pos="9990"/>
                <w:tab w:val="left" w:pos="10980"/>
                <w:tab w:val="right" w:pos="11430"/>
              </w:tabs>
              <w:spacing w:after="0" w:line="200" w:lineRule="exact"/>
              <w:jc w:val="center"/>
              <w:rPr>
                <w:rFonts w:eastAsia="Times New Roman"/>
                <w:noProof/>
                <w:sz w:val="18"/>
                <w:szCs w:val="18"/>
              </w:rPr>
            </w:pPr>
          </w:p>
        </w:tc>
        <w:tc>
          <w:tcPr>
            <w:tcW w:w="490" w:type="pct"/>
            <w:shd w:val="clear" w:color="auto" w:fill="auto"/>
            <w:vAlign w:val="bottom"/>
          </w:tcPr>
          <w:p w14:paraId="02123188" w14:textId="77777777" w:rsidR="00F8799D" w:rsidRPr="00C7014D" w:rsidRDefault="00F8799D" w:rsidP="00F8799D">
            <w:pPr>
              <w:keepNext/>
              <w:spacing w:after="0" w:line="240" w:lineRule="auto"/>
              <w:jc w:val="center"/>
              <w:rPr>
                <w:rFonts w:eastAsia="Times New Roman"/>
                <w:noProof/>
                <w:sz w:val="18"/>
                <w:szCs w:val="18"/>
              </w:rPr>
            </w:pPr>
          </w:p>
        </w:tc>
        <w:tc>
          <w:tcPr>
            <w:tcW w:w="449" w:type="pct"/>
            <w:shd w:val="clear" w:color="auto" w:fill="auto"/>
            <w:vAlign w:val="bottom"/>
          </w:tcPr>
          <w:p w14:paraId="02123189" w14:textId="77777777" w:rsidR="00F8799D" w:rsidRPr="00C7014D" w:rsidRDefault="00F8799D" w:rsidP="00F8799D">
            <w:pPr>
              <w:keepNext/>
              <w:spacing w:after="0" w:line="240" w:lineRule="auto"/>
              <w:jc w:val="center"/>
              <w:rPr>
                <w:rFonts w:eastAsia="Times New Roman"/>
                <w:noProof/>
                <w:sz w:val="18"/>
                <w:szCs w:val="18"/>
              </w:rPr>
            </w:pPr>
          </w:p>
        </w:tc>
        <w:tc>
          <w:tcPr>
            <w:tcW w:w="285" w:type="pct"/>
            <w:shd w:val="clear" w:color="auto" w:fill="auto"/>
            <w:vAlign w:val="bottom"/>
          </w:tcPr>
          <w:p w14:paraId="0212318A" w14:textId="77777777" w:rsidR="00F8799D" w:rsidRPr="00C7014D" w:rsidRDefault="00F8799D" w:rsidP="00F8799D">
            <w:pPr>
              <w:keepNext/>
              <w:spacing w:after="0" w:line="240" w:lineRule="auto"/>
              <w:jc w:val="center"/>
              <w:rPr>
                <w:rFonts w:eastAsia="Times New Roman"/>
                <w:noProof/>
                <w:sz w:val="18"/>
                <w:szCs w:val="18"/>
              </w:rPr>
            </w:pPr>
          </w:p>
        </w:tc>
        <w:tc>
          <w:tcPr>
            <w:tcW w:w="491" w:type="pct"/>
            <w:shd w:val="clear" w:color="auto" w:fill="auto"/>
            <w:vAlign w:val="bottom"/>
          </w:tcPr>
          <w:p w14:paraId="0212318B" w14:textId="77777777" w:rsidR="00F8799D" w:rsidRPr="00C7014D" w:rsidRDefault="00F8799D" w:rsidP="00F8799D">
            <w:pPr>
              <w:keepNext/>
              <w:spacing w:after="0" w:line="240" w:lineRule="auto"/>
              <w:jc w:val="center"/>
              <w:rPr>
                <w:rFonts w:eastAsia="Times New Roman"/>
                <w:noProof/>
                <w:sz w:val="18"/>
                <w:szCs w:val="18"/>
              </w:rPr>
            </w:pPr>
          </w:p>
        </w:tc>
        <w:tc>
          <w:tcPr>
            <w:tcW w:w="489" w:type="pct"/>
            <w:shd w:val="clear" w:color="auto" w:fill="auto"/>
            <w:vAlign w:val="bottom"/>
          </w:tcPr>
          <w:p w14:paraId="0212318C"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18"/>
              </w:rPr>
            </w:pPr>
          </w:p>
        </w:tc>
        <w:tc>
          <w:tcPr>
            <w:tcW w:w="244" w:type="pct"/>
            <w:vAlign w:val="bottom"/>
          </w:tcPr>
          <w:p w14:paraId="0212318D"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18"/>
              </w:rPr>
            </w:pPr>
          </w:p>
        </w:tc>
      </w:tr>
    </w:tbl>
    <w:p w14:paraId="0212318F" w14:textId="77777777" w:rsidR="00C02B09" w:rsidRDefault="00C02B09">
      <w:pPr>
        <w:spacing w:after="0"/>
      </w:pPr>
    </w:p>
    <w:p w14:paraId="6267416F" w14:textId="77777777" w:rsidR="00BA0F91" w:rsidRDefault="00BA0F91">
      <w:r>
        <w:br w:type="page"/>
      </w: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8"/>
        <w:gridCol w:w="10343"/>
      </w:tblGrid>
      <w:tr w:rsidR="0082577C" w:rsidRPr="00C7014D" w14:paraId="02123191" w14:textId="77777777" w:rsidTr="00A546B9">
        <w:trPr>
          <w:trHeight w:val="390"/>
        </w:trPr>
        <w:tc>
          <w:tcPr>
            <w:tcW w:w="5000" w:type="pct"/>
            <w:gridSpan w:val="2"/>
            <w:shd w:val="clear" w:color="auto" w:fill="auto"/>
            <w:vAlign w:val="center"/>
          </w:tcPr>
          <w:p w14:paraId="13F6054F" w14:textId="253911D3" w:rsidR="0082577C" w:rsidRDefault="00EE0E96" w:rsidP="00A546B9">
            <w:pPr>
              <w:spacing w:after="0"/>
              <w:rPr>
                <w:rFonts w:asciiTheme="minorHAnsi" w:hAnsiTheme="minorHAnsi"/>
                <w:b/>
                <w:sz w:val="20"/>
                <w:szCs w:val="20"/>
              </w:rPr>
            </w:pPr>
            <w:r>
              <w:rPr>
                <w:rFonts w:asciiTheme="minorHAnsi" w:hAnsiTheme="minorHAnsi" w:cs="Arial"/>
                <w:b/>
                <w:caps/>
                <w:sz w:val="20"/>
                <w:szCs w:val="20"/>
              </w:rPr>
              <w:t>I</w:t>
            </w:r>
            <w:r w:rsidR="0082577C" w:rsidRPr="00A546B9">
              <w:rPr>
                <w:rFonts w:asciiTheme="minorHAnsi" w:hAnsiTheme="minorHAnsi" w:cs="Arial"/>
                <w:b/>
                <w:caps/>
                <w:sz w:val="20"/>
                <w:szCs w:val="20"/>
              </w:rPr>
              <w:t xml:space="preserve">. </w:t>
            </w:r>
            <w:r w:rsidR="00A546B9" w:rsidRPr="00A546B9">
              <w:rPr>
                <w:rFonts w:asciiTheme="minorHAnsi" w:hAnsiTheme="minorHAnsi"/>
                <w:b/>
                <w:sz w:val="20"/>
                <w:szCs w:val="20"/>
              </w:rPr>
              <w:t>Roofing Products (Cool Roof) – Additional Requirements</w:t>
            </w:r>
          </w:p>
          <w:p w14:paraId="60367506" w14:textId="2774AEE3" w:rsidR="00BA0F91" w:rsidRPr="004D43D8" w:rsidRDefault="00BA0F91" w:rsidP="00BA0F91">
            <w:pPr>
              <w:spacing w:after="0"/>
              <w:rPr>
                <w:sz w:val="18"/>
              </w:rPr>
            </w:pPr>
            <w:r w:rsidRPr="004D43D8">
              <w:rPr>
                <w:sz w:val="18"/>
              </w:rPr>
              <w:t>&lt;&lt;if parent CF1R = A</w:t>
            </w:r>
            <w:r w:rsidR="0002376D">
              <w:rPr>
                <w:sz w:val="18"/>
              </w:rPr>
              <w:t>DD</w:t>
            </w:r>
            <w:r w:rsidRPr="00774865">
              <w:rPr>
                <w:sz w:val="18"/>
              </w:rPr>
              <w:t>, ALT</w:t>
            </w:r>
            <w:r w:rsidRPr="004D43D8">
              <w:rPr>
                <w:sz w:val="18"/>
              </w:rPr>
              <w:t xml:space="preserve"> or NCB, and if CoolRoofComplianceMethod = ‘Not in an applicable climate zone’ then display section header and standard “This section does not apply” message;</w:t>
            </w:r>
          </w:p>
          <w:p w14:paraId="02123190" w14:textId="2388AEC0" w:rsidR="00BA0F91" w:rsidRPr="00A546B9" w:rsidRDefault="00480FB9" w:rsidP="00BA0F91">
            <w:pPr>
              <w:spacing w:after="0"/>
              <w:rPr>
                <w:rFonts w:asciiTheme="minorHAnsi" w:hAnsiTheme="minorHAnsi"/>
                <w:b/>
                <w:sz w:val="20"/>
                <w:szCs w:val="20"/>
              </w:rPr>
            </w:pPr>
            <w:ins w:id="22" w:author="Shewmaker, Michael@Energy" w:date="2018-12-28T09:48:00Z">
              <w:r w:rsidRPr="00FB2AB2">
                <w:rPr>
                  <w:sz w:val="18"/>
                </w:rPr>
                <w:t>Elseif parent CF1R = PRF and</w:t>
              </w:r>
              <w:r>
                <w:rPr>
                  <w:sz w:val="18"/>
                </w:rPr>
                <w:t xml:space="preserve"> L08_CoolRoofToBeInstalled = false, then report section header and standard “This section does not apply” message&gt;&gt;</w:t>
              </w:r>
            </w:ins>
            <w:del w:id="23" w:author="Shewmaker, Michael@Energy" w:date="2018-12-28T09:48:00Z">
              <w:r w:rsidR="00BA0F91" w:rsidRPr="004D43D8" w:rsidDel="00480FB9">
                <w:rPr>
                  <w:sz w:val="18"/>
                </w:rPr>
                <w:delText>Elseif parent CF1R = PRF and //Model[@Name=’Proposed’]/SpeclFtr/CoolRoof = 0, then display section header and standard “This section does not apply” message&gt;&gt;</w:delText>
              </w:r>
            </w:del>
          </w:p>
        </w:tc>
      </w:tr>
      <w:tr w:rsidR="0082577C" w:rsidRPr="00C7014D" w14:paraId="02123194" w14:textId="77777777" w:rsidTr="00A546B9">
        <w:trPr>
          <w:trHeight w:val="374"/>
        </w:trPr>
        <w:tc>
          <w:tcPr>
            <w:tcW w:w="212" w:type="pct"/>
            <w:shd w:val="clear" w:color="auto" w:fill="auto"/>
            <w:vAlign w:val="center"/>
          </w:tcPr>
          <w:p w14:paraId="02123192" w14:textId="77777777" w:rsidR="0082577C" w:rsidRPr="00A546B9" w:rsidRDefault="0082577C" w:rsidP="00A546B9">
            <w:pPr>
              <w:keepNext/>
              <w:tabs>
                <w:tab w:val="left" w:pos="180"/>
                <w:tab w:val="left" w:pos="5310"/>
                <w:tab w:val="left" w:pos="8100"/>
              </w:tabs>
              <w:spacing w:after="0" w:line="240" w:lineRule="auto"/>
              <w:jc w:val="center"/>
              <w:outlineLvl w:val="6"/>
              <w:rPr>
                <w:rFonts w:asciiTheme="minorHAnsi" w:eastAsia="Times New Roman" w:hAnsiTheme="minorHAnsi"/>
                <w:noProof/>
                <w:sz w:val="18"/>
                <w:szCs w:val="18"/>
              </w:rPr>
            </w:pPr>
            <w:r w:rsidRPr="00A546B9">
              <w:rPr>
                <w:rFonts w:asciiTheme="minorHAnsi" w:eastAsia="Times New Roman" w:hAnsiTheme="minorHAnsi"/>
                <w:sz w:val="16"/>
                <w:szCs w:val="24"/>
              </w:rPr>
              <w:t>01</w:t>
            </w:r>
          </w:p>
        </w:tc>
        <w:tc>
          <w:tcPr>
            <w:tcW w:w="4788" w:type="pct"/>
            <w:shd w:val="clear" w:color="auto" w:fill="auto"/>
          </w:tcPr>
          <w:p w14:paraId="02123193" w14:textId="77777777" w:rsidR="0082577C" w:rsidRPr="00C7014D" w:rsidRDefault="0082577C" w:rsidP="00CB22F8">
            <w:pPr>
              <w:keepNext/>
              <w:tabs>
                <w:tab w:val="left" w:pos="133"/>
                <w:tab w:val="left" w:pos="2160"/>
                <w:tab w:val="left" w:pos="2700"/>
                <w:tab w:val="left" w:pos="3420"/>
                <w:tab w:val="left" w:pos="3780"/>
                <w:tab w:val="left" w:pos="5760"/>
                <w:tab w:val="left" w:pos="7212"/>
              </w:tabs>
              <w:spacing w:after="0" w:line="240" w:lineRule="auto"/>
              <w:rPr>
                <w:rFonts w:eastAsia="Times New Roman"/>
                <w:noProof/>
                <w:sz w:val="18"/>
                <w:szCs w:val="18"/>
              </w:rPr>
            </w:pPr>
            <w:r w:rsidRPr="00C7014D">
              <w:rPr>
                <w:rFonts w:eastAsia="Times New Roman"/>
                <w:noProof/>
                <w:sz w:val="18"/>
                <w:szCs w:val="18"/>
              </w:rPr>
              <w:t xml:space="preserve">Any roof area covered by building integrated photovoltaic panels and solar thermal panels are exempt from the above Cool Roof requirements. </w:t>
            </w:r>
          </w:p>
        </w:tc>
      </w:tr>
      <w:tr w:rsidR="0082577C" w:rsidRPr="00C7014D" w14:paraId="02123197" w14:textId="77777777" w:rsidTr="00A546B9">
        <w:trPr>
          <w:trHeight w:val="290"/>
        </w:trPr>
        <w:tc>
          <w:tcPr>
            <w:tcW w:w="212" w:type="pct"/>
            <w:shd w:val="clear" w:color="auto" w:fill="auto"/>
            <w:vAlign w:val="center"/>
          </w:tcPr>
          <w:p w14:paraId="02123195" w14:textId="77777777" w:rsidR="0082577C" w:rsidRPr="00A546B9" w:rsidRDefault="0082577C" w:rsidP="00A546B9">
            <w:pPr>
              <w:keepNext/>
              <w:tabs>
                <w:tab w:val="left" w:pos="180"/>
                <w:tab w:val="left" w:pos="5310"/>
                <w:tab w:val="left" w:pos="8100"/>
              </w:tabs>
              <w:spacing w:after="0" w:line="240" w:lineRule="auto"/>
              <w:jc w:val="center"/>
              <w:outlineLvl w:val="6"/>
              <w:rPr>
                <w:rFonts w:asciiTheme="minorHAnsi" w:eastAsia="Times New Roman" w:hAnsiTheme="minorHAnsi"/>
                <w:sz w:val="16"/>
                <w:szCs w:val="24"/>
              </w:rPr>
            </w:pPr>
            <w:r w:rsidRPr="00A546B9">
              <w:rPr>
                <w:rFonts w:asciiTheme="minorHAnsi" w:eastAsia="Times New Roman" w:hAnsiTheme="minorHAnsi"/>
                <w:sz w:val="16"/>
                <w:szCs w:val="24"/>
              </w:rPr>
              <w:t>02</w:t>
            </w:r>
          </w:p>
        </w:tc>
        <w:tc>
          <w:tcPr>
            <w:tcW w:w="4788" w:type="pct"/>
            <w:shd w:val="clear" w:color="auto" w:fill="auto"/>
          </w:tcPr>
          <w:p w14:paraId="02123196" w14:textId="77777777" w:rsidR="0082577C" w:rsidRPr="00C7014D" w:rsidRDefault="0082577C" w:rsidP="00CB22F8">
            <w:pPr>
              <w:keepNext/>
              <w:tabs>
                <w:tab w:val="left" w:pos="180"/>
                <w:tab w:val="left" w:pos="5310"/>
                <w:tab w:val="left" w:pos="8100"/>
              </w:tabs>
              <w:spacing w:after="0" w:line="240" w:lineRule="auto"/>
              <w:outlineLvl w:val="6"/>
              <w:rPr>
                <w:rFonts w:eastAsia="Times New Roman"/>
                <w:b/>
                <w:sz w:val="16"/>
                <w:szCs w:val="24"/>
              </w:rPr>
            </w:pPr>
            <w:r w:rsidRPr="00C7014D">
              <w:rPr>
                <w:rFonts w:eastAsia="Times New Roman"/>
                <w:noProof/>
                <w:sz w:val="18"/>
                <w:szCs w:val="18"/>
              </w:rPr>
              <w:t>Liquid field applied coatings must comply with installation criteria from section 110.8(i)4.</w:t>
            </w:r>
          </w:p>
        </w:tc>
      </w:tr>
      <w:tr w:rsidR="00714302" w:rsidRPr="00C7014D" w14:paraId="0212319A" w14:textId="77777777" w:rsidTr="00A546B9">
        <w:trPr>
          <w:trHeight w:val="290"/>
        </w:trPr>
        <w:tc>
          <w:tcPr>
            <w:tcW w:w="212" w:type="pct"/>
            <w:shd w:val="clear" w:color="auto" w:fill="auto"/>
            <w:vAlign w:val="center"/>
          </w:tcPr>
          <w:p w14:paraId="02123198" w14:textId="77777777" w:rsidR="00714302" w:rsidRPr="00A546B9" w:rsidRDefault="00714302" w:rsidP="00A546B9">
            <w:pPr>
              <w:keepNext/>
              <w:tabs>
                <w:tab w:val="left" w:pos="180"/>
                <w:tab w:val="left" w:pos="5310"/>
                <w:tab w:val="left" w:pos="8100"/>
              </w:tabs>
              <w:spacing w:after="0" w:line="240" w:lineRule="auto"/>
              <w:jc w:val="center"/>
              <w:outlineLvl w:val="6"/>
              <w:rPr>
                <w:rFonts w:asciiTheme="minorHAnsi" w:eastAsia="Times New Roman" w:hAnsiTheme="minorHAnsi"/>
                <w:sz w:val="16"/>
                <w:szCs w:val="24"/>
              </w:rPr>
            </w:pPr>
            <w:r w:rsidRPr="00A546B9">
              <w:rPr>
                <w:rFonts w:asciiTheme="minorHAnsi" w:eastAsia="Times New Roman" w:hAnsiTheme="minorHAnsi"/>
                <w:sz w:val="16"/>
                <w:szCs w:val="24"/>
              </w:rPr>
              <w:t>03</w:t>
            </w:r>
          </w:p>
        </w:tc>
        <w:tc>
          <w:tcPr>
            <w:tcW w:w="4788" w:type="pct"/>
            <w:shd w:val="clear" w:color="auto" w:fill="auto"/>
          </w:tcPr>
          <w:p w14:paraId="02123199" w14:textId="3C2ECF17" w:rsidR="00714302" w:rsidRPr="00C7014D" w:rsidRDefault="00714302" w:rsidP="00CB22F8">
            <w:pPr>
              <w:keepNext/>
              <w:tabs>
                <w:tab w:val="left" w:pos="180"/>
                <w:tab w:val="left" w:pos="5310"/>
                <w:tab w:val="left" w:pos="8100"/>
              </w:tabs>
              <w:spacing w:after="0" w:line="240" w:lineRule="auto"/>
              <w:outlineLvl w:val="6"/>
              <w:rPr>
                <w:rFonts w:eastAsia="Times New Roman"/>
                <w:noProof/>
                <w:sz w:val="18"/>
                <w:szCs w:val="18"/>
              </w:rPr>
            </w:pPr>
            <w:r w:rsidRPr="00C72BA6">
              <w:rPr>
                <w:rFonts w:eastAsia="Times New Roman" w:cs="Arial"/>
                <w:sz w:val="18"/>
                <w:szCs w:val="18"/>
              </w:rPr>
              <w:t>Mass roof 25 lb</w:t>
            </w:r>
            <w:r w:rsidR="008D6B07">
              <w:rPr>
                <w:rFonts w:eastAsia="Times New Roman" w:cs="Arial"/>
                <w:sz w:val="18"/>
                <w:szCs w:val="18"/>
              </w:rPr>
              <w:t>/</w:t>
            </w:r>
            <w:r w:rsidRPr="00C72BA6">
              <w:rPr>
                <w:rFonts w:eastAsia="Times New Roman" w:cs="Arial"/>
                <w:sz w:val="18"/>
                <w:szCs w:val="18"/>
              </w:rPr>
              <w:t>ft</w:t>
            </w:r>
            <w:r w:rsidRPr="00C72BA6">
              <w:rPr>
                <w:rFonts w:eastAsia="Times New Roman" w:cs="Arial"/>
                <w:sz w:val="18"/>
                <w:szCs w:val="18"/>
                <w:vertAlign w:val="superscript"/>
              </w:rPr>
              <w:t>2</w:t>
            </w:r>
            <w:r w:rsidRPr="00C72BA6">
              <w:rPr>
                <w:rFonts w:eastAsia="Times New Roman" w:cs="Arial"/>
                <w:sz w:val="18"/>
                <w:szCs w:val="18"/>
              </w:rPr>
              <w:t xml:space="preserve"> or greater: Mass roofs are not required to have a cool roof even if the climate zone specifies minimum performance requirements</w:t>
            </w:r>
            <w:r w:rsidRPr="0018754C">
              <w:rPr>
                <w:rFonts w:eastAsia="Times New Roman" w:cs="Arial"/>
                <w:sz w:val="24"/>
                <w:szCs w:val="24"/>
              </w:rPr>
              <w:t>.</w:t>
            </w:r>
          </w:p>
        </w:tc>
      </w:tr>
      <w:tr w:rsidR="0082577C" w:rsidRPr="00C7014D" w14:paraId="0212319C" w14:textId="77777777" w:rsidTr="0082577C">
        <w:trPr>
          <w:trHeight w:val="290"/>
        </w:trPr>
        <w:tc>
          <w:tcPr>
            <w:tcW w:w="5000" w:type="pct"/>
            <w:gridSpan w:val="2"/>
            <w:shd w:val="clear" w:color="auto" w:fill="auto"/>
          </w:tcPr>
          <w:p w14:paraId="0212319B" w14:textId="77777777" w:rsidR="0082577C" w:rsidRPr="00C7014D" w:rsidRDefault="0082577C" w:rsidP="0082577C">
            <w:pPr>
              <w:keepNext/>
              <w:tabs>
                <w:tab w:val="left" w:pos="180"/>
                <w:tab w:val="left" w:pos="5310"/>
                <w:tab w:val="left" w:pos="8100"/>
              </w:tabs>
              <w:spacing w:after="0" w:line="240" w:lineRule="auto"/>
              <w:outlineLvl w:val="6"/>
              <w:rPr>
                <w:rFonts w:eastAsia="Times New Roman"/>
                <w:noProof/>
                <w:sz w:val="18"/>
                <w:szCs w:val="18"/>
              </w:rPr>
            </w:pPr>
            <w:r>
              <w:rPr>
                <w:rStyle w:val="normal0020tablechar"/>
                <w:b/>
                <w:bCs/>
                <w:sz w:val="18"/>
                <w:szCs w:val="18"/>
              </w:rPr>
              <w:t>The responsible person’s signature on this compliance document affirms that all applicable requirements in this table have been met.</w:t>
            </w:r>
          </w:p>
        </w:tc>
      </w:tr>
    </w:tbl>
    <w:p w14:paraId="0212319D" w14:textId="77777777" w:rsidR="0082577C" w:rsidRDefault="0082577C" w:rsidP="004F31B7">
      <w:pPr>
        <w:spacing w:after="0"/>
        <w:ind w:left="360"/>
        <w:rPr>
          <w:rFonts w:asciiTheme="minorHAnsi" w:hAnsiTheme="minorHAnsi"/>
          <w:sz w:val="20"/>
          <w:szCs w:val="20"/>
        </w:rPr>
      </w:pPr>
    </w:p>
    <w:p w14:paraId="0212319E" w14:textId="77777777" w:rsidR="0082577C" w:rsidRPr="0043517F" w:rsidRDefault="0082577C" w:rsidP="00A546B9">
      <w:pPr>
        <w:spacing w:after="0"/>
        <w:ind w:left="360"/>
        <w:rPr>
          <w:rFonts w:asciiTheme="minorHAnsi" w:hAnsiTheme="minorHAnsi"/>
          <w:sz w:val="20"/>
          <w:szCs w:val="20"/>
        </w:rPr>
      </w:pPr>
    </w:p>
    <w:sectPr w:rsidR="0082577C" w:rsidRPr="0043517F" w:rsidSect="004F31B7">
      <w:headerReference w:type="even" r:id="rId17"/>
      <w:headerReference w:type="default" r:id="rId18"/>
      <w:headerReference w:type="first" r:id="rId19"/>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EC424C" w14:textId="77777777" w:rsidR="00C3063E" w:rsidRDefault="00C3063E" w:rsidP="009F679C">
      <w:pPr>
        <w:spacing w:after="0" w:line="240" w:lineRule="auto"/>
      </w:pPr>
      <w:r>
        <w:separator/>
      </w:r>
    </w:p>
  </w:endnote>
  <w:endnote w:type="continuationSeparator" w:id="0">
    <w:p w14:paraId="66BEB048" w14:textId="77777777" w:rsidR="00C3063E" w:rsidRDefault="00C3063E" w:rsidP="009F679C">
      <w:pPr>
        <w:spacing w:after="0" w:line="240" w:lineRule="auto"/>
      </w:pPr>
      <w:r>
        <w:continuationSeparator/>
      </w:r>
    </w:p>
  </w:endnote>
  <w:endnote w:type="continuationNotice" w:id="1">
    <w:p w14:paraId="3910AA65" w14:textId="77777777" w:rsidR="00C3063E" w:rsidRDefault="00C306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231B6" w14:textId="77777777" w:rsidR="00C3063E" w:rsidRPr="006B6C96" w:rsidRDefault="00C3063E" w:rsidP="006B6C96">
    <w:pPr>
      <w:pStyle w:val="Footer"/>
      <w:pBdr>
        <w:top w:val="single" w:sz="4" w:space="1" w:color="auto"/>
      </w:pBdr>
      <w:rPr>
        <w:rFonts w:asciiTheme="minorHAnsi" w:hAnsiTheme="minorHAnsi"/>
        <w:sz w:val="20"/>
        <w:szCs w:val="20"/>
      </w:rPr>
    </w:pPr>
    <w:r w:rsidRPr="006B6C96">
      <w:rPr>
        <w:rFonts w:asciiTheme="minorHAnsi" w:hAnsiTheme="minorHAnsi"/>
        <w:sz w:val="20"/>
        <w:szCs w:val="20"/>
      </w:rPr>
      <w:t xml:space="preserve">Registration Number:                                                           Registration Date/Time:                                           HERS Provider:                       </w:t>
    </w:r>
  </w:p>
  <w:p w14:paraId="021231B7" w14:textId="05B433F1" w:rsidR="00C3063E" w:rsidRPr="004F31B7" w:rsidRDefault="00C3063E" w:rsidP="004F31B7">
    <w:pPr>
      <w:pStyle w:val="Footer"/>
      <w:pBdr>
        <w:top w:val="single" w:sz="4" w:space="1" w:color="auto"/>
      </w:pBdr>
      <w:tabs>
        <w:tab w:val="clear" w:pos="9360"/>
        <w:tab w:val="right" w:pos="10800"/>
      </w:tabs>
      <w:rPr>
        <w:rFonts w:asciiTheme="minorHAnsi" w:hAnsiTheme="minorHAnsi"/>
        <w:sz w:val="20"/>
        <w:szCs w:val="20"/>
      </w:rPr>
    </w:pPr>
    <w:r w:rsidRPr="006B6C96">
      <w:rPr>
        <w:rFonts w:asciiTheme="minorHAnsi" w:hAnsiTheme="minorHAnsi"/>
        <w:sz w:val="20"/>
        <w:szCs w:val="20"/>
      </w:rPr>
      <w:t>CA Building Energy Efficiency Standards - 201</w:t>
    </w:r>
    <w:r>
      <w:rPr>
        <w:rFonts w:asciiTheme="minorHAnsi" w:hAnsiTheme="minorHAnsi"/>
        <w:sz w:val="20"/>
        <w:szCs w:val="20"/>
      </w:rPr>
      <w:t>9</w:t>
    </w:r>
    <w:r w:rsidRPr="006B6C96">
      <w:rPr>
        <w:rFonts w:asciiTheme="minorHAnsi" w:hAnsiTheme="minorHAnsi"/>
        <w:sz w:val="20"/>
        <w:szCs w:val="20"/>
      </w:rPr>
      <w:t xml:space="preserve"> Residential Compliance</w:t>
    </w:r>
    <w:r w:rsidRPr="006B6C96">
      <w:rPr>
        <w:rFonts w:asciiTheme="minorHAnsi" w:hAnsiTheme="minorHAnsi"/>
        <w:sz w:val="20"/>
        <w:szCs w:val="20"/>
      </w:rPr>
      <w:tab/>
    </w:r>
    <w:r>
      <w:rPr>
        <w:rFonts w:asciiTheme="minorHAnsi" w:hAnsiTheme="minorHAnsi"/>
        <w:sz w:val="20"/>
        <w:szCs w:val="20"/>
      </w:rP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231C1" w14:textId="495DB3F6" w:rsidR="00C3063E" w:rsidRPr="009F4193" w:rsidRDefault="00C3063E" w:rsidP="006B6C96">
    <w:pPr>
      <w:pStyle w:val="Footer"/>
      <w:pBdr>
        <w:top w:val="single" w:sz="4" w:space="1" w:color="auto"/>
      </w:pBdr>
      <w:tabs>
        <w:tab w:val="clear" w:pos="9360"/>
        <w:tab w:val="right" w:pos="10800"/>
      </w:tabs>
      <w:rPr>
        <w:rFonts w:asciiTheme="minorHAnsi" w:hAnsiTheme="minorHAnsi"/>
        <w:sz w:val="20"/>
        <w:szCs w:val="20"/>
      </w:rPr>
    </w:pPr>
    <w:r w:rsidRPr="009F4193">
      <w:rPr>
        <w:rFonts w:asciiTheme="minorHAnsi" w:hAnsiTheme="minorHAnsi"/>
        <w:sz w:val="20"/>
        <w:szCs w:val="20"/>
      </w:rPr>
      <w:t>CA Building Energy Efficiency Standards - 201</w:t>
    </w:r>
    <w:r>
      <w:rPr>
        <w:rFonts w:asciiTheme="minorHAnsi" w:hAnsiTheme="minorHAnsi"/>
        <w:sz w:val="20"/>
        <w:szCs w:val="20"/>
      </w:rPr>
      <w:t>9</w:t>
    </w:r>
    <w:r w:rsidRPr="009F4193">
      <w:rPr>
        <w:rFonts w:asciiTheme="minorHAnsi" w:hAnsiTheme="minorHAnsi"/>
        <w:sz w:val="20"/>
        <w:szCs w:val="20"/>
      </w:rPr>
      <w:t xml:space="preserve"> Residential Compliance</w:t>
    </w:r>
    <w:r w:rsidRPr="009F4193">
      <w:rPr>
        <w:rFonts w:asciiTheme="minorHAnsi" w:hAnsiTheme="minorHAnsi"/>
        <w:sz w:val="20"/>
        <w:szCs w:val="20"/>
      </w:rPr>
      <w:tab/>
    </w:r>
    <w:r>
      <w:rPr>
        <w:rFonts w:asciiTheme="minorHAnsi" w:hAnsiTheme="minorHAnsi"/>
        <w:sz w:val="20"/>
        <w:szCs w:val="20"/>
      </w:rP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1A743B" w14:textId="77777777" w:rsidR="00C3063E" w:rsidRDefault="00C3063E" w:rsidP="009F679C">
      <w:pPr>
        <w:spacing w:after="0" w:line="240" w:lineRule="auto"/>
      </w:pPr>
      <w:r>
        <w:separator/>
      </w:r>
    </w:p>
  </w:footnote>
  <w:footnote w:type="continuationSeparator" w:id="0">
    <w:p w14:paraId="68A44DC6" w14:textId="77777777" w:rsidR="00C3063E" w:rsidRDefault="00C3063E" w:rsidP="009F679C">
      <w:pPr>
        <w:spacing w:after="0" w:line="240" w:lineRule="auto"/>
      </w:pPr>
      <w:r>
        <w:continuationSeparator/>
      </w:r>
    </w:p>
  </w:footnote>
  <w:footnote w:type="continuationNotice" w:id="1">
    <w:p w14:paraId="35A0D5CB" w14:textId="77777777" w:rsidR="00C3063E" w:rsidRDefault="00C306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231A3" w14:textId="77777777" w:rsidR="00C3063E" w:rsidRDefault="00774865">
    <w:pPr>
      <w:pStyle w:val="Header"/>
    </w:pPr>
    <w:r>
      <w:rPr>
        <w:noProof/>
      </w:rPr>
      <w:pict w14:anchorId="021231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09797" o:spid="_x0000_s2062"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231A4" w14:textId="51169B3F" w:rsidR="00C3063E" w:rsidRPr="00031B74" w:rsidRDefault="00C3063E" w:rsidP="00031B74">
    <w:pPr>
      <w:spacing w:after="0" w:line="240" w:lineRule="auto"/>
      <w:ind w:left="-90"/>
      <w:rPr>
        <w:rFonts w:ascii="Arial" w:hAnsi="Arial" w:cs="Arial"/>
        <w:sz w:val="14"/>
        <w:szCs w:val="14"/>
      </w:rPr>
    </w:pPr>
    <w:r>
      <w:rPr>
        <w:noProof/>
      </w:rPr>
      <w:drawing>
        <wp:anchor distT="0" distB="0" distL="114300" distR="114300" simplePos="0" relativeHeight="251658240" behindDoc="0" locked="0" layoutInCell="1" allowOverlap="1" wp14:anchorId="021231CE" wp14:editId="3B447C03">
          <wp:simplePos x="0" y="0"/>
          <wp:positionH relativeFrom="margin">
            <wp:posOffset>6563360</wp:posOffset>
          </wp:positionH>
          <wp:positionV relativeFrom="margin">
            <wp:posOffset>-1317625</wp:posOffset>
          </wp:positionV>
          <wp:extent cx="306705" cy="2692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06705" cy="269240"/>
                  </a:xfrm>
                  <a:prstGeom prst="rect">
                    <a:avLst/>
                  </a:prstGeom>
                  <a:noFill/>
                </pic:spPr>
              </pic:pic>
            </a:graphicData>
          </a:graphic>
          <wp14:sizeRelV relativeFrom="margin">
            <wp14:pctHeight>0</wp14:pctHeight>
          </wp14:sizeRelV>
        </wp:anchor>
      </w:drawing>
    </w:r>
    <w:r w:rsidR="00774865">
      <w:rPr>
        <w:noProof/>
      </w:rPr>
      <w:pict w14:anchorId="021231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09798" o:spid="_x0000_s2063"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031B74">
      <w:rPr>
        <w:rFonts w:ascii="Arial" w:hAnsi="Arial" w:cs="Arial"/>
        <w:sz w:val="14"/>
        <w:szCs w:val="14"/>
      </w:rPr>
      <w:t>STATE OF CALIFORNIA</w:t>
    </w:r>
  </w:p>
  <w:p w14:paraId="021231A5" w14:textId="671FA773" w:rsidR="00C3063E" w:rsidRPr="00031B74" w:rsidRDefault="00C3063E" w:rsidP="00031B74">
    <w:pPr>
      <w:spacing w:after="0" w:line="240" w:lineRule="auto"/>
      <w:ind w:left="-90"/>
      <w:rPr>
        <w:rFonts w:ascii="Arial" w:hAnsi="Arial" w:cs="Arial"/>
        <w:b/>
        <w:szCs w:val="24"/>
      </w:rPr>
    </w:pPr>
    <w:r>
      <w:rPr>
        <w:rFonts w:ascii="Arial" w:hAnsi="Arial" w:cs="Arial"/>
        <w:b/>
        <w:szCs w:val="24"/>
      </w:rPr>
      <w:t>ROOFING-VENTILATION-RADIANT BARRIER</w:t>
    </w:r>
  </w:p>
  <w:p w14:paraId="021231A6" w14:textId="31FB4FB9" w:rsidR="00C3063E" w:rsidRPr="00031B74" w:rsidRDefault="00C3063E" w:rsidP="00031B74">
    <w:pPr>
      <w:spacing w:after="0" w:line="240" w:lineRule="auto"/>
      <w:ind w:left="-90"/>
      <w:rPr>
        <w:rFonts w:ascii="Arial" w:hAnsi="Arial" w:cs="Arial"/>
        <w:sz w:val="14"/>
        <w:szCs w:val="14"/>
      </w:rPr>
    </w:pPr>
    <w:r w:rsidRPr="00031B74">
      <w:rPr>
        <w:rFonts w:ascii="Arial" w:hAnsi="Arial" w:cs="Arial"/>
        <w:sz w:val="14"/>
        <w:szCs w:val="14"/>
      </w:rPr>
      <w:t>CEC-</w:t>
    </w:r>
    <w:r>
      <w:rPr>
        <w:rFonts w:ascii="Arial" w:hAnsi="Arial" w:cs="Arial"/>
        <w:sz w:val="14"/>
        <w:szCs w:val="14"/>
      </w:rPr>
      <w:t>CF2R-ENV-04-E</w:t>
    </w:r>
    <w:r w:rsidRPr="00031B74">
      <w:rPr>
        <w:rFonts w:ascii="Arial" w:hAnsi="Arial" w:cs="Arial"/>
        <w:sz w:val="14"/>
        <w:szCs w:val="14"/>
      </w:rPr>
      <w:t xml:space="preserve"> (Revised</w:t>
    </w:r>
    <w:r>
      <w:rPr>
        <w:rFonts w:ascii="Arial" w:hAnsi="Arial" w:cs="Arial"/>
        <w:sz w:val="14"/>
        <w:szCs w:val="14"/>
      </w:rPr>
      <w:t xml:space="preserve"> 01/19</w:t>
    </w:r>
    <w:r w:rsidRPr="00031B74">
      <w:rPr>
        <w:rFonts w:ascii="Arial" w:hAnsi="Arial" w:cs="Arial"/>
        <w:sz w:val="14"/>
        <w:szCs w:val="14"/>
      </w:rPr>
      <w:t xml:space="preserve">)                                                                                                                                       </w:t>
    </w:r>
    <w:r>
      <w:rPr>
        <w:rFonts w:ascii="Arial" w:hAnsi="Arial" w:cs="Arial"/>
        <w:sz w:val="14"/>
        <w:szCs w:val="14"/>
      </w:rPr>
      <w:t xml:space="preserve">   </w:t>
    </w:r>
    <w:r w:rsidRPr="00031B74">
      <w:rPr>
        <w:rFonts w:ascii="Arial" w:hAnsi="Arial" w:cs="Arial"/>
        <w:sz w:val="14"/>
        <w:szCs w:val="14"/>
      </w:rPr>
      <w:t xml:space="preserve"> 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73"/>
      <w:gridCol w:w="293"/>
      <w:gridCol w:w="4072"/>
      <w:gridCol w:w="1452"/>
    </w:tblGrid>
    <w:tr w:rsidR="00C3063E" w:rsidRPr="00F85124" w14:paraId="021231A9" w14:textId="77777777" w:rsidTr="00031B74">
      <w:trPr>
        <w:cantSplit/>
        <w:trHeight w:val="288"/>
      </w:trPr>
      <w:tc>
        <w:tcPr>
          <w:tcW w:w="4191" w:type="pct"/>
          <w:gridSpan w:val="3"/>
          <w:tcBorders>
            <w:bottom w:val="single" w:sz="4" w:space="0" w:color="auto"/>
            <w:right w:val="nil"/>
          </w:tcBorders>
          <w:vAlign w:val="center"/>
        </w:tcPr>
        <w:p w14:paraId="021231A7" w14:textId="77777777" w:rsidR="00C3063E" w:rsidRPr="00F85124" w:rsidRDefault="00C3063E" w:rsidP="00896807">
          <w:pPr>
            <w:pStyle w:val="Heading1"/>
            <w:rPr>
              <w:rFonts w:asciiTheme="minorHAnsi" w:hAnsiTheme="minorHAnsi"/>
              <w:b w:val="0"/>
              <w:bCs/>
              <w:sz w:val="20"/>
            </w:rPr>
          </w:pPr>
          <w:r>
            <w:rPr>
              <w:rFonts w:asciiTheme="minorHAnsi" w:hAnsiTheme="minorHAnsi"/>
              <w:b w:val="0"/>
              <w:bCs/>
              <w:sz w:val="20"/>
            </w:rPr>
            <w:t>CERTIFICATE OF INSTALLATION</w:t>
          </w:r>
        </w:p>
      </w:tc>
      <w:tc>
        <w:tcPr>
          <w:tcW w:w="809" w:type="pct"/>
          <w:tcBorders>
            <w:left w:val="nil"/>
            <w:bottom w:val="single" w:sz="4" w:space="0" w:color="auto"/>
          </w:tcBorders>
          <w:tcMar>
            <w:left w:w="115" w:type="dxa"/>
            <w:right w:w="115" w:type="dxa"/>
          </w:tcMar>
          <w:vAlign w:val="center"/>
        </w:tcPr>
        <w:p w14:paraId="021231A8" w14:textId="112E44ED" w:rsidR="00C3063E" w:rsidRPr="00F85124" w:rsidRDefault="00C3063E" w:rsidP="004C10DA">
          <w:pPr>
            <w:pStyle w:val="Heading1"/>
            <w:ind w:right="-119"/>
            <w:rPr>
              <w:rFonts w:asciiTheme="minorHAnsi" w:hAnsiTheme="minorHAnsi"/>
              <w:b w:val="0"/>
              <w:bCs/>
              <w:sz w:val="20"/>
            </w:rPr>
          </w:pPr>
          <w:r>
            <w:rPr>
              <w:rFonts w:asciiTheme="minorHAnsi" w:hAnsiTheme="minorHAnsi"/>
              <w:b w:val="0"/>
              <w:bCs/>
              <w:sz w:val="20"/>
            </w:rPr>
            <w:t>CF2R-ENV-04-E</w:t>
          </w:r>
        </w:p>
      </w:tc>
    </w:tr>
    <w:tr w:rsidR="00C3063E" w:rsidRPr="00F85124" w14:paraId="021231AC" w14:textId="77777777" w:rsidTr="00311944">
      <w:trPr>
        <w:cantSplit/>
        <w:trHeight w:val="288"/>
      </w:trPr>
      <w:tc>
        <w:tcPr>
          <w:tcW w:w="2440" w:type="pct"/>
          <w:gridSpan w:val="2"/>
          <w:tcBorders>
            <w:right w:val="nil"/>
          </w:tcBorders>
        </w:tcPr>
        <w:p w14:paraId="021231AA" w14:textId="2E7F114C" w:rsidR="00C3063E" w:rsidRPr="006578F6" w:rsidRDefault="00C3063E" w:rsidP="00896807">
          <w:pPr>
            <w:tabs>
              <w:tab w:val="right" w:pos="10543"/>
            </w:tabs>
            <w:spacing w:after="0" w:line="240" w:lineRule="auto"/>
            <w:rPr>
              <w:noProof/>
              <w:sz w:val="20"/>
              <w:szCs w:val="20"/>
              <w:lang w:eastAsia="zh-TW"/>
            </w:rPr>
          </w:pPr>
          <w:r>
            <w:rPr>
              <w:noProof/>
              <w:sz w:val="20"/>
              <w:szCs w:val="20"/>
              <w:lang w:eastAsia="zh-TW"/>
            </w:rPr>
            <w:t>Roofing-Ventilation-Radiant Barrier</w:t>
          </w:r>
        </w:p>
      </w:tc>
      <w:tc>
        <w:tcPr>
          <w:tcW w:w="2560" w:type="pct"/>
          <w:gridSpan w:val="2"/>
          <w:tcBorders>
            <w:left w:val="nil"/>
          </w:tcBorders>
        </w:tcPr>
        <w:p w14:paraId="021231AB" w14:textId="0AF63321" w:rsidR="00C3063E" w:rsidRPr="006578F6" w:rsidRDefault="00C3063E" w:rsidP="00896807">
          <w:pPr>
            <w:tabs>
              <w:tab w:val="right" w:pos="10543"/>
            </w:tabs>
            <w:spacing w:after="0" w:line="240" w:lineRule="auto"/>
            <w:jc w:val="right"/>
            <w:rPr>
              <w:noProof/>
              <w:sz w:val="20"/>
              <w:szCs w:val="20"/>
              <w:lang w:eastAsia="zh-TW"/>
            </w:rPr>
          </w:pPr>
          <w:r w:rsidRPr="006578F6">
            <w:rPr>
              <w:noProof/>
              <w:sz w:val="20"/>
              <w:szCs w:val="20"/>
              <w:lang w:eastAsia="zh-TW"/>
            </w:rPr>
            <w:t xml:space="preserve">(Page </w:t>
          </w:r>
          <w:r w:rsidRPr="006578F6">
            <w:rPr>
              <w:noProof/>
              <w:sz w:val="20"/>
              <w:szCs w:val="20"/>
              <w:lang w:eastAsia="zh-TW"/>
            </w:rPr>
            <w:fldChar w:fldCharType="begin"/>
          </w:r>
          <w:r w:rsidRPr="006578F6">
            <w:rPr>
              <w:noProof/>
              <w:sz w:val="20"/>
              <w:szCs w:val="20"/>
              <w:lang w:eastAsia="zh-TW"/>
            </w:rPr>
            <w:instrText xml:space="preserve"> PAGE   \* MERGEFORMAT </w:instrText>
          </w:r>
          <w:r w:rsidRPr="006578F6">
            <w:rPr>
              <w:noProof/>
              <w:sz w:val="20"/>
              <w:szCs w:val="20"/>
              <w:lang w:eastAsia="zh-TW"/>
            </w:rPr>
            <w:fldChar w:fldCharType="separate"/>
          </w:r>
          <w:r w:rsidR="00774865">
            <w:rPr>
              <w:noProof/>
              <w:sz w:val="20"/>
              <w:szCs w:val="20"/>
              <w:lang w:eastAsia="zh-TW"/>
            </w:rPr>
            <w:t>1</w:t>
          </w:r>
          <w:r w:rsidRPr="006578F6">
            <w:rPr>
              <w:noProof/>
              <w:sz w:val="20"/>
              <w:szCs w:val="20"/>
              <w:lang w:eastAsia="zh-TW"/>
            </w:rPr>
            <w:fldChar w:fldCharType="end"/>
          </w:r>
          <w:r w:rsidRPr="006578F6">
            <w:rPr>
              <w:noProof/>
              <w:sz w:val="20"/>
              <w:szCs w:val="20"/>
              <w:lang w:eastAsia="zh-TW"/>
            </w:rPr>
            <w:t xml:space="preserve"> of </w:t>
          </w:r>
          <w:r>
            <w:rPr>
              <w:noProof/>
              <w:sz w:val="20"/>
              <w:szCs w:val="20"/>
              <w:lang w:eastAsia="zh-TW"/>
            </w:rPr>
            <w:fldChar w:fldCharType="begin"/>
          </w:r>
          <w:r>
            <w:rPr>
              <w:noProof/>
              <w:sz w:val="20"/>
              <w:szCs w:val="20"/>
              <w:lang w:eastAsia="zh-TW"/>
            </w:rPr>
            <w:instrText xml:space="preserve"> SECTIONPAGES   \* MERGEFORMAT </w:instrText>
          </w:r>
          <w:r>
            <w:rPr>
              <w:noProof/>
              <w:sz w:val="20"/>
              <w:szCs w:val="20"/>
              <w:lang w:eastAsia="zh-TW"/>
            </w:rPr>
            <w:fldChar w:fldCharType="separate"/>
          </w:r>
          <w:r w:rsidR="00774865">
            <w:rPr>
              <w:noProof/>
              <w:sz w:val="20"/>
              <w:szCs w:val="20"/>
              <w:lang w:eastAsia="zh-TW"/>
            </w:rPr>
            <w:t>3</w:t>
          </w:r>
          <w:r>
            <w:rPr>
              <w:noProof/>
              <w:sz w:val="20"/>
              <w:szCs w:val="20"/>
              <w:lang w:eastAsia="zh-TW"/>
            </w:rPr>
            <w:fldChar w:fldCharType="end"/>
          </w:r>
          <w:r w:rsidRPr="006578F6">
            <w:rPr>
              <w:noProof/>
              <w:sz w:val="20"/>
              <w:szCs w:val="20"/>
              <w:lang w:eastAsia="zh-TW"/>
            </w:rPr>
            <w:t>)</w:t>
          </w:r>
        </w:p>
      </w:tc>
    </w:tr>
    <w:tr w:rsidR="00C3063E" w:rsidRPr="00F85124" w14:paraId="021231B0" w14:textId="77777777" w:rsidTr="00031B74">
      <w:trPr>
        <w:cantSplit/>
        <w:trHeight w:val="288"/>
      </w:trPr>
      <w:tc>
        <w:tcPr>
          <w:tcW w:w="0" w:type="auto"/>
        </w:tcPr>
        <w:p w14:paraId="021231AD" w14:textId="77777777" w:rsidR="00C3063E" w:rsidRPr="00F85124" w:rsidRDefault="00C3063E" w:rsidP="00896807">
          <w:pPr>
            <w:rPr>
              <w:rFonts w:asciiTheme="minorHAnsi" w:hAnsiTheme="minorHAnsi"/>
              <w:sz w:val="12"/>
              <w:szCs w:val="12"/>
            </w:rPr>
          </w:pPr>
          <w:r w:rsidRPr="00F85124">
            <w:rPr>
              <w:rFonts w:asciiTheme="minorHAnsi" w:hAnsiTheme="minorHAnsi"/>
              <w:sz w:val="12"/>
              <w:szCs w:val="12"/>
            </w:rPr>
            <w:t>Project Name:</w:t>
          </w:r>
        </w:p>
      </w:tc>
      <w:tc>
        <w:tcPr>
          <w:tcW w:w="1887" w:type="pct"/>
          <w:gridSpan w:val="2"/>
        </w:tcPr>
        <w:p w14:paraId="021231AE" w14:textId="77777777" w:rsidR="00C3063E" w:rsidRPr="00F85124" w:rsidRDefault="00C3063E" w:rsidP="00896807">
          <w:pPr>
            <w:rPr>
              <w:rFonts w:asciiTheme="minorHAnsi" w:hAnsiTheme="minorHAnsi"/>
              <w:sz w:val="12"/>
              <w:szCs w:val="12"/>
            </w:rPr>
          </w:pPr>
          <w:r w:rsidRPr="00F85124">
            <w:rPr>
              <w:rFonts w:asciiTheme="minorHAnsi" w:hAnsiTheme="minorHAnsi"/>
              <w:sz w:val="12"/>
              <w:szCs w:val="12"/>
            </w:rPr>
            <w:t>Enforcement Agency:</w:t>
          </w:r>
        </w:p>
      </w:tc>
      <w:tc>
        <w:tcPr>
          <w:tcW w:w="809" w:type="pct"/>
        </w:tcPr>
        <w:p w14:paraId="021231AF" w14:textId="77777777" w:rsidR="00C3063E" w:rsidRPr="00F85124" w:rsidRDefault="00C3063E" w:rsidP="00896807">
          <w:pPr>
            <w:rPr>
              <w:rFonts w:asciiTheme="minorHAnsi" w:hAnsiTheme="minorHAnsi"/>
              <w:sz w:val="12"/>
              <w:szCs w:val="12"/>
            </w:rPr>
          </w:pPr>
          <w:r w:rsidRPr="00F85124">
            <w:rPr>
              <w:rFonts w:asciiTheme="minorHAnsi" w:hAnsiTheme="minorHAnsi"/>
              <w:sz w:val="12"/>
              <w:szCs w:val="12"/>
            </w:rPr>
            <w:t>Permit Number:</w:t>
          </w:r>
        </w:p>
      </w:tc>
    </w:tr>
    <w:tr w:rsidR="00C3063E" w:rsidRPr="00F85124" w14:paraId="021231B4" w14:textId="77777777" w:rsidTr="00031B74">
      <w:trPr>
        <w:cantSplit/>
        <w:trHeight w:val="288"/>
      </w:trPr>
      <w:tc>
        <w:tcPr>
          <w:tcW w:w="0" w:type="auto"/>
        </w:tcPr>
        <w:p w14:paraId="021231B1" w14:textId="77777777" w:rsidR="00C3063E" w:rsidRPr="00F85124" w:rsidRDefault="00C3063E" w:rsidP="00896807">
          <w:pPr>
            <w:rPr>
              <w:rFonts w:asciiTheme="minorHAnsi" w:hAnsiTheme="minorHAnsi"/>
              <w:sz w:val="12"/>
              <w:szCs w:val="12"/>
              <w:vertAlign w:val="superscript"/>
            </w:rPr>
          </w:pPr>
          <w:r w:rsidRPr="00F85124">
            <w:rPr>
              <w:rFonts w:asciiTheme="minorHAnsi" w:hAnsiTheme="minorHAnsi"/>
              <w:sz w:val="12"/>
              <w:szCs w:val="12"/>
            </w:rPr>
            <w:t>Dwelling Address:</w:t>
          </w:r>
        </w:p>
      </w:tc>
      <w:tc>
        <w:tcPr>
          <w:tcW w:w="1887" w:type="pct"/>
          <w:gridSpan w:val="2"/>
        </w:tcPr>
        <w:p w14:paraId="021231B2" w14:textId="306F413C" w:rsidR="00C3063E" w:rsidRPr="00F85124" w:rsidRDefault="00C3063E" w:rsidP="00896807">
          <w:pPr>
            <w:rPr>
              <w:rFonts w:asciiTheme="minorHAnsi" w:hAnsiTheme="minorHAnsi"/>
              <w:sz w:val="12"/>
              <w:szCs w:val="12"/>
              <w:vertAlign w:val="superscript"/>
            </w:rPr>
          </w:pPr>
          <w:r w:rsidRPr="00F85124">
            <w:rPr>
              <w:rFonts w:asciiTheme="minorHAnsi" w:hAnsiTheme="minorHAnsi"/>
              <w:sz w:val="12"/>
              <w:szCs w:val="12"/>
            </w:rPr>
            <w:t>City</w:t>
          </w:r>
          <w:r>
            <w:rPr>
              <w:rFonts w:asciiTheme="minorHAnsi" w:hAnsiTheme="minorHAnsi"/>
              <w:sz w:val="12"/>
              <w:szCs w:val="12"/>
            </w:rPr>
            <w:t>:</w:t>
          </w:r>
        </w:p>
      </w:tc>
      <w:tc>
        <w:tcPr>
          <w:tcW w:w="809" w:type="pct"/>
        </w:tcPr>
        <w:p w14:paraId="021231B3" w14:textId="3726778F" w:rsidR="00C3063E" w:rsidRPr="00F85124" w:rsidRDefault="00C3063E" w:rsidP="00896807">
          <w:pPr>
            <w:rPr>
              <w:rFonts w:asciiTheme="minorHAnsi" w:hAnsiTheme="minorHAnsi"/>
              <w:sz w:val="12"/>
              <w:szCs w:val="12"/>
              <w:vertAlign w:val="superscript"/>
            </w:rPr>
          </w:pPr>
          <w:r w:rsidRPr="00F85124">
            <w:rPr>
              <w:rFonts w:asciiTheme="minorHAnsi" w:hAnsiTheme="minorHAnsi"/>
              <w:sz w:val="12"/>
              <w:szCs w:val="12"/>
            </w:rPr>
            <w:t>Zip Code</w:t>
          </w:r>
          <w:r>
            <w:rPr>
              <w:rFonts w:asciiTheme="minorHAnsi" w:hAnsiTheme="minorHAnsi"/>
              <w:sz w:val="12"/>
              <w:szCs w:val="12"/>
            </w:rPr>
            <w:t>:</w:t>
          </w:r>
        </w:p>
      </w:tc>
    </w:tr>
  </w:tbl>
  <w:p w14:paraId="021231B5" w14:textId="77777777" w:rsidR="00C3063E" w:rsidRPr="00CB22F8" w:rsidRDefault="00C3063E" w:rsidP="000919FD">
    <w:pPr>
      <w:pStyle w:val="Header"/>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231B8" w14:textId="77777777" w:rsidR="00C3063E" w:rsidRDefault="00774865">
    <w:pPr>
      <w:pStyle w:val="Header"/>
    </w:pPr>
    <w:r>
      <w:rPr>
        <w:noProof/>
      </w:rPr>
      <w:pict w14:anchorId="021231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09796" o:spid="_x0000_s206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231B9" w14:textId="77777777" w:rsidR="00C3063E" w:rsidRDefault="00774865">
    <w:pPr>
      <w:pStyle w:val="Header"/>
    </w:pPr>
    <w:r>
      <w:rPr>
        <w:noProof/>
      </w:rPr>
      <w:pict w14:anchorId="021231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09800" o:spid="_x0000_s2065"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65"/>
      <w:gridCol w:w="3779"/>
      <w:gridCol w:w="1746"/>
    </w:tblGrid>
    <w:tr w:rsidR="00C3063E" w:rsidRPr="00F85124" w14:paraId="021231BC" w14:textId="77777777" w:rsidTr="004F31B7">
      <w:trPr>
        <w:cantSplit/>
        <w:trHeight w:val="288"/>
      </w:trPr>
      <w:tc>
        <w:tcPr>
          <w:tcW w:w="4191" w:type="pct"/>
          <w:gridSpan w:val="2"/>
          <w:tcBorders>
            <w:bottom w:val="single" w:sz="4" w:space="0" w:color="auto"/>
            <w:right w:val="nil"/>
          </w:tcBorders>
          <w:vAlign w:val="center"/>
        </w:tcPr>
        <w:p w14:paraId="021231BA" w14:textId="0534D1F3" w:rsidR="00C3063E" w:rsidRPr="00F85124" w:rsidRDefault="00C3063E" w:rsidP="00896807">
          <w:pPr>
            <w:pStyle w:val="Heading1"/>
            <w:rPr>
              <w:rFonts w:asciiTheme="minorHAnsi" w:hAnsiTheme="minorHAnsi"/>
              <w:b w:val="0"/>
              <w:bCs/>
              <w:sz w:val="20"/>
            </w:rPr>
          </w:pPr>
          <w:r>
            <w:rPr>
              <w:rFonts w:asciiTheme="minorHAnsi" w:hAnsiTheme="minorHAnsi"/>
              <w:b w:val="0"/>
              <w:bCs/>
              <w:sz w:val="20"/>
            </w:rPr>
            <w:t>CERTIFICATE OF INSTALLATION – USER INSTRUCTIONS</w:t>
          </w:r>
        </w:p>
      </w:tc>
      <w:tc>
        <w:tcPr>
          <w:tcW w:w="809" w:type="pct"/>
          <w:tcBorders>
            <w:left w:val="nil"/>
            <w:bottom w:val="single" w:sz="4" w:space="0" w:color="auto"/>
          </w:tcBorders>
          <w:tcMar>
            <w:left w:w="115" w:type="dxa"/>
            <w:right w:w="115" w:type="dxa"/>
          </w:tcMar>
          <w:vAlign w:val="center"/>
        </w:tcPr>
        <w:p w14:paraId="021231BB" w14:textId="77777777" w:rsidR="00C3063E" w:rsidRPr="00F85124" w:rsidRDefault="00C3063E" w:rsidP="000919FD">
          <w:pPr>
            <w:pStyle w:val="Heading1"/>
            <w:jc w:val="right"/>
            <w:rPr>
              <w:rFonts w:asciiTheme="minorHAnsi" w:hAnsiTheme="minorHAnsi"/>
              <w:b w:val="0"/>
              <w:bCs/>
              <w:sz w:val="20"/>
            </w:rPr>
          </w:pPr>
          <w:r>
            <w:rPr>
              <w:rFonts w:asciiTheme="minorHAnsi" w:hAnsiTheme="minorHAnsi"/>
              <w:b w:val="0"/>
              <w:bCs/>
              <w:sz w:val="20"/>
            </w:rPr>
            <w:t>CF2R-ENV-04-E</w:t>
          </w:r>
        </w:p>
      </w:tc>
    </w:tr>
    <w:tr w:rsidR="00C3063E" w:rsidRPr="00F85124" w14:paraId="021231BF" w14:textId="77777777" w:rsidTr="00311944">
      <w:trPr>
        <w:cantSplit/>
        <w:trHeight w:val="288"/>
      </w:trPr>
      <w:tc>
        <w:tcPr>
          <w:tcW w:w="2440" w:type="pct"/>
          <w:tcBorders>
            <w:right w:val="nil"/>
          </w:tcBorders>
        </w:tcPr>
        <w:p w14:paraId="021231BD" w14:textId="12629DC2" w:rsidR="00C3063E" w:rsidRPr="006578F6" w:rsidRDefault="00C3063E" w:rsidP="00896807">
          <w:pPr>
            <w:tabs>
              <w:tab w:val="right" w:pos="10543"/>
            </w:tabs>
            <w:spacing w:after="0" w:line="240" w:lineRule="auto"/>
            <w:rPr>
              <w:noProof/>
              <w:sz w:val="20"/>
              <w:szCs w:val="20"/>
              <w:lang w:eastAsia="zh-TW"/>
            </w:rPr>
          </w:pPr>
          <w:r>
            <w:rPr>
              <w:noProof/>
              <w:sz w:val="20"/>
              <w:szCs w:val="20"/>
              <w:lang w:eastAsia="zh-TW"/>
            </w:rPr>
            <w:t>Roofing-Ventilation-Radiant Barrier – ENV-04</w:t>
          </w:r>
        </w:p>
      </w:tc>
      <w:tc>
        <w:tcPr>
          <w:tcW w:w="2560" w:type="pct"/>
          <w:gridSpan w:val="2"/>
          <w:tcBorders>
            <w:left w:val="nil"/>
          </w:tcBorders>
        </w:tcPr>
        <w:p w14:paraId="021231BE" w14:textId="18BFCA68" w:rsidR="00C3063E" w:rsidRPr="006578F6" w:rsidRDefault="00C3063E" w:rsidP="00896807">
          <w:pPr>
            <w:tabs>
              <w:tab w:val="right" w:pos="10543"/>
            </w:tabs>
            <w:spacing w:after="0" w:line="240" w:lineRule="auto"/>
            <w:jc w:val="right"/>
            <w:rPr>
              <w:noProof/>
              <w:sz w:val="20"/>
              <w:szCs w:val="20"/>
              <w:lang w:eastAsia="zh-TW"/>
            </w:rPr>
          </w:pPr>
          <w:r w:rsidRPr="006578F6">
            <w:rPr>
              <w:noProof/>
              <w:sz w:val="20"/>
              <w:szCs w:val="20"/>
              <w:lang w:eastAsia="zh-TW"/>
            </w:rPr>
            <w:t xml:space="preserve">(Page </w:t>
          </w:r>
          <w:r w:rsidRPr="006578F6">
            <w:rPr>
              <w:noProof/>
              <w:sz w:val="20"/>
              <w:szCs w:val="20"/>
              <w:lang w:eastAsia="zh-TW"/>
            </w:rPr>
            <w:fldChar w:fldCharType="begin"/>
          </w:r>
          <w:r w:rsidRPr="006578F6">
            <w:rPr>
              <w:noProof/>
              <w:sz w:val="20"/>
              <w:szCs w:val="20"/>
              <w:lang w:eastAsia="zh-TW"/>
            </w:rPr>
            <w:instrText xml:space="preserve"> PAGE   \* MERGEFORMAT </w:instrText>
          </w:r>
          <w:r w:rsidRPr="006578F6">
            <w:rPr>
              <w:noProof/>
              <w:sz w:val="20"/>
              <w:szCs w:val="20"/>
              <w:lang w:eastAsia="zh-TW"/>
            </w:rPr>
            <w:fldChar w:fldCharType="separate"/>
          </w:r>
          <w:r w:rsidR="00774865">
            <w:rPr>
              <w:noProof/>
              <w:sz w:val="20"/>
              <w:szCs w:val="20"/>
              <w:lang w:eastAsia="zh-TW"/>
            </w:rPr>
            <w:t>2</w:t>
          </w:r>
          <w:r w:rsidRPr="006578F6">
            <w:rPr>
              <w:noProof/>
              <w:sz w:val="20"/>
              <w:szCs w:val="20"/>
              <w:lang w:eastAsia="zh-TW"/>
            </w:rPr>
            <w:fldChar w:fldCharType="end"/>
          </w:r>
          <w:r w:rsidRPr="006578F6">
            <w:rPr>
              <w:noProof/>
              <w:sz w:val="20"/>
              <w:szCs w:val="20"/>
              <w:lang w:eastAsia="zh-TW"/>
            </w:rPr>
            <w:t xml:space="preserve"> of </w:t>
          </w:r>
          <w:r>
            <w:rPr>
              <w:noProof/>
              <w:sz w:val="20"/>
              <w:szCs w:val="20"/>
              <w:lang w:eastAsia="zh-TW"/>
            </w:rPr>
            <w:fldChar w:fldCharType="begin"/>
          </w:r>
          <w:r>
            <w:rPr>
              <w:noProof/>
              <w:sz w:val="20"/>
              <w:szCs w:val="20"/>
              <w:lang w:eastAsia="zh-TW"/>
            </w:rPr>
            <w:instrText xml:space="preserve"> SECTIONPAGES   \* MERGEFORMAT </w:instrText>
          </w:r>
          <w:r>
            <w:rPr>
              <w:noProof/>
              <w:sz w:val="20"/>
              <w:szCs w:val="20"/>
              <w:lang w:eastAsia="zh-TW"/>
            </w:rPr>
            <w:fldChar w:fldCharType="separate"/>
          </w:r>
          <w:r w:rsidR="00774865">
            <w:rPr>
              <w:noProof/>
              <w:sz w:val="20"/>
              <w:szCs w:val="20"/>
              <w:lang w:eastAsia="zh-TW"/>
            </w:rPr>
            <w:t>2</w:t>
          </w:r>
          <w:r>
            <w:rPr>
              <w:noProof/>
              <w:sz w:val="20"/>
              <w:szCs w:val="20"/>
              <w:lang w:eastAsia="zh-TW"/>
            </w:rPr>
            <w:fldChar w:fldCharType="end"/>
          </w:r>
          <w:r w:rsidRPr="006578F6">
            <w:rPr>
              <w:noProof/>
              <w:sz w:val="20"/>
              <w:szCs w:val="20"/>
              <w:lang w:eastAsia="zh-TW"/>
            </w:rPr>
            <w:t>)</w:t>
          </w:r>
        </w:p>
      </w:tc>
    </w:tr>
  </w:tbl>
  <w:p w14:paraId="021231C0" w14:textId="56670090" w:rsidR="00C3063E" w:rsidRPr="00050F9F" w:rsidRDefault="00774865" w:rsidP="000919FD">
    <w:pPr>
      <w:pStyle w:val="Header"/>
      <w:rPr>
        <w:sz w:val="20"/>
        <w:szCs w:val="16"/>
      </w:rPr>
    </w:pPr>
    <w:r>
      <w:rPr>
        <w:rFonts w:asciiTheme="minorHAnsi" w:hAnsiTheme="minorHAnsi"/>
        <w:b/>
        <w:bCs/>
        <w:noProof/>
        <w:sz w:val="20"/>
      </w:rPr>
      <w:pict w14:anchorId="021231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09801" o:spid="_x0000_s2071"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231C2" w14:textId="77777777" w:rsidR="00C3063E" w:rsidRDefault="00774865">
    <w:pPr>
      <w:pStyle w:val="Header"/>
    </w:pPr>
    <w:r>
      <w:rPr>
        <w:noProof/>
      </w:rPr>
      <w:pict w14:anchorId="021231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09799" o:spid="_x0000_s2064"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231C3" w14:textId="77777777" w:rsidR="00C3063E" w:rsidRDefault="00774865">
    <w:pPr>
      <w:pStyle w:val="Header"/>
    </w:pPr>
    <w:r>
      <w:rPr>
        <w:noProof/>
      </w:rPr>
      <w:pict w14:anchorId="021231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09803" o:spid="_x0000_s206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65"/>
      <w:gridCol w:w="3779"/>
      <w:gridCol w:w="1746"/>
    </w:tblGrid>
    <w:tr w:rsidR="00C3063E" w:rsidRPr="00F85124" w14:paraId="021231C6" w14:textId="77777777" w:rsidTr="004F31B7">
      <w:trPr>
        <w:cantSplit/>
        <w:trHeight w:val="288"/>
      </w:trPr>
      <w:tc>
        <w:tcPr>
          <w:tcW w:w="4191" w:type="pct"/>
          <w:gridSpan w:val="2"/>
          <w:tcBorders>
            <w:bottom w:val="single" w:sz="4" w:space="0" w:color="auto"/>
            <w:right w:val="nil"/>
          </w:tcBorders>
          <w:vAlign w:val="center"/>
        </w:tcPr>
        <w:p w14:paraId="021231C4" w14:textId="0CD4DC04" w:rsidR="00C3063E" w:rsidRPr="00F85124" w:rsidRDefault="00C3063E" w:rsidP="00896807">
          <w:pPr>
            <w:pStyle w:val="Heading1"/>
            <w:rPr>
              <w:rFonts w:asciiTheme="minorHAnsi" w:hAnsiTheme="minorHAnsi"/>
              <w:b w:val="0"/>
              <w:bCs/>
              <w:sz w:val="20"/>
            </w:rPr>
          </w:pPr>
          <w:r>
            <w:rPr>
              <w:rFonts w:asciiTheme="minorHAnsi" w:hAnsiTheme="minorHAnsi"/>
              <w:b w:val="0"/>
              <w:bCs/>
              <w:sz w:val="20"/>
            </w:rPr>
            <w:t xml:space="preserve">CERTIFICATE OF INSTALLATION – </w:t>
          </w:r>
          <w:r w:rsidRPr="00B40F13">
            <w:rPr>
              <w:rFonts w:asciiTheme="minorHAnsi" w:hAnsiTheme="minorHAnsi"/>
              <w:b w:val="0"/>
              <w:bCs/>
              <w:sz w:val="20"/>
            </w:rPr>
            <w:t>DATA FIELD DEFINITIONS AND CALCULATIONS</w:t>
          </w:r>
        </w:p>
      </w:tc>
      <w:tc>
        <w:tcPr>
          <w:tcW w:w="809" w:type="pct"/>
          <w:tcBorders>
            <w:left w:val="nil"/>
            <w:bottom w:val="single" w:sz="4" w:space="0" w:color="auto"/>
          </w:tcBorders>
          <w:tcMar>
            <w:left w:w="115" w:type="dxa"/>
            <w:right w:w="115" w:type="dxa"/>
          </w:tcMar>
          <w:vAlign w:val="center"/>
        </w:tcPr>
        <w:p w14:paraId="021231C5" w14:textId="77777777" w:rsidR="00C3063E" w:rsidRPr="00F85124" w:rsidRDefault="00C3063E" w:rsidP="000919FD">
          <w:pPr>
            <w:pStyle w:val="Heading1"/>
            <w:jc w:val="right"/>
            <w:rPr>
              <w:rFonts w:asciiTheme="minorHAnsi" w:hAnsiTheme="minorHAnsi"/>
              <w:b w:val="0"/>
              <w:bCs/>
              <w:sz w:val="20"/>
            </w:rPr>
          </w:pPr>
          <w:r>
            <w:rPr>
              <w:rFonts w:asciiTheme="minorHAnsi" w:hAnsiTheme="minorHAnsi"/>
              <w:b w:val="0"/>
              <w:bCs/>
              <w:sz w:val="20"/>
            </w:rPr>
            <w:t>CF2R-ENV-04-E</w:t>
          </w:r>
        </w:p>
      </w:tc>
    </w:tr>
    <w:tr w:rsidR="00C3063E" w:rsidRPr="00F85124" w14:paraId="021231C9" w14:textId="77777777" w:rsidTr="00311944">
      <w:trPr>
        <w:cantSplit/>
        <w:trHeight w:val="288"/>
      </w:trPr>
      <w:tc>
        <w:tcPr>
          <w:tcW w:w="2440" w:type="pct"/>
          <w:tcBorders>
            <w:right w:val="nil"/>
          </w:tcBorders>
        </w:tcPr>
        <w:p w14:paraId="021231C7" w14:textId="41DF8DD8" w:rsidR="00C3063E" w:rsidRPr="006578F6" w:rsidRDefault="00C3063E" w:rsidP="00896807">
          <w:pPr>
            <w:tabs>
              <w:tab w:val="right" w:pos="10543"/>
            </w:tabs>
            <w:spacing w:after="0" w:line="240" w:lineRule="auto"/>
            <w:rPr>
              <w:noProof/>
              <w:sz w:val="20"/>
              <w:szCs w:val="20"/>
              <w:lang w:eastAsia="zh-TW"/>
            </w:rPr>
          </w:pPr>
          <w:r>
            <w:rPr>
              <w:noProof/>
              <w:sz w:val="20"/>
              <w:szCs w:val="20"/>
              <w:lang w:eastAsia="zh-TW"/>
            </w:rPr>
            <w:t>Roofing-Ventilation-Radiant Barrier – ENV-04</w:t>
          </w:r>
        </w:p>
      </w:tc>
      <w:tc>
        <w:tcPr>
          <w:tcW w:w="2560" w:type="pct"/>
          <w:gridSpan w:val="2"/>
          <w:tcBorders>
            <w:left w:val="nil"/>
          </w:tcBorders>
        </w:tcPr>
        <w:p w14:paraId="021231C8" w14:textId="16406755" w:rsidR="00C3063E" w:rsidRPr="006578F6" w:rsidRDefault="00C3063E" w:rsidP="00896807">
          <w:pPr>
            <w:tabs>
              <w:tab w:val="right" w:pos="10543"/>
            </w:tabs>
            <w:spacing w:after="0" w:line="240" w:lineRule="auto"/>
            <w:jc w:val="right"/>
            <w:rPr>
              <w:noProof/>
              <w:sz w:val="20"/>
              <w:szCs w:val="20"/>
              <w:lang w:eastAsia="zh-TW"/>
            </w:rPr>
          </w:pPr>
          <w:r w:rsidRPr="006578F6">
            <w:rPr>
              <w:noProof/>
              <w:sz w:val="20"/>
              <w:szCs w:val="20"/>
              <w:lang w:eastAsia="zh-TW"/>
            </w:rPr>
            <w:t xml:space="preserve">(Page </w:t>
          </w:r>
          <w:r w:rsidRPr="006578F6">
            <w:rPr>
              <w:noProof/>
              <w:sz w:val="20"/>
              <w:szCs w:val="20"/>
              <w:lang w:eastAsia="zh-TW"/>
            </w:rPr>
            <w:fldChar w:fldCharType="begin"/>
          </w:r>
          <w:r w:rsidRPr="006578F6">
            <w:rPr>
              <w:noProof/>
              <w:sz w:val="20"/>
              <w:szCs w:val="20"/>
              <w:lang w:eastAsia="zh-TW"/>
            </w:rPr>
            <w:instrText xml:space="preserve"> PAGE   \* MERGEFORMAT </w:instrText>
          </w:r>
          <w:r w:rsidRPr="006578F6">
            <w:rPr>
              <w:noProof/>
              <w:sz w:val="20"/>
              <w:szCs w:val="20"/>
              <w:lang w:eastAsia="zh-TW"/>
            </w:rPr>
            <w:fldChar w:fldCharType="separate"/>
          </w:r>
          <w:r w:rsidR="00774865">
            <w:rPr>
              <w:noProof/>
              <w:sz w:val="20"/>
              <w:szCs w:val="20"/>
              <w:lang w:eastAsia="zh-TW"/>
            </w:rPr>
            <w:t>4</w:t>
          </w:r>
          <w:r w:rsidRPr="006578F6">
            <w:rPr>
              <w:noProof/>
              <w:sz w:val="20"/>
              <w:szCs w:val="20"/>
              <w:lang w:eastAsia="zh-TW"/>
            </w:rPr>
            <w:fldChar w:fldCharType="end"/>
          </w:r>
          <w:r w:rsidRPr="006578F6">
            <w:rPr>
              <w:noProof/>
              <w:sz w:val="20"/>
              <w:szCs w:val="20"/>
              <w:lang w:eastAsia="zh-TW"/>
            </w:rPr>
            <w:t xml:space="preserve"> of </w:t>
          </w:r>
          <w:r>
            <w:rPr>
              <w:noProof/>
              <w:sz w:val="20"/>
              <w:szCs w:val="20"/>
              <w:lang w:eastAsia="zh-TW"/>
            </w:rPr>
            <w:fldChar w:fldCharType="begin"/>
          </w:r>
          <w:r>
            <w:rPr>
              <w:noProof/>
              <w:sz w:val="20"/>
              <w:szCs w:val="20"/>
              <w:lang w:eastAsia="zh-TW"/>
            </w:rPr>
            <w:instrText xml:space="preserve"> SECTIONPAGES   \* MERGEFORMAT </w:instrText>
          </w:r>
          <w:r>
            <w:rPr>
              <w:noProof/>
              <w:sz w:val="20"/>
              <w:szCs w:val="20"/>
              <w:lang w:eastAsia="zh-TW"/>
            </w:rPr>
            <w:fldChar w:fldCharType="separate"/>
          </w:r>
          <w:r w:rsidR="00774865">
            <w:rPr>
              <w:noProof/>
              <w:sz w:val="20"/>
              <w:szCs w:val="20"/>
              <w:lang w:eastAsia="zh-TW"/>
            </w:rPr>
            <w:t>4</w:t>
          </w:r>
          <w:r>
            <w:rPr>
              <w:noProof/>
              <w:sz w:val="20"/>
              <w:szCs w:val="20"/>
              <w:lang w:eastAsia="zh-TW"/>
            </w:rPr>
            <w:fldChar w:fldCharType="end"/>
          </w:r>
          <w:r w:rsidRPr="006578F6">
            <w:rPr>
              <w:noProof/>
              <w:sz w:val="20"/>
              <w:szCs w:val="20"/>
              <w:lang w:eastAsia="zh-TW"/>
            </w:rPr>
            <w:t>)</w:t>
          </w:r>
        </w:p>
      </w:tc>
    </w:tr>
  </w:tbl>
  <w:p w14:paraId="021231CA" w14:textId="5D0930AF" w:rsidR="00C3063E" w:rsidRPr="00780E3F" w:rsidRDefault="00774865" w:rsidP="000919FD">
    <w:pPr>
      <w:pStyle w:val="Header"/>
      <w:rPr>
        <w:sz w:val="20"/>
        <w:szCs w:val="16"/>
      </w:rPr>
    </w:pPr>
    <w:r>
      <w:rPr>
        <w:rFonts w:asciiTheme="minorHAnsi" w:hAnsiTheme="minorHAnsi"/>
        <w:b/>
        <w:bCs/>
        <w:noProof/>
        <w:sz w:val="20"/>
      </w:rPr>
      <w:pict w14:anchorId="021231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09804" o:spid="_x0000_s2070"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231CB" w14:textId="77777777" w:rsidR="00C3063E" w:rsidRDefault="00774865">
    <w:pPr>
      <w:pStyle w:val="Header"/>
    </w:pPr>
    <w:r>
      <w:rPr>
        <w:noProof/>
      </w:rPr>
      <w:pict w14:anchorId="021231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09802" o:spid="_x0000_s2067"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6C1C"/>
    <w:multiLevelType w:val="hybridMultilevel"/>
    <w:tmpl w:val="30BE31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C693D"/>
    <w:multiLevelType w:val="hybridMultilevel"/>
    <w:tmpl w:val="3D1A6754"/>
    <w:lvl w:ilvl="0" w:tplc="104A38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118F8"/>
    <w:multiLevelType w:val="hybridMultilevel"/>
    <w:tmpl w:val="DA64BC42"/>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4C240F0"/>
    <w:multiLevelType w:val="hybridMultilevel"/>
    <w:tmpl w:val="7CFC2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8D6C88"/>
    <w:multiLevelType w:val="hybridMultilevel"/>
    <w:tmpl w:val="F1365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A30069"/>
    <w:multiLevelType w:val="hybridMultilevel"/>
    <w:tmpl w:val="B36CB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BC5E84"/>
    <w:multiLevelType w:val="hybridMultilevel"/>
    <w:tmpl w:val="727695EA"/>
    <w:lvl w:ilvl="0" w:tplc="91665C0C">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FA63D1"/>
    <w:multiLevelType w:val="hybridMultilevel"/>
    <w:tmpl w:val="04BE34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1D4065"/>
    <w:multiLevelType w:val="hybridMultilevel"/>
    <w:tmpl w:val="68C01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9579E"/>
    <w:multiLevelType w:val="hybridMultilevel"/>
    <w:tmpl w:val="2AD81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792615"/>
    <w:multiLevelType w:val="hybridMultilevel"/>
    <w:tmpl w:val="7256D476"/>
    <w:lvl w:ilvl="0" w:tplc="654ECDD0">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1E20AE0"/>
    <w:multiLevelType w:val="hybridMultilevel"/>
    <w:tmpl w:val="5CFA7BDC"/>
    <w:lvl w:ilvl="0" w:tplc="75E8AD72">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2" w15:restartNumberingAfterBreak="0">
    <w:nsid w:val="223D33D4"/>
    <w:multiLevelType w:val="hybridMultilevel"/>
    <w:tmpl w:val="F002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AD4FAA"/>
    <w:multiLevelType w:val="hybridMultilevel"/>
    <w:tmpl w:val="4AE8276A"/>
    <w:lvl w:ilvl="0" w:tplc="719266E0">
      <w:start w:val="1"/>
      <w:numFmt w:val="decimal"/>
      <w:lvlText w:val="%1."/>
      <w:lvlJc w:val="left"/>
      <w:pPr>
        <w:ind w:left="360" w:hanging="360"/>
      </w:pPr>
      <w:rPr>
        <w:rFonts w:hint="default"/>
        <w:color w:val="auto"/>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BF46B38"/>
    <w:multiLevelType w:val="hybridMultilevel"/>
    <w:tmpl w:val="F1748852"/>
    <w:lvl w:ilvl="0" w:tplc="3B40529A">
      <w:start w:val="1"/>
      <w:numFmt w:val="decimal"/>
      <w:lvlText w:val="%1."/>
      <w:lvlJc w:val="left"/>
      <w:pPr>
        <w:ind w:left="360" w:hanging="360"/>
      </w:pPr>
      <w:rPr>
        <w:rFonts w:hint="default"/>
        <w:b w:val="0"/>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537AC0"/>
    <w:multiLevelType w:val="hybridMultilevel"/>
    <w:tmpl w:val="C77EC0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E0D6A68"/>
    <w:multiLevelType w:val="hybridMultilevel"/>
    <w:tmpl w:val="F0A823EC"/>
    <w:lvl w:ilvl="0" w:tplc="E922610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BE7E37"/>
    <w:multiLevelType w:val="hybridMultilevel"/>
    <w:tmpl w:val="80C8073C"/>
    <w:lvl w:ilvl="0" w:tplc="E922610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046BA8"/>
    <w:multiLevelType w:val="hybridMultilevel"/>
    <w:tmpl w:val="F0A823EC"/>
    <w:lvl w:ilvl="0" w:tplc="E922610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AC17F9"/>
    <w:multiLevelType w:val="hybridMultilevel"/>
    <w:tmpl w:val="DE6ED13E"/>
    <w:lvl w:ilvl="0" w:tplc="CB421C1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7FE39A2"/>
    <w:multiLevelType w:val="hybridMultilevel"/>
    <w:tmpl w:val="97368A48"/>
    <w:lvl w:ilvl="0" w:tplc="FAD435F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7A09A0"/>
    <w:multiLevelType w:val="hybridMultilevel"/>
    <w:tmpl w:val="BFF824D4"/>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3" w15:restartNumberingAfterBreak="0">
    <w:nsid w:val="3BAA1BAF"/>
    <w:multiLevelType w:val="hybridMultilevel"/>
    <w:tmpl w:val="A45E47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CEE2947"/>
    <w:multiLevelType w:val="hybridMultilevel"/>
    <w:tmpl w:val="F1060A86"/>
    <w:lvl w:ilvl="0" w:tplc="FB4894C4">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D9C4599"/>
    <w:multiLevelType w:val="hybridMultilevel"/>
    <w:tmpl w:val="68C231C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F801F0"/>
    <w:multiLevelType w:val="hybridMultilevel"/>
    <w:tmpl w:val="FDA688FA"/>
    <w:lvl w:ilvl="0" w:tplc="0230300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2FE58E3"/>
    <w:multiLevelType w:val="hybridMultilevel"/>
    <w:tmpl w:val="2696A334"/>
    <w:lvl w:ilvl="0" w:tplc="654ECD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301A6F"/>
    <w:multiLevelType w:val="hybridMultilevel"/>
    <w:tmpl w:val="972051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CB7247"/>
    <w:multiLevelType w:val="hybridMultilevel"/>
    <w:tmpl w:val="4A3C75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370003"/>
    <w:multiLevelType w:val="hybridMultilevel"/>
    <w:tmpl w:val="F1060A86"/>
    <w:lvl w:ilvl="0" w:tplc="FB4894C4">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6310672"/>
    <w:multiLevelType w:val="hybridMultilevel"/>
    <w:tmpl w:val="CD60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3A51B4"/>
    <w:multiLevelType w:val="hybridMultilevel"/>
    <w:tmpl w:val="B91E6964"/>
    <w:lvl w:ilvl="0" w:tplc="097087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5E12D7"/>
    <w:multiLevelType w:val="hybridMultilevel"/>
    <w:tmpl w:val="473C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1041C9"/>
    <w:multiLevelType w:val="hybridMultilevel"/>
    <w:tmpl w:val="EC8C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B62F71"/>
    <w:multiLevelType w:val="hybridMultilevel"/>
    <w:tmpl w:val="F2EE52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B3090A"/>
    <w:multiLevelType w:val="hybridMultilevel"/>
    <w:tmpl w:val="854649EC"/>
    <w:lvl w:ilvl="0" w:tplc="0409000F">
      <w:start w:val="1"/>
      <w:numFmt w:val="decimal"/>
      <w:lvlText w:val="%1."/>
      <w:lvlJc w:val="left"/>
      <w:pPr>
        <w:ind w:left="630" w:hanging="360"/>
      </w:pPr>
      <w:rPr>
        <w:rFonts w:hint="default"/>
        <w:sz w:val="20"/>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7" w15:restartNumberingAfterBreak="0">
    <w:nsid w:val="53E95F0D"/>
    <w:multiLevelType w:val="hybridMultilevel"/>
    <w:tmpl w:val="9F783F7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29D6BB5"/>
    <w:multiLevelType w:val="hybridMultilevel"/>
    <w:tmpl w:val="8216FE56"/>
    <w:lvl w:ilvl="0" w:tplc="654ECDD0">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7AA238A"/>
    <w:multiLevelType w:val="hybridMultilevel"/>
    <w:tmpl w:val="50706DB2"/>
    <w:lvl w:ilvl="0" w:tplc="092AF8E4">
      <w:start w:val="4"/>
      <w:numFmt w:val="decimalZero"/>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0" w15:restartNumberingAfterBreak="0">
    <w:nsid w:val="693D14F8"/>
    <w:multiLevelType w:val="hybridMultilevel"/>
    <w:tmpl w:val="9550BE9A"/>
    <w:lvl w:ilvl="0" w:tplc="91665C0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835DC0"/>
    <w:multiLevelType w:val="hybridMultilevel"/>
    <w:tmpl w:val="D3BEA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E372BC"/>
    <w:multiLevelType w:val="hybridMultilevel"/>
    <w:tmpl w:val="B16057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FA2614F"/>
    <w:multiLevelType w:val="hybridMultilevel"/>
    <w:tmpl w:val="E3EEA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E546D1"/>
    <w:multiLevelType w:val="hybridMultilevel"/>
    <w:tmpl w:val="0B7288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56D3853"/>
    <w:multiLevelType w:val="hybridMultilevel"/>
    <w:tmpl w:val="711CA3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A27B38"/>
    <w:multiLevelType w:val="hybridMultilevel"/>
    <w:tmpl w:val="6CEAE954"/>
    <w:lvl w:ilvl="0" w:tplc="654ECD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A61E94"/>
    <w:multiLevelType w:val="hybridMultilevel"/>
    <w:tmpl w:val="93AA852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E722928"/>
    <w:multiLevelType w:val="hybridMultilevel"/>
    <w:tmpl w:val="3D1A6754"/>
    <w:lvl w:ilvl="0" w:tplc="104A38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3"/>
  </w:num>
  <w:num w:numId="3">
    <w:abstractNumId w:val="22"/>
  </w:num>
  <w:num w:numId="4">
    <w:abstractNumId w:val="23"/>
  </w:num>
  <w:num w:numId="5">
    <w:abstractNumId w:val="15"/>
  </w:num>
  <w:num w:numId="6">
    <w:abstractNumId w:val="46"/>
  </w:num>
  <w:num w:numId="7">
    <w:abstractNumId w:val="20"/>
  </w:num>
  <w:num w:numId="8">
    <w:abstractNumId w:val="10"/>
  </w:num>
  <w:num w:numId="9">
    <w:abstractNumId w:val="44"/>
  </w:num>
  <w:num w:numId="10">
    <w:abstractNumId w:val="21"/>
  </w:num>
  <w:num w:numId="11">
    <w:abstractNumId w:val="38"/>
  </w:num>
  <w:num w:numId="12">
    <w:abstractNumId w:val="27"/>
  </w:num>
  <w:num w:numId="13">
    <w:abstractNumId w:val="14"/>
  </w:num>
  <w:num w:numId="14">
    <w:abstractNumId w:val="11"/>
  </w:num>
  <w:num w:numId="15">
    <w:abstractNumId w:val="0"/>
  </w:num>
  <w:num w:numId="16">
    <w:abstractNumId w:val="28"/>
  </w:num>
  <w:num w:numId="17">
    <w:abstractNumId w:val="25"/>
  </w:num>
  <w:num w:numId="18">
    <w:abstractNumId w:val="45"/>
  </w:num>
  <w:num w:numId="19">
    <w:abstractNumId w:val="24"/>
  </w:num>
  <w:num w:numId="20">
    <w:abstractNumId w:val="29"/>
  </w:num>
  <w:num w:numId="21">
    <w:abstractNumId w:val="13"/>
  </w:num>
  <w:num w:numId="22">
    <w:abstractNumId w:val="36"/>
  </w:num>
  <w:num w:numId="23">
    <w:abstractNumId w:val="34"/>
  </w:num>
  <w:num w:numId="24">
    <w:abstractNumId w:val="30"/>
  </w:num>
  <w:num w:numId="25">
    <w:abstractNumId w:val="48"/>
  </w:num>
  <w:num w:numId="26">
    <w:abstractNumId w:val="1"/>
  </w:num>
  <w:num w:numId="27">
    <w:abstractNumId w:val="26"/>
  </w:num>
  <w:num w:numId="28">
    <w:abstractNumId w:val="31"/>
  </w:num>
  <w:num w:numId="29">
    <w:abstractNumId w:val="41"/>
  </w:num>
  <w:num w:numId="30">
    <w:abstractNumId w:val="33"/>
  </w:num>
  <w:num w:numId="31">
    <w:abstractNumId w:val="16"/>
  </w:num>
  <w:num w:numId="32">
    <w:abstractNumId w:val="32"/>
  </w:num>
  <w:num w:numId="33">
    <w:abstractNumId w:val="2"/>
  </w:num>
  <w:num w:numId="34">
    <w:abstractNumId w:val="18"/>
  </w:num>
  <w:num w:numId="35">
    <w:abstractNumId w:val="37"/>
  </w:num>
  <w:num w:numId="36">
    <w:abstractNumId w:val="17"/>
  </w:num>
  <w:num w:numId="37">
    <w:abstractNumId w:val="19"/>
  </w:num>
  <w:num w:numId="38">
    <w:abstractNumId w:val="39"/>
  </w:num>
  <w:num w:numId="39">
    <w:abstractNumId w:val="40"/>
  </w:num>
  <w:num w:numId="40">
    <w:abstractNumId w:val="6"/>
  </w:num>
  <w:num w:numId="41">
    <w:abstractNumId w:val="4"/>
  </w:num>
  <w:num w:numId="42">
    <w:abstractNumId w:val="7"/>
  </w:num>
  <w:num w:numId="43">
    <w:abstractNumId w:val="35"/>
  </w:num>
  <w:num w:numId="44">
    <w:abstractNumId w:val="5"/>
  </w:num>
  <w:num w:numId="45">
    <w:abstractNumId w:val="9"/>
  </w:num>
  <w:num w:numId="46">
    <w:abstractNumId w:val="47"/>
  </w:num>
  <w:num w:numId="47">
    <w:abstractNumId w:val="42"/>
  </w:num>
  <w:num w:numId="48">
    <w:abstractNumId w:val="8"/>
  </w:num>
  <w:num w:numId="4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ewmaker, Michael@Energy">
    <w15:presenceInfo w15:providerId="AD" w15:userId="S-1-5-21-606747145-1060284298-682003330-86187"/>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7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B5F"/>
    <w:rsid w:val="0002376D"/>
    <w:rsid w:val="00031B74"/>
    <w:rsid w:val="000335FF"/>
    <w:rsid w:val="00034843"/>
    <w:rsid w:val="00046410"/>
    <w:rsid w:val="00046C7F"/>
    <w:rsid w:val="00047BCE"/>
    <w:rsid w:val="00050F9F"/>
    <w:rsid w:val="0005630F"/>
    <w:rsid w:val="00083BBD"/>
    <w:rsid w:val="0008451C"/>
    <w:rsid w:val="000919FD"/>
    <w:rsid w:val="00095E46"/>
    <w:rsid w:val="000977B2"/>
    <w:rsid w:val="000A2761"/>
    <w:rsid w:val="000A704D"/>
    <w:rsid w:val="000B0C03"/>
    <w:rsid w:val="000C45FE"/>
    <w:rsid w:val="000D034D"/>
    <w:rsid w:val="000D2A6D"/>
    <w:rsid w:val="000D4D6A"/>
    <w:rsid w:val="000E5CA4"/>
    <w:rsid w:val="00101570"/>
    <w:rsid w:val="001036E1"/>
    <w:rsid w:val="0011581E"/>
    <w:rsid w:val="0012533E"/>
    <w:rsid w:val="00135788"/>
    <w:rsid w:val="00141304"/>
    <w:rsid w:val="0014198A"/>
    <w:rsid w:val="00146EB5"/>
    <w:rsid w:val="00155435"/>
    <w:rsid w:val="0015634D"/>
    <w:rsid w:val="00156E00"/>
    <w:rsid w:val="00173929"/>
    <w:rsid w:val="00183DDE"/>
    <w:rsid w:val="001A4AD0"/>
    <w:rsid w:val="001A5E00"/>
    <w:rsid w:val="001A75A0"/>
    <w:rsid w:val="001B5FD6"/>
    <w:rsid w:val="001D5A7E"/>
    <w:rsid w:val="001D6814"/>
    <w:rsid w:val="001E1F2A"/>
    <w:rsid w:val="001E38C7"/>
    <w:rsid w:val="001F76F3"/>
    <w:rsid w:val="002166D3"/>
    <w:rsid w:val="0021723E"/>
    <w:rsid w:val="00217279"/>
    <w:rsid w:val="0022654A"/>
    <w:rsid w:val="002503AB"/>
    <w:rsid w:val="00250556"/>
    <w:rsid w:val="00255F16"/>
    <w:rsid w:val="00256CC1"/>
    <w:rsid w:val="00256DBF"/>
    <w:rsid w:val="00275D20"/>
    <w:rsid w:val="00285BDD"/>
    <w:rsid w:val="00286521"/>
    <w:rsid w:val="002976FC"/>
    <w:rsid w:val="002B5D12"/>
    <w:rsid w:val="002C2DAE"/>
    <w:rsid w:val="002D0795"/>
    <w:rsid w:val="002D2551"/>
    <w:rsid w:val="002D6D0B"/>
    <w:rsid w:val="003020E2"/>
    <w:rsid w:val="00311944"/>
    <w:rsid w:val="003209DC"/>
    <w:rsid w:val="00321775"/>
    <w:rsid w:val="003308E7"/>
    <w:rsid w:val="00374FB9"/>
    <w:rsid w:val="003759C6"/>
    <w:rsid w:val="0039395E"/>
    <w:rsid w:val="003957AD"/>
    <w:rsid w:val="003B34A1"/>
    <w:rsid w:val="003C284A"/>
    <w:rsid w:val="003C66F9"/>
    <w:rsid w:val="003E2B98"/>
    <w:rsid w:val="003E458A"/>
    <w:rsid w:val="003E59BC"/>
    <w:rsid w:val="003E6081"/>
    <w:rsid w:val="003F2CF5"/>
    <w:rsid w:val="003F44A7"/>
    <w:rsid w:val="004025CF"/>
    <w:rsid w:val="0040263D"/>
    <w:rsid w:val="00407777"/>
    <w:rsid w:val="00414909"/>
    <w:rsid w:val="00420C82"/>
    <w:rsid w:val="00426829"/>
    <w:rsid w:val="0043272A"/>
    <w:rsid w:val="0043517F"/>
    <w:rsid w:val="00453A64"/>
    <w:rsid w:val="004541D5"/>
    <w:rsid w:val="004627AE"/>
    <w:rsid w:val="0047244D"/>
    <w:rsid w:val="00480FB9"/>
    <w:rsid w:val="00481361"/>
    <w:rsid w:val="00492BF2"/>
    <w:rsid w:val="004A20A6"/>
    <w:rsid w:val="004B2939"/>
    <w:rsid w:val="004B4224"/>
    <w:rsid w:val="004B6CF5"/>
    <w:rsid w:val="004C10DA"/>
    <w:rsid w:val="004D4BFC"/>
    <w:rsid w:val="004D76DB"/>
    <w:rsid w:val="004F1034"/>
    <w:rsid w:val="004F31B7"/>
    <w:rsid w:val="00501632"/>
    <w:rsid w:val="00512436"/>
    <w:rsid w:val="005250D9"/>
    <w:rsid w:val="00525A3C"/>
    <w:rsid w:val="00537395"/>
    <w:rsid w:val="00544C90"/>
    <w:rsid w:val="00565CEA"/>
    <w:rsid w:val="00565DC3"/>
    <w:rsid w:val="00573091"/>
    <w:rsid w:val="00574FF6"/>
    <w:rsid w:val="005870C8"/>
    <w:rsid w:val="00597DFA"/>
    <w:rsid w:val="005B0612"/>
    <w:rsid w:val="005C178B"/>
    <w:rsid w:val="005C462A"/>
    <w:rsid w:val="005C7BB2"/>
    <w:rsid w:val="005D6684"/>
    <w:rsid w:val="005F7D33"/>
    <w:rsid w:val="00613EDA"/>
    <w:rsid w:val="006177F3"/>
    <w:rsid w:val="00620B0A"/>
    <w:rsid w:val="00622D81"/>
    <w:rsid w:val="00624541"/>
    <w:rsid w:val="00627C84"/>
    <w:rsid w:val="00630CF6"/>
    <w:rsid w:val="00640144"/>
    <w:rsid w:val="00641127"/>
    <w:rsid w:val="0064786B"/>
    <w:rsid w:val="006479D4"/>
    <w:rsid w:val="00650CC1"/>
    <w:rsid w:val="006578F6"/>
    <w:rsid w:val="0066791B"/>
    <w:rsid w:val="0067222D"/>
    <w:rsid w:val="0069062F"/>
    <w:rsid w:val="00694D49"/>
    <w:rsid w:val="006A7B5F"/>
    <w:rsid w:val="006B55E3"/>
    <w:rsid w:val="006B6C96"/>
    <w:rsid w:val="006C5DFB"/>
    <w:rsid w:val="006D2E6E"/>
    <w:rsid w:val="006E6F76"/>
    <w:rsid w:val="006F2B49"/>
    <w:rsid w:val="006F639D"/>
    <w:rsid w:val="00710CD3"/>
    <w:rsid w:val="00714302"/>
    <w:rsid w:val="007149B6"/>
    <w:rsid w:val="00722C5A"/>
    <w:rsid w:val="00736E98"/>
    <w:rsid w:val="007405A0"/>
    <w:rsid w:val="007577F1"/>
    <w:rsid w:val="00762063"/>
    <w:rsid w:val="00764324"/>
    <w:rsid w:val="00774865"/>
    <w:rsid w:val="00780E3F"/>
    <w:rsid w:val="007C0871"/>
    <w:rsid w:val="007C372A"/>
    <w:rsid w:val="007C56D5"/>
    <w:rsid w:val="007D65A8"/>
    <w:rsid w:val="007E3368"/>
    <w:rsid w:val="007E417D"/>
    <w:rsid w:val="007E73E0"/>
    <w:rsid w:val="0080355D"/>
    <w:rsid w:val="00805025"/>
    <w:rsid w:val="0081467F"/>
    <w:rsid w:val="00815B96"/>
    <w:rsid w:val="008176A8"/>
    <w:rsid w:val="0082577C"/>
    <w:rsid w:val="00836D1E"/>
    <w:rsid w:val="00880D4F"/>
    <w:rsid w:val="00882EFB"/>
    <w:rsid w:val="00892526"/>
    <w:rsid w:val="0089470E"/>
    <w:rsid w:val="00896807"/>
    <w:rsid w:val="008C5BD4"/>
    <w:rsid w:val="008D5CEB"/>
    <w:rsid w:val="008D6B07"/>
    <w:rsid w:val="008E79AF"/>
    <w:rsid w:val="008F46F9"/>
    <w:rsid w:val="008F7574"/>
    <w:rsid w:val="00901832"/>
    <w:rsid w:val="00901CF5"/>
    <w:rsid w:val="00925F91"/>
    <w:rsid w:val="0094467A"/>
    <w:rsid w:val="00952077"/>
    <w:rsid w:val="00980483"/>
    <w:rsid w:val="00982CA2"/>
    <w:rsid w:val="009922FE"/>
    <w:rsid w:val="00997180"/>
    <w:rsid w:val="009B0478"/>
    <w:rsid w:val="009B304F"/>
    <w:rsid w:val="009E1C73"/>
    <w:rsid w:val="009E213D"/>
    <w:rsid w:val="009E78FA"/>
    <w:rsid w:val="009F4193"/>
    <w:rsid w:val="009F679C"/>
    <w:rsid w:val="00A0184D"/>
    <w:rsid w:val="00A02472"/>
    <w:rsid w:val="00A104BA"/>
    <w:rsid w:val="00A2323C"/>
    <w:rsid w:val="00A256A2"/>
    <w:rsid w:val="00A266B2"/>
    <w:rsid w:val="00A33472"/>
    <w:rsid w:val="00A546B9"/>
    <w:rsid w:val="00A65CD5"/>
    <w:rsid w:val="00A67856"/>
    <w:rsid w:val="00A75BF8"/>
    <w:rsid w:val="00AA29A6"/>
    <w:rsid w:val="00AB3521"/>
    <w:rsid w:val="00AB4897"/>
    <w:rsid w:val="00AC2C67"/>
    <w:rsid w:val="00AD762E"/>
    <w:rsid w:val="00AE3040"/>
    <w:rsid w:val="00AF4774"/>
    <w:rsid w:val="00AF5C15"/>
    <w:rsid w:val="00B0058B"/>
    <w:rsid w:val="00B172F3"/>
    <w:rsid w:val="00B263CB"/>
    <w:rsid w:val="00B42D99"/>
    <w:rsid w:val="00B44B71"/>
    <w:rsid w:val="00B51CDA"/>
    <w:rsid w:val="00B56C79"/>
    <w:rsid w:val="00B6425A"/>
    <w:rsid w:val="00B64384"/>
    <w:rsid w:val="00B65BF2"/>
    <w:rsid w:val="00B65CB0"/>
    <w:rsid w:val="00B74585"/>
    <w:rsid w:val="00B8145A"/>
    <w:rsid w:val="00B9142B"/>
    <w:rsid w:val="00BA0F91"/>
    <w:rsid w:val="00BB36D9"/>
    <w:rsid w:val="00BE6CE4"/>
    <w:rsid w:val="00BE7E99"/>
    <w:rsid w:val="00C02B09"/>
    <w:rsid w:val="00C03E3B"/>
    <w:rsid w:val="00C10ABE"/>
    <w:rsid w:val="00C14A43"/>
    <w:rsid w:val="00C214B7"/>
    <w:rsid w:val="00C230B2"/>
    <w:rsid w:val="00C239EC"/>
    <w:rsid w:val="00C3063E"/>
    <w:rsid w:val="00C439A4"/>
    <w:rsid w:val="00C43E68"/>
    <w:rsid w:val="00C46BF3"/>
    <w:rsid w:val="00C523C6"/>
    <w:rsid w:val="00C544A6"/>
    <w:rsid w:val="00C56F4B"/>
    <w:rsid w:val="00C63B93"/>
    <w:rsid w:val="00C7175E"/>
    <w:rsid w:val="00C73CE2"/>
    <w:rsid w:val="00C820E6"/>
    <w:rsid w:val="00C90275"/>
    <w:rsid w:val="00CA0E64"/>
    <w:rsid w:val="00CA6BA5"/>
    <w:rsid w:val="00CB22F8"/>
    <w:rsid w:val="00CB68D7"/>
    <w:rsid w:val="00CC79E0"/>
    <w:rsid w:val="00CE279B"/>
    <w:rsid w:val="00D02013"/>
    <w:rsid w:val="00D034C1"/>
    <w:rsid w:val="00D271D8"/>
    <w:rsid w:val="00D46251"/>
    <w:rsid w:val="00D84C20"/>
    <w:rsid w:val="00D8616A"/>
    <w:rsid w:val="00D9494D"/>
    <w:rsid w:val="00D97CB7"/>
    <w:rsid w:val="00DA24D9"/>
    <w:rsid w:val="00DD0098"/>
    <w:rsid w:val="00DD7C4E"/>
    <w:rsid w:val="00DE0B95"/>
    <w:rsid w:val="00DE305F"/>
    <w:rsid w:val="00DE5AF7"/>
    <w:rsid w:val="00DF52F0"/>
    <w:rsid w:val="00DF6454"/>
    <w:rsid w:val="00DF6CF1"/>
    <w:rsid w:val="00E01B64"/>
    <w:rsid w:val="00E031B1"/>
    <w:rsid w:val="00E117E3"/>
    <w:rsid w:val="00E3638B"/>
    <w:rsid w:val="00E434EE"/>
    <w:rsid w:val="00E45CB5"/>
    <w:rsid w:val="00E523A8"/>
    <w:rsid w:val="00E561B2"/>
    <w:rsid w:val="00E61616"/>
    <w:rsid w:val="00E65865"/>
    <w:rsid w:val="00E66CFF"/>
    <w:rsid w:val="00E808A8"/>
    <w:rsid w:val="00E939BC"/>
    <w:rsid w:val="00EB19A3"/>
    <w:rsid w:val="00EB19E9"/>
    <w:rsid w:val="00EB785C"/>
    <w:rsid w:val="00EC553B"/>
    <w:rsid w:val="00ED6803"/>
    <w:rsid w:val="00EE0E96"/>
    <w:rsid w:val="00EF383F"/>
    <w:rsid w:val="00EF5F6C"/>
    <w:rsid w:val="00EF7AD0"/>
    <w:rsid w:val="00F03CCA"/>
    <w:rsid w:val="00F2369D"/>
    <w:rsid w:val="00F352DE"/>
    <w:rsid w:val="00F40825"/>
    <w:rsid w:val="00F810DF"/>
    <w:rsid w:val="00F8799D"/>
    <w:rsid w:val="00F87EDA"/>
    <w:rsid w:val="00FB4BA0"/>
    <w:rsid w:val="00FB5AAD"/>
    <w:rsid w:val="00FC6550"/>
    <w:rsid w:val="00FD1EA5"/>
    <w:rsid w:val="00FE1FAB"/>
    <w:rsid w:val="00FE798B"/>
    <w:rsid w:val="00FE7C78"/>
    <w:rsid w:val="00FF161D"/>
    <w:rsid w:val="00FF1719"/>
    <w:rsid w:val="00FF5FDB"/>
    <w:rsid w:val="00FF7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1"/>
    </o:shapelayout>
  </w:shapeDefaults>
  <w:decimalSymbol w:val="."/>
  <w:listSeparator w:val=","/>
  <w14:docId w14:val="02122F89"/>
  <w15:docId w15:val="{DB93AE6E-91AC-401F-9DA0-50A9D2F0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CCA"/>
    <w:pPr>
      <w:spacing w:after="200" w:line="276" w:lineRule="auto"/>
    </w:pPr>
    <w:rPr>
      <w:sz w:val="22"/>
      <w:szCs w:val="22"/>
    </w:rPr>
  </w:style>
  <w:style w:type="paragraph" w:styleId="Heading1">
    <w:name w:val="heading 1"/>
    <w:basedOn w:val="Normal"/>
    <w:next w:val="Normal"/>
    <w:link w:val="Heading1Char"/>
    <w:qFormat/>
    <w:rsid w:val="009F679C"/>
    <w:pPr>
      <w:keepNext/>
      <w:spacing w:after="0" w:line="240" w:lineRule="auto"/>
      <w:outlineLvl w:val="0"/>
    </w:pPr>
    <w:rPr>
      <w:rFonts w:ascii="Times New Roman" w:eastAsia="Times New Roman" w:hAnsi="Times New Roman"/>
      <w:b/>
      <w:sz w:val="30"/>
      <w:szCs w:val="20"/>
    </w:rPr>
  </w:style>
  <w:style w:type="paragraph" w:styleId="Heading3">
    <w:name w:val="heading 3"/>
    <w:basedOn w:val="Normal"/>
    <w:next w:val="Normal"/>
    <w:link w:val="Heading3Char"/>
    <w:uiPriority w:val="9"/>
    <w:semiHidden/>
    <w:unhideWhenUsed/>
    <w:qFormat/>
    <w:rsid w:val="009F4193"/>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9F679C"/>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79C"/>
    <w:pPr>
      <w:spacing w:after="0" w:line="240" w:lineRule="auto"/>
      <w:ind w:left="720"/>
    </w:pPr>
    <w:rPr>
      <w:rFonts w:ascii="Times New Roman" w:eastAsia="Times New Roman" w:hAnsi="Times New Roman"/>
      <w:sz w:val="20"/>
      <w:szCs w:val="20"/>
    </w:rPr>
  </w:style>
  <w:style w:type="character" w:customStyle="1" w:styleId="Char-Subscript">
    <w:name w:val="Char - Subscript"/>
    <w:rsid w:val="009F679C"/>
    <w:rPr>
      <w:vertAlign w:val="subscript"/>
    </w:rPr>
  </w:style>
  <w:style w:type="paragraph" w:styleId="BalloonText">
    <w:name w:val="Balloon Text"/>
    <w:basedOn w:val="Normal"/>
    <w:link w:val="BalloonTextChar"/>
    <w:uiPriority w:val="99"/>
    <w:semiHidden/>
    <w:unhideWhenUsed/>
    <w:rsid w:val="009F6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79C"/>
    <w:rPr>
      <w:rFonts w:ascii="Tahoma" w:hAnsi="Tahoma" w:cs="Tahoma"/>
      <w:sz w:val="16"/>
      <w:szCs w:val="16"/>
    </w:rPr>
  </w:style>
  <w:style w:type="paragraph" w:styleId="Header">
    <w:name w:val="header"/>
    <w:basedOn w:val="Normal"/>
    <w:link w:val="HeaderChar"/>
    <w:unhideWhenUsed/>
    <w:rsid w:val="009F679C"/>
    <w:pPr>
      <w:tabs>
        <w:tab w:val="center" w:pos="4680"/>
        <w:tab w:val="right" w:pos="9360"/>
      </w:tabs>
      <w:spacing w:after="0" w:line="240" w:lineRule="auto"/>
    </w:pPr>
  </w:style>
  <w:style w:type="character" w:customStyle="1" w:styleId="HeaderChar">
    <w:name w:val="Header Char"/>
    <w:basedOn w:val="DefaultParagraphFont"/>
    <w:link w:val="Header"/>
    <w:rsid w:val="009F679C"/>
    <w:rPr>
      <w:sz w:val="22"/>
      <w:szCs w:val="22"/>
    </w:rPr>
  </w:style>
  <w:style w:type="paragraph" w:styleId="Footer">
    <w:name w:val="footer"/>
    <w:basedOn w:val="Normal"/>
    <w:link w:val="FooterChar"/>
    <w:uiPriority w:val="99"/>
    <w:unhideWhenUsed/>
    <w:rsid w:val="009F6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9C"/>
    <w:rPr>
      <w:sz w:val="22"/>
      <w:szCs w:val="22"/>
    </w:rPr>
  </w:style>
  <w:style w:type="character" w:customStyle="1" w:styleId="Heading1Char">
    <w:name w:val="Heading 1 Char"/>
    <w:basedOn w:val="DefaultParagraphFont"/>
    <w:link w:val="Heading1"/>
    <w:rsid w:val="009F679C"/>
    <w:rPr>
      <w:rFonts w:ascii="Times New Roman" w:eastAsia="Times New Roman" w:hAnsi="Times New Roman"/>
      <w:b/>
      <w:sz w:val="30"/>
    </w:rPr>
  </w:style>
  <w:style w:type="table" w:styleId="TableGrid">
    <w:name w:val="Table Grid"/>
    <w:basedOn w:val="TableNormal"/>
    <w:uiPriority w:val="59"/>
    <w:rsid w:val="009F67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9F679C"/>
    <w:rPr>
      <w:rFonts w:asciiTheme="majorHAnsi" w:eastAsiaTheme="majorEastAsia" w:hAnsiTheme="majorHAnsi" w:cstheme="majorBidi"/>
      <w:i/>
      <w:iCs/>
      <w:color w:val="404040" w:themeColor="text1" w:themeTint="BF"/>
      <w:sz w:val="22"/>
      <w:szCs w:val="22"/>
    </w:rPr>
  </w:style>
  <w:style w:type="paragraph" w:styleId="NoSpacing">
    <w:name w:val="No Spacing"/>
    <w:uiPriority w:val="1"/>
    <w:qFormat/>
    <w:rsid w:val="009F679C"/>
    <w:rPr>
      <w:rFonts w:ascii="Times New Roman" w:eastAsia="Times New Roman" w:hAnsi="Times New Roman"/>
      <w:sz w:val="24"/>
      <w:szCs w:val="24"/>
    </w:rPr>
  </w:style>
  <w:style w:type="paragraph" w:customStyle="1" w:styleId="NormalAaLetter">
    <w:name w:val="Normal A (a. Letter)"/>
    <w:basedOn w:val="Normal"/>
    <w:rsid w:val="007E3368"/>
    <w:pPr>
      <w:suppressAutoHyphens/>
      <w:spacing w:before="120" w:after="0" w:line="240" w:lineRule="auto"/>
      <w:ind w:left="360"/>
    </w:pPr>
    <w:rPr>
      <w:rFonts w:ascii="Times New Roman" w:eastAsia="Times New Roman" w:hAnsi="Times New Roman"/>
      <w:sz w:val="20"/>
      <w:szCs w:val="20"/>
    </w:rPr>
  </w:style>
  <w:style w:type="character" w:customStyle="1" w:styleId="Char-Bold">
    <w:name w:val="Char - Bold"/>
    <w:rsid w:val="007E3368"/>
    <w:rPr>
      <w:b/>
    </w:rPr>
  </w:style>
  <w:style w:type="paragraph" w:customStyle="1" w:styleId="TableTitle">
    <w:name w:val="Table Title"/>
    <w:basedOn w:val="Normal"/>
    <w:rsid w:val="007E3368"/>
    <w:pPr>
      <w:keepNext/>
      <w:keepLines/>
      <w:suppressAutoHyphens/>
      <w:spacing w:before="240" w:after="0" w:line="240" w:lineRule="auto"/>
    </w:pPr>
    <w:rPr>
      <w:rFonts w:ascii="Times New Roman" w:eastAsia="Times New Roman" w:hAnsi="Times New Roman"/>
      <w:i/>
      <w:sz w:val="20"/>
      <w:szCs w:val="20"/>
    </w:rPr>
  </w:style>
  <w:style w:type="paragraph" w:customStyle="1" w:styleId="TableCellBoldCentered">
    <w:name w:val="Table Cell Bold Centered"/>
    <w:basedOn w:val="Normal"/>
    <w:rsid w:val="007E3368"/>
    <w:pPr>
      <w:keepNext/>
      <w:keepLines/>
      <w:suppressAutoHyphens/>
      <w:spacing w:before="40" w:after="40" w:line="240" w:lineRule="auto"/>
      <w:jc w:val="center"/>
    </w:pPr>
    <w:rPr>
      <w:rFonts w:ascii="Times New Roman" w:eastAsia="Times New Roman" w:hAnsi="Times New Roman"/>
      <w:b/>
      <w:sz w:val="16"/>
      <w:szCs w:val="20"/>
    </w:rPr>
  </w:style>
  <w:style w:type="character" w:customStyle="1" w:styleId="Heading3Char">
    <w:name w:val="Heading 3 Char"/>
    <w:basedOn w:val="DefaultParagraphFont"/>
    <w:link w:val="Heading3"/>
    <w:uiPriority w:val="9"/>
    <w:semiHidden/>
    <w:rsid w:val="009F4193"/>
    <w:rPr>
      <w:rFonts w:asciiTheme="majorHAnsi" w:eastAsiaTheme="majorEastAsia" w:hAnsiTheme="majorHAnsi" w:cstheme="majorBidi"/>
      <w:b/>
      <w:bCs/>
      <w:color w:val="4F81BD" w:themeColor="accent1"/>
      <w:sz w:val="22"/>
      <w:szCs w:val="22"/>
    </w:rPr>
  </w:style>
  <w:style w:type="paragraph" w:customStyle="1" w:styleId="p2">
    <w:name w:val="p2"/>
    <w:basedOn w:val="Normal"/>
    <w:rsid w:val="004F31B7"/>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7">
    <w:name w:val="Style7"/>
    <w:basedOn w:val="Footer"/>
    <w:link w:val="Style7Char"/>
    <w:qFormat/>
    <w:rsid w:val="004F31B7"/>
    <w:pPr>
      <w:pBdr>
        <w:top w:val="single" w:sz="4" w:space="1" w:color="auto"/>
      </w:pBdr>
      <w:tabs>
        <w:tab w:val="clear" w:pos="4680"/>
        <w:tab w:val="clear" w:pos="9360"/>
        <w:tab w:val="center" w:pos="4320"/>
        <w:tab w:val="right" w:pos="10800"/>
      </w:tabs>
    </w:pPr>
    <w:rPr>
      <w:rFonts w:asciiTheme="minorHAnsi" w:eastAsia="Times New Roman" w:hAnsiTheme="minorHAnsi"/>
    </w:rPr>
  </w:style>
  <w:style w:type="character" w:customStyle="1" w:styleId="Style7Char">
    <w:name w:val="Style7 Char"/>
    <w:basedOn w:val="FooterChar"/>
    <w:link w:val="Style7"/>
    <w:rsid w:val="004F31B7"/>
    <w:rPr>
      <w:rFonts w:asciiTheme="minorHAnsi" w:eastAsia="Times New Roman" w:hAnsiTheme="minorHAnsi"/>
      <w:sz w:val="22"/>
      <w:szCs w:val="22"/>
    </w:rPr>
  </w:style>
  <w:style w:type="character" w:customStyle="1" w:styleId="normal0020tablechar">
    <w:name w:val="normal_0020table__char"/>
    <w:basedOn w:val="DefaultParagraphFont"/>
    <w:rsid w:val="003308E7"/>
  </w:style>
  <w:style w:type="character" w:styleId="CommentReference">
    <w:name w:val="annotation reference"/>
    <w:basedOn w:val="DefaultParagraphFont"/>
    <w:uiPriority w:val="99"/>
    <w:semiHidden/>
    <w:unhideWhenUsed/>
    <w:rsid w:val="000A704D"/>
    <w:rPr>
      <w:sz w:val="16"/>
      <w:szCs w:val="16"/>
    </w:rPr>
  </w:style>
  <w:style w:type="paragraph" w:styleId="CommentText">
    <w:name w:val="annotation text"/>
    <w:basedOn w:val="Normal"/>
    <w:link w:val="CommentTextChar"/>
    <w:uiPriority w:val="99"/>
    <w:semiHidden/>
    <w:unhideWhenUsed/>
    <w:rsid w:val="000A704D"/>
    <w:pPr>
      <w:spacing w:line="240" w:lineRule="auto"/>
    </w:pPr>
    <w:rPr>
      <w:sz w:val="20"/>
      <w:szCs w:val="20"/>
    </w:rPr>
  </w:style>
  <w:style w:type="character" w:customStyle="1" w:styleId="CommentTextChar">
    <w:name w:val="Comment Text Char"/>
    <w:basedOn w:val="DefaultParagraphFont"/>
    <w:link w:val="CommentText"/>
    <w:uiPriority w:val="99"/>
    <w:semiHidden/>
    <w:rsid w:val="000A704D"/>
  </w:style>
  <w:style w:type="paragraph" w:styleId="CommentSubject">
    <w:name w:val="annotation subject"/>
    <w:basedOn w:val="CommentText"/>
    <w:next w:val="CommentText"/>
    <w:link w:val="CommentSubjectChar"/>
    <w:uiPriority w:val="99"/>
    <w:semiHidden/>
    <w:unhideWhenUsed/>
    <w:rsid w:val="000A704D"/>
    <w:rPr>
      <w:b/>
      <w:bCs/>
    </w:rPr>
  </w:style>
  <w:style w:type="character" w:customStyle="1" w:styleId="CommentSubjectChar">
    <w:name w:val="Comment Subject Char"/>
    <w:basedOn w:val="CommentTextChar"/>
    <w:link w:val="CommentSubject"/>
    <w:uiPriority w:val="99"/>
    <w:semiHidden/>
    <w:rsid w:val="000A704D"/>
    <w:rPr>
      <w:b/>
      <w:bCs/>
    </w:rPr>
  </w:style>
  <w:style w:type="character" w:styleId="Hyperlink">
    <w:name w:val="Hyperlink"/>
    <w:basedOn w:val="DefaultParagraphFont"/>
    <w:uiPriority w:val="99"/>
    <w:unhideWhenUsed/>
    <w:rsid w:val="00613EDA"/>
    <w:rPr>
      <w:color w:val="0000FF" w:themeColor="hyperlink"/>
      <w:u w:val="single"/>
    </w:rPr>
  </w:style>
  <w:style w:type="paragraph" w:styleId="Revision">
    <w:name w:val="Revision"/>
    <w:hidden/>
    <w:uiPriority w:val="99"/>
    <w:semiHidden/>
    <w:rsid w:val="00A2323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37694">
      <w:bodyDiv w:val="1"/>
      <w:marLeft w:val="0"/>
      <w:marRight w:val="0"/>
      <w:marTop w:val="0"/>
      <w:marBottom w:val="0"/>
      <w:divBdr>
        <w:top w:val="none" w:sz="0" w:space="0" w:color="auto"/>
        <w:left w:val="none" w:sz="0" w:space="0" w:color="auto"/>
        <w:bottom w:val="none" w:sz="0" w:space="0" w:color="auto"/>
        <w:right w:val="none" w:sz="0" w:space="0" w:color="auto"/>
      </w:divBdr>
      <w:divsChild>
        <w:div w:id="2079546972">
          <w:marLeft w:val="0"/>
          <w:marRight w:val="0"/>
          <w:marTop w:val="480"/>
          <w:marBottom w:val="0"/>
          <w:divBdr>
            <w:top w:val="none" w:sz="0" w:space="0" w:color="auto"/>
            <w:left w:val="none" w:sz="0" w:space="0" w:color="auto"/>
            <w:bottom w:val="none" w:sz="0" w:space="0" w:color="auto"/>
            <w:right w:val="none" w:sz="0" w:space="0" w:color="auto"/>
          </w:divBdr>
        </w:div>
      </w:divsChild>
    </w:div>
    <w:div w:id="316501073">
      <w:bodyDiv w:val="1"/>
      <w:marLeft w:val="0"/>
      <w:marRight w:val="0"/>
      <w:marTop w:val="0"/>
      <w:marBottom w:val="0"/>
      <w:divBdr>
        <w:top w:val="none" w:sz="0" w:space="0" w:color="auto"/>
        <w:left w:val="none" w:sz="0" w:space="0" w:color="auto"/>
        <w:bottom w:val="none" w:sz="0" w:space="0" w:color="auto"/>
        <w:right w:val="none" w:sz="0" w:space="0" w:color="auto"/>
      </w:divBdr>
    </w:div>
    <w:div w:id="968779419">
      <w:bodyDiv w:val="1"/>
      <w:marLeft w:val="0"/>
      <w:marRight w:val="0"/>
      <w:marTop w:val="0"/>
      <w:marBottom w:val="0"/>
      <w:divBdr>
        <w:top w:val="none" w:sz="0" w:space="0" w:color="auto"/>
        <w:left w:val="none" w:sz="0" w:space="0" w:color="auto"/>
        <w:bottom w:val="none" w:sz="0" w:space="0" w:color="auto"/>
        <w:right w:val="none" w:sz="0" w:space="0" w:color="auto"/>
      </w:divBdr>
      <w:divsChild>
        <w:div w:id="842818405">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coolroofs.org/products/results" TargetMode="Externa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372BA9-9435-4216-AAE8-F0A11C224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3101</Words>
  <Characters>17682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 Commins</dc:creator>
  <cp:lastModifiedBy>Smith, Alexis@Energy</cp:lastModifiedBy>
  <cp:revision>2</cp:revision>
  <cp:lastPrinted>2013-12-17T03:50:00Z</cp:lastPrinted>
  <dcterms:created xsi:type="dcterms:W3CDTF">2019-05-17T15:30:00Z</dcterms:created>
  <dcterms:modified xsi:type="dcterms:W3CDTF">2019-05-17T15:30:00Z</dcterms:modified>
</cp:coreProperties>
</file>
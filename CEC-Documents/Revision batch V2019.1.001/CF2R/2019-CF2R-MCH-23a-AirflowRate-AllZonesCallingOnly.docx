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458CDE83" w:rsidR="00DA18E1" w:rsidRPr="00B2548D" w:rsidRDefault="00B2548D" w:rsidP="00DA18E1">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r w:rsidR="00DA18E1" w:rsidRPr="00B2548D">
              <w:rPr>
                <w:rFonts w:asciiTheme="minorHAnsi" w:hAnsiTheme="minorHAnsi"/>
                <w:sz w:val="18"/>
                <w:szCs w:val="18"/>
              </w:rPr>
              <w:t xml:space="preserve"> </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0616A5DA" w:rsidR="00DA18E1" w:rsidRPr="00B2548D" w:rsidRDefault="00B2548D" w:rsidP="002756DE">
            <w:pPr>
              <w:rPr>
                <w:rFonts w:asciiTheme="minorHAnsi" w:hAnsiTheme="minorHAnsi"/>
                <w:sz w:val="18"/>
                <w:szCs w:val="18"/>
              </w:rPr>
            </w:pPr>
            <w:r w:rsidRPr="00B2548D">
              <w:rPr>
                <w:rFonts w:asciiTheme="minorHAnsi" w:hAnsiTheme="minorHAnsi"/>
                <w:sz w:val="18"/>
                <w:szCs w:val="18"/>
              </w:rPr>
              <w:t xml:space="preserve">Space Conditioning System </w:t>
            </w:r>
            <w:r w:rsidR="002756DE">
              <w:rPr>
                <w:rFonts w:asciiTheme="minorHAnsi" w:hAnsiTheme="minorHAnsi"/>
                <w:sz w:val="18"/>
                <w:szCs w:val="18"/>
              </w:rPr>
              <w:t>Description</w:t>
            </w:r>
            <w:r w:rsidRPr="00B2548D">
              <w:rPr>
                <w:rFonts w:asciiTheme="minorHAnsi" w:hAnsiTheme="minorHAnsi"/>
                <w:sz w:val="18"/>
                <w:szCs w:val="18"/>
              </w:rPr>
              <w:t xml:space="preserve"> </w:t>
            </w:r>
            <w:r w:rsidR="002756DE">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B2548D" w:rsidRPr="00966F61" w14:paraId="45E82AA4" w14:textId="77777777" w:rsidTr="00CE3450">
        <w:trPr>
          <w:cantSplit/>
          <w:trHeight w:val="144"/>
        </w:trPr>
        <w:tc>
          <w:tcPr>
            <w:tcW w:w="475" w:type="dxa"/>
            <w:vAlign w:val="center"/>
          </w:tcPr>
          <w:p w14:paraId="14938814" w14:textId="17FA1E3F" w:rsidR="00B2548D" w:rsidRPr="00966F61" w:rsidRDefault="00B2548D" w:rsidP="007A1CE5">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7AD81A70" w14:textId="53AD373B" w:rsidR="00B2548D" w:rsidRPr="00B2548D" w:rsidRDefault="00B2548D" w:rsidP="00392F58">
            <w:pPr>
              <w:rPr>
                <w:rFonts w:asciiTheme="minorHAnsi" w:hAnsiTheme="minorHAnsi"/>
                <w:sz w:val="18"/>
                <w:szCs w:val="18"/>
              </w:rPr>
            </w:pPr>
            <w:r w:rsidRPr="00B2548D">
              <w:rPr>
                <w:rFonts w:asciiTheme="minorHAnsi" w:hAnsiTheme="minorHAnsi"/>
                <w:sz w:val="18"/>
                <w:szCs w:val="18"/>
              </w:rPr>
              <w:t>Indoor Unit Name</w:t>
            </w:r>
            <w:r w:rsidR="00392F58">
              <w:rPr>
                <w:rFonts w:asciiTheme="minorHAnsi" w:hAnsiTheme="minorHAnsi"/>
                <w:sz w:val="18"/>
                <w:szCs w:val="18"/>
              </w:rPr>
              <w:t xml:space="preserve"> </w:t>
            </w:r>
          </w:p>
        </w:tc>
        <w:tc>
          <w:tcPr>
            <w:tcW w:w="4615" w:type="dxa"/>
            <w:vAlign w:val="center"/>
          </w:tcPr>
          <w:p w14:paraId="4F7B3D36" w14:textId="77777777" w:rsidR="00B2548D" w:rsidRPr="00966F61" w:rsidRDefault="00B2548D" w:rsidP="00DA18E1">
            <w:pPr>
              <w:pStyle w:val="ListParagraph"/>
              <w:ind w:left="0"/>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2DE55032"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51426A40"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5</w:t>
            </w:r>
          </w:p>
        </w:tc>
        <w:tc>
          <w:tcPr>
            <w:tcW w:w="5940" w:type="dxa"/>
          </w:tcPr>
          <w:p w14:paraId="068E950B" w14:textId="3C9D390A" w:rsidR="00DA18E1" w:rsidRPr="00966F61" w:rsidRDefault="00DA18E1" w:rsidP="001406B5">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 w:author="Wichert, RJ@Energy" w:date="2019-04-17T16:13:00Z">
              <w:r w:rsidRPr="00966F61" w:rsidDel="001406B5">
                <w:rPr>
                  <w:rFonts w:asciiTheme="minorHAnsi" w:hAnsiTheme="minorHAnsi"/>
                  <w:sz w:val="18"/>
                  <w:szCs w:val="18"/>
                </w:rPr>
                <w:delText xml:space="preserve"> of Condenser</w:delText>
              </w:r>
            </w:del>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7BF2FC27"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33C05B61"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757E71C6"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0EDFBB75"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38273B2A" w:rsidR="00DA18E1" w:rsidRPr="00966F61" w:rsidRDefault="00B2548D" w:rsidP="00B2548D">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541594EC" w:rsidR="00DA18E1" w:rsidRPr="00966F61" w:rsidDel="006E5AE2" w:rsidRDefault="00E00244" w:rsidP="00B2548D">
            <w:pPr>
              <w:pStyle w:val="FootnoteText"/>
              <w:jc w:val="center"/>
              <w:rPr>
                <w:rFonts w:asciiTheme="minorHAnsi" w:hAnsiTheme="minorHAnsi"/>
                <w:sz w:val="18"/>
                <w:szCs w:val="18"/>
              </w:rPr>
            </w:pPr>
            <w:r>
              <w:rPr>
                <w:rFonts w:asciiTheme="minorHAnsi" w:hAnsiTheme="minorHAnsi"/>
                <w:sz w:val="18"/>
                <w:szCs w:val="18"/>
              </w:rPr>
              <w:t>1</w:t>
            </w:r>
            <w:r w:rsidR="00B2548D">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051491" w:rsidRPr="00966F61" w14:paraId="32F8B6CC" w14:textId="77777777" w:rsidTr="00CE3450">
        <w:trPr>
          <w:cantSplit/>
          <w:trHeight w:val="144"/>
        </w:trPr>
        <w:tc>
          <w:tcPr>
            <w:tcW w:w="475" w:type="dxa"/>
            <w:vAlign w:val="center"/>
          </w:tcPr>
          <w:p w14:paraId="463ECB58" w14:textId="5AFEF354" w:rsidR="00051491" w:rsidRDefault="00051491" w:rsidP="00B2548D">
            <w:pPr>
              <w:pStyle w:val="FootnoteText"/>
              <w:jc w:val="center"/>
              <w:rPr>
                <w:rFonts w:asciiTheme="minorHAnsi" w:hAnsiTheme="minorHAnsi"/>
                <w:sz w:val="18"/>
                <w:szCs w:val="18"/>
              </w:rPr>
            </w:pPr>
            <w:r>
              <w:rPr>
                <w:rFonts w:asciiTheme="minorHAnsi" w:hAnsiTheme="minorHAnsi"/>
                <w:sz w:val="18"/>
                <w:szCs w:val="18"/>
              </w:rPr>
              <w:t>1</w:t>
            </w:r>
            <w:r w:rsidR="00B2548D">
              <w:rPr>
                <w:rFonts w:asciiTheme="minorHAnsi" w:hAnsiTheme="minorHAnsi"/>
                <w:sz w:val="18"/>
                <w:szCs w:val="18"/>
              </w:rPr>
              <w:t>2</w:t>
            </w:r>
          </w:p>
        </w:tc>
        <w:tc>
          <w:tcPr>
            <w:tcW w:w="5940" w:type="dxa"/>
            <w:vAlign w:val="center"/>
          </w:tcPr>
          <w:p w14:paraId="720BC06A" w14:textId="4FF18CAE" w:rsidR="00051491" w:rsidRPr="003F7313" w:rsidRDefault="00051491" w:rsidP="00051491">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47E18D5B" w14:textId="77777777" w:rsidR="00051491" w:rsidRPr="00966F61" w:rsidRDefault="00051491" w:rsidP="0005149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77777777" w:rsidR="00B07EC1" w:rsidRPr="009E032D" w:rsidRDefault="00B07EC1" w:rsidP="00B816B4">
      <w:pPr>
        <w:rPr>
          <w:rFonts w:asciiTheme="minorHAnsi" w:hAnsiTheme="minorHAnsi"/>
          <w:sz w:val="18"/>
          <w:szCs w:val="18"/>
        </w:rPr>
      </w:pPr>
    </w:p>
    <w:p w14:paraId="068E9579" w14:textId="77777777" w:rsidR="00D33846" w:rsidRDefault="00D33846"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372F1A52" w:rsidR="00E65A5E" w:rsidRPr="0029461A" w:rsidRDefault="00B2548D" w:rsidP="00E65A5E">
      <w:pPr>
        <w:pStyle w:val="ListParagraph"/>
        <w:numPr>
          <w:ilvl w:val="0"/>
          <w:numId w:val="42"/>
        </w:numPr>
        <w:ind w:left="360" w:hanging="360"/>
        <w:rPr>
          <w:rFonts w:asciiTheme="minorHAnsi" w:hAnsiTheme="minorHAnsi"/>
        </w:rPr>
      </w:pPr>
      <w:r>
        <w:rPr>
          <w:rFonts w:asciiTheme="minorHAnsi" w:hAnsiTheme="minorHAnsi"/>
        </w:rPr>
        <w:t>Space Conditioning</w:t>
      </w:r>
      <w:r w:rsidRPr="001D2E44">
        <w:rPr>
          <w:rFonts w:asciiTheme="minorHAnsi" w:hAnsiTheme="minorHAnsi"/>
        </w:rPr>
        <w:t xml:space="preserve"> System Identification or Name</w:t>
      </w:r>
      <w:r w:rsidR="00717A77" w:rsidRPr="00717A77">
        <w:rPr>
          <w:rFonts w:asciiTheme="minorHAnsi" w:hAnsiTheme="minorHAnsi"/>
        </w:rPr>
        <w:t>: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068E95AA" w14:textId="2511872C" w:rsidR="00E65A5E" w:rsidRDefault="00B2548D" w:rsidP="00E65A5E">
      <w:pPr>
        <w:pStyle w:val="ListParagraph"/>
        <w:numPr>
          <w:ilvl w:val="0"/>
          <w:numId w:val="42"/>
        </w:numPr>
        <w:ind w:left="360" w:hanging="360"/>
        <w:rPr>
          <w:rFonts w:asciiTheme="minorHAnsi" w:hAnsiTheme="minorHAnsi"/>
        </w:rPr>
      </w:pPr>
      <w:r>
        <w:rPr>
          <w:rFonts w:asciiTheme="minorHAnsi" w:hAnsiTheme="minorHAnsi"/>
        </w:rPr>
        <w:t>Space Conditioning</w:t>
      </w:r>
      <w:r w:rsidRPr="001D2E44">
        <w:rPr>
          <w:rFonts w:asciiTheme="minorHAnsi" w:hAnsiTheme="minorHAnsi"/>
        </w:rPr>
        <w:t xml:space="preserve"> System Location or Area </w:t>
      </w:r>
      <w:r w:rsidRPr="00717A77">
        <w:rPr>
          <w:rFonts w:asciiTheme="minorHAnsi" w:hAnsiTheme="minorHAnsi"/>
          <w:szCs w:val="18"/>
        </w:rPr>
        <w:t>Served</w:t>
      </w:r>
      <w:r w:rsidR="00717A77" w:rsidRPr="00717A77">
        <w:rPr>
          <w:rFonts w:asciiTheme="minorHAnsi" w:hAnsiTheme="minorHAnsi"/>
          <w:szCs w:val="18"/>
        </w:rPr>
        <w:t>:</w:t>
      </w:r>
      <w:r w:rsidR="00717A77" w:rsidRPr="00717A77">
        <w:rPr>
          <w:rFonts w:asciiTheme="minorHAnsi" w:hAnsiTheme="minorHAnsi"/>
        </w:rPr>
        <w:t xml:space="preserve">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3D7D8C0F" w14:textId="5336F59E" w:rsidR="00B2548D" w:rsidRDefault="00B2548D" w:rsidP="00B2548D">
      <w:pPr>
        <w:pStyle w:val="ListParagraph"/>
        <w:numPr>
          <w:ilvl w:val="0"/>
          <w:numId w:val="42"/>
        </w:numPr>
        <w:ind w:left="360" w:hanging="360"/>
        <w:rPr>
          <w:rFonts w:asciiTheme="minorHAnsi" w:hAnsiTheme="minorHAnsi"/>
        </w:rPr>
      </w:pPr>
      <w:r w:rsidRPr="001808DA">
        <w:rPr>
          <w:rFonts w:asciiTheme="minorHAnsi" w:hAnsiTheme="minorHAnsi"/>
          <w:szCs w:val="18"/>
        </w:rPr>
        <w:t>Indoor Unit Name</w:t>
      </w:r>
      <w:r w:rsidRPr="00717A77">
        <w:rPr>
          <w:rFonts w:asciiTheme="minorHAnsi" w:hAnsiTheme="minorHAnsi"/>
          <w:szCs w:val="18"/>
        </w:rPr>
        <w:t>:</w:t>
      </w:r>
      <w:r w:rsidRPr="00717A77">
        <w:rPr>
          <w:rFonts w:asciiTheme="minorHAnsi" w:hAnsiTheme="minorHAnsi"/>
        </w:rPr>
        <w:t xml:space="preserve"> This field is filled out automatically.</w:t>
      </w:r>
      <w:r>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46919AF5"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del w:id="2" w:author="Wichert, RJ@Energy" w:date="2019-04-12T15:40:00Z">
        <w:r w:rsidRPr="00717A77" w:rsidDel="00D46D01">
          <w:rPr>
            <w:rFonts w:asciiTheme="minorHAnsi" w:hAnsiTheme="minorHAnsi"/>
            <w:szCs w:val="18"/>
          </w:rPr>
          <w:delText xml:space="preserve"> of Condenser</w:delText>
        </w:r>
      </w:del>
      <w:r w:rsidRPr="00717A77">
        <w:rPr>
          <w:rFonts w:asciiTheme="minorHAnsi" w:hAnsiTheme="minorHAnsi"/>
          <w:szCs w:val="18"/>
        </w:rPr>
        <w:t>:</w:t>
      </w:r>
      <w:r w:rsidR="00E65A5E" w:rsidRPr="0029461A">
        <w:rPr>
          <w:rFonts w:ascii="Calibri" w:hAnsi="Calibri"/>
        </w:rPr>
        <w:t xml:space="preserve"> This field is filled out automatically. It is referenced from the CF2R-MCH-01, which must be completed prior to this document.</w:t>
      </w:r>
      <w:ins w:id="3" w:author="Wichert, RJ@Energy" w:date="2019-04-12T15:40:00Z">
        <w:r w:rsidR="00D46D01">
          <w:rPr>
            <w:rFonts w:ascii="Calibri" w:hAnsi="Calibri"/>
          </w:rPr>
          <w:t xml:space="preserve"> </w:t>
        </w:r>
      </w:ins>
      <w:ins w:id="4" w:author="Wichert, RJ@Energy" w:date="2019-04-12T15:46:00Z">
        <w:r w:rsidR="00D46D01">
          <w:rPr>
            <w:rFonts w:ascii="Calibri" w:hAnsi="Calibri"/>
          </w:rPr>
          <w:t>I</w:t>
        </w:r>
      </w:ins>
      <w:ins w:id="5" w:author="Wichert, RJ@Energy" w:date="2019-04-12T15:40:00Z">
        <w:r w:rsidR="00D46D01">
          <w:rPr>
            <w:rFonts w:ascii="Calibri" w:hAnsi="Calibri"/>
          </w:rPr>
          <w:t>f the number of indoor units</w:t>
        </w:r>
      </w:ins>
      <w:ins w:id="6" w:author="Wichert, RJ@Energy" w:date="2019-04-12T15:41:00Z">
        <w:r w:rsidR="00D46D01">
          <w:rPr>
            <w:rFonts w:ascii="Calibri" w:hAnsi="Calibri"/>
          </w:rPr>
          <w:t xml:space="preserve"> connected to the outdoor unit is </w:t>
        </w:r>
      </w:ins>
      <w:ins w:id="7" w:author="Wichert, RJ@Energy" w:date="2019-04-12T15:43:00Z">
        <w:r w:rsidR="00D46D01">
          <w:rPr>
            <w:rFonts w:ascii="Calibri" w:hAnsi="Calibri"/>
          </w:rPr>
          <w:t xml:space="preserve">equal to </w:t>
        </w:r>
      </w:ins>
      <w:ins w:id="8" w:author="Wichert, RJ@Energy" w:date="2019-04-12T15:44:00Z">
        <w:r w:rsidR="00D46D01">
          <w:rPr>
            <w:rFonts w:ascii="Calibri" w:hAnsi="Calibri"/>
          </w:rPr>
          <w:t>one</w:t>
        </w:r>
      </w:ins>
      <w:ins w:id="9" w:author="Wichert, RJ@Energy" w:date="2019-04-12T15:43:00Z">
        <w:r w:rsidR="00D46D01">
          <w:rPr>
            <w:rFonts w:ascii="Calibri" w:hAnsi="Calibri"/>
          </w:rPr>
          <w:t xml:space="preserve"> or the system is a packaged system</w:t>
        </w:r>
      </w:ins>
      <w:ins w:id="10" w:author="Wichert, RJ@Energy" w:date="2019-04-12T15:45:00Z">
        <w:r w:rsidR="00D46D01">
          <w:rPr>
            <w:rFonts w:ascii="Calibri" w:hAnsi="Calibri"/>
          </w:rPr>
          <w:t xml:space="preserve"> then this field is equal to the nominal cooling capacity of the condenser</w:t>
        </w:r>
      </w:ins>
      <w:ins w:id="11" w:author="Wichert, RJ@Energy" w:date="2019-04-12T15:41:00Z">
        <w:r w:rsidR="00D46D01">
          <w:rPr>
            <w:rFonts w:ascii="Calibri" w:hAnsi="Calibri"/>
          </w:rPr>
          <w:t>.</w:t>
        </w:r>
      </w:ins>
      <w:ins w:id="12" w:author="Wichert, RJ@Energy" w:date="2019-04-12T15:43:00Z">
        <w:r w:rsidR="00D46D01">
          <w:rPr>
            <w:rFonts w:ascii="Calibri" w:hAnsi="Calibri"/>
          </w:rPr>
          <w:t xml:space="preserve"> If the number of indoor units connected to the outdoor unit is greater than one this field is equal to the </w:t>
        </w:r>
      </w:ins>
      <w:ins w:id="13" w:author="Wichert, RJ@Energy" w:date="2019-04-12T15:44:00Z">
        <w:r w:rsidR="00D46D01">
          <w:rPr>
            <w:rFonts w:ascii="Calibri" w:hAnsi="Calibri"/>
          </w:rPr>
          <w:t>indoor unit nominal cooling capacity.</w:t>
        </w:r>
      </w:ins>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60E079E9"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1EB1C493" w14:textId="20888F60" w:rsidR="00737B84" w:rsidRDefault="00737B84" w:rsidP="00E65A5E">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2C7B6320" w:rsidR="000A1890" w:rsidRPr="00966F61" w:rsidRDefault="002756DE" w:rsidP="00532F04">
            <w:pPr>
              <w:rPr>
                <w:rFonts w:asciiTheme="minorHAnsi" w:hAnsiTheme="minorHAnsi"/>
                <w:color w:val="000000"/>
                <w:sz w:val="18"/>
                <w:szCs w:val="18"/>
                <w:highlight w:val="yellow"/>
              </w:rPr>
            </w:pPr>
            <w:r w:rsidRPr="002756DE">
              <w:rPr>
                <w:rFonts w:asciiTheme="minorHAnsi" w:hAnsiTheme="minorHAnsi"/>
                <w:sz w:val="18"/>
                <w:szCs w:val="18"/>
              </w:rPr>
              <w:t>Space Conditioning System Identification or Name</w:t>
            </w:r>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149688B0" w:rsidR="000A1890" w:rsidRPr="00966F61" w:rsidRDefault="002756DE" w:rsidP="00532F04">
            <w:pPr>
              <w:rPr>
                <w:rFonts w:asciiTheme="minorHAnsi" w:hAnsiTheme="minorHAnsi"/>
                <w:sz w:val="18"/>
                <w:szCs w:val="18"/>
              </w:rPr>
            </w:pPr>
            <w:r w:rsidRPr="002756DE">
              <w:rPr>
                <w:rFonts w:asciiTheme="minorHAnsi" w:hAnsiTheme="minorHAnsi"/>
                <w:sz w:val="18"/>
                <w:szCs w:val="18"/>
              </w:rPr>
              <w:t>Space Conditioning System Description of Area Served</w:t>
            </w:r>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756DE" w:rsidRPr="00966F61" w14:paraId="730CBBE9" w14:textId="77777777" w:rsidTr="007A1CE5">
        <w:trPr>
          <w:cantSplit/>
          <w:trHeight w:val="144"/>
        </w:trPr>
        <w:tc>
          <w:tcPr>
            <w:tcW w:w="475" w:type="dxa"/>
            <w:vAlign w:val="center"/>
          </w:tcPr>
          <w:p w14:paraId="69DF67B2" w14:textId="12EBF478" w:rsidR="002756DE" w:rsidRPr="00966F61" w:rsidRDefault="002756DE" w:rsidP="002756D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3A99F9E5" w14:textId="010E6A9A" w:rsidR="002756DE" w:rsidRPr="00966F61" w:rsidRDefault="002756DE" w:rsidP="002756D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014A50D" w14:textId="5DF62072" w:rsidR="002756DE" w:rsidRPr="00966F61" w:rsidRDefault="002756DE" w:rsidP="002756D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756DE" w:rsidRPr="00966F61" w14:paraId="068E95F0" w14:textId="77777777" w:rsidTr="007A1CE5">
        <w:trPr>
          <w:cantSplit/>
          <w:trHeight w:val="144"/>
        </w:trPr>
        <w:tc>
          <w:tcPr>
            <w:tcW w:w="475" w:type="dxa"/>
            <w:vAlign w:val="center"/>
          </w:tcPr>
          <w:p w14:paraId="068E95EA" w14:textId="6E06750B"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068E95EB" w14:textId="071E035F" w:rsidR="002756DE" w:rsidRPr="00966F61" w:rsidRDefault="002756DE" w:rsidP="002756D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5D4F467B" w:rsidR="002756DE" w:rsidRDefault="002756DE" w:rsidP="002756D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was given in B08 or B09, then A0</w:t>
            </w:r>
            <w:r w:rsidR="00885A92">
              <w:rPr>
                <w:rFonts w:asciiTheme="minorHAnsi" w:hAnsiTheme="minorHAnsi"/>
                <w:sz w:val="18"/>
                <w:szCs w:val="18"/>
              </w:rPr>
              <w:t>4</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2756DE" w:rsidRPr="00966F61"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2756DE" w:rsidRPr="00966F61" w14:paraId="068E95F7" w14:textId="77777777" w:rsidTr="003A4B12">
        <w:trPr>
          <w:cantSplit/>
          <w:trHeight w:val="144"/>
        </w:trPr>
        <w:tc>
          <w:tcPr>
            <w:tcW w:w="475" w:type="dxa"/>
            <w:vAlign w:val="center"/>
          </w:tcPr>
          <w:p w14:paraId="068E95F1" w14:textId="0ABD8C79" w:rsidR="002756DE" w:rsidRPr="006B6461" w:rsidRDefault="002756DE" w:rsidP="002756DE">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15DE787A" w:rsidR="002756DE" w:rsidRPr="006B6461" w:rsidRDefault="002756DE" w:rsidP="002756DE">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del w:id="14" w:author="Wichert, RJ@Energy" w:date="2019-04-12T15:39:00Z">
              <w:r w:rsidRPr="006B6461" w:rsidDel="00021E83">
                <w:rPr>
                  <w:rFonts w:asciiTheme="minorHAnsi" w:hAnsiTheme="minorHAnsi"/>
                  <w:sz w:val="18"/>
                  <w:szCs w:val="18"/>
                </w:rPr>
                <w:delText xml:space="preserve"> of Condenser</w:delText>
              </w:r>
            </w:del>
          </w:p>
        </w:tc>
        <w:tc>
          <w:tcPr>
            <w:tcW w:w="5605" w:type="dxa"/>
            <w:vAlign w:val="center"/>
          </w:tcPr>
          <w:p w14:paraId="068E95F3" w14:textId="090D0743" w:rsidR="002756DE" w:rsidRPr="007D43F4" w:rsidRDefault="002756DE" w:rsidP="002756DE">
            <w:pPr>
              <w:rPr>
                <w:rFonts w:asciiTheme="minorHAnsi" w:hAnsiTheme="minorHAnsi"/>
                <w:sz w:val="16"/>
                <w:szCs w:val="16"/>
              </w:rPr>
            </w:pPr>
            <w:r w:rsidRPr="007D43F4">
              <w:rPr>
                <w:rFonts w:asciiTheme="minorHAnsi" w:hAnsiTheme="minorHAnsi"/>
                <w:sz w:val="16"/>
                <w:szCs w:val="16"/>
              </w:rPr>
              <w:t xml:space="preserve">&lt;&lt;calculated field: </w:t>
            </w:r>
          </w:p>
          <w:p w14:paraId="068E95F4" w14:textId="206D9044" w:rsidR="002756DE" w:rsidRPr="007D43F4" w:rsidRDefault="0039254C" w:rsidP="002756DE">
            <w:pPr>
              <w:rPr>
                <w:rFonts w:asciiTheme="minorHAnsi" w:hAnsiTheme="minorHAnsi"/>
                <w:sz w:val="16"/>
                <w:szCs w:val="16"/>
              </w:rPr>
            </w:pPr>
            <w:ins w:id="15" w:author="Wichert, RJ@Energy" w:date="2019-04-11T12:44:00Z">
              <w:r w:rsidRPr="007D43F4">
                <w:rPr>
                  <w:rFonts w:asciiTheme="minorHAnsi" w:hAnsiTheme="minorHAnsi"/>
                  <w:sz w:val="16"/>
                  <w:szCs w:val="16"/>
                </w:rPr>
                <w:t>I</w:t>
              </w:r>
            </w:ins>
            <w:del w:id="16" w:author="Wichert, RJ@Energy" w:date="2019-04-11T12:44:00Z">
              <w:r w:rsidR="002756DE" w:rsidRPr="007D43F4" w:rsidDel="0039254C">
                <w:rPr>
                  <w:rFonts w:asciiTheme="minorHAnsi" w:hAnsiTheme="minorHAnsi"/>
                  <w:sz w:val="16"/>
                  <w:szCs w:val="16"/>
                </w:rPr>
                <w:delText>i</w:delText>
              </w:r>
            </w:del>
            <w:r w:rsidR="002756DE" w:rsidRPr="007D43F4">
              <w:rPr>
                <w:rFonts w:asciiTheme="minorHAnsi" w:hAnsiTheme="minorHAnsi"/>
                <w:sz w:val="16"/>
                <w:szCs w:val="16"/>
              </w:rPr>
              <w:t xml:space="preserve">f </w:t>
            </w:r>
            <w:ins w:id="17" w:author="Wichert, RJ@Energy" w:date="2019-04-11T12:44:00Z">
              <w:r w:rsidRPr="007D43F4">
                <w:rPr>
                  <w:rFonts w:asciiTheme="minorHAnsi" w:hAnsiTheme="minorHAnsi"/>
                  <w:sz w:val="16"/>
                  <w:szCs w:val="16"/>
                </w:rPr>
                <w:t>C</w:t>
              </w:r>
            </w:ins>
            <w:del w:id="18" w:author="Wichert, RJ@Energy" w:date="2019-04-11T12:44:00Z">
              <w:r w:rsidR="002756DE" w:rsidRPr="007D43F4" w:rsidDel="0039254C">
                <w:rPr>
                  <w:rFonts w:asciiTheme="minorHAnsi" w:hAnsiTheme="minorHAnsi"/>
                  <w:sz w:val="16"/>
                  <w:szCs w:val="16"/>
                </w:rPr>
                <w:delText>c</w:delText>
              </w:r>
            </w:del>
            <w:r w:rsidR="002756DE" w:rsidRPr="007D43F4">
              <w:rPr>
                <w:rFonts w:asciiTheme="minorHAnsi" w:hAnsiTheme="minorHAnsi"/>
                <w:sz w:val="16"/>
                <w:szCs w:val="16"/>
              </w:rPr>
              <w:t xml:space="preserve">ooling </w:t>
            </w:r>
            <w:ins w:id="19" w:author="Wichert, RJ@Energy" w:date="2019-04-11T12:44:00Z">
              <w:r w:rsidRPr="007D43F4">
                <w:rPr>
                  <w:rFonts w:asciiTheme="minorHAnsi" w:hAnsiTheme="minorHAnsi"/>
                  <w:sz w:val="16"/>
                  <w:szCs w:val="16"/>
                </w:rPr>
                <w:t>S</w:t>
              </w:r>
            </w:ins>
            <w:del w:id="20" w:author="Wichert, RJ@Energy" w:date="2019-04-11T12:44:00Z">
              <w:r w:rsidR="002756DE" w:rsidRPr="007D43F4" w:rsidDel="0039254C">
                <w:rPr>
                  <w:rFonts w:asciiTheme="minorHAnsi" w:hAnsiTheme="minorHAnsi"/>
                  <w:sz w:val="16"/>
                  <w:szCs w:val="16"/>
                </w:rPr>
                <w:delText>s</w:delText>
              </w:r>
            </w:del>
            <w:r w:rsidR="002756DE" w:rsidRPr="007D43F4">
              <w:rPr>
                <w:rFonts w:asciiTheme="minorHAnsi" w:hAnsiTheme="minorHAnsi"/>
                <w:sz w:val="16"/>
                <w:szCs w:val="16"/>
              </w:rPr>
              <w:t xml:space="preserve">ystem </w:t>
            </w:r>
            <w:ins w:id="21" w:author="Wichert, RJ@Energy" w:date="2019-04-11T12:44:00Z">
              <w:r w:rsidRPr="007D43F4">
                <w:rPr>
                  <w:rFonts w:asciiTheme="minorHAnsi" w:hAnsiTheme="minorHAnsi"/>
                  <w:sz w:val="16"/>
                  <w:szCs w:val="16"/>
                </w:rPr>
                <w:t>T</w:t>
              </w:r>
            </w:ins>
            <w:del w:id="22" w:author="Wichert, RJ@Energy" w:date="2019-04-11T12:44:00Z">
              <w:r w:rsidR="002756DE" w:rsidRPr="007D43F4" w:rsidDel="0039254C">
                <w:rPr>
                  <w:rFonts w:asciiTheme="minorHAnsi" w:hAnsiTheme="minorHAnsi"/>
                  <w:sz w:val="16"/>
                  <w:szCs w:val="16"/>
                </w:rPr>
                <w:delText>t</w:delText>
              </w:r>
            </w:del>
            <w:r w:rsidR="002756DE" w:rsidRPr="007D43F4">
              <w:rPr>
                <w:rFonts w:asciiTheme="minorHAnsi" w:hAnsiTheme="minorHAnsi"/>
                <w:sz w:val="16"/>
                <w:szCs w:val="16"/>
              </w:rPr>
              <w:t>ype on MCH-01</w:t>
            </w:r>
            <w:ins w:id="23" w:author="Wichert, RJ@Energy" w:date="2019-04-11T12:44:00Z">
              <w:r w:rsidRPr="007D43F4">
                <w:rPr>
                  <w:rFonts w:asciiTheme="minorHAnsi" w:hAnsiTheme="minorHAnsi"/>
                  <w:sz w:val="16"/>
                  <w:szCs w:val="16"/>
                </w:rPr>
                <w:t xml:space="preserve"> </w:t>
              </w:r>
            </w:ins>
            <w:r w:rsidR="002756DE" w:rsidRPr="007D43F4">
              <w:rPr>
                <w:rFonts w:asciiTheme="minorHAnsi" w:hAnsiTheme="minorHAnsi"/>
                <w:sz w:val="16"/>
                <w:szCs w:val="16"/>
              </w:rPr>
              <w:t>=</w:t>
            </w:r>
            <w:ins w:id="24" w:author="Wichert, RJ@Energy" w:date="2019-04-11T12:44:00Z">
              <w:r w:rsidRPr="007D43F4">
                <w:rPr>
                  <w:rFonts w:asciiTheme="minorHAnsi" w:hAnsiTheme="minorHAnsi"/>
                  <w:sz w:val="16"/>
                  <w:szCs w:val="16"/>
                </w:rPr>
                <w:t xml:space="preserve"> </w:t>
              </w:r>
            </w:ins>
            <w:ins w:id="25" w:author="Wichert, RJ@Energy" w:date="2019-04-11T12:45:00Z">
              <w:r w:rsidRPr="007D43F4">
                <w:rPr>
                  <w:rFonts w:asciiTheme="minorHAnsi" w:hAnsiTheme="minorHAnsi"/>
                  <w:sz w:val="16"/>
                  <w:szCs w:val="16"/>
                </w:rPr>
                <w:t>‘</w:t>
              </w:r>
            </w:ins>
            <w:r w:rsidR="002756DE" w:rsidRPr="007D43F4">
              <w:rPr>
                <w:rFonts w:asciiTheme="minorHAnsi" w:hAnsiTheme="minorHAnsi"/>
                <w:sz w:val="16"/>
                <w:szCs w:val="16"/>
              </w:rPr>
              <w:t>NoCooling</w:t>
            </w:r>
            <w:ins w:id="26" w:author="Wichert, RJ@Energy" w:date="2019-04-11T12:45:00Z">
              <w:r w:rsidRPr="007D43F4">
                <w:rPr>
                  <w:rFonts w:asciiTheme="minorHAnsi" w:hAnsiTheme="minorHAnsi"/>
                  <w:sz w:val="16"/>
                  <w:szCs w:val="16"/>
                </w:rPr>
                <w:t>’</w:t>
              </w:r>
            </w:ins>
            <w:r w:rsidR="002756DE" w:rsidRPr="007D43F4">
              <w:rPr>
                <w:rFonts w:asciiTheme="minorHAnsi" w:hAnsiTheme="minorHAnsi"/>
                <w:sz w:val="16"/>
                <w:szCs w:val="16"/>
              </w:rPr>
              <w:t xml:space="preserve">, </w:t>
            </w:r>
          </w:p>
          <w:p w14:paraId="068E95F5" w14:textId="5F4A0AD4" w:rsidR="002756DE" w:rsidRPr="007D43F4" w:rsidRDefault="0039254C" w:rsidP="002756DE">
            <w:pPr>
              <w:rPr>
                <w:ins w:id="27" w:author="Wichert, RJ@Energy" w:date="2019-04-11T12:04:00Z"/>
                <w:rFonts w:asciiTheme="minorHAnsi" w:hAnsiTheme="minorHAnsi"/>
                <w:sz w:val="16"/>
                <w:szCs w:val="16"/>
              </w:rPr>
            </w:pPr>
            <w:del w:id="28" w:author="Wichert, RJ@Energy" w:date="2019-04-11T12:45:00Z">
              <w:r w:rsidRPr="007D43F4" w:rsidDel="0039254C">
                <w:rPr>
                  <w:rFonts w:asciiTheme="minorHAnsi" w:hAnsiTheme="minorHAnsi"/>
                  <w:sz w:val="16"/>
                  <w:szCs w:val="16"/>
                </w:rPr>
                <w:delText>T</w:delText>
              </w:r>
            </w:del>
            <w:ins w:id="29" w:author="Wichert, RJ@Energy" w:date="2019-04-11T12:45:00Z">
              <w:r w:rsidRPr="007D43F4">
                <w:rPr>
                  <w:rFonts w:asciiTheme="minorHAnsi" w:hAnsiTheme="minorHAnsi"/>
                  <w:sz w:val="16"/>
                  <w:szCs w:val="16"/>
                </w:rPr>
                <w:t>t</w:t>
              </w:r>
            </w:ins>
            <w:r w:rsidR="002756DE" w:rsidRPr="007D43F4">
              <w:rPr>
                <w:rFonts w:asciiTheme="minorHAnsi" w:hAnsiTheme="minorHAnsi"/>
                <w:sz w:val="16"/>
                <w:szCs w:val="16"/>
              </w:rPr>
              <w:t>hen</w:t>
            </w:r>
            <w:ins w:id="30" w:author="Wichert, RJ@Energy" w:date="2019-04-11T12:45:00Z">
              <w:r w:rsidRPr="007D43F4">
                <w:rPr>
                  <w:rFonts w:asciiTheme="minorHAnsi" w:hAnsiTheme="minorHAnsi"/>
                  <w:sz w:val="16"/>
                  <w:szCs w:val="16"/>
                </w:rPr>
                <w:t>,</w:t>
              </w:r>
            </w:ins>
            <w:r w:rsidR="002756DE" w:rsidRPr="007D43F4">
              <w:rPr>
                <w:rFonts w:asciiTheme="minorHAnsi" w:hAnsiTheme="minorHAnsi"/>
                <w:sz w:val="16"/>
                <w:szCs w:val="16"/>
              </w:rPr>
              <w:t xml:space="preserve"> </w:t>
            </w:r>
            <w:del w:id="31" w:author="Wichert, RJ@Energy" w:date="2019-04-11T12:45:00Z">
              <w:r w:rsidR="002756DE" w:rsidRPr="007D43F4" w:rsidDel="0039254C">
                <w:rPr>
                  <w:rFonts w:asciiTheme="minorHAnsi" w:hAnsiTheme="minorHAnsi"/>
                  <w:sz w:val="16"/>
                  <w:szCs w:val="16"/>
                </w:rPr>
                <w:delText xml:space="preserve">display text </w:delText>
              </w:r>
            </w:del>
            <w:r w:rsidR="002756DE" w:rsidRPr="007D43F4">
              <w:rPr>
                <w:rFonts w:asciiTheme="minorHAnsi" w:hAnsiTheme="minorHAnsi"/>
                <w:sz w:val="16"/>
                <w:szCs w:val="16"/>
              </w:rPr>
              <w:t>result</w:t>
            </w:r>
            <w:ins w:id="32" w:author="Wichert, RJ@Energy" w:date="2019-04-11T12:45:00Z">
              <w:r w:rsidRPr="007D43F4">
                <w:rPr>
                  <w:rFonts w:asciiTheme="minorHAnsi" w:hAnsiTheme="minorHAnsi"/>
                  <w:sz w:val="16"/>
                  <w:szCs w:val="16"/>
                </w:rPr>
                <w:t xml:space="preserve"> </w:t>
              </w:r>
            </w:ins>
            <w:ins w:id="33" w:author="Wichert, RJ@Energy" w:date="2019-04-17T14:41:00Z">
              <w:r w:rsidR="00A04FE6" w:rsidRPr="007D43F4">
                <w:rPr>
                  <w:rFonts w:asciiTheme="minorHAnsi" w:hAnsiTheme="minorHAnsi"/>
                  <w:sz w:val="16"/>
                  <w:szCs w:val="16"/>
                </w:rPr>
                <w:t xml:space="preserve">in this field </w:t>
              </w:r>
            </w:ins>
            <w:r w:rsidR="002756DE" w:rsidRPr="007D43F4">
              <w:rPr>
                <w:rFonts w:asciiTheme="minorHAnsi" w:hAnsiTheme="minorHAnsi"/>
                <w:sz w:val="16"/>
                <w:szCs w:val="16"/>
              </w:rPr>
              <w:t xml:space="preserve">= </w:t>
            </w:r>
            <w:ins w:id="34" w:author="Wichert, RJ@Energy" w:date="2019-04-17T14:58:00Z">
              <w:r w:rsidR="00DE1CD9" w:rsidRPr="007D43F4">
                <w:rPr>
                  <w:rFonts w:asciiTheme="minorHAnsi" w:hAnsiTheme="minorHAnsi"/>
                  <w:sz w:val="16"/>
                  <w:szCs w:val="16"/>
                </w:rPr>
                <w:t>‘</w:t>
              </w:r>
            </w:ins>
            <w:ins w:id="35" w:author="Wichert, RJ@Energy" w:date="2019-04-11T12:45:00Z">
              <w:r w:rsidR="00B7790B" w:rsidRPr="007D43F4">
                <w:rPr>
                  <w:rFonts w:asciiTheme="minorHAnsi" w:hAnsiTheme="minorHAnsi"/>
                  <w:sz w:val="16"/>
                  <w:szCs w:val="16"/>
                </w:rPr>
                <w:t>N</w:t>
              </w:r>
            </w:ins>
            <w:del w:id="36" w:author="Wichert, RJ@Energy" w:date="2019-04-11T12:45:00Z">
              <w:r w:rsidR="002756DE" w:rsidRPr="007D43F4" w:rsidDel="00B7790B">
                <w:rPr>
                  <w:rFonts w:asciiTheme="minorHAnsi" w:hAnsiTheme="minorHAnsi"/>
                  <w:sz w:val="16"/>
                  <w:szCs w:val="16"/>
                </w:rPr>
                <w:delText>n</w:delText>
              </w:r>
            </w:del>
            <w:r w:rsidR="002756DE" w:rsidRPr="007D43F4">
              <w:rPr>
                <w:rFonts w:asciiTheme="minorHAnsi" w:hAnsiTheme="minorHAnsi"/>
                <w:sz w:val="16"/>
                <w:szCs w:val="16"/>
              </w:rPr>
              <w:t>/</w:t>
            </w:r>
            <w:ins w:id="37" w:author="Wichert, RJ@Energy" w:date="2019-04-11T12:45:00Z">
              <w:r w:rsidR="00B7790B" w:rsidRPr="007D43F4">
                <w:rPr>
                  <w:rFonts w:asciiTheme="minorHAnsi" w:hAnsiTheme="minorHAnsi"/>
                  <w:sz w:val="16"/>
                  <w:szCs w:val="16"/>
                </w:rPr>
                <w:t>A</w:t>
              </w:r>
            </w:ins>
            <w:del w:id="38" w:author="Wichert, RJ@Energy" w:date="2019-04-11T12:45:00Z">
              <w:r w:rsidR="002756DE" w:rsidRPr="007D43F4" w:rsidDel="00B7790B">
                <w:rPr>
                  <w:rFonts w:asciiTheme="minorHAnsi" w:hAnsiTheme="minorHAnsi"/>
                  <w:sz w:val="16"/>
                  <w:szCs w:val="16"/>
                </w:rPr>
                <w:delText>a</w:delText>
              </w:r>
            </w:del>
            <w:r w:rsidR="002756DE" w:rsidRPr="007D43F4">
              <w:rPr>
                <w:rFonts w:asciiTheme="minorHAnsi" w:hAnsiTheme="minorHAnsi"/>
                <w:sz w:val="16"/>
                <w:szCs w:val="16"/>
              </w:rPr>
              <w:t xml:space="preserve"> - Heating-only system</w:t>
            </w:r>
            <w:ins w:id="39" w:author="Wichert, RJ@Energy" w:date="2019-04-17T14:58:00Z">
              <w:r w:rsidR="00DE1CD9" w:rsidRPr="007D43F4">
                <w:rPr>
                  <w:rFonts w:asciiTheme="minorHAnsi" w:hAnsiTheme="minorHAnsi"/>
                  <w:sz w:val="16"/>
                  <w:szCs w:val="16"/>
                </w:rPr>
                <w:t>’</w:t>
              </w:r>
            </w:ins>
            <w:r w:rsidR="002756DE" w:rsidRPr="007D43F4">
              <w:rPr>
                <w:rFonts w:asciiTheme="minorHAnsi" w:hAnsiTheme="minorHAnsi"/>
                <w:sz w:val="16"/>
                <w:szCs w:val="16"/>
              </w:rPr>
              <w:t xml:space="preserve">; </w:t>
            </w:r>
          </w:p>
          <w:p w14:paraId="39CDAC59" w14:textId="0F29CD2B" w:rsidR="009B1CA6" w:rsidRPr="007D43F4" w:rsidRDefault="009B1CA6" w:rsidP="002756DE">
            <w:pPr>
              <w:rPr>
                <w:ins w:id="40" w:author="Wichert, RJ@Energy" w:date="2019-04-17T14:02:00Z"/>
                <w:rFonts w:asciiTheme="minorHAnsi" w:hAnsiTheme="minorHAnsi"/>
                <w:sz w:val="16"/>
                <w:szCs w:val="16"/>
              </w:rPr>
            </w:pPr>
          </w:p>
          <w:p w14:paraId="51B0AF68" w14:textId="530A6592" w:rsidR="00497A97" w:rsidRPr="007D43F4" w:rsidRDefault="00497A97" w:rsidP="002756DE">
            <w:pPr>
              <w:rPr>
                <w:ins w:id="41" w:author="Wichert, RJ@Energy" w:date="2019-04-17T14:04:00Z"/>
                <w:rFonts w:asciiTheme="minorHAnsi" w:hAnsiTheme="minorHAnsi"/>
                <w:b/>
                <w:sz w:val="16"/>
                <w:szCs w:val="16"/>
                <w:u w:val="single"/>
              </w:rPr>
            </w:pPr>
            <w:ins w:id="42" w:author="Wichert, RJ@Energy" w:date="2019-04-17T14:02:00Z">
              <w:r w:rsidRPr="007D43F4">
                <w:rPr>
                  <w:rFonts w:asciiTheme="minorHAnsi" w:hAnsiTheme="minorHAnsi"/>
                  <w:sz w:val="16"/>
                  <w:szCs w:val="16"/>
                </w:rPr>
                <w:t xml:space="preserve">Elseif, parent is </w:t>
              </w:r>
              <w:r w:rsidRPr="007D43F4">
                <w:rPr>
                  <w:rFonts w:asciiTheme="minorHAnsi" w:hAnsiTheme="minorHAnsi"/>
                  <w:b/>
                  <w:sz w:val="16"/>
                  <w:szCs w:val="16"/>
                  <w:u w:val="single"/>
                </w:rPr>
                <w:t>MCH-01a</w:t>
              </w:r>
            </w:ins>
            <w:ins w:id="43" w:author="Wichert, RJ@Energy" w:date="2019-04-17T14:04:00Z">
              <w:r w:rsidRPr="007D43F4">
                <w:rPr>
                  <w:rFonts w:asciiTheme="minorHAnsi" w:hAnsiTheme="minorHAnsi"/>
                  <w:b/>
                  <w:sz w:val="16"/>
                  <w:szCs w:val="16"/>
                  <w:u w:val="single"/>
                </w:rPr>
                <w:t>:</w:t>
              </w:r>
            </w:ins>
          </w:p>
          <w:p w14:paraId="162E784A" w14:textId="6EAE5708" w:rsidR="00497A97" w:rsidRPr="007D43F4" w:rsidRDefault="00497A97" w:rsidP="00497A97">
            <w:pPr>
              <w:ind w:left="720" w:hanging="560"/>
              <w:rPr>
                <w:ins w:id="44" w:author="Wichert, RJ@Energy" w:date="2019-04-17T14:05:00Z"/>
                <w:rFonts w:asciiTheme="minorHAnsi" w:hAnsiTheme="minorHAnsi"/>
                <w:sz w:val="16"/>
                <w:szCs w:val="16"/>
              </w:rPr>
            </w:pPr>
            <w:ins w:id="45" w:author="Wichert, RJ@Energy" w:date="2019-04-17T14:05:00Z">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MCH-01a field M03</w:t>
              </w:r>
              <w:r w:rsidRPr="007D43F4">
                <w:rPr>
                  <w:rFonts w:asciiTheme="minorHAnsi" w:hAnsiTheme="minorHAnsi"/>
                  <w:sz w:val="16"/>
                  <w:szCs w:val="16"/>
                </w:rPr>
                <w:t xml:space="preserve"> has a value in</w:t>
              </w:r>
            </w:ins>
            <w:ins w:id="46" w:author="Wichert, RJ@Energy" w:date="2019-04-17T14:07:00Z">
              <w:r w:rsidRPr="007D43F4">
                <w:rPr>
                  <w:rFonts w:asciiTheme="minorHAnsi" w:hAnsiTheme="minorHAnsi"/>
                  <w:sz w:val="16"/>
                  <w:szCs w:val="16"/>
                </w:rPr>
                <w:t xml:space="preserve"> </w:t>
              </w:r>
            </w:ins>
            <w:ins w:id="47" w:author="Wichert, RJ@Energy" w:date="2019-04-17T14:05:00Z">
              <w:r w:rsidRPr="007D43F4">
                <w:rPr>
                  <w:rFonts w:asciiTheme="minorHAnsi" w:hAnsiTheme="minorHAnsi"/>
                  <w:sz w:val="16"/>
                  <w:szCs w:val="16"/>
                  <w:highlight w:val="yellow"/>
                </w:rPr>
                <w:t>MCH-01a field D06</w:t>
              </w:r>
            </w:ins>
            <w:ins w:id="48" w:author="Wichert, RJ@Energy" w:date="2019-04-17T14:08:00Z">
              <w:r w:rsidRPr="007D43F4">
                <w:rPr>
                  <w:rFonts w:asciiTheme="minorHAnsi" w:hAnsiTheme="minorHAnsi"/>
                  <w:sz w:val="16"/>
                  <w:szCs w:val="16"/>
                </w:rPr>
                <w:t xml:space="preserve"> </w:t>
              </w:r>
            </w:ins>
            <w:ins w:id="49" w:author="Wichert, RJ@Energy" w:date="2019-04-17T14:05:00Z">
              <w:r w:rsidRPr="007D43F4">
                <w:rPr>
                  <w:rFonts w:asciiTheme="minorHAnsi" w:hAnsiTheme="minorHAnsi" w:cstheme="minorHAnsi"/>
                  <w:sz w:val="16"/>
                  <w:szCs w:val="16"/>
                </w:rPr>
                <w:t>&gt;</w:t>
              </w:r>
            </w:ins>
            <w:ins w:id="50" w:author="Wichert, RJ@Energy" w:date="2019-04-17T14:08:00Z">
              <w:r w:rsidRPr="007D43F4">
                <w:rPr>
                  <w:rFonts w:asciiTheme="minorHAnsi" w:hAnsiTheme="minorHAnsi" w:cstheme="minorHAnsi"/>
                  <w:sz w:val="16"/>
                  <w:szCs w:val="16"/>
                </w:rPr>
                <w:t xml:space="preserve"> </w:t>
              </w:r>
            </w:ins>
            <w:ins w:id="51" w:author="Wichert, RJ@Energy" w:date="2019-04-17T14:05:00Z">
              <w:r w:rsidRPr="007D43F4">
                <w:rPr>
                  <w:rFonts w:asciiTheme="minorHAnsi" w:hAnsiTheme="minorHAnsi"/>
                  <w:sz w:val="16"/>
                  <w:szCs w:val="16"/>
                </w:rPr>
                <w:t xml:space="preserve">1, </w:t>
              </w:r>
            </w:ins>
          </w:p>
          <w:p w14:paraId="0FC96D14" w14:textId="266A701D" w:rsidR="00497A97" w:rsidRPr="007D43F4" w:rsidRDefault="00497A97" w:rsidP="00497A97">
            <w:pPr>
              <w:ind w:left="720" w:hanging="560"/>
              <w:rPr>
                <w:ins w:id="52" w:author="Wichert, RJ@Energy" w:date="2019-04-17T14:05:00Z"/>
                <w:rFonts w:asciiTheme="minorHAnsi" w:hAnsiTheme="minorHAnsi"/>
                <w:sz w:val="16"/>
                <w:szCs w:val="16"/>
              </w:rPr>
            </w:pPr>
            <w:ins w:id="53" w:author="Wichert, RJ@Energy" w:date="2019-04-17T14:05:00Z">
              <w:r w:rsidRPr="007D43F4">
                <w:rPr>
                  <w:rFonts w:asciiTheme="minorHAnsi" w:hAnsiTheme="minorHAnsi"/>
                  <w:b/>
                  <w:sz w:val="16"/>
                  <w:szCs w:val="16"/>
                </w:rPr>
                <w:t>then</w:t>
              </w:r>
              <w:r w:rsidRPr="007D43F4">
                <w:rPr>
                  <w:rFonts w:asciiTheme="minorHAnsi" w:hAnsiTheme="minorHAnsi"/>
                  <w:sz w:val="16"/>
                  <w:szCs w:val="16"/>
                </w:rPr>
                <w:t xml:space="preserve"> value in this field</w:t>
              </w:r>
            </w:ins>
            <w:ins w:id="54" w:author="Wichert, RJ@Energy" w:date="2019-04-17T14:08:00Z">
              <w:r w:rsidRPr="007D43F4">
                <w:rPr>
                  <w:rFonts w:asciiTheme="minorHAnsi" w:hAnsiTheme="minorHAnsi"/>
                  <w:sz w:val="16"/>
                  <w:szCs w:val="16"/>
                </w:rPr>
                <w:t xml:space="preserve"> </w:t>
              </w:r>
            </w:ins>
            <w:ins w:id="55" w:author="Wichert, RJ@Energy" w:date="2019-04-17T14:05:00Z">
              <w:r w:rsidRPr="007D43F4">
                <w:rPr>
                  <w:rFonts w:asciiTheme="minorHAnsi" w:hAnsiTheme="minorHAnsi"/>
                  <w:sz w:val="16"/>
                  <w:szCs w:val="16"/>
                </w:rPr>
                <w:t xml:space="preserve">= Indoor Unit Nominal Cooling Capacity value referenced from </w:t>
              </w:r>
              <w:r w:rsidRPr="007D43F4">
                <w:rPr>
                  <w:rFonts w:asciiTheme="minorHAnsi" w:hAnsiTheme="minorHAnsi"/>
                  <w:sz w:val="16"/>
                  <w:szCs w:val="16"/>
                  <w:highlight w:val="yellow"/>
                </w:rPr>
                <w:t>MCH-01a field G10</w:t>
              </w:r>
              <w:r w:rsidRPr="007D43F4">
                <w:rPr>
                  <w:rFonts w:asciiTheme="minorHAnsi" w:hAnsiTheme="minorHAnsi"/>
                  <w:sz w:val="16"/>
                  <w:szCs w:val="16"/>
                </w:rPr>
                <w:t>,</w:t>
              </w:r>
            </w:ins>
          </w:p>
          <w:p w14:paraId="3D6A429A" w14:textId="05393BAB" w:rsidR="00497A97" w:rsidRPr="007D43F4" w:rsidRDefault="00497A97" w:rsidP="00497A97">
            <w:pPr>
              <w:ind w:left="160"/>
              <w:rPr>
                <w:ins w:id="56" w:author="Wichert, RJ@Energy" w:date="2019-04-17T14:09:00Z"/>
                <w:rFonts w:asciiTheme="minorHAnsi" w:hAnsiTheme="minorHAnsi"/>
                <w:sz w:val="16"/>
                <w:szCs w:val="16"/>
              </w:rPr>
            </w:pPr>
            <w:ins w:id="57" w:author="Wichert, RJ@Energy" w:date="2019-04-17T14:05:00Z">
              <w:r w:rsidRPr="007D43F4">
                <w:rPr>
                  <w:rFonts w:asciiTheme="minorHAnsi" w:hAnsiTheme="minorHAnsi"/>
                  <w:b/>
                  <w:sz w:val="16"/>
                  <w:szCs w:val="16"/>
                </w:rPr>
                <w:t>else</w:t>
              </w:r>
              <w:r w:rsidRPr="007D43F4">
                <w:rPr>
                  <w:rFonts w:asciiTheme="minorHAnsi" w:hAnsiTheme="minorHAnsi"/>
                  <w:sz w:val="16"/>
                  <w:szCs w:val="16"/>
                </w:rPr>
                <w:t xml:space="preserve"> value in this field = Condenser Nominal Cooling Capacity value referenced from one of the following two locations:</w:t>
              </w:r>
            </w:ins>
          </w:p>
          <w:p w14:paraId="7FB2BD0C" w14:textId="77777777" w:rsidR="00497A97" w:rsidRPr="007D43F4" w:rsidRDefault="00497A97" w:rsidP="00497A97">
            <w:pPr>
              <w:ind w:left="160"/>
              <w:rPr>
                <w:ins w:id="58" w:author="Wichert, RJ@Energy" w:date="2019-04-17T14:05:00Z"/>
                <w:rFonts w:asciiTheme="minorHAnsi" w:hAnsiTheme="minorHAnsi"/>
                <w:sz w:val="16"/>
                <w:szCs w:val="16"/>
              </w:rPr>
            </w:pPr>
          </w:p>
          <w:p w14:paraId="3089D979" w14:textId="23668C0C" w:rsidR="00497A97" w:rsidRPr="007D43F4" w:rsidRDefault="00497A97" w:rsidP="00497A97">
            <w:pPr>
              <w:ind w:left="720" w:hanging="560"/>
              <w:rPr>
                <w:ins w:id="59" w:author="Wichert, RJ@Energy" w:date="2019-04-17T14:05:00Z"/>
                <w:rFonts w:asciiTheme="minorHAnsi" w:hAnsiTheme="minorHAnsi"/>
                <w:sz w:val="16"/>
                <w:szCs w:val="16"/>
              </w:rPr>
            </w:pPr>
            <w:ins w:id="60" w:author="Wichert, RJ@Energy" w:date="2019-04-17T14:05:00Z">
              <w:r w:rsidRPr="007D43F4">
                <w:rPr>
                  <w:rFonts w:asciiTheme="minorHAnsi" w:hAnsiTheme="minorHAnsi"/>
                  <w:sz w:val="16"/>
                  <w:szCs w:val="16"/>
                </w:rPr>
                <w:t>1:</w:t>
              </w:r>
            </w:ins>
            <w:ins w:id="61" w:author="Wichert, RJ@Energy" w:date="2019-04-17T14:57:00Z">
              <w:r w:rsidR="00AA20F0" w:rsidRPr="007D43F4">
                <w:rPr>
                  <w:rFonts w:asciiTheme="minorHAnsi" w:hAnsiTheme="minorHAnsi"/>
                  <w:sz w:val="16"/>
                  <w:szCs w:val="16"/>
                </w:rPr>
                <w:t xml:space="preserve"> </w:t>
              </w:r>
            </w:ins>
            <w:ins w:id="62" w:author="Wichert, RJ@Energy" w:date="2019-04-17T14:05:00Z">
              <w:r w:rsidRPr="007D43F4">
                <w:rPr>
                  <w:rFonts w:asciiTheme="minorHAnsi" w:hAnsiTheme="minorHAnsi"/>
                  <w:sz w:val="16"/>
                  <w:szCs w:val="16"/>
                </w:rPr>
                <w:t>[</w:t>
              </w:r>
              <w:r w:rsidRPr="007D43F4">
                <w:rPr>
                  <w:rFonts w:asciiTheme="minorHAnsi" w:hAnsiTheme="minorHAnsi"/>
                  <w:sz w:val="16"/>
                  <w:szCs w:val="16"/>
                  <w:highlight w:val="yellow"/>
                </w:rPr>
                <w:t>MCH-01a field F09</w:t>
              </w:r>
              <w:r w:rsidR="00A04FE6" w:rsidRPr="007D43F4">
                <w:rPr>
                  <w:rFonts w:asciiTheme="minorHAnsi" w:hAnsiTheme="minorHAnsi"/>
                  <w:sz w:val="16"/>
                  <w:szCs w:val="16"/>
                </w:rPr>
                <w:t xml:space="preserve"> (if SC system is not a HP)]</w:t>
              </w:r>
            </w:ins>
          </w:p>
          <w:p w14:paraId="3368D465" w14:textId="28945312" w:rsidR="00497A97" w:rsidRPr="007D43F4" w:rsidRDefault="00497A97" w:rsidP="00497A97">
            <w:pPr>
              <w:ind w:left="720" w:hanging="560"/>
              <w:rPr>
                <w:ins w:id="63" w:author="Wichert, RJ@Energy" w:date="2019-04-17T14:05:00Z"/>
                <w:rFonts w:asciiTheme="minorHAnsi" w:hAnsiTheme="minorHAnsi"/>
                <w:sz w:val="16"/>
                <w:szCs w:val="16"/>
              </w:rPr>
            </w:pPr>
            <w:ins w:id="64" w:author="Wichert, RJ@Energy" w:date="2019-04-17T14:05:00Z">
              <w:r w:rsidRPr="007D43F4">
                <w:rPr>
                  <w:rFonts w:asciiTheme="minorHAnsi" w:hAnsiTheme="minorHAnsi"/>
                  <w:sz w:val="16"/>
                  <w:szCs w:val="16"/>
                </w:rPr>
                <w:t>2:</w:t>
              </w:r>
            </w:ins>
            <w:ins w:id="65" w:author="Wichert, RJ@Energy" w:date="2019-04-17T14:57:00Z">
              <w:r w:rsidR="00AA20F0" w:rsidRPr="007D43F4">
                <w:rPr>
                  <w:rFonts w:asciiTheme="minorHAnsi" w:hAnsiTheme="minorHAnsi"/>
                  <w:sz w:val="16"/>
                  <w:szCs w:val="16"/>
                </w:rPr>
                <w:t xml:space="preserve"> </w:t>
              </w:r>
            </w:ins>
            <w:ins w:id="66" w:author="Wichert, RJ@Energy" w:date="2019-04-17T14:05:00Z">
              <w:r w:rsidRPr="007D43F4">
                <w:rPr>
                  <w:rFonts w:asciiTheme="minorHAnsi" w:hAnsiTheme="minorHAnsi"/>
                  <w:sz w:val="16"/>
                  <w:szCs w:val="16"/>
                </w:rPr>
                <w:t>[</w:t>
              </w:r>
              <w:r w:rsidRPr="007D43F4">
                <w:rPr>
                  <w:rFonts w:asciiTheme="minorHAnsi" w:hAnsiTheme="minorHAnsi"/>
                  <w:sz w:val="16"/>
                  <w:szCs w:val="16"/>
                  <w:highlight w:val="yellow"/>
                </w:rPr>
                <w:t>MCH-01a field I10</w:t>
              </w:r>
              <w:r w:rsidR="00A04FE6" w:rsidRPr="007D43F4">
                <w:rPr>
                  <w:rFonts w:asciiTheme="minorHAnsi" w:hAnsiTheme="minorHAnsi"/>
                  <w:sz w:val="16"/>
                  <w:szCs w:val="16"/>
                </w:rPr>
                <w:t xml:space="preserve"> (if SC system is a HP)]</w:t>
              </w:r>
            </w:ins>
          </w:p>
          <w:p w14:paraId="57A8ED93" w14:textId="77777777" w:rsidR="00497A97" w:rsidRPr="007D43F4" w:rsidRDefault="00497A97" w:rsidP="00497A97">
            <w:pPr>
              <w:rPr>
                <w:ins w:id="67" w:author="Wichert, RJ@Energy" w:date="2019-04-17T14:05:00Z"/>
                <w:rFonts w:asciiTheme="minorHAnsi" w:hAnsiTheme="minorHAnsi"/>
                <w:sz w:val="16"/>
                <w:szCs w:val="16"/>
              </w:rPr>
            </w:pPr>
          </w:p>
          <w:p w14:paraId="06AEF3CD" w14:textId="2D70C35F" w:rsidR="00497A97" w:rsidRPr="007D43F4" w:rsidRDefault="00497A97" w:rsidP="00497A97">
            <w:pPr>
              <w:rPr>
                <w:ins w:id="68" w:author="Wichert, RJ@Energy" w:date="2019-04-17T14:05:00Z"/>
                <w:rFonts w:asciiTheme="minorHAnsi" w:hAnsiTheme="minorHAnsi"/>
                <w:sz w:val="16"/>
                <w:szCs w:val="16"/>
              </w:rPr>
            </w:pPr>
            <w:ins w:id="69" w:author="Wichert, RJ@Energy" w:date="2019-04-17T14:05:00Z">
              <w:r w:rsidRPr="007D43F4">
                <w:rPr>
                  <w:rFonts w:asciiTheme="minorHAnsi" w:hAnsiTheme="minorHAnsi"/>
                  <w:sz w:val="16"/>
                  <w:szCs w:val="16"/>
                </w:rPr>
                <w:t xml:space="preserve">Elseif parent is </w:t>
              </w:r>
              <w:r w:rsidRPr="007D43F4">
                <w:rPr>
                  <w:rFonts w:asciiTheme="minorHAnsi" w:hAnsiTheme="minorHAnsi"/>
                  <w:b/>
                  <w:sz w:val="16"/>
                  <w:szCs w:val="16"/>
                  <w:u w:val="single"/>
                </w:rPr>
                <w:t>MCH-01b</w:t>
              </w:r>
              <w:r w:rsidRPr="007D43F4">
                <w:rPr>
                  <w:rFonts w:asciiTheme="minorHAnsi" w:hAnsiTheme="minorHAnsi"/>
                  <w:sz w:val="16"/>
                  <w:szCs w:val="16"/>
                </w:rPr>
                <w:t>:</w:t>
              </w:r>
            </w:ins>
          </w:p>
          <w:p w14:paraId="00CBB952" w14:textId="56954116" w:rsidR="00497A97" w:rsidRPr="007D43F4" w:rsidRDefault="00497A97" w:rsidP="00497A97">
            <w:pPr>
              <w:ind w:firstLine="160"/>
              <w:rPr>
                <w:ins w:id="70" w:author="Wichert, RJ@Energy" w:date="2019-04-17T14:05:00Z"/>
                <w:rFonts w:asciiTheme="minorHAnsi" w:hAnsiTheme="minorHAnsi"/>
                <w:sz w:val="16"/>
                <w:szCs w:val="16"/>
              </w:rPr>
            </w:pPr>
            <w:ins w:id="71" w:author="Wichert, RJ@Energy" w:date="2019-04-17T14:05:00Z">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MCH-01b field J03</w:t>
              </w:r>
              <w:r w:rsidRPr="007D43F4">
                <w:rPr>
                  <w:rFonts w:asciiTheme="minorHAnsi" w:hAnsiTheme="minorHAnsi"/>
                  <w:sz w:val="16"/>
                  <w:szCs w:val="16"/>
                </w:rPr>
                <w:t xml:space="preserve"> has a value in </w:t>
              </w:r>
              <w:r w:rsidRPr="007D43F4">
                <w:rPr>
                  <w:rFonts w:asciiTheme="minorHAnsi" w:hAnsiTheme="minorHAnsi"/>
                  <w:sz w:val="16"/>
                  <w:szCs w:val="16"/>
                  <w:highlight w:val="yellow"/>
                </w:rPr>
                <w:t>MCH-01b field C12</w:t>
              </w:r>
            </w:ins>
            <w:ins w:id="72" w:author="Wichert, RJ@Energy" w:date="2019-04-17T14:12:00Z">
              <w:r w:rsidR="005A2D1B" w:rsidRPr="007D43F4">
                <w:rPr>
                  <w:rFonts w:asciiTheme="minorHAnsi" w:hAnsiTheme="minorHAnsi"/>
                  <w:sz w:val="16"/>
                  <w:szCs w:val="16"/>
                </w:rPr>
                <w:t xml:space="preserve"> </w:t>
              </w:r>
            </w:ins>
            <w:ins w:id="73" w:author="Wichert, RJ@Energy" w:date="2019-04-17T14:05:00Z">
              <w:r w:rsidRPr="007D43F4">
                <w:rPr>
                  <w:rFonts w:asciiTheme="minorHAnsi" w:hAnsiTheme="minorHAnsi"/>
                  <w:sz w:val="16"/>
                  <w:szCs w:val="16"/>
                </w:rPr>
                <w:t>&gt;</w:t>
              </w:r>
            </w:ins>
            <w:ins w:id="74" w:author="Wichert, RJ@Energy" w:date="2019-04-17T14:12:00Z">
              <w:r w:rsidR="005A2D1B" w:rsidRPr="007D43F4">
                <w:rPr>
                  <w:rFonts w:asciiTheme="minorHAnsi" w:hAnsiTheme="minorHAnsi"/>
                  <w:sz w:val="16"/>
                  <w:szCs w:val="16"/>
                </w:rPr>
                <w:t xml:space="preserve"> </w:t>
              </w:r>
            </w:ins>
            <w:ins w:id="75" w:author="Wichert, RJ@Energy" w:date="2019-04-17T14:05:00Z">
              <w:r w:rsidRPr="007D43F4">
                <w:rPr>
                  <w:rFonts w:asciiTheme="minorHAnsi" w:hAnsiTheme="minorHAnsi"/>
                  <w:sz w:val="16"/>
                  <w:szCs w:val="16"/>
                </w:rPr>
                <w:t>1,</w:t>
              </w:r>
            </w:ins>
          </w:p>
          <w:p w14:paraId="2D68F78C" w14:textId="6F6EC61B" w:rsidR="005A2D1B" w:rsidRPr="007D43F4" w:rsidRDefault="00497A97" w:rsidP="005A2D1B">
            <w:pPr>
              <w:ind w:left="154"/>
              <w:rPr>
                <w:ins w:id="76" w:author="Wichert, RJ@Energy" w:date="2019-04-17T14:21:00Z"/>
                <w:rFonts w:asciiTheme="minorHAnsi" w:hAnsiTheme="minorHAnsi"/>
                <w:sz w:val="16"/>
                <w:szCs w:val="16"/>
              </w:rPr>
            </w:pPr>
            <w:ins w:id="77" w:author="Wichert, RJ@Energy" w:date="2019-04-17T14:05:00Z">
              <w:r w:rsidRPr="007D43F4">
                <w:rPr>
                  <w:rFonts w:asciiTheme="minorHAnsi" w:hAnsiTheme="minorHAnsi"/>
                  <w:b/>
                  <w:sz w:val="16"/>
                  <w:szCs w:val="16"/>
                </w:rPr>
                <w:t>then</w:t>
              </w:r>
              <w:r w:rsidRPr="007D43F4">
                <w:rPr>
                  <w:rFonts w:asciiTheme="minorHAnsi" w:hAnsiTheme="minorHAnsi"/>
                  <w:sz w:val="16"/>
                  <w:szCs w:val="16"/>
                </w:rPr>
                <w:t xml:space="preserve"> value in this field</w:t>
              </w:r>
            </w:ins>
            <w:ins w:id="78" w:author="Wichert, RJ@Energy" w:date="2019-04-17T14:12:00Z">
              <w:r w:rsidR="005A2D1B" w:rsidRPr="007D43F4">
                <w:rPr>
                  <w:rFonts w:asciiTheme="minorHAnsi" w:hAnsiTheme="minorHAnsi"/>
                  <w:sz w:val="16"/>
                  <w:szCs w:val="16"/>
                </w:rPr>
                <w:t xml:space="preserve"> </w:t>
              </w:r>
            </w:ins>
            <w:ins w:id="79" w:author="Wichert, RJ@Energy" w:date="2019-04-17T14:05:00Z">
              <w:r w:rsidRPr="007D43F4">
                <w:rPr>
                  <w:rFonts w:asciiTheme="minorHAnsi" w:hAnsiTheme="minorHAnsi"/>
                  <w:sz w:val="16"/>
                  <w:szCs w:val="16"/>
                </w:rPr>
                <w:t xml:space="preserve">= Indoor Unit Nominal Cooling Capacity value referenced from </w:t>
              </w:r>
            </w:ins>
            <w:ins w:id="80" w:author="Wichert, RJ@Energy" w:date="2019-04-17T14:21:00Z">
              <w:r w:rsidR="005A2D1B" w:rsidRPr="007D43F4">
                <w:rPr>
                  <w:rFonts w:asciiTheme="minorHAnsi" w:hAnsiTheme="minorHAnsi"/>
                  <w:sz w:val="16"/>
                  <w:szCs w:val="16"/>
                </w:rPr>
                <w:t>one of the following two locations:</w:t>
              </w:r>
            </w:ins>
          </w:p>
          <w:p w14:paraId="08E934A6" w14:textId="77777777" w:rsidR="005A2D1B" w:rsidRPr="007D43F4" w:rsidRDefault="005A2D1B" w:rsidP="00497A97">
            <w:pPr>
              <w:ind w:firstLine="160"/>
              <w:rPr>
                <w:ins w:id="81" w:author="Wichert, RJ@Energy" w:date="2019-04-17T14:20:00Z"/>
                <w:rFonts w:asciiTheme="minorHAnsi" w:hAnsiTheme="minorHAnsi"/>
                <w:sz w:val="16"/>
                <w:szCs w:val="16"/>
              </w:rPr>
            </w:pPr>
          </w:p>
          <w:p w14:paraId="22913AF5" w14:textId="7EA92CC0" w:rsidR="00497A97" w:rsidRPr="007D43F4" w:rsidRDefault="005A2D1B" w:rsidP="00497A97">
            <w:pPr>
              <w:ind w:firstLine="160"/>
              <w:rPr>
                <w:ins w:id="82" w:author="Wichert, RJ@Energy" w:date="2019-04-17T14:22:00Z"/>
                <w:rFonts w:asciiTheme="minorHAnsi" w:hAnsiTheme="minorHAnsi"/>
                <w:sz w:val="16"/>
                <w:szCs w:val="16"/>
                <w:highlight w:val="yellow"/>
              </w:rPr>
            </w:pPr>
            <w:ins w:id="83" w:author="Wichert, RJ@Energy" w:date="2019-04-17T14:21:00Z">
              <w:r w:rsidRPr="007D43F4">
                <w:rPr>
                  <w:rFonts w:asciiTheme="minorHAnsi" w:hAnsiTheme="minorHAnsi"/>
                  <w:sz w:val="16"/>
                  <w:szCs w:val="16"/>
                </w:rPr>
                <w:t>1: [</w:t>
              </w:r>
            </w:ins>
            <w:ins w:id="84" w:author="Wichert, RJ@Energy" w:date="2019-04-17T14:05:00Z">
              <w:r w:rsidR="00497A97" w:rsidRPr="007D43F4">
                <w:rPr>
                  <w:rFonts w:asciiTheme="minorHAnsi" w:hAnsiTheme="minorHAnsi"/>
                  <w:sz w:val="16"/>
                  <w:szCs w:val="16"/>
                  <w:highlight w:val="yellow"/>
                </w:rPr>
                <w:t>MCH-01b field F12</w:t>
              </w:r>
            </w:ins>
            <w:ins w:id="85" w:author="Wichert, RJ@Energy" w:date="2019-04-17T14:21:00Z">
              <w:r w:rsidRPr="007D43F4">
                <w:rPr>
                  <w:rFonts w:asciiTheme="minorHAnsi" w:hAnsiTheme="minorHAnsi"/>
                  <w:sz w:val="16"/>
                  <w:szCs w:val="16"/>
                </w:rPr>
                <w:t xml:space="preserve"> (</w:t>
              </w:r>
            </w:ins>
            <w:ins w:id="86" w:author="Wichert, RJ@Energy" w:date="2019-04-17T14:23:00Z">
              <w:r w:rsidRPr="007D43F4">
                <w:rPr>
                  <w:rFonts w:asciiTheme="minorHAnsi" w:hAnsiTheme="minorHAnsi"/>
                  <w:sz w:val="16"/>
                  <w:szCs w:val="16"/>
                </w:rPr>
                <w:t>if &lt; 75% of duct system altered</w:t>
              </w:r>
            </w:ins>
            <w:ins w:id="87" w:author="Wichert, RJ@Energy" w:date="2019-04-17T14:22:00Z">
              <w:r w:rsidRPr="007D43F4">
                <w:rPr>
                  <w:rFonts w:asciiTheme="minorHAnsi" w:hAnsiTheme="minorHAnsi"/>
                  <w:sz w:val="16"/>
                  <w:szCs w:val="16"/>
                </w:rPr>
                <w:t>)</w:t>
              </w:r>
            </w:ins>
            <w:ins w:id="88" w:author="Wichert, RJ@Energy" w:date="2019-04-17T14:21:00Z">
              <w:r w:rsidRPr="007D43F4">
                <w:rPr>
                  <w:rFonts w:asciiTheme="minorHAnsi" w:hAnsiTheme="minorHAnsi"/>
                  <w:sz w:val="16"/>
                  <w:szCs w:val="16"/>
                </w:rPr>
                <w:t>]</w:t>
              </w:r>
            </w:ins>
          </w:p>
          <w:p w14:paraId="4AEC3759" w14:textId="0F5C8C8B" w:rsidR="005A2D1B" w:rsidRPr="007D43F4" w:rsidRDefault="005A2D1B" w:rsidP="00497A97">
            <w:pPr>
              <w:ind w:firstLine="160"/>
              <w:rPr>
                <w:ins w:id="89" w:author="Wichert, RJ@Energy" w:date="2019-04-17T14:05:00Z"/>
                <w:rFonts w:asciiTheme="minorHAnsi" w:hAnsiTheme="minorHAnsi"/>
                <w:sz w:val="16"/>
                <w:szCs w:val="16"/>
                <w:highlight w:val="yellow"/>
              </w:rPr>
            </w:pPr>
            <w:ins w:id="90" w:author="Wichert, RJ@Energy" w:date="2019-04-17T14:22:00Z">
              <w:r w:rsidRPr="007D43F4">
                <w:rPr>
                  <w:rFonts w:asciiTheme="minorHAnsi" w:hAnsiTheme="minorHAnsi"/>
                  <w:sz w:val="16"/>
                  <w:szCs w:val="16"/>
                </w:rPr>
                <w:t>2: [</w:t>
              </w:r>
              <w:r w:rsidRPr="007D43F4">
                <w:rPr>
                  <w:rFonts w:asciiTheme="minorHAnsi" w:hAnsiTheme="minorHAnsi"/>
                  <w:sz w:val="16"/>
                  <w:szCs w:val="16"/>
                  <w:highlight w:val="yellow"/>
                </w:rPr>
                <w:t>MCH-01b field G15</w:t>
              </w:r>
              <w:r w:rsidRPr="007D43F4">
                <w:rPr>
                  <w:rFonts w:asciiTheme="minorHAnsi" w:hAnsiTheme="minorHAnsi"/>
                  <w:sz w:val="16"/>
                  <w:szCs w:val="16"/>
                </w:rPr>
                <w:t xml:space="preserve"> (</w:t>
              </w:r>
            </w:ins>
            <w:ins w:id="91" w:author="Wichert, RJ@Energy" w:date="2019-04-17T14:23:00Z">
              <w:r w:rsidRPr="007D43F4">
                <w:rPr>
                  <w:rFonts w:asciiTheme="minorHAnsi" w:hAnsiTheme="minorHAnsi"/>
                  <w:sz w:val="16"/>
                  <w:szCs w:val="16"/>
                </w:rPr>
                <w:t>if new or completely replaced duct system)</w:t>
              </w:r>
            </w:ins>
            <w:ins w:id="92" w:author="Wichert, RJ@Energy" w:date="2019-04-17T14:22:00Z">
              <w:r w:rsidRPr="007D43F4">
                <w:rPr>
                  <w:rFonts w:asciiTheme="minorHAnsi" w:hAnsiTheme="minorHAnsi"/>
                  <w:sz w:val="16"/>
                  <w:szCs w:val="16"/>
                </w:rPr>
                <w:t>]</w:t>
              </w:r>
            </w:ins>
          </w:p>
          <w:p w14:paraId="7062692E" w14:textId="77777777" w:rsidR="005A2D1B" w:rsidRPr="007D43F4" w:rsidRDefault="005A2D1B" w:rsidP="005A2D1B">
            <w:pPr>
              <w:ind w:left="154"/>
              <w:rPr>
                <w:ins w:id="93" w:author="Wichert, RJ@Energy" w:date="2019-04-17T14:25:00Z"/>
                <w:rFonts w:asciiTheme="minorHAnsi" w:hAnsiTheme="minorHAnsi"/>
                <w:b/>
                <w:sz w:val="16"/>
                <w:szCs w:val="16"/>
              </w:rPr>
            </w:pPr>
          </w:p>
          <w:p w14:paraId="5EE5EAF3" w14:textId="68E69155" w:rsidR="00497A97" w:rsidRPr="007D43F4" w:rsidRDefault="00497A97" w:rsidP="005A2D1B">
            <w:pPr>
              <w:ind w:left="154"/>
              <w:rPr>
                <w:ins w:id="94" w:author="Wichert, RJ@Energy" w:date="2019-04-17T14:02:00Z"/>
                <w:rFonts w:asciiTheme="minorHAnsi" w:hAnsiTheme="minorHAnsi"/>
                <w:sz w:val="16"/>
                <w:szCs w:val="16"/>
              </w:rPr>
            </w:pPr>
            <w:ins w:id="95" w:author="Wichert, RJ@Energy" w:date="2019-04-17T14:05:00Z">
              <w:r w:rsidRPr="007D43F4">
                <w:rPr>
                  <w:rFonts w:asciiTheme="minorHAnsi" w:hAnsiTheme="minorHAnsi"/>
                  <w:b/>
                  <w:sz w:val="16"/>
                  <w:szCs w:val="16"/>
                </w:rPr>
                <w:t>else</w:t>
              </w:r>
              <w:r w:rsidRPr="007D43F4">
                <w:rPr>
                  <w:rFonts w:asciiTheme="minorHAnsi" w:hAnsiTheme="minorHAnsi"/>
                  <w:sz w:val="16"/>
                  <w:szCs w:val="16"/>
                </w:rPr>
                <w:t xml:space="preserve"> value in this field = Condenser Nominal Cooling Capacity value referenced from </w:t>
              </w:r>
            </w:ins>
            <w:ins w:id="96" w:author="Wichert, RJ@Energy" w:date="2019-04-17T14:16:00Z">
              <w:r w:rsidR="005A2D1B" w:rsidRPr="007D43F4">
                <w:rPr>
                  <w:rFonts w:asciiTheme="minorHAnsi" w:hAnsiTheme="minorHAnsi"/>
                  <w:sz w:val="16"/>
                  <w:szCs w:val="16"/>
                  <w:highlight w:val="yellow"/>
                </w:rPr>
                <w:t>MCH-01b field E09</w:t>
              </w:r>
            </w:ins>
          </w:p>
          <w:p w14:paraId="0738CCB1" w14:textId="6FB2042C" w:rsidR="00497A97" w:rsidRPr="007D43F4" w:rsidRDefault="00497A97" w:rsidP="002756DE">
            <w:pPr>
              <w:rPr>
                <w:ins w:id="97" w:author="Wichert, RJ@Energy" w:date="2019-04-17T14:02:00Z"/>
                <w:rFonts w:asciiTheme="minorHAnsi" w:hAnsiTheme="minorHAnsi"/>
                <w:sz w:val="16"/>
                <w:szCs w:val="16"/>
              </w:rPr>
            </w:pPr>
          </w:p>
          <w:p w14:paraId="552C9F93" w14:textId="4625D2FE" w:rsidR="009B1CA6" w:rsidRPr="007D43F4" w:rsidDel="005A2D1B" w:rsidRDefault="005A2D1B">
            <w:pPr>
              <w:rPr>
                <w:del w:id="98" w:author="Wichert, RJ@Energy" w:date="2019-04-11T16:51:00Z"/>
                <w:rFonts w:asciiTheme="minorHAnsi" w:hAnsiTheme="minorHAnsi"/>
                <w:sz w:val="16"/>
                <w:szCs w:val="16"/>
              </w:rPr>
            </w:pPr>
            <w:ins w:id="99" w:author="Wichert, RJ@Energy" w:date="2019-04-17T14:28:00Z">
              <w:r w:rsidRPr="007D43F4">
                <w:rPr>
                  <w:rFonts w:asciiTheme="minorHAnsi" w:hAnsiTheme="minorHAnsi"/>
                  <w:sz w:val="16"/>
                  <w:szCs w:val="16"/>
                </w:rPr>
                <w:t xml:space="preserve">Elseif parent is </w:t>
              </w:r>
              <w:r w:rsidRPr="007D43F4">
                <w:rPr>
                  <w:rFonts w:asciiTheme="minorHAnsi" w:hAnsiTheme="minorHAnsi"/>
                  <w:b/>
                  <w:sz w:val="16"/>
                  <w:szCs w:val="16"/>
                  <w:u w:val="single"/>
                </w:rPr>
                <w:t>MCH-01c</w:t>
              </w:r>
              <w:r w:rsidRPr="007D43F4">
                <w:rPr>
                  <w:rFonts w:asciiTheme="minorHAnsi" w:hAnsiTheme="minorHAnsi"/>
                  <w:sz w:val="16"/>
                  <w:szCs w:val="16"/>
                </w:rPr>
                <w:t>:</w:t>
              </w:r>
            </w:ins>
          </w:p>
          <w:p w14:paraId="341C43D9" w14:textId="5AA7AC39" w:rsidR="005A2D1B" w:rsidRPr="007D43F4" w:rsidRDefault="005A2D1B" w:rsidP="00D46D01">
            <w:pPr>
              <w:rPr>
                <w:ins w:id="100" w:author="Wichert, RJ@Energy" w:date="2019-04-17T14:29:00Z"/>
                <w:rFonts w:asciiTheme="minorHAnsi" w:hAnsiTheme="minorHAnsi"/>
                <w:sz w:val="16"/>
                <w:szCs w:val="16"/>
              </w:rPr>
            </w:pPr>
          </w:p>
          <w:p w14:paraId="6D86F96B" w14:textId="70B74888" w:rsidR="005A2D1B" w:rsidRPr="007D43F4" w:rsidRDefault="00A04FE6" w:rsidP="00A04FE6">
            <w:pPr>
              <w:ind w:left="154"/>
              <w:rPr>
                <w:ins w:id="101" w:author="Wichert, RJ@Energy" w:date="2019-04-17T14:31:00Z"/>
                <w:rFonts w:asciiTheme="minorHAnsi" w:hAnsiTheme="minorHAnsi"/>
                <w:sz w:val="16"/>
                <w:szCs w:val="16"/>
              </w:rPr>
            </w:pPr>
            <w:ins w:id="102" w:author="Wichert, RJ@Energy" w:date="2019-04-17T14:29:00Z">
              <w:r w:rsidRPr="007D43F4">
                <w:rPr>
                  <w:rFonts w:asciiTheme="minorHAnsi" w:hAnsiTheme="minorHAnsi"/>
                  <w:b/>
                  <w:sz w:val="16"/>
                  <w:szCs w:val="16"/>
                </w:rPr>
                <w:t>i</w:t>
              </w:r>
              <w:r w:rsidR="005A2D1B" w:rsidRPr="007D43F4">
                <w:rPr>
                  <w:rFonts w:asciiTheme="minorHAnsi" w:hAnsiTheme="minorHAnsi"/>
                  <w:b/>
                  <w:sz w:val="16"/>
                  <w:szCs w:val="16"/>
                </w:rPr>
                <w:t>f</w:t>
              </w:r>
              <w:r w:rsidR="005A2D1B" w:rsidRPr="007D43F4">
                <w:rPr>
                  <w:rFonts w:asciiTheme="minorHAnsi" w:hAnsiTheme="minorHAnsi"/>
                  <w:sz w:val="16"/>
                  <w:szCs w:val="16"/>
                </w:rPr>
                <w:t xml:space="preserve"> the duct system in </w:t>
              </w:r>
              <w:r w:rsidR="005A2D1B" w:rsidRPr="007D43F4">
                <w:rPr>
                  <w:rFonts w:asciiTheme="minorHAnsi" w:hAnsiTheme="minorHAnsi"/>
                  <w:sz w:val="16"/>
                  <w:szCs w:val="16"/>
                  <w:highlight w:val="yellow"/>
                </w:rPr>
                <w:t>MCH</w:t>
              </w:r>
            </w:ins>
            <w:ins w:id="103" w:author="Wichert, RJ@Energy" w:date="2019-04-17T14:30:00Z">
              <w:r w:rsidR="005A2D1B" w:rsidRPr="007D43F4">
                <w:rPr>
                  <w:rFonts w:asciiTheme="minorHAnsi" w:hAnsiTheme="minorHAnsi"/>
                  <w:sz w:val="16"/>
                  <w:szCs w:val="16"/>
                  <w:highlight w:val="yellow"/>
                </w:rPr>
                <w:t>-01c field L03</w:t>
              </w:r>
              <w:r w:rsidR="005A2D1B" w:rsidRPr="007D43F4">
                <w:rPr>
                  <w:rFonts w:asciiTheme="minorHAnsi" w:hAnsiTheme="minorHAnsi"/>
                  <w:sz w:val="16"/>
                  <w:szCs w:val="16"/>
                </w:rPr>
                <w:t xml:space="preserve"> has a value in </w:t>
              </w:r>
              <w:r w:rsidR="005A2D1B" w:rsidRPr="007D43F4">
                <w:rPr>
                  <w:rFonts w:asciiTheme="minorHAnsi" w:hAnsiTheme="minorHAnsi"/>
                  <w:sz w:val="16"/>
                  <w:szCs w:val="16"/>
                  <w:highlight w:val="yellow"/>
                </w:rPr>
                <w:t xml:space="preserve">MCH-01c field </w:t>
              </w:r>
            </w:ins>
            <w:ins w:id="104" w:author="Wichert, RJ@Energy" w:date="2019-04-17T14:31:00Z">
              <w:r w:rsidR="005A2D1B" w:rsidRPr="007D43F4">
                <w:rPr>
                  <w:rFonts w:asciiTheme="minorHAnsi" w:hAnsiTheme="minorHAnsi"/>
                  <w:sz w:val="16"/>
                  <w:szCs w:val="16"/>
                  <w:highlight w:val="yellow"/>
                </w:rPr>
                <w:t>C11</w:t>
              </w:r>
              <w:r w:rsidR="005A2D1B" w:rsidRPr="007D43F4">
                <w:rPr>
                  <w:rFonts w:asciiTheme="minorHAnsi" w:hAnsiTheme="minorHAnsi"/>
                  <w:sz w:val="16"/>
                  <w:szCs w:val="16"/>
                </w:rPr>
                <w:t xml:space="preserve"> &gt; 1,</w:t>
              </w:r>
            </w:ins>
          </w:p>
          <w:p w14:paraId="7BAC742F" w14:textId="4EE28809" w:rsidR="005A2D1B" w:rsidRPr="007D43F4" w:rsidRDefault="00A04FE6" w:rsidP="00A04FE6">
            <w:pPr>
              <w:ind w:left="154"/>
              <w:rPr>
                <w:ins w:id="105" w:author="Wichert, RJ@Energy" w:date="2019-04-17T14:29:00Z"/>
                <w:rFonts w:asciiTheme="minorHAnsi" w:hAnsiTheme="minorHAnsi"/>
                <w:sz w:val="16"/>
                <w:szCs w:val="16"/>
              </w:rPr>
            </w:pPr>
            <w:ins w:id="106" w:author="Wichert, RJ@Energy" w:date="2019-04-17T14:36:00Z">
              <w:r w:rsidRPr="007D43F4">
                <w:rPr>
                  <w:rFonts w:asciiTheme="minorHAnsi" w:hAnsiTheme="minorHAnsi"/>
                  <w:b/>
                  <w:sz w:val="16"/>
                  <w:szCs w:val="16"/>
                </w:rPr>
                <w:t>t</w:t>
              </w:r>
            </w:ins>
            <w:ins w:id="107" w:author="Wichert, RJ@Energy" w:date="2019-04-17T14:31:00Z">
              <w:r w:rsidR="005A2D1B" w:rsidRPr="007D43F4">
                <w:rPr>
                  <w:rFonts w:asciiTheme="minorHAnsi" w:hAnsiTheme="minorHAnsi"/>
                  <w:b/>
                  <w:sz w:val="16"/>
                  <w:szCs w:val="16"/>
                </w:rPr>
                <w:t>hen</w:t>
              </w:r>
              <w:r w:rsidR="005A2D1B" w:rsidRPr="007D43F4">
                <w:rPr>
                  <w:rFonts w:asciiTheme="minorHAnsi" w:hAnsiTheme="minorHAnsi"/>
                  <w:sz w:val="16"/>
                  <w:szCs w:val="16"/>
                </w:rPr>
                <w:t xml:space="preserve"> value in this field = Indoor Unit Nominal Cooling Capacity value reference from</w:t>
              </w:r>
            </w:ins>
            <w:ins w:id="108" w:author="Wichert, RJ@Energy" w:date="2019-04-17T14:32:00Z">
              <w:r w:rsidRPr="007D43F4">
                <w:rPr>
                  <w:rFonts w:asciiTheme="minorHAnsi" w:hAnsiTheme="minorHAnsi"/>
                  <w:sz w:val="16"/>
                  <w:szCs w:val="16"/>
                </w:rPr>
                <w:t xml:space="preserve"> </w:t>
              </w:r>
              <w:r w:rsidRPr="007D43F4">
                <w:rPr>
                  <w:rFonts w:asciiTheme="minorHAnsi" w:hAnsiTheme="minorHAnsi"/>
                  <w:sz w:val="16"/>
                  <w:szCs w:val="16"/>
                  <w:highlight w:val="yellow"/>
                </w:rPr>
                <w:t>MCH-01c field F10</w:t>
              </w:r>
            </w:ins>
          </w:p>
          <w:p w14:paraId="03D1DF74" w14:textId="00B28A87" w:rsidR="00A04FE6" w:rsidRPr="007D43F4" w:rsidRDefault="00A04FE6" w:rsidP="00A04FE6">
            <w:pPr>
              <w:ind w:left="154"/>
              <w:rPr>
                <w:ins w:id="109" w:author="Wichert, RJ@Energy" w:date="2019-04-17T14:34:00Z"/>
                <w:rFonts w:asciiTheme="minorHAnsi" w:hAnsiTheme="minorHAnsi"/>
                <w:sz w:val="16"/>
                <w:szCs w:val="16"/>
              </w:rPr>
            </w:pPr>
            <w:ins w:id="110" w:author="Wichert, RJ@Energy" w:date="2019-04-17T14:36:00Z">
              <w:r w:rsidRPr="007D43F4">
                <w:rPr>
                  <w:rFonts w:asciiTheme="minorHAnsi" w:hAnsiTheme="minorHAnsi"/>
                  <w:b/>
                  <w:sz w:val="16"/>
                  <w:szCs w:val="16"/>
                </w:rPr>
                <w:t>e</w:t>
              </w:r>
            </w:ins>
            <w:ins w:id="111" w:author="Wichert, RJ@Energy" w:date="2019-04-17T14:33:00Z">
              <w:r w:rsidRPr="007D43F4">
                <w:rPr>
                  <w:rFonts w:asciiTheme="minorHAnsi" w:hAnsiTheme="minorHAnsi"/>
                  <w:b/>
                  <w:sz w:val="16"/>
                  <w:szCs w:val="16"/>
                </w:rPr>
                <w:t>lse</w:t>
              </w:r>
              <w:r w:rsidRPr="007D43F4">
                <w:rPr>
                  <w:rFonts w:asciiTheme="minorHAnsi" w:hAnsiTheme="minorHAnsi"/>
                  <w:sz w:val="16"/>
                  <w:szCs w:val="16"/>
                </w:rPr>
                <w:t xml:space="preserve"> value in this field = Condenser Nominal Cooling Capacity value referenced from one of the following two locations:</w:t>
              </w:r>
            </w:ins>
          </w:p>
          <w:p w14:paraId="4592B97A" w14:textId="77777777" w:rsidR="00A04FE6" w:rsidRPr="007D43F4" w:rsidRDefault="00A04FE6">
            <w:pPr>
              <w:rPr>
                <w:ins w:id="112" w:author="Wichert, RJ@Energy" w:date="2019-04-17T14:34:00Z"/>
                <w:rFonts w:asciiTheme="minorHAnsi" w:hAnsiTheme="minorHAnsi"/>
                <w:sz w:val="16"/>
                <w:szCs w:val="16"/>
              </w:rPr>
            </w:pPr>
          </w:p>
          <w:p w14:paraId="360A7BC1" w14:textId="7DA368E9" w:rsidR="00A04FE6" w:rsidRPr="007D43F4" w:rsidRDefault="00A04FE6" w:rsidP="00A04FE6">
            <w:pPr>
              <w:ind w:left="720" w:hanging="560"/>
              <w:rPr>
                <w:ins w:id="113" w:author="Wichert, RJ@Energy" w:date="2019-04-17T14:34:00Z"/>
                <w:rFonts w:asciiTheme="minorHAnsi" w:hAnsiTheme="minorHAnsi"/>
                <w:sz w:val="16"/>
                <w:szCs w:val="16"/>
              </w:rPr>
            </w:pPr>
            <w:ins w:id="114" w:author="Wichert, RJ@Energy" w:date="2019-04-17T14:34:00Z">
              <w:r w:rsidRPr="007D43F4">
                <w:rPr>
                  <w:rFonts w:asciiTheme="minorHAnsi" w:hAnsiTheme="minorHAnsi"/>
                  <w:sz w:val="16"/>
                  <w:szCs w:val="16"/>
                </w:rPr>
                <w:t>1:</w:t>
              </w:r>
            </w:ins>
            <w:ins w:id="115" w:author="Wichert, RJ@Energy" w:date="2019-04-17T14:57:00Z">
              <w:r w:rsidR="00AA20F0" w:rsidRPr="007D43F4">
                <w:rPr>
                  <w:rFonts w:asciiTheme="minorHAnsi" w:hAnsiTheme="minorHAnsi"/>
                  <w:sz w:val="16"/>
                  <w:szCs w:val="16"/>
                </w:rPr>
                <w:t xml:space="preserve"> </w:t>
              </w:r>
            </w:ins>
            <w:ins w:id="116" w:author="Wichert, RJ@Energy" w:date="2019-04-17T14:34:00Z">
              <w:r w:rsidRPr="007D43F4">
                <w:rPr>
                  <w:rFonts w:asciiTheme="minorHAnsi" w:hAnsiTheme="minorHAnsi"/>
                  <w:sz w:val="16"/>
                  <w:szCs w:val="16"/>
                </w:rPr>
                <w:t>[</w:t>
              </w:r>
              <w:r w:rsidRPr="007D43F4">
                <w:rPr>
                  <w:rFonts w:asciiTheme="minorHAnsi" w:hAnsiTheme="minorHAnsi"/>
                  <w:sz w:val="16"/>
                  <w:szCs w:val="16"/>
                  <w:highlight w:val="yellow"/>
                </w:rPr>
                <w:t>MCH-01c field E09</w:t>
              </w:r>
              <w:r w:rsidRPr="007D43F4">
                <w:rPr>
                  <w:rFonts w:asciiTheme="minorHAnsi" w:hAnsiTheme="minorHAnsi"/>
                  <w:sz w:val="16"/>
                  <w:szCs w:val="16"/>
                </w:rPr>
                <w:t xml:space="preserve"> (if SC system is not a HP)]</w:t>
              </w:r>
            </w:ins>
          </w:p>
          <w:p w14:paraId="4B3A7135" w14:textId="6D4ACA54" w:rsidR="00A04FE6" w:rsidRPr="007D43F4" w:rsidRDefault="00A04FE6" w:rsidP="00A04FE6">
            <w:pPr>
              <w:ind w:left="720" w:hanging="560"/>
              <w:rPr>
                <w:ins w:id="117" w:author="Wichert, RJ@Energy" w:date="2019-04-17T14:34:00Z"/>
                <w:rFonts w:asciiTheme="minorHAnsi" w:hAnsiTheme="minorHAnsi"/>
                <w:sz w:val="16"/>
                <w:szCs w:val="16"/>
              </w:rPr>
            </w:pPr>
            <w:ins w:id="118" w:author="Wichert, RJ@Energy" w:date="2019-04-17T14:34:00Z">
              <w:r w:rsidRPr="007D43F4">
                <w:rPr>
                  <w:rFonts w:asciiTheme="minorHAnsi" w:hAnsiTheme="minorHAnsi"/>
                  <w:sz w:val="16"/>
                  <w:szCs w:val="16"/>
                </w:rPr>
                <w:t>2:</w:t>
              </w:r>
            </w:ins>
            <w:ins w:id="119" w:author="Wichert, RJ@Energy" w:date="2019-04-17T14:57:00Z">
              <w:r w:rsidR="00AA20F0" w:rsidRPr="007D43F4">
                <w:rPr>
                  <w:rFonts w:asciiTheme="minorHAnsi" w:hAnsiTheme="minorHAnsi"/>
                  <w:sz w:val="16"/>
                  <w:szCs w:val="16"/>
                </w:rPr>
                <w:t xml:space="preserve"> </w:t>
              </w:r>
            </w:ins>
            <w:ins w:id="120" w:author="Wichert, RJ@Energy" w:date="2019-04-17T14:34:00Z">
              <w:r w:rsidRPr="007D43F4">
                <w:rPr>
                  <w:rFonts w:asciiTheme="minorHAnsi" w:hAnsiTheme="minorHAnsi"/>
                  <w:sz w:val="16"/>
                  <w:szCs w:val="16"/>
                </w:rPr>
                <w:t>[</w:t>
              </w:r>
              <w:r w:rsidRPr="007D43F4">
                <w:rPr>
                  <w:rFonts w:asciiTheme="minorHAnsi" w:hAnsiTheme="minorHAnsi"/>
                  <w:sz w:val="16"/>
                  <w:szCs w:val="16"/>
                  <w:highlight w:val="yellow"/>
                </w:rPr>
                <w:t xml:space="preserve">MCH-01c field </w:t>
              </w:r>
            </w:ins>
            <w:ins w:id="121" w:author="Wichert, RJ@Energy" w:date="2019-04-17T14:35:00Z">
              <w:r w:rsidRPr="007D43F4">
                <w:rPr>
                  <w:rFonts w:asciiTheme="minorHAnsi" w:hAnsiTheme="minorHAnsi"/>
                  <w:sz w:val="16"/>
                  <w:szCs w:val="16"/>
                  <w:highlight w:val="yellow"/>
                </w:rPr>
                <w:t>H</w:t>
              </w:r>
            </w:ins>
            <w:ins w:id="122" w:author="Wichert, RJ@Energy" w:date="2019-04-17T14:34:00Z">
              <w:r w:rsidRPr="007D43F4">
                <w:rPr>
                  <w:rFonts w:asciiTheme="minorHAnsi" w:hAnsiTheme="minorHAnsi"/>
                  <w:sz w:val="16"/>
                  <w:szCs w:val="16"/>
                  <w:highlight w:val="yellow"/>
                </w:rPr>
                <w:t>10</w:t>
              </w:r>
              <w:r w:rsidRPr="007D43F4">
                <w:rPr>
                  <w:rFonts w:asciiTheme="minorHAnsi" w:hAnsiTheme="minorHAnsi"/>
                  <w:sz w:val="16"/>
                  <w:szCs w:val="16"/>
                </w:rPr>
                <w:t xml:space="preserve"> (if SC system is a HP)]</w:t>
              </w:r>
            </w:ins>
          </w:p>
          <w:p w14:paraId="01296792" w14:textId="67A5253E" w:rsidR="00270A86" w:rsidRPr="007D43F4" w:rsidRDefault="002756DE">
            <w:pPr>
              <w:rPr>
                <w:ins w:id="123" w:author="Wichert, RJ@Energy" w:date="2019-04-12T11:21:00Z"/>
                <w:rFonts w:asciiTheme="minorHAnsi" w:hAnsiTheme="minorHAnsi"/>
                <w:sz w:val="16"/>
                <w:szCs w:val="16"/>
              </w:rPr>
            </w:pPr>
            <w:del w:id="124" w:author="Wichert, RJ@Energy" w:date="2019-04-11T16:51:00Z">
              <w:r w:rsidRPr="007D43F4" w:rsidDel="00270A86">
                <w:rPr>
                  <w:rFonts w:asciiTheme="minorHAnsi" w:hAnsiTheme="minorHAnsi"/>
                  <w:sz w:val="16"/>
                  <w:szCs w:val="16"/>
                </w:rPr>
                <w:delText>else user enter the nominal ton value: numeric x.x</w:delText>
              </w:r>
            </w:del>
          </w:p>
          <w:p w14:paraId="74C24567" w14:textId="44B6EB06" w:rsidR="0029444F" w:rsidRPr="007D43F4" w:rsidRDefault="00834E8E">
            <w:pPr>
              <w:rPr>
                <w:ins w:id="125" w:author="Wichert, RJ@Energy" w:date="2019-04-12T08:11:00Z"/>
                <w:rFonts w:asciiTheme="minorHAnsi" w:hAnsiTheme="minorHAnsi"/>
                <w:sz w:val="16"/>
                <w:szCs w:val="16"/>
              </w:rPr>
            </w:pPr>
            <w:ins w:id="126" w:author="Wichert, RJ@Energy" w:date="2019-04-17T14:42:00Z">
              <w:r w:rsidRPr="007D43F4">
                <w:rPr>
                  <w:rFonts w:asciiTheme="minorHAnsi" w:hAnsiTheme="minorHAnsi"/>
                  <w:sz w:val="16"/>
                  <w:szCs w:val="16"/>
                </w:rPr>
                <w:t xml:space="preserve">Elseif parent is </w:t>
              </w:r>
              <w:r w:rsidRPr="007D43F4">
                <w:rPr>
                  <w:rFonts w:asciiTheme="minorHAnsi" w:hAnsiTheme="minorHAnsi"/>
                  <w:b/>
                  <w:sz w:val="16"/>
                  <w:szCs w:val="16"/>
                  <w:u w:val="single"/>
                </w:rPr>
                <w:t>MCH-01d</w:t>
              </w:r>
              <w:r w:rsidRPr="007D43F4">
                <w:rPr>
                  <w:rFonts w:asciiTheme="minorHAnsi" w:hAnsiTheme="minorHAnsi"/>
                  <w:sz w:val="16"/>
                  <w:szCs w:val="16"/>
                </w:rPr>
                <w:t>:</w:t>
              </w:r>
            </w:ins>
          </w:p>
          <w:p w14:paraId="33112A95" w14:textId="6204C799" w:rsidR="00922A0E" w:rsidRPr="007D43F4" w:rsidRDefault="00834E8E" w:rsidP="00834E8E">
            <w:pPr>
              <w:ind w:left="153"/>
              <w:rPr>
                <w:ins w:id="127" w:author="Wichert, RJ@Energy" w:date="2019-04-17T14:43:00Z"/>
                <w:rFonts w:asciiTheme="minorHAnsi" w:hAnsiTheme="minorHAnsi"/>
                <w:sz w:val="16"/>
                <w:szCs w:val="16"/>
              </w:rPr>
            </w:pPr>
            <w:ins w:id="128" w:author="Wichert, RJ@Energy" w:date="2019-04-17T14:43:00Z">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 xml:space="preserve">MCH-01d field </w:t>
              </w:r>
            </w:ins>
            <w:ins w:id="129" w:author="Wichert, RJ@Energy" w:date="2019-04-17T14:44:00Z">
              <w:r w:rsidRPr="007D43F4">
                <w:rPr>
                  <w:rFonts w:asciiTheme="minorHAnsi" w:hAnsiTheme="minorHAnsi"/>
                  <w:sz w:val="16"/>
                  <w:szCs w:val="16"/>
                  <w:highlight w:val="yellow"/>
                </w:rPr>
                <w:t>O0</w:t>
              </w:r>
            </w:ins>
            <w:ins w:id="130" w:author="Wichert, RJ@Energy" w:date="2019-04-17T14:43:00Z">
              <w:r w:rsidRPr="007D43F4">
                <w:rPr>
                  <w:rFonts w:asciiTheme="minorHAnsi" w:hAnsiTheme="minorHAnsi"/>
                  <w:sz w:val="16"/>
                  <w:szCs w:val="16"/>
                  <w:highlight w:val="yellow"/>
                </w:rPr>
                <w:t>3</w:t>
              </w:r>
              <w:r w:rsidRPr="007D43F4">
                <w:rPr>
                  <w:rFonts w:asciiTheme="minorHAnsi" w:hAnsiTheme="minorHAnsi"/>
                  <w:sz w:val="16"/>
                  <w:szCs w:val="16"/>
                </w:rPr>
                <w:t xml:space="preserve"> has a value in </w:t>
              </w:r>
              <w:r w:rsidRPr="007D43F4">
                <w:rPr>
                  <w:rFonts w:asciiTheme="minorHAnsi" w:hAnsiTheme="minorHAnsi"/>
                  <w:sz w:val="16"/>
                  <w:szCs w:val="16"/>
                  <w:highlight w:val="yellow"/>
                </w:rPr>
                <w:t>MCH-01</w:t>
              </w:r>
            </w:ins>
            <w:ins w:id="131" w:author="Wichert, RJ@Energy" w:date="2019-04-17T14:44:00Z">
              <w:r w:rsidRPr="007D43F4">
                <w:rPr>
                  <w:rFonts w:asciiTheme="minorHAnsi" w:hAnsiTheme="minorHAnsi"/>
                  <w:sz w:val="16"/>
                  <w:szCs w:val="16"/>
                  <w:highlight w:val="yellow"/>
                </w:rPr>
                <w:t>d</w:t>
              </w:r>
            </w:ins>
            <w:ins w:id="132" w:author="Wichert, RJ@Energy" w:date="2019-04-17T14:43:00Z">
              <w:r w:rsidRPr="007D43F4">
                <w:rPr>
                  <w:rFonts w:asciiTheme="minorHAnsi" w:hAnsiTheme="minorHAnsi"/>
                  <w:sz w:val="16"/>
                  <w:szCs w:val="16"/>
                  <w:highlight w:val="yellow"/>
                </w:rPr>
                <w:t xml:space="preserve"> field </w:t>
              </w:r>
            </w:ins>
            <w:ins w:id="133" w:author="Wichert, RJ@Energy" w:date="2019-04-17T14:44:00Z">
              <w:r w:rsidRPr="007D43F4">
                <w:rPr>
                  <w:rFonts w:asciiTheme="minorHAnsi" w:hAnsiTheme="minorHAnsi"/>
                  <w:sz w:val="16"/>
                  <w:szCs w:val="16"/>
                  <w:highlight w:val="yellow"/>
                </w:rPr>
                <w:t>D06</w:t>
              </w:r>
            </w:ins>
            <w:ins w:id="134" w:author="Wichert, RJ@Energy" w:date="2019-04-17T14:43:00Z">
              <w:r w:rsidRPr="007D43F4">
                <w:rPr>
                  <w:rFonts w:asciiTheme="minorHAnsi" w:hAnsiTheme="minorHAnsi"/>
                  <w:sz w:val="16"/>
                  <w:szCs w:val="16"/>
                </w:rPr>
                <w:t xml:space="preserve"> &gt; 1</w:t>
              </w:r>
            </w:ins>
          </w:p>
          <w:p w14:paraId="5E8322A2" w14:textId="77777777" w:rsidR="00834E8E" w:rsidRPr="007D43F4" w:rsidRDefault="00834E8E" w:rsidP="00834E8E">
            <w:pPr>
              <w:ind w:left="153"/>
              <w:rPr>
                <w:ins w:id="135" w:author="Wichert, RJ@Energy" w:date="2019-04-17T14:50:00Z"/>
                <w:rFonts w:asciiTheme="minorHAnsi" w:hAnsiTheme="minorHAnsi"/>
                <w:sz w:val="16"/>
                <w:szCs w:val="16"/>
              </w:rPr>
            </w:pPr>
            <w:ins w:id="136" w:author="Wichert, RJ@Energy" w:date="2019-04-17T14:45:00Z">
              <w:r w:rsidRPr="007D43F4">
                <w:rPr>
                  <w:rFonts w:asciiTheme="minorHAnsi" w:hAnsiTheme="minorHAnsi"/>
                  <w:b/>
                  <w:sz w:val="16"/>
                  <w:szCs w:val="16"/>
                </w:rPr>
                <w:t>then</w:t>
              </w:r>
              <w:r w:rsidRPr="007D43F4">
                <w:rPr>
                  <w:rFonts w:asciiTheme="minorHAnsi" w:hAnsiTheme="minorHAnsi"/>
                  <w:sz w:val="16"/>
                  <w:szCs w:val="16"/>
                </w:rPr>
                <w:t xml:space="preserve"> value in this field = Indoor Unit Nominal Cooling Capacity value reference</w:t>
              </w:r>
            </w:ins>
            <w:ins w:id="137" w:author="Wichert, RJ@Energy" w:date="2019-04-17T14:50:00Z">
              <w:r w:rsidRPr="007D43F4">
                <w:rPr>
                  <w:rFonts w:asciiTheme="minorHAnsi" w:hAnsiTheme="minorHAnsi"/>
                  <w:sz w:val="16"/>
                  <w:szCs w:val="16"/>
                </w:rPr>
                <w:t>d</w:t>
              </w:r>
            </w:ins>
            <w:ins w:id="138" w:author="Wichert, RJ@Energy" w:date="2019-04-17T14:45:00Z">
              <w:r w:rsidRPr="007D43F4">
                <w:rPr>
                  <w:rFonts w:asciiTheme="minorHAnsi" w:hAnsiTheme="minorHAnsi"/>
                  <w:sz w:val="16"/>
                  <w:szCs w:val="16"/>
                </w:rPr>
                <w:t xml:space="preserve"> from</w:t>
              </w:r>
            </w:ins>
            <w:ins w:id="139" w:author="Wichert, RJ@Energy" w:date="2019-04-17T14:50:00Z">
              <w:r w:rsidRPr="007D43F4">
                <w:rPr>
                  <w:rFonts w:asciiTheme="minorHAnsi" w:hAnsiTheme="minorHAnsi"/>
                  <w:sz w:val="16"/>
                  <w:szCs w:val="16"/>
                </w:rPr>
                <w:t xml:space="preserve"> one of the following two locations</w:t>
              </w:r>
            </w:ins>
          </w:p>
          <w:p w14:paraId="10465905" w14:textId="77777777" w:rsidR="00834E8E" w:rsidRPr="007D43F4" w:rsidRDefault="00834E8E" w:rsidP="00834E8E">
            <w:pPr>
              <w:ind w:left="153"/>
              <w:rPr>
                <w:ins w:id="140" w:author="Wichert, RJ@Energy" w:date="2019-04-17T14:50:00Z"/>
                <w:rFonts w:asciiTheme="minorHAnsi" w:hAnsiTheme="minorHAnsi"/>
                <w:sz w:val="16"/>
                <w:szCs w:val="16"/>
              </w:rPr>
            </w:pPr>
          </w:p>
          <w:p w14:paraId="1B939A3A" w14:textId="47BCEBB0" w:rsidR="00834E8E" w:rsidRPr="007D43F4" w:rsidRDefault="00834E8E" w:rsidP="00834E8E">
            <w:pPr>
              <w:ind w:left="153"/>
              <w:rPr>
                <w:ins w:id="141" w:author="Wichert, RJ@Energy" w:date="2019-04-17T14:50:00Z"/>
                <w:rFonts w:asciiTheme="minorHAnsi" w:hAnsiTheme="minorHAnsi"/>
                <w:sz w:val="16"/>
                <w:szCs w:val="16"/>
                <w:highlight w:val="yellow"/>
              </w:rPr>
            </w:pPr>
            <w:ins w:id="142" w:author="Wichert, RJ@Energy" w:date="2019-04-17T14:50:00Z">
              <w:r w:rsidRPr="007D43F4">
                <w:rPr>
                  <w:rFonts w:asciiTheme="minorHAnsi" w:hAnsiTheme="minorHAnsi"/>
                  <w:sz w:val="16"/>
                  <w:szCs w:val="16"/>
                </w:rPr>
                <w:t>1: [</w:t>
              </w:r>
            </w:ins>
            <w:ins w:id="143" w:author="Wichert, RJ@Energy" w:date="2019-04-17T14:45:00Z">
              <w:r w:rsidRPr="007D43F4">
                <w:rPr>
                  <w:rFonts w:asciiTheme="minorHAnsi" w:hAnsiTheme="minorHAnsi"/>
                  <w:sz w:val="16"/>
                  <w:szCs w:val="16"/>
                  <w:highlight w:val="yellow"/>
                </w:rPr>
                <w:t>MCH-01d field K12</w:t>
              </w:r>
            </w:ins>
            <w:ins w:id="144" w:author="Wichert, RJ@Energy" w:date="2019-04-17T14:50:00Z">
              <w:r w:rsidRPr="007D43F4">
                <w:rPr>
                  <w:rFonts w:asciiTheme="minorHAnsi" w:hAnsiTheme="minorHAnsi"/>
                  <w:sz w:val="16"/>
                  <w:szCs w:val="16"/>
                </w:rPr>
                <w:t xml:space="preserve"> (</w:t>
              </w:r>
            </w:ins>
            <w:ins w:id="145" w:author="Wichert, RJ@Energy" w:date="2019-04-17T14:52:00Z">
              <w:r w:rsidR="00AA20F0" w:rsidRPr="007D43F4">
                <w:rPr>
                  <w:rFonts w:asciiTheme="minorHAnsi" w:hAnsiTheme="minorHAnsi"/>
                  <w:sz w:val="16"/>
                  <w:szCs w:val="16"/>
                </w:rPr>
                <w:t>if &lt; 75% of duct system altered</w:t>
              </w:r>
            </w:ins>
            <w:ins w:id="146" w:author="Wichert, RJ@Energy" w:date="2019-04-17T14:50:00Z">
              <w:r w:rsidRPr="007D43F4">
                <w:rPr>
                  <w:rFonts w:asciiTheme="minorHAnsi" w:hAnsiTheme="minorHAnsi"/>
                  <w:sz w:val="16"/>
                  <w:szCs w:val="16"/>
                </w:rPr>
                <w:t>)]</w:t>
              </w:r>
            </w:ins>
          </w:p>
          <w:p w14:paraId="406E0ABD" w14:textId="1698B022" w:rsidR="00834E8E" w:rsidRPr="007D43F4" w:rsidRDefault="00834E8E" w:rsidP="00834E8E">
            <w:pPr>
              <w:ind w:left="153"/>
              <w:rPr>
                <w:ins w:id="147" w:author="Wichert, RJ@Energy" w:date="2019-04-17T14:45:00Z"/>
                <w:rFonts w:asciiTheme="minorHAnsi" w:hAnsiTheme="minorHAnsi"/>
                <w:sz w:val="16"/>
                <w:szCs w:val="16"/>
                <w:highlight w:val="yellow"/>
              </w:rPr>
            </w:pPr>
            <w:ins w:id="148" w:author="Wichert, RJ@Energy" w:date="2019-04-17T14:50:00Z">
              <w:r w:rsidRPr="007D43F4">
                <w:rPr>
                  <w:rFonts w:asciiTheme="minorHAnsi" w:hAnsiTheme="minorHAnsi"/>
                  <w:sz w:val="16"/>
                  <w:szCs w:val="16"/>
                </w:rPr>
                <w:t>2: [</w:t>
              </w:r>
              <w:r w:rsidRPr="007D43F4">
                <w:rPr>
                  <w:rFonts w:asciiTheme="minorHAnsi" w:hAnsiTheme="minorHAnsi"/>
                  <w:sz w:val="16"/>
                  <w:szCs w:val="16"/>
                  <w:highlight w:val="yellow"/>
                </w:rPr>
                <w:t>MCH-01d filed L15</w:t>
              </w:r>
              <w:r w:rsidRPr="007D43F4">
                <w:rPr>
                  <w:rFonts w:asciiTheme="minorHAnsi" w:hAnsiTheme="minorHAnsi"/>
                  <w:sz w:val="16"/>
                  <w:szCs w:val="16"/>
                </w:rPr>
                <w:t xml:space="preserve"> (</w:t>
              </w:r>
            </w:ins>
            <w:ins w:id="149" w:author="Wichert, RJ@Energy" w:date="2019-04-17T14:52:00Z">
              <w:r w:rsidR="00AA20F0" w:rsidRPr="007D43F4">
                <w:rPr>
                  <w:rFonts w:asciiTheme="minorHAnsi" w:hAnsiTheme="minorHAnsi"/>
                  <w:sz w:val="16"/>
                  <w:szCs w:val="16"/>
                </w:rPr>
                <w:t>if new or completely replaced duct system</w:t>
              </w:r>
            </w:ins>
            <w:ins w:id="150" w:author="Wichert, RJ@Energy" w:date="2019-04-17T14:50:00Z">
              <w:r w:rsidRPr="007D43F4">
                <w:rPr>
                  <w:rFonts w:asciiTheme="minorHAnsi" w:hAnsiTheme="minorHAnsi"/>
                  <w:sz w:val="16"/>
                  <w:szCs w:val="16"/>
                </w:rPr>
                <w:t>)]</w:t>
              </w:r>
            </w:ins>
          </w:p>
          <w:p w14:paraId="6487E9AA" w14:textId="77777777" w:rsidR="00834E8E" w:rsidRPr="007D43F4" w:rsidRDefault="00834E8E">
            <w:pPr>
              <w:ind w:left="153"/>
              <w:rPr>
                <w:ins w:id="151" w:author="Wichert, RJ@Energy" w:date="2019-04-17T14:50:00Z"/>
                <w:rFonts w:asciiTheme="minorHAnsi" w:hAnsiTheme="minorHAnsi"/>
                <w:b/>
                <w:sz w:val="16"/>
                <w:szCs w:val="16"/>
              </w:rPr>
            </w:pPr>
          </w:p>
          <w:p w14:paraId="3156EA51" w14:textId="77777777" w:rsidR="00834E8E" w:rsidRPr="007D43F4" w:rsidRDefault="00834E8E">
            <w:pPr>
              <w:ind w:left="153"/>
              <w:rPr>
                <w:ins w:id="152" w:author="Wichert, RJ@Energy" w:date="2019-04-17T14:50:00Z"/>
                <w:rFonts w:asciiTheme="minorHAnsi" w:hAnsiTheme="minorHAnsi"/>
                <w:b/>
                <w:sz w:val="16"/>
                <w:szCs w:val="16"/>
              </w:rPr>
            </w:pPr>
          </w:p>
          <w:p w14:paraId="28D9FDED" w14:textId="3C415497" w:rsidR="00834E8E" w:rsidRPr="007D43F4" w:rsidRDefault="00834E8E">
            <w:pPr>
              <w:ind w:left="153"/>
              <w:rPr>
                <w:ins w:id="153" w:author="Wichert, RJ@Energy" w:date="2019-04-17T14:47:00Z"/>
                <w:rFonts w:asciiTheme="minorHAnsi" w:hAnsiTheme="minorHAnsi"/>
                <w:sz w:val="16"/>
                <w:szCs w:val="16"/>
              </w:rPr>
            </w:pPr>
            <w:ins w:id="154" w:author="Wichert, RJ@Energy" w:date="2019-04-17T14:47:00Z">
              <w:r w:rsidRPr="007D43F4">
                <w:rPr>
                  <w:rFonts w:asciiTheme="minorHAnsi" w:hAnsiTheme="minorHAnsi"/>
                  <w:b/>
                  <w:sz w:val="16"/>
                  <w:szCs w:val="16"/>
                </w:rPr>
                <w:t>else</w:t>
              </w:r>
              <w:r w:rsidRPr="007D43F4">
                <w:rPr>
                  <w:rFonts w:asciiTheme="minorHAnsi" w:hAnsiTheme="minorHAnsi"/>
                  <w:sz w:val="16"/>
                  <w:szCs w:val="16"/>
                </w:rPr>
                <w:t xml:space="preserve"> value in this filed = Condenser Nominal Cooling Capacity value referenced from one of the following two locations:</w:t>
              </w:r>
            </w:ins>
          </w:p>
          <w:p w14:paraId="4DEF38C6" w14:textId="77777777" w:rsidR="00834E8E" w:rsidRPr="007D43F4" w:rsidRDefault="00834E8E" w:rsidP="00834E8E">
            <w:pPr>
              <w:rPr>
                <w:ins w:id="155" w:author="Wichert, RJ@Energy" w:date="2019-04-17T14:47:00Z"/>
                <w:rFonts w:asciiTheme="minorHAnsi" w:hAnsiTheme="minorHAnsi"/>
                <w:sz w:val="16"/>
                <w:szCs w:val="16"/>
              </w:rPr>
            </w:pPr>
          </w:p>
          <w:p w14:paraId="6D61EF4D" w14:textId="2A14010F" w:rsidR="00834E8E" w:rsidRPr="007D43F4" w:rsidRDefault="00834E8E" w:rsidP="00834E8E">
            <w:pPr>
              <w:ind w:left="720" w:hanging="560"/>
              <w:rPr>
                <w:ins w:id="156" w:author="Wichert, RJ@Energy" w:date="2019-04-17T14:47:00Z"/>
                <w:rFonts w:asciiTheme="minorHAnsi" w:hAnsiTheme="minorHAnsi"/>
                <w:sz w:val="16"/>
                <w:szCs w:val="16"/>
              </w:rPr>
            </w:pPr>
            <w:ins w:id="157" w:author="Wichert, RJ@Energy" w:date="2019-04-17T14:47:00Z">
              <w:r w:rsidRPr="007D43F4">
                <w:rPr>
                  <w:rFonts w:asciiTheme="minorHAnsi" w:hAnsiTheme="minorHAnsi"/>
                  <w:sz w:val="16"/>
                  <w:szCs w:val="16"/>
                </w:rPr>
                <w:t>1:</w:t>
              </w:r>
            </w:ins>
            <w:ins w:id="158" w:author="Wichert, RJ@Energy" w:date="2019-04-17T14:57:00Z">
              <w:r w:rsidR="00AA20F0" w:rsidRPr="007D43F4">
                <w:rPr>
                  <w:rFonts w:asciiTheme="minorHAnsi" w:hAnsiTheme="minorHAnsi"/>
                  <w:sz w:val="16"/>
                  <w:szCs w:val="16"/>
                </w:rPr>
                <w:t xml:space="preserve"> </w:t>
              </w:r>
            </w:ins>
            <w:ins w:id="159" w:author="Wichert, RJ@Energy" w:date="2019-04-17T14:47:00Z">
              <w:r w:rsidRPr="007D43F4">
                <w:rPr>
                  <w:rFonts w:asciiTheme="minorHAnsi" w:hAnsiTheme="minorHAnsi"/>
                  <w:sz w:val="16"/>
                  <w:szCs w:val="16"/>
                </w:rPr>
                <w:t>[</w:t>
              </w:r>
              <w:r w:rsidRPr="007D43F4">
                <w:rPr>
                  <w:rFonts w:asciiTheme="minorHAnsi" w:hAnsiTheme="minorHAnsi"/>
                  <w:sz w:val="16"/>
                  <w:szCs w:val="16"/>
                  <w:highlight w:val="yellow"/>
                </w:rPr>
                <w:t>MCH-01d field G09</w:t>
              </w:r>
              <w:r w:rsidRPr="007D43F4">
                <w:rPr>
                  <w:rFonts w:asciiTheme="minorHAnsi" w:hAnsiTheme="minorHAnsi"/>
                  <w:sz w:val="16"/>
                  <w:szCs w:val="16"/>
                </w:rPr>
                <w:t xml:space="preserve"> (if SC system is not a HP)]</w:t>
              </w:r>
            </w:ins>
          </w:p>
          <w:p w14:paraId="612641F9" w14:textId="6AC745E7" w:rsidR="00834E8E" w:rsidRPr="007D43F4" w:rsidRDefault="00834E8E" w:rsidP="00834E8E">
            <w:pPr>
              <w:ind w:left="720" w:hanging="560"/>
              <w:rPr>
                <w:ins w:id="160" w:author="Wichert, RJ@Energy" w:date="2019-04-17T14:47:00Z"/>
                <w:rFonts w:asciiTheme="minorHAnsi" w:hAnsiTheme="minorHAnsi"/>
                <w:sz w:val="16"/>
                <w:szCs w:val="16"/>
              </w:rPr>
            </w:pPr>
            <w:ins w:id="161" w:author="Wichert, RJ@Energy" w:date="2019-04-17T14:47:00Z">
              <w:r w:rsidRPr="007D43F4">
                <w:rPr>
                  <w:rFonts w:asciiTheme="minorHAnsi" w:hAnsiTheme="minorHAnsi"/>
                  <w:sz w:val="16"/>
                  <w:szCs w:val="16"/>
                </w:rPr>
                <w:t>2:</w:t>
              </w:r>
            </w:ins>
            <w:ins w:id="162" w:author="Wichert, RJ@Energy" w:date="2019-04-17T14:57:00Z">
              <w:r w:rsidR="00AA20F0" w:rsidRPr="007D43F4">
                <w:rPr>
                  <w:rFonts w:asciiTheme="minorHAnsi" w:hAnsiTheme="minorHAnsi"/>
                  <w:sz w:val="16"/>
                  <w:szCs w:val="16"/>
                </w:rPr>
                <w:t xml:space="preserve"> </w:t>
              </w:r>
            </w:ins>
            <w:ins w:id="163" w:author="Wichert, RJ@Energy" w:date="2019-04-17T14:47:00Z">
              <w:r w:rsidRPr="007D43F4">
                <w:rPr>
                  <w:rFonts w:asciiTheme="minorHAnsi" w:hAnsiTheme="minorHAnsi"/>
                  <w:sz w:val="16"/>
                  <w:szCs w:val="16"/>
                </w:rPr>
                <w:t>[</w:t>
              </w:r>
              <w:r w:rsidRPr="007D43F4">
                <w:rPr>
                  <w:rFonts w:asciiTheme="minorHAnsi" w:hAnsiTheme="minorHAnsi"/>
                  <w:sz w:val="16"/>
                  <w:szCs w:val="16"/>
                  <w:highlight w:val="yellow"/>
                </w:rPr>
                <w:t>MCH-01d field J10</w:t>
              </w:r>
              <w:r w:rsidRPr="007D43F4">
                <w:rPr>
                  <w:rFonts w:asciiTheme="minorHAnsi" w:hAnsiTheme="minorHAnsi"/>
                  <w:sz w:val="16"/>
                  <w:szCs w:val="16"/>
                </w:rPr>
                <w:t xml:space="preserve"> (if SC system is a HP)]</w:t>
              </w:r>
            </w:ins>
          </w:p>
          <w:p w14:paraId="068E95F6" w14:textId="37F6D93F" w:rsidR="00F244F9" w:rsidRPr="00922A0E" w:rsidRDefault="00AA20F0" w:rsidP="000E174D">
            <w:pPr>
              <w:rPr>
                <w:rFonts w:asciiTheme="minorHAnsi" w:hAnsiTheme="minorHAnsi"/>
                <w:sz w:val="14"/>
                <w:szCs w:val="14"/>
              </w:rPr>
            </w:pPr>
            <w:ins w:id="164" w:author="Wichert, RJ@Energy" w:date="2019-04-17T14:53:00Z">
              <w:r w:rsidRPr="007D43F4">
                <w:rPr>
                  <w:rFonts w:asciiTheme="minorHAnsi" w:hAnsiTheme="minorHAnsi"/>
                  <w:sz w:val="16"/>
                  <w:szCs w:val="16"/>
                </w:rPr>
                <w:t>&gt;&gt;</w:t>
              </w:r>
            </w:ins>
            <w:del w:id="165" w:author="Wichert, RJ@Energy" w:date="2019-04-17T14:01:00Z">
              <w:r w:rsidR="002756DE" w:rsidRPr="00922A0E" w:rsidDel="00497A97">
                <w:rPr>
                  <w:rFonts w:asciiTheme="minorHAnsi" w:hAnsiTheme="minorHAnsi"/>
                  <w:sz w:val="14"/>
                  <w:szCs w:val="14"/>
                </w:rPr>
                <w:delText>&gt;&gt;</w:delText>
              </w:r>
            </w:del>
          </w:p>
        </w:tc>
      </w:tr>
      <w:tr w:rsidR="002756DE" w:rsidRPr="00966F61" w14:paraId="068E9600" w14:textId="77777777" w:rsidTr="007A1CE5">
        <w:trPr>
          <w:cantSplit/>
          <w:trHeight w:val="144"/>
        </w:trPr>
        <w:tc>
          <w:tcPr>
            <w:tcW w:w="475" w:type="dxa"/>
            <w:vAlign w:val="center"/>
          </w:tcPr>
          <w:p w14:paraId="068E95F8" w14:textId="24C2B34F"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068E95F9" w14:textId="6EBB8F66"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6AB4493" w:rsidR="002756DE" w:rsidRDefault="002756DE" w:rsidP="002756DE">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1119B39A" w:rsidR="002756DE" w:rsidRDefault="002756DE" w:rsidP="002756DE">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2756DE" w:rsidRPr="00966F61" w14:paraId="068E9609" w14:textId="77777777" w:rsidTr="007A1CE5">
        <w:trPr>
          <w:cantSplit/>
          <w:trHeight w:val="144"/>
        </w:trPr>
        <w:tc>
          <w:tcPr>
            <w:tcW w:w="475" w:type="dxa"/>
            <w:vAlign w:val="center"/>
          </w:tcPr>
          <w:p w14:paraId="068E9601" w14:textId="5C659DC3"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001DF68E"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2756DE" w:rsidRDefault="002756DE" w:rsidP="002756D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EDFFB0C" w:rsidR="002756DE" w:rsidRDefault="002756DE" w:rsidP="002756D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2756DE" w:rsidRPr="00966F61" w14:paraId="068E9615" w14:textId="77777777" w:rsidTr="007A1CE5">
        <w:trPr>
          <w:cantSplit/>
          <w:trHeight w:val="144"/>
        </w:trPr>
        <w:tc>
          <w:tcPr>
            <w:tcW w:w="475" w:type="dxa"/>
            <w:vAlign w:val="center"/>
          </w:tcPr>
          <w:p w14:paraId="068E960A" w14:textId="4162274B"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2756DE" w:rsidRDefault="002756DE" w:rsidP="002756DE">
            <w:pPr>
              <w:rPr>
                <w:rFonts w:asciiTheme="minorHAnsi" w:hAnsiTheme="minorHAnsi"/>
                <w:sz w:val="18"/>
                <w:szCs w:val="18"/>
              </w:rPr>
            </w:pPr>
            <w:r>
              <w:rPr>
                <w:rFonts w:asciiTheme="minorHAnsi" w:hAnsiTheme="minorHAnsi"/>
                <w:sz w:val="18"/>
                <w:szCs w:val="18"/>
              </w:rPr>
              <w:t>&lt;&lt;calculated field:</w:t>
            </w:r>
          </w:p>
          <w:p w14:paraId="068E960D" w14:textId="77777777" w:rsidR="002756DE" w:rsidRDefault="002756DE" w:rsidP="002756DE">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2756DE" w:rsidRDefault="002756DE" w:rsidP="002756DE">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2756DE" w:rsidRPr="00412C06" w:rsidRDefault="002756DE" w:rsidP="002756DE">
            <w:pPr>
              <w:keepNext/>
              <w:rPr>
                <w:rFonts w:ascii="Calibri" w:hAnsi="Calibri"/>
                <w:sz w:val="18"/>
                <w:szCs w:val="18"/>
              </w:rPr>
            </w:pPr>
            <w:r w:rsidRPr="00412C06">
              <w:rPr>
                <w:rFonts w:ascii="Calibri" w:hAnsi="Calibri"/>
                <w:sz w:val="18"/>
                <w:szCs w:val="18"/>
              </w:rPr>
              <w:t>*CFI System</w:t>
            </w:r>
          </w:p>
          <w:p w14:paraId="068E9610" w14:textId="77777777" w:rsidR="002756DE" w:rsidRPr="00412C06" w:rsidRDefault="002756DE" w:rsidP="002756DE">
            <w:pPr>
              <w:rPr>
                <w:rFonts w:asciiTheme="minorHAnsi" w:hAnsiTheme="minorHAnsi"/>
                <w:sz w:val="18"/>
                <w:szCs w:val="18"/>
              </w:rPr>
            </w:pPr>
            <w:r w:rsidRPr="00412C06">
              <w:rPr>
                <w:rFonts w:ascii="Calibri" w:hAnsi="Calibri"/>
                <w:sz w:val="18"/>
                <w:szCs w:val="18"/>
              </w:rPr>
              <w:t>*</w:t>
            </w:r>
            <w:r w:rsidRPr="00412C06">
              <w:rPr>
                <w:rFonts w:asciiTheme="minorHAnsi" w:hAnsiTheme="minorHAnsi"/>
                <w:sz w:val="18"/>
                <w:szCs w:val="18"/>
              </w:rPr>
              <w:t>Not CFI&gt;&gt;</w:t>
            </w:r>
          </w:p>
          <w:p w14:paraId="068E9613" w14:textId="2EB94613" w:rsidR="002756DE" w:rsidRDefault="002756DE" w:rsidP="002756DE">
            <w:pPr>
              <w:rPr>
                <w:rFonts w:asciiTheme="minorHAnsi" w:hAnsiTheme="minorHAnsi"/>
                <w:sz w:val="18"/>
                <w:szCs w:val="18"/>
              </w:rPr>
            </w:pPr>
          </w:p>
          <w:p w14:paraId="068E9614" w14:textId="77777777" w:rsidR="002756DE" w:rsidRDefault="002756DE" w:rsidP="002756DE">
            <w:pPr>
              <w:rPr>
                <w:rFonts w:asciiTheme="minorHAnsi" w:hAnsiTheme="minorHAnsi"/>
                <w:sz w:val="18"/>
                <w:szCs w:val="18"/>
              </w:rPr>
            </w:pPr>
          </w:p>
        </w:tc>
      </w:tr>
      <w:tr w:rsidR="002756DE" w:rsidRPr="00966F61" w14:paraId="068E961D" w14:textId="77777777" w:rsidTr="007A1CE5">
        <w:trPr>
          <w:cantSplit/>
          <w:trHeight w:val="144"/>
        </w:trPr>
        <w:tc>
          <w:tcPr>
            <w:tcW w:w="475" w:type="dxa"/>
            <w:vAlign w:val="center"/>
          </w:tcPr>
          <w:p w14:paraId="068E9616" w14:textId="6D8A3FD6"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5CD6A622" w:rsidR="002756DE" w:rsidRDefault="002756DE" w:rsidP="002756DE">
            <w:pPr>
              <w:rPr>
                <w:rFonts w:asciiTheme="minorHAnsi" w:hAnsiTheme="minorHAnsi"/>
                <w:sz w:val="18"/>
                <w:szCs w:val="18"/>
              </w:rPr>
            </w:pPr>
            <w:r>
              <w:rPr>
                <w:rFonts w:asciiTheme="minorHAnsi" w:hAnsiTheme="minorHAnsi"/>
                <w:sz w:val="18"/>
                <w:szCs w:val="18"/>
              </w:rPr>
              <w:t>If parent is MCH-01b, MCH-01c, or MCH-01d then value=N/A;</w:t>
            </w:r>
          </w:p>
          <w:p w14:paraId="068E961A" w14:textId="3A56456E" w:rsidR="002756DE" w:rsidRDefault="002756DE" w:rsidP="002756DE">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285127F7" w:rsidR="002756DE" w:rsidRPr="00966F61" w:rsidRDefault="002756DE" w:rsidP="002756DE">
            <w:pPr>
              <w:rPr>
                <w:rFonts w:asciiTheme="minorHAnsi" w:hAnsiTheme="minorHAnsi"/>
                <w:sz w:val="18"/>
                <w:szCs w:val="18"/>
              </w:rPr>
            </w:pPr>
            <w:r w:rsidDel="00EB6E1D">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2756DE" w:rsidRPr="00966F61" w14:paraId="068E9621" w14:textId="77777777" w:rsidTr="007A1CE5">
        <w:trPr>
          <w:cantSplit/>
          <w:trHeight w:val="144"/>
        </w:trPr>
        <w:tc>
          <w:tcPr>
            <w:tcW w:w="475" w:type="dxa"/>
            <w:vAlign w:val="center"/>
          </w:tcPr>
          <w:p w14:paraId="068E961E" w14:textId="4C76F6E3" w:rsidR="002756DE" w:rsidRPr="00966F61" w:rsidRDefault="002756DE" w:rsidP="002756D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2756DE" w:rsidRPr="00966F61" w14:paraId="068E9629" w14:textId="77777777" w:rsidTr="007A1CE5">
        <w:trPr>
          <w:cantSplit/>
          <w:trHeight w:val="144"/>
        </w:trPr>
        <w:tc>
          <w:tcPr>
            <w:tcW w:w="475" w:type="dxa"/>
            <w:vAlign w:val="center"/>
          </w:tcPr>
          <w:p w14:paraId="068E9622" w14:textId="0AEA393C" w:rsidR="002756DE" w:rsidRPr="00966F61" w:rsidDel="006E5AE2" w:rsidRDefault="002756DE" w:rsidP="002756D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56A2734F" w:rsidR="002756DE" w:rsidRDefault="002756DE" w:rsidP="002756DE">
            <w:pPr>
              <w:keepNext/>
              <w:rPr>
                <w:rFonts w:asciiTheme="minorHAnsi" w:hAnsiTheme="minorHAnsi"/>
                <w:sz w:val="18"/>
                <w:szCs w:val="18"/>
              </w:rPr>
            </w:pPr>
            <w:r w:rsidRPr="00966F61">
              <w:rPr>
                <w:rFonts w:asciiTheme="minorHAnsi" w:hAnsiTheme="minorHAnsi"/>
                <w:sz w:val="18"/>
                <w:szCs w:val="18"/>
              </w:rPr>
              <w:t>If A0</w:t>
            </w:r>
            <w:r w:rsidR="00885A92">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312E869A" w:rsidR="002756DE" w:rsidRDefault="002756DE" w:rsidP="002756DE">
            <w:pPr>
              <w:keepNext/>
              <w:rPr>
                <w:rFonts w:asciiTheme="minorHAnsi" w:hAnsiTheme="minorHAnsi"/>
                <w:sz w:val="18"/>
                <w:szCs w:val="18"/>
              </w:rPr>
            </w:pPr>
            <w:r w:rsidRPr="00966F61">
              <w:rPr>
                <w:rFonts w:asciiTheme="minorHAnsi" w:hAnsiTheme="minorHAnsi"/>
                <w:sz w:val="18"/>
                <w:szCs w:val="18"/>
              </w:rPr>
              <w:t>elseif A0</w:t>
            </w:r>
            <w:r w:rsidR="00885A92">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2756DE" w:rsidRDefault="002756DE" w:rsidP="002756D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2756DE" w:rsidRPr="00966F61" w14:paraId="60EF7ACB" w14:textId="77777777" w:rsidTr="007A1CE5">
        <w:trPr>
          <w:cantSplit/>
          <w:trHeight w:val="144"/>
        </w:trPr>
        <w:tc>
          <w:tcPr>
            <w:tcW w:w="475" w:type="dxa"/>
            <w:vAlign w:val="center"/>
          </w:tcPr>
          <w:p w14:paraId="11D77455" w14:textId="60EE80CF" w:rsidR="002756DE" w:rsidRDefault="002756DE" w:rsidP="002756D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11969A34" w14:textId="2C103F5A" w:rsidR="002756DE" w:rsidRPr="00966F61" w:rsidRDefault="002756DE" w:rsidP="002756D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6F85EA3" w14:textId="77777777" w:rsidR="002756DE" w:rsidRDefault="002756DE" w:rsidP="002756DE">
            <w:pPr>
              <w:keepNext/>
              <w:rPr>
                <w:rFonts w:asciiTheme="minorHAnsi" w:hAnsiTheme="minorHAnsi"/>
                <w:sz w:val="18"/>
                <w:szCs w:val="18"/>
              </w:rPr>
            </w:pPr>
            <w:r>
              <w:rPr>
                <w:rFonts w:asciiTheme="minorHAnsi" w:hAnsiTheme="minorHAnsi"/>
                <w:sz w:val="18"/>
                <w:szCs w:val="18"/>
              </w:rPr>
              <w:t>&lt;&lt;Calculated Field:</w:t>
            </w:r>
          </w:p>
          <w:p w14:paraId="7D786D06" w14:textId="77777777" w:rsidR="00174F13" w:rsidRDefault="002756DE" w:rsidP="002756DE">
            <w:pPr>
              <w:keepNext/>
              <w:rPr>
                <w:ins w:id="166" w:author="Smith, Alexis@Energy" w:date="2019-03-07T14:34:00Z"/>
                <w:rFonts w:asciiTheme="minorHAnsi" w:hAnsiTheme="minorHAnsi"/>
                <w:sz w:val="18"/>
                <w:szCs w:val="18"/>
              </w:rPr>
            </w:pPr>
            <w:r>
              <w:rPr>
                <w:rFonts w:asciiTheme="minorHAnsi" w:hAnsiTheme="minorHAnsi"/>
                <w:sz w:val="18"/>
                <w:szCs w:val="18"/>
              </w:rPr>
              <w:t>Referenced from MCH-01,</w:t>
            </w:r>
            <w:ins w:id="167" w:author="Smith, Alexis@Energy" w:date="2019-03-07T14:33:00Z">
              <w:r w:rsidR="00174F13">
                <w:rPr>
                  <w:rFonts w:asciiTheme="minorHAnsi" w:hAnsiTheme="minorHAnsi"/>
                  <w:sz w:val="18"/>
                  <w:szCs w:val="18"/>
                </w:rPr>
                <w:t xml:space="preserve"> if MCH-01 variant is b or c, then display ‘Not a </w:t>
              </w:r>
            </w:ins>
            <w:ins w:id="168" w:author="Smith, Alexis@Energy" w:date="2019-03-07T14:34:00Z">
              <w:r w:rsidR="00174F13">
                <w:rPr>
                  <w:rFonts w:asciiTheme="minorHAnsi" w:hAnsiTheme="minorHAnsi"/>
                  <w:sz w:val="18"/>
                  <w:szCs w:val="18"/>
                </w:rPr>
                <w:t>CFVCS’,</w:t>
              </w:r>
            </w:ins>
          </w:p>
          <w:p w14:paraId="41535B42" w14:textId="728E22AA" w:rsidR="002756DE" w:rsidRDefault="002756DE" w:rsidP="002756D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5E0D270" w14:textId="77777777" w:rsidR="002756DE" w:rsidRDefault="002756DE" w:rsidP="002756DE">
            <w:pPr>
              <w:keepNext/>
              <w:rPr>
                <w:rFonts w:asciiTheme="minorHAnsi" w:hAnsiTheme="minorHAnsi"/>
                <w:sz w:val="18"/>
                <w:szCs w:val="18"/>
              </w:rPr>
            </w:pPr>
            <w:r>
              <w:rPr>
                <w:rFonts w:asciiTheme="minorHAnsi" w:hAnsiTheme="minorHAnsi"/>
                <w:sz w:val="18"/>
                <w:szCs w:val="18"/>
              </w:rPr>
              <w:t>ElseIf Type = Fixed, then display ‘Fixed CFVCS’,</w:t>
            </w:r>
          </w:p>
          <w:p w14:paraId="59A66EA4" w14:textId="332451E7" w:rsidR="002756DE" w:rsidRPr="00966F61" w:rsidRDefault="002756DE" w:rsidP="002756D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A66E44">
        <w:trPr>
          <w:cantSplit/>
          <w:trHeight w:val="144"/>
        </w:trPr>
        <w:tc>
          <w:tcPr>
            <w:tcW w:w="5000" w:type="pct"/>
            <w:gridSpan w:val="3"/>
            <w:vAlign w:val="center"/>
          </w:tcPr>
          <w:p w14:paraId="068E963A" w14:textId="39F7BDDA" w:rsidR="000A1890" w:rsidRPr="007A1CE5" w:rsidRDefault="000A1890" w:rsidP="00A66E44">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A66E44">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A66E44">
        <w:trPr>
          <w:cantSplit/>
          <w:trHeight w:val="144"/>
        </w:trPr>
        <w:tc>
          <w:tcPr>
            <w:tcW w:w="181" w:type="pct"/>
            <w:vAlign w:val="center"/>
          </w:tcPr>
          <w:p w14:paraId="068E963D" w14:textId="77777777" w:rsidR="000A1890" w:rsidRPr="007A1CE5" w:rsidRDefault="003F7313" w:rsidP="00A66E44">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A66E44">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A66E44">
        <w:trPr>
          <w:cantSplit/>
          <w:trHeight w:val="144"/>
        </w:trPr>
        <w:tc>
          <w:tcPr>
            <w:tcW w:w="181" w:type="pct"/>
            <w:vAlign w:val="center"/>
          </w:tcPr>
          <w:p w14:paraId="068E9645"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A66E44">
        <w:trPr>
          <w:cantSplit/>
          <w:trHeight w:val="144"/>
        </w:trPr>
        <w:tc>
          <w:tcPr>
            <w:tcW w:w="181" w:type="pct"/>
            <w:vAlign w:val="center"/>
          </w:tcPr>
          <w:p w14:paraId="068E9649"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A66E44">
        <w:trPr>
          <w:cantSplit/>
          <w:trHeight w:val="144"/>
        </w:trPr>
        <w:tc>
          <w:tcPr>
            <w:tcW w:w="181" w:type="pct"/>
            <w:vAlign w:val="center"/>
          </w:tcPr>
          <w:p w14:paraId="068E964D"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E22FF4" w:rsidP="00A66E44">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051491" w:rsidRPr="00966F61" w14:paraId="068E966B" w14:textId="77777777" w:rsidTr="00A66E44">
        <w:trPr>
          <w:cantSplit/>
          <w:trHeight w:val="144"/>
        </w:trPr>
        <w:tc>
          <w:tcPr>
            <w:tcW w:w="181" w:type="pct"/>
            <w:vAlign w:val="center"/>
          </w:tcPr>
          <w:p w14:paraId="068E9654" w14:textId="77777777" w:rsidR="00051491" w:rsidRPr="007A1CE5" w:rsidRDefault="00051491" w:rsidP="00A66E44">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2F225A0E" w:rsidR="00051491" w:rsidRPr="007A1CE5" w:rsidRDefault="00051491" w:rsidP="00A66E44">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B07F3F2" w14:textId="77777777" w:rsidR="00051491" w:rsidRDefault="00051491" w:rsidP="00A66E44">
            <w:pPr>
              <w:keepNext/>
              <w:rPr>
                <w:rFonts w:asciiTheme="minorHAnsi" w:hAnsiTheme="minorHAnsi"/>
                <w:sz w:val="18"/>
                <w:szCs w:val="18"/>
              </w:rPr>
            </w:pPr>
            <w:r>
              <w:rPr>
                <w:rFonts w:asciiTheme="minorHAnsi" w:hAnsiTheme="minorHAnsi"/>
                <w:sz w:val="18"/>
                <w:szCs w:val="18"/>
              </w:rPr>
              <w:t xml:space="preserve">&lt;&lt;calculated field: </w:t>
            </w:r>
          </w:p>
          <w:p w14:paraId="1B2651CC" w14:textId="53E58587"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If A1</w:t>
            </w:r>
            <w:r w:rsidR="0085306D">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281CD282" w14:textId="27407FF5" w:rsidR="00051491" w:rsidRPr="00E00244" w:rsidRDefault="00051491" w:rsidP="00A66E44">
            <w:pPr>
              <w:keepNext/>
              <w:ind w:left="720"/>
              <w:rPr>
                <w:rFonts w:asciiTheme="minorHAnsi" w:hAnsiTheme="minorHAnsi"/>
                <w:sz w:val="16"/>
                <w:szCs w:val="16"/>
              </w:rPr>
            </w:pPr>
            <w:r w:rsidRPr="00E00244">
              <w:rPr>
                <w:rFonts w:asciiTheme="minorHAnsi" w:hAnsiTheme="minorHAnsi"/>
                <w:sz w:val="16"/>
                <w:szCs w:val="16"/>
              </w:rPr>
              <w:t>If A0</w:t>
            </w:r>
            <w:r w:rsidR="00B315F4">
              <w:rPr>
                <w:rFonts w:asciiTheme="minorHAnsi" w:hAnsiTheme="minorHAnsi"/>
                <w:sz w:val="16"/>
                <w:szCs w:val="16"/>
              </w:rPr>
              <w:t>4</w:t>
            </w:r>
            <w:r w:rsidRPr="00E00244">
              <w:rPr>
                <w:rFonts w:asciiTheme="minorHAnsi" w:hAnsiTheme="minorHAnsi"/>
                <w:sz w:val="16"/>
                <w:szCs w:val="16"/>
              </w:rPr>
              <w:t xml:space="preserve"> = alteration Then Use variant MCH-23c</w:t>
            </w:r>
            <w:r w:rsidR="001B7B6B">
              <w:rPr>
                <w:rFonts w:asciiTheme="minorHAnsi" w:hAnsiTheme="minorHAnsi"/>
                <w:sz w:val="16"/>
                <w:szCs w:val="16"/>
              </w:rPr>
              <w:t>;</w:t>
            </w:r>
          </w:p>
          <w:p w14:paraId="74C47F11" w14:textId="7079B3C4" w:rsidR="00051491" w:rsidRPr="004D02EF" w:rsidRDefault="00051491" w:rsidP="00A66E44">
            <w:pPr>
              <w:keepNext/>
              <w:rPr>
                <w:rFonts w:asciiTheme="minorHAnsi" w:hAnsiTheme="minorHAnsi"/>
                <w:sz w:val="16"/>
                <w:szCs w:val="16"/>
              </w:rPr>
            </w:pPr>
            <w:r w:rsidRPr="004D02EF">
              <w:rPr>
                <w:rFonts w:asciiTheme="minorHAnsi" w:hAnsiTheme="minorHAnsi"/>
                <w:sz w:val="16"/>
                <w:szCs w:val="16"/>
              </w:rPr>
              <w:t>ElseIf A1</w:t>
            </w:r>
            <w:r w:rsidR="0085306D">
              <w:rPr>
                <w:rFonts w:asciiTheme="minorHAnsi" w:hAnsiTheme="minorHAnsi"/>
                <w:sz w:val="16"/>
                <w:szCs w:val="16"/>
              </w:rPr>
              <w:t>1</w:t>
            </w:r>
            <w:r w:rsidRPr="004D02EF">
              <w:rPr>
                <w:rFonts w:asciiTheme="minorHAnsi" w:hAnsiTheme="minorHAnsi"/>
                <w:sz w:val="16"/>
                <w:szCs w:val="16"/>
              </w:rPr>
              <w:t xml:space="preserve"> = RA3.3 procedures Then</w:t>
            </w:r>
          </w:p>
          <w:p w14:paraId="337CA51F" w14:textId="07F25746" w:rsidR="00832687" w:rsidRDefault="00051491" w:rsidP="00832687">
            <w:pPr>
              <w:keepNext/>
              <w:ind w:left="720"/>
              <w:rPr>
                <w:rFonts w:asciiTheme="minorHAnsi" w:hAnsiTheme="minorHAnsi"/>
                <w:sz w:val="16"/>
                <w:szCs w:val="16"/>
              </w:rPr>
            </w:pPr>
            <w:r>
              <w:rPr>
                <w:rFonts w:asciiTheme="minorHAnsi" w:hAnsiTheme="minorHAnsi"/>
                <w:sz w:val="16"/>
                <w:szCs w:val="16"/>
              </w:rPr>
              <w:t>If A0</w:t>
            </w:r>
            <w:r w:rsidR="00B315F4">
              <w:rPr>
                <w:rFonts w:asciiTheme="minorHAnsi" w:hAnsiTheme="minorHAnsi"/>
                <w:sz w:val="16"/>
                <w:szCs w:val="16"/>
              </w:rPr>
              <w:t>5</w:t>
            </w:r>
            <w:r w:rsidR="00832687">
              <w:rPr>
                <w:rFonts w:asciiTheme="minorHAnsi" w:hAnsiTheme="minorHAnsi"/>
                <w:sz w:val="16"/>
                <w:szCs w:val="16"/>
              </w:rPr>
              <w:t xml:space="preserve"> </w:t>
            </w:r>
            <w:r>
              <w:rPr>
                <w:rFonts w:asciiTheme="minorHAnsi" w:hAnsiTheme="minorHAnsi"/>
                <w:sz w:val="16"/>
                <w:szCs w:val="16"/>
              </w:rPr>
              <w:t>=</w:t>
            </w:r>
            <w:r w:rsidR="00832687">
              <w:rPr>
                <w:rFonts w:asciiTheme="minorHAnsi" w:hAnsiTheme="minorHAnsi"/>
                <w:sz w:val="16"/>
                <w:szCs w:val="16"/>
              </w:rPr>
              <w:t xml:space="preserve"> </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r w:rsidR="00832687">
              <w:rPr>
                <w:rFonts w:asciiTheme="minorHAnsi" w:hAnsiTheme="minorHAnsi"/>
                <w:sz w:val="16"/>
                <w:szCs w:val="16"/>
              </w:rPr>
              <w:t>then</w:t>
            </w:r>
          </w:p>
          <w:p w14:paraId="798F9482" w14:textId="2DAA680B" w:rsidR="00832687" w:rsidRDefault="00B315F4" w:rsidP="00832687">
            <w:pPr>
              <w:keepNext/>
              <w:ind w:left="720"/>
              <w:rPr>
                <w:rFonts w:asciiTheme="minorHAnsi" w:hAnsiTheme="minorHAnsi"/>
                <w:sz w:val="16"/>
                <w:szCs w:val="16"/>
              </w:rPr>
            </w:pPr>
            <w:r>
              <w:rPr>
                <w:rFonts w:asciiTheme="minorHAnsi" w:hAnsiTheme="minorHAnsi"/>
                <w:sz w:val="16"/>
                <w:szCs w:val="16"/>
              </w:rPr>
              <w:t>If A12</w:t>
            </w:r>
            <w:r w:rsidR="00832687">
              <w:rPr>
                <w:rFonts w:asciiTheme="minorHAnsi" w:hAnsiTheme="minorHAnsi"/>
                <w:sz w:val="16"/>
                <w:szCs w:val="16"/>
              </w:rPr>
              <w:t xml:space="preserve"> = </w:t>
            </w:r>
            <w:r w:rsidR="0047689D">
              <w:rPr>
                <w:rFonts w:asciiTheme="minorHAnsi" w:hAnsiTheme="minorHAnsi"/>
                <w:sz w:val="16"/>
                <w:szCs w:val="16"/>
              </w:rPr>
              <w:t>Variable CFVCS or Fixed CFVCS</w:t>
            </w:r>
            <w:r w:rsidR="0063194F">
              <w:rPr>
                <w:rFonts w:asciiTheme="minorHAnsi" w:hAnsiTheme="minorHAnsi"/>
                <w:sz w:val="16"/>
                <w:szCs w:val="16"/>
              </w:rPr>
              <w:t>, then use variant MCH-23e,</w:t>
            </w:r>
          </w:p>
          <w:p w14:paraId="40E15EFC" w14:textId="249C0F80" w:rsidR="00051491" w:rsidRDefault="00832687" w:rsidP="00832687">
            <w:pPr>
              <w:keepNext/>
              <w:ind w:left="720"/>
              <w:rPr>
                <w:rFonts w:asciiTheme="minorHAnsi" w:hAnsiTheme="minorHAnsi"/>
                <w:sz w:val="16"/>
                <w:szCs w:val="16"/>
              </w:rPr>
            </w:pPr>
            <w:r>
              <w:rPr>
                <w:rFonts w:asciiTheme="minorHAnsi" w:hAnsiTheme="minorHAnsi"/>
                <w:sz w:val="16"/>
                <w:szCs w:val="16"/>
              </w:rPr>
              <w:t>Else use MCH-23a</w:t>
            </w:r>
            <w:r w:rsidR="004D02EF">
              <w:rPr>
                <w:rFonts w:asciiTheme="minorHAnsi" w:hAnsiTheme="minorHAnsi"/>
                <w:sz w:val="16"/>
                <w:szCs w:val="16"/>
              </w:rPr>
              <w:t>;</w:t>
            </w:r>
          </w:p>
          <w:p w14:paraId="2105B839" w14:textId="77777777" w:rsidR="00051491" w:rsidRDefault="00051491" w:rsidP="00A66E44">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37931E7" w14:textId="77777777" w:rsidR="00051491" w:rsidRPr="00E00244" w:rsidRDefault="00051491" w:rsidP="00A66E44">
            <w:pPr>
              <w:keepNext/>
              <w:rPr>
                <w:rFonts w:asciiTheme="minorHAnsi" w:hAnsiTheme="minorHAnsi"/>
                <w:sz w:val="16"/>
                <w:szCs w:val="16"/>
              </w:rPr>
            </w:pPr>
          </w:p>
          <w:p w14:paraId="0B7C6AE6" w14:textId="120B75DF"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If A0</w:t>
            </w:r>
            <w:r w:rsidR="0085306D">
              <w:rPr>
                <w:rFonts w:asciiTheme="minorHAnsi" w:hAnsiTheme="minorHAnsi"/>
                <w:sz w:val="16"/>
                <w:szCs w:val="16"/>
              </w:rPr>
              <w:t>7</w:t>
            </w:r>
            <w:r w:rsidRPr="00E00244">
              <w:rPr>
                <w:rFonts w:asciiTheme="minorHAnsi" w:hAnsiTheme="minorHAnsi"/>
                <w:sz w:val="16"/>
                <w:szCs w:val="16"/>
              </w:rPr>
              <w:t xml:space="preserve"> =  ZonallyControlled Then</w:t>
            </w:r>
          </w:p>
          <w:p w14:paraId="5A656BFA" w14:textId="5CB5B3B7" w:rsidR="00832687" w:rsidRDefault="00051491" w:rsidP="00174F13">
            <w:pPr>
              <w:keepNext/>
              <w:rPr>
                <w:rFonts w:asciiTheme="minorHAnsi" w:hAnsiTheme="minorHAnsi"/>
                <w:sz w:val="16"/>
                <w:szCs w:val="16"/>
              </w:rPr>
            </w:pPr>
            <w:r w:rsidRPr="00E00244">
              <w:rPr>
                <w:rFonts w:asciiTheme="minorHAnsi" w:hAnsiTheme="minorHAnsi"/>
                <w:sz w:val="16"/>
                <w:szCs w:val="16"/>
              </w:rPr>
              <w:t>If A0</w:t>
            </w:r>
            <w:r w:rsidR="0085306D">
              <w:rPr>
                <w:rFonts w:asciiTheme="minorHAnsi" w:hAnsiTheme="minorHAnsi"/>
                <w:sz w:val="16"/>
                <w:szCs w:val="16"/>
              </w:rPr>
              <w:t>6</w:t>
            </w:r>
            <w:r w:rsidRPr="00E00244">
              <w:rPr>
                <w:rFonts w:asciiTheme="minorHAnsi" w:hAnsiTheme="minorHAnsi"/>
                <w:sz w:val="16"/>
                <w:szCs w:val="16"/>
              </w:rPr>
              <w:t xml:space="preserve"> = SingleSpeed </w:t>
            </w:r>
            <w:r w:rsidR="00832687">
              <w:rPr>
                <w:rFonts w:asciiTheme="minorHAnsi" w:hAnsiTheme="minorHAnsi"/>
                <w:sz w:val="16"/>
                <w:szCs w:val="16"/>
              </w:rPr>
              <w:t>then</w:t>
            </w:r>
          </w:p>
          <w:p w14:paraId="3F1DB652" w14:textId="74B4BD7F" w:rsidR="00051491" w:rsidRDefault="00832687"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f</w:t>
            </w:r>
            <w:r w:rsidR="001B7B6B">
              <w:rPr>
                <w:rFonts w:asciiTheme="minorHAnsi" w:hAnsiTheme="minorHAnsi"/>
                <w:sz w:val="16"/>
                <w:szCs w:val="16"/>
              </w:rPr>
              <w:t>,</w:t>
            </w:r>
          </w:p>
          <w:p w14:paraId="71E84D8A" w14:textId="54D697CA" w:rsidR="00051491" w:rsidRPr="00E00244" w:rsidRDefault="00051491" w:rsidP="00A66E44">
            <w:pPr>
              <w:keepNext/>
              <w:ind w:left="646"/>
              <w:rPr>
                <w:rFonts w:asciiTheme="minorHAnsi" w:hAnsiTheme="minorHAnsi"/>
                <w:sz w:val="16"/>
                <w:szCs w:val="16"/>
              </w:rPr>
            </w:pPr>
            <w:r>
              <w:rPr>
                <w:rFonts w:asciiTheme="minorHAnsi" w:hAnsiTheme="minorHAnsi"/>
                <w:sz w:val="16"/>
                <w:szCs w:val="16"/>
              </w:rPr>
              <w:t>Else use variant MCH-23b</w:t>
            </w:r>
            <w:r w:rsidR="00832687">
              <w:rPr>
                <w:rFonts w:asciiTheme="minorHAnsi" w:hAnsiTheme="minorHAnsi"/>
                <w:sz w:val="16"/>
                <w:szCs w:val="16"/>
              </w:rPr>
              <w:t>;</w:t>
            </w:r>
          </w:p>
          <w:p w14:paraId="3D3DF96B" w14:textId="4789F487" w:rsidR="00832687" w:rsidRDefault="00051491" w:rsidP="00174F13">
            <w:pPr>
              <w:keepNext/>
              <w:rPr>
                <w:rFonts w:asciiTheme="minorHAnsi" w:hAnsiTheme="minorHAnsi"/>
                <w:sz w:val="16"/>
                <w:szCs w:val="16"/>
              </w:rPr>
            </w:pPr>
            <w:r w:rsidRPr="00E00244">
              <w:rPr>
                <w:rFonts w:asciiTheme="minorHAnsi" w:hAnsiTheme="minorHAnsi"/>
                <w:sz w:val="16"/>
                <w:szCs w:val="16"/>
              </w:rPr>
              <w:t>ElseIf A0</w:t>
            </w:r>
            <w:r w:rsidR="0085306D">
              <w:rPr>
                <w:rFonts w:asciiTheme="minorHAnsi" w:hAnsiTheme="minorHAnsi"/>
                <w:sz w:val="16"/>
                <w:szCs w:val="16"/>
              </w:rPr>
              <w:t>6</w:t>
            </w:r>
            <w:r w:rsidRPr="00E00244">
              <w:rPr>
                <w:rFonts w:asciiTheme="minorHAnsi" w:hAnsiTheme="minorHAnsi"/>
                <w:sz w:val="16"/>
                <w:szCs w:val="16"/>
              </w:rPr>
              <w:t xml:space="preserve"> = MultiSpeed</w:t>
            </w:r>
            <w:r w:rsidR="00832687">
              <w:rPr>
                <w:rFonts w:asciiTheme="minorHAnsi" w:hAnsiTheme="minorHAnsi"/>
                <w:sz w:val="16"/>
                <w:szCs w:val="16"/>
              </w:rPr>
              <w:t xml:space="preserve"> then</w:t>
            </w:r>
            <w:r w:rsidRPr="00E00244">
              <w:rPr>
                <w:rFonts w:asciiTheme="minorHAnsi" w:hAnsiTheme="minorHAnsi"/>
                <w:sz w:val="16"/>
                <w:szCs w:val="16"/>
              </w:rPr>
              <w:t xml:space="preserve"> </w:t>
            </w:r>
          </w:p>
          <w:p w14:paraId="77F39A98" w14:textId="6F85A8EF" w:rsidR="00051491" w:rsidRDefault="00832687"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e</w:t>
            </w:r>
            <w:r w:rsidR="0063194F">
              <w:rPr>
                <w:rFonts w:asciiTheme="minorHAnsi" w:hAnsiTheme="minorHAnsi"/>
                <w:sz w:val="16"/>
                <w:szCs w:val="16"/>
              </w:rPr>
              <w:t>,</w:t>
            </w:r>
          </w:p>
          <w:p w14:paraId="577EB5F9" w14:textId="4F869630" w:rsidR="00051491" w:rsidRDefault="00051491" w:rsidP="00A66E44">
            <w:pPr>
              <w:keepNext/>
              <w:ind w:left="646"/>
              <w:rPr>
                <w:rFonts w:asciiTheme="minorHAnsi" w:hAnsiTheme="minorHAnsi"/>
                <w:sz w:val="16"/>
                <w:szCs w:val="16"/>
              </w:rPr>
            </w:pPr>
            <w:r>
              <w:rPr>
                <w:rFonts w:asciiTheme="minorHAnsi" w:hAnsiTheme="minorHAnsi"/>
                <w:sz w:val="16"/>
                <w:szCs w:val="16"/>
              </w:rPr>
              <w:t>Else use variant MCH-23a</w:t>
            </w:r>
            <w:r w:rsidR="00832687">
              <w:rPr>
                <w:rFonts w:asciiTheme="minorHAnsi" w:hAnsiTheme="minorHAnsi"/>
                <w:sz w:val="16"/>
                <w:szCs w:val="16"/>
              </w:rPr>
              <w:t>;</w:t>
            </w:r>
          </w:p>
          <w:p w14:paraId="3317FBEE" w14:textId="77777777" w:rsidR="00051491" w:rsidRPr="00E00244" w:rsidRDefault="00051491" w:rsidP="00A66E44">
            <w:pPr>
              <w:keepNext/>
              <w:ind w:left="646"/>
              <w:rPr>
                <w:rFonts w:asciiTheme="minorHAnsi" w:hAnsiTheme="minorHAnsi"/>
                <w:sz w:val="16"/>
                <w:szCs w:val="16"/>
              </w:rPr>
            </w:pPr>
          </w:p>
          <w:p w14:paraId="3A28B792" w14:textId="793C9AF5"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ElseIf A0</w:t>
            </w:r>
            <w:r w:rsidR="0085306D">
              <w:rPr>
                <w:rFonts w:asciiTheme="minorHAnsi" w:hAnsiTheme="minorHAnsi"/>
                <w:sz w:val="16"/>
                <w:szCs w:val="16"/>
              </w:rPr>
              <w:t>7</w:t>
            </w:r>
            <w:r w:rsidRPr="00E00244">
              <w:rPr>
                <w:rFonts w:asciiTheme="minorHAnsi" w:hAnsiTheme="minorHAnsi"/>
                <w:sz w:val="16"/>
                <w:szCs w:val="16"/>
              </w:rPr>
              <w:t xml:space="preserve"> = NotZonal Then</w:t>
            </w:r>
          </w:p>
          <w:p w14:paraId="47173B46" w14:textId="2F985EF8" w:rsidR="00051491" w:rsidRPr="00E00244" w:rsidRDefault="00051491" w:rsidP="00A66E44">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B315F4">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B315F4">
              <w:rPr>
                <w:rFonts w:asciiTheme="minorHAnsi" w:hAnsiTheme="minorHAnsi"/>
                <w:sz w:val="16"/>
                <w:szCs w:val="16"/>
              </w:rPr>
              <w:t>2</w:t>
            </w:r>
            <w:r>
              <w:rPr>
                <w:rFonts w:asciiTheme="minorHAnsi" w:hAnsiTheme="minorHAnsi"/>
                <w:sz w:val="16"/>
                <w:szCs w:val="16"/>
              </w:rPr>
              <w:t xml:space="preserve"> = </w:t>
            </w:r>
            <w:r w:rsidR="006F4D14">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E12517">
              <w:rPr>
                <w:rFonts w:asciiTheme="minorHAnsi" w:hAnsiTheme="minorHAnsi"/>
                <w:sz w:val="16"/>
                <w:szCs w:val="16"/>
              </w:rPr>
              <w:t>;</w:t>
            </w:r>
          </w:p>
          <w:p w14:paraId="39E40985" w14:textId="03801196" w:rsidR="001B7B6B" w:rsidRDefault="004D02EF" w:rsidP="0063194F">
            <w:pPr>
              <w:keepNext/>
              <w:ind w:left="646"/>
              <w:rPr>
                <w:rFonts w:asciiTheme="minorHAnsi" w:hAnsiTheme="minorHAnsi"/>
                <w:sz w:val="16"/>
                <w:szCs w:val="16"/>
              </w:rPr>
            </w:pPr>
            <w:r>
              <w:rPr>
                <w:rFonts w:asciiTheme="minorHAnsi" w:hAnsiTheme="minorHAnsi"/>
                <w:sz w:val="16"/>
                <w:szCs w:val="16"/>
              </w:rPr>
              <w:t>Else</w:t>
            </w:r>
            <w:r w:rsidR="00051491" w:rsidRPr="00E00244">
              <w:rPr>
                <w:rFonts w:asciiTheme="minorHAnsi" w:hAnsiTheme="minorHAnsi"/>
                <w:sz w:val="16"/>
                <w:szCs w:val="16"/>
              </w:rPr>
              <w:t>if A0</w:t>
            </w:r>
            <w:r w:rsidR="00B315F4">
              <w:rPr>
                <w:rFonts w:asciiTheme="minorHAnsi" w:hAnsiTheme="minorHAnsi"/>
                <w:sz w:val="16"/>
                <w:szCs w:val="16"/>
              </w:rPr>
              <w:t>4</w:t>
            </w:r>
            <w:r w:rsidR="00051491" w:rsidRPr="00E00244">
              <w:rPr>
                <w:rFonts w:asciiTheme="minorHAnsi" w:hAnsiTheme="minorHAnsi"/>
                <w:sz w:val="16"/>
                <w:szCs w:val="16"/>
              </w:rPr>
              <w:t xml:space="preserve"> = New or Replacement </w:t>
            </w:r>
            <w:r w:rsidR="001B7B6B">
              <w:rPr>
                <w:rFonts w:asciiTheme="minorHAnsi" w:hAnsiTheme="minorHAnsi"/>
                <w:sz w:val="16"/>
                <w:szCs w:val="16"/>
              </w:rPr>
              <w:t xml:space="preserve">then </w:t>
            </w:r>
          </w:p>
          <w:p w14:paraId="6149C119" w14:textId="29577E10" w:rsidR="00051491" w:rsidRDefault="001B7B6B"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e</w:t>
            </w:r>
            <w:r w:rsidR="00E12517">
              <w:rPr>
                <w:rFonts w:asciiTheme="minorHAnsi" w:hAnsiTheme="minorHAnsi"/>
                <w:sz w:val="16"/>
                <w:szCs w:val="16"/>
              </w:rPr>
              <w:t>,</w:t>
            </w:r>
          </w:p>
          <w:p w14:paraId="6581BFA9" w14:textId="1C8BF35F" w:rsidR="00051491" w:rsidRDefault="001B7B6B" w:rsidP="00A66E44">
            <w:pPr>
              <w:keepNext/>
              <w:ind w:left="646"/>
              <w:rPr>
                <w:rFonts w:asciiTheme="minorHAnsi" w:hAnsiTheme="minorHAnsi"/>
                <w:sz w:val="16"/>
                <w:szCs w:val="16"/>
              </w:rPr>
            </w:pPr>
            <w:r>
              <w:rPr>
                <w:rFonts w:asciiTheme="minorHAnsi" w:hAnsiTheme="minorHAnsi"/>
                <w:sz w:val="16"/>
                <w:szCs w:val="16"/>
              </w:rPr>
              <w:t>Else</w:t>
            </w:r>
            <w:r w:rsidR="00051491">
              <w:rPr>
                <w:rFonts w:asciiTheme="minorHAnsi" w:hAnsiTheme="minorHAnsi"/>
                <w:sz w:val="16"/>
                <w:szCs w:val="16"/>
              </w:rPr>
              <w:t xml:space="preserve"> use variant MCH-23a</w:t>
            </w:r>
            <w:r w:rsidR="00BF3AF8">
              <w:rPr>
                <w:rFonts w:asciiTheme="minorHAnsi" w:hAnsiTheme="minorHAnsi"/>
                <w:sz w:val="16"/>
                <w:szCs w:val="16"/>
              </w:rPr>
              <w:t>;</w:t>
            </w:r>
          </w:p>
          <w:p w14:paraId="3DA29F98" w14:textId="77777777" w:rsidR="00051491" w:rsidRDefault="00051491" w:rsidP="00A66E44">
            <w:pPr>
              <w:keepNext/>
              <w:ind w:left="646"/>
              <w:rPr>
                <w:rFonts w:asciiTheme="minorHAnsi" w:hAnsiTheme="minorHAnsi"/>
                <w:sz w:val="16"/>
                <w:szCs w:val="16"/>
              </w:rPr>
            </w:pPr>
          </w:p>
          <w:p w14:paraId="22D164F6" w14:textId="400448E5" w:rsidR="00051491" w:rsidRDefault="00051491" w:rsidP="00A66E44">
            <w:pPr>
              <w:keepNext/>
              <w:rPr>
                <w:rFonts w:ascii="Calibri" w:hAnsi="Calibri"/>
                <w:sz w:val="16"/>
                <w:szCs w:val="16"/>
              </w:rPr>
            </w:pPr>
            <w:r w:rsidRPr="00E00244">
              <w:rPr>
                <w:rFonts w:ascii="Calibri" w:hAnsi="Calibri"/>
                <w:sz w:val="16"/>
                <w:szCs w:val="16"/>
              </w:rPr>
              <w:t>ElseIf A0</w:t>
            </w:r>
            <w:r w:rsidR="0085306D">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561AE391" w14:textId="7F6D5AAB" w:rsidR="00051491" w:rsidRDefault="00051491" w:rsidP="00A66E44">
            <w:pPr>
              <w:keepNext/>
              <w:ind w:left="646"/>
              <w:rPr>
                <w:rFonts w:ascii="Calibri" w:hAnsi="Calibri"/>
                <w:sz w:val="16"/>
                <w:szCs w:val="16"/>
              </w:rPr>
            </w:pPr>
            <w:r w:rsidRPr="00E00244">
              <w:rPr>
                <w:rFonts w:ascii="Calibri" w:hAnsi="Calibri"/>
                <w:sz w:val="16"/>
                <w:szCs w:val="16"/>
              </w:rPr>
              <w:t>if A0</w:t>
            </w:r>
            <w:r w:rsidR="00B315F4">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60992656" w14:textId="23FDD701" w:rsidR="00051491" w:rsidRDefault="00051491" w:rsidP="001C3F6A">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B315F4">
              <w:rPr>
                <w:rFonts w:ascii="Calibri" w:hAnsi="Calibri"/>
                <w:sz w:val="16"/>
                <w:szCs w:val="16"/>
              </w:rPr>
              <w:t>8</w:t>
            </w:r>
            <w:r>
              <w:rPr>
                <w:rFonts w:ascii="Calibri" w:hAnsi="Calibri"/>
                <w:sz w:val="16"/>
                <w:szCs w:val="16"/>
              </w:rPr>
              <w:t xml:space="preserve"> = CFI System or A1</w:t>
            </w:r>
            <w:r w:rsidR="00B315F4">
              <w:rPr>
                <w:rFonts w:ascii="Calibri" w:hAnsi="Calibri"/>
                <w:sz w:val="16"/>
                <w:szCs w:val="16"/>
              </w:rPr>
              <w:t>2</w:t>
            </w:r>
            <w:r>
              <w:rPr>
                <w:rFonts w:ascii="Calibri" w:hAnsi="Calibri"/>
                <w:sz w:val="16"/>
                <w:szCs w:val="16"/>
              </w:rPr>
              <w:t xml:space="preserve"> = </w:t>
            </w:r>
            <w:r w:rsidR="006F4D14">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1C3F6A">
              <w:rPr>
                <w:rFonts w:ascii="Calibri" w:hAnsi="Calibri"/>
                <w:sz w:val="16"/>
                <w:szCs w:val="16"/>
              </w:rPr>
              <w:t>;</w:t>
            </w:r>
          </w:p>
          <w:p w14:paraId="6E60AA53" w14:textId="6E131FDD" w:rsidR="00051491" w:rsidRDefault="00051491" w:rsidP="00174F13">
            <w:pPr>
              <w:keepNext/>
              <w:ind w:left="646"/>
              <w:rPr>
                <w:rFonts w:ascii="Calibri" w:hAnsi="Calibri"/>
                <w:sz w:val="16"/>
                <w:szCs w:val="16"/>
              </w:rPr>
            </w:pPr>
            <w:r>
              <w:rPr>
                <w:rFonts w:ascii="Calibri" w:hAnsi="Calibri"/>
                <w:sz w:val="16"/>
                <w:szCs w:val="16"/>
              </w:rPr>
              <w:t>if A1</w:t>
            </w:r>
            <w:r w:rsidR="00B315F4">
              <w:rPr>
                <w:rFonts w:ascii="Calibri" w:hAnsi="Calibri"/>
                <w:sz w:val="16"/>
                <w:szCs w:val="16"/>
              </w:rPr>
              <w:t>2</w:t>
            </w:r>
            <w:r>
              <w:rPr>
                <w:rFonts w:ascii="Calibri" w:hAnsi="Calibri"/>
                <w:sz w:val="16"/>
                <w:szCs w:val="16"/>
              </w:rPr>
              <w:t xml:space="preserve"> = </w:t>
            </w:r>
            <w:r w:rsidR="006F4D14">
              <w:rPr>
                <w:rFonts w:asciiTheme="minorHAnsi" w:hAnsiTheme="minorHAnsi"/>
                <w:sz w:val="16"/>
                <w:szCs w:val="16"/>
              </w:rPr>
              <w:t>Variable CFVCS or Fixed CFVCS</w:t>
            </w:r>
            <w:r>
              <w:rPr>
                <w:rFonts w:ascii="Calibri" w:hAnsi="Calibri"/>
                <w:sz w:val="16"/>
                <w:szCs w:val="16"/>
              </w:rPr>
              <w:t xml:space="preserve"> use variant MCH-23e</w:t>
            </w:r>
            <w:r w:rsidR="001C3F6A">
              <w:rPr>
                <w:rFonts w:ascii="Calibri" w:hAnsi="Calibri"/>
                <w:sz w:val="16"/>
                <w:szCs w:val="16"/>
              </w:rPr>
              <w:t>,</w:t>
            </w:r>
          </w:p>
          <w:p w14:paraId="0D732060" w14:textId="0A95FC14" w:rsidR="00051491" w:rsidRPr="00E00244" w:rsidRDefault="00051491" w:rsidP="001C3F6A">
            <w:pPr>
              <w:keepNext/>
              <w:ind w:left="646"/>
              <w:rPr>
                <w:rFonts w:ascii="Calibri" w:hAnsi="Calibri"/>
                <w:sz w:val="16"/>
                <w:szCs w:val="16"/>
              </w:rPr>
            </w:pPr>
            <w:r>
              <w:rPr>
                <w:rFonts w:ascii="Calibri" w:hAnsi="Calibri"/>
                <w:sz w:val="16"/>
                <w:szCs w:val="16"/>
              </w:rPr>
              <w:t>Else use variant MCH-23-a</w:t>
            </w:r>
          </w:p>
          <w:p w14:paraId="3480889B" w14:textId="3EC65B4B" w:rsidR="00051491" w:rsidRDefault="00051491" w:rsidP="00174F13">
            <w:pPr>
              <w:keepNext/>
              <w:ind w:left="1186"/>
              <w:rPr>
                <w:rFonts w:asciiTheme="minorHAnsi" w:hAnsiTheme="minorHAnsi"/>
                <w:sz w:val="16"/>
                <w:szCs w:val="16"/>
              </w:rPr>
            </w:pPr>
            <w:r w:rsidRPr="00E00244">
              <w:rPr>
                <w:rFonts w:asciiTheme="minorHAnsi" w:hAnsiTheme="minorHAnsi"/>
                <w:sz w:val="16"/>
                <w:szCs w:val="16"/>
              </w:rPr>
              <w:t>End</w:t>
            </w:r>
          </w:p>
          <w:p w14:paraId="068E966A" w14:textId="2BFCC46A"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FC36E7">
              <w:rPr>
                <w:rFonts w:asciiTheme="minorHAnsi" w:hAnsiTheme="minorHAnsi"/>
                <w:sz w:val="18"/>
                <w:szCs w:val="18"/>
              </w:rPr>
              <w:t>Required Minimum System Airflow Rate (cfm/ton</w:t>
            </w:r>
            <w:r w:rsidRPr="00966F61">
              <w:rPr>
                <w:rFonts w:asciiTheme="minorHAnsi" w:hAnsiTheme="minorHAnsi"/>
                <w:sz w:val="18"/>
                <w:szCs w:val="18"/>
              </w:rPr>
              <w:t>)</w:t>
            </w:r>
          </w:p>
        </w:tc>
        <w:tc>
          <w:tcPr>
            <w:tcW w:w="2541" w:type="pct"/>
            <w:vAlign w:val="center"/>
          </w:tcPr>
          <w:p w14:paraId="16127C8F" w14:textId="77777777"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E4134B1" w14:textId="60CCFEBD" w:rsidR="00051491" w:rsidRDefault="00051491" w:rsidP="00051491">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261A9">
              <w:rPr>
                <w:rFonts w:asciiTheme="minorHAnsi" w:hAnsiTheme="minorHAnsi"/>
                <w:sz w:val="18"/>
                <w:szCs w:val="18"/>
              </w:rPr>
              <w:t xml:space="preserve"> AC or Small Duct High Velocity HP</w:t>
            </w:r>
            <w:r>
              <w:rPr>
                <w:rFonts w:asciiTheme="minorHAnsi" w:hAnsiTheme="minorHAnsi"/>
                <w:sz w:val="18"/>
                <w:szCs w:val="18"/>
              </w:rPr>
              <w:t>, then value = 250</w:t>
            </w:r>
          </w:p>
          <w:p w14:paraId="068F53BB" w14:textId="77777777" w:rsidR="00051491" w:rsidRDefault="00051491" w:rsidP="00051491">
            <w:pPr>
              <w:keepNext/>
              <w:rPr>
                <w:rFonts w:asciiTheme="minorHAnsi" w:hAnsiTheme="minorHAnsi"/>
                <w:sz w:val="18"/>
                <w:szCs w:val="18"/>
              </w:rPr>
            </w:pPr>
          </w:p>
          <w:p w14:paraId="438BCFDA" w14:textId="27DAF420" w:rsidR="00051491" w:rsidRDefault="00051491" w:rsidP="00051491">
            <w:pPr>
              <w:keepNext/>
              <w:rPr>
                <w:rFonts w:asciiTheme="minorHAnsi" w:hAnsiTheme="minorHAnsi"/>
                <w:sz w:val="18"/>
                <w:szCs w:val="18"/>
              </w:rPr>
            </w:pPr>
            <w:r>
              <w:rPr>
                <w:rFonts w:asciiTheme="minorHAnsi" w:hAnsiTheme="minorHAnsi"/>
                <w:sz w:val="18"/>
                <w:szCs w:val="18"/>
              </w:rPr>
              <w:t>Elseif, A0</w:t>
            </w:r>
            <w:r w:rsidR="0085306D">
              <w:rPr>
                <w:rFonts w:asciiTheme="minorHAnsi" w:hAnsiTheme="minorHAnsi"/>
                <w:sz w:val="18"/>
                <w:szCs w:val="18"/>
              </w:rPr>
              <w:t>4</w:t>
            </w:r>
            <w:r>
              <w:rPr>
                <w:rFonts w:asciiTheme="minorHAnsi" w:hAnsiTheme="minorHAnsi"/>
                <w:sz w:val="18"/>
                <w:szCs w:val="18"/>
              </w:rPr>
              <w:t xml:space="preserve"> = Alteration, then value = 300;</w:t>
            </w:r>
          </w:p>
          <w:p w14:paraId="65B1AA65" w14:textId="77777777" w:rsidR="00051491" w:rsidRDefault="00051491" w:rsidP="00051491">
            <w:pPr>
              <w:keepNext/>
              <w:rPr>
                <w:rFonts w:asciiTheme="minorHAnsi" w:hAnsiTheme="minorHAnsi"/>
                <w:sz w:val="18"/>
                <w:szCs w:val="18"/>
              </w:rPr>
            </w:pPr>
          </w:p>
          <w:p w14:paraId="6BE2DA7A" w14:textId="39E8D1E2" w:rsidR="00051491" w:rsidRDefault="00051491" w:rsidP="00051491">
            <w:pPr>
              <w:keepNext/>
              <w:rPr>
                <w:rFonts w:asciiTheme="minorHAnsi" w:hAnsiTheme="minorHAnsi"/>
                <w:sz w:val="18"/>
                <w:szCs w:val="18"/>
              </w:rPr>
            </w:pPr>
            <w:r>
              <w:rPr>
                <w:rFonts w:asciiTheme="minorHAnsi" w:hAnsiTheme="minorHAnsi"/>
                <w:sz w:val="18"/>
                <w:szCs w:val="18"/>
              </w:rPr>
              <w:t>Elseif parent is MCH-01a, and B1</w:t>
            </w:r>
            <w:ins w:id="169" w:author="Wichert, RJ@Energy" w:date="2019-04-17T16:02:00Z">
              <w:r w:rsidR="00AF112A">
                <w:rPr>
                  <w:rFonts w:asciiTheme="minorHAnsi" w:hAnsiTheme="minorHAnsi"/>
                  <w:sz w:val="18"/>
                  <w:szCs w:val="18"/>
                </w:rPr>
                <w:t>0</w:t>
              </w:r>
            </w:ins>
            <w:del w:id="170" w:author="Wichert, RJ@Energy" w:date="2019-04-17T16:02:00Z">
              <w:r w:rsidDel="00AF112A">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78E468D6" w14:textId="77777777" w:rsidR="00051491" w:rsidRDefault="00051491" w:rsidP="00051491">
            <w:pPr>
              <w:keepNext/>
              <w:rPr>
                <w:rFonts w:asciiTheme="minorHAnsi" w:hAnsiTheme="minorHAnsi"/>
                <w:sz w:val="18"/>
                <w:szCs w:val="18"/>
              </w:rPr>
            </w:pPr>
          </w:p>
          <w:p w14:paraId="6D96D6F2" w14:textId="77777777" w:rsidR="00051491" w:rsidRDefault="00051491" w:rsidP="0005149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EC0EFD5" w14:textId="77777777" w:rsidR="00051491" w:rsidRDefault="00051491" w:rsidP="00051491">
            <w:pPr>
              <w:keepNext/>
              <w:rPr>
                <w:rFonts w:asciiTheme="minorHAnsi" w:hAnsiTheme="minorHAnsi"/>
                <w:sz w:val="18"/>
                <w:szCs w:val="18"/>
              </w:rPr>
            </w:pPr>
          </w:p>
          <w:p w14:paraId="068E967B" w14:textId="3D739471" w:rsidR="00051491" w:rsidRPr="00966F61" w:rsidRDefault="00051491" w:rsidP="0005149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66AEBFFD" w:rsidR="000A1890" w:rsidRPr="00966F61" w:rsidRDefault="00CA21D2" w:rsidP="006C3762">
            <w:pPr>
              <w:keepNext/>
              <w:rPr>
                <w:rFonts w:asciiTheme="minorHAnsi" w:hAnsiTheme="minorHAnsi"/>
                <w:sz w:val="18"/>
                <w:szCs w:val="18"/>
              </w:rPr>
            </w:pPr>
            <w:r>
              <w:rPr>
                <w:rFonts w:asciiTheme="minorHAnsi" w:hAnsiTheme="minorHAnsi"/>
                <w:sz w:val="18"/>
                <w:szCs w:val="18"/>
              </w:rPr>
              <w:t xml:space="preserve">&lt;&lt;calculated field: = </w:t>
            </w:r>
            <w:r w:rsidRPr="006B712D">
              <w:rPr>
                <w:rFonts w:asciiTheme="minorHAnsi" w:hAnsiTheme="minorHAnsi"/>
                <w:sz w:val="18"/>
                <w:szCs w:val="18"/>
              </w:rPr>
              <w:t>A0</w:t>
            </w:r>
            <w:r w:rsidR="0085306D" w:rsidRPr="006B712D">
              <w:rPr>
                <w:rFonts w:asciiTheme="minorHAnsi" w:hAnsiTheme="minorHAnsi"/>
                <w:sz w:val="18"/>
                <w:szCs w:val="18"/>
              </w:rPr>
              <w:t>5</w:t>
            </w:r>
            <w:r>
              <w:rPr>
                <w:rFonts w:asciiTheme="minorHAnsi" w:hAnsiTheme="minorHAnsi"/>
                <w:sz w:val="18"/>
                <w:szCs w:val="18"/>
              </w:rPr>
              <w:t xml:space="preserve"> multiplied by value in </w:t>
            </w:r>
            <w:r w:rsidRPr="006B712D">
              <w:rPr>
                <w:rFonts w:asciiTheme="minorHAnsi" w:hAnsiTheme="minorHAnsi"/>
                <w:sz w:val="18"/>
                <w:szCs w:val="18"/>
              </w:rPr>
              <w:t>D01</w:t>
            </w:r>
            <w:r>
              <w:rPr>
                <w:rFonts w:asciiTheme="minorHAnsi" w:hAnsiTheme="minorHAnsi"/>
                <w:sz w:val="18"/>
                <w:szCs w:val="18"/>
              </w:rPr>
              <w:t>&gt;&gt;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F8624" w14:textId="77777777" w:rsidR="003615A3" w:rsidRDefault="003615A3">
      <w:r>
        <w:separator/>
      </w:r>
    </w:p>
  </w:endnote>
  <w:endnote w:type="continuationSeparator" w:id="0">
    <w:p w14:paraId="6A586FFA" w14:textId="77777777" w:rsidR="003615A3" w:rsidRDefault="003615A3">
      <w:r>
        <w:continuationSeparator/>
      </w:r>
    </w:p>
  </w:endnote>
  <w:endnote w:type="continuationNotice" w:id="1">
    <w:p w14:paraId="126F70E0" w14:textId="77777777" w:rsidR="003615A3" w:rsidRDefault="00361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3615A3" w:rsidRPr="00CB64DD" w:rsidRDefault="003615A3" w:rsidP="00993A65">
    <w:pPr>
      <w:pStyle w:val="Footer"/>
    </w:pPr>
    <w:r w:rsidRPr="00CB64DD">
      <w:t xml:space="preserve">Registration Number:                                                           Registration Date/Time:                                           HERS Provider:                       </w:t>
    </w:r>
  </w:p>
  <w:p w14:paraId="068E96C0" w14:textId="5E274264" w:rsidR="003615A3" w:rsidRPr="00CB64DD" w:rsidRDefault="003615A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3615A3" w:rsidRPr="00CB64DD" w:rsidRDefault="003615A3" w:rsidP="00993A65">
    <w:pPr>
      <w:pStyle w:val="Footer"/>
    </w:pPr>
    <w:r w:rsidRPr="00CB64DD">
      <w:t xml:space="preserve">Registration Number:                                                           Registration Date/Time:                                           HERS Provider:                       </w:t>
    </w:r>
  </w:p>
  <w:p w14:paraId="068E96D1" w14:textId="77777777" w:rsidR="003615A3" w:rsidRPr="00CB64DD" w:rsidRDefault="003615A3"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66577D9F" w:rsidR="003615A3" w:rsidRPr="00CB64DD" w:rsidRDefault="003615A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3615A3" w:rsidRPr="00CB64DD" w:rsidRDefault="003615A3"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CA43B" w14:textId="77777777" w:rsidR="003615A3" w:rsidRDefault="003615A3">
      <w:r>
        <w:separator/>
      </w:r>
    </w:p>
  </w:footnote>
  <w:footnote w:type="continuationSeparator" w:id="0">
    <w:p w14:paraId="4258E9D1" w14:textId="77777777" w:rsidR="003615A3" w:rsidRDefault="003615A3">
      <w:r>
        <w:continuationSeparator/>
      </w:r>
    </w:p>
  </w:footnote>
  <w:footnote w:type="continuationNotice" w:id="1">
    <w:p w14:paraId="1CADB265" w14:textId="77777777" w:rsidR="003615A3" w:rsidRDefault="003615A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3615A3" w:rsidRDefault="00E22FF4">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3615A3" w:rsidRPr="007770C5" w:rsidRDefault="003615A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E22FF4">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3615A3" w:rsidRPr="007770C5" w:rsidRDefault="003615A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90833EF" w:rsidR="003615A3" w:rsidRPr="007770C5" w:rsidRDefault="003615A3"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3615A3" w:rsidRPr="00F85124" w14:paraId="068E96B2" w14:textId="77777777" w:rsidTr="00986D7B">
      <w:trPr>
        <w:cantSplit/>
        <w:trHeight w:val="288"/>
      </w:trPr>
      <w:tc>
        <w:tcPr>
          <w:tcW w:w="4016" w:type="pct"/>
          <w:gridSpan w:val="3"/>
          <w:tcBorders>
            <w:right w:val="nil"/>
          </w:tcBorders>
          <w:vAlign w:val="center"/>
        </w:tcPr>
        <w:p w14:paraId="068E96B0" w14:textId="77777777" w:rsidR="003615A3" w:rsidRPr="00F85124" w:rsidRDefault="003615A3"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3615A3" w:rsidRPr="00F85124" w:rsidRDefault="003615A3" w:rsidP="007924C2">
          <w:pPr>
            <w:pStyle w:val="Heading1"/>
            <w:jc w:val="right"/>
            <w:rPr>
              <w:rFonts w:ascii="Calibri" w:hAnsi="Calibri"/>
              <w:b w:val="0"/>
              <w:bCs/>
              <w:sz w:val="20"/>
            </w:rPr>
          </w:pPr>
          <w:r>
            <w:rPr>
              <w:rFonts w:ascii="Calibri" w:hAnsi="Calibri"/>
              <w:b w:val="0"/>
              <w:bCs/>
              <w:sz w:val="20"/>
            </w:rPr>
            <w:t>CF2R-MCH-23-H</w:t>
          </w:r>
        </w:p>
      </w:tc>
    </w:tr>
    <w:tr w:rsidR="003615A3" w:rsidRPr="00F85124" w14:paraId="068E96B5" w14:textId="77777777" w:rsidTr="007924C2">
      <w:trPr>
        <w:cantSplit/>
        <w:trHeight w:val="288"/>
      </w:trPr>
      <w:tc>
        <w:tcPr>
          <w:tcW w:w="2500" w:type="pct"/>
          <w:gridSpan w:val="2"/>
          <w:tcBorders>
            <w:right w:val="nil"/>
          </w:tcBorders>
        </w:tcPr>
        <w:p w14:paraId="068E96B3" w14:textId="77777777" w:rsidR="003615A3" w:rsidRPr="002E105D" w:rsidRDefault="003615A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6DDDAFBB" w:rsidR="003615A3" w:rsidRPr="00F85124" w:rsidRDefault="00361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22FF4">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22FF4">
            <w:rPr>
              <w:rFonts w:ascii="Calibri" w:hAnsi="Calibri"/>
              <w:bCs/>
              <w:noProof/>
            </w:rPr>
            <w:t>2</w:t>
          </w:r>
          <w:r>
            <w:rPr>
              <w:rFonts w:ascii="Calibri" w:hAnsi="Calibri"/>
              <w:bCs/>
              <w:noProof/>
            </w:rPr>
            <w:fldChar w:fldCharType="end"/>
          </w:r>
          <w:r w:rsidRPr="00F85124">
            <w:rPr>
              <w:rFonts w:ascii="Calibri" w:hAnsi="Calibri"/>
              <w:bCs/>
            </w:rPr>
            <w:t>)</w:t>
          </w:r>
        </w:p>
      </w:tc>
    </w:tr>
    <w:tr w:rsidR="003615A3" w:rsidRPr="00F85124" w14:paraId="068E96B9" w14:textId="77777777" w:rsidTr="00986D7B">
      <w:trPr>
        <w:cantSplit/>
        <w:trHeight w:val="288"/>
      </w:trPr>
      <w:tc>
        <w:tcPr>
          <w:tcW w:w="0" w:type="auto"/>
        </w:tcPr>
        <w:p w14:paraId="068E96B6" w14:textId="77777777" w:rsidR="003615A3" w:rsidRPr="00F85124" w:rsidRDefault="003615A3"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3615A3" w:rsidRPr="00F85124" w:rsidRDefault="003615A3"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3615A3" w:rsidRPr="00F85124" w:rsidRDefault="003615A3" w:rsidP="007924C2">
          <w:pPr>
            <w:rPr>
              <w:rFonts w:ascii="Calibri" w:hAnsi="Calibri"/>
              <w:sz w:val="12"/>
              <w:szCs w:val="12"/>
            </w:rPr>
          </w:pPr>
          <w:r w:rsidRPr="00F85124">
            <w:rPr>
              <w:rFonts w:ascii="Calibri" w:hAnsi="Calibri"/>
              <w:sz w:val="12"/>
              <w:szCs w:val="12"/>
            </w:rPr>
            <w:t>Permit Number:</w:t>
          </w:r>
        </w:p>
      </w:tc>
    </w:tr>
    <w:tr w:rsidR="003615A3" w:rsidRPr="00F85124" w14:paraId="068E96BD" w14:textId="77777777" w:rsidTr="00986D7B">
      <w:trPr>
        <w:cantSplit/>
        <w:trHeight w:val="288"/>
      </w:trPr>
      <w:tc>
        <w:tcPr>
          <w:tcW w:w="0" w:type="auto"/>
        </w:tcPr>
        <w:p w14:paraId="068E96BA" w14:textId="77777777" w:rsidR="003615A3" w:rsidRPr="00F85124" w:rsidRDefault="003615A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3615A3" w:rsidRPr="00F85124" w:rsidRDefault="003615A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3615A3" w:rsidRPr="00F85124" w:rsidRDefault="003615A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3615A3" w:rsidRDefault="003615A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3615A3" w:rsidRPr="00F85124" w14:paraId="068E96C3" w14:textId="77777777" w:rsidTr="002E105D">
      <w:trPr>
        <w:cantSplit/>
        <w:trHeight w:val="288"/>
      </w:trPr>
      <w:tc>
        <w:tcPr>
          <w:tcW w:w="3738" w:type="pct"/>
          <w:gridSpan w:val="3"/>
          <w:tcBorders>
            <w:right w:val="nil"/>
          </w:tcBorders>
          <w:vAlign w:val="center"/>
        </w:tcPr>
        <w:p w14:paraId="068E96C1" w14:textId="7BDEDD6F" w:rsidR="003615A3" w:rsidRPr="00F85124" w:rsidRDefault="003615A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3615A3" w:rsidRPr="00F85124" w:rsidRDefault="003615A3" w:rsidP="002E105D">
          <w:pPr>
            <w:pStyle w:val="Heading1"/>
            <w:jc w:val="right"/>
            <w:rPr>
              <w:rFonts w:ascii="Calibri" w:hAnsi="Calibri"/>
              <w:b w:val="0"/>
              <w:bCs/>
              <w:sz w:val="20"/>
            </w:rPr>
          </w:pPr>
          <w:r>
            <w:rPr>
              <w:rFonts w:ascii="Calibri" w:hAnsi="Calibri"/>
              <w:b w:val="0"/>
              <w:bCs/>
              <w:sz w:val="20"/>
            </w:rPr>
            <w:t>CF2R-MCH-23-H</w:t>
          </w:r>
        </w:p>
      </w:tc>
    </w:tr>
    <w:tr w:rsidR="003615A3" w:rsidRPr="00F85124" w14:paraId="068E96C6" w14:textId="77777777" w:rsidTr="007924C2">
      <w:trPr>
        <w:cantSplit/>
        <w:trHeight w:val="288"/>
      </w:trPr>
      <w:tc>
        <w:tcPr>
          <w:tcW w:w="2500" w:type="pct"/>
          <w:gridSpan w:val="2"/>
          <w:tcBorders>
            <w:right w:val="nil"/>
          </w:tcBorders>
        </w:tcPr>
        <w:p w14:paraId="068E96C4" w14:textId="77777777" w:rsidR="003615A3" w:rsidRPr="002E105D" w:rsidRDefault="003615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3615A3" w:rsidRPr="00F85124" w:rsidRDefault="00361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615A3" w:rsidRPr="00F85124" w14:paraId="068E96CA" w14:textId="77777777" w:rsidTr="002E105D">
      <w:trPr>
        <w:cantSplit/>
        <w:trHeight w:val="288"/>
      </w:trPr>
      <w:tc>
        <w:tcPr>
          <w:tcW w:w="0" w:type="auto"/>
        </w:tcPr>
        <w:p w14:paraId="068E96C7" w14:textId="77777777" w:rsidR="003615A3" w:rsidRPr="00F85124" w:rsidRDefault="003615A3"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3615A3" w:rsidRPr="00F85124" w:rsidRDefault="003615A3"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3615A3" w:rsidRPr="00F85124" w:rsidRDefault="003615A3" w:rsidP="007924C2">
          <w:pPr>
            <w:rPr>
              <w:rFonts w:ascii="Calibri" w:hAnsi="Calibri"/>
              <w:sz w:val="12"/>
              <w:szCs w:val="12"/>
            </w:rPr>
          </w:pPr>
          <w:r w:rsidRPr="00F85124">
            <w:rPr>
              <w:rFonts w:ascii="Calibri" w:hAnsi="Calibri"/>
              <w:sz w:val="12"/>
              <w:szCs w:val="12"/>
            </w:rPr>
            <w:t>Permit Number:</w:t>
          </w:r>
        </w:p>
      </w:tc>
    </w:tr>
    <w:tr w:rsidR="003615A3" w:rsidRPr="00F85124" w14:paraId="068E96CE" w14:textId="77777777" w:rsidTr="002E105D">
      <w:trPr>
        <w:cantSplit/>
        <w:trHeight w:val="288"/>
      </w:trPr>
      <w:tc>
        <w:tcPr>
          <w:tcW w:w="0" w:type="auto"/>
        </w:tcPr>
        <w:p w14:paraId="068E96CB" w14:textId="77777777" w:rsidR="003615A3" w:rsidRPr="00F85124" w:rsidRDefault="003615A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3615A3" w:rsidRPr="00F85124" w:rsidRDefault="003615A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3615A3" w:rsidRPr="00F85124" w:rsidRDefault="003615A3" w:rsidP="007924C2">
          <w:pPr>
            <w:rPr>
              <w:rFonts w:ascii="Calibri" w:hAnsi="Calibri"/>
              <w:sz w:val="12"/>
              <w:szCs w:val="12"/>
              <w:vertAlign w:val="superscript"/>
            </w:rPr>
          </w:pPr>
          <w:r w:rsidRPr="00F85124">
            <w:rPr>
              <w:rFonts w:ascii="Calibri" w:hAnsi="Calibri"/>
              <w:sz w:val="12"/>
              <w:szCs w:val="12"/>
            </w:rPr>
            <w:t>Zip Code</w:t>
          </w:r>
        </w:p>
      </w:tc>
    </w:tr>
  </w:tbl>
  <w:p w14:paraId="068E96CF" w14:textId="2FE1D7D2" w:rsidR="003615A3" w:rsidRDefault="00E22FF4">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3615A3" w:rsidRDefault="00E22FF4">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615A3" w:rsidRPr="00F85124" w14:paraId="068E96D5" w14:textId="77777777" w:rsidTr="00CB64DD">
      <w:trPr>
        <w:cantSplit/>
        <w:trHeight w:val="288"/>
      </w:trPr>
      <w:tc>
        <w:tcPr>
          <w:tcW w:w="4016" w:type="pct"/>
          <w:gridSpan w:val="2"/>
          <w:tcBorders>
            <w:right w:val="nil"/>
          </w:tcBorders>
          <w:vAlign w:val="center"/>
        </w:tcPr>
        <w:p w14:paraId="068E96D3" w14:textId="706ABBF0" w:rsidR="003615A3" w:rsidRPr="00F85124" w:rsidRDefault="003615A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3615A3" w:rsidRPr="00F85124" w:rsidRDefault="003615A3" w:rsidP="007924C2">
          <w:pPr>
            <w:pStyle w:val="Heading1"/>
            <w:jc w:val="right"/>
            <w:rPr>
              <w:rFonts w:ascii="Calibri" w:hAnsi="Calibri"/>
              <w:b w:val="0"/>
              <w:bCs/>
              <w:sz w:val="20"/>
            </w:rPr>
          </w:pPr>
          <w:r>
            <w:rPr>
              <w:rFonts w:ascii="Calibri" w:hAnsi="Calibri"/>
              <w:b w:val="0"/>
              <w:bCs/>
              <w:sz w:val="20"/>
            </w:rPr>
            <w:t>CF2R-MCH-23-H</w:t>
          </w:r>
        </w:p>
      </w:tc>
    </w:tr>
    <w:tr w:rsidR="003615A3" w:rsidRPr="00F85124" w14:paraId="068E96D8" w14:textId="77777777" w:rsidTr="007924C2">
      <w:trPr>
        <w:cantSplit/>
        <w:trHeight w:val="288"/>
      </w:trPr>
      <w:tc>
        <w:tcPr>
          <w:tcW w:w="2500" w:type="pct"/>
          <w:tcBorders>
            <w:right w:val="nil"/>
          </w:tcBorders>
        </w:tcPr>
        <w:p w14:paraId="068E96D6" w14:textId="77777777" w:rsidR="003615A3" w:rsidRPr="002E105D" w:rsidRDefault="003615A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6824C2B9" w:rsidR="003615A3" w:rsidRPr="00F85124" w:rsidRDefault="00361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22FF4">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22FF4">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49B8CE0A" w:rsidR="003615A3" w:rsidRDefault="00E22FF4"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615A3" w:rsidRPr="00F85124" w14:paraId="068E96DD" w14:textId="77777777" w:rsidTr="002E105D">
      <w:trPr>
        <w:cantSplit/>
        <w:trHeight w:val="288"/>
      </w:trPr>
      <w:tc>
        <w:tcPr>
          <w:tcW w:w="4016" w:type="pct"/>
          <w:gridSpan w:val="2"/>
          <w:tcBorders>
            <w:right w:val="nil"/>
          </w:tcBorders>
          <w:vAlign w:val="center"/>
        </w:tcPr>
        <w:p w14:paraId="068E96DB" w14:textId="7924ADBB" w:rsidR="003615A3" w:rsidRPr="00F85124" w:rsidRDefault="003615A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3615A3" w:rsidRPr="00F85124" w:rsidRDefault="003615A3" w:rsidP="002E105D">
          <w:pPr>
            <w:pStyle w:val="Heading1"/>
            <w:jc w:val="right"/>
            <w:rPr>
              <w:rFonts w:ascii="Calibri" w:hAnsi="Calibri"/>
              <w:b w:val="0"/>
              <w:bCs/>
              <w:sz w:val="20"/>
            </w:rPr>
          </w:pPr>
          <w:r>
            <w:rPr>
              <w:rFonts w:ascii="Calibri" w:hAnsi="Calibri"/>
              <w:b w:val="0"/>
              <w:bCs/>
              <w:sz w:val="20"/>
            </w:rPr>
            <w:t>CF2R-MCH-23-H</w:t>
          </w:r>
        </w:p>
      </w:tc>
    </w:tr>
    <w:tr w:rsidR="003615A3" w:rsidRPr="00F85124" w14:paraId="068E96E0" w14:textId="77777777" w:rsidTr="007924C2">
      <w:trPr>
        <w:cantSplit/>
        <w:trHeight w:val="288"/>
      </w:trPr>
      <w:tc>
        <w:tcPr>
          <w:tcW w:w="2500" w:type="pct"/>
          <w:tcBorders>
            <w:right w:val="nil"/>
          </w:tcBorders>
        </w:tcPr>
        <w:p w14:paraId="068E96DE" w14:textId="77777777" w:rsidR="003615A3" w:rsidRPr="002E105D" w:rsidRDefault="003615A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3615A3" w:rsidRPr="00F85124" w:rsidRDefault="00361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0F29C883" w:rsidR="003615A3" w:rsidRDefault="00E22FF4">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3615A3" w:rsidRDefault="00E22FF4">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615A3" w:rsidRPr="00F85124" w14:paraId="068E96E6" w14:textId="77777777" w:rsidTr="00CB64DD">
      <w:trPr>
        <w:cantSplit/>
        <w:trHeight w:val="288"/>
      </w:trPr>
      <w:tc>
        <w:tcPr>
          <w:tcW w:w="4016" w:type="pct"/>
          <w:gridSpan w:val="2"/>
          <w:tcBorders>
            <w:right w:val="nil"/>
          </w:tcBorders>
          <w:vAlign w:val="center"/>
        </w:tcPr>
        <w:p w14:paraId="068E96E4" w14:textId="4D819EB3" w:rsidR="003615A3" w:rsidRPr="00F85124" w:rsidRDefault="003615A3"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3615A3" w:rsidRPr="00F85124" w:rsidRDefault="003615A3" w:rsidP="007924C2">
          <w:pPr>
            <w:pStyle w:val="Heading1"/>
            <w:jc w:val="right"/>
            <w:rPr>
              <w:rFonts w:ascii="Calibri" w:hAnsi="Calibri"/>
              <w:b w:val="0"/>
              <w:bCs/>
              <w:sz w:val="20"/>
            </w:rPr>
          </w:pPr>
          <w:r>
            <w:rPr>
              <w:rFonts w:ascii="Calibri" w:hAnsi="Calibri"/>
              <w:b w:val="0"/>
              <w:bCs/>
              <w:sz w:val="20"/>
            </w:rPr>
            <w:t>CF2R-MCH-23-H</w:t>
          </w:r>
        </w:p>
      </w:tc>
    </w:tr>
    <w:tr w:rsidR="003615A3" w:rsidRPr="00F85124" w14:paraId="068E96E9" w14:textId="77777777" w:rsidTr="007924C2">
      <w:trPr>
        <w:cantSplit/>
        <w:trHeight w:val="288"/>
      </w:trPr>
      <w:tc>
        <w:tcPr>
          <w:tcW w:w="2500" w:type="pct"/>
          <w:tcBorders>
            <w:right w:val="nil"/>
          </w:tcBorders>
        </w:tcPr>
        <w:p w14:paraId="068E96E7" w14:textId="77777777" w:rsidR="003615A3" w:rsidRPr="002E105D" w:rsidRDefault="003615A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2D092492" w:rsidR="003615A3" w:rsidRPr="00F85124" w:rsidRDefault="003615A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22FF4">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22FF4">
            <w:rPr>
              <w:rFonts w:ascii="Calibri" w:hAnsi="Calibri"/>
              <w:bCs/>
              <w:noProof/>
            </w:rPr>
            <w:t>4</w:t>
          </w:r>
          <w:r>
            <w:rPr>
              <w:rFonts w:ascii="Calibri" w:hAnsi="Calibri"/>
              <w:bCs/>
              <w:noProof/>
            </w:rPr>
            <w:fldChar w:fldCharType="end"/>
          </w:r>
          <w:r w:rsidRPr="00F85124">
            <w:rPr>
              <w:rFonts w:ascii="Calibri" w:hAnsi="Calibri"/>
              <w:bCs/>
            </w:rPr>
            <w:t>)</w:t>
          </w:r>
        </w:p>
      </w:tc>
    </w:tr>
  </w:tbl>
  <w:p w14:paraId="068E96EA" w14:textId="00B21BDD" w:rsidR="003615A3" w:rsidRDefault="00E22FF4"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3615A3" w:rsidRDefault="00E22FF4">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6"/>
  </w:num>
  <w:num w:numId="25">
    <w:abstractNumId w:val="13"/>
  </w:num>
  <w:num w:numId="26">
    <w:abstractNumId w:val="25"/>
  </w:num>
  <w:num w:numId="27">
    <w:abstractNumId w:val="15"/>
  </w:num>
  <w:num w:numId="28">
    <w:abstractNumId w:val="21"/>
  </w:num>
  <w:num w:numId="29">
    <w:abstractNumId w:val="20"/>
  </w:num>
  <w:num w:numId="30">
    <w:abstractNumId w:val="19"/>
  </w:num>
  <w:num w:numId="31">
    <w:abstractNumId w:val="6"/>
  </w:num>
  <w:num w:numId="32">
    <w:abstractNumId w:val="12"/>
  </w:num>
  <w:num w:numId="33">
    <w:abstractNumId w:val="22"/>
  </w:num>
  <w:num w:numId="34">
    <w:abstractNumId w:val="18"/>
  </w:num>
  <w:num w:numId="35">
    <w:abstractNumId w:val="14"/>
  </w:num>
  <w:num w:numId="36">
    <w:abstractNumId w:val="10"/>
  </w:num>
  <w:num w:numId="37">
    <w:abstractNumId w:val="24"/>
  </w:num>
  <w:num w:numId="38">
    <w:abstractNumId w:val="7"/>
  </w:num>
  <w:num w:numId="39">
    <w:abstractNumId w:val="11"/>
  </w:num>
  <w:num w:numId="40">
    <w:abstractNumId w:val="8"/>
  </w:num>
  <w:num w:numId="41">
    <w:abstractNumId w:val="17"/>
  </w:num>
  <w:num w:numId="42">
    <w:abstractNumId w:val="4"/>
  </w:num>
  <w:num w:numId="43">
    <w:abstractNumId w:val="3"/>
  </w:num>
  <w:num w:numId="44">
    <w:abstractNumId w:val="23"/>
  </w:num>
  <w:num w:numId="45">
    <w:abstractNumId w:val="26"/>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1E83"/>
    <w:rsid w:val="000247DE"/>
    <w:rsid w:val="000253BC"/>
    <w:rsid w:val="00025422"/>
    <w:rsid w:val="00026750"/>
    <w:rsid w:val="00035A79"/>
    <w:rsid w:val="00037926"/>
    <w:rsid w:val="00041E5F"/>
    <w:rsid w:val="00042F52"/>
    <w:rsid w:val="0004396E"/>
    <w:rsid w:val="000470D7"/>
    <w:rsid w:val="000471F6"/>
    <w:rsid w:val="0005074B"/>
    <w:rsid w:val="00051491"/>
    <w:rsid w:val="000516BB"/>
    <w:rsid w:val="00051F14"/>
    <w:rsid w:val="00053A0E"/>
    <w:rsid w:val="00055C29"/>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3AEC"/>
    <w:rsid w:val="000D51EE"/>
    <w:rsid w:val="000D7DA8"/>
    <w:rsid w:val="000E0BE1"/>
    <w:rsid w:val="000E0E03"/>
    <w:rsid w:val="000E174D"/>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06B5"/>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4F13"/>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B7B6B"/>
    <w:rsid w:val="001C3F6A"/>
    <w:rsid w:val="001C5086"/>
    <w:rsid w:val="001C6A01"/>
    <w:rsid w:val="001D3BB0"/>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0A86"/>
    <w:rsid w:val="002710BB"/>
    <w:rsid w:val="002719D2"/>
    <w:rsid w:val="00271E1D"/>
    <w:rsid w:val="00274618"/>
    <w:rsid w:val="002750AD"/>
    <w:rsid w:val="002756DE"/>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44F"/>
    <w:rsid w:val="0029461A"/>
    <w:rsid w:val="00295ED5"/>
    <w:rsid w:val="002979F2"/>
    <w:rsid w:val="002A1004"/>
    <w:rsid w:val="002A199B"/>
    <w:rsid w:val="002A3F41"/>
    <w:rsid w:val="002A5FEE"/>
    <w:rsid w:val="002A6A1F"/>
    <w:rsid w:val="002B2393"/>
    <w:rsid w:val="002B4831"/>
    <w:rsid w:val="002B4F6F"/>
    <w:rsid w:val="002B73D1"/>
    <w:rsid w:val="002C131A"/>
    <w:rsid w:val="002C162A"/>
    <w:rsid w:val="002C423D"/>
    <w:rsid w:val="002C586B"/>
    <w:rsid w:val="002D1475"/>
    <w:rsid w:val="002D1AB0"/>
    <w:rsid w:val="002D38CA"/>
    <w:rsid w:val="002D3BA6"/>
    <w:rsid w:val="002D59DB"/>
    <w:rsid w:val="002D680A"/>
    <w:rsid w:val="002D6EF8"/>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615A3"/>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254C"/>
    <w:rsid w:val="00392F58"/>
    <w:rsid w:val="00394C8C"/>
    <w:rsid w:val="0039631B"/>
    <w:rsid w:val="00397C20"/>
    <w:rsid w:val="003A3E27"/>
    <w:rsid w:val="003A4B12"/>
    <w:rsid w:val="003A4FE2"/>
    <w:rsid w:val="003B20F8"/>
    <w:rsid w:val="003B3641"/>
    <w:rsid w:val="003B4815"/>
    <w:rsid w:val="003B5B3C"/>
    <w:rsid w:val="003B7245"/>
    <w:rsid w:val="003C1788"/>
    <w:rsid w:val="003C60D3"/>
    <w:rsid w:val="003C74D6"/>
    <w:rsid w:val="003C7B7A"/>
    <w:rsid w:val="003D0CA9"/>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2C06"/>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689D"/>
    <w:rsid w:val="00477D56"/>
    <w:rsid w:val="0048031E"/>
    <w:rsid w:val="004809EE"/>
    <w:rsid w:val="00483995"/>
    <w:rsid w:val="0048472E"/>
    <w:rsid w:val="00485773"/>
    <w:rsid w:val="0048697C"/>
    <w:rsid w:val="00486CD2"/>
    <w:rsid w:val="00486F0B"/>
    <w:rsid w:val="0049179C"/>
    <w:rsid w:val="004928E3"/>
    <w:rsid w:val="004944D6"/>
    <w:rsid w:val="004948E2"/>
    <w:rsid w:val="00497A97"/>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608"/>
    <w:rsid w:val="004C6E7B"/>
    <w:rsid w:val="004C7644"/>
    <w:rsid w:val="004D02EF"/>
    <w:rsid w:val="004D055B"/>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5994"/>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2D1B"/>
    <w:rsid w:val="005A7F3E"/>
    <w:rsid w:val="005B19EC"/>
    <w:rsid w:val="005B1AD1"/>
    <w:rsid w:val="005B3A68"/>
    <w:rsid w:val="005B61AC"/>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94F"/>
    <w:rsid w:val="00631EB5"/>
    <w:rsid w:val="00632F51"/>
    <w:rsid w:val="00632F73"/>
    <w:rsid w:val="00633F6C"/>
    <w:rsid w:val="0063609F"/>
    <w:rsid w:val="006411CF"/>
    <w:rsid w:val="00641C71"/>
    <w:rsid w:val="00641F88"/>
    <w:rsid w:val="0064300C"/>
    <w:rsid w:val="00643BDC"/>
    <w:rsid w:val="00643FF1"/>
    <w:rsid w:val="00650A63"/>
    <w:rsid w:val="00654BBD"/>
    <w:rsid w:val="00654F37"/>
    <w:rsid w:val="00662361"/>
    <w:rsid w:val="00663AF7"/>
    <w:rsid w:val="00664AA2"/>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7F1"/>
    <w:rsid w:val="006A722E"/>
    <w:rsid w:val="006B4081"/>
    <w:rsid w:val="006B5545"/>
    <w:rsid w:val="006B6431"/>
    <w:rsid w:val="006B6461"/>
    <w:rsid w:val="006B712D"/>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D7A8C"/>
    <w:rsid w:val="006E1FC1"/>
    <w:rsid w:val="006E36A3"/>
    <w:rsid w:val="006E544E"/>
    <w:rsid w:val="006E5AE2"/>
    <w:rsid w:val="006F0652"/>
    <w:rsid w:val="006F1BC9"/>
    <w:rsid w:val="006F21D2"/>
    <w:rsid w:val="006F2C70"/>
    <w:rsid w:val="006F38BB"/>
    <w:rsid w:val="006F4D14"/>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ECD"/>
    <w:rsid w:val="00731F6D"/>
    <w:rsid w:val="00737B84"/>
    <w:rsid w:val="00740640"/>
    <w:rsid w:val="00740AC1"/>
    <w:rsid w:val="00740E3B"/>
    <w:rsid w:val="00743217"/>
    <w:rsid w:val="007439DA"/>
    <w:rsid w:val="0074424A"/>
    <w:rsid w:val="00750EA4"/>
    <w:rsid w:val="00751673"/>
    <w:rsid w:val="00752B1A"/>
    <w:rsid w:val="00753CFA"/>
    <w:rsid w:val="007551EC"/>
    <w:rsid w:val="00757EF8"/>
    <w:rsid w:val="00762F59"/>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979DD"/>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3F4"/>
    <w:rsid w:val="007D4D54"/>
    <w:rsid w:val="007D726A"/>
    <w:rsid w:val="007D7F3B"/>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2687"/>
    <w:rsid w:val="00834E8E"/>
    <w:rsid w:val="008353B6"/>
    <w:rsid w:val="00837995"/>
    <w:rsid w:val="00840723"/>
    <w:rsid w:val="00840759"/>
    <w:rsid w:val="00841186"/>
    <w:rsid w:val="008436AE"/>
    <w:rsid w:val="00844EAD"/>
    <w:rsid w:val="008459F6"/>
    <w:rsid w:val="00845FF5"/>
    <w:rsid w:val="00847E91"/>
    <w:rsid w:val="00847EF3"/>
    <w:rsid w:val="00851334"/>
    <w:rsid w:val="0085268F"/>
    <w:rsid w:val="0085306D"/>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5A92"/>
    <w:rsid w:val="008860D9"/>
    <w:rsid w:val="00886660"/>
    <w:rsid w:val="008872F1"/>
    <w:rsid w:val="00887356"/>
    <w:rsid w:val="00890DB2"/>
    <w:rsid w:val="00892D59"/>
    <w:rsid w:val="008931CD"/>
    <w:rsid w:val="00893A5E"/>
    <w:rsid w:val="00894E3E"/>
    <w:rsid w:val="008A15B1"/>
    <w:rsid w:val="008A213A"/>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D57A3"/>
    <w:rsid w:val="008E1377"/>
    <w:rsid w:val="008E429B"/>
    <w:rsid w:val="008E42D0"/>
    <w:rsid w:val="008E4542"/>
    <w:rsid w:val="008E7E5C"/>
    <w:rsid w:val="008F1900"/>
    <w:rsid w:val="008F1DA0"/>
    <w:rsid w:val="008F4CB7"/>
    <w:rsid w:val="00900C1B"/>
    <w:rsid w:val="00900C86"/>
    <w:rsid w:val="0090130C"/>
    <w:rsid w:val="00904A42"/>
    <w:rsid w:val="00904D03"/>
    <w:rsid w:val="00906EBF"/>
    <w:rsid w:val="00910674"/>
    <w:rsid w:val="0091105E"/>
    <w:rsid w:val="009119ED"/>
    <w:rsid w:val="00913904"/>
    <w:rsid w:val="00913B8E"/>
    <w:rsid w:val="009142F9"/>
    <w:rsid w:val="00915048"/>
    <w:rsid w:val="00915BCF"/>
    <w:rsid w:val="00922A0E"/>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1CA6"/>
    <w:rsid w:val="009B5EDB"/>
    <w:rsid w:val="009B7349"/>
    <w:rsid w:val="009C1C43"/>
    <w:rsid w:val="009C1F4E"/>
    <w:rsid w:val="009C3A7F"/>
    <w:rsid w:val="009C4B49"/>
    <w:rsid w:val="009C4F9A"/>
    <w:rsid w:val="009C615F"/>
    <w:rsid w:val="009C7266"/>
    <w:rsid w:val="009D0F10"/>
    <w:rsid w:val="009D109D"/>
    <w:rsid w:val="009D1A2A"/>
    <w:rsid w:val="009D3023"/>
    <w:rsid w:val="009D4672"/>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4FE6"/>
    <w:rsid w:val="00A05D8F"/>
    <w:rsid w:val="00A06779"/>
    <w:rsid w:val="00A079F6"/>
    <w:rsid w:val="00A07D19"/>
    <w:rsid w:val="00A11984"/>
    <w:rsid w:val="00A12015"/>
    <w:rsid w:val="00A16546"/>
    <w:rsid w:val="00A175CE"/>
    <w:rsid w:val="00A2210F"/>
    <w:rsid w:val="00A24BE2"/>
    <w:rsid w:val="00A24F9F"/>
    <w:rsid w:val="00A251BE"/>
    <w:rsid w:val="00A261A9"/>
    <w:rsid w:val="00A279BA"/>
    <w:rsid w:val="00A30A15"/>
    <w:rsid w:val="00A31071"/>
    <w:rsid w:val="00A33A50"/>
    <w:rsid w:val="00A3438B"/>
    <w:rsid w:val="00A37075"/>
    <w:rsid w:val="00A4021A"/>
    <w:rsid w:val="00A40540"/>
    <w:rsid w:val="00A41EC8"/>
    <w:rsid w:val="00A4298B"/>
    <w:rsid w:val="00A42C60"/>
    <w:rsid w:val="00A44A18"/>
    <w:rsid w:val="00A453E8"/>
    <w:rsid w:val="00A4594F"/>
    <w:rsid w:val="00A46726"/>
    <w:rsid w:val="00A46AEC"/>
    <w:rsid w:val="00A51851"/>
    <w:rsid w:val="00A55365"/>
    <w:rsid w:val="00A55444"/>
    <w:rsid w:val="00A608DE"/>
    <w:rsid w:val="00A66D66"/>
    <w:rsid w:val="00A66E44"/>
    <w:rsid w:val="00A670F8"/>
    <w:rsid w:val="00A677BB"/>
    <w:rsid w:val="00A702F0"/>
    <w:rsid w:val="00A70722"/>
    <w:rsid w:val="00A742B3"/>
    <w:rsid w:val="00A75B9B"/>
    <w:rsid w:val="00A76039"/>
    <w:rsid w:val="00A81137"/>
    <w:rsid w:val="00A87572"/>
    <w:rsid w:val="00A87ECF"/>
    <w:rsid w:val="00A90ECB"/>
    <w:rsid w:val="00A90F5F"/>
    <w:rsid w:val="00A947F4"/>
    <w:rsid w:val="00AA01C1"/>
    <w:rsid w:val="00AA18EC"/>
    <w:rsid w:val="00AA20F0"/>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112A"/>
    <w:rsid w:val="00AF314D"/>
    <w:rsid w:val="00AF4004"/>
    <w:rsid w:val="00AF4C69"/>
    <w:rsid w:val="00B02BCF"/>
    <w:rsid w:val="00B02E79"/>
    <w:rsid w:val="00B0313E"/>
    <w:rsid w:val="00B04BC3"/>
    <w:rsid w:val="00B059AF"/>
    <w:rsid w:val="00B07EC1"/>
    <w:rsid w:val="00B132B1"/>
    <w:rsid w:val="00B17F24"/>
    <w:rsid w:val="00B2256E"/>
    <w:rsid w:val="00B23304"/>
    <w:rsid w:val="00B2548D"/>
    <w:rsid w:val="00B273D8"/>
    <w:rsid w:val="00B27A2A"/>
    <w:rsid w:val="00B27FCE"/>
    <w:rsid w:val="00B3039A"/>
    <w:rsid w:val="00B30A7D"/>
    <w:rsid w:val="00B315F4"/>
    <w:rsid w:val="00B32831"/>
    <w:rsid w:val="00B33471"/>
    <w:rsid w:val="00B34290"/>
    <w:rsid w:val="00B35C45"/>
    <w:rsid w:val="00B401EA"/>
    <w:rsid w:val="00B40999"/>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7790B"/>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37E0"/>
    <w:rsid w:val="00BE7F99"/>
    <w:rsid w:val="00BF2635"/>
    <w:rsid w:val="00BF3479"/>
    <w:rsid w:val="00BF3AF8"/>
    <w:rsid w:val="00BF419F"/>
    <w:rsid w:val="00BF5125"/>
    <w:rsid w:val="00BF530C"/>
    <w:rsid w:val="00BF6BCB"/>
    <w:rsid w:val="00BF77FA"/>
    <w:rsid w:val="00C0426E"/>
    <w:rsid w:val="00C04EA8"/>
    <w:rsid w:val="00C06085"/>
    <w:rsid w:val="00C060F0"/>
    <w:rsid w:val="00C06AE0"/>
    <w:rsid w:val="00C072DB"/>
    <w:rsid w:val="00C107D2"/>
    <w:rsid w:val="00C13757"/>
    <w:rsid w:val="00C139F1"/>
    <w:rsid w:val="00C14210"/>
    <w:rsid w:val="00C15645"/>
    <w:rsid w:val="00C15FFB"/>
    <w:rsid w:val="00C173DB"/>
    <w:rsid w:val="00C2052A"/>
    <w:rsid w:val="00C216BD"/>
    <w:rsid w:val="00C2411A"/>
    <w:rsid w:val="00C2497D"/>
    <w:rsid w:val="00C252D6"/>
    <w:rsid w:val="00C253A4"/>
    <w:rsid w:val="00C25873"/>
    <w:rsid w:val="00C27D6A"/>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B76E5"/>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5FAF"/>
    <w:rsid w:val="00D165AA"/>
    <w:rsid w:val="00D17E5B"/>
    <w:rsid w:val="00D2266C"/>
    <w:rsid w:val="00D2673F"/>
    <w:rsid w:val="00D26E99"/>
    <w:rsid w:val="00D32BE4"/>
    <w:rsid w:val="00D33846"/>
    <w:rsid w:val="00D35026"/>
    <w:rsid w:val="00D430F6"/>
    <w:rsid w:val="00D44F0C"/>
    <w:rsid w:val="00D462C2"/>
    <w:rsid w:val="00D4686B"/>
    <w:rsid w:val="00D46D01"/>
    <w:rsid w:val="00D47F2D"/>
    <w:rsid w:val="00D50B07"/>
    <w:rsid w:val="00D53350"/>
    <w:rsid w:val="00D53733"/>
    <w:rsid w:val="00D56CD8"/>
    <w:rsid w:val="00D57A73"/>
    <w:rsid w:val="00D60A48"/>
    <w:rsid w:val="00D60D69"/>
    <w:rsid w:val="00D61C8D"/>
    <w:rsid w:val="00D62DB5"/>
    <w:rsid w:val="00D651D1"/>
    <w:rsid w:val="00D67071"/>
    <w:rsid w:val="00D7323D"/>
    <w:rsid w:val="00D73B71"/>
    <w:rsid w:val="00D74DA7"/>
    <w:rsid w:val="00D76FE3"/>
    <w:rsid w:val="00D77E2E"/>
    <w:rsid w:val="00D81ED4"/>
    <w:rsid w:val="00D82516"/>
    <w:rsid w:val="00D830F7"/>
    <w:rsid w:val="00D83CD6"/>
    <w:rsid w:val="00D83E48"/>
    <w:rsid w:val="00D84426"/>
    <w:rsid w:val="00D84532"/>
    <w:rsid w:val="00D87559"/>
    <w:rsid w:val="00D90649"/>
    <w:rsid w:val="00D916A4"/>
    <w:rsid w:val="00D924AE"/>
    <w:rsid w:val="00D92A24"/>
    <w:rsid w:val="00D95A67"/>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1CD9"/>
    <w:rsid w:val="00DE4647"/>
    <w:rsid w:val="00DF1740"/>
    <w:rsid w:val="00DF25CC"/>
    <w:rsid w:val="00DF453E"/>
    <w:rsid w:val="00DF6ADD"/>
    <w:rsid w:val="00E00244"/>
    <w:rsid w:val="00E00E2C"/>
    <w:rsid w:val="00E00F00"/>
    <w:rsid w:val="00E01B17"/>
    <w:rsid w:val="00E04D18"/>
    <w:rsid w:val="00E074BC"/>
    <w:rsid w:val="00E12517"/>
    <w:rsid w:val="00E12FCC"/>
    <w:rsid w:val="00E14069"/>
    <w:rsid w:val="00E1414A"/>
    <w:rsid w:val="00E224A4"/>
    <w:rsid w:val="00E22FF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3E70"/>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A71E9"/>
    <w:rsid w:val="00EB1719"/>
    <w:rsid w:val="00EB19D1"/>
    <w:rsid w:val="00EB2622"/>
    <w:rsid w:val="00EB42BF"/>
    <w:rsid w:val="00EB4D48"/>
    <w:rsid w:val="00EB5774"/>
    <w:rsid w:val="00EB6A58"/>
    <w:rsid w:val="00EB6E1D"/>
    <w:rsid w:val="00EC09AF"/>
    <w:rsid w:val="00EC21BB"/>
    <w:rsid w:val="00EC2BB6"/>
    <w:rsid w:val="00ED0C3C"/>
    <w:rsid w:val="00ED0EBB"/>
    <w:rsid w:val="00ED71FB"/>
    <w:rsid w:val="00EE19D8"/>
    <w:rsid w:val="00EE1F90"/>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1A33"/>
    <w:rsid w:val="00F14D4B"/>
    <w:rsid w:val="00F230AF"/>
    <w:rsid w:val="00F23B4A"/>
    <w:rsid w:val="00F244F9"/>
    <w:rsid w:val="00F25D56"/>
    <w:rsid w:val="00F34DAD"/>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84A"/>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36E7"/>
    <w:rsid w:val="00FC610B"/>
    <w:rsid w:val="00FD1218"/>
    <w:rsid w:val="00FD232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294EA-8E76-461D-9A0A-76B2E8A04534}">
  <ds:schemaRefs>
    <ds:schemaRef ds:uri="http://schemas.openxmlformats.org/officeDocument/2006/bibliography"/>
  </ds:schemaRefs>
</ds:datastoreItem>
</file>

<file path=customXml/itemProps2.xml><?xml version="1.0" encoding="utf-8"?>
<ds:datastoreItem xmlns:ds="http://schemas.openxmlformats.org/officeDocument/2006/customXml" ds:itemID="{BBFFE100-7BB9-4A46-8B7D-2DB2484D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2019-04-12T22:47:00Z</cp:lastPrinted>
  <dcterms:created xsi:type="dcterms:W3CDTF">2019-05-17T15:37:00Z</dcterms:created>
  <dcterms:modified xsi:type="dcterms:W3CDTF">2019-05-17T15:37:00Z</dcterms:modified>
</cp:coreProperties>
</file>
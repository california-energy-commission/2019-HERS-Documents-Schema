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488"/>
        <w:gridCol w:w="4734"/>
      </w:tblGrid>
      <w:tr w:rsidR="005049F2" w:rsidRPr="00FB0E1A" w14:paraId="4196E9FB" w14:textId="77777777" w:rsidTr="007934FD">
        <w:trPr>
          <w:trHeight w:val="144"/>
        </w:trPr>
        <w:tc>
          <w:tcPr>
            <w:tcW w:w="11030" w:type="dxa"/>
            <w:gridSpan w:val="3"/>
            <w:tcMar>
              <w:top w:w="0" w:type="dxa"/>
              <w:left w:w="115" w:type="dxa"/>
              <w:bottom w:w="0" w:type="dxa"/>
              <w:right w:w="115" w:type="dxa"/>
            </w:tcMar>
            <w:vAlign w:val="center"/>
          </w:tcPr>
          <w:p w14:paraId="4196E9F9" w14:textId="77777777" w:rsidR="00E364D3" w:rsidRDefault="00A3784E" w:rsidP="005049F2">
            <w:pPr>
              <w:pStyle w:val="Heading2"/>
              <w:spacing w:before="0" w:after="0"/>
              <w:rPr>
                <w:rFonts w:asciiTheme="minorHAnsi" w:hAnsiTheme="minorHAnsi"/>
              </w:rPr>
            </w:pPr>
            <w:bookmarkStart w:id="0" w:name="_GoBack"/>
            <w:bookmarkEnd w:id="0"/>
            <w:r>
              <w:rPr>
                <w:rFonts w:asciiTheme="minorHAnsi" w:hAnsiTheme="minorHAnsi"/>
              </w:rPr>
              <w:t xml:space="preserve">A. </w:t>
            </w:r>
            <w:r w:rsidR="00E364D3" w:rsidRPr="00FB0E1A">
              <w:rPr>
                <w:rFonts w:asciiTheme="minorHAnsi" w:hAnsiTheme="minorHAnsi"/>
              </w:rPr>
              <w:t>General Information</w:t>
            </w:r>
          </w:p>
          <w:p w14:paraId="4196E9FA" w14:textId="419287E2" w:rsidR="00A3784E" w:rsidRPr="00A3784E" w:rsidRDefault="00363D6F" w:rsidP="00243799">
            <w:pPr>
              <w:pStyle w:val="BodyText2"/>
              <w:spacing w:before="0" w:after="0"/>
            </w:pPr>
            <w:r w:rsidRPr="00363D6F">
              <w:rPr>
                <w:rFonts w:asciiTheme="minorHAnsi" w:hAnsiTheme="minorHAnsi"/>
                <w:sz w:val="18"/>
                <w:szCs w:val="18"/>
              </w:rPr>
              <w:t>Only use this form if the newly constructed do not have a PV system installed</w:t>
            </w:r>
            <w:r>
              <w:rPr>
                <w:rFonts w:asciiTheme="minorHAnsi" w:hAnsiTheme="minorHAnsi"/>
                <w:sz w:val="18"/>
                <w:szCs w:val="18"/>
              </w:rPr>
              <w:t xml:space="preserve">. </w:t>
            </w:r>
            <w:r w:rsidRPr="00363D6F">
              <w:rPr>
                <w:rFonts w:asciiTheme="minorHAnsi" w:hAnsiTheme="minorHAnsi"/>
                <w:sz w:val="18"/>
                <w:szCs w:val="18"/>
              </w:rPr>
              <w:t xml:space="preserve"> </w:t>
            </w:r>
            <w:r w:rsidR="00A3784E" w:rsidRPr="00A3784E">
              <w:rPr>
                <w:rFonts w:asciiTheme="minorHAnsi" w:hAnsiTheme="minorHAnsi"/>
                <w:sz w:val="18"/>
                <w:szCs w:val="18"/>
              </w:rPr>
              <w:t xml:space="preserve">Do not use this form to show solar ready compliance for hotel/motel occupancies and high-rise multifamily buildings with ten stories or fewer and all other nonresidential buildings with three stories or fewer. Instead, use form </w:t>
            </w:r>
            <w:r w:rsidR="00243799" w:rsidRPr="00A3784E">
              <w:rPr>
                <w:rFonts w:asciiTheme="minorHAnsi" w:hAnsiTheme="minorHAnsi"/>
                <w:sz w:val="18"/>
                <w:szCs w:val="18"/>
              </w:rPr>
              <w:t>NRC</w:t>
            </w:r>
            <w:r w:rsidR="00243799">
              <w:rPr>
                <w:rFonts w:asciiTheme="minorHAnsi" w:hAnsiTheme="minorHAnsi"/>
                <w:sz w:val="18"/>
                <w:szCs w:val="18"/>
              </w:rPr>
              <w:t>I</w:t>
            </w:r>
            <w:r w:rsidR="00A3784E" w:rsidRPr="00A3784E">
              <w:rPr>
                <w:rFonts w:asciiTheme="minorHAnsi" w:hAnsiTheme="minorHAnsi"/>
                <w:sz w:val="18"/>
                <w:szCs w:val="18"/>
              </w:rPr>
              <w:t>-SRA-01-E</w:t>
            </w:r>
          </w:p>
        </w:tc>
      </w:tr>
      <w:tr w:rsidR="005049F2" w:rsidRPr="00FB0E1A" w14:paraId="4196EA00" w14:textId="77777777" w:rsidTr="007934FD">
        <w:trPr>
          <w:trHeight w:val="144"/>
        </w:trPr>
        <w:tc>
          <w:tcPr>
            <w:tcW w:w="576" w:type="dxa"/>
            <w:tcMar>
              <w:top w:w="0" w:type="dxa"/>
              <w:left w:w="115" w:type="dxa"/>
              <w:bottom w:w="0" w:type="dxa"/>
              <w:right w:w="115" w:type="dxa"/>
            </w:tcMar>
            <w:vAlign w:val="center"/>
          </w:tcPr>
          <w:p w14:paraId="4196E9FC" w14:textId="77777777" w:rsidR="00A3784E" w:rsidRPr="00A3784E" w:rsidRDefault="00A3784E" w:rsidP="005049F2">
            <w:pPr>
              <w:pStyle w:val="BodyText2"/>
              <w:spacing w:before="0" w:after="0"/>
              <w:jc w:val="center"/>
              <w:rPr>
                <w:rFonts w:asciiTheme="minorHAnsi" w:hAnsiTheme="minorHAnsi"/>
                <w:sz w:val="18"/>
                <w:szCs w:val="18"/>
              </w:rPr>
            </w:pPr>
            <w:r w:rsidRPr="00A3784E">
              <w:rPr>
                <w:rFonts w:asciiTheme="minorHAnsi" w:hAnsiTheme="minorHAnsi"/>
                <w:sz w:val="18"/>
                <w:szCs w:val="18"/>
              </w:rPr>
              <w:t>01</w:t>
            </w:r>
          </w:p>
        </w:tc>
        <w:tc>
          <w:tcPr>
            <w:tcW w:w="5613" w:type="dxa"/>
            <w:vAlign w:val="center"/>
          </w:tcPr>
          <w:p w14:paraId="4196E9FD" w14:textId="77777777" w:rsidR="00A3784E" w:rsidRPr="00A3784E" w:rsidRDefault="00A3784E" w:rsidP="005049F2">
            <w:pPr>
              <w:pStyle w:val="BodyText2"/>
              <w:spacing w:before="0" w:after="0"/>
              <w:rPr>
                <w:rFonts w:asciiTheme="minorHAnsi" w:hAnsiTheme="minorHAnsi"/>
                <w:sz w:val="18"/>
                <w:szCs w:val="18"/>
              </w:rPr>
            </w:pPr>
            <w:r w:rsidRPr="00A3784E">
              <w:rPr>
                <w:rFonts w:asciiTheme="minorHAnsi" w:hAnsiTheme="minorHAnsi"/>
                <w:sz w:val="18"/>
                <w:szCs w:val="18"/>
              </w:rPr>
              <w:t>Building Type:</w:t>
            </w:r>
          </w:p>
        </w:tc>
        <w:tc>
          <w:tcPr>
            <w:tcW w:w="4841" w:type="dxa"/>
            <w:vAlign w:val="center"/>
          </w:tcPr>
          <w:p w14:paraId="4196E9FF" w14:textId="6B6BCBCA" w:rsidR="00A3784E" w:rsidRPr="00A3784E" w:rsidRDefault="00A3784E" w:rsidP="005049F2">
            <w:pPr>
              <w:pStyle w:val="BodyText2"/>
              <w:spacing w:before="0" w:after="0"/>
              <w:rPr>
                <w:rFonts w:asciiTheme="minorHAnsi" w:hAnsiTheme="minorHAnsi"/>
                <w:sz w:val="18"/>
                <w:szCs w:val="18"/>
              </w:rPr>
            </w:pPr>
          </w:p>
        </w:tc>
      </w:tr>
      <w:tr w:rsidR="005049F2" w:rsidRPr="00FB0E1A" w14:paraId="4196EA04" w14:textId="77777777" w:rsidTr="007934FD">
        <w:trPr>
          <w:trHeight w:val="144"/>
        </w:trPr>
        <w:tc>
          <w:tcPr>
            <w:tcW w:w="576" w:type="dxa"/>
            <w:tcMar>
              <w:top w:w="0" w:type="dxa"/>
              <w:left w:w="115" w:type="dxa"/>
              <w:bottom w:w="0" w:type="dxa"/>
              <w:right w:w="115" w:type="dxa"/>
            </w:tcMar>
            <w:vAlign w:val="center"/>
          </w:tcPr>
          <w:p w14:paraId="4196EA01" w14:textId="77777777" w:rsidR="00A3784E" w:rsidRPr="00A3784E" w:rsidRDefault="00A3784E" w:rsidP="005049F2">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5613" w:type="dxa"/>
            <w:vAlign w:val="center"/>
          </w:tcPr>
          <w:p w14:paraId="4196EA02" w14:textId="46ECD27A" w:rsidR="00A3784E" w:rsidRPr="00A3784E" w:rsidRDefault="00A3784E" w:rsidP="005049F2">
            <w:pPr>
              <w:pStyle w:val="BodyText2"/>
              <w:spacing w:before="0" w:after="0"/>
              <w:rPr>
                <w:rFonts w:asciiTheme="minorHAnsi" w:hAnsiTheme="minorHAnsi"/>
                <w:sz w:val="18"/>
                <w:szCs w:val="18"/>
              </w:rPr>
            </w:pPr>
            <w:r>
              <w:rPr>
                <w:rFonts w:asciiTheme="minorHAnsi" w:hAnsiTheme="minorHAnsi"/>
                <w:sz w:val="18"/>
                <w:szCs w:val="18"/>
              </w:rPr>
              <w:t xml:space="preserve">Method of </w:t>
            </w:r>
            <w:r w:rsidR="007F1A27">
              <w:rPr>
                <w:rFonts w:asciiTheme="minorHAnsi" w:hAnsiTheme="minorHAnsi"/>
                <w:sz w:val="18"/>
                <w:szCs w:val="18"/>
              </w:rPr>
              <w:t>C</w:t>
            </w:r>
            <w:r>
              <w:rPr>
                <w:rFonts w:asciiTheme="minorHAnsi" w:hAnsiTheme="minorHAnsi"/>
                <w:sz w:val="18"/>
                <w:szCs w:val="18"/>
              </w:rPr>
              <w:t xml:space="preserve">ompliance: </w:t>
            </w:r>
          </w:p>
        </w:tc>
        <w:tc>
          <w:tcPr>
            <w:tcW w:w="4841" w:type="dxa"/>
            <w:vAlign w:val="center"/>
          </w:tcPr>
          <w:p w14:paraId="4196EA03" w14:textId="77777777" w:rsidR="00A3784E" w:rsidRPr="00A3784E" w:rsidRDefault="00A3784E" w:rsidP="005049F2">
            <w:pPr>
              <w:pStyle w:val="BodyText2"/>
              <w:spacing w:before="0" w:after="0"/>
              <w:ind w:left="335"/>
              <w:rPr>
                <w:sz w:val="18"/>
                <w:szCs w:val="18"/>
              </w:rPr>
            </w:pPr>
          </w:p>
        </w:tc>
      </w:tr>
    </w:tbl>
    <w:p w14:paraId="4196EA05" w14:textId="77777777" w:rsidR="005049F2" w:rsidRDefault="005049F2">
      <w:pPr>
        <w:rPr>
          <w:rFonts w:asciiTheme="minorHAnsi" w:hAnsiTheme="minorHAnsi"/>
          <w:sz w:val="18"/>
          <w:szCs w:val="18"/>
        </w:rPr>
      </w:pPr>
    </w:p>
    <w:tbl>
      <w:tblPr>
        <w:tblW w:w="502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520"/>
        <w:gridCol w:w="4758"/>
      </w:tblGrid>
      <w:tr w:rsidR="00861FE1" w:rsidRPr="00FB0E1A" w14:paraId="4196EA08" w14:textId="77777777" w:rsidTr="0051413A">
        <w:trPr>
          <w:trHeight w:val="144"/>
        </w:trPr>
        <w:tc>
          <w:tcPr>
            <w:tcW w:w="11030" w:type="dxa"/>
            <w:gridSpan w:val="3"/>
            <w:tcBorders>
              <w:bottom w:val="single" w:sz="4" w:space="0" w:color="auto"/>
            </w:tcBorders>
            <w:tcMar>
              <w:right w:w="58" w:type="dxa"/>
            </w:tcMar>
            <w:vAlign w:val="center"/>
          </w:tcPr>
          <w:p w14:paraId="4196EA07" w14:textId="789DB5A8" w:rsidR="00861FE1" w:rsidRPr="007F1A27" w:rsidRDefault="00861FE1" w:rsidP="00DC5E92">
            <w:pPr>
              <w:rPr>
                <w:rFonts w:asciiTheme="minorHAnsi" w:hAnsiTheme="minorHAnsi"/>
                <w:b/>
              </w:rPr>
            </w:pPr>
            <w:r w:rsidRPr="007F1A27">
              <w:rPr>
                <w:rFonts w:asciiTheme="minorHAnsi" w:hAnsiTheme="minorHAnsi"/>
                <w:b/>
              </w:rPr>
              <w:t xml:space="preserve">B. Building Meets the Solar Ready Requirements </w:t>
            </w:r>
          </w:p>
        </w:tc>
      </w:tr>
      <w:tr w:rsidR="00861FE1" w:rsidRPr="00A3784E" w:rsidDel="00EE0196" w14:paraId="4196EA0C" w14:textId="77777777" w:rsidTr="0051413A">
        <w:trPr>
          <w:trHeight w:val="144"/>
        </w:trPr>
        <w:tc>
          <w:tcPr>
            <w:tcW w:w="574" w:type="dxa"/>
            <w:vAlign w:val="center"/>
          </w:tcPr>
          <w:p w14:paraId="4196EA09" w14:textId="77777777" w:rsidR="00861FE1" w:rsidRPr="009B3A99" w:rsidDel="00EE0196" w:rsidRDefault="00861FE1" w:rsidP="00861FE1">
            <w:pPr>
              <w:pStyle w:val="BodyText2"/>
              <w:spacing w:before="0" w:after="0"/>
              <w:jc w:val="center"/>
              <w:rPr>
                <w:rFonts w:asciiTheme="minorHAnsi" w:hAnsiTheme="minorHAnsi"/>
                <w:sz w:val="18"/>
                <w:szCs w:val="18"/>
              </w:rPr>
            </w:pPr>
            <w:r w:rsidRPr="009B3A99">
              <w:rPr>
                <w:rFonts w:asciiTheme="minorHAnsi" w:hAnsiTheme="minorHAnsi"/>
                <w:sz w:val="18"/>
                <w:szCs w:val="18"/>
              </w:rPr>
              <w:t>01</w:t>
            </w:r>
          </w:p>
        </w:tc>
        <w:tc>
          <w:tcPr>
            <w:tcW w:w="5615" w:type="dxa"/>
            <w:vAlign w:val="center"/>
          </w:tcPr>
          <w:p w14:paraId="4196EA0A" w14:textId="77777777" w:rsidR="00861FE1" w:rsidRPr="009B3A99" w:rsidDel="00EE0196" w:rsidRDefault="00861FE1" w:rsidP="00861FE1">
            <w:pPr>
              <w:pStyle w:val="BodyText2"/>
              <w:spacing w:before="0" w:after="0"/>
              <w:rPr>
                <w:rFonts w:asciiTheme="minorHAnsi" w:hAnsiTheme="minorHAnsi"/>
                <w:sz w:val="18"/>
                <w:szCs w:val="18"/>
              </w:rPr>
            </w:pPr>
            <w:r>
              <w:rPr>
                <w:rFonts w:asciiTheme="minorHAnsi" w:hAnsiTheme="minorHAnsi"/>
                <w:sz w:val="18"/>
                <w:szCs w:val="18"/>
              </w:rPr>
              <w:t>C</w:t>
            </w:r>
            <w:r w:rsidRPr="00474721">
              <w:rPr>
                <w:rFonts w:asciiTheme="minorHAnsi" w:hAnsiTheme="minorHAnsi"/>
                <w:sz w:val="18"/>
                <w:szCs w:val="18"/>
              </w:rPr>
              <w:t>ompliance with</w:t>
            </w:r>
            <w:r w:rsidRPr="009B3A99">
              <w:rPr>
                <w:rFonts w:asciiTheme="minorHAnsi" w:hAnsiTheme="minorHAnsi"/>
                <w:sz w:val="18"/>
                <w:szCs w:val="18"/>
              </w:rPr>
              <w:t xml:space="preserve"> Solar Ready Requirements</w:t>
            </w:r>
          </w:p>
        </w:tc>
        <w:tc>
          <w:tcPr>
            <w:tcW w:w="4841" w:type="dxa"/>
            <w:tcMar>
              <w:right w:w="58" w:type="dxa"/>
            </w:tcMar>
            <w:vAlign w:val="center"/>
          </w:tcPr>
          <w:p w14:paraId="4196EA0B" w14:textId="77777777" w:rsidR="00861FE1" w:rsidRPr="009B3A99" w:rsidDel="00EE0196" w:rsidRDefault="00861FE1" w:rsidP="00861FE1">
            <w:pPr>
              <w:pStyle w:val="BodyText2"/>
              <w:spacing w:before="0" w:after="0"/>
              <w:rPr>
                <w:rFonts w:asciiTheme="minorHAnsi" w:hAnsiTheme="minorHAnsi"/>
                <w:sz w:val="18"/>
                <w:szCs w:val="18"/>
              </w:rPr>
            </w:pPr>
          </w:p>
        </w:tc>
      </w:tr>
      <w:tr w:rsidR="00861FE1" w:rsidRPr="00A3784E" w14:paraId="4196EA14" w14:textId="77777777" w:rsidTr="0051413A">
        <w:trPr>
          <w:trHeight w:val="144"/>
        </w:trPr>
        <w:tc>
          <w:tcPr>
            <w:tcW w:w="574" w:type="dxa"/>
            <w:tcMar>
              <w:top w:w="0" w:type="dxa"/>
              <w:left w:w="115" w:type="dxa"/>
              <w:bottom w:w="0" w:type="dxa"/>
              <w:right w:w="115" w:type="dxa"/>
            </w:tcMar>
            <w:vAlign w:val="center"/>
          </w:tcPr>
          <w:p w14:paraId="4196EA0D" w14:textId="77777777" w:rsidR="00861FE1" w:rsidRPr="00A3784E" w:rsidRDefault="00861FE1" w:rsidP="00861FE1">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10456" w:type="dxa"/>
            <w:gridSpan w:val="2"/>
            <w:tcMar>
              <w:left w:w="115" w:type="dxa"/>
              <w:right w:w="115" w:type="dxa"/>
            </w:tcMar>
            <w:vAlign w:val="center"/>
          </w:tcPr>
          <w:p w14:paraId="4196EA0E" w14:textId="77777777" w:rsidR="00861FE1" w:rsidRDefault="00861FE1" w:rsidP="00861FE1">
            <w:pPr>
              <w:pStyle w:val="BodyText2"/>
              <w:spacing w:before="0" w:after="0"/>
              <w:rPr>
                <w:rFonts w:asciiTheme="minorHAnsi" w:hAnsiTheme="minorHAnsi"/>
                <w:sz w:val="18"/>
                <w:szCs w:val="18"/>
              </w:rPr>
            </w:pPr>
            <w:r w:rsidRPr="00A3784E">
              <w:rPr>
                <w:rFonts w:asciiTheme="minorHAnsi" w:hAnsiTheme="minorHAnsi"/>
                <w:sz w:val="18"/>
                <w:szCs w:val="18"/>
              </w:rPr>
              <w:t>The construction documents indicate</w:t>
            </w:r>
            <w:r>
              <w:rPr>
                <w:rFonts w:asciiTheme="minorHAnsi" w:hAnsiTheme="minorHAnsi"/>
                <w:sz w:val="18"/>
                <w:szCs w:val="18"/>
              </w:rPr>
              <w:t>:</w:t>
            </w:r>
          </w:p>
          <w:p w14:paraId="4196EA0F" w14:textId="77777777" w:rsidR="00861FE1" w:rsidRDefault="00861FE1" w:rsidP="006D38D9">
            <w:pPr>
              <w:pStyle w:val="BodyText2"/>
              <w:numPr>
                <w:ilvl w:val="0"/>
                <w:numId w:val="11"/>
              </w:numPr>
              <w:spacing w:before="0" w:after="0"/>
              <w:rPr>
                <w:rFonts w:asciiTheme="minorHAnsi" w:hAnsiTheme="minorHAnsi"/>
                <w:sz w:val="18"/>
                <w:szCs w:val="18"/>
              </w:rPr>
            </w:pPr>
            <w:r>
              <w:rPr>
                <w:rFonts w:asciiTheme="minorHAnsi" w:hAnsiTheme="minorHAnsi"/>
                <w:sz w:val="18"/>
                <w:szCs w:val="18"/>
              </w:rPr>
              <w:t>The solar zone</w:t>
            </w:r>
          </w:p>
          <w:p w14:paraId="4196EA10" w14:textId="77777777" w:rsidR="00861FE1" w:rsidRDefault="00861FE1" w:rsidP="006D38D9">
            <w:pPr>
              <w:pStyle w:val="BodyText2"/>
              <w:numPr>
                <w:ilvl w:val="0"/>
                <w:numId w:val="11"/>
              </w:numPr>
              <w:spacing w:before="0" w:after="0"/>
              <w:rPr>
                <w:rFonts w:asciiTheme="minorHAnsi" w:hAnsiTheme="minorHAnsi"/>
                <w:sz w:val="18"/>
                <w:szCs w:val="18"/>
              </w:rPr>
            </w:pPr>
            <w:r>
              <w:rPr>
                <w:rFonts w:asciiTheme="minorHAnsi" w:hAnsiTheme="minorHAnsi"/>
                <w:sz w:val="18"/>
                <w:szCs w:val="18"/>
              </w:rPr>
              <w:t>A</w:t>
            </w:r>
            <w:r w:rsidRPr="00A3784E">
              <w:rPr>
                <w:rFonts w:asciiTheme="minorHAnsi" w:hAnsiTheme="minorHAnsi"/>
                <w:sz w:val="18"/>
                <w:szCs w:val="18"/>
              </w:rPr>
              <w:t xml:space="preserve"> location for inverters and metering equipment</w:t>
            </w:r>
          </w:p>
          <w:p w14:paraId="4196EA11" w14:textId="77777777" w:rsidR="00861FE1" w:rsidRDefault="00861FE1" w:rsidP="006D38D9">
            <w:pPr>
              <w:pStyle w:val="BodyText2"/>
              <w:numPr>
                <w:ilvl w:val="0"/>
                <w:numId w:val="11"/>
              </w:numPr>
              <w:spacing w:before="0" w:after="0"/>
              <w:rPr>
                <w:rFonts w:asciiTheme="minorHAnsi" w:hAnsiTheme="minorHAnsi"/>
                <w:sz w:val="18"/>
                <w:szCs w:val="18"/>
              </w:rPr>
            </w:pPr>
            <w:r>
              <w:rPr>
                <w:rFonts w:asciiTheme="minorHAnsi" w:hAnsiTheme="minorHAnsi"/>
                <w:sz w:val="18"/>
                <w:szCs w:val="18"/>
              </w:rPr>
              <w:t>A</w:t>
            </w:r>
            <w:r w:rsidRPr="00A3784E">
              <w:rPr>
                <w:rFonts w:asciiTheme="minorHAnsi" w:hAnsiTheme="minorHAnsi"/>
                <w:sz w:val="18"/>
                <w:szCs w:val="18"/>
              </w:rPr>
              <w:t xml:space="preserve"> pathway for routing of conduit from the solar zone to the point of interconnection with the electrical service</w:t>
            </w:r>
          </w:p>
          <w:p w14:paraId="4196EA12" w14:textId="77777777" w:rsidR="000827E0" w:rsidRDefault="000827E0" w:rsidP="006D38D9">
            <w:pPr>
              <w:pStyle w:val="BodyText2"/>
              <w:numPr>
                <w:ilvl w:val="0"/>
                <w:numId w:val="11"/>
              </w:numPr>
              <w:spacing w:before="0" w:after="0"/>
              <w:rPr>
                <w:rFonts w:asciiTheme="minorHAnsi" w:hAnsiTheme="minorHAnsi"/>
                <w:sz w:val="18"/>
                <w:szCs w:val="18"/>
              </w:rPr>
            </w:pPr>
            <w:r>
              <w:rPr>
                <w:rFonts w:asciiTheme="minorHAnsi" w:hAnsiTheme="minorHAnsi"/>
                <w:sz w:val="18"/>
                <w:szCs w:val="18"/>
              </w:rPr>
              <w:t xml:space="preserve">A Pathway for routing of plumbing from the solar zone to the water heating system </w:t>
            </w:r>
          </w:p>
          <w:p w14:paraId="4196EA13" w14:textId="77777777" w:rsidR="00861FE1" w:rsidRPr="00A3784E" w:rsidRDefault="00861FE1" w:rsidP="006D38D9">
            <w:pPr>
              <w:pStyle w:val="ListParagraph"/>
              <w:numPr>
                <w:ilvl w:val="0"/>
                <w:numId w:val="11"/>
              </w:numPr>
              <w:autoSpaceDE w:val="0"/>
              <w:autoSpaceDN w:val="0"/>
              <w:adjustRightInd w:val="0"/>
              <w:rPr>
                <w:rFonts w:asciiTheme="minorHAnsi" w:hAnsiTheme="minorHAnsi"/>
                <w:sz w:val="18"/>
                <w:szCs w:val="18"/>
              </w:rPr>
            </w:pPr>
            <w:r w:rsidRPr="00A3784E">
              <w:rPr>
                <w:rFonts w:asciiTheme="minorHAnsi" w:hAnsiTheme="minorHAnsi"/>
                <w:sz w:val="18"/>
                <w:szCs w:val="18"/>
              </w:rPr>
              <w:t xml:space="preserve">The structural design loads for roof dead load and roof live load, in the solar zone </w:t>
            </w:r>
          </w:p>
        </w:tc>
      </w:tr>
      <w:tr w:rsidR="00861FE1" w:rsidRPr="00A3784E" w14:paraId="4196EA17" w14:textId="77777777" w:rsidTr="0051413A">
        <w:trPr>
          <w:trHeight w:val="144"/>
        </w:trPr>
        <w:tc>
          <w:tcPr>
            <w:tcW w:w="574" w:type="dxa"/>
            <w:vAlign w:val="center"/>
          </w:tcPr>
          <w:p w14:paraId="4196EA15" w14:textId="77777777" w:rsidR="00861FE1" w:rsidRPr="00A3784E" w:rsidRDefault="00861FE1" w:rsidP="00861FE1">
            <w:pPr>
              <w:pStyle w:val="BodyText2"/>
              <w:spacing w:before="0" w:after="0"/>
              <w:jc w:val="center"/>
              <w:rPr>
                <w:rFonts w:asciiTheme="minorHAnsi" w:hAnsiTheme="minorHAnsi"/>
                <w:sz w:val="18"/>
                <w:szCs w:val="18"/>
              </w:rPr>
            </w:pPr>
            <w:r>
              <w:rPr>
                <w:rFonts w:asciiTheme="minorHAnsi" w:hAnsiTheme="minorHAnsi"/>
                <w:sz w:val="18"/>
                <w:szCs w:val="18"/>
              </w:rPr>
              <w:t>03</w:t>
            </w:r>
          </w:p>
        </w:tc>
        <w:tc>
          <w:tcPr>
            <w:tcW w:w="10456" w:type="dxa"/>
            <w:gridSpan w:val="2"/>
            <w:vAlign w:val="center"/>
          </w:tcPr>
          <w:p w14:paraId="4196EA16" w14:textId="77777777" w:rsidR="00861FE1" w:rsidRPr="00A3784E" w:rsidRDefault="00861FE1" w:rsidP="00861FE1">
            <w:pPr>
              <w:pStyle w:val="BodyText2"/>
              <w:spacing w:before="0" w:after="0"/>
              <w:rPr>
                <w:rFonts w:asciiTheme="minorHAnsi" w:hAnsiTheme="minorHAnsi"/>
                <w:sz w:val="18"/>
                <w:szCs w:val="18"/>
              </w:rPr>
            </w:pPr>
            <w:r w:rsidRPr="00A3784E">
              <w:rPr>
                <w:rFonts w:asciiTheme="minorHAnsi" w:hAnsiTheme="minorHAnsi"/>
                <w:sz w:val="18"/>
                <w:szCs w:val="18"/>
              </w:rPr>
              <w:t xml:space="preserve">A copy of the construction documents </w:t>
            </w:r>
            <w:r>
              <w:rPr>
                <w:rFonts w:asciiTheme="minorHAnsi" w:hAnsiTheme="minorHAnsi"/>
                <w:sz w:val="18"/>
                <w:szCs w:val="18"/>
              </w:rPr>
              <w:t>including all the information above</w:t>
            </w:r>
            <w:r w:rsidRPr="00A3784E">
              <w:rPr>
                <w:rFonts w:asciiTheme="minorHAnsi" w:hAnsiTheme="minorHAnsi"/>
                <w:sz w:val="18"/>
                <w:szCs w:val="18"/>
              </w:rPr>
              <w:t xml:space="preserve"> will be provided to the occupant.</w:t>
            </w:r>
          </w:p>
        </w:tc>
      </w:tr>
      <w:tr w:rsidR="00861FE1" w:rsidRPr="00A3784E" w14:paraId="4196EA1C" w14:textId="77777777" w:rsidTr="0051413A">
        <w:trPr>
          <w:trHeight w:val="144"/>
        </w:trPr>
        <w:tc>
          <w:tcPr>
            <w:tcW w:w="574" w:type="dxa"/>
            <w:tcMar>
              <w:top w:w="0" w:type="dxa"/>
              <w:bottom w:w="0" w:type="dxa"/>
            </w:tcMar>
            <w:vAlign w:val="center"/>
          </w:tcPr>
          <w:p w14:paraId="4196EA18" w14:textId="77777777" w:rsidR="00861FE1" w:rsidRPr="00A3784E" w:rsidRDefault="00861FE1" w:rsidP="00861FE1">
            <w:pPr>
              <w:pStyle w:val="BodyText2"/>
              <w:spacing w:before="0" w:after="0"/>
              <w:jc w:val="center"/>
              <w:rPr>
                <w:rFonts w:asciiTheme="minorHAnsi" w:hAnsiTheme="minorHAnsi"/>
                <w:sz w:val="18"/>
                <w:szCs w:val="18"/>
              </w:rPr>
            </w:pPr>
            <w:r>
              <w:rPr>
                <w:rFonts w:asciiTheme="minorHAnsi" w:hAnsiTheme="minorHAnsi"/>
                <w:sz w:val="18"/>
                <w:szCs w:val="18"/>
              </w:rPr>
              <w:t>04</w:t>
            </w:r>
          </w:p>
        </w:tc>
        <w:tc>
          <w:tcPr>
            <w:tcW w:w="10456" w:type="dxa"/>
            <w:gridSpan w:val="2"/>
            <w:vAlign w:val="center"/>
          </w:tcPr>
          <w:p w14:paraId="4196EA19" w14:textId="77777777" w:rsidR="00861FE1" w:rsidRPr="00A3784E" w:rsidRDefault="00861FE1" w:rsidP="00861FE1">
            <w:pPr>
              <w:pStyle w:val="BodyText2"/>
              <w:spacing w:before="0" w:after="0"/>
              <w:rPr>
                <w:rFonts w:asciiTheme="minorHAnsi" w:hAnsiTheme="minorHAnsi"/>
                <w:sz w:val="18"/>
                <w:szCs w:val="18"/>
              </w:rPr>
            </w:pPr>
            <w:r w:rsidRPr="00A3784E">
              <w:rPr>
                <w:rFonts w:asciiTheme="minorHAnsi" w:hAnsiTheme="minorHAnsi"/>
                <w:sz w:val="18"/>
                <w:szCs w:val="18"/>
              </w:rPr>
              <w:t>For Single Family Residences only:</w:t>
            </w:r>
          </w:p>
          <w:p w14:paraId="4196EA1A" w14:textId="77777777" w:rsidR="00861FE1" w:rsidRDefault="00861FE1" w:rsidP="006D38D9">
            <w:pPr>
              <w:pStyle w:val="BodyText2"/>
              <w:numPr>
                <w:ilvl w:val="0"/>
                <w:numId w:val="10"/>
              </w:numPr>
              <w:spacing w:before="0" w:after="0"/>
              <w:rPr>
                <w:rFonts w:asciiTheme="minorHAnsi" w:hAnsiTheme="minorHAnsi"/>
                <w:sz w:val="18"/>
                <w:szCs w:val="18"/>
              </w:rPr>
            </w:pPr>
            <w:r w:rsidRPr="00A3784E">
              <w:rPr>
                <w:rFonts w:asciiTheme="minorHAnsi" w:hAnsiTheme="minorHAnsi"/>
                <w:sz w:val="18"/>
                <w:szCs w:val="18"/>
              </w:rPr>
              <w:t>The main electric service panel shall have a minimum busbar rating of 200 amps.</w:t>
            </w:r>
          </w:p>
          <w:p w14:paraId="4196EA1B" w14:textId="77777777" w:rsidR="00861FE1" w:rsidRPr="00A3784E" w:rsidRDefault="00861FE1" w:rsidP="006D38D9">
            <w:pPr>
              <w:pStyle w:val="BodyText2"/>
              <w:numPr>
                <w:ilvl w:val="0"/>
                <w:numId w:val="10"/>
              </w:numPr>
              <w:spacing w:before="0" w:after="0"/>
              <w:rPr>
                <w:rFonts w:asciiTheme="minorHAnsi" w:hAnsiTheme="minorHAnsi"/>
                <w:sz w:val="18"/>
                <w:szCs w:val="18"/>
              </w:rPr>
            </w:pPr>
            <w:r w:rsidRPr="00A3784E">
              <w:rPr>
                <w:rFonts w:asciiTheme="minorHAnsi" w:hAnsiTheme="minorHAnsi"/>
                <w:sz w:val="18"/>
                <w:szCs w:val="18"/>
              </w:rPr>
              <w:t>The main electric service panel shall have reserved space to allow for the installation of a double pole circuit breaker. The reserved space shall be positioned at the opposite (load) end from the input feeder location or main circuit location. The reserved space shall be permanently marked as “For Future Solar Electric”.</w:t>
            </w:r>
          </w:p>
        </w:tc>
      </w:tr>
      <w:tr w:rsidR="00861FE1" w:rsidRPr="00A3784E" w14:paraId="4196EA1E" w14:textId="77777777" w:rsidTr="0051413A">
        <w:trPr>
          <w:trHeight w:val="144"/>
        </w:trPr>
        <w:tc>
          <w:tcPr>
            <w:tcW w:w="11030" w:type="dxa"/>
            <w:gridSpan w:val="3"/>
            <w:tcMar>
              <w:top w:w="0" w:type="dxa"/>
              <w:left w:w="115" w:type="dxa"/>
              <w:bottom w:w="0" w:type="dxa"/>
              <w:right w:w="115" w:type="dxa"/>
            </w:tcMar>
            <w:vAlign w:val="center"/>
          </w:tcPr>
          <w:p w14:paraId="4196EA1D" w14:textId="77777777" w:rsidR="00861FE1" w:rsidRPr="00A3784E" w:rsidRDefault="00861FE1" w:rsidP="00861FE1">
            <w:pPr>
              <w:pStyle w:val="BodyText2"/>
              <w:spacing w:before="0" w:after="0"/>
              <w:rPr>
                <w:rFonts w:asciiTheme="minorHAnsi" w:hAnsiTheme="minorHAnsi"/>
                <w:sz w:val="18"/>
                <w:szCs w:val="18"/>
              </w:rPr>
            </w:pPr>
            <w:r w:rsidRPr="00A3784E">
              <w:rPr>
                <w:rFonts w:asciiTheme="minorHAnsi" w:hAnsiTheme="minorHAnsi"/>
                <w:b/>
                <w:sz w:val="18"/>
                <w:szCs w:val="18"/>
              </w:rPr>
              <w:t xml:space="preserve">The responsible person’s signature on this compliance document affirms that all applicable requirements in this table have been met. </w:t>
            </w:r>
          </w:p>
        </w:tc>
      </w:tr>
    </w:tbl>
    <w:p w14:paraId="4196EA3E" w14:textId="77777777" w:rsidR="00BC3C59" w:rsidRPr="005049F2" w:rsidRDefault="00BC3C59" w:rsidP="0037148B">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9"/>
        <w:gridCol w:w="10221"/>
      </w:tblGrid>
      <w:tr w:rsidR="00F46D91" w:rsidRPr="00A3784E" w14:paraId="4196EA40" w14:textId="77777777" w:rsidTr="007934FD">
        <w:trPr>
          <w:trHeight w:val="144"/>
        </w:trPr>
        <w:tc>
          <w:tcPr>
            <w:tcW w:w="11028" w:type="dxa"/>
            <w:gridSpan w:val="2"/>
            <w:tcMar>
              <w:top w:w="0" w:type="dxa"/>
              <w:left w:w="115" w:type="dxa"/>
              <w:bottom w:w="0" w:type="dxa"/>
              <w:right w:w="115" w:type="dxa"/>
            </w:tcMar>
            <w:vAlign w:val="center"/>
          </w:tcPr>
          <w:p w14:paraId="4196EA3F" w14:textId="68DAE206" w:rsidR="000569D4" w:rsidRPr="00A3784E" w:rsidRDefault="000A2B54" w:rsidP="005049F2">
            <w:pPr>
              <w:pStyle w:val="Heading2"/>
              <w:spacing w:before="0" w:after="0"/>
              <w:rPr>
                <w:rFonts w:asciiTheme="minorHAnsi" w:hAnsiTheme="minorHAnsi"/>
                <w:sz w:val="18"/>
                <w:szCs w:val="18"/>
              </w:rPr>
            </w:pPr>
            <w:r>
              <w:rPr>
                <w:rFonts w:asciiTheme="minorHAnsi" w:hAnsiTheme="minorHAnsi"/>
              </w:rPr>
              <w:t>C</w:t>
            </w:r>
            <w:r w:rsidR="0075203B" w:rsidRPr="00A3784E">
              <w:rPr>
                <w:rFonts w:asciiTheme="minorHAnsi" w:hAnsiTheme="minorHAnsi"/>
              </w:rPr>
              <w:t xml:space="preserve">. </w:t>
            </w:r>
            <w:r w:rsidR="00636F05" w:rsidRPr="00A3784E">
              <w:rPr>
                <w:rFonts w:asciiTheme="minorHAnsi" w:hAnsiTheme="minorHAnsi"/>
              </w:rPr>
              <w:t xml:space="preserve">Residence </w:t>
            </w:r>
            <w:r w:rsidR="003959C1">
              <w:rPr>
                <w:rFonts w:asciiTheme="minorHAnsi" w:hAnsiTheme="minorHAnsi"/>
              </w:rPr>
              <w:t>N</w:t>
            </w:r>
            <w:r w:rsidR="00561BC6" w:rsidRPr="00A3784E">
              <w:rPr>
                <w:rFonts w:asciiTheme="minorHAnsi" w:hAnsiTheme="minorHAnsi"/>
              </w:rPr>
              <w:t>ot in</w:t>
            </w:r>
            <w:r w:rsidR="00636F05" w:rsidRPr="00A3784E">
              <w:rPr>
                <w:rFonts w:asciiTheme="minorHAnsi" w:hAnsiTheme="minorHAnsi"/>
              </w:rPr>
              <w:t xml:space="preserve"> an Applicable</w:t>
            </w:r>
            <w:r w:rsidR="00FE0BBB" w:rsidRPr="00A3784E">
              <w:rPr>
                <w:rFonts w:asciiTheme="minorHAnsi" w:hAnsiTheme="minorHAnsi"/>
              </w:rPr>
              <w:t xml:space="preserve"> Subdivision</w:t>
            </w:r>
          </w:p>
        </w:tc>
      </w:tr>
      <w:tr w:rsidR="00A3784E" w:rsidRPr="00A3784E" w14:paraId="4196EA43" w14:textId="77777777" w:rsidTr="005049F2">
        <w:trPr>
          <w:trHeight w:val="144"/>
        </w:trPr>
        <w:tc>
          <w:tcPr>
            <w:tcW w:w="576" w:type="dxa"/>
            <w:tcMar>
              <w:top w:w="29" w:type="dxa"/>
              <w:left w:w="115" w:type="dxa"/>
              <w:bottom w:w="29" w:type="dxa"/>
              <w:right w:w="115" w:type="dxa"/>
            </w:tcMar>
            <w:vAlign w:val="center"/>
          </w:tcPr>
          <w:p w14:paraId="4196EA41" w14:textId="77777777" w:rsidR="00A3784E" w:rsidRPr="00A3784E" w:rsidRDefault="00A3784E" w:rsidP="005049F2">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454" w:type="dxa"/>
            <w:vAlign w:val="center"/>
          </w:tcPr>
          <w:p w14:paraId="4196EA42" w14:textId="733DB664" w:rsidR="00A3784E" w:rsidRPr="00A3784E" w:rsidRDefault="00A3784E" w:rsidP="00363D6F">
            <w:pPr>
              <w:pStyle w:val="BodyText2"/>
              <w:spacing w:before="0" w:after="0"/>
              <w:rPr>
                <w:rFonts w:asciiTheme="minorHAnsi" w:hAnsiTheme="minorHAnsi"/>
                <w:sz w:val="18"/>
                <w:szCs w:val="18"/>
              </w:rPr>
            </w:pPr>
            <w:r>
              <w:rPr>
                <w:rFonts w:asciiTheme="minorHAnsi" w:hAnsiTheme="minorHAnsi"/>
                <w:sz w:val="18"/>
                <w:szCs w:val="18"/>
              </w:rPr>
              <w:t>T</w:t>
            </w:r>
            <w:r w:rsidRPr="00A3784E">
              <w:rPr>
                <w:rFonts w:asciiTheme="minorHAnsi" w:hAnsiTheme="minorHAnsi"/>
                <w:sz w:val="18"/>
                <w:szCs w:val="18"/>
              </w:rPr>
              <w:t>h</w:t>
            </w:r>
            <w:r>
              <w:rPr>
                <w:rFonts w:asciiTheme="minorHAnsi" w:hAnsiTheme="minorHAnsi"/>
                <w:sz w:val="18"/>
                <w:szCs w:val="18"/>
              </w:rPr>
              <w:t>e</w:t>
            </w:r>
            <w:r w:rsidRPr="00A3784E">
              <w:rPr>
                <w:rFonts w:asciiTheme="minorHAnsi" w:hAnsiTheme="minorHAnsi"/>
                <w:sz w:val="18"/>
                <w:szCs w:val="18"/>
              </w:rPr>
              <w:t xml:space="preserve"> single family residence </w:t>
            </w:r>
            <w:r>
              <w:rPr>
                <w:rFonts w:asciiTheme="minorHAnsi" w:hAnsiTheme="minorHAnsi"/>
                <w:sz w:val="18"/>
                <w:szCs w:val="18"/>
              </w:rPr>
              <w:t xml:space="preserve">is </w:t>
            </w:r>
            <w:r w:rsidRPr="00A3784E">
              <w:rPr>
                <w:rFonts w:asciiTheme="minorHAnsi" w:hAnsiTheme="minorHAnsi"/>
                <w:sz w:val="18"/>
                <w:szCs w:val="18"/>
              </w:rPr>
              <w:t xml:space="preserve">located in </w:t>
            </w:r>
            <w:r>
              <w:rPr>
                <w:rFonts w:asciiTheme="minorHAnsi" w:hAnsiTheme="minorHAnsi"/>
                <w:sz w:val="18"/>
                <w:szCs w:val="18"/>
              </w:rPr>
              <w:t xml:space="preserve">a </w:t>
            </w:r>
            <w:ins w:id="1" w:author="Tam, Danny@Energy" w:date="2019-03-25T10:52:00Z">
              <w:r w:rsidR="000F1AF1">
                <w:rPr>
                  <w:rFonts w:asciiTheme="minorHAnsi" w:hAnsiTheme="minorHAnsi"/>
                  <w:sz w:val="18"/>
                  <w:szCs w:val="18"/>
                </w:rPr>
                <w:t xml:space="preserve">newly constructed </w:t>
              </w:r>
            </w:ins>
            <w:r w:rsidRPr="00A3784E">
              <w:rPr>
                <w:rFonts w:asciiTheme="minorHAnsi" w:hAnsiTheme="minorHAnsi"/>
                <w:sz w:val="18"/>
                <w:szCs w:val="18"/>
              </w:rPr>
              <w:t xml:space="preserve">subdivision with </w:t>
            </w:r>
            <w:r>
              <w:rPr>
                <w:rFonts w:asciiTheme="minorHAnsi" w:hAnsiTheme="minorHAnsi"/>
                <w:sz w:val="18"/>
                <w:szCs w:val="18"/>
              </w:rPr>
              <w:t xml:space="preserve">fewer than </w:t>
            </w:r>
            <w:r w:rsidRPr="00A3784E">
              <w:rPr>
                <w:rFonts w:asciiTheme="minorHAnsi" w:hAnsiTheme="minorHAnsi"/>
                <w:sz w:val="18"/>
                <w:szCs w:val="18"/>
              </w:rPr>
              <w:t>ten single family residences</w:t>
            </w:r>
            <w:r w:rsidR="00363D6F">
              <w:rPr>
                <w:rFonts w:asciiTheme="minorHAnsi" w:hAnsiTheme="minorHAnsi"/>
                <w:sz w:val="18"/>
                <w:szCs w:val="18"/>
              </w:rPr>
              <w:t>.</w:t>
            </w:r>
          </w:p>
        </w:tc>
      </w:tr>
      <w:tr w:rsidR="00A3784E" w:rsidRPr="00A3784E" w14:paraId="4196EA45" w14:textId="77777777" w:rsidTr="005049F2">
        <w:trPr>
          <w:trHeight w:val="144"/>
        </w:trPr>
        <w:tc>
          <w:tcPr>
            <w:tcW w:w="11028" w:type="dxa"/>
            <w:gridSpan w:val="2"/>
            <w:tcMar>
              <w:top w:w="29" w:type="dxa"/>
              <w:left w:w="115" w:type="dxa"/>
              <w:bottom w:w="29" w:type="dxa"/>
              <w:right w:w="115" w:type="dxa"/>
            </w:tcMar>
            <w:vAlign w:val="center"/>
          </w:tcPr>
          <w:p w14:paraId="4196EA44" w14:textId="77777777" w:rsidR="00A3784E" w:rsidRPr="00A3784E" w:rsidRDefault="00A3784E" w:rsidP="005049F2">
            <w:pPr>
              <w:pStyle w:val="BodyText2"/>
              <w:spacing w:before="0" w:after="0"/>
              <w:rPr>
                <w:rFonts w:asciiTheme="minorHAnsi" w:hAnsiTheme="minorHAnsi"/>
                <w:sz w:val="18"/>
                <w:szCs w:val="18"/>
              </w:rPr>
            </w:pPr>
            <w:r w:rsidRPr="00A3784E">
              <w:rPr>
                <w:rFonts w:asciiTheme="minorHAnsi" w:hAnsiTheme="minorHAnsi"/>
                <w:b/>
                <w:sz w:val="18"/>
                <w:szCs w:val="18"/>
              </w:rPr>
              <w:t xml:space="preserve">The responsible person’s signature on this compliance document affirms that all applicable requirements in this table have been met. </w:t>
            </w:r>
          </w:p>
        </w:tc>
      </w:tr>
    </w:tbl>
    <w:p w14:paraId="4196EA46" w14:textId="77777777" w:rsidR="00BC3C59" w:rsidRPr="00AE54EA" w:rsidRDefault="00BC3C59" w:rsidP="0037148B">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446"/>
        <w:gridCol w:w="4776"/>
      </w:tblGrid>
      <w:tr w:rsidR="00861FE1" w:rsidRPr="00A3784E" w14:paraId="4196EA5C" w14:textId="77777777" w:rsidTr="001B5E8A">
        <w:trPr>
          <w:trHeight w:val="144"/>
        </w:trPr>
        <w:tc>
          <w:tcPr>
            <w:tcW w:w="10790" w:type="dxa"/>
            <w:gridSpan w:val="3"/>
            <w:tcMar>
              <w:top w:w="0" w:type="dxa"/>
              <w:left w:w="115" w:type="dxa"/>
              <w:bottom w:w="0" w:type="dxa"/>
              <w:right w:w="115" w:type="dxa"/>
            </w:tcMar>
          </w:tcPr>
          <w:p w14:paraId="4196EA5B" w14:textId="7B8826B1" w:rsidR="00861FE1" w:rsidRPr="00A3784E" w:rsidRDefault="001B5E8A" w:rsidP="00200CEB">
            <w:pPr>
              <w:pStyle w:val="BodyText2"/>
              <w:spacing w:before="0" w:after="0"/>
              <w:rPr>
                <w:rFonts w:asciiTheme="minorHAnsi" w:hAnsiTheme="minorHAnsi"/>
                <w:sz w:val="18"/>
                <w:szCs w:val="18"/>
              </w:rPr>
            </w:pPr>
            <w:r>
              <w:rPr>
                <w:rFonts w:asciiTheme="minorHAnsi" w:hAnsiTheme="minorHAnsi"/>
                <w:b/>
                <w:sz w:val="20"/>
                <w:szCs w:val="20"/>
              </w:rPr>
              <w:t>D</w:t>
            </w:r>
            <w:r w:rsidR="00861FE1" w:rsidRPr="00A3784E">
              <w:rPr>
                <w:rFonts w:asciiTheme="minorHAnsi" w:hAnsiTheme="minorHAnsi"/>
                <w:b/>
                <w:sz w:val="20"/>
                <w:szCs w:val="20"/>
              </w:rPr>
              <w:t>. Permanently Installed Solar Water Heating System</w:t>
            </w:r>
            <w:r w:rsidR="00861FE1" w:rsidRPr="00A3784E">
              <w:rPr>
                <w:rFonts w:asciiTheme="minorHAnsi" w:hAnsiTheme="minorHAnsi"/>
                <w:sz w:val="18"/>
                <w:szCs w:val="18"/>
              </w:rPr>
              <w:t xml:space="preserve"> </w:t>
            </w:r>
          </w:p>
        </w:tc>
      </w:tr>
      <w:tr w:rsidR="00861FE1" w:rsidRPr="00A3784E" w14:paraId="4196EA60" w14:textId="77777777" w:rsidTr="001B5E8A">
        <w:trPr>
          <w:trHeight w:val="144"/>
        </w:trPr>
        <w:tc>
          <w:tcPr>
            <w:tcW w:w="568" w:type="dxa"/>
            <w:tcMar>
              <w:top w:w="0" w:type="dxa"/>
              <w:left w:w="115" w:type="dxa"/>
              <w:bottom w:w="0" w:type="dxa"/>
              <w:right w:w="115" w:type="dxa"/>
            </w:tcMar>
            <w:vAlign w:val="center"/>
          </w:tcPr>
          <w:p w14:paraId="4196EA5D" w14:textId="77777777" w:rsidR="00861FE1" w:rsidRDefault="00861FE1" w:rsidP="00861FE1">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5446" w:type="dxa"/>
            <w:vAlign w:val="center"/>
          </w:tcPr>
          <w:p w14:paraId="4196EA5E" w14:textId="77777777" w:rsidR="00861FE1" w:rsidRDefault="00861FE1" w:rsidP="00861FE1">
            <w:pPr>
              <w:pStyle w:val="BodyText2"/>
              <w:spacing w:before="0" w:after="0"/>
              <w:rPr>
                <w:rFonts w:asciiTheme="minorHAnsi" w:hAnsiTheme="minorHAnsi"/>
                <w:sz w:val="18"/>
                <w:szCs w:val="18"/>
              </w:rPr>
            </w:pPr>
            <w:r>
              <w:rPr>
                <w:rFonts w:asciiTheme="minorHAnsi" w:hAnsiTheme="minorHAnsi"/>
                <w:sz w:val="18"/>
                <w:szCs w:val="18"/>
              </w:rPr>
              <w:t>Solar Water Heating System Rating</w:t>
            </w:r>
          </w:p>
        </w:tc>
        <w:tc>
          <w:tcPr>
            <w:tcW w:w="4776" w:type="dxa"/>
            <w:tcMar>
              <w:top w:w="0" w:type="dxa"/>
              <w:left w:w="115" w:type="dxa"/>
              <w:bottom w:w="0" w:type="dxa"/>
              <w:right w:w="115" w:type="dxa"/>
            </w:tcMar>
          </w:tcPr>
          <w:p w14:paraId="4196EA5F" w14:textId="77777777" w:rsidR="00861FE1" w:rsidRDefault="00861FE1" w:rsidP="00861FE1">
            <w:pPr>
              <w:pStyle w:val="BodyText2"/>
              <w:spacing w:before="0" w:after="0"/>
              <w:rPr>
                <w:rFonts w:ascii="Calibri" w:hAnsi="Calibri" w:cs="Calibri"/>
                <w:sz w:val="18"/>
                <w:szCs w:val="18"/>
              </w:rPr>
            </w:pPr>
          </w:p>
        </w:tc>
      </w:tr>
      <w:tr w:rsidR="0051413A" w:rsidRPr="00A3784E" w14:paraId="4196EA68" w14:textId="77777777" w:rsidTr="001B5E8A">
        <w:trPr>
          <w:trHeight w:val="144"/>
        </w:trPr>
        <w:tc>
          <w:tcPr>
            <w:tcW w:w="568" w:type="dxa"/>
            <w:tcMar>
              <w:top w:w="0" w:type="dxa"/>
              <w:left w:w="115" w:type="dxa"/>
              <w:bottom w:w="0" w:type="dxa"/>
              <w:right w:w="115" w:type="dxa"/>
            </w:tcMar>
            <w:vAlign w:val="center"/>
          </w:tcPr>
          <w:p w14:paraId="4196EA65" w14:textId="7FCA90F4" w:rsidR="0051413A" w:rsidRDefault="0051413A" w:rsidP="00F71643">
            <w:pPr>
              <w:pStyle w:val="BodyText2"/>
              <w:spacing w:before="0" w:after="0"/>
              <w:jc w:val="center"/>
              <w:rPr>
                <w:rFonts w:asciiTheme="minorHAnsi" w:hAnsiTheme="minorHAnsi"/>
                <w:sz w:val="18"/>
                <w:szCs w:val="18"/>
              </w:rPr>
            </w:pPr>
            <w:r>
              <w:rPr>
                <w:rFonts w:asciiTheme="minorHAnsi" w:hAnsiTheme="minorHAnsi"/>
                <w:sz w:val="18"/>
                <w:szCs w:val="18"/>
              </w:rPr>
              <w:t>0</w:t>
            </w:r>
            <w:r w:rsidR="00F71643">
              <w:rPr>
                <w:rFonts w:asciiTheme="minorHAnsi" w:hAnsiTheme="minorHAnsi"/>
                <w:sz w:val="18"/>
                <w:szCs w:val="18"/>
              </w:rPr>
              <w:t>2</w:t>
            </w:r>
          </w:p>
        </w:tc>
        <w:tc>
          <w:tcPr>
            <w:tcW w:w="5446" w:type="dxa"/>
            <w:vAlign w:val="center"/>
          </w:tcPr>
          <w:p w14:paraId="4196EA66" w14:textId="58FE72E9" w:rsidR="0051413A" w:rsidRDefault="0051413A">
            <w:pPr>
              <w:pStyle w:val="BodyText2"/>
              <w:spacing w:before="0" w:after="0"/>
              <w:rPr>
                <w:rFonts w:asciiTheme="minorHAnsi" w:hAnsiTheme="minorHAnsi"/>
                <w:sz w:val="18"/>
                <w:szCs w:val="18"/>
              </w:rPr>
            </w:pPr>
            <w:r>
              <w:rPr>
                <w:rFonts w:asciiTheme="minorHAnsi" w:hAnsiTheme="minorHAnsi"/>
                <w:sz w:val="18"/>
                <w:szCs w:val="18"/>
              </w:rPr>
              <w:t xml:space="preserve">Solar </w:t>
            </w:r>
            <w:r w:rsidR="00485E1A">
              <w:rPr>
                <w:rFonts w:asciiTheme="minorHAnsi" w:hAnsiTheme="minorHAnsi"/>
                <w:sz w:val="18"/>
                <w:szCs w:val="18"/>
              </w:rPr>
              <w:t>S</w:t>
            </w:r>
            <w:r>
              <w:rPr>
                <w:rFonts w:asciiTheme="minorHAnsi" w:hAnsiTheme="minorHAnsi"/>
                <w:sz w:val="18"/>
                <w:szCs w:val="18"/>
              </w:rPr>
              <w:t xml:space="preserve">avings </w:t>
            </w:r>
            <w:r w:rsidR="00485E1A">
              <w:rPr>
                <w:rFonts w:asciiTheme="minorHAnsi" w:hAnsiTheme="minorHAnsi"/>
                <w:sz w:val="18"/>
                <w:szCs w:val="18"/>
              </w:rPr>
              <w:t>F</w:t>
            </w:r>
            <w:r>
              <w:rPr>
                <w:rFonts w:asciiTheme="minorHAnsi" w:hAnsiTheme="minorHAnsi"/>
                <w:sz w:val="18"/>
                <w:szCs w:val="18"/>
              </w:rPr>
              <w:t xml:space="preserve">raction of the </w:t>
            </w:r>
            <w:r w:rsidR="00485E1A">
              <w:rPr>
                <w:rFonts w:asciiTheme="minorHAnsi" w:hAnsiTheme="minorHAnsi"/>
                <w:sz w:val="18"/>
                <w:szCs w:val="18"/>
              </w:rPr>
              <w:t>P</w:t>
            </w:r>
            <w:r>
              <w:rPr>
                <w:rFonts w:asciiTheme="minorHAnsi" w:hAnsiTheme="minorHAnsi"/>
                <w:sz w:val="18"/>
                <w:szCs w:val="18"/>
              </w:rPr>
              <w:t xml:space="preserve">roposed </w:t>
            </w:r>
            <w:r w:rsidR="00485E1A">
              <w:rPr>
                <w:rFonts w:asciiTheme="minorHAnsi" w:hAnsiTheme="minorHAnsi"/>
                <w:sz w:val="18"/>
                <w:szCs w:val="18"/>
              </w:rPr>
              <w:t>S</w:t>
            </w:r>
            <w:r>
              <w:rPr>
                <w:rFonts w:asciiTheme="minorHAnsi" w:hAnsiTheme="minorHAnsi"/>
                <w:sz w:val="18"/>
                <w:szCs w:val="18"/>
              </w:rPr>
              <w:t xml:space="preserve">olar </w:t>
            </w:r>
            <w:r w:rsidR="00485E1A">
              <w:rPr>
                <w:rFonts w:asciiTheme="minorHAnsi" w:hAnsiTheme="minorHAnsi"/>
                <w:sz w:val="18"/>
                <w:szCs w:val="18"/>
              </w:rPr>
              <w:t>W</w:t>
            </w:r>
            <w:r>
              <w:rPr>
                <w:rFonts w:asciiTheme="minorHAnsi" w:hAnsiTheme="minorHAnsi"/>
                <w:sz w:val="18"/>
                <w:szCs w:val="18"/>
              </w:rPr>
              <w:t xml:space="preserve">ater </w:t>
            </w:r>
            <w:r w:rsidR="00485E1A">
              <w:rPr>
                <w:rFonts w:asciiTheme="minorHAnsi" w:hAnsiTheme="minorHAnsi"/>
                <w:sz w:val="18"/>
                <w:szCs w:val="18"/>
              </w:rPr>
              <w:t>H</w:t>
            </w:r>
            <w:r>
              <w:rPr>
                <w:rFonts w:asciiTheme="minorHAnsi" w:hAnsiTheme="minorHAnsi"/>
                <w:sz w:val="18"/>
                <w:szCs w:val="18"/>
              </w:rPr>
              <w:t xml:space="preserve">eating </w:t>
            </w:r>
            <w:r w:rsidR="00485E1A">
              <w:rPr>
                <w:rFonts w:asciiTheme="minorHAnsi" w:hAnsiTheme="minorHAnsi"/>
                <w:sz w:val="18"/>
                <w:szCs w:val="18"/>
              </w:rPr>
              <w:t>S</w:t>
            </w:r>
            <w:r>
              <w:rPr>
                <w:rFonts w:asciiTheme="minorHAnsi" w:hAnsiTheme="minorHAnsi"/>
                <w:sz w:val="18"/>
                <w:szCs w:val="18"/>
              </w:rPr>
              <w:t>ystem</w:t>
            </w:r>
          </w:p>
        </w:tc>
        <w:tc>
          <w:tcPr>
            <w:tcW w:w="4776" w:type="dxa"/>
            <w:tcMar>
              <w:top w:w="0" w:type="dxa"/>
              <w:left w:w="115" w:type="dxa"/>
              <w:bottom w:w="0" w:type="dxa"/>
              <w:right w:w="115" w:type="dxa"/>
            </w:tcMar>
          </w:tcPr>
          <w:p w14:paraId="4196EA67" w14:textId="77777777" w:rsidR="0051413A" w:rsidRPr="00A3784E" w:rsidRDefault="0051413A" w:rsidP="00861FE1">
            <w:pPr>
              <w:pStyle w:val="BodyText2"/>
              <w:spacing w:before="0" w:after="0"/>
              <w:rPr>
                <w:rFonts w:asciiTheme="minorHAnsi" w:hAnsiTheme="minorHAnsi"/>
                <w:sz w:val="18"/>
                <w:szCs w:val="18"/>
              </w:rPr>
            </w:pPr>
          </w:p>
        </w:tc>
      </w:tr>
      <w:tr w:rsidR="00861FE1" w:rsidRPr="00A3784E" w14:paraId="4196EA6C" w14:textId="77777777" w:rsidTr="001B5E8A">
        <w:trPr>
          <w:trHeight w:val="144"/>
        </w:trPr>
        <w:tc>
          <w:tcPr>
            <w:tcW w:w="568" w:type="dxa"/>
            <w:tcMar>
              <w:top w:w="0" w:type="dxa"/>
              <w:left w:w="115" w:type="dxa"/>
              <w:bottom w:w="0" w:type="dxa"/>
              <w:right w:w="115" w:type="dxa"/>
            </w:tcMar>
            <w:vAlign w:val="center"/>
          </w:tcPr>
          <w:p w14:paraId="4196EA69" w14:textId="403D1357" w:rsidR="00861FE1" w:rsidRPr="00A3784E" w:rsidRDefault="00861FE1" w:rsidP="00F71643">
            <w:pPr>
              <w:pStyle w:val="BodyText2"/>
              <w:spacing w:before="0" w:after="0"/>
              <w:jc w:val="center"/>
              <w:rPr>
                <w:rFonts w:asciiTheme="minorHAnsi" w:hAnsiTheme="minorHAnsi"/>
                <w:sz w:val="18"/>
                <w:szCs w:val="18"/>
              </w:rPr>
            </w:pPr>
            <w:r>
              <w:rPr>
                <w:rFonts w:asciiTheme="minorHAnsi" w:hAnsiTheme="minorHAnsi"/>
                <w:sz w:val="18"/>
                <w:szCs w:val="18"/>
              </w:rPr>
              <w:t>0</w:t>
            </w:r>
            <w:r w:rsidR="00F71643">
              <w:rPr>
                <w:rFonts w:asciiTheme="minorHAnsi" w:hAnsiTheme="minorHAnsi"/>
                <w:sz w:val="18"/>
                <w:szCs w:val="18"/>
              </w:rPr>
              <w:t>3</w:t>
            </w:r>
          </w:p>
        </w:tc>
        <w:tc>
          <w:tcPr>
            <w:tcW w:w="5446" w:type="dxa"/>
            <w:vAlign w:val="center"/>
          </w:tcPr>
          <w:p w14:paraId="4196EA6A" w14:textId="56781957" w:rsidR="00861FE1" w:rsidRPr="00A3784E" w:rsidRDefault="00861FE1" w:rsidP="007F1A27">
            <w:pPr>
              <w:pStyle w:val="BodyText2"/>
              <w:spacing w:before="0" w:after="0"/>
              <w:rPr>
                <w:rFonts w:asciiTheme="minorHAnsi" w:hAnsiTheme="minorHAnsi"/>
                <w:sz w:val="18"/>
                <w:szCs w:val="18"/>
              </w:rPr>
            </w:pPr>
            <w:r>
              <w:rPr>
                <w:rFonts w:asciiTheme="minorHAnsi" w:hAnsiTheme="minorHAnsi"/>
                <w:sz w:val="18"/>
                <w:szCs w:val="18"/>
              </w:rPr>
              <w:t xml:space="preserve">Compliance </w:t>
            </w:r>
            <w:r w:rsidR="007F1A27">
              <w:rPr>
                <w:rFonts w:asciiTheme="minorHAnsi" w:hAnsiTheme="minorHAnsi"/>
                <w:sz w:val="18"/>
                <w:szCs w:val="18"/>
              </w:rPr>
              <w:t>S</w:t>
            </w:r>
            <w:r>
              <w:rPr>
                <w:rFonts w:asciiTheme="minorHAnsi" w:hAnsiTheme="minorHAnsi"/>
                <w:sz w:val="18"/>
                <w:szCs w:val="18"/>
              </w:rPr>
              <w:t>tatement:</w:t>
            </w:r>
            <w:r w:rsidRPr="00A3784E" w:rsidDel="00A3784E">
              <w:rPr>
                <w:rFonts w:asciiTheme="minorHAnsi" w:hAnsiTheme="minorHAnsi"/>
                <w:sz w:val="18"/>
                <w:szCs w:val="18"/>
              </w:rPr>
              <w:t xml:space="preserve"> </w:t>
            </w:r>
          </w:p>
        </w:tc>
        <w:tc>
          <w:tcPr>
            <w:tcW w:w="4776" w:type="dxa"/>
            <w:tcMar>
              <w:top w:w="0" w:type="dxa"/>
              <w:left w:w="115" w:type="dxa"/>
              <w:bottom w:w="0" w:type="dxa"/>
              <w:right w:w="115" w:type="dxa"/>
            </w:tcMar>
          </w:tcPr>
          <w:p w14:paraId="4196EA6B" w14:textId="77777777" w:rsidR="00861FE1" w:rsidRPr="00A3784E" w:rsidRDefault="00861FE1" w:rsidP="00861FE1">
            <w:pPr>
              <w:pStyle w:val="BodyText2"/>
              <w:spacing w:before="0" w:after="0"/>
              <w:rPr>
                <w:rFonts w:asciiTheme="minorHAnsi" w:hAnsiTheme="minorHAnsi"/>
                <w:sz w:val="18"/>
                <w:szCs w:val="18"/>
              </w:rPr>
            </w:pPr>
          </w:p>
        </w:tc>
      </w:tr>
      <w:tr w:rsidR="00861FE1" w:rsidRPr="00A3784E" w14:paraId="4196EA6E" w14:textId="77777777" w:rsidTr="001B5E8A">
        <w:trPr>
          <w:trHeight w:val="144"/>
        </w:trPr>
        <w:tc>
          <w:tcPr>
            <w:tcW w:w="10790" w:type="dxa"/>
            <w:gridSpan w:val="3"/>
            <w:tcMar>
              <w:top w:w="0" w:type="dxa"/>
              <w:left w:w="115" w:type="dxa"/>
              <w:bottom w:w="0" w:type="dxa"/>
              <w:right w:w="115" w:type="dxa"/>
            </w:tcMar>
            <w:vAlign w:val="center"/>
          </w:tcPr>
          <w:p w14:paraId="4196EA6D" w14:textId="77777777" w:rsidR="00861FE1" w:rsidRPr="00A3784E" w:rsidRDefault="00861FE1" w:rsidP="00861FE1">
            <w:pPr>
              <w:pStyle w:val="BodyText2"/>
              <w:spacing w:before="0" w:after="0"/>
              <w:rPr>
                <w:rFonts w:asciiTheme="minorHAnsi" w:hAnsiTheme="minorHAnsi"/>
                <w:sz w:val="18"/>
                <w:szCs w:val="18"/>
              </w:rPr>
            </w:pPr>
            <w:r w:rsidRPr="00A3784E">
              <w:rPr>
                <w:rFonts w:asciiTheme="minorHAnsi" w:hAnsiTheme="minorHAnsi"/>
                <w:b/>
                <w:sz w:val="18"/>
                <w:szCs w:val="18"/>
              </w:rPr>
              <w:t>The responsible person’s signature on this compliance document affirms that all applicable requirements in this table have been met.</w:t>
            </w:r>
          </w:p>
        </w:tc>
      </w:tr>
    </w:tbl>
    <w:p w14:paraId="4196EA7F" w14:textId="77777777" w:rsidR="00BC3C59" w:rsidRPr="00A3784E" w:rsidRDefault="00BC3C59" w:rsidP="0037148B"/>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446"/>
        <w:gridCol w:w="4776"/>
      </w:tblGrid>
      <w:tr w:rsidR="00ED77E8" w:rsidRPr="00A3784E" w14:paraId="4196EA81" w14:textId="77777777" w:rsidTr="003F55E9">
        <w:trPr>
          <w:trHeight w:val="144"/>
        </w:trPr>
        <w:tc>
          <w:tcPr>
            <w:tcW w:w="11030" w:type="dxa"/>
            <w:gridSpan w:val="3"/>
            <w:tcMar>
              <w:top w:w="0" w:type="dxa"/>
              <w:left w:w="115" w:type="dxa"/>
              <w:bottom w:w="0" w:type="dxa"/>
              <w:right w:w="115" w:type="dxa"/>
            </w:tcMar>
          </w:tcPr>
          <w:p w14:paraId="4196EA80" w14:textId="1F3F395A" w:rsidR="00ED77E8" w:rsidRPr="00A3784E" w:rsidRDefault="001B5E8A" w:rsidP="003F55E9">
            <w:pPr>
              <w:pStyle w:val="BodyText2"/>
              <w:spacing w:before="0" w:after="0"/>
              <w:rPr>
                <w:rFonts w:asciiTheme="minorHAnsi" w:hAnsiTheme="minorHAnsi"/>
                <w:sz w:val="18"/>
                <w:szCs w:val="18"/>
              </w:rPr>
            </w:pPr>
            <w:r>
              <w:rPr>
                <w:rFonts w:asciiTheme="minorHAnsi" w:hAnsiTheme="minorHAnsi"/>
                <w:b/>
                <w:sz w:val="20"/>
                <w:szCs w:val="20"/>
              </w:rPr>
              <w:t>E</w:t>
            </w:r>
            <w:r w:rsidR="00ED77E8" w:rsidRPr="00A3784E">
              <w:rPr>
                <w:rFonts w:asciiTheme="minorHAnsi" w:hAnsiTheme="minorHAnsi"/>
                <w:b/>
                <w:sz w:val="20"/>
                <w:szCs w:val="20"/>
              </w:rPr>
              <w:t xml:space="preserve">. </w:t>
            </w:r>
            <w:r w:rsidR="005B4DC9" w:rsidRPr="00A3784E">
              <w:rPr>
                <w:rFonts w:asciiTheme="minorHAnsi" w:hAnsiTheme="minorHAnsi"/>
                <w:b/>
                <w:sz w:val="20"/>
                <w:szCs w:val="20"/>
              </w:rPr>
              <w:t xml:space="preserve">Smart </w:t>
            </w:r>
            <w:r w:rsidR="00186A83" w:rsidRPr="00A3784E">
              <w:rPr>
                <w:rFonts w:asciiTheme="minorHAnsi" w:hAnsiTheme="minorHAnsi"/>
                <w:b/>
                <w:sz w:val="20"/>
                <w:szCs w:val="20"/>
              </w:rPr>
              <w:t>Thermostats</w:t>
            </w:r>
            <w:r w:rsidR="007865D9" w:rsidRPr="00A3784E">
              <w:rPr>
                <w:rFonts w:asciiTheme="minorHAnsi" w:hAnsiTheme="minorHAnsi"/>
                <w:b/>
                <w:sz w:val="20"/>
                <w:szCs w:val="20"/>
              </w:rPr>
              <w:t xml:space="preserve"> and </w:t>
            </w:r>
            <w:r w:rsidR="003F55E9">
              <w:rPr>
                <w:rFonts w:asciiTheme="minorHAnsi" w:hAnsiTheme="minorHAnsi"/>
                <w:b/>
                <w:sz w:val="20"/>
                <w:szCs w:val="20"/>
              </w:rPr>
              <w:t>Alternative Efficiency Measure</w:t>
            </w:r>
            <w:r w:rsidR="00ED77E8" w:rsidRPr="00A3784E">
              <w:rPr>
                <w:rFonts w:asciiTheme="minorHAnsi" w:hAnsiTheme="minorHAnsi"/>
                <w:sz w:val="18"/>
                <w:szCs w:val="18"/>
              </w:rPr>
              <w:t xml:space="preserve"> </w:t>
            </w:r>
            <w:r w:rsidRPr="001B5E8A">
              <w:rPr>
                <w:rFonts w:asciiTheme="minorHAnsi" w:hAnsiTheme="minorHAnsi"/>
                <w:b/>
                <w:sz w:val="18"/>
                <w:szCs w:val="18"/>
              </w:rPr>
              <w:t>(Single Family)</w:t>
            </w:r>
          </w:p>
        </w:tc>
      </w:tr>
      <w:tr w:rsidR="00ED77E8" w:rsidRPr="00A3784E" w14:paraId="4196EA84" w14:textId="77777777" w:rsidTr="00012A93">
        <w:trPr>
          <w:trHeight w:val="144"/>
        </w:trPr>
        <w:tc>
          <w:tcPr>
            <w:tcW w:w="576" w:type="dxa"/>
            <w:tcMar>
              <w:top w:w="0" w:type="dxa"/>
              <w:left w:w="115" w:type="dxa"/>
              <w:bottom w:w="0" w:type="dxa"/>
              <w:right w:w="115" w:type="dxa"/>
            </w:tcMar>
            <w:vAlign w:val="center"/>
          </w:tcPr>
          <w:p w14:paraId="4196EA82" w14:textId="77777777" w:rsidR="00ED77E8" w:rsidRPr="00A3784E" w:rsidRDefault="00C21229" w:rsidP="00AE54EA">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454" w:type="dxa"/>
            <w:gridSpan w:val="2"/>
            <w:tcMar>
              <w:top w:w="0" w:type="dxa"/>
              <w:left w:w="115" w:type="dxa"/>
              <w:bottom w:w="0" w:type="dxa"/>
              <w:right w:w="115" w:type="dxa"/>
            </w:tcMar>
            <w:vAlign w:val="center"/>
          </w:tcPr>
          <w:p w14:paraId="4196EA83" w14:textId="201CB98E" w:rsidR="00ED77E8" w:rsidRPr="00A3784E" w:rsidRDefault="00C21229" w:rsidP="00AE54EA">
            <w:pPr>
              <w:pStyle w:val="BodyText2"/>
              <w:spacing w:before="0" w:after="0"/>
              <w:rPr>
                <w:rFonts w:asciiTheme="minorHAnsi" w:hAnsiTheme="minorHAnsi"/>
                <w:sz w:val="18"/>
                <w:szCs w:val="18"/>
              </w:rPr>
            </w:pPr>
            <w:r>
              <w:rPr>
                <w:rFonts w:asciiTheme="minorHAnsi" w:hAnsiTheme="minorHAnsi"/>
                <w:sz w:val="18"/>
                <w:szCs w:val="18"/>
              </w:rPr>
              <w:t>A</w:t>
            </w:r>
            <w:r w:rsidRPr="00A3784E">
              <w:rPr>
                <w:rFonts w:asciiTheme="minorHAnsi" w:hAnsiTheme="minorHAnsi"/>
                <w:sz w:val="18"/>
                <w:szCs w:val="18"/>
              </w:rPr>
              <w:t xml:space="preserve">ll thermostats </w:t>
            </w:r>
            <w:r w:rsidR="003F55E9">
              <w:rPr>
                <w:rFonts w:asciiTheme="minorHAnsi" w:hAnsiTheme="minorHAnsi"/>
                <w:sz w:val="18"/>
                <w:szCs w:val="18"/>
              </w:rPr>
              <w:t>comply with Reference Joint</w:t>
            </w:r>
            <w:r w:rsidRPr="00A3784E" w:rsidDel="00C21229">
              <w:rPr>
                <w:rFonts w:asciiTheme="minorHAnsi" w:hAnsiTheme="minorHAnsi"/>
                <w:sz w:val="18"/>
                <w:szCs w:val="18"/>
              </w:rPr>
              <w:t xml:space="preserve"> </w:t>
            </w:r>
            <w:r w:rsidR="003F55E9">
              <w:rPr>
                <w:rFonts w:asciiTheme="minorHAnsi" w:hAnsiTheme="minorHAnsi"/>
                <w:sz w:val="18"/>
                <w:szCs w:val="18"/>
              </w:rPr>
              <w:t>Appendix JA5 and are capable of receiving and responding to Demand Response Signals prior to granting of an occupancy permit by the enforcing agency.</w:t>
            </w:r>
          </w:p>
        </w:tc>
      </w:tr>
      <w:tr w:rsidR="003F55E9" w:rsidRPr="00A3784E" w14:paraId="4196EA8D" w14:textId="77777777" w:rsidTr="00324FEA">
        <w:trPr>
          <w:trHeight w:val="144"/>
        </w:trPr>
        <w:tc>
          <w:tcPr>
            <w:tcW w:w="576" w:type="dxa"/>
            <w:tcMar>
              <w:top w:w="0" w:type="dxa"/>
              <w:left w:w="115" w:type="dxa"/>
              <w:bottom w:w="0" w:type="dxa"/>
              <w:right w:w="115" w:type="dxa"/>
            </w:tcMar>
            <w:vAlign w:val="center"/>
          </w:tcPr>
          <w:p w14:paraId="4196EA85" w14:textId="77777777" w:rsidR="003F55E9" w:rsidRPr="00A3784E" w:rsidRDefault="003F55E9" w:rsidP="00AE54EA">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5570" w:type="dxa"/>
            <w:tcMar>
              <w:top w:w="0" w:type="dxa"/>
              <w:left w:w="115" w:type="dxa"/>
              <w:bottom w:w="0" w:type="dxa"/>
              <w:right w:w="115" w:type="dxa"/>
            </w:tcMar>
            <w:vAlign w:val="center"/>
          </w:tcPr>
          <w:p w14:paraId="24A8ED84" w14:textId="1615FDA1" w:rsidR="003F55E9" w:rsidRPr="00C21229" w:rsidDel="003F55E9" w:rsidRDefault="003F55E9" w:rsidP="003F55E9">
            <w:pPr>
              <w:pStyle w:val="BodyText2"/>
              <w:spacing w:before="0" w:after="0"/>
              <w:rPr>
                <w:rFonts w:asciiTheme="minorHAnsi" w:hAnsiTheme="minorHAnsi"/>
                <w:sz w:val="18"/>
                <w:szCs w:val="18"/>
              </w:rPr>
            </w:pPr>
            <w:r>
              <w:rPr>
                <w:rFonts w:asciiTheme="minorHAnsi" w:hAnsiTheme="minorHAnsi"/>
                <w:sz w:val="18"/>
                <w:szCs w:val="18"/>
              </w:rPr>
              <w:t>Alternative Efficiency Measure:</w:t>
            </w:r>
          </w:p>
        </w:tc>
        <w:tc>
          <w:tcPr>
            <w:tcW w:w="4884" w:type="dxa"/>
            <w:vAlign w:val="center"/>
          </w:tcPr>
          <w:p w14:paraId="4196EA8C" w14:textId="57B90261" w:rsidR="003F55E9" w:rsidRPr="00A3784E" w:rsidRDefault="003F55E9" w:rsidP="00324FEA">
            <w:pPr>
              <w:pStyle w:val="BodyText2"/>
              <w:spacing w:before="0" w:after="0"/>
              <w:rPr>
                <w:rFonts w:asciiTheme="minorHAnsi" w:hAnsiTheme="minorHAnsi"/>
                <w:sz w:val="18"/>
                <w:szCs w:val="18"/>
              </w:rPr>
            </w:pPr>
          </w:p>
        </w:tc>
      </w:tr>
      <w:tr w:rsidR="00C21229" w:rsidRPr="00A3784E" w14:paraId="4196EA8F" w14:textId="77777777" w:rsidTr="003F55E9">
        <w:trPr>
          <w:trHeight w:val="144"/>
        </w:trPr>
        <w:tc>
          <w:tcPr>
            <w:tcW w:w="11030" w:type="dxa"/>
            <w:gridSpan w:val="3"/>
            <w:tcMar>
              <w:top w:w="0" w:type="dxa"/>
              <w:left w:w="115" w:type="dxa"/>
              <w:bottom w:w="0" w:type="dxa"/>
              <w:right w:w="115" w:type="dxa"/>
            </w:tcMar>
            <w:vAlign w:val="center"/>
          </w:tcPr>
          <w:p w14:paraId="4196EA8E" w14:textId="77777777" w:rsidR="00C21229" w:rsidRPr="00A3784E" w:rsidRDefault="00C21229" w:rsidP="00AE54EA">
            <w:pPr>
              <w:pStyle w:val="BodyText2"/>
              <w:spacing w:before="0" w:after="0"/>
              <w:rPr>
                <w:rFonts w:asciiTheme="minorHAnsi" w:hAnsiTheme="minorHAnsi"/>
                <w:sz w:val="18"/>
                <w:szCs w:val="18"/>
              </w:rPr>
            </w:pPr>
            <w:r w:rsidRPr="00A3784E">
              <w:rPr>
                <w:rFonts w:asciiTheme="minorHAnsi" w:hAnsiTheme="minorHAnsi"/>
                <w:b/>
                <w:sz w:val="18"/>
                <w:szCs w:val="18"/>
              </w:rPr>
              <w:t>The responsible person’s signature on this compliance document affirms that all applicable requirements in this table have been met.</w:t>
            </w:r>
          </w:p>
        </w:tc>
      </w:tr>
    </w:tbl>
    <w:p w14:paraId="4196EA90" w14:textId="11A64DB0" w:rsidR="00FB0E1A" w:rsidRDefault="00FB0E1A" w:rsidP="0037148B">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446"/>
        <w:gridCol w:w="4776"/>
      </w:tblGrid>
      <w:tr w:rsidR="001B5E8A" w:rsidRPr="00A3784E" w14:paraId="5BDBFC6C" w14:textId="77777777" w:rsidTr="00D622DB">
        <w:trPr>
          <w:trHeight w:val="144"/>
        </w:trPr>
        <w:tc>
          <w:tcPr>
            <w:tcW w:w="11030" w:type="dxa"/>
            <w:gridSpan w:val="3"/>
            <w:tcMar>
              <w:top w:w="0" w:type="dxa"/>
              <w:left w:w="115" w:type="dxa"/>
              <w:bottom w:w="0" w:type="dxa"/>
              <w:right w:w="115" w:type="dxa"/>
            </w:tcMar>
          </w:tcPr>
          <w:p w14:paraId="40035B8D" w14:textId="4A6FED11" w:rsidR="001B5E8A" w:rsidRPr="00A3784E" w:rsidRDefault="001B5E8A" w:rsidP="00D622DB">
            <w:pPr>
              <w:pStyle w:val="BodyText2"/>
              <w:spacing w:before="0" w:after="0"/>
              <w:rPr>
                <w:rFonts w:asciiTheme="minorHAnsi" w:hAnsiTheme="minorHAnsi"/>
                <w:sz w:val="18"/>
                <w:szCs w:val="18"/>
              </w:rPr>
            </w:pPr>
            <w:r>
              <w:rPr>
                <w:rFonts w:asciiTheme="minorHAnsi" w:hAnsiTheme="minorHAnsi"/>
                <w:b/>
                <w:sz w:val="20"/>
                <w:szCs w:val="20"/>
              </w:rPr>
              <w:t>F</w:t>
            </w:r>
            <w:r w:rsidRPr="00A3784E">
              <w:rPr>
                <w:rFonts w:asciiTheme="minorHAnsi" w:hAnsiTheme="minorHAnsi"/>
                <w:b/>
                <w:sz w:val="20"/>
                <w:szCs w:val="20"/>
              </w:rPr>
              <w:t xml:space="preserve">. Smart Thermostats and </w:t>
            </w:r>
            <w:r>
              <w:rPr>
                <w:rFonts w:asciiTheme="minorHAnsi" w:hAnsiTheme="minorHAnsi"/>
                <w:b/>
                <w:sz w:val="20"/>
                <w:szCs w:val="20"/>
              </w:rPr>
              <w:t>Alternative Efficiency Measure</w:t>
            </w:r>
            <w:r w:rsidRPr="00A3784E">
              <w:rPr>
                <w:rFonts w:asciiTheme="minorHAnsi" w:hAnsiTheme="minorHAnsi"/>
                <w:sz w:val="18"/>
                <w:szCs w:val="18"/>
              </w:rPr>
              <w:t xml:space="preserve"> </w:t>
            </w:r>
            <w:r w:rsidRPr="001B5E8A">
              <w:rPr>
                <w:rFonts w:asciiTheme="minorHAnsi" w:hAnsiTheme="minorHAnsi"/>
                <w:b/>
                <w:sz w:val="20"/>
                <w:szCs w:val="20"/>
              </w:rPr>
              <w:t>(Multifamily)</w:t>
            </w:r>
          </w:p>
        </w:tc>
      </w:tr>
      <w:tr w:rsidR="001B5E8A" w:rsidRPr="00A3784E" w14:paraId="3C44E902" w14:textId="77777777" w:rsidTr="00D622DB">
        <w:trPr>
          <w:trHeight w:val="144"/>
        </w:trPr>
        <w:tc>
          <w:tcPr>
            <w:tcW w:w="576" w:type="dxa"/>
            <w:tcMar>
              <w:top w:w="0" w:type="dxa"/>
              <w:left w:w="115" w:type="dxa"/>
              <w:bottom w:w="0" w:type="dxa"/>
              <w:right w:w="115" w:type="dxa"/>
            </w:tcMar>
            <w:vAlign w:val="center"/>
          </w:tcPr>
          <w:p w14:paraId="216FB106" w14:textId="77777777" w:rsidR="001B5E8A" w:rsidRPr="00A3784E" w:rsidRDefault="001B5E8A" w:rsidP="00D622DB">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454" w:type="dxa"/>
            <w:gridSpan w:val="2"/>
            <w:tcMar>
              <w:top w:w="0" w:type="dxa"/>
              <w:left w:w="115" w:type="dxa"/>
              <w:bottom w:w="0" w:type="dxa"/>
              <w:right w:w="115" w:type="dxa"/>
            </w:tcMar>
            <w:vAlign w:val="center"/>
          </w:tcPr>
          <w:p w14:paraId="54E6FB56" w14:textId="77777777" w:rsidR="001B5E8A" w:rsidRPr="00A3784E" w:rsidRDefault="001B5E8A" w:rsidP="00D622DB">
            <w:pPr>
              <w:pStyle w:val="BodyText2"/>
              <w:spacing w:before="0" w:after="0"/>
              <w:rPr>
                <w:rFonts w:asciiTheme="minorHAnsi" w:hAnsiTheme="minorHAnsi"/>
                <w:sz w:val="18"/>
                <w:szCs w:val="18"/>
              </w:rPr>
            </w:pPr>
            <w:r>
              <w:rPr>
                <w:rFonts w:asciiTheme="minorHAnsi" w:hAnsiTheme="minorHAnsi"/>
                <w:sz w:val="18"/>
                <w:szCs w:val="18"/>
              </w:rPr>
              <w:t>A</w:t>
            </w:r>
            <w:r w:rsidRPr="00A3784E">
              <w:rPr>
                <w:rFonts w:asciiTheme="minorHAnsi" w:hAnsiTheme="minorHAnsi"/>
                <w:sz w:val="18"/>
                <w:szCs w:val="18"/>
              </w:rPr>
              <w:t xml:space="preserve">ll thermostats </w:t>
            </w:r>
            <w:r>
              <w:rPr>
                <w:rFonts w:asciiTheme="minorHAnsi" w:hAnsiTheme="minorHAnsi"/>
                <w:sz w:val="18"/>
                <w:szCs w:val="18"/>
              </w:rPr>
              <w:t>comply with Reference Joint</w:t>
            </w:r>
            <w:r w:rsidRPr="00A3784E" w:rsidDel="00C21229">
              <w:rPr>
                <w:rFonts w:asciiTheme="minorHAnsi" w:hAnsiTheme="minorHAnsi"/>
                <w:sz w:val="18"/>
                <w:szCs w:val="18"/>
              </w:rPr>
              <w:t xml:space="preserve"> </w:t>
            </w:r>
            <w:r>
              <w:rPr>
                <w:rFonts w:asciiTheme="minorHAnsi" w:hAnsiTheme="minorHAnsi"/>
                <w:sz w:val="18"/>
                <w:szCs w:val="18"/>
              </w:rPr>
              <w:t>Appendix JA5 and are capable of receiving and responding to Demand Response Signals prior to granting of an occupancy permit by the enforcing agency.</w:t>
            </w:r>
          </w:p>
        </w:tc>
      </w:tr>
      <w:tr w:rsidR="001B5E8A" w:rsidRPr="00A3784E" w14:paraId="04F300CB" w14:textId="77777777" w:rsidTr="00D622DB">
        <w:trPr>
          <w:trHeight w:val="144"/>
        </w:trPr>
        <w:tc>
          <w:tcPr>
            <w:tcW w:w="576" w:type="dxa"/>
            <w:tcMar>
              <w:top w:w="0" w:type="dxa"/>
              <w:left w:w="115" w:type="dxa"/>
              <w:bottom w:w="0" w:type="dxa"/>
              <w:right w:w="115" w:type="dxa"/>
            </w:tcMar>
            <w:vAlign w:val="center"/>
          </w:tcPr>
          <w:p w14:paraId="3AABD89B" w14:textId="77777777" w:rsidR="001B5E8A" w:rsidRPr="00A3784E" w:rsidRDefault="001B5E8A" w:rsidP="00D622DB">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5570" w:type="dxa"/>
            <w:tcMar>
              <w:top w:w="0" w:type="dxa"/>
              <w:left w:w="115" w:type="dxa"/>
              <w:bottom w:w="0" w:type="dxa"/>
              <w:right w:w="115" w:type="dxa"/>
            </w:tcMar>
            <w:vAlign w:val="center"/>
          </w:tcPr>
          <w:p w14:paraId="6DA174D8" w14:textId="77777777" w:rsidR="001B5E8A" w:rsidRPr="00C21229" w:rsidDel="003F55E9" w:rsidRDefault="001B5E8A" w:rsidP="00D622DB">
            <w:pPr>
              <w:pStyle w:val="BodyText2"/>
              <w:spacing w:before="0" w:after="0"/>
              <w:rPr>
                <w:rFonts w:asciiTheme="minorHAnsi" w:hAnsiTheme="minorHAnsi"/>
                <w:sz w:val="18"/>
                <w:szCs w:val="18"/>
              </w:rPr>
            </w:pPr>
            <w:r>
              <w:rPr>
                <w:rFonts w:asciiTheme="minorHAnsi" w:hAnsiTheme="minorHAnsi"/>
                <w:sz w:val="18"/>
                <w:szCs w:val="18"/>
              </w:rPr>
              <w:t>Alternative Efficiency Measure:</w:t>
            </w:r>
          </w:p>
        </w:tc>
        <w:tc>
          <w:tcPr>
            <w:tcW w:w="4884" w:type="dxa"/>
            <w:vAlign w:val="center"/>
          </w:tcPr>
          <w:p w14:paraId="660C67B2" w14:textId="77777777" w:rsidR="001B5E8A" w:rsidRPr="00A3784E" w:rsidRDefault="001B5E8A" w:rsidP="00D622DB">
            <w:pPr>
              <w:pStyle w:val="BodyText2"/>
              <w:spacing w:before="0" w:after="0"/>
              <w:rPr>
                <w:rFonts w:asciiTheme="minorHAnsi" w:hAnsiTheme="minorHAnsi"/>
                <w:sz w:val="18"/>
                <w:szCs w:val="18"/>
              </w:rPr>
            </w:pPr>
          </w:p>
        </w:tc>
      </w:tr>
      <w:tr w:rsidR="001B5E8A" w:rsidRPr="00A3784E" w14:paraId="293BC9DB" w14:textId="77777777" w:rsidTr="00D622DB">
        <w:trPr>
          <w:trHeight w:val="144"/>
        </w:trPr>
        <w:tc>
          <w:tcPr>
            <w:tcW w:w="11030" w:type="dxa"/>
            <w:gridSpan w:val="3"/>
            <w:tcMar>
              <w:top w:w="0" w:type="dxa"/>
              <w:left w:w="115" w:type="dxa"/>
              <w:bottom w:w="0" w:type="dxa"/>
              <w:right w:w="115" w:type="dxa"/>
            </w:tcMar>
            <w:vAlign w:val="center"/>
          </w:tcPr>
          <w:p w14:paraId="79721926" w14:textId="77777777" w:rsidR="001B5E8A" w:rsidRPr="00A3784E" w:rsidRDefault="001B5E8A" w:rsidP="00D622DB">
            <w:pPr>
              <w:pStyle w:val="BodyText2"/>
              <w:spacing w:before="0" w:after="0"/>
              <w:rPr>
                <w:rFonts w:asciiTheme="minorHAnsi" w:hAnsiTheme="minorHAnsi"/>
                <w:sz w:val="18"/>
                <w:szCs w:val="18"/>
              </w:rPr>
            </w:pPr>
            <w:r w:rsidRPr="00A3784E">
              <w:rPr>
                <w:rFonts w:asciiTheme="minorHAnsi" w:hAnsiTheme="minorHAnsi"/>
                <w:b/>
                <w:sz w:val="18"/>
                <w:szCs w:val="18"/>
              </w:rPr>
              <w:t>The responsible person’s signature on this compliance document affirms that all applicable requirements in this table have been met.</w:t>
            </w:r>
          </w:p>
        </w:tc>
      </w:tr>
    </w:tbl>
    <w:p w14:paraId="33FF08BE" w14:textId="77777777" w:rsidR="001B5E8A" w:rsidRDefault="001B5E8A" w:rsidP="0037148B">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72"/>
        <w:gridCol w:w="5489"/>
        <w:gridCol w:w="4729"/>
      </w:tblGrid>
      <w:tr w:rsidR="0051413A" w:rsidRPr="00A3784E" w14:paraId="4196EA92" w14:textId="77777777" w:rsidTr="001B5E8A">
        <w:trPr>
          <w:trHeight w:val="144"/>
        </w:trPr>
        <w:tc>
          <w:tcPr>
            <w:tcW w:w="10790" w:type="dxa"/>
            <w:gridSpan w:val="3"/>
            <w:tcMar>
              <w:top w:w="0" w:type="dxa"/>
              <w:left w:w="115" w:type="dxa"/>
              <w:bottom w:w="0" w:type="dxa"/>
              <w:right w:w="115" w:type="dxa"/>
            </w:tcMar>
            <w:vAlign w:val="center"/>
          </w:tcPr>
          <w:p w14:paraId="4196EA91" w14:textId="77777777" w:rsidR="0051413A" w:rsidRDefault="0051413A" w:rsidP="00AE54EA">
            <w:pPr>
              <w:pStyle w:val="BodyText2"/>
              <w:spacing w:before="0" w:after="0"/>
              <w:rPr>
                <w:rFonts w:asciiTheme="minorHAnsi" w:hAnsiTheme="minorHAnsi"/>
                <w:sz w:val="18"/>
                <w:szCs w:val="18"/>
              </w:rPr>
            </w:pPr>
            <w:r>
              <w:rPr>
                <w:rFonts w:asciiTheme="minorHAnsi" w:hAnsiTheme="minorHAnsi"/>
                <w:b/>
                <w:sz w:val="20"/>
                <w:szCs w:val="20"/>
              </w:rPr>
              <w:t>G</w:t>
            </w:r>
            <w:r w:rsidRPr="00A3784E">
              <w:rPr>
                <w:rFonts w:asciiTheme="minorHAnsi" w:hAnsiTheme="minorHAnsi"/>
                <w:b/>
                <w:sz w:val="20"/>
                <w:szCs w:val="20"/>
              </w:rPr>
              <w:t>. Roof is Designed for Vehicle Traffic or Parking or for Heliport (Applies to Low-rise Multifamily only)</w:t>
            </w:r>
          </w:p>
        </w:tc>
      </w:tr>
      <w:tr w:rsidR="00C21229" w:rsidRPr="00A3784E" w14:paraId="4196EA95" w14:textId="77777777" w:rsidTr="001B5E8A">
        <w:trPr>
          <w:trHeight w:val="144"/>
        </w:trPr>
        <w:tc>
          <w:tcPr>
            <w:tcW w:w="572" w:type="dxa"/>
            <w:tcMar>
              <w:top w:w="0" w:type="dxa"/>
              <w:left w:w="115" w:type="dxa"/>
              <w:bottom w:w="0" w:type="dxa"/>
              <w:right w:w="115" w:type="dxa"/>
            </w:tcMar>
            <w:vAlign w:val="center"/>
          </w:tcPr>
          <w:p w14:paraId="4196EA93" w14:textId="77777777" w:rsidR="00C21229" w:rsidRPr="00A3784E" w:rsidRDefault="00C21229" w:rsidP="00AE54EA">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218" w:type="dxa"/>
            <w:gridSpan w:val="2"/>
            <w:vAlign w:val="center"/>
          </w:tcPr>
          <w:p w14:paraId="4196EA94" w14:textId="77777777" w:rsidR="00C21229" w:rsidRPr="00A3784E" w:rsidRDefault="00C21229" w:rsidP="00AE54EA">
            <w:pPr>
              <w:pStyle w:val="BodyText2"/>
              <w:spacing w:before="0" w:after="0"/>
              <w:rPr>
                <w:rFonts w:asciiTheme="minorHAnsi" w:hAnsiTheme="minorHAnsi"/>
                <w:sz w:val="18"/>
                <w:szCs w:val="18"/>
              </w:rPr>
            </w:pPr>
            <w:r>
              <w:rPr>
                <w:rFonts w:asciiTheme="minorHAnsi" w:hAnsiTheme="minorHAnsi"/>
                <w:sz w:val="18"/>
                <w:szCs w:val="18"/>
              </w:rPr>
              <w:t>T</w:t>
            </w:r>
            <w:r w:rsidRPr="00A3784E">
              <w:rPr>
                <w:rFonts w:asciiTheme="minorHAnsi" w:hAnsiTheme="minorHAnsi"/>
                <w:sz w:val="18"/>
                <w:szCs w:val="18"/>
              </w:rPr>
              <w:t xml:space="preserve">he roof </w:t>
            </w:r>
            <w:r>
              <w:rPr>
                <w:rFonts w:asciiTheme="minorHAnsi" w:hAnsiTheme="minorHAnsi"/>
                <w:sz w:val="18"/>
                <w:szCs w:val="18"/>
              </w:rPr>
              <w:t xml:space="preserve">is </w:t>
            </w:r>
            <w:r w:rsidRPr="00A3784E">
              <w:rPr>
                <w:rFonts w:asciiTheme="minorHAnsi" w:hAnsiTheme="minorHAnsi"/>
                <w:sz w:val="18"/>
                <w:szCs w:val="18"/>
              </w:rPr>
              <w:t xml:space="preserve">designed and approved </w:t>
            </w:r>
            <w:r>
              <w:rPr>
                <w:rFonts w:asciiTheme="minorHAnsi" w:hAnsiTheme="minorHAnsi"/>
                <w:sz w:val="18"/>
                <w:szCs w:val="18"/>
              </w:rPr>
              <w:t xml:space="preserve">by the Authority Having Jurisdiction </w:t>
            </w:r>
            <w:r w:rsidRPr="00A3784E">
              <w:rPr>
                <w:rFonts w:asciiTheme="minorHAnsi" w:hAnsiTheme="minorHAnsi"/>
                <w:sz w:val="18"/>
                <w:szCs w:val="18"/>
              </w:rPr>
              <w:t>to be used for vehicular traffic or parking or for a heliport.</w:t>
            </w:r>
          </w:p>
        </w:tc>
      </w:tr>
      <w:tr w:rsidR="00C21229" w:rsidRPr="00A3784E" w14:paraId="4196EA99" w14:textId="77777777" w:rsidTr="001B5E8A">
        <w:trPr>
          <w:trHeight w:val="144"/>
        </w:trPr>
        <w:tc>
          <w:tcPr>
            <w:tcW w:w="572" w:type="dxa"/>
            <w:tcMar>
              <w:top w:w="0" w:type="dxa"/>
              <w:left w:w="115" w:type="dxa"/>
              <w:bottom w:w="0" w:type="dxa"/>
              <w:right w:w="115" w:type="dxa"/>
            </w:tcMar>
            <w:vAlign w:val="center"/>
          </w:tcPr>
          <w:p w14:paraId="4196EA96" w14:textId="77777777" w:rsidR="00C21229" w:rsidRPr="00A3784E" w:rsidRDefault="00C21229" w:rsidP="00AE54EA">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5489" w:type="dxa"/>
            <w:vAlign w:val="center"/>
          </w:tcPr>
          <w:p w14:paraId="4196EA97" w14:textId="00AE58C5" w:rsidR="00C21229" w:rsidRPr="00A3784E" w:rsidRDefault="00C21229">
            <w:pPr>
              <w:pStyle w:val="BodyText2"/>
              <w:spacing w:before="0" w:after="0"/>
              <w:rPr>
                <w:rFonts w:asciiTheme="minorHAnsi" w:hAnsiTheme="minorHAnsi"/>
                <w:sz w:val="18"/>
                <w:szCs w:val="18"/>
              </w:rPr>
            </w:pPr>
            <w:r>
              <w:rPr>
                <w:rFonts w:asciiTheme="minorHAnsi" w:hAnsiTheme="minorHAnsi"/>
                <w:sz w:val="18"/>
                <w:szCs w:val="18"/>
              </w:rPr>
              <w:t>P</w:t>
            </w:r>
            <w:r w:rsidRPr="00A3784E">
              <w:rPr>
                <w:rFonts w:asciiTheme="minorHAnsi" w:hAnsiTheme="minorHAnsi"/>
                <w:sz w:val="18"/>
                <w:szCs w:val="18"/>
              </w:rPr>
              <w:t xml:space="preserve">rovide </w:t>
            </w:r>
            <w:r w:rsidR="00485E1A">
              <w:rPr>
                <w:rFonts w:asciiTheme="minorHAnsi" w:hAnsiTheme="minorHAnsi"/>
                <w:sz w:val="18"/>
                <w:szCs w:val="18"/>
              </w:rPr>
              <w:t>B</w:t>
            </w:r>
            <w:r w:rsidRPr="00A3784E">
              <w:rPr>
                <w:rFonts w:asciiTheme="minorHAnsi" w:hAnsiTheme="minorHAnsi"/>
                <w:sz w:val="18"/>
                <w:szCs w:val="18"/>
              </w:rPr>
              <w:t xml:space="preserve">uilding </w:t>
            </w:r>
            <w:r w:rsidR="00485E1A">
              <w:rPr>
                <w:rFonts w:asciiTheme="minorHAnsi" w:hAnsiTheme="minorHAnsi"/>
                <w:sz w:val="18"/>
                <w:szCs w:val="18"/>
              </w:rPr>
              <w:t>P</w:t>
            </w:r>
            <w:r w:rsidRPr="00A3784E">
              <w:rPr>
                <w:rFonts w:asciiTheme="minorHAnsi" w:hAnsiTheme="minorHAnsi"/>
                <w:sz w:val="18"/>
                <w:szCs w:val="18"/>
              </w:rPr>
              <w:t xml:space="preserve">lan </w:t>
            </w:r>
            <w:r w:rsidR="00485E1A">
              <w:rPr>
                <w:rFonts w:asciiTheme="minorHAnsi" w:hAnsiTheme="minorHAnsi"/>
                <w:sz w:val="18"/>
                <w:szCs w:val="18"/>
              </w:rPr>
              <w:t>R</w:t>
            </w:r>
            <w:r w:rsidRPr="00A3784E">
              <w:rPr>
                <w:rFonts w:asciiTheme="minorHAnsi" w:hAnsiTheme="minorHAnsi"/>
                <w:sz w:val="18"/>
                <w:szCs w:val="18"/>
              </w:rPr>
              <w:t xml:space="preserve">eference </w:t>
            </w:r>
          </w:p>
        </w:tc>
        <w:tc>
          <w:tcPr>
            <w:tcW w:w="4729" w:type="dxa"/>
            <w:tcMar>
              <w:top w:w="0" w:type="dxa"/>
              <w:left w:w="115" w:type="dxa"/>
              <w:bottom w:w="0" w:type="dxa"/>
              <w:right w:w="115" w:type="dxa"/>
            </w:tcMar>
          </w:tcPr>
          <w:p w14:paraId="4196EA98" w14:textId="77777777" w:rsidR="00C21229" w:rsidRPr="00A3784E" w:rsidRDefault="00C21229" w:rsidP="00AE54EA">
            <w:pPr>
              <w:pStyle w:val="BodyText2"/>
              <w:spacing w:before="0" w:after="0"/>
              <w:rPr>
                <w:rFonts w:asciiTheme="minorHAnsi" w:hAnsiTheme="minorHAnsi"/>
                <w:sz w:val="18"/>
                <w:szCs w:val="18"/>
              </w:rPr>
            </w:pPr>
          </w:p>
        </w:tc>
      </w:tr>
      <w:tr w:rsidR="00C21229" w:rsidRPr="00A3784E" w14:paraId="4196EA9B" w14:textId="77777777" w:rsidTr="001B5E8A">
        <w:trPr>
          <w:trHeight w:val="144"/>
        </w:trPr>
        <w:tc>
          <w:tcPr>
            <w:tcW w:w="10790" w:type="dxa"/>
            <w:gridSpan w:val="3"/>
            <w:tcMar>
              <w:top w:w="0" w:type="dxa"/>
              <w:left w:w="115" w:type="dxa"/>
              <w:bottom w:w="0" w:type="dxa"/>
              <w:right w:w="115" w:type="dxa"/>
            </w:tcMar>
            <w:vAlign w:val="center"/>
          </w:tcPr>
          <w:p w14:paraId="4196EA9A" w14:textId="77777777" w:rsidR="00C21229" w:rsidRPr="00A3784E" w:rsidRDefault="00C21229" w:rsidP="00AE54EA">
            <w:pPr>
              <w:pStyle w:val="BodyText2"/>
              <w:spacing w:before="0" w:after="0"/>
              <w:rPr>
                <w:rFonts w:asciiTheme="minorHAnsi" w:hAnsiTheme="minorHAnsi"/>
                <w:sz w:val="18"/>
                <w:szCs w:val="18"/>
              </w:rPr>
            </w:pPr>
            <w:r w:rsidRPr="00A3784E">
              <w:rPr>
                <w:rFonts w:asciiTheme="minorHAnsi" w:hAnsiTheme="minorHAnsi"/>
                <w:b/>
                <w:sz w:val="18"/>
                <w:szCs w:val="18"/>
              </w:rPr>
              <w:t>The responsible person’s signature on this compliance document affirms that all applicable requirements in this table have been met</w:t>
            </w:r>
            <w:r>
              <w:rPr>
                <w:rFonts w:asciiTheme="minorHAnsi" w:hAnsiTheme="minorHAnsi"/>
                <w:b/>
                <w:sz w:val="18"/>
                <w:szCs w:val="18"/>
              </w:rPr>
              <w:t>.</w:t>
            </w:r>
          </w:p>
        </w:tc>
      </w:tr>
    </w:tbl>
    <w:p w14:paraId="331CCDF6" w14:textId="77777777" w:rsidR="008A116E" w:rsidRDefault="008A116E">
      <w:r>
        <w:br w:type="page"/>
      </w:r>
    </w:p>
    <w:tbl>
      <w:tblPr>
        <w:tblW w:w="4988" w:type="pct"/>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341"/>
        <w:gridCol w:w="5423"/>
      </w:tblGrid>
      <w:tr w:rsidR="006F315F" w:rsidRPr="009E2C1C" w14:paraId="4196EAA7" w14:textId="77777777" w:rsidTr="008A116E">
        <w:trPr>
          <w:trHeight w:val="206"/>
        </w:trPr>
        <w:tc>
          <w:tcPr>
            <w:tcW w:w="10945" w:type="dxa"/>
            <w:gridSpan w:val="2"/>
            <w:vAlign w:val="center"/>
          </w:tcPr>
          <w:p w14:paraId="4196EAA6" w14:textId="77777777" w:rsidR="006F315F" w:rsidRPr="009351D2" w:rsidRDefault="006F315F" w:rsidP="000A2B5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Calibri" w:hAnsi="Calibri" w:cs="Arial"/>
                <w:b/>
                <w:caps/>
                <w:sz w:val="18"/>
                <w:szCs w:val="18"/>
              </w:rPr>
              <w:lastRenderedPageBreak/>
              <w:t>Documentation Author's Declaration Statement</w:t>
            </w:r>
          </w:p>
        </w:tc>
      </w:tr>
      <w:tr w:rsidR="006F315F" w:rsidRPr="001B14D6" w14:paraId="4196EAA9" w14:textId="77777777" w:rsidTr="008A116E">
        <w:trPr>
          <w:trHeight w:val="206"/>
        </w:trPr>
        <w:tc>
          <w:tcPr>
            <w:tcW w:w="10945" w:type="dxa"/>
            <w:gridSpan w:val="2"/>
            <w:vAlign w:val="center"/>
          </w:tcPr>
          <w:p w14:paraId="4196EAA8" w14:textId="77777777" w:rsidR="006F315F" w:rsidRDefault="006F315F" w:rsidP="006D38D9">
            <w:pPr>
              <w:numPr>
                <w:ilvl w:val="0"/>
                <w:numId w:val="8"/>
              </w:numPr>
              <w:rPr>
                <w:rFonts w:ascii="Calibri" w:hAnsi="Calibri"/>
                <w:sz w:val="18"/>
                <w:szCs w:val="18"/>
              </w:rPr>
            </w:pPr>
            <w:r w:rsidRPr="00E136A4">
              <w:rPr>
                <w:rFonts w:ascii="Calibri" w:hAnsi="Calibri"/>
                <w:sz w:val="18"/>
                <w:szCs w:val="18"/>
              </w:rPr>
              <w:t xml:space="preserve">I certify that this Certificate of </w:t>
            </w:r>
            <w:r>
              <w:rPr>
                <w:rFonts w:ascii="Calibri" w:hAnsi="Calibri"/>
                <w:sz w:val="18"/>
                <w:szCs w:val="18"/>
              </w:rPr>
              <w:t>Compliance</w:t>
            </w:r>
            <w:r w:rsidRPr="00E136A4">
              <w:rPr>
                <w:rFonts w:ascii="Calibri" w:hAnsi="Calibri"/>
                <w:sz w:val="18"/>
                <w:szCs w:val="18"/>
              </w:rPr>
              <w:t xml:space="preserve"> documentation is accurate and complete.</w:t>
            </w:r>
          </w:p>
        </w:tc>
      </w:tr>
      <w:tr w:rsidR="006F315F" w:rsidRPr="00FD7A7F" w14:paraId="4196EAAC" w14:textId="77777777" w:rsidTr="008A116E">
        <w:trPr>
          <w:trHeight w:val="432"/>
        </w:trPr>
        <w:tc>
          <w:tcPr>
            <w:tcW w:w="5431" w:type="dxa"/>
          </w:tcPr>
          <w:p w14:paraId="4196EAAA" w14:textId="77777777" w:rsidR="006F315F" w:rsidRPr="0047600B" w:rsidRDefault="006F315F" w:rsidP="000A2B54">
            <w:pPr>
              <w:rPr>
                <w:rFonts w:ascii="Calibri" w:hAnsi="Calibri"/>
                <w:sz w:val="14"/>
                <w:szCs w:val="14"/>
              </w:rPr>
            </w:pPr>
            <w:r>
              <w:rPr>
                <w:rFonts w:asciiTheme="minorHAnsi" w:hAnsiTheme="minorHAnsi"/>
                <w:sz w:val="14"/>
                <w:szCs w:val="14"/>
              </w:rPr>
              <w:t xml:space="preserve">Documentation Author </w:t>
            </w:r>
            <w:r w:rsidRPr="0047600B">
              <w:rPr>
                <w:rFonts w:ascii="Calibri" w:hAnsi="Calibri"/>
                <w:sz w:val="14"/>
                <w:szCs w:val="14"/>
              </w:rPr>
              <w:t>Name:</w:t>
            </w:r>
          </w:p>
        </w:tc>
        <w:tc>
          <w:tcPr>
            <w:tcW w:w="5514" w:type="dxa"/>
          </w:tcPr>
          <w:p w14:paraId="4196EAAB" w14:textId="77777777" w:rsidR="006F315F" w:rsidRPr="0047600B" w:rsidRDefault="006F315F" w:rsidP="000A2B54">
            <w:pPr>
              <w:rPr>
                <w:rFonts w:ascii="Calibri" w:hAnsi="Calibri"/>
                <w:sz w:val="14"/>
                <w:szCs w:val="14"/>
              </w:rPr>
            </w:pPr>
            <w:r>
              <w:rPr>
                <w:rFonts w:asciiTheme="minorHAnsi" w:hAnsiTheme="minorHAnsi"/>
                <w:sz w:val="14"/>
                <w:szCs w:val="14"/>
              </w:rPr>
              <w:t xml:space="preserve">Documentation Author </w:t>
            </w:r>
            <w:r w:rsidRPr="0047600B">
              <w:rPr>
                <w:rFonts w:ascii="Calibri" w:hAnsi="Calibri"/>
                <w:sz w:val="14"/>
                <w:szCs w:val="14"/>
              </w:rPr>
              <w:t>Signature:</w:t>
            </w:r>
          </w:p>
        </w:tc>
      </w:tr>
      <w:tr w:rsidR="006F315F" w:rsidRPr="00FD7A7F" w14:paraId="4196EAAF" w14:textId="77777777" w:rsidTr="008A116E">
        <w:trPr>
          <w:trHeight w:val="432"/>
        </w:trPr>
        <w:tc>
          <w:tcPr>
            <w:tcW w:w="5431" w:type="dxa"/>
          </w:tcPr>
          <w:p w14:paraId="4196EAAD" w14:textId="77777777" w:rsidR="006F315F" w:rsidRPr="0047600B" w:rsidRDefault="006F315F" w:rsidP="000A2B54">
            <w:pPr>
              <w:rPr>
                <w:rFonts w:ascii="Calibri" w:hAnsi="Calibri"/>
                <w:sz w:val="14"/>
                <w:szCs w:val="14"/>
              </w:rPr>
            </w:pPr>
            <w:r>
              <w:rPr>
                <w:rFonts w:ascii="Calibri" w:hAnsi="Calibri"/>
                <w:sz w:val="14"/>
                <w:szCs w:val="14"/>
              </w:rPr>
              <w:t>Company</w:t>
            </w:r>
            <w:r w:rsidRPr="0047600B">
              <w:rPr>
                <w:rFonts w:ascii="Calibri" w:hAnsi="Calibri"/>
                <w:sz w:val="14"/>
                <w:szCs w:val="14"/>
              </w:rPr>
              <w:t>:</w:t>
            </w:r>
          </w:p>
        </w:tc>
        <w:tc>
          <w:tcPr>
            <w:tcW w:w="5514" w:type="dxa"/>
          </w:tcPr>
          <w:p w14:paraId="4196EAAE" w14:textId="77777777" w:rsidR="006F315F" w:rsidRPr="0047600B" w:rsidRDefault="006F315F" w:rsidP="000A2B54">
            <w:pPr>
              <w:rPr>
                <w:rFonts w:ascii="Calibri" w:hAnsi="Calibri"/>
                <w:sz w:val="14"/>
                <w:szCs w:val="14"/>
              </w:rPr>
            </w:pPr>
            <w:r>
              <w:rPr>
                <w:rFonts w:ascii="Calibri" w:hAnsi="Calibri"/>
                <w:sz w:val="14"/>
                <w:szCs w:val="14"/>
              </w:rPr>
              <w:t xml:space="preserve">Signature </w:t>
            </w:r>
            <w:r w:rsidRPr="0047600B">
              <w:rPr>
                <w:rFonts w:ascii="Calibri" w:hAnsi="Calibri"/>
                <w:sz w:val="14"/>
                <w:szCs w:val="14"/>
              </w:rPr>
              <w:t>Date:</w:t>
            </w:r>
          </w:p>
        </w:tc>
      </w:tr>
      <w:tr w:rsidR="006F315F" w:rsidRPr="00FD7A7F" w14:paraId="4196EAB2" w14:textId="77777777" w:rsidTr="008A116E">
        <w:trPr>
          <w:trHeight w:val="432"/>
        </w:trPr>
        <w:tc>
          <w:tcPr>
            <w:tcW w:w="5431" w:type="dxa"/>
          </w:tcPr>
          <w:p w14:paraId="4196EAB0" w14:textId="77777777" w:rsidR="006F315F" w:rsidRPr="0047600B" w:rsidRDefault="006F315F" w:rsidP="000A2B54">
            <w:pPr>
              <w:rPr>
                <w:rFonts w:ascii="Calibri" w:hAnsi="Calibri"/>
                <w:sz w:val="14"/>
                <w:szCs w:val="14"/>
              </w:rPr>
            </w:pPr>
            <w:r w:rsidRPr="0047600B">
              <w:rPr>
                <w:rFonts w:ascii="Calibri" w:hAnsi="Calibri"/>
                <w:sz w:val="14"/>
                <w:szCs w:val="14"/>
              </w:rPr>
              <w:t>Address:</w:t>
            </w:r>
          </w:p>
        </w:tc>
        <w:tc>
          <w:tcPr>
            <w:tcW w:w="5514" w:type="dxa"/>
          </w:tcPr>
          <w:p w14:paraId="4196EAB1" w14:textId="77777777" w:rsidR="006F315F" w:rsidRPr="0047600B" w:rsidRDefault="006F315F" w:rsidP="000A2B54">
            <w:pPr>
              <w:rPr>
                <w:rFonts w:ascii="Calibri" w:hAnsi="Calibri"/>
                <w:sz w:val="14"/>
                <w:szCs w:val="14"/>
              </w:rPr>
            </w:pPr>
            <w:r>
              <w:rPr>
                <w:rFonts w:ascii="Calibri" w:hAnsi="Calibri"/>
                <w:sz w:val="14"/>
                <w:szCs w:val="14"/>
              </w:rPr>
              <w:t>CEA/ HERS Certification Identification (if a</w:t>
            </w:r>
            <w:r w:rsidRPr="0047600B">
              <w:rPr>
                <w:rFonts w:ascii="Calibri" w:hAnsi="Calibri"/>
                <w:sz w:val="14"/>
                <w:szCs w:val="14"/>
              </w:rPr>
              <w:t>pplicable</w:t>
            </w:r>
            <w:r>
              <w:rPr>
                <w:rFonts w:ascii="Calibri" w:hAnsi="Calibri"/>
                <w:sz w:val="14"/>
                <w:szCs w:val="14"/>
              </w:rPr>
              <w:t>)</w:t>
            </w:r>
            <w:r w:rsidRPr="0047600B">
              <w:rPr>
                <w:rFonts w:ascii="Calibri" w:hAnsi="Calibri"/>
                <w:sz w:val="14"/>
                <w:szCs w:val="14"/>
              </w:rPr>
              <w:t>:</w:t>
            </w:r>
          </w:p>
        </w:tc>
      </w:tr>
      <w:tr w:rsidR="006F315F" w:rsidRPr="00FD7A7F" w14:paraId="4196EAB5" w14:textId="77777777" w:rsidTr="008A116E">
        <w:trPr>
          <w:trHeight w:val="432"/>
        </w:trPr>
        <w:tc>
          <w:tcPr>
            <w:tcW w:w="5431" w:type="dxa"/>
          </w:tcPr>
          <w:p w14:paraId="4196EAB3" w14:textId="77777777" w:rsidR="006F315F" w:rsidRPr="0047600B" w:rsidRDefault="006F315F" w:rsidP="000A2B54">
            <w:pPr>
              <w:rPr>
                <w:rFonts w:ascii="Calibri" w:hAnsi="Calibri"/>
                <w:sz w:val="14"/>
                <w:szCs w:val="14"/>
              </w:rPr>
            </w:pPr>
            <w:r w:rsidRPr="0047600B">
              <w:rPr>
                <w:rFonts w:ascii="Calibri" w:hAnsi="Calibri"/>
                <w:sz w:val="14"/>
                <w:szCs w:val="14"/>
              </w:rPr>
              <w:t>City/State/Zip:</w:t>
            </w:r>
          </w:p>
        </w:tc>
        <w:tc>
          <w:tcPr>
            <w:tcW w:w="5514" w:type="dxa"/>
          </w:tcPr>
          <w:p w14:paraId="4196EAB4" w14:textId="77777777" w:rsidR="006F315F" w:rsidRPr="0047600B" w:rsidRDefault="006F315F" w:rsidP="000A2B54">
            <w:pPr>
              <w:rPr>
                <w:rFonts w:ascii="Calibri" w:hAnsi="Calibri"/>
                <w:sz w:val="14"/>
                <w:szCs w:val="14"/>
              </w:rPr>
            </w:pPr>
            <w:r w:rsidRPr="0047600B">
              <w:rPr>
                <w:rFonts w:ascii="Calibri" w:hAnsi="Calibri"/>
                <w:sz w:val="14"/>
                <w:szCs w:val="14"/>
              </w:rPr>
              <w:t>Phone:</w:t>
            </w:r>
          </w:p>
        </w:tc>
      </w:tr>
      <w:tr w:rsidR="006F315F" w:rsidRPr="008E6C57" w14:paraId="4196EAB7" w14:textId="77777777" w:rsidTr="008A116E">
        <w:tblPrEx>
          <w:tblCellMar>
            <w:left w:w="115" w:type="dxa"/>
            <w:right w:w="115" w:type="dxa"/>
          </w:tblCellMar>
        </w:tblPrEx>
        <w:trPr>
          <w:trHeight w:val="296"/>
        </w:trPr>
        <w:tc>
          <w:tcPr>
            <w:tcW w:w="10945" w:type="dxa"/>
            <w:gridSpan w:val="2"/>
            <w:vAlign w:val="center"/>
          </w:tcPr>
          <w:p w14:paraId="4196EAB6" w14:textId="77777777" w:rsidR="006F315F" w:rsidRDefault="006F315F" w:rsidP="000A2B5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p>
        </w:tc>
      </w:tr>
      <w:tr w:rsidR="006F315F" w:rsidRPr="008E6C57" w14:paraId="4196EABE" w14:textId="77777777" w:rsidTr="008A116E">
        <w:tblPrEx>
          <w:tblCellMar>
            <w:left w:w="115" w:type="dxa"/>
            <w:right w:w="115" w:type="dxa"/>
          </w:tblCellMar>
        </w:tblPrEx>
        <w:trPr>
          <w:trHeight w:val="504"/>
        </w:trPr>
        <w:tc>
          <w:tcPr>
            <w:tcW w:w="10945" w:type="dxa"/>
            <w:gridSpan w:val="2"/>
          </w:tcPr>
          <w:p w14:paraId="4196EAB8" w14:textId="77777777" w:rsidR="006F315F" w:rsidRDefault="006F315F" w:rsidP="007F1A27">
            <w:pPr>
              <w:pStyle w:val="Heading3"/>
              <w:numPr>
                <w:ilvl w:val="0"/>
                <w:numId w:val="0"/>
              </w:numPr>
              <w:spacing w:before="0"/>
              <w:ind w:right="90"/>
              <w:rPr>
                <w:rFonts w:ascii="Calibri" w:hAnsi="Calibri"/>
                <w:sz w:val="18"/>
                <w:szCs w:val="18"/>
              </w:rPr>
            </w:pPr>
            <w:r w:rsidRPr="008E6C57">
              <w:rPr>
                <w:rFonts w:asciiTheme="minorHAnsi" w:hAnsiTheme="minorHAnsi"/>
                <w:sz w:val="18"/>
                <w:szCs w:val="18"/>
              </w:rPr>
              <w:t xml:space="preserve">I certify </w:t>
            </w:r>
            <w:r>
              <w:rPr>
                <w:rFonts w:asciiTheme="minorHAnsi" w:hAnsiTheme="minorHAnsi"/>
                <w:sz w:val="18"/>
                <w:szCs w:val="18"/>
              </w:rPr>
              <w:t xml:space="preserve">the following </w:t>
            </w:r>
            <w:r w:rsidRPr="008E6C57">
              <w:rPr>
                <w:rFonts w:asciiTheme="minorHAnsi" w:hAnsiTheme="minorHAnsi"/>
                <w:sz w:val="18"/>
                <w:szCs w:val="18"/>
              </w:rPr>
              <w:t xml:space="preserve">under penalty of perjury, under the </w:t>
            </w:r>
            <w:r>
              <w:rPr>
                <w:rFonts w:asciiTheme="minorHAnsi" w:hAnsiTheme="minorHAnsi"/>
                <w:sz w:val="18"/>
                <w:szCs w:val="18"/>
              </w:rPr>
              <w:t>laws of the State of California:</w:t>
            </w:r>
          </w:p>
          <w:p w14:paraId="4196EAB9" w14:textId="77777777" w:rsidR="006F315F" w:rsidRDefault="006F315F" w:rsidP="006D38D9">
            <w:pPr>
              <w:pStyle w:val="Heading3"/>
              <w:numPr>
                <w:ilvl w:val="0"/>
                <w:numId w:val="7"/>
              </w:numPr>
              <w:spacing w:before="0"/>
              <w:ind w:right="90"/>
              <w:rPr>
                <w:rFonts w:ascii="Calibri" w:hAnsi="Calibri"/>
                <w:sz w:val="18"/>
                <w:szCs w:val="18"/>
              </w:rPr>
            </w:pPr>
            <w:r w:rsidRPr="00B272DC">
              <w:rPr>
                <w:rFonts w:asciiTheme="minorHAnsi" w:hAnsiTheme="minorHAnsi"/>
                <w:sz w:val="18"/>
                <w:szCs w:val="18"/>
              </w:rPr>
              <w:t xml:space="preserve">The information provided on this Certificate of </w:t>
            </w:r>
            <w:r>
              <w:rPr>
                <w:rFonts w:asciiTheme="minorHAnsi" w:hAnsiTheme="minorHAnsi"/>
                <w:sz w:val="18"/>
                <w:szCs w:val="18"/>
              </w:rPr>
              <w:t xml:space="preserve">Compliance </w:t>
            </w:r>
            <w:r w:rsidRPr="00B272DC">
              <w:rPr>
                <w:rFonts w:asciiTheme="minorHAnsi" w:hAnsiTheme="minorHAnsi"/>
                <w:sz w:val="18"/>
                <w:szCs w:val="18"/>
              </w:rPr>
              <w:t>is true and correct.</w:t>
            </w:r>
          </w:p>
          <w:p w14:paraId="4196EABA" w14:textId="77777777" w:rsidR="006F315F" w:rsidRDefault="006F315F" w:rsidP="006D38D9">
            <w:pPr>
              <w:pStyle w:val="Heading3"/>
              <w:numPr>
                <w:ilvl w:val="0"/>
                <w:numId w:val="7"/>
              </w:numPr>
              <w:spacing w:before="0"/>
              <w:ind w:right="90"/>
              <w:rPr>
                <w:rFonts w:ascii="Calibri" w:hAnsi="Calibri"/>
                <w:sz w:val="18"/>
                <w:szCs w:val="18"/>
              </w:rPr>
            </w:pPr>
            <w:r w:rsidRPr="00A46E7F">
              <w:rPr>
                <w:rFonts w:ascii="Calibri" w:hAnsi="Calibri"/>
                <w:sz w:val="18"/>
                <w:szCs w:val="18"/>
              </w:rPr>
              <w:t xml:space="preserve">I am eligible under Division 3 of the Business and Professions Code to accept responsibility for </w:t>
            </w:r>
            <w:r w:rsidRPr="00D1061B">
              <w:rPr>
                <w:rFonts w:ascii="Calibri" w:hAnsi="Calibri"/>
                <w:sz w:val="18"/>
                <w:szCs w:val="18"/>
              </w:rPr>
              <w:t>the building design</w:t>
            </w:r>
            <w:r>
              <w:rPr>
                <w:rFonts w:ascii="Calibri" w:hAnsi="Calibri"/>
                <w:sz w:val="18"/>
                <w:szCs w:val="18"/>
              </w:rPr>
              <w:t xml:space="preserve"> or system design</w:t>
            </w:r>
            <w:r w:rsidRPr="00D1061B">
              <w:rPr>
                <w:rFonts w:ascii="Calibri" w:hAnsi="Calibri"/>
                <w:sz w:val="18"/>
                <w:szCs w:val="18"/>
              </w:rPr>
              <w:t xml:space="preserve"> identified on this Certificate of Compliance</w:t>
            </w:r>
            <w:r>
              <w:rPr>
                <w:rFonts w:ascii="Calibri" w:hAnsi="Calibri"/>
                <w:sz w:val="18"/>
                <w:szCs w:val="18"/>
              </w:rPr>
              <w:t xml:space="preserve"> (responsible designer)</w:t>
            </w:r>
            <w:r w:rsidRPr="00D1061B">
              <w:rPr>
                <w:rFonts w:ascii="Calibri" w:hAnsi="Calibri"/>
                <w:sz w:val="18"/>
                <w:szCs w:val="18"/>
              </w:rPr>
              <w:t>.</w:t>
            </w:r>
          </w:p>
          <w:p w14:paraId="4196EABB" w14:textId="77777777" w:rsidR="006F315F" w:rsidRDefault="006F315F" w:rsidP="006D38D9">
            <w:pPr>
              <w:numPr>
                <w:ilvl w:val="0"/>
                <w:numId w:val="7"/>
              </w:numPr>
              <w:autoSpaceDE w:val="0"/>
              <w:autoSpaceDN w:val="0"/>
              <w:adjustRightInd w:val="0"/>
              <w:ind w:right="90"/>
              <w:rPr>
                <w:rFonts w:ascii="Calibri" w:hAnsi="Calibri"/>
                <w:sz w:val="18"/>
                <w:szCs w:val="18"/>
              </w:rPr>
            </w:pPr>
            <w:r>
              <w:rPr>
                <w:rFonts w:ascii="Calibri" w:hAnsi="Calibri" w:cs="Arial"/>
                <w:sz w:val="18"/>
                <w:szCs w:val="18"/>
              </w:rPr>
              <w:t>T</w:t>
            </w:r>
            <w:r w:rsidRPr="00B177C8">
              <w:rPr>
                <w:rFonts w:ascii="Calibri" w:hAnsi="Calibri" w:cs="Arial"/>
                <w:sz w:val="18"/>
                <w:szCs w:val="18"/>
              </w:rPr>
              <w:t>hat the energy features and performance specifications</w:t>
            </w:r>
            <w:r>
              <w:rPr>
                <w:rFonts w:ascii="Calibri" w:hAnsi="Calibri" w:cs="Arial"/>
                <w:sz w:val="18"/>
                <w:szCs w:val="18"/>
              </w:rPr>
              <w:t>,</w:t>
            </w:r>
            <w:r w:rsidRPr="00B177C8">
              <w:rPr>
                <w:rFonts w:ascii="Calibri" w:hAnsi="Calibri" w:cs="Arial"/>
                <w:sz w:val="18"/>
                <w:szCs w:val="18"/>
              </w:rPr>
              <w:t xml:space="preserve"> </w:t>
            </w:r>
            <w:r w:rsidRPr="0011656B">
              <w:rPr>
                <w:rFonts w:ascii="Calibri" w:hAnsi="Calibri" w:cs="Arial"/>
                <w:sz w:val="18"/>
                <w:szCs w:val="18"/>
              </w:rPr>
              <w:t xml:space="preserve">materials, components, and manufactured devices </w:t>
            </w:r>
            <w:r w:rsidRPr="00B177C8">
              <w:rPr>
                <w:rFonts w:ascii="Calibri" w:hAnsi="Calibri" w:cs="Arial"/>
                <w:sz w:val="18"/>
                <w:szCs w:val="18"/>
              </w:rPr>
              <w:t>for the building design</w:t>
            </w:r>
            <w:r>
              <w:rPr>
                <w:rFonts w:ascii="Calibri" w:hAnsi="Calibri" w:cs="Arial"/>
                <w:sz w:val="18"/>
                <w:szCs w:val="18"/>
              </w:rPr>
              <w:t xml:space="preserve"> or system design</w:t>
            </w:r>
            <w:r w:rsidRPr="00B177C8">
              <w:rPr>
                <w:rFonts w:ascii="Calibri" w:hAnsi="Calibri" w:cs="Arial"/>
                <w:sz w:val="18"/>
                <w:szCs w:val="18"/>
              </w:rPr>
              <w:t xml:space="preserve"> identified on this Certificate of Compliance conform to the</w:t>
            </w:r>
            <w:r>
              <w:rPr>
                <w:rFonts w:ascii="Calibri" w:hAnsi="Calibri" w:cs="Arial"/>
                <w:sz w:val="18"/>
                <w:szCs w:val="18"/>
              </w:rPr>
              <w:t xml:space="preserve"> requirements of Title 24, Part</w:t>
            </w:r>
            <w:r w:rsidRPr="00B177C8">
              <w:rPr>
                <w:rFonts w:ascii="Calibri" w:hAnsi="Calibri" w:cs="Arial"/>
                <w:sz w:val="18"/>
                <w:szCs w:val="18"/>
              </w:rPr>
              <w:t xml:space="preserve"> 1 and </w:t>
            </w:r>
            <w:r>
              <w:rPr>
                <w:rFonts w:ascii="Calibri" w:hAnsi="Calibri" w:cs="Arial"/>
                <w:sz w:val="18"/>
                <w:szCs w:val="18"/>
              </w:rPr>
              <w:t xml:space="preserve">Part </w:t>
            </w:r>
            <w:r w:rsidRPr="00B177C8">
              <w:rPr>
                <w:rFonts w:ascii="Calibri" w:hAnsi="Calibri" w:cs="Arial"/>
                <w:sz w:val="18"/>
                <w:szCs w:val="18"/>
              </w:rPr>
              <w:t>6 of the California Code of Regulations</w:t>
            </w:r>
            <w:r w:rsidRPr="008E6C57">
              <w:rPr>
                <w:rFonts w:ascii="Calibri" w:hAnsi="Calibri" w:cs="TimesNewRomanPSMT"/>
                <w:sz w:val="18"/>
                <w:szCs w:val="18"/>
              </w:rPr>
              <w:t>.</w:t>
            </w:r>
          </w:p>
          <w:p w14:paraId="4196EABC" w14:textId="77777777" w:rsidR="006F315F" w:rsidRPr="004B51B5" w:rsidRDefault="006F315F" w:rsidP="006D38D9">
            <w:pPr>
              <w:pStyle w:val="ListParagraph"/>
              <w:numPr>
                <w:ilvl w:val="0"/>
                <w:numId w:val="7"/>
              </w:numPr>
              <w:autoSpaceDE w:val="0"/>
              <w:autoSpaceDN w:val="0"/>
              <w:adjustRightInd w:val="0"/>
              <w:ind w:right="90"/>
              <w:rPr>
                <w:rFonts w:ascii="Calibri" w:hAnsi="Calibri"/>
                <w:sz w:val="18"/>
                <w:szCs w:val="18"/>
              </w:rPr>
            </w:pPr>
            <w:r>
              <w:rPr>
                <w:rFonts w:ascii="Calibri" w:hAnsi="Calibri" w:cs="Arial"/>
                <w:sz w:val="18"/>
                <w:szCs w:val="18"/>
              </w:rPr>
              <w:t>T</w:t>
            </w:r>
            <w:r w:rsidRPr="00B177C8">
              <w:rPr>
                <w:rFonts w:ascii="Calibri" w:hAnsi="Calibri" w:cs="Arial"/>
                <w:sz w:val="18"/>
                <w:szCs w:val="18"/>
              </w:rPr>
              <w:t>he building</w:t>
            </w:r>
            <w:r>
              <w:rPr>
                <w:rFonts w:ascii="Calibri" w:hAnsi="Calibri" w:cs="Arial"/>
                <w:sz w:val="18"/>
                <w:szCs w:val="18"/>
              </w:rPr>
              <w:t xml:space="preserve"> design </w:t>
            </w:r>
            <w:r w:rsidRPr="00B177C8">
              <w:rPr>
                <w:rFonts w:ascii="Calibri" w:hAnsi="Calibri" w:cs="Arial"/>
                <w:sz w:val="18"/>
                <w:szCs w:val="18"/>
              </w:rPr>
              <w:t xml:space="preserve">features </w:t>
            </w:r>
            <w:r>
              <w:rPr>
                <w:rFonts w:ascii="Calibri" w:hAnsi="Calibri" w:cs="Arial"/>
                <w:sz w:val="18"/>
                <w:szCs w:val="18"/>
              </w:rPr>
              <w:t>or system</w:t>
            </w:r>
            <w:r w:rsidRPr="00B177C8">
              <w:rPr>
                <w:rFonts w:ascii="Calibri" w:hAnsi="Calibri" w:cs="Arial"/>
                <w:sz w:val="18"/>
                <w:szCs w:val="18"/>
              </w:rPr>
              <w:t xml:space="preserve"> design features identified on this Certificate of Compliance are consistent with the information provided on other applicable compliance </w:t>
            </w:r>
            <w:r>
              <w:rPr>
                <w:rFonts w:ascii="Calibri" w:hAnsi="Calibri" w:cs="Arial"/>
                <w:sz w:val="18"/>
                <w:szCs w:val="18"/>
              </w:rPr>
              <w:t>documents</w:t>
            </w:r>
            <w:r w:rsidRPr="00B177C8">
              <w:rPr>
                <w:rFonts w:ascii="Calibri" w:hAnsi="Calibri" w:cs="Arial"/>
                <w:sz w:val="18"/>
                <w:szCs w:val="18"/>
              </w:rPr>
              <w:t>, worksheets, calculations, plans and specifications submitted to the enforcement agency for approval with this building permit application</w:t>
            </w:r>
            <w:r>
              <w:rPr>
                <w:rFonts w:ascii="Calibri" w:hAnsi="Calibri" w:cs="Arial"/>
                <w:sz w:val="18"/>
                <w:szCs w:val="18"/>
              </w:rPr>
              <w:t>.</w:t>
            </w:r>
          </w:p>
          <w:p w14:paraId="4196EABD" w14:textId="77777777" w:rsidR="006F315F" w:rsidRPr="004B51B5" w:rsidRDefault="006F315F" w:rsidP="006D38D9">
            <w:pPr>
              <w:pStyle w:val="ListParagraph"/>
              <w:numPr>
                <w:ilvl w:val="0"/>
                <w:numId w:val="7"/>
              </w:numPr>
              <w:autoSpaceDE w:val="0"/>
              <w:autoSpaceDN w:val="0"/>
              <w:adjustRightInd w:val="0"/>
              <w:ind w:right="90"/>
              <w:rPr>
                <w:rFonts w:ascii="Calibri" w:hAnsi="Calibri"/>
                <w:sz w:val="18"/>
                <w:szCs w:val="18"/>
              </w:rPr>
            </w:pPr>
            <w:r w:rsidRPr="004B51B5">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w:t>
            </w:r>
            <w:r>
              <w:rPr>
                <w:rFonts w:ascii="Calibri" w:hAnsi="Calibri"/>
                <w:sz w:val="18"/>
                <w:szCs w:val="18"/>
              </w:rPr>
              <w:t>registered</w:t>
            </w:r>
            <w:r w:rsidRPr="004B51B5">
              <w:rPr>
                <w:rFonts w:ascii="Calibri" w:hAnsi="Calibri"/>
                <w:sz w:val="18"/>
                <w:szCs w:val="18"/>
              </w:rPr>
              <w:t xml:space="preserve"> copy of this Certificate of Compliance is required to be included with the documentation the builder provides to the building owner at occupancy.  </w:t>
            </w:r>
          </w:p>
        </w:tc>
      </w:tr>
      <w:tr w:rsidR="006F315F" w:rsidRPr="008E6C57" w14:paraId="4196EAC1" w14:textId="77777777" w:rsidTr="008A116E">
        <w:tblPrEx>
          <w:tblCellMar>
            <w:left w:w="108" w:type="dxa"/>
            <w:right w:w="108" w:type="dxa"/>
          </w:tblCellMar>
        </w:tblPrEx>
        <w:trPr>
          <w:trHeight w:val="504"/>
        </w:trPr>
        <w:tc>
          <w:tcPr>
            <w:tcW w:w="5431" w:type="dxa"/>
          </w:tcPr>
          <w:p w14:paraId="4196EABF" w14:textId="77777777" w:rsidR="006F315F" w:rsidRPr="001B6B55" w:rsidRDefault="006F315F" w:rsidP="000A2B5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Responsible Designer Name</w:t>
            </w:r>
            <w:r w:rsidRPr="001B6B55">
              <w:rPr>
                <w:rFonts w:ascii="Calibri" w:hAnsi="Calibri"/>
                <w:sz w:val="14"/>
                <w:szCs w:val="14"/>
              </w:rPr>
              <w:t>:</w:t>
            </w:r>
          </w:p>
        </w:tc>
        <w:tc>
          <w:tcPr>
            <w:tcW w:w="5514" w:type="dxa"/>
          </w:tcPr>
          <w:p w14:paraId="4196EAC0" w14:textId="77777777" w:rsidR="006F315F" w:rsidRPr="001B6B55" w:rsidRDefault="006F315F" w:rsidP="000A2B5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 xml:space="preserve">Responsible Designer </w:t>
            </w:r>
            <w:r w:rsidRPr="001B6B55">
              <w:rPr>
                <w:rFonts w:ascii="Calibri" w:hAnsi="Calibri"/>
                <w:sz w:val="14"/>
                <w:szCs w:val="14"/>
              </w:rPr>
              <w:t>Signature:</w:t>
            </w:r>
          </w:p>
        </w:tc>
      </w:tr>
      <w:tr w:rsidR="006F315F" w:rsidRPr="008E6C57" w14:paraId="4196EAC4" w14:textId="77777777" w:rsidTr="008A116E">
        <w:tblPrEx>
          <w:tblCellMar>
            <w:left w:w="108" w:type="dxa"/>
            <w:right w:w="108" w:type="dxa"/>
          </w:tblCellMar>
        </w:tblPrEx>
        <w:trPr>
          <w:trHeight w:val="504"/>
        </w:trPr>
        <w:tc>
          <w:tcPr>
            <w:tcW w:w="5431" w:type="dxa"/>
          </w:tcPr>
          <w:p w14:paraId="4196EAC2" w14:textId="71209A7B" w:rsidR="006F315F" w:rsidRPr="001B6B55" w:rsidRDefault="006F315F" w:rsidP="008A116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1B6B55">
              <w:rPr>
                <w:rFonts w:ascii="Calibri" w:hAnsi="Calibri"/>
                <w:sz w:val="14"/>
                <w:szCs w:val="14"/>
              </w:rPr>
              <w:t>C</w:t>
            </w:r>
            <w:r>
              <w:rPr>
                <w:rFonts w:ascii="Calibri" w:hAnsi="Calibri"/>
                <w:sz w:val="14"/>
                <w:szCs w:val="14"/>
              </w:rPr>
              <w:t>ompany</w:t>
            </w:r>
            <w:r w:rsidRPr="001B6B55">
              <w:rPr>
                <w:rFonts w:ascii="Calibri" w:hAnsi="Calibri"/>
                <w:sz w:val="14"/>
                <w:szCs w:val="14"/>
              </w:rPr>
              <w:t>:</w:t>
            </w:r>
          </w:p>
        </w:tc>
        <w:tc>
          <w:tcPr>
            <w:tcW w:w="5514" w:type="dxa"/>
          </w:tcPr>
          <w:p w14:paraId="4196EAC3" w14:textId="77777777" w:rsidR="006F315F" w:rsidRPr="001B6B55" w:rsidRDefault="006F315F" w:rsidP="000A2B5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Date Signed</w:t>
            </w:r>
            <w:r w:rsidRPr="001B6B55">
              <w:rPr>
                <w:rFonts w:ascii="Calibri" w:hAnsi="Calibri"/>
                <w:sz w:val="14"/>
                <w:szCs w:val="14"/>
              </w:rPr>
              <w:t>:</w:t>
            </w:r>
          </w:p>
        </w:tc>
      </w:tr>
      <w:tr w:rsidR="006F315F" w:rsidRPr="008E6C57" w14:paraId="4196EAC7" w14:textId="77777777" w:rsidTr="008A116E">
        <w:tblPrEx>
          <w:tblCellMar>
            <w:left w:w="108" w:type="dxa"/>
            <w:right w:w="108" w:type="dxa"/>
          </w:tblCellMar>
        </w:tblPrEx>
        <w:trPr>
          <w:trHeight w:val="504"/>
        </w:trPr>
        <w:tc>
          <w:tcPr>
            <w:tcW w:w="5431" w:type="dxa"/>
          </w:tcPr>
          <w:p w14:paraId="4196EAC5" w14:textId="77777777" w:rsidR="006F315F" w:rsidRDefault="006F315F" w:rsidP="000A2B5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Address:</w:t>
            </w:r>
          </w:p>
        </w:tc>
        <w:tc>
          <w:tcPr>
            <w:tcW w:w="5514" w:type="dxa"/>
          </w:tcPr>
          <w:p w14:paraId="4196EAC6" w14:textId="77777777" w:rsidR="006F315F" w:rsidRPr="001B6B55" w:rsidRDefault="006F315F" w:rsidP="000A2B5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License:</w:t>
            </w:r>
          </w:p>
        </w:tc>
      </w:tr>
      <w:tr w:rsidR="006F315F" w:rsidRPr="008E6C57" w14:paraId="4196EACA" w14:textId="77777777" w:rsidTr="008A116E">
        <w:tblPrEx>
          <w:tblCellMar>
            <w:left w:w="108" w:type="dxa"/>
            <w:right w:w="108" w:type="dxa"/>
          </w:tblCellMar>
        </w:tblPrEx>
        <w:trPr>
          <w:trHeight w:val="504"/>
        </w:trPr>
        <w:tc>
          <w:tcPr>
            <w:tcW w:w="5431" w:type="dxa"/>
          </w:tcPr>
          <w:p w14:paraId="4196EAC8" w14:textId="77777777" w:rsidR="006F315F" w:rsidRDefault="006F315F" w:rsidP="000A2B5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City/State/Zip:</w:t>
            </w:r>
          </w:p>
        </w:tc>
        <w:tc>
          <w:tcPr>
            <w:tcW w:w="5514" w:type="dxa"/>
          </w:tcPr>
          <w:p w14:paraId="4196EAC9" w14:textId="77777777" w:rsidR="006F315F" w:rsidRPr="001B6B55" w:rsidRDefault="006F315F" w:rsidP="000A2B5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Phone:</w:t>
            </w:r>
          </w:p>
        </w:tc>
      </w:tr>
    </w:tbl>
    <w:p w14:paraId="4196EACB" w14:textId="77777777" w:rsidR="000A4E0F" w:rsidRPr="000F1AF1" w:rsidRDefault="000A4E0F" w:rsidP="000A4E0F">
      <w:pPr>
        <w:rPr>
          <w:rFonts w:asciiTheme="minorHAnsi" w:hAnsiTheme="minorHAnsi" w:cstheme="minorHAnsi"/>
          <w:caps/>
        </w:rPr>
      </w:pPr>
    </w:p>
    <w:p w14:paraId="63CE2C3D" w14:textId="77777777" w:rsidR="00234A38" w:rsidRDefault="00234A38" w:rsidP="000A4E0F">
      <w:pPr>
        <w:rPr>
          <w:rFonts w:asciiTheme="minorHAnsi" w:hAnsiTheme="minorHAnsi" w:cstheme="minorHAnsi"/>
          <w:bCs/>
          <w:caps/>
        </w:rPr>
        <w:sectPr w:rsidR="00234A38" w:rsidSect="006F315F">
          <w:headerReference w:type="default" r:id="rId9"/>
          <w:footerReference w:type="default" r:id="rId10"/>
          <w:pgSz w:w="12240" w:h="15840" w:code="1"/>
          <w:pgMar w:top="720" w:right="720" w:bottom="720" w:left="720" w:header="180" w:footer="576" w:gutter="0"/>
          <w:pgNumType w:start="1"/>
          <w:cols w:space="720"/>
          <w:docGrid w:linePitch="272"/>
        </w:sectPr>
      </w:pPr>
    </w:p>
    <w:p w14:paraId="58F15EBA" w14:textId="67FF6E16" w:rsidR="00234A38" w:rsidRDefault="00234A38" w:rsidP="00234A38">
      <w:pPr>
        <w:pStyle w:val="BodyText2"/>
        <w:jc w:val="center"/>
        <w:rPr>
          <w:rFonts w:asciiTheme="minorHAnsi" w:hAnsiTheme="minorHAnsi"/>
          <w:b/>
          <w:sz w:val="18"/>
          <w:szCs w:val="18"/>
        </w:rPr>
      </w:pPr>
      <w:r>
        <w:rPr>
          <w:rFonts w:asciiTheme="minorHAnsi" w:hAnsiTheme="minorHAnsi"/>
          <w:b/>
          <w:sz w:val="18"/>
          <w:szCs w:val="18"/>
        </w:rPr>
        <w:lastRenderedPageBreak/>
        <w:t>CF2R-SRA-01-E User Instructions</w:t>
      </w:r>
    </w:p>
    <w:p w14:paraId="3ECBDB4A" w14:textId="77777777" w:rsidR="00234A38" w:rsidRDefault="00234A38" w:rsidP="00234A38">
      <w:pPr>
        <w:pStyle w:val="BodyText2"/>
        <w:ind w:left="720"/>
        <w:rPr>
          <w:rFonts w:asciiTheme="minorHAnsi" w:hAnsiTheme="minorHAnsi"/>
          <w:b/>
          <w:sz w:val="18"/>
          <w:szCs w:val="18"/>
        </w:rPr>
      </w:pPr>
    </w:p>
    <w:p w14:paraId="2DA877EE" w14:textId="77777777" w:rsidR="00234A38" w:rsidRPr="008A116E" w:rsidRDefault="00234A38" w:rsidP="00234A38">
      <w:pPr>
        <w:pStyle w:val="BodyText2"/>
        <w:ind w:left="720"/>
        <w:rPr>
          <w:rFonts w:asciiTheme="minorHAnsi" w:hAnsiTheme="minorHAnsi"/>
          <w:b/>
          <w:sz w:val="18"/>
          <w:szCs w:val="18"/>
        </w:rPr>
      </w:pPr>
      <w:r>
        <w:rPr>
          <w:rFonts w:asciiTheme="minorHAnsi" w:hAnsiTheme="minorHAnsi"/>
          <w:b/>
          <w:sz w:val="18"/>
          <w:szCs w:val="18"/>
        </w:rPr>
        <w:t xml:space="preserve">A. </w:t>
      </w:r>
      <w:r w:rsidRPr="008A116E" w:rsidDel="008051A4">
        <w:rPr>
          <w:rFonts w:asciiTheme="minorHAnsi" w:hAnsiTheme="minorHAnsi"/>
          <w:b/>
          <w:sz w:val="18"/>
          <w:szCs w:val="18"/>
        </w:rPr>
        <w:t>General Information</w:t>
      </w:r>
    </w:p>
    <w:p w14:paraId="330DBB54" w14:textId="77777777" w:rsidR="00234A38" w:rsidRPr="00B70359" w:rsidRDefault="00234A38" w:rsidP="00234A38">
      <w:pPr>
        <w:pStyle w:val="BodyText2"/>
        <w:numPr>
          <w:ilvl w:val="0"/>
          <w:numId w:val="13"/>
        </w:numPr>
        <w:ind w:hanging="360"/>
        <w:rPr>
          <w:rFonts w:asciiTheme="minorHAnsi" w:hAnsiTheme="minorHAnsi"/>
          <w:sz w:val="18"/>
          <w:szCs w:val="18"/>
        </w:rPr>
      </w:pPr>
      <w:r>
        <w:rPr>
          <w:rFonts w:asciiTheme="minorHAnsi" w:hAnsiTheme="minorHAnsi"/>
          <w:sz w:val="18"/>
          <w:szCs w:val="18"/>
        </w:rPr>
        <w:t xml:space="preserve">Building Type: </w:t>
      </w:r>
      <w:r w:rsidRPr="00B70359">
        <w:rPr>
          <w:rFonts w:asciiTheme="minorHAnsi" w:hAnsiTheme="minorHAnsi"/>
          <w:sz w:val="18"/>
          <w:szCs w:val="18"/>
        </w:rPr>
        <w:t>User selects Building Type from the available options.</w:t>
      </w:r>
    </w:p>
    <w:p w14:paraId="30D86580" w14:textId="77777777" w:rsidR="00234A38" w:rsidRPr="00B70359" w:rsidRDefault="00234A38" w:rsidP="00234A38">
      <w:pPr>
        <w:pStyle w:val="BodyText2"/>
        <w:numPr>
          <w:ilvl w:val="0"/>
          <w:numId w:val="13"/>
        </w:numPr>
        <w:ind w:hanging="360"/>
        <w:rPr>
          <w:rFonts w:asciiTheme="minorHAnsi" w:hAnsiTheme="minorHAnsi"/>
          <w:sz w:val="18"/>
          <w:szCs w:val="18"/>
        </w:rPr>
      </w:pPr>
      <w:r>
        <w:rPr>
          <w:rFonts w:asciiTheme="minorHAnsi" w:hAnsiTheme="minorHAnsi"/>
          <w:sz w:val="18"/>
          <w:szCs w:val="18"/>
        </w:rPr>
        <w:t xml:space="preserve">Method of Compliance: </w:t>
      </w:r>
      <w:r w:rsidRPr="00B70359">
        <w:rPr>
          <w:rFonts w:asciiTheme="minorHAnsi" w:hAnsiTheme="minorHAnsi"/>
          <w:sz w:val="18"/>
          <w:szCs w:val="18"/>
        </w:rPr>
        <w:t>User selects Method of Compliance from the available options.</w:t>
      </w:r>
    </w:p>
    <w:p w14:paraId="78BAAD1F" w14:textId="77777777" w:rsidR="00234A38" w:rsidRPr="00B70359" w:rsidRDefault="00234A38" w:rsidP="00234A38">
      <w:pPr>
        <w:pStyle w:val="BodyText2"/>
        <w:ind w:left="1440"/>
        <w:rPr>
          <w:rFonts w:asciiTheme="minorHAnsi" w:hAnsiTheme="minorHAnsi"/>
          <w:sz w:val="18"/>
          <w:szCs w:val="18"/>
        </w:rPr>
      </w:pPr>
    </w:p>
    <w:p w14:paraId="2C90855C" w14:textId="77777777" w:rsidR="00234A38" w:rsidRPr="00B70359" w:rsidRDefault="00234A38" w:rsidP="00234A38">
      <w:pPr>
        <w:pStyle w:val="BodyText2"/>
        <w:ind w:left="720"/>
        <w:rPr>
          <w:rFonts w:asciiTheme="minorHAnsi" w:hAnsiTheme="minorHAnsi"/>
          <w:sz w:val="18"/>
          <w:szCs w:val="18"/>
        </w:rPr>
      </w:pPr>
      <w:r>
        <w:rPr>
          <w:rFonts w:asciiTheme="minorHAnsi" w:hAnsiTheme="minorHAnsi"/>
          <w:b/>
          <w:sz w:val="18"/>
          <w:szCs w:val="18"/>
        </w:rPr>
        <w:t xml:space="preserve">B. </w:t>
      </w:r>
      <w:r w:rsidRPr="008A116E">
        <w:rPr>
          <w:rFonts w:asciiTheme="minorHAnsi" w:hAnsiTheme="minorHAnsi"/>
          <w:b/>
          <w:sz w:val="18"/>
          <w:szCs w:val="18"/>
        </w:rPr>
        <w:t>Building Meets the Solar Ready Requirements</w:t>
      </w:r>
      <w:r w:rsidRPr="00B70359">
        <w:rPr>
          <w:rFonts w:asciiTheme="minorHAnsi" w:hAnsiTheme="minorHAnsi"/>
          <w:sz w:val="18"/>
          <w:szCs w:val="18"/>
        </w:rPr>
        <w:t xml:space="preserve"> – Optional table based on user selection in cell A02:</w:t>
      </w:r>
    </w:p>
    <w:p w14:paraId="3F58E114" w14:textId="77777777" w:rsidR="00234A38" w:rsidRPr="00B70359" w:rsidRDefault="00234A38" w:rsidP="00234A38">
      <w:pPr>
        <w:pStyle w:val="BodyText2"/>
        <w:numPr>
          <w:ilvl w:val="0"/>
          <w:numId w:val="15"/>
        </w:numPr>
        <w:rPr>
          <w:rFonts w:asciiTheme="minorHAnsi" w:hAnsiTheme="minorHAnsi"/>
          <w:sz w:val="18"/>
          <w:szCs w:val="18"/>
        </w:rPr>
      </w:pPr>
      <w:r>
        <w:rPr>
          <w:rFonts w:asciiTheme="minorHAnsi" w:hAnsiTheme="minorHAnsi"/>
          <w:sz w:val="18"/>
          <w:szCs w:val="18"/>
        </w:rPr>
        <w:t xml:space="preserve">Compliance with Solar Ready Requirement: </w:t>
      </w:r>
      <w:r w:rsidRPr="00B70359">
        <w:rPr>
          <w:rFonts w:asciiTheme="minorHAnsi" w:hAnsiTheme="minorHAnsi"/>
          <w:sz w:val="18"/>
          <w:szCs w:val="18"/>
        </w:rPr>
        <w:t>Auto filled text based on the existence of a registered CF1R-SRA-02.</w:t>
      </w:r>
    </w:p>
    <w:p w14:paraId="4FBFA11E" w14:textId="77777777" w:rsidR="00234A38" w:rsidRPr="00B70359" w:rsidRDefault="00234A38" w:rsidP="00234A38">
      <w:pPr>
        <w:pStyle w:val="BodyText2"/>
        <w:ind w:left="1440"/>
        <w:rPr>
          <w:rFonts w:asciiTheme="minorHAnsi" w:hAnsiTheme="minorHAnsi"/>
          <w:sz w:val="18"/>
          <w:szCs w:val="18"/>
        </w:rPr>
      </w:pPr>
    </w:p>
    <w:p w14:paraId="0594E879" w14:textId="77777777" w:rsidR="00234A38" w:rsidRPr="00B70359" w:rsidRDefault="00234A38" w:rsidP="00234A38">
      <w:pPr>
        <w:pStyle w:val="BodyText2"/>
        <w:ind w:left="720"/>
        <w:rPr>
          <w:rFonts w:asciiTheme="minorHAnsi" w:hAnsiTheme="minorHAnsi"/>
          <w:sz w:val="18"/>
          <w:szCs w:val="18"/>
        </w:rPr>
      </w:pPr>
      <w:r>
        <w:rPr>
          <w:rFonts w:asciiTheme="minorHAnsi" w:hAnsiTheme="minorHAnsi"/>
          <w:b/>
          <w:sz w:val="18"/>
          <w:szCs w:val="18"/>
        </w:rPr>
        <w:t xml:space="preserve">C. </w:t>
      </w:r>
      <w:r w:rsidRPr="008A116E">
        <w:rPr>
          <w:rFonts w:asciiTheme="minorHAnsi" w:hAnsiTheme="minorHAnsi"/>
          <w:b/>
          <w:sz w:val="18"/>
          <w:szCs w:val="18"/>
        </w:rPr>
        <w:t>Residence is not in Applicable</w:t>
      </w:r>
      <w:r w:rsidRPr="00B70359">
        <w:rPr>
          <w:rFonts w:asciiTheme="minorHAnsi" w:hAnsiTheme="minorHAnsi"/>
          <w:sz w:val="18"/>
          <w:szCs w:val="18"/>
        </w:rPr>
        <w:t xml:space="preserve"> Subdivision – Optional table based on user selection in cell A02.</w:t>
      </w:r>
    </w:p>
    <w:p w14:paraId="5B09D1F8" w14:textId="77777777" w:rsidR="00234A38" w:rsidRPr="00B70359" w:rsidRDefault="00234A38" w:rsidP="00234A38">
      <w:pPr>
        <w:pStyle w:val="BodyText2"/>
        <w:ind w:left="1440" w:hanging="360"/>
        <w:rPr>
          <w:rFonts w:asciiTheme="minorHAnsi" w:hAnsiTheme="minorHAnsi"/>
          <w:sz w:val="18"/>
          <w:szCs w:val="18"/>
        </w:rPr>
      </w:pPr>
    </w:p>
    <w:p w14:paraId="22C8F1FC" w14:textId="2C4D900C" w:rsidR="00234A38" w:rsidRPr="00B70359" w:rsidRDefault="00234A38" w:rsidP="00234A38">
      <w:pPr>
        <w:pStyle w:val="BodyText2"/>
        <w:ind w:left="720"/>
        <w:rPr>
          <w:rFonts w:asciiTheme="minorHAnsi" w:hAnsiTheme="minorHAnsi"/>
          <w:sz w:val="18"/>
          <w:szCs w:val="18"/>
        </w:rPr>
      </w:pPr>
      <w:r>
        <w:rPr>
          <w:rFonts w:asciiTheme="minorHAnsi" w:hAnsiTheme="minorHAnsi"/>
          <w:b/>
          <w:sz w:val="18"/>
          <w:szCs w:val="18"/>
        </w:rPr>
        <w:t xml:space="preserve">D. </w:t>
      </w:r>
      <w:r w:rsidRPr="008A116E">
        <w:rPr>
          <w:rFonts w:asciiTheme="minorHAnsi" w:hAnsiTheme="minorHAnsi"/>
          <w:b/>
          <w:sz w:val="18"/>
          <w:szCs w:val="18"/>
        </w:rPr>
        <w:t>Permanently Installed Solar Water Heating System</w:t>
      </w:r>
      <w:r w:rsidRPr="00B70359">
        <w:rPr>
          <w:rFonts w:asciiTheme="minorHAnsi" w:hAnsiTheme="minorHAnsi"/>
          <w:sz w:val="18"/>
          <w:szCs w:val="18"/>
        </w:rPr>
        <w:t xml:space="preserve"> – Optional table based on user selection in cell A02:</w:t>
      </w:r>
    </w:p>
    <w:p w14:paraId="11F810B0" w14:textId="77777777" w:rsidR="00234A38" w:rsidRPr="00B70359" w:rsidRDefault="00234A38" w:rsidP="00234A38">
      <w:pPr>
        <w:pStyle w:val="BodyText2"/>
        <w:numPr>
          <w:ilvl w:val="0"/>
          <w:numId w:val="14"/>
        </w:numPr>
        <w:rPr>
          <w:rFonts w:asciiTheme="minorHAnsi" w:hAnsiTheme="minorHAnsi"/>
          <w:sz w:val="18"/>
          <w:szCs w:val="18"/>
        </w:rPr>
      </w:pPr>
      <w:r>
        <w:rPr>
          <w:rFonts w:asciiTheme="minorHAnsi" w:hAnsiTheme="minorHAnsi"/>
          <w:sz w:val="18"/>
          <w:szCs w:val="18"/>
        </w:rPr>
        <w:t xml:space="preserve">Solar Water Heating System Rating: </w:t>
      </w:r>
      <w:r w:rsidRPr="00B70359">
        <w:rPr>
          <w:rFonts w:asciiTheme="minorHAnsi" w:hAnsiTheme="minorHAnsi"/>
          <w:sz w:val="18"/>
          <w:szCs w:val="18"/>
        </w:rPr>
        <w:t>User selects Solar Water Heating System Rating from the available options.</w:t>
      </w:r>
    </w:p>
    <w:p w14:paraId="74A4F5FE" w14:textId="77777777" w:rsidR="00234A38" w:rsidRPr="00B70359" w:rsidRDefault="00234A38" w:rsidP="00234A38">
      <w:pPr>
        <w:pStyle w:val="BodyText2"/>
        <w:numPr>
          <w:ilvl w:val="0"/>
          <w:numId w:val="14"/>
        </w:numPr>
        <w:rPr>
          <w:rFonts w:asciiTheme="minorHAnsi" w:hAnsiTheme="minorHAnsi"/>
          <w:sz w:val="18"/>
          <w:szCs w:val="18"/>
        </w:rPr>
      </w:pPr>
      <w:r>
        <w:rPr>
          <w:rFonts w:asciiTheme="minorHAnsi" w:hAnsiTheme="minorHAnsi"/>
          <w:sz w:val="18"/>
          <w:szCs w:val="18"/>
        </w:rPr>
        <w:t xml:space="preserve">Required Minimum Solar Savings Fraction of the Proposed Solar Water Heating System: </w:t>
      </w:r>
      <w:r w:rsidRPr="00B70359">
        <w:rPr>
          <w:rFonts w:asciiTheme="minorHAnsi" w:hAnsiTheme="minorHAnsi"/>
          <w:sz w:val="18"/>
          <w:szCs w:val="18"/>
        </w:rPr>
        <w:t>Auto filled minimum solar savings fraction required.</w:t>
      </w:r>
    </w:p>
    <w:p w14:paraId="777E0B1B" w14:textId="77777777" w:rsidR="00234A38" w:rsidRPr="00B70359" w:rsidRDefault="00234A38" w:rsidP="00234A38">
      <w:pPr>
        <w:pStyle w:val="BodyText2"/>
        <w:numPr>
          <w:ilvl w:val="0"/>
          <w:numId w:val="14"/>
        </w:numPr>
        <w:rPr>
          <w:rFonts w:asciiTheme="minorHAnsi" w:hAnsiTheme="minorHAnsi"/>
          <w:sz w:val="18"/>
          <w:szCs w:val="18"/>
        </w:rPr>
      </w:pPr>
      <w:r>
        <w:rPr>
          <w:rFonts w:asciiTheme="minorHAnsi" w:hAnsiTheme="minorHAnsi"/>
          <w:sz w:val="18"/>
          <w:szCs w:val="18"/>
        </w:rPr>
        <w:t xml:space="preserve">Solar Savings Fraction of the Proposed Solar Water Heating System: </w:t>
      </w:r>
      <w:r w:rsidRPr="00B70359">
        <w:rPr>
          <w:rFonts w:asciiTheme="minorHAnsi" w:hAnsiTheme="minorHAnsi"/>
          <w:sz w:val="18"/>
          <w:szCs w:val="18"/>
        </w:rPr>
        <w:t>Auto filled proposed solar savings fraction from a registered CF1R-STH-01 or CF1R-STH-02.</w:t>
      </w:r>
    </w:p>
    <w:p w14:paraId="397CF223" w14:textId="77777777" w:rsidR="00234A38" w:rsidRPr="00B70359" w:rsidRDefault="00234A38" w:rsidP="00234A38">
      <w:pPr>
        <w:pStyle w:val="BodyText2"/>
        <w:numPr>
          <w:ilvl w:val="0"/>
          <w:numId w:val="14"/>
        </w:numPr>
        <w:rPr>
          <w:rFonts w:asciiTheme="minorHAnsi" w:hAnsiTheme="minorHAnsi"/>
          <w:sz w:val="18"/>
          <w:szCs w:val="18"/>
        </w:rPr>
      </w:pPr>
      <w:r>
        <w:rPr>
          <w:rFonts w:asciiTheme="minorHAnsi" w:hAnsiTheme="minorHAnsi"/>
          <w:sz w:val="18"/>
          <w:szCs w:val="18"/>
        </w:rPr>
        <w:t xml:space="preserve">Compliance Statement: </w:t>
      </w:r>
      <w:r w:rsidRPr="00B70359">
        <w:rPr>
          <w:rFonts w:asciiTheme="minorHAnsi" w:hAnsiTheme="minorHAnsi"/>
          <w:sz w:val="18"/>
          <w:szCs w:val="18"/>
        </w:rPr>
        <w:t>Auto filled compliance statement text, based on the answers to questions E01 through E03.</w:t>
      </w:r>
    </w:p>
    <w:p w14:paraId="0961EEC7" w14:textId="77777777" w:rsidR="00234A38" w:rsidRPr="00B70359" w:rsidRDefault="00234A38" w:rsidP="00234A38">
      <w:pPr>
        <w:pStyle w:val="BodyText2"/>
        <w:ind w:left="1440"/>
        <w:rPr>
          <w:rFonts w:asciiTheme="minorHAnsi" w:hAnsiTheme="minorHAnsi"/>
          <w:sz w:val="18"/>
          <w:szCs w:val="18"/>
        </w:rPr>
      </w:pPr>
    </w:p>
    <w:p w14:paraId="0D11F567" w14:textId="2D71EA90" w:rsidR="00234A38" w:rsidRDefault="00234A38" w:rsidP="00234A38">
      <w:pPr>
        <w:pStyle w:val="BodyText2"/>
        <w:ind w:left="720"/>
        <w:rPr>
          <w:rFonts w:asciiTheme="minorHAnsi" w:hAnsiTheme="minorHAnsi"/>
          <w:sz w:val="18"/>
          <w:szCs w:val="18"/>
        </w:rPr>
      </w:pPr>
      <w:r>
        <w:rPr>
          <w:rFonts w:asciiTheme="minorHAnsi" w:hAnsiTheme="minorHAnsi"/>
          <w:b/>
          <w:sz w:val="18"/>
          <w:szCs w:val="18"/>
        </w:rPr>
        <w:t xml:space="preserve">E. </w:t>
      </w:r>
      <w:r w:rsidRPr="008A116E">
        <w:rPr>
          <w:rFonts w:asciiTheme="minorHAnsi" w:hAnsiTheme="minorHAnsi"/>
          <w:b/>
          <w:sz w:val="18"/>
          <w:szCs w:val="18"/>
        </w:rPr>
        <w:t xml:space="preserve">Smart Thermostats and </w:t>
      </w:r>
      <w:r>
        <w:rPr>
          <w:rFonts w:asciiTheme="minorHAnsi" w:hAnsiTheme="minorHAnsi"/>
          <w:b/>
          <w:sz w:val="18"/>
          <w:szCs w:val="18"/>
        </w:rPr>
        <w:t>Alternative Efficiency Measure (Single Family)</w:t>
      </w:r>
      <w:r w:rsidRPr="00B70359">
        <w:rPr>
          <w:rFonts w:asciiTheme="minorHAnsi" w:hAnsiTheme="minorHAnsi"/>
          <w:sz w:val="18"/>
          <w:szCs w:val="18"/>
        </w:rPr>
        <w:t xml:space="preserve"> – Optional table based on user selection in cell A02.</w:t>
      </w:r>
    </w:p>
    <w:p w14:paraId="0500313C" w14:textId="77777777" w:rsidR="00234A38" w:rsidRPr="00B70359" w:rsidRDefault="00234A38" w:rsidP="00234A38">
      <w:pPr>
        <w:pStyle w:val="BodyText2"/>
        <w:numPr>
          <w:ilvl w:val="0"/>
          <w:numId w:val="16"/>
        </w:numPr>
        <w:ind w:left="1440"/>
        <w:rPr>
          <w:rFonts w:asciiTheme="minorHAnsi" w:hAnsiTheme="minorHAnsi"/>
          <w:sz w:val="18"/>
          <w:szCs w:val="18"/>
        </w:rPr>
      </w:pPr>
      <w:r>
        <w:rPr>
          <w:rFonts w:asciiTheme="minorHAnsi" w:hAnsiTheme="minorHAnsi"/>
          <w:sz w:val="18"/>
          <w:szCs w:val="18"/>
        </w:rPr>
        <w:t>Alternative Efficiency Measure: User selects the alternative efficiency option installed.</w:t>
      </w:r>
    </w:p>
    <w:p w14:paraId="736D82D7" w14:textId="202890E9" w:rsidR="00234A38" w:rsidRDefault="00234A38" w:rsidP="00234A38">
      <w:pPr>
        <w:pStyle w:val="BodyText2"/>
        <w:ind w:left="720"/>
        <w:rPr>
          <w:rFonts w:asciiTheme="minorHAnsi" w:hAnsiTheme="minorHAnsi"/>
          <w:sz w:val="18"/>
          <w:szCs w:val="18"/>
        </w:rPr>
      </w:pPr>
    </w:p>
    <w:p w14:paraId="22F78D77" w14:textId="4769734A" w:rsidR="00234A38" w:rsidRDefault="00234A38" w:rsidP="00234A38">
      <w:pPr>
        <w:pStyle w:val="BodyText2"/>
        <w:ind w:left="720"/>
        <w:rPr>
          <w:rFonts w:asciiTheme="minorHAnsi" w:hAnsiTheme="minorHAnsi"/>
          <w:sz w:val="18"/>
          <w:szCs w:val="18"/>
        </w:rPr>
      </w:pPr>
      <w:r>
        <w:rPr>
          <w:rFonts w:asciiTheme="minorHAnsi" w:hAnsiTheme="minorHAnsi"/>
          <w:b/>
          <w:sz w:val="18"/>
          <w:szCs w:val="18"/>
        </w:rPr>
        <w:t xml:space="preserve">F. </w:t>
      </w:r>
      <w:r w:rsidRPr="008A116E">
        <w:rPr>
          <w:rFonts w:asciiTheme="minorHAnsi" w:hAnsiTheme="minorHAnsi"/>
          <w:b/>
          <w:sz w:val="18"/>
          <w:szCs w:val="18"/>
        </w:rPr>
        <w:t xml:space="preserve">Smart Thermostats and </w:t>
      </w:r>
      <w:r>
        <w:rPr>
          <w:rFonts w:asciiTheme="minorHAnsi" w:hAnsiTheme="minorHAnsi"/>
          <w:b/>
          <w:sz w:val="18"/>
          <w:szCs w:val="18"/>
        </w:rPr>
        <w:t>Alternative Efficiency Measure (Multifamily)</w:t>
      </w:r>
      <w:r w:rsidRPr="00B70359">
        <w:rPr>
          <w:rFonts w:asciiTheme="minorHAnsi" w:hAnsiTheme="minorHAnsi"/>
          <w:sz w:val="18"/>
          <w:szCs w:val="18"/>
        </w:rPr>
        <w:t xml:space="preserve"> – Optional table based on user selection in cell A02.</w:t>
      </w:r>
    </w:p>
    <w:p w14:paraId="0DFADCFC" w14:textId="77777777" w:rsidR="00234A38" w:rsidRPr="00B70359" w:rsidRDefault="00234A38" w:rsidP="008F7868">
      <w:pPr>
        <w:pStyle w:val="BodyText2"/>
        <w:numPr>
          <w:ilvl w:val="0"/>
          <w:numId w:val="18"/>
        </w:numPr>
        <w:ind w:firstLine="0"/>
        <w:rPr>
          <w:rFonts w:asciiTheme="minorHAnsi" w:hAnsiTheme="minorHAnsi"/>
          <w:sz w:val="18"/>
          <w:szCs w:val="18"/>
        </w:rPr>
      </w:pPr>
      <w:r>
        <w:rPr>
          <w:rFonts w:asciiTheme="minorHAnsi" w:hAnsiTheme="minorHAnsi"/>
          <w:sz w:val="18"/>
          <w:szCs w:val="18"/>
        </w:rPr>
        <w:t>Alternative Efficiency Measure: User selects the alternative efficiency option installed.</w:t>
      </w:r>
    </w:p>
    <w:p w14:paraId="4F4BF384" w14:textId="77777777" w:rsidR="00234A38" w:rsidRPr="00B70359" w:rsidRDefault="00234A38" w:rsidP="00234A38">
      <w:pPr>
        <w:pStyle w:val="BodyText2"/>
        <w:ind w:left="720"/>
        <w:rPr>
          <w:rFonts w:asciiTheme="minorHAnsi" w:hAnsiTheme="minorHAnsi"/>
          <w:sz w:val="18"/>
          <w:szCs w:val="18"/>
        </w:rPr>
      </w:pPr>
    </w:p>
    <w:p w14:paraId="4B416D36" w14:textId="77777777" w:rsidR="00234A38" w:rsidRPr="00B70359" w:rsidRDefault="00234A38" w:rsidP="00234A38">
      <w:pPr>
        <w:pStyle w:val="BodyText2"/>
        <w:ind w:left="720"/>
        <w:rPr>
          <w:rFonts w:asciiTheme="minorHAnsi" w:hAnsiTheme="minorHAnsi"/>
          <w:sz w:val="18"/>
          <w:szCs w:val="18"/>
        </w:rPr>
      </w:pPr>
      <w:r>
        <w:rPr>
          <w:rFonts w:asciiTheme="minorHAnsi" w:hAnsiTheme="minorHAnsi"/>
          <w:b/>
          <w:sz w:val="18"/>
          <w:szCs w:val="18"/>
        </w:rPr>
        <w:t xml:space="preserve">G. </w:t>
      </w:r>
      <w:r w:rsidRPr="008A116E">
        <w:rPr>
          <w:rFonts w:asciiTheme="minorHAnsi" w:hAnsiTheme="minorHAnsi"/>
          <w:b/>
          <w:sz w:val="18"/>
          <w:szCs w:val="18"/>
        </w:rPr>
        <w:t>Roof is designed for Vehicle Traffic or Parking or for Heliport (Applies to Low-rise Multifamily only)</w:t>
      </w:r>
      <w:r w:rsidRPr="00B70359">
        <w:rPr>
          <w:rFonts w:asciiTheme="minorHAnsi" w:hAnsiTheme="minorHAnsi"/>
          <w:sz w:val="18"/>
          <w:szCs w:val="18"/>
        </w:rPr>
        <w:t xml:space="preserve"> – Optional table based on user selection in cell A02:</w:t>
      </w:r>
    </w:p>
    <w:p w14:paraId="28079B3E" w14:textId="77777777" w:rsidR="00234A38" w:rsidRDefault="00234A38" w:rsidP="00234A38">
      <w:pPr>
        <w:pStyle w:val="BodyText2"/>
        <w:numPr>
          <w:ilvl w:val="0"/>
          <w:numId w:val="17"/>
        </w:numPr>
        <w:ind w:left="1440"/>
        <w:rPr>
          <w:rFonts w:asciiTheme="minorHAnsi" w:hAnsiTheme="minorHAnsi"/>
          <w:sz w:val="18"/>
          <w:szCs w:val="18"/>
        </w:rPr>
      </w:pPr>
      <w:r>
        <w:rPr>
          <w:rFonts w:asciiTheme="minorHAnsi" w:hAnsiTheme="minorHAnsi"/>
          <w:sz w:val="18"/>
          <w:szCs w:val="18"/>
        </w:rPr>
        <w:t>Provide Building Plan Reference: Enter the Building Plan Reference.</w:t>
      </w:r>
    </w:p>
    <w:p w14:paraId="508FDFCE" w14:textId="30C1F6C0" w:rsidR="00234A38" w:rsidRDefault="00234A38" w:rsidP="000A4E0F">
      <w:pPr>
        <w:rPr>
          <w:rFonts w:asciiTheme="minorHAnsi" w:hAnsiTheme="minorHAnsi" w:cstheme="minorHAnsi"/>
          <w:bCs/>
          <w:caps/>
        </w:rPr>
      </w:pPr>
    </w:p>
    <w:p w14:paraId="1C2401F0" w14:textId="77777777" w:rsidR="00234A38" w:rsidRDefault="00234A38" w:rsidP="000A4E0F">
      <w:pPr>
        <w:rPr>
          <w:rFonts w:asciiTheme="minorHAnsi" w:hAnsiTheme="minorHAnsi" w:cstheme="minorHAnsi"/>
          <w:bCs/>
          <w:caps/>
        </w:rPr>
        <w:sectPr w:rsidR="00234A38" w:rsidSect="006F315F">
          <w:pgSz w:w="12240" w:h="15840" w:code="1"/>
          <w:pgMar w:top="720" w:right="720" w:bottom="720" w:left="720" w:header="180" w:footer="576" w:gutter="0"/>
          <w:pgNumType w:start="1"/>
          <w:cols w:space="720"/>
          <w:docGrid w:linePitch="272"/>
        </w:sect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488"/>
        <w:gridCol w:w="4734"/>
      </w:tblGrid>
      <w:tr w:rsidR="00012A93" w:rsidRPr="00FB0E1A" w14:paraId="4196EAED" w14:textId="77777777" w:rsidTr="00466EE2">
        <w:trPr>
          <w:trHeight w:val="144"/>
        </w:trPr>
        <w:tc>
          <w:tcPr>
            <w:tcW w:w="10790" w:type="dxa"/>
            <w:gridSpan w:val="3"/>
            <w:tcMar>
              <w:top w:w="0" w:type="dxa"/>
              <w:left w:w="115" w:type="dxa"/>
              <w:bottom w:w="0" w:type="dxa"/>
              <w:right w:w="115" w:type="dxa"/>
            </w:tcMar>
            <w:vAlign w:val="center"/>
          </w:tcPr>
          <w:p w14:paraId="4196EAEB" w14:textId="77777777" w:rsidR="00012A93" w:rsidRDefault="00012A93" w:rsidP="00F434FD">
            <w:pPr>
              <w:pStyle w:val="Heading2"/>
              <w:spacing w:before="0" w:after="0"/>
              <w:rPr>
                <w:rFonts w:asciiTheme="minorHAnsi" w:hAnsiTheme="minorHAnsi"/>
              </w:rPr>
            </w:pPr>
            <w:r>
              <w:rPr>
                <w:rFonts w:asciiTheme="minorHAnsi" w:hAnsiTheme="minorHAnsi"/>
              </w:rPr>
              <w:t xml:space="preserve">A. </w:t>
            </w:r>
            <w:r w:rsidRPr="00FB0E1A">
              <w:rPr>
                <w:rFonts w:asciiTheme="minorHAnsi" w:hAnsiTheme="minorHAnsi"/>
              </w:rPr>
              <w:t>General Information</w:t>
            </w:r>
          </w:p>
          <w:p w14:paraId="4196EAEC" w14:textId="582696FF" w:rsidR="00012A93" w:rsidRPr="00A3784E" w:rsidRDefault="00CF45D8" w:rsidP="00CF45D8">
            <w:pPr>
              <w:pStyle w:val="BodyText2"/>
              <w:spacing w:before="0" w:after="0"/>
            </w:pPr>
            <w:r>
              <w:rPr>
                <w:rFonts w:asciiTheme="minorHAnsi" w:hAnsiTheme="minorHAnsi"/>
                <w:sz w:val="18"/>
                <w:szCs w:val="18"/>
              </w:rPr>
              <w:t>Only use this form if the newly constructed do not have a PV system installed.  Do</w:t>
            </w:r>
            <w:r w:rsidR="00012A93" w:rsidRPr="00A3784E">
              <w:rPr>
                <w:rFonts w:asciiTheme="minorHAnsi" w:hAnsiTheme="minorHAnsi"/>
                <w:sz w:val="18"/>
                <w:szCs w:val="18"/>
              </w:rPr>
              <w:t xml:space="preserve"> not use this form to show solar ready compliance for hotel/motel occupancies and high-rise multifamily buildings with ten stories or fewer and all other nonresidential buildings with three stories or fewer.  Instead, use form NRCC-SRA-01-E</w:t>
            </w:r>
          </w:p>
        </w:tc>
      </w:tr>
      <w:tr w:rsidR="00012A93" w:rsidRPr="00FB0E1A" w14:paraId="4196EAF7" w14:textId="77777777" w:rsidTr="00466EE2">
        <w:trPr>
          <w:trHeight w:val="144"/>
        </w:trPr>
        <w:tc>
          <w:tcPr>
            <w:tcW w:w="568" w:type="dxa"/>
            <w:tcMar>
              <w:top w:w="0" w:type="dxa"/>
              <w:left w:w="115" w:type="dxa"/>
              <w:bottom w:w="0" w:type="dxa"/>
              <w:right w:w="115" w:type="dxa"/>
            </w:tcMar>
            <w:vAlign w:val="center"/>
          </w:tcPr>
          <w:p w14:paraId="4196EAEE" w14:textId="77777777" w:rsidR="00012A93" w:rsidRPr="00A3784E" w:rsidRDefault="00012A93" w:rsidP="00F434FD">
            <w:pPr>
              <w:pStyle w:val="BodyText2"/>
              <w:spacing w:before="0" w:after="0"/>
              <w:jc w:val="center"/>
              <w:rPr>
                <w:rFonts w:asciiTheme="minorHAnsi" w:hAnsiTheme="minorHAnsi"/>
                <w:sz w:val="18"/>
                <w:szCs w:val="18"/>
              </w:rPr>
            </w:pPr>
            <w:r w:rsidRPr="00A3784E">
              <w:rPr>
                <w:rFonts w:asciiTheme="minorHAnsi" w:hAnsiTheme="minorHAnsi"/>
                <w:sz w:val="18"/>
                <w:szCs w:val="18"/>
              </w:rPr>
              <w:t>01</w:t>
            </w:r>
          </w:p>
        </w:tc>
        <w:tc>
          <w:tcPr>
            <w:tcW w:w="5488" w:type="dxa"/>
            <w:vAlign w:val="center"/>
          </w:tcPr>
          <w:p w14:paraId="4196EAEF" w14:textId="77777777" w:rsidR="00012A93" w:rsidRPr="00A3784E" w:rsidRDefault="00012A93" w:rsidP="00F434FD">
            <w:pPr>
              <w:pStyle w:val="BodyText2"/>
              <w:spacing w:before="0" w:after="0"/>
              <w:rPr>
                <w:rFonts w:asciiTheme="minorHAnsi" w:hAnsiTheme="minorHAnsi"/>
                <w:sz w:val="18"/>
                <w:szCs w:val="18"/>
              </w:rPr>
            </w:pPr>
            <w:r w:rsidRPr="00A3784E">
              <w:rPr>
                <w:rFonts w:asciiTheme="minorHAnsi" w:hAnsiTheme="minorHAnsi"/>
                <w:sz w:val="18"/>
                <w:szCs w:val="18"/>
              </w:rPr>
              <w:t>Building Type:</w:t>
            </w:r>
          </w:p>
        </w:tc>
        <w:tc>
          <w:tcPr>
            <w:tcW w:w="4734" w:type="dxa"/>
          </w:tcPr>
          <w:p w14:paraId="4196EAF0" w14:textId="77777777" w:rsidR="00012A93" w:rsidRPr="00E63378" w:rsidRDefault="00012A93" w:rsidP="00F434FD">
            <w:pPr>
              <w:pStyle w:val="BodyText2"/>
              <w:spacing w:before="0" w:after="0"/>
              <w:rPr>
                <w:rFonts w:asciiTheme="minorHAnsi" w:hAnsiTheme="minorHAnsi"/>
                <w:sz w:val="18"/>
                <w:szCs w:val="18"/>
              </w:rPr>
            </w:pPr>
            <w:r w:rsidRPr="00E63378">
              <w:rPr>
                <w:rFonts w:asciiTheme="minorHAnsi" w:hAnsiTheme="minorHAnsi"/>
                <w:sz w:val="18"/>
                <w:szCs w:val="18"/>
              </w:rPr>
              <w:t>&lt;&lt;user pick from list</w:t>
            </w:r>
          </w:p>
          <w:p w14:paraId="4196EAF3" w14:textId="7B219149" w:rsidR="00602FED" w:rsidRDefault="00012A93">
            <w:pPr>
              <w:pStyle w:val="BodyText2"/>
              <w:spacing w:before="0" w:after="0"/>
              <w:rPr>
                <w:rFonts w:asciiTheme="minorHAnsi" w:hAnsiTheme="minorHAnsi"/>
                <w:sz w:val="18"/>
                <w:szCs w:val="18"/>
              </w:rPr>
            </w:pPr>
            <w:r w:rsidRPr="00E63378">
              <w:rPr>
                <w:sz w:val="18"/>
                <w:szCs w:val="18"/>
              </w:rPr>
              <w:t>􀂆</w:t>
            </w:r>
            <w:r w:rsidR="006D38D9">
              <w:rPr>
                <w:rFonts w:asciiTheme="minorHAnsi" w:hAnsiTheme="minorHAnsi"/>
                <w:sz w:val="18"/>
                <w:szCs w:val="18"/>
              </w:rPr>
              <w:t xml:space="preserve"> Single f</w:t>
            </w:r>
            <w:r w:rsidRPr="00E63378">
              <w:rPr>
                <w:rFonts w:asciiTheme="minorHAnsi" w:hAnsiTheme="minorHAnsi"/>
                <w:sz w:val="18"/>
                <w:szCs w:val="18"/>
              </w:rPr>
              <w:t xml:space="preserve">amily     </w:t>
            </w:r>
          </w:p>
          <w:p w14:paraId="4196EAF6" w14:textId="765C9AA9" w:rsidR="00602FED" w:rsidRDefault="00012A93" w:rsidP="00732EC2">
            <w:pPr>
              <w:pStyle w:val="BodyText2"/>
              <w:spacing w:before="0" w:after="0"/>
              <w:rPr>
                <w:rFonts w:asciiTheme="minorHAnsi" w:hAnsiTheme="minorHAnsi"/>
                <w:sz w:val="18"/>
                <w:szCs w:val="18"/>
              </w:rPr>
            </w:pPr>
            <w:r w:rsidRPr="00E63378">
              <w:rPr>
                <w:rFonts w:hint="eastAsia"/>
                <w:sz w:val="18"/>
                <w:szCs w:val="18"/>
              </w:rPr>
              <w:t>􀂆</w:t>
            </w:r>
            <w:r w:rsidRPr="00E63378">
              <w:rPr>
                <w:rFonts w:asciiTheme="minorHAnsi" w:hAnsiTheme="minorHAnsi"/>
                <w:sz w:val="18"/>
                <w:szCs w:val="18"/>
              </w:rPr>
              <w:t>Multifamily</w:t>
            </w:r>
            <w:r w:rsidR="00E63378" w:rsidRPr="00E63378">
              <w:rPr>
                <w:rFonts w:asciiTheme="minorHAnsi" w:hAnsiTheme="minorHAnsi"/>
                <w:sz w:val="18"/>
                <w:szCs w:val="18"/>
              </w:rPr>
              <w:t xml:space="preserve"> </w:t>
            </w:r>
            <w:r w:rsidR="00E63378">
              <w:rPr>
                <w:rFonts w:asciiTheme="minorHAnsi" w:hAnsiTheme="minorHAnsi"/>
                <w:sz w:val="18"/>
                <w:szCs w:val="18"/>
              </w:rPr>
              <w:t>&gt;&gt;</w:t>
            </w:r>
          </w:p>
        </w:tc>
      </w:tr>
      <w:tr w:rsidR="00012A93" w:rsidRPr="00FB0E1A" w14:paraId="4196EB01" w14:textId="77777777" w:rsidTr="00466EE2">
        <w:trPr>
          <w:trHeight w:val="144"/>
        </w:trPr>
        <w:tc>
          <w:tcPr>
            <w:tcW w:w="568" w:type="dxa"/>
            <w:tcMar>
              <w:top w:w="0" w:type="dxa"/>
              <w:left w:w="115" w:type="dxa"/>
              <w:bottom w:w="0" w:type="dxa"/>
              <w:right w:w="115" w:type="dxa"/>
            </w:tcMar>
            <w:vAlign w:val="center"/>
          </w:tcPr>
          <w:p w14:paraId="4196EAF8" w14:textId="77777777" w:rsidR="00012A93" w:rsidRPr="00A3784E" w:rsidRDefault="00012A93" w:rsidP="00F434FD">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5488" w:type="dxa"/>
            <w:vAlign w:val="center"/>
          </w:tcPr>
          <w:p w14:paraId="4196EAF9" w14:textId="77777777" w:rsidR="00012A93" w:rsidRPr="00A3784E" w:rsidRDefault="00012A93" w:rsidP="00F434FD">
            <w:pPr>
              <w:pStyle w:val="BodyText2"/>
              <w:spacing w:before="0" w:after="0"/>
              <w:rPr>
                <w:rFonts w:asciiTheme="minorHAnsi" w:hAnsiTheme="minorHAnsi"/>
                <w:sz w:val="18"/>
                <w:szCs w:val="18"/>
              </w:rPr>
            </w:pPr>
            <w:r>
              <w:rPr>
                <w:rFonts w:asciiTheme="minorHAnsi" w:hAnsiTheme="minorHAnsi"/>
                <w:sz w:val="18"/>
                <w:szCs w:val="18"/>
              </w:rPr>
              <w:t xml:space="preserve">Method of compliance: </w:t>
            </w:r>
          </w:p>
        </w:tc>
        <w:tc>
          <w:tcPr>
            <w:tcW w:w="4734" w:type="dxa"/>
          </w:tcPr>
          <w:p w14:paraId="4196EAFA" w14:textId="77777777" w:rsidR="00012A93" w:rsidRPr="00E63378" w:rsidRDefault="00012A93" w:rsidP="00F434FD">
            <w:pPr>
              <w:pStyle w:val="BodyText2"/>
              <w:spacing w:before="0" w:after="0"/>
              <w:rPr>
                <w:rFonts w:asciiTheme="minorHAnsi" w:hAnsiTheme="minorHAnsi"/>
                <w:sz w:val="18"/>
                <w:szCs w:val="18"/>
              </w:rPr>
            </w:pPr>
            <w:r w:rsidRPr="00E63378">
              <w:rPr>
                <w:rFonts w:asciiTheme="minorHAnsi" w:hAnsiTheme="minorHAnsi"/>
                <w:sz w:val="18"/>
                <w:szCs w:val="18"/>
              </w:rPr>
              <w:t>&lt;&lt;user pick from list</w:t>
            </w:r>
          </w:p>
          <w:p w14:paraId="4196EAFB" w14:textId="77777777" w:rsidR="00012A93" w:rsidRPr="00E63378" w:rsidRDefault="00012A93" w:rsidP="006D38D9">
            <w:pPr>
              <w:pStyle w:val="BodyText2"/>
              <w:numPr>
                <w:ilvl w:val="0"/>
                <w:numId w:val="9"/>
              </w:numPr>
              <w:spacing w:before="0" w:after="0"/>
              <w:ind w:left="335" w:hanging="335"/>
              <w:rPr>
                <w:rFonts w:asciiTheme="minorHAnsi" w:hAnsiTheme="minorHAnsi"/>
                <w:sz w:val="18"/>
                <w:szCs w:val="18"/>
              </w:rPr>
            </w:pPr>
            <w:r w:rsidRPr="00E63378">
              <w:rPr>
                <w:rFonts w:asciiTheme="minorHAnsi" w:hAnsiTheme="minorHAnsi"/>
                <w:sz w:val="18"/>
                <w:szCs w:val="18"/>
              </w:rPr>
              <w:t>Building meets the solar ready requirements</w:t>
            </w:r>
          </w:p>
          <w:p w14:paraId="4196EAFC" w14:textId="77777777" w:rsidR="00012A93" w:rsidRPr="00E63378" w:rsidRDefault="00012A93" w:rsidP="006D38D9">
            <w:pPr>
              <w:pStyle w:val="BodyText2"/>
              <w:numPr>
                <w:ilvl w:val="0"/>
                <w:numId w:val="9"/>
              </w:numPr>
              <w:spacing w:before="0" w:after="0"/>
              <w:ind w:left="335" w:hanging="335"/>
              <w:rPr>
                <w:rFonts w:asciiTheme="minorHAnsi" w:hAnsiTheme="minorHAnsi"/>
                <w:sz w:val="18"/>
                <w:szCs w:val="18"/>
              </w:rPr>
            </w:pPr>
            <w:r w:rsidRPr="00E63378">
              <w:rPr>
                <w:rFonts w:asciiTheme="minorHAnsi" w:hAnsiTheme="minorHAnsi"/>
                <w:sz w:val="18"/>
                <w:szCs w:val="18"/>
              </w:rPr>
              <w:t>Residence not in an Applicable Subdivision</w:t>
            </w:r>
          </w:p>
          <w:p w14:paraId="4196EAFE" w14:textId="77777777" w:rsidR="00012A93" w:rsidRPr="00E63378" w:rsidRDefault="00012A93" w:rsidP="006D38D9">
            <w:pPr>
              <w:pStyle w:val="BodyText2"/>
              <w:numPr>
                <w:ilvl w:val="0"/>
                <w:numId w:val="9"/>
              </w:numPr>
              <w:spacing w:before="0" w:after="0"/>
              <w:ind w:left="335" w:hanging="335"/>
              <w:rPr>
                <w:rFonts w:asciiTheme="minorHAnsi" w:hAnsiTheme="minorHAnsi"/>
                <w:sz w:val="18"/>
                <w:szCs w:val="18"/>
              </w:rPr>
            </w:pPr>
            <w:r w:rsidRPr="00E63378">
              <w:rPr>
                <w:rFonts w:asciiTheme="minorHAnsi" w:hAnsiTheme="minorHAnsi"/>
                <w:sz w:val="18"/>
                <w:szCs w:val="18"/>
              </w:rPr>
              <w:t xml:space="preserve">Permanently Installed Solar Water Heating System  </w:t>
            </w:r>
          </w:p>
          <w:p w14:paraId="4196EAFF" w14:textId="4A9C85C2" w:rsidR="00012A93" w:rsidRPr="00E63378" w:rsidRDefault="00012A93" w:rsidP="006D38D9">
            <w:pPr>
              <w:pStyle w:val="BodyText2"/>
              <w:numPr>
                <w:ilvl w:val="0"/>
                <w:numId w:val="9"/>
              </w:numPr>
              <w:spacing w:before="0" w:after="0"/>
              <w:ind w:left="335" w:hanging="335"/>
              <w:rPr>
                <w:rFonts w:asciiTheme="minorHAnsi" w:hAnsiTheme="minorHAnsi"/>
                <w:sz w:val="18"/>
                <w:szCs w:val="18"/>
              </w:rPr>
            </w:pPr>
            <w:r w:rsidRPr="00E63378">
              <w:rPr>
                <w:rFonts w:asciiTheme="minorHAnsi" w:hAnsiTheme="minorHAnsi"/>
                <w:sz w:val="18"/>
                <w:szCs w:val="18"/>
              </w:rPr>
              <w:t xml:space="preserve">Smart Thermostats and </w:t>
            </w:r>
            <w:r w:rsidR="001D635D">
              <w:rPr>
                <w:rFonts w:asciiTheme="minorHAnsi" w:hAnsiTheme="minorHAnsi"/>
                <w:sz w:val="18"/>
                <w:szCs w:val="18"/>
              </w:rPr>
              <w:t>Alternative Efficiency Measure</w:t>
            </w:r>
          </w:p>
          <w:p w14:paraId="4196EB00" w14:textId="77777777" w:rsidR="00012A93" w:rsidRPr="00E63378" w:rsidRDefault="00012A93" w:rsidP="006D38D9">
            <w:pPr>
              <w:pStyle w:val="BodyText2"/>
              <w:numPr>
                <w:ilvl w:val="0"/>
                <w:numId w:val="9"/>
              </w:numPr>
              <w:spacing w:before="0" w:after="0"/>
              <w:ind w:left="335" w:hanging="335"/>
              <w:rPr>
                <w:rFonts w:asciiTheme="minorHAnsi" w:hAnsiTheme="minorHAnsi"/>
                <w:sz w:val="18"/>
                <w:szCs w:val="18"/>
              </w:rPr>
            </w:pPr>
            <w:r w:rsidRPr="00E63378">
              <w:rPr>
                <w:rFonts w:asciiTheme="minorHAnsi" w:hAnsiTheme="minorHAnsi"/>
                <w:sz w:val="18"/>
                <w:szCs w:val="18"/>
              </w:rPr>
              <w:t>Roof is Designed for Vehicle Traffic or Parking or for Heliport (Applies to Low-rise Multifamily only)&gt;&gt;</w:t>
            </w:r>
          </w:p>
        </w:tc>
      </w:tr>
    </w:tbl>
    <w:p w14:paraId="4196EB02" w14:textId="77777777" w:rsidR="00012A93" w:rsidRPr="005049F2" w:rsidRDefault="00012A93" w:rsidP="00012A93">
      <w:pPr>
        <w:rPr>
          <w:rFonts w:asciiTheme="minorHAnsi" w:hAnsiTheme="minorHAnsi"/>
          <w:sz w:val="18"/>
          <w:szCs w:val="18"/>
        </w:rPr>
      </w:pPr>
    </w:p>
    <w:tbl>
      <w:tblPr>
        <w:tblW w:w="502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368"/>
        <w:gridCol w:w="4910"/>
      </w:tblGrid>
      <w:tr w:rsidR="00012A93" w:rsidRPr="00FB0E1A" w14:paraId="4196EB05" w14:textId="77777777" w:rsidTr="006D38D9">
        <w:trPr>
          <w:trHeight w:val="144"/>
        </w:trPr>
        <w:tc>
          <w:tcPr>
            <w:tcW w:w="10846" w:type="dxa"/>
            <w:gridSpan w:val="3"/>
            <w:tcBorders>
              <w:bottom w:val="single" w:sz="4" w:space="0" w:color="auto"/>
            </w:tcBorders>
            <w:tcMar>
              <w:right w:w="58" w:type="dxa"/>
            </w:tcMar>
            <w:vAlign w:val="center"/>
          </w:tcPr>
          <w:p w14:paraId="4196EB03" w14:textId="07ADA8CB" w:rsidR="00012A93" w:rsidRDefault="00012A93" w:rsidP="00012A93">
            <w:pPr>
              <w:pStyle w:val="Heading2"/>
              <w:spacing w:before="0" w:after="0"/>
              <w:rPr>
                <w:rFonts w:asciiTheme="minorHAnsi" w:hAnsiTheme="minorHAnsi"/>
              </w:rPr>
            </w:pPr>
            <w:r>
              <w:rPr>
                <w:rFonts w:asciiTheme="minorHAnsi" w:hAnsiTheme="minorHAnsi"/>
              </w:rPr>
              <w:t xml:space="preserve">B. Building Meets the Solar Ready Requirements </w:t>
            </w:r>
          </w:p>
          <w:p w14:paraId="4196EB04" w14:textId="2AE916FA" w:rsidR="008921A8" w:rsidRPr="00A45176" w:rsidRDefault="00A45176" w:rsidP="00177D82">
            <w:pPr>
              <w:rPr>
                <w:rFonts w:asciiTheme="minorHAnsi" w:hAnsiTheme="minorHAnsi"/>
              </w:rPr>
            </w:pPr>
            <w:r w:rsidRPr="00A45176">
              <w:rPr>
                <w:rFonts w:asciiTheme="minorHAnsi" w:hAnsiTheme="minorHAnsi"/>
                <w:sz w:val="18"/>
                <w:szCs w:val="18"/>
              </w:rPr>
              <w:t>&lt;&lt; If Method of Compliance A02 =</w:t>
            </w:r>
            <w:r w:rsidRPr="00A45176">
              <w:rPr>
                <w:rFonts w:asciiTheme="minorHAnsi" w:hAnsiTheme="minorHAnsi"/>
              </w:rPr>
              <w:t xml:space="preserve"> </w:t>
            </w:r>
            <w:r w:rsidR="006D38D9">
              <w:rPr>
                <w:rFonts w:asciiTheme="minorHAnsi" w:hAnsiTheme="minorHAnsi"/>
              </w:rPr>
              <w:t>“</w:t>
            </w:r>
            <w:r w:rsidRPr="00A45176">
              <w:rPr>
                <w:rFonts w:asciiTheme="minorHAnsi" w:hAnsiTheme="minorHAnsi"/>
                <w:sz w:val="18"/>
                <w:szCs w:val="18"/>
              </w:rPr>
              <w:t>Building meets the solar ready requirements</w:t>
            </w:r>
            <w:r w:rsidR="006D38D9">
              <w:rPr>
                <w:rFonts w:asciiTheme="minorHAnsi" w:hAnsiTheme="minorHAnsi"/>
                <w:sz w:val="18"/>
                <w:szCs w:val="18"/>
              </w:rPr>
              <w:t>”</w:t>
            </w:r>
            <w:r w:rsidR="00EE0196">
              <w:rPr>
                <w:rFonts w:asciiTheme="minorHAnsi" w:hAnsiTheme="minorHAnsi"/>
                <w:sz w:val="18"/>
                <w:szCs w:val="18"/>
              </w:rPr>
              <w:t xml:space="preserve">, </w:t>
            </w:r>
            <w:r w:rsidR="00B564F3">
              <w:rPr>
                <w:rFonts w:asciiTheme="minorHAnsi" w:hAnsiTheme="minorHAnsi"/>
                <w:sz w:val="18"/>
                <w:szCs w:val="18"/>
              </w:rPr>
              <w:t xml:space="preserve">then </w:t>
            </w:r>
            <w:r w:rsidR="00EE0196">
              <w:rPr>
                <w:rFonts w:asciiTheme="minorHAnsi" w:hAnsiTheme="minorHAnsi"/>
                <w:sz w:val="18"/>
                <w:szCs w:val="18"/>
              </w:rPr>
              <w:t>d</w:t>
            </w:r>
            <w:r w:rsidR="00EE0196" w:rsidRPr="00A45176">
              <w:rPr>
                <w:rFonts w:asciiTheme="minorHAnsi" w:hAnsiTheme="minorHAnsi"/>
                <w:sz w:val="18"/>
                <w:szCs w:val="18"/>
              </w:rPr>
              <w:t>isplay this table</w:t>
            </w:r>
            <w:r w:rsidR="00EE0196">
              <w:rPr>
                <w:rFonts w:asciiTheme="minorHAnsi" w:hAnsiTheme="minorHAnsi"/>
                <w:sz w:val="18"/>
                <w:szCs w:val="18"/>
              </w:rPr>
              <w:t xml:space="preserve">; </w:t>
            </w:r>
            <w:r w:rsidRPr="00A45176">
              <w:rPr>
                <w:rFonts w:asciiTheme="minorHAnsi" w:hAnsiTheme="minorHAnsi"/>
                <w:sz w:val="18"/>
                <w:szCs w:val="18"/>
              </w:rPr>
              <w:t>Else display the section does not apply message&gt;&gt;</w:t>
            </w:r>
          </w:p>
        </w:tc>
      </w:tr>
      <w:tr w:rsidR="009B3A99" w:rsidRPr="00A3784E" w:rsidDel="00EE0196" w14:paraId="4196EB18" w14:textId="77777777" w:rsidTr="006D38D9">
        <w:trPr>
          <w:trHeight w:val="144"/>
        </w:trPr>
        <w:tc>
          <w:tcPr>
            <w:tcW w:w="568" w:type="dxa"/>
            <w:vAlign w:val="center"/>
          </w:tcPr>
          <w:p w14:paraId="4196EB12" w14:textId="77777777" w:rsidR="009B3A99" w:rsidRPr="009B3A99" w:rsidDel="00EE0196" w:rsidRDefault="009B3A99" w:rsidP="004F593C">
            <w:pPr>
              <w:pStyle w:val="BodyText2"/>
              <w:spacing w:before="0" w:after="0"/>
              <w:jc w:val="center"/>
              <w:rPr>
                <w:rFonts w:asciiTheme="minorHAnsi" w:hAnsiTheme="minorHAnsi"/>
                <w:sz w:val="18"/>
                <w:szCs w:val="18"/>
              </w:rPr>
            </w:pPr>
            <w:r w:rsidRPr="009B3A99">
              <w:rPr>
                <w:rFonts w:asciiTheme="minorHAnsi" w:hAnsiTheme="minorHAnsi"/>
                <w:sz w:val="18"/>
                <w:szCs w:val="18"/>
              </w:rPr>
              <w:t>01</w:t>
            </w:r>
          </w:p>
        </w:tc>
        <w:tc>
          <w:tcPr>
            <w:tcW w:w="5368" w:type="dxa"/>
            <w:vAlign w:val="center"/>
          </w:tcPr>
          <w:p w14:paraId="4196EB13" w14:textId="77777777" w:rsidR="009B3A99" w:rsidRPr="009B3A99" w:rsidDel="00EE0196" w:rsidRDefault="00177D82" w:rsidP="00177D82">
            <w:pPr>
              <w:pStyle w:val="BodyText2"/>
              <w:spacing w:before="0" w:after="0"/>
              <w:rPr>
                <w:rFonts w:asciiTheme="minorHAnsi" w:hAnsiTheme="minorHAnsi"/>
                <w:sz w:val="18"/>
                <w:szCs w:val="18"/>
              </w:rPr>
            </w:pPr>
            <w:r>
              <w:rPr>
                <w:rFonts w:asciiTheme="minorHAnsi" w:hAnsiTheme="minorHAnsi"/>
                <w:sz w:val="18"/>
                <w:szCs w:val="18"/>
              </w:rPr>
              <w:t>C</w:t>
            </w:r>
            <w:r w:rsidR="00474721" w:rsidRPr="00474721">
              <w:rPr>
                <w:rFonts w:asciiTheme="minorHAnsi" w:hAnsiTheme="minorHAnsi"/>
                <w:sz w:val="18"/>
                <w:szCs w:val="18"/>
              </w:rPr>
              <w:t>ompliance with</w:t>
            </w:r>
            <w:r w:rsidR="009B3A99" w:rsidRPr="009B3A99">
              <w:rPr>
                <w:rFonts w:asciiTheme="minorHAnsi" w:hAnsiTheme="minorHAnsi"/>
                <w:sz w:val="18"/>
                <w:szCs w:val="18"/>
              </w:rPr>
              <w:t xml:space="preserve"> Solar Ready Requirements</w:t>
            </w:r>
          </w:p>
        </w:tc>
        <w:tc>
          <w:tcPr>
            <w:tcW w:w="4910" w:type="dxa"/>
            <w:tcMar>
              <w:right w:w="58" w:type="dxa"/>
            </w:tcMar>
            <w:vAlign w:val="center"/>
          </w:tcPr>
          <w:p w14:paraId="4196EB14" w14:textId="324C147B" w:rsidR="009B3A99" w:rsidRPr="009B3A99" w:rsidRDefault="009B3A99" w:rsidP="009B3A99">
            <w:pPr>
              <w:keepNext/>
              <w:rPr>
                <w:rFonts w:asciiTheme="minorHAnsi" w:hAnsiTheme="minorHAnsi"/>
                <w:sz w:val="18"/>
                <w:szCs w:val="18"/>
              </w:rPr>
            </w:pPr>
            <w:r w:rsidRPr="009B3A99">
              <w:rPr>
                <w:rFonts w:asciiTheme="minorHAnsi" w:hAnsiTheme="minorHAnsi"/>
                <w:sz w:val="18"/>
                <w:szCs w:val="18"/>
              </w:rPr>
              <w:t>&lt;&lt;</w:t>
            </w:r>
            <w:r w:rsidR="006D38D9">
              <w:rPr>
                <w:rFonts w:asciiTheme="minorHAnsi" w:hAnsiTheme="minorHAnsi"/>
                <w:sz w:val="18"/>
                <w:szCs w:val="18"/>
              </w:rPr>
              <w:t>calculated field</w:t>
            </w:r>
            <w:r w:rsidRPr="009B3A99">
              <w:rPr>
                <w:rFonts w:asciiTheme="minorHAnsi" w:hAnsiTheme="minorHAnsi"/>
                <w:sz w:val="18"/>
                <w:szCs w:val="18"/>
              </w:rPr>
              <w:t xml:space="preserve">: </w:t>
            </w:r>
          </w:p>
          <w:p w14:paraId="6834E86B" w14:textId="77777777" w:rsidR="006D38D9" w:rsidRDefault="009B3A99" w:rsidP="009B3A99">
            <w:pPr>
              <w:keepNext/>
              <w:rPr>
                <w:rFonts w:asciiTheme="minorHAnsi" w:hAnsiTheme="minorHAnsi"/>
                <w:sz w:val="18"/>
                <w:szCs w:val="18"/>
              </w:rPr>
            </w:pPr>
            <w:r w:rsidRPr="009B3A99">
              <w:rPr>
                <w:rFonts w:asciiTheme="minorHAnsi" w:hAnsiTheme="minorHAnsi"/>
                <w:sz w:val="18"/>
                <w:szCs w:val="18"/>
              </w:rPr>
              <w:t xml:space="preserve">if compliant </w:t>
            </w:r>
            <w:r>
              <w:rPr>
                <w:rFonts w:asciiTheme="minorHAnsi" w:hAnsiTheme="minorHAnsi"/>
                <w:sz w:val="18"/>
                <w:szCs w:val="18"/>
              </w:rPr>
              <w:t>CF</w:t>
            </w:r>
            <w:r w:rsidR="00CF45D8">
              <w:rPr>
                <w:rFonts w:asciiTheme="minorHAnsi" w:hAnsiTheme="minorHAnsi"/>
                <w:sz w:val="18"/>
                <w:szCs w:val="18"/>
              </w:rPr>
              <w:t>2</w:t>
            </w:r>
            <w:r>
              <w:rPr>
                <w:rFonts w:asciiTheme="minorHAnsi" w:hAnsiTheme="minorHAnsi"/>
                <w:sz w:val="18"/>
                <w:szCs w:val="18"/>
              </w:rPr>
              <w:t xml:space="preserve">R-SRA-02 </w:t>
            </w:r>
            <w:r w:rsidRPr="009B3A99">
              <w:rPr>
                <w:rFonts w:asciiTheme="minorHAnsi" w:hAnsiTheme="minorHAnsi"/>
                <w:sz w:val="18"/>
                <w:szCs w:val="18"/>
              </w:rPr>
              <w:t>is registered</w:t>
            </w:r>
            <w:r w:rsidR="006D38D9">
              <w:rPr>
                <w:rFonts w:asciiTheme="minorHAnsi" w:hAnsiTheme="minorHAnsi"/>
                <w:sz w:val="18"/>
                <w:szCs w:val="18"/>
              </w:rPr>
              <w:t>,</w:t>
            </w:r>
          </w:p>
          <w:p w14:paraId="4196EB16" w14:textId="011CE528" w:rsidR="009B3A99" w:rsidRPr="009B3A99" w:rsidRDefault="009B3A99" w:rsidP="009B3A99">
            <w:pPr>
              <w:keepNext/>
              <w:rPr>
                <w:rFonts w:asciiTheme="minorHAnsi" w:hAnsiTheme="minorHAnsi"/>
                <w:sz w:val="18"/>
                <w:szCs w:val="18"/>
              </w:rPr>
            </w:pPr>
            <w:r w:rsidRPr="009B3A99">
              <w:rPr>
                <w:rFonts w:asciiTheme="minorHAnsi" w:hAnsiTheme="minorHAnsi"/>
                <w:sz w:val="18"/>
                <w:szCs w:val="18"/>
              </w:rPr>
              <w:t xml:space="preserve">then </w:t>
            </w:r>
            <w:r w:rsidR="006D38D9">
              <w:rPr>
                <w:rFonts w:asciiTheme="minorHAnsi" w:hAnsiTheme="minorHAnsi"/>
                <w:sz w:val="18"/>
                <w:szCs w:val="18"/>
              </w:rPr>
              <w:t>display</w:t>
            </w:r>
            <w:r w:rsidRPr="009B3A99">
              <w:rPr>
                <w:rFonts w:asciiTheme="minorHAnsi" w:hAnsiTheme="minorHAnsi"/>
                <w:sz w:val="18"/>
                <w:szCs w:val="18"/>
              </w:rPr>
              <w:t xml:space="preserve"> = "</w:t>
            </w:r>
            <w:r w:rsidR="00177D82">
              <w:rPr>
                <w:rFonts w:asciiTheme="minorHAnsi" w:hAnsiTheme="minorHAnsi"/>
                <w:sz w:val="18"/>
                <w:szCs w:val="18"/>
              </w:rPr>
              <w:t>Design c</w:t>
            </w:r>
            <w:r w:rsidRPr="009B3A99">
              <w:rPr>
                <w:rFonts w:asciiTheme="minorHAnsi" w:hAnsiTheme="minorHAnsi"/>
                <w:sz w:val="18"/>
                <w:szCs w:val="18"/>
              </w:rPr>
              <w:t>omplies</w:t>
            </w:r>
            <w:r>
              <w:rPr>
                <w:rFonts w:asciiTheme="minorHAnsi" w:hAnsiTheme="minorHAnsi"/>
                <w:sz w:val="18"/>
                <w:szCs w:val="18"/>
              </w:rPr>
              <w:t>”</w:t>
            </w:r>
            <w:r w:rsidRPr="009B3A99">
              <w:rPr>
                <w:rFonts w:asciiTheme="minorHAnsi" w:hAnsiTheme="minorHAnsi"/>
                <w:sz w:val="18"/>
                <w:szCs w:val="18"/>
              </w:rPr>
              <w:t>;</w:t>
            </w:r>
          </w:p>
          <w:p w14:paraId="4196EB17" w14:textId="18EBB877" w:rsidR="009B3A99" w:rsidRPr="009B3A99" w:rsidDel="00EE0196" w:rsidRDefault="009B3A99" w:rsidP="006D38D9">
            <w:pPr>
              <w:pStyle w:val="BodyText2"/>
              <w:spacing w:before="0" w:after="0"/>
              <w:rPr>
                <w:rFonts w:asciiTheme="minorHAnsi" w:hAnsiTheme="minorHAnsi"/>
                <w:sz w:val="18"/>
                <w:szCs w:val="18"/>
              </w:rPr>
            </w:pPr>
            <w:r w:rsidRPr="009B3A99">
              <w:rPr>
                <w:rFonts w:asciiTheme="minorHAnsi" w:hAnsiTheme="minorHAnsi"/>
                <w:sz w:val="18"/>
                <w:szCs w:val="18"/>
              </w:rPr>
              <w:t xml:space="preserve">else </w:t>
            </w:r>
            <w:r w:rsidR="006D38D9">
              <w:rPr>
                <w:rFonts w:asciiTheme="minorHAnsi" w:hAnsiTheme="minorHAnsi"/>
                <w:sz w:val="18"/>
                <w:szCs w:val="18"/>
              </w:rPr>
              <w:t>display</w:t>
            </w:r>
            <w:r w:rsidRPr="009B3A99">
              <w:rPr>
                <w:rFonts w:asciiTheme="minorHAnsi" w:hAnsiTheme="minorHAnsi"/>
                <w:sz w:val="18"/>
                <w:szCs w:val="18"/>
              </w:rPr>
              <w:t xml:space="preserve"> = "</w:t>
            </w:r>
            <w:r>
              <w:rPr>
                <w:rFonts w:asciiTheme="minorHAnsi" w:hAnsiTheme="minorHAnsi"/>
                <w:sz w:val="18"/>
                <w:szCs w:val="18"/>
              </w:rPr>
              <w:t>Registered CF</w:t>
            </w:r>
            <w:r w:rsidR="00CF45D8">
              <w:rPr>
                <w:rFonts w:asciiTheme="minorHAnsi" w:hAnsiTheme="minorHAnsi"/>
                <w:sz w:val="18"/>
                <w:szCs w:val="18"/>
              </w:rPr>
              <w:t>2</w:t>
            </w:r>
            <w:r>
              <w:rPr>
                <w:rFonts w:asciiTheme="minorHAnsi" w:hAnsiTheme="minorHAnsi"/>
                <w:sz w:val="18"/>
                <w:szCs w:val="18"/>
              </w:rPr>
              <w:t>R-SRA-02 required to continue</w:t>
            </w:r>
            <w:r w:rsidR="006D38D9">
              <w:rPr>
                <w:rFonts w:asciiTheme="minorHAnsi" w:hAnsiTheme="minorHAnsi"/>
                <w:sz w:val="18"/>
                <w:szCs w:val="18"/>
              </w:rPr>
              <w:t>”</w:t>
            </w:r>
            <w:r w:rsidRPr="009B3A99">
              <w:rPr>
                <w:rFonts w:asciiTheme="minorHAnsi" w:hAnsiTheme="minorHAnsi"/>
                <w:sz w:val="18"/>
                <w:szCs w:val="18"/>
              </w:rPr>
              <w:t>&gt;&gt;</w:t>
            </w:r>
          </w:p>
        </w:tc>
      </w:tr>
      <w:tr w:rsidR="00E63378" w:rsidRPr="00A3784E" w14:paraId="4196EB20" w14:textId="77777777" w:rsidTr="006D38D9">
        <w:trPr>
          <w:trHeight w:val="144"/>
        </w:trPr>
        <w:tc>
          <w:tcPr>
            <w:tcW w:w="568" w:type="dxa"/>
            <w:tcMar>
              <w:top w:w="0" w:type="dxa"/>
              <w:left w:w="115" w:type="dxa"/>
              <w:bottom w:w="0" w:type="dxa"/>
              <w:right w:w="115" w:type="dxa"/>
            </w:tcMar>
            <w:vAlign w:val="center"/>
          </w:tcPr>
          <w:p w14:paraId="4196EB19" w14:textId="2CF4F7A5" w:rsidR="00E63378" w:rsidRPr="00A3784E" w:rsidRDefault="00EE0196" w:rsidP="009B3A99">
            <w:pPr>
              <w:pStyle w:val="BodyText2"/>
              <w:spacing w:before="0" w:after="0"/>
              <w:jc w:val="center"/>
              <w:rPr>
                <w:rFonts w:asciiTheme="minorHAnsi" w:hAnsiTheme="minorHAnsi"/>
                <w:sz w:val="18"/>
                <w:szCs w:val="18"/>
              </w:rPr>
            </w:pPr>
            <w:r>
              <w:rPr>
                <w:rFonts w:asciiTheme="minorHAnsi" w:hAnsiTheme="minorHAnsi"/>
                <w:sz w:val="18"/>
                <w:szCs w:val="18"/>
              </w:rPr>
              <w:t>0</w:t>
            </w:r>
            <w:r w:rsidR="009B3A99">
              <w:rPr>
                <w:rFonts w:asciiTheme="minorHAnsi" w:hAnsiTheme="minorHAnsi"/>
                <w:sz w:val="18"/>
                <w:szCs w:val="18"/>
              </w:rPr>
              <w:t>2</w:t>
            </w:r>
          </w:p>
        </w:tc>
        <w:tc>
          <w:tcPr>
            <w:tcW w:w="10278" w:type="dxa"/>
            <w:gridSpan w:val="2"/>
            <w:tcMar>
              <w:left w:w="115" w:type="dxa"/>
              <w:right w:w="115" w:type="dxa"/>
            </w:tcMar>
            <w:vAlign w:val="center"/>
          </w:tcPr>
          <w:p w14:paraId="4196EB1A" w14:textId="77777777" w:rsidR="00E63378" w:rsidRDefault="00E63378" w:rsidP="00012A93">
            <w:pPr>
              <w:pStyle w:val="BodyText2"/>
              <w:spacing w:before="0" w:after="0"/>
              <w:rPr>
                <w:rFonts w:asciiTheme="minorHAnsi" w:hAnsiTheme="minorHAnsi"/>
                <w:sz w:val="18"/>
                <w:szCs w:val="18"/>
              </w:rPr>
            </w:pPr>
            <w:r w:rsidRPr="00A3784E">
              <w:rPr>
                <w:rFonts w:asciiTheme="minorHAnsi" w:hAnsiTheme="minorHAnsi"/>
                <w:sz w:val="18"/>
                <w:szCs w:val="18"/>
              </w:rPr>
              <w:t>The construction documents indicate</w:t>
            </w:r>
            <w:r>
              <w:rPr>
                <w:rFonts w:asciiTheme="minorHAnsi" w:hAnsiTheme="minorHAnsi"/>
                <w:sz w:val="18"/>
                <w:szCs w:val="18"/>
              </w:rPr>
              <w:t>:</w:t>
            </w:r>
          </w:p>
          <w:p w14:paraId="4196EB1B" w14:textId="77777777" w:rsidR="00E63378" w:rsidRDefault="00E63378" w:rsidP="006D38D9">
            <w:pPr>
              <w:pStyle w:val="BodyText2"/>
              <w:numPr>
                <w:ilvl w:val="0"/>
                <w:numId w:val="11"/>
              </w:numPr>
              <w:spacing w:before="0" w:after="0"/>
              <w:rPr>
                <w:rFonts w:asciiTheme="minorHAnsi" w:hAnsiTheme="minorHAnsi"/>
                <w:sz w:val="18"/>
                <w:szCs w:val="18"/>
              </w:rPr>
            </w:pPr>
            <w:r>
              <w:rPr>
                <w:rFonts w:asciiTheme="minorHAnsi" w:hAnsiTheme="minorHAnsi"/>
                <w:sz w:val="18"/>
                <w:szCs w:val="18"/>
              </w:rPr>
              <w:t>The solar zone</w:t>
            </w:r>
          </w:p>
          <w:p w14:paraId="4196EB1C" w14:textId="77777777" w:rsidR="00E63378" w:rsidRDefault="00E63378" w:rsidP="006D38D9">
            <w:pPr>
              <w:pStyle w:val="BodyText2"/>
              <w:numPr>
                <w:ilvl w:val="0"/>
                <w:numId w:val="11"/>
              </w:numPr>
              <w:spacing w:before="0" w:after="0"/>
              <w:rPr>
                <w:rFonts w:asciiTheme="minorHAnsi" w:hAnsiTheme="minorHAnsi"/>
                <w:sz w:val="18"/>
                <w:szCs w:val="18"/>
              </w:rPr>
            </w:pPr>
            <w:r>
              <w:rPr>
                <w:rFonts w:asciiTheme="minorHAnsi" w:hAnsiTheme="minorHAnsi"/>
                <w:sz w:val="18"/>
                <w:szCs w:val="18"/>
              </w:rPr>
              <w:t>A</w:t>
            </w:r>
            <w:r w:rsidRPr="00A3784E">
              <w:rPr>
                <w:rFonts w:asciiTheme="minorHAnsi" w:hAnsiTheme="minorHAnsi"/>
                <w:sz w:val="18"/>
                <w:szCs w:val="18"/>
              </w:rPr>
              <w:t xml:space="preserve"> location for inverters and metering equipment</w:t>
            </w:r>
          </w:p>
          <w:p w14:paraId="4196EB1D" w14:textId="77777777" w:rsidR="000827E0" w:rsidRDefault="00E63378" w:rsidP="006D38D9">
            <w:pPr>
              <w:pStyle w:val="BodyText2"/>
              <w:numPr>
                <w:ilvl w:val="0"/>
                <w:numId w:val="11"/>
              </w:numPr>
              <w:spacing w:before="0" w:after="0"/>
              <w:rPr>
                <w:rFonts w:asciiTheme="minorHAnsi" w:hAnsiTheme="minorHAnsi"/>
                <w:sz w:val="18"/>
                <w:szCs w:val="18"/>
              </w:rPr>
            </w:pPr>
            <w:r>
              <w:rPr>
                <w:rFonts w:asciiTheme="minorHAnsi" w:hAnsiTheme="minorHAnsi"/>
                <w:sz w:val="18"/>
                <w:szCs w:val="18"/>
              </w:rPr>
              <w:t>A</w:t>
            </w:r>
            <w:r w:rsidRPr="00A3784E">
              <w:rPr>
                <w:rFonts w:asciiTheme="minorHAnsi" w:hAnsiTheme="minorHAnsi"/>
                <w:sz w:val="18"/>
                <w:szCs w:val="18"/>
              </w:rPr>
              <w:t xml:space="preserve"> pathway for routing of conduit from the solar zone to the point of interconnection with the electrical service</w:t>
            </w:r>
          </w:p>
          <w:p w14:paraId="4196EB1E" w14:textId="77777777" w:rsidR="000827E0" w:rsidRPr="000827E0" w:rsidRDefault="000827E0" w:rsidP="006D38D9">
            <w:pPr>
              <w:pStyle w:val="BodyText2"/>
              <w:numPr>
                <w:ilvl w:val="0"/>
                <w:numId w:val="11"/>
              </w:numPr>
              <w:spacing w:before="0" w:after="0"/>
              <w:rPr>
                <w:rFonts w:asciiTheme="minorHAnsi" w:hAnsiTheme="minorHAnsi"/>
                <w:sz w:val="18"/>
                <w:szCs w:val="18"/>
              </w:rPr>
            </w:pPr>
            <w:r>
              <w:rPr>
                <w:rFonts w:asciiTheme="minorHAnsi" w:hAnsiTheme="minorHAnsi"/>
                <w:sz w:val="18"/>
                <w:szCs w:val="18"/>
              </w:rPr>
              <w:t>A Pathway for routing of plumbing from the solar zone to the water heating system</w:t>
            </w:r>
          </w:p>
          <w:p w14:paraId="4196EB1F" w14:textId="77777777" w:rsidR="00E63378" w:rsidRPr="00A3784E" w:rsidRDefault="00E63378" w:rsidP="006D38D9">
            <w:pPr>
              <w:pStyle w:val="ListParagraph"/>
              <w:numPr>
                <w:ilvl w:val="0"/>
                <w:numId w:val="11"/>
              </w:numPr>
              <w:autoSpaceDE w:val="0"/>
              <w:autoSpaceDN w:val="0"/>
              <w:adjustRightInd w:val="0"/>
              <w:rPr>
                <w:rFonts w:asciiTheme="minorHAnsi" w:hAnsiTheme="minorHAnsi"/>
                <w:sz w:val="18"/>
                <w:szCs w:val="18"/>
              </w:rPr>
            </w:pPr>
            <w:r w:rsidRPr="00A3784E">
              <w:rPr>
                <w:rFonts w:asciiTheme="minorHAnsi" w:hAnsiTheme="minorHAnsi"/>
                <w:sz w:val="18"/>
                <w:szCs w:val="18"/>
              </w:rPr>
              <w:t xml:space="preserve">The structural design loads for roof dead load and roof live load, in the solar zone </w:t>
            </w:r>
          </w:p>
        </w:tc>
      </w:tr>
      <w:tr w:rsidR="00E63378" w:rsidRPr="00A3784E" w14:paraId="4196EB23" w14:textId="77777777" w:rsidTr="006D38D9">
        <w:trPr>
          <w:trHeight w:val="144"/>
        </w:trPr>
        <w:tc>
          <w:tcPr>
            <w:tcW w:w="568" w:type="dxa"/>
            <w:vAlign w:val="center"/>
          </w:tcPr>
          <w:p w14:paraId="4196EB21" w14:textId="15B55FEB" w:rsidR="00E63378" w:rsidRPr="00A3784E" w:rsidRDefault="00EE0196" w:rsidP="009B3A99">
            <w:pPr>
              <w:pStyle w:val="BodyText2"/>
              <w:spacing w:before="0" w:after="0"/>
              <w:jc w:val="center"/>
              <w:rPr>
                <w:rFonts w:asciiTheme="minorHAnsi" w:hAnsiTheme="minorHAnsi"/>
                <w:sz w:val="18"/>
                <w:szCs w:val="18"/>
              </w:rPr>
            </w:pPr>
            <w:r>
              <w:rPr>
                <w:rFonts w:asciiTheme="minorHAnsi" w:hAnsiTheme="minorHAnsi"/>
                <w:sz w:val="18"/>
                <w:szCs w:val="18"/>
              </w:rPr>
              <w:t>0</w:t>
            </w:r>
            <w:r w:rsidR="009B3A99">
              <w:rPr>
                <w:rFonts w:asciiTheme="minorHAnsi" w:hAnsiTheme="minorHAnsi"/>
                <w:sz w:val="18"/>
                <w:szCs w:val="18"/>
              </w:rPr>
              <w:t>3</w:t>
            </w:r>
          </w:p>
        </w:tc>
        <w:tc>
          <w:tcPr>
            <w:tcW w:w="10278" w:type="dxa"/>
            <w:gridSpan w:val="2"/>
            <w:vAlign w:val="center"/>
          </w:tcPr>
          <w:p w14:paraId="4196EB22" w14:textId="77777777" w:rsidR="00E63378" w:rsidRPr="00A3784E" w:rsidRDefault="00E63378" w:rsidP="00012A93">
            <w:pPr>
              <w:pStyle w:val="BodyText2"/>
              <w:spacing w:before="0" w:after="0"/>
              <w:rPr>
                <w:rFonts w:asciiTheme="minorHAnsi" w:hAnsiTheme="minorHAnsi"/>
                <w:sz w:val="18"/>
                <w:szCs w:val="18"/>
              </w:rPr>
            </w:pPr>
            <w:r w:rsidRPr="00A3784E">
              <w:rPr>
                <w:rFonts w:asciiTheme="minorHAnsi" w:hAnsiTheme="minorHAnsi"/>
                <w:sz w:val="18"/>
                <w:szCs w:val="18"/>
              </w:rPr>
              <w:t xml:space="preserve">A copy of the construction documents </w:t>
            </w:r>
            <w:r>
              <w:rPr>
                <w:rFonts w:asciiTheme="minorHAnsi" w:hAnsiTheme="minorHAnsi"/>
                <w:sz w:val="18"/>
                <w:szCs w:val="18"/>
              </w:rPr>
              <w:t>including all the information above</w:t>
            </w:r>
            <w:r w:rsidRPr="00A3784E">
              <w:rPr>
                <w:rFonts w:asciiTheme="minorHAnsi" w:hAnsiTheme="minorHAnsi"/>
                <w:sz w:val="18"/>
                <w:szCs w:val="18"/>
              </w:rPr>
              <w:t xml:space="preserve"> will be provided to the occupant.</w:t>
            </w:r>
          </w:p>
        </w:tc>
      </w:tr>
      <w:tr w:rsidR="00E63378" w:rsidRPr="00A3784E" w14:paraId="4196EB28" w14:textId="77777777" w:rsidTr="006D38D9">
        <w:trPr>
          <w:trHeight w:val="144"/>
        </w:trPr>
        <w:tc>
          <w:tcPr>
            <w:tcW w:w="568" w:type="dxa"/>
            <w:tcMar>
              <w:top w:w="0" w:type="dxa"/>
              <w:bottom w:w="0" w:type="dxa"/>
            </w:tcMar>
            <w:vAlign w:val="center"/>
          </w:tcPr>
          <w:p w14:paraId="4196EB24" w14:textId="496F84BE" w:rsidR="00E63378" w:rsidRPr="00A3784E" w:rsidRDefault="00EE0196" w:rsidP="009B3A99">
            <w:pPr>
              <w:pStyle w:val="BodyText2"/>
              <w:spacing w:before="0" w:after="0"/>
              <w:jc w:val="center"/>
              <w:rPr>
                <w:rFonts w:asciiTheme="minorHAnsi" w:hAnsiTheme="minorHAnsi"/>
                <w:sz w:val="18"/>
                <w:szCs w:val="18"/>
              </w:rPr>
            </w:pPr>
            <w:r>
              <w:rPr>
                <w:rFonts w:asciiTheme="minorHAnsi" w:hAnsiTheme="minorHAnsi"/>
                <w:sz w:val="18"/>
                <w:szCs w:val="18"/>
              </w:rPr>
              <w:t>0</w:t>
            </w:r>
            <w:r w:rsidR="009B3A99">
              <w:rPr>
                <w:rFonts w:asciiTheme="minorHAnsi" w:hAnsiTheme="minorHAnsi"/>
                <w:sz w:val="18"/>
                <w:szCs w:val="18"/>
              </w:rPr>
              <w:t>4</w:t>
            </w:r>
          </w:p>
        </w:tc>
        <w:tc>
          <w:tcPr>
            <w:tcW w:w="10278" w:type="dxa"/>
            <w:gridSpan w:val="2"/>
            <w:vAlign w:val="center"/>
          </w:tcPr>
          <w:p w14:paraId="4196EB25" w14:textId="77777777" w:rsidR="00E63378" w:rsidRPr="00A3784E" w:rsidRDefault="00E63378" w:rsidP="00012A93">
            <w:pPr>
              <w:pStyle w:val="BodyText2"/>
              <w:spacing w:before="0" w:after="0"/>
              <w:rPr>
                <w:rFonts w:asciiTheme="minorHAnsi" w:hAnsiTheme="minorHAnsi"/>
                <w:sz w:val="18"/>
                <w:szCs w:val="18"/>
              </w:rPr>
            </w:pPr>
            <w:r w:rsidRPr="00A3784E">
              <w:rPr>
                <w:rFonts w:asciiTheme="minorHAnsi" w:hAnsiTheme="minorHAnsi"/>
                <w:sz w:val="18"/>
                <w:szCs w:val="18"/>
              </w:rPr>
              <w:t>For Single Family Residences only:</w:t>
            </w:r>
          </w:p>
          <w:p w14:paraId="4196EB26" w14:textId="77777777" w:rsidR="00E63378" w:rsidRDefault="00E63378" w:rsidP="006D38D9">
            <w:pPr>
              <w:pStyle w:val="BodyText2"/>
              <w:numPr>
                <w:ilvl w:val="0"/>
                <w:numId w:val="10"/>
              </w:numPr>
              <w:spacing w:before="0" w:after="0"/>
              <w:rPr>
                <w:rFonts w:asciiTheme="minorHAnsi" w:hAnsiTheme="minorHAnsi"/>
                <w:sz w:val="18"/>
                <w:szCs w:val="18"/>
              </w:rPr>
            </w:pPr>
            <w:r w:rsidRPr="00A3784E">
              <w:rPr>
                <w:rFonts w:asciiTheme="minorHAnsi" w:hAnsiTheme="minorHAnsi"/>
                <w:sz w:val="18"/>
                <w:szCs w:val="18"/>
              </w:rPr>
              <w:t>The main electric service panel shall have a minimum busbar rating of 200 amps.</w:t>
            </w:r>
          </w:p>
          <w:p w14:paraId="4196EB27" w14:textId="77777777" w:rsidR="00E63378" w:rsidRPr="00A3784E" w:rsidRDefault="00E63378" w:rsidP="006D38D9">
            <w:pPr>
              <w:pStyle w:val="BodyText2"/>
              <w:numPr>
                <w:ilvl w:val="0"/>
                <w:numId w:val="10"/>
              </w:numPr>
              <w:spacing w:before="0" w:after="0"/>
              <w:rPr>
                <w:rFonts w:asciiTheme="minorHAnsi" w:hAnsiTheme="minorHAnsi"/>
                <w:sz w:val="18"/>
                <w:szCs w:val="18"/>
              </w:rPr>
            </w:pPr>
            <w:r w:rsidRPr="00A3784E">
              <w:rPr>
                <w:rFonts w:asciiTheme="minorHAnsi" w:hAnsiTheme="minorHAnsi"/>
                <w:sz w:val="18"/>
                <w:szCs w:val="18"/>
              </w:rPr>
              <w:t>The main electric service panel shall have reserved space to allow for the installation of a double pole circuit breaker. The reserved space shall be positioned at the opposite (load) end from the input feeder location or main circuit location. The reserved space shall be permanently marked as “For Future Solar Electric”.</w:t>
            </w:r>
          </w:p>
        </w:tc>
      </w:tr>
      <w:tr w:rsidR="00E63378" w:rsidRPr="00A3784E" w14:paraId="4196EB2A" w14:textId="77777777" w:rsidTr="006D38D9">
        <w:trPr>
          <w:trHeight w:val="144"/>
        </w:trPr>
        <w:tc>
          <w:tcPr>
            <w:tcW w:w="10846" w:type="dxa"/>
            <w:gridSpan w:val="3"/>
            <w:tcMar>
              <w:top w:w="0" w:type="dxa"/>
              <w:left w:w="115" w:type="dxa"/>
              <w:bottom w:w="0" w:type="dxa"/>
              <w:right w:w="115" w:type="dxa"/>
            </w:tcMar>
            <w:vAlign w:val="center"/>
          </w:tcPr>
          <w:p w14:paraId="4196EB29" w14:textId="77777777" w:rsidR="00E63378" w:rsidRPr="00A3784E" w:rsidRDefault="00E63378" w:rsidP="00012A93">
            <w:pPr>
              <w:pStyle w:val="BodyText2"/>
              <w:spacing w:before="0" w:after="0"/>
              <w:rPr>
                <w:rFonts w:asciiTheme="minorHAnsi" w:hAnsiTheme="minorHAnsi"/>
                <w:sz w:val="18"/>
                <w:szCs w:val="18"/>
              </w:rPr>
            </w:pPr>
            <w:r w:rsidRPr="00A3784E">
              <w:rPr>
                <w:rFonts w:asciiTheme="minorHAnsi" w:hAnsiTheme="minorHAnsi"/>
                <w:b/>
                <w:sz w:val="18"/>
                <w:szCs w:val="18"/>
              </w:rPr>
              <w:t xml:space="preserve">The responsible person’s signature on this compliance document affirms that all applicable requirements in this table have been met. </w:t>
            </w:r>
          </w:p>
        </w:tc>
      </w:tr>
    </w:tbl>
    <w:p w14:paraId="4196EB2B" w14:textId="77777777" w:rsidR="00012A93" w:rsidRPr="005049F2" w:rsidRDefault="00012A93" w:rsidP="00012A93">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9"/>
        <w:gridCol w:w="10221"/>
      </w:tblGrid>
      <w:tr w:rsidR="00012A93" w:rsidRPr="00A3784E" w14:paraId="4196EB2E" w14:textId="77777777" w:rsidTr="00012A93">
        <w:trPr>
          <w:trHeight w:val="144"/>
        </w:trPr>
        <w:tc>
          <w:tcPr>
            <w:tcW w:w="11028" w:type="dxa"/>
            <w:gridSpan w:val="2"/>
            <w:tcMar>
              <w:top w:w="0" w:type="dxa"/>
              <w:left w:w="115" w:type="dxa"/>
              <w:bottom w:w="0" w:type="dxa"/>
              <w:right w:w="115" w:type="dxa"/>
            </w:tcMar>
            <w:vAlign w:val="center"/>
          </w:tcPr>
          <w:p w14:paraId="4196EB2C" w14:textId="77777777" w:rsidR="00012A93" w:rsidRDefault="00012A93" w:rsidP="00012A93">
            <w:pPr>
              <w:pStyle w:val="Heading2"/>
              <w:spacing w:before="0" w:after="0"/>
              <w:rPr>
                <w:rFonts w:asciiTheme="minorHAnsi" w:hAnsiTheme="minorHAnsi"/>
              </w:rPr>
            </w:pPr>
            <w:r>
              <w:rPr>
                <w:rFonts w:asciiTheme="minorHAnsi" w:hAnsiTheme="minorHAnsi"/>
              </w:rPr>
              <w:t>C</w:t>
            </w:r>
            <w:r w:rsidRPr="00A3784E">
              <w:rPr>
                <w:rFonts w:asciiTheme="minorHAnsi" w:hAnsiTheme="minorHAnsi"/>
              </w:rPr>
              <w:t>. Residence not in an Applicable Subdivision</w:t>
            </w:r>
          </w:p>
          <w:p w14:paraId="4196EB2D" w14:textId="23AEF51D" w:rsidR="00A45176" w:rsidRPr="00A45176" w:rsidRDefault="00A45176" w:rsidP="00EE0196">
            <w:r w:rsidRPr="00A45176">
              <w:rPr>
                <w:rFonts w:asciiTheme="minorHAnsi" w:hAnsiTheme="minorHAnsi"/>
                <w:sz w:val="18"/>
                <w:szCs w:val="18"/>
              </w:rPr>
              <w:t>&lt;&lt; If Method of Compliance A02 =</w:t>
            </w:r>
            <w:r w:rsidRPr="00A45176">
              <w:rPr>
                <w:rFonts w:asciiTheme="minorHAnsi" w:hAnsiTheme="minorHAnsi"/>
              </w:rPr>
              <w:t xml:space="preserve"> </w:t>
            </w:r>
            <w:r w:rsidR="006D38D9">
              <w:rPr>
                <w:rFonts w:asciiTheme="minorHAnsi" w:hAnsiTheme="minorHAnsi"/>
              </w:rPr>
              <w:t>“</w:t>
            </w:r>
            <w:r w:rsidRPr="00E63378">
              <w:rPr>
                <w:rFonts w:asciiTheme="minorHAnsi" w:hAnsiTheme="minorHAnsi"/>
                <w:sz w:val="18"/>
                <w:szCs w:val="18"/>
              </w:rPr>
              <w:t>Residence not in an Applicable Subdivision</w:t>
            </w:r>
            <w:r w:rsidR="006D38D9">
              <w:rPr>
                <w:rFonts w:asciiTheme="minorHAnsi" w:hAnsiTheme="minorHAnsi"/>
                <w:sz w:val="18"/>
                <w:szCs w:val="18"/>
              </w:rPr>
              <w:t>”</w:t>
            </w:r>
            <w:r w:rsidR="00EE0196">
              <w:rPr>
                <w:rFonts w:asciiTheme="minorHAnsi" w:hAnsiTheme="minorHAnsi"/>
                <w:sz w:val="18"/>
                <w:szCs w:val="18"/>
              </w:rPr>
              <w:t>, then display this table</w:t>
            </w:r>
            <w:r>
              <w:rPr>
                <w:rFonts w:asciiTheme="minorHAnsi" w:hAnsiTheme="minorHAnsi"/>
                <w:sz w:val="18"/>
                <w:szCs w:val="18"/>
              </w:rPr>
              <w:t>;</w:t>
            </w:r>
            <w:r w:rsidRPr="00A45176">
              <w:rPr>
                <w:rFonts w:asciiTheme="minorHAnsi" w:hAnsiTheme="minorHAnsi"/>
                <w:sz w:val="18"/>
                <w:szCs w:val="18"/>
              </w:rPr>
              <w:t xml:space="preserve"> Else display the section does not apply message&gt;&gt;</w:t>
            </w:r>
          </w:p>
        </w:tc>
      </w:tr>
      <w:tr w:rsidR="00012A93" w:rsidRPr="00A3784E" w14:paraId="4196EB31" w14:textId="77777777" w:rsidTr="003E6D68">
        <w:trPr>
          <w:trHeight w:val="144"/>
        </w:trPr>
        <w:tc>
          <w:tcPr>
            <w:tcW w:w="576" w:type="dxa"/>
            <w:tcMar>
              <w:top w:w="0" w:type="dxa"/>
              <w:left w:w="115" w:type="dxa"/>
              <w:bottom w:w="0" w:type="dxa"/>
              <w:right w:w="115" w:type="dxa"/>
            </w:tcMar>
            <w:vAlign w:val="center"/>
          </w:tcPr>
          <w:p w14:paraId="4196EB2F" w14:textId="77777777" w:rsidR="00012A93" w:rsidRPr="00A3784E" w:rsidRDefault="00012A93" w:rsidP="00012A93">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454" w:type="dxa"/>
            <w:vAlign w:val="center"/>
          </w:tcPr>
          <w:p w14:paraId="4196EB30" w14:textId="6755808F" w:rsidR="00012A93" w:rsidRPr="00A3784E" w:rsidRDefault="00012A93" w:rsidP="00363D6F">
            <w:pPr>
              <w:pStyle w:val="BodyText2"/>
              <w:spacing w:before="0" w:after="0"/>
              <w:rPr>
                <w:rFonts w:asciiTheme="minorHAnsi" w:hAnsiTheme="minorHAnsi"/>
                <w:sz w:val="18"/>
                <w:szCs w:val="18"/>
              </w:rPr>
            </w:pPr>
            <w:r>
              <w:rPr>
                <w:rFonts w:asciiTheme="minorHAnsi" w:hAnsiTheme="minorHAnsi"/>
                <w:sz w:val="18"/>
                <w:szCs w:val="18"/>
              </w:rPr>
              <w:t>T</w:t>
            </w:r>
            <w:r w:rsidRPr="00A3784E">
              <w:rPr>
                <w:rFonts w:asciiTheme="minorHAnsi" w:hAnsiTheme="minorHAnsi"/>
                <w:sz w:val="18"/>
                <w:szCs w:val="18"/>
              </w:rPr>
              <w:t>h</w:t>
            </w:r>
            <w:r>
              <w:rPr>
                <w:rFonts w:asciiTheme="minorHAnsi" w:hAnsiTheme="minorHAnsi"/>
                <w:sz w:val="18"/>
                <w:szCs w:val="18"/>
              </w:rPr>
              <w:t>e</w:t>
            </w:r>
            <w:r w:rsidRPr="00A3784E">
              <w:rPr>
                <w:rFonts w:asciiTheme="minorHAnsi" w:hAnsiTheme="minorHAnsi"/>
                <w:sz w:val="18"/>
                <w:szCs w:val="18"/>
              </w:rPr>
              <w:t xml:space="preserve"> single family residence </w:t>
            </w:r>
            <w:r>
              <w:rPr>
                <w:rFonts w:asciiTheme="minorHAnsi" w:hAnsiTheme="minorHAnsi"/>
                <w:sz w:val="18"/>
                <w:szCs w:val="18"/>
              </w:rPr>
              <w:t xml:space="preserve">is </w:t>
            </w:r>
            <w:r w:rsidRPr="00A3784E">
              <w:rPr>
                <w:rFonts w:asciiTheme="minorHAnsi" w:hAnsiTheme="minorHAnsi"/>
                <w:sz w:val="18"/>
                <w:szCs w:val="18"/>
              </w:rPr>
              <w:t xml:space="preserve">located in </w:t>
            </w:r>
            <w:r>
              <w:rPr>
                <w:rFonts w:asciiTheme="minorHAnsi" w:hAnsiTheme="minorHAnsi"/>
                <w:sz w:val="18"/>
                <w:szCs w:val="18"/>
              </w:rPr>
              <w:t xml:space="preserve">a </w:t>
            </w:r>
            <w:ins w:id="2" w:author="Smith, Alexis@Energy" w:date="2019-03-25T13:21:00Z">
              <w:r w:rsidR="004B3735">
                <w:rPr>
                  <w:rFonts w:asciiTheme="minorHAnsi" w:hAnsiTheme="minorHAnsi"/>
                  <w:sz w:val="18"/>
                  <w:szCs w:val="18"/>
                </w:rPr>
                <w:t xml:space="preserve">newly constructed </w:t>
              </w:r>
            </w:ins>
            <w:r w:rsidRPr="00A3784E">
              <w:rPr>
                <w:rFonts w:asciiTheme="minorHAnsi" w:hAnsiTheme="minorHAnsi"/>
                <w:sz w:val="18"/>
                <w:szCs w:val="18"/>
              </w:rPr>
              <w:t xml:space="preserve">subdivision with </w:t>
            </w:r>
            <w:r>
              <w:rPr>
                <w:rFonts w:asciiTheme="minorHAnsi" w:hAnsiTheme="minorHAnsi"/>
                <w:sz w:val="18"/>
                <w:szCs w:val="18"/>
              </w:rPr>
              <w:t xml:space="preserve">fewer than </w:t>
            </w:r>
            <w:r w:rsidRPr="00A3784E">
              <w:rPr>
                <w:rFonts w:asciiTheme="minorHAnsi" w:hAnsiTheme="minorHAnsi"/>
                <w:sz w:val="18"/>
                <w:szCs w:val="18"/>
              </w:rPr>
              <w:t>ten single family residences</w:t>
            </w:r>
            <w:r w:rsidR="00363D6F">
              <w:rPr>
                <w:rFonts w:asciiTheme="minorHAnsi" w:hAnsiTheme="minorHAnsi"/>
                <w:sz w:val="18"/>
                <w:szCs w:val="18"/>
              </w:rPr>
              <w:t>.</w:t>
            </w:r>
          </w:p>
        </w:tc>
      </w:tr>
      <w:tr w:rsidR="00012A93" w:rsidRPr="00A3784E" w14:paraId="4196EB33" w14:textId="77777777" w:rsidTr="00003ADD">
        <w:trPr>
          <w:trHeight w:val="144"/>
        </w:trPr>
        <w:tc>
          <w:tcPr>
            <w:tcW w:w="11028" w:type="dxa"/>
            <w:gridSpan w:val="2"/>
            <w:tcMar>
              <w:top w:w="0" w:type="dxa"/>
              <w:left w:w="115" w:type="dxa"/>
              <w:bottom w:w="0" w:type="dxa"/>
              <w:right w:w="115" w:type="dxa"/>
            </w:tcMar>
            <w:vAlign w:val="center"/>
          </w:tcPr>
          <w:p w14:paraId="4196EB32" w14:textId="77777777" w:rsidR="00012A93" w:rsidRPr="00A3784E" w:rsidRDefault="00012A93" w:rsidP="00012A93">
            <w:pPr>
              <w:pStyle w:val="BodyText2"/>
              <w:spacing w:before="0" w:after="0"/>
              <w:rPr>
                <w:rFonts w:asciiTheme="minorHAnsi" w:hAnsiTheme="minorHAnsi"/>
                <w:sz w:val="18"/>
                <w:szCs w:val="18"/>
              </w:rPr>
            </w:pPr>
            <w:r w:rsidRPr="00A3784E">
              <w:rPr>
                <w:rFonts w:asciiTheme="minorHAnsi" w:hAnsiTheme="minorHAnsi"/>
                <w:b/>
                <w:sz w:val="18"/>
                <w:szCs w:val="18"/>
              </w:rPr>
              <w:t xml:space="preserve">The responsible person’s signature on this compliance document affirms that all applicable requirements in this table have been met. </w:t>
            </w:r>
          </w:p>
        </w:tc>
      </w:tr>
    </w:tbl>
    <w:p w14:paraId="4196EB34" w14:textId="77777777" w:rsidR="00012A93" w:rsidRPr="00AE54EA" w:rsidRDefault="00012A93" w:rsidP="00012A93">
      <w:pPr>
        <w:rPr>
          <w:rFonts w:asciiTheme="minorHAnsi" w:hAnsiTheme="minorHAnsi"/>
          <w:sz w:val="18"/>
          <w:szCs w:val="18"/>
        </w:rPr>
      </w:pPr>
    </w:p>
    <w:p w14:paraId="4196EB46" w14:textId="77777777" w:rsidR="00012A93" w:rsidRPr="00C005DB" w:rsidRDefault="00012A93" w:rsidP="00012A93">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278"/>
        <w:gridCol w:w="4944"/>
      </w:tblGrid>
      <w:tr w:rsidR="00012A93" w:rsidRPr="00A3784E" w14:paraId="4196EB49" w14:textId="77777777" w:rsidTr="00F71643">
        <w:trPr>
          <w:trHeight w:val="144"/>
        </w:trPr>
        <w:tc>
          <w:tcPr>
            <w:tcW w:w="10790" w:type="dxa"/>
            <w:gridSpan w:val="3"/>
            <w:tcMar>
              <w:top w:w="0" w:type="dxa"/>
              <w:left w:w="115" w:type="dxa"/>
              <w:bottom w:w="0" w:type="dxa"/>
              <w:right w:w="115" w:type="dxa"/>
            </w:tcMar>
          </w:tcPr>
          <w:p w14:paraId="4196EB47" w14:textId="10225D1E" w:rsidR="00F770BE" w:rsidRDefault="001B5E8A" w:rsidP="00012A93">
            <w:pPr>
              <w:pStyle w:val="BodyText2"/>
              <w:spacing w:before="0" w:after="0"/>
              <w:rPr>
                <w:rFonts w:asciiTheme="minorHAnsi" w:hAnsiTheme="minorHAnsi"/>
                <w:sz w:val="18"/>
                <w:szCs w:val="18"/>
              </w:rPr>
            </w:pPr>
            <w:r>
              <w:rPr>
                <w:rFonts w:asciiTheme="minorHAnsi" w:hAnsiTheme="minorHAnsi"/>
                <w:b/>
                <w:sz w:val="20"/>
                <w:szCs w:val="20"/>
              </w:rPr>
              <w:t>D</w:t>
            </w:r>
            <w:r w:rsidR="00012A93" w:rsidRPr="00A3784E">
              <w:rPr>
                <w:rFonts w:asciiTheme="minorHAnsi" w:hAnsiTheme="minorHAnsi"/>
                <w:b/>
                <w:sz w:val="20"/>
                <w:szCs w:val="20"/>
              </w:rPr>
              <w:t>. Permanently Installed Solar Water Heating System</w:t>
            </w:r>
            <w:r w:rsidR="00012A93" w:rsidRPr="00A3784E">
              <w:rPr>
                <w:rFonts w:asciiTheme="minorHAnsi" w:hAnsiTheme="minorHAnsi"/>
                <w:sz w:val="18"/>
                <w:szCs w:val="18"/>
              </w:rPr>
              <w:t xml:space="preserve"> </w:t>
            </w:r>
          </w:p>
          <w:p w14:paraId="4196EB48" w14:textId="03B4F367" w:rsidR="00012A93" w:rsidRPr="00A3784E" w:rsidRDefault="00012A93" w:rsidP="00F71643">
            <w:pPr>
              <w:pStyle w:val="BodyText2"/>
              <w:spacing w:before="0" w:after="0"/>
              <w:rPr>
                <w:rFonts w:asciiTheme="minorHAnsi" w:hAnsiTheme="minorHAnsi"/>
                <w:sz w:val="18"/>
                <w:szCs w:val="18"/>
              </w:rPr>
            </w:pPr>
            <w:r w:rsidRPr="00A3784E">
              <w:rPr>
                <w:rFonts w:asciiTheme="minorHAnsi" w:hAnsiTheme="minorHAnsi"/>
                <w:sz w:val="18"/>
                <w:szCs w:val="18"/>
              </w:rPr>
              <w:t xml:space="preserve"> </w:t>
            </w:r>
            <w:r w:rsidR="00F770BE" w:rsidRPr="00A45176">
              <w:rPr>
                <w:rFonts w:asciiTheme="minorHAnsi" w:hAnsiTheme="minorHAnsi"/>
                <w:sz w:val="18"/>
                <w:szCs w:val="18"/>
              </w:rPr>
              <w:t xml:space="preserve">&lt;&lt; If </w:t>
            </w:r>
            <w:r w:rsidR="00F71643">
              <w:rPr>
                <w:rFonts w:asciiTheme="minorHAnsi" w:hAnsiTheme="minorHAnsi"/>
                <w:sz w:val="18"/>
                <w:szCs w:val="18"/>
              </w:rPr>
              <w:t xml:space="preserve">Building Type </w:t>
            </w:r>
            <w:r w:rsidR="00F71643">
              <w:rPr>
                <w:rFonts w:ascii="Calibri" w:hAnsi="Calibri" w:cs="Calibri"/>
                <w:sz w:val="18"/>
                <w:szCs w:val="18"/>
              </w:rPr>
              <w:t xml:space="preserve">A01 = </w:t>
            </w:r>
            <w:r w:rsidR="006D38D9">
              <w:rPr>
                <w:rFonts w:ascii="Calibri" w:hAnsi="Calibri" w:cs="Calibri"/>
                <w:sz w:val="18"/>
                <w:szCs w:val="18"/>
              </w:rPr>
              <w:t>“</w:t>
            </w:r>
            <w:r w:rsidR="00F71643">
              <w:rPr>
                <w:rFonts w:ascii="Calibri" w:hAnsi="Calibri" w:cs="Calibri"/>
                <w:sz w:val="18"/>
                <w:szCs w:val="18"/>
              </w:rPr>
              <w:t>Single family</w:t>
            </w:r>
            <w:r w:rsidR="006D38D9">
              <w:rPr>
                <w:rFonts w:ascii="Calibri" w:hAnsi="Calibri" w:cs="Calibri"/>
                <w:sz w:val="18"/>
                <w:szCs w:val="18"/>
              </w:rPr>
              <w:t>”</w:t>
            </w:r>
            <w:r w:rsidR="00F71643">
              <w:rPr>
                <w:rFonts w:ascii="Calibri" w:hAnsi="Calibri" w:cs="Calibri"/>
                <w:sz w:val="18"/>
                <w:szCs w:val="18"/>
              </w:rPr>
              <w:t xml:space="preserve"> and </w:t>
            </w:r>
            <w:r w:rsidR="00F770BE" w:rsidRPr="00A45176">
              <w:rPr>
                <w:rFonts w:asciiTheme="minorHAnsi" w:hAnsiTheme="minorHAnsi"/>
                <w:sz w:val="18"/>
                <w:szCs w:val="18"/>
              </w:rPr>
              <w:t>Method of Compliance A02 =</w:t>
            </w:r>
            <w:r w:rsidR="00F770BE" w:rsidRPr="00A45176">
              <w:rPr>
                <w:rFonts w:asciiTheme="minorHAnsi" w:hAnsiTheme="minorHAnsi"/>
              </w:rPr>
              <w:t xml:space="preserve"> </w:t>
            </w:r>
            <w:r w:rsidR="006D38D9">
              <w:rPr>
                <w:rFonts w:asciiTheme="minorHAnsi" w:hAnsiTheme="minorHAnsi"/>
              </w:rPr>
              <w:t>“</w:t>
            </w:r>
            <w:r w:rsidR="00F770BE" w:rsidRPr="00E63378">
              <w:rPr>
                <w:rFonts w:asciiTheme="minorHAnsi" w:hAnsiTheme="minorHAnsi"/>
                <w:sz w:val="18"/>
                <w:szCs w:val="18"/>
              </w:rPr>
              <w:t>Permanently Installed Solar Water Heating System</w:t>
            </w:r>
            <w:r w:rsidR="006D38D9">
              <w:rPr>
                <w:rFonts w:asciiTheme="minorHAnsi" w:hAnsiTheme="minorHAnsi"/>
                <w:sz w:val="18"/>
                <w:szCs w:val="18"/>
              </w:rPr>
              <w:t>”</w:t>
            </w:r>
            <w:r w:rsidR="00B564F3">
              <w:rPr>
                <w:rFonts w:asciiTheme="minorHAnsi" w:hAnsiTheme="minorHAnsi"/>
                <w:sz w:val="18"/>
                <w:szCs w:val="18"/>
              </w:rPr>
              <w:t>, then d</w:t>
            </w:r>
            <w:r w:rsidR="00B564F3" w:rsidRPr="00A45176">
              <w:rPr>
                <w:rFonts w:asciiTheme="minorHAnsi" w:hAnsiTheme="minorHAnsi"/>
                <w:sz w:val="18"/>
                <w:szCs w:val="18"/>
              </w:rPr>
              <w:t>isplay this table</w:t>
            </w:r>
            <w:r w:rsidR="00F770BE">
              <w:rPr>
                <w:rFonts w:asciiTheme="minorHAnsi" w:hAnsiTheme="minorHAnsi"/>
                <w:sz w:val="18"/>
                <w:szCs w:val="18"/>
              </w:rPr>
              <w:t>;</w:t>
            </w:r>
            <w:r w:rsidR="00A20953">
              <w:rPr>
                <w:rFonts w:asciiTheme="minorHAnsi" w:hAnsiTheme="minorHAnsi"/>
                <w:sz w:val="18"/>
                <w:szCs w:val="18"/>
              </w:rPr>
              <w:t xml:space="preserve"> </w:t>
            </w:r>
            <w:r w:rsidR="00F770BE" w:rsidRPr="00A45176">
              <w:rPr>
                <w:rFonts w:asciiTheme="minorHAnsi" w:hAnsiTheme="minorHAnsi"/>
                <w:sz w:val="18"/>
                <w:szCs w:val="18"/>
              </w:rPr>
              <w:t>Else display the section does not apply message&gt;&gt;</w:t>
            </w:r>
          </w:p>
        </w:tc>
      </w:tr>
      <w:tr w:rsidR="00177D82" w:rsidRPr="00A3784E" w14:paraId="4196EB4F" w14:textId="77777777" w:rsidTr="0096204A">
        <w:trPr>
          <w:trHeight w:val="144"/>
        </w:trPr>
        <w:tc>
          <w:tcPr>
            <w:tcW w:w="568" w:type="dxa"/>
            <w:tcMar>
              <w:top w:w="0" w:type="dxa"/>
              <w:left w:w="115" w:type="dxa"/>
              <w:bottom w:w="0" w:type="dxa"/>
              <w:right w:w="115" w:type="dxa"/>
            </w:tcMar>
            <w:vAlign w:val="center"/>
          </w:tcPr>
          <w:p w14:paraId="4196EB4A" w14:textId="77777777" w:rsidR="00177D82" w:rsidRDefault="00177D82" w:rsidP="004F593C">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5278" w:type="dxa"/>
            <w:vAlign w:val="center"/>
          </w:tcPr>
          <w:p w14:paraId="4196EB4B" w14:textId="77777777" w:rsidR="00177D82" w:rsidRDefault="00F16C95" w:rsidP="004F593C">
            <w:pPr>
              <w:pStyle w:val="BodyText2"/>
              <w:spacing w:before="0" w:after="0"/>
              <w:rPr>
                <w:rFonts w:asciiTheme="minorHAnsi" w:hAnsiTheme="minorHAnsi"/>
                <w:sz w:val="18"/>
                <w:szCs w:val="18"/>
              </w:rPr>
            </w:pPr>
            <w:r>
              <w:rPr>
                <w:rFonts w:asciiTheme="minorHAnsi" w:hAnsiTheme="minorHAnsi"/>
                <w:sz w:val="18"/>
                <w:szCs w:val="18"/>
              </w:rPr>
              <w:t>Solar Water Heating System Rating</w:t>
            </w:r>
          </w:p>
        </w:tc>
        <w:tc>
          <w:tcPr>
            <w:tcW w:w="4944" w:type="dxa"/>
            <w:tcMar>
              <w:top w:w="0" w:type="dxa"/>
              <w:left w:w="115" w:type="dxa"/>
              <w:bottom w:w="0" w:type="dxa"/>
              <w:right w:w="115" w:type="dxa"/>
            </w:tcMar>
          </w:tcPr>
          <w:p w14:paraId="4196EB4C" w14:textId="703E0490" w:rsidR="00F16C95" w:rsidRPr="00E63378" w:rsidRDefault="00F16C95" w:rsidP="00F16C95">
            <w:pPr>
              <w:pStyle w:val="BodyText2"/>
              <w:spacing w:before="0" w:after="0"/>
              <w:rPr>
                <w:rFonts w:asciiTheme="minorHAnsi" w:hAnsiTheme="minorHAnsi"/>
                <w:sz w:val="18"/>
                <w:szCs w:val="18"/>
              </w:rPr>
            </w:pPr>
            <w:r w:rsidRPr="00E63378">
              <w:rPr>
                <w:rFonts w:asciiTheme="minorHAnsi" w:hAnsiTheme="minorHAnsi"/>
                <w:sz w:val="18"/>
                <w:szCs w:val="18"/>
              </w:rPr>
              <w:t>&lt;&lt;user pick from list</w:t>
            </w:r>
            <w:r w:rsidR="006D38D9">
              <w:rPr>
                <w:rFonts w:asciiTheme="minorHAnsi" w:hAnsiTheme="minorHAnsi"/>
                <w:sz w:val="18"/>
                <w:szCs w:val="18"/>
              </w:rPr>
              <w:t>”</w:t>
            </w:r>
          </w:p>
          <w:p w14:paraId="4196EB4D" w14:textId="27714DC6" w:rsidR="00177D82" w:rsidRDefault="0096204A" w:rsidP="0096204A">
            <w:pPr>
              <w:pStyle w:val="BodyText2"/>
              <w:spacing w:before="0" w:after="0"/>
              <w:rPr>
                <w:rFonts w:ascii="Calibri" w:hAnsi="Calibri" w:cs="Calibri"/>
                <w:sz w:val="18"/>
                <w:szCs w:val="18"/>
              </w:rPr>
            </w:pPr>
            <w:r>
              <w:rPr>
                <w:rFonts w:ascii="Calibri" w:hAnsi="Calibri" w:cs="Calibri"/>
                <w:sz w:val="18"/>
                <w:szCs w:val="18"/>
              </w:rPr>
              <w:t>*</w:t>
            </w:r>
            <w:r w:rsidR="00F16C95">
              <w:rPr>
                <w:rFonts w:ascii="Calibri" w:hAnsi="Calibri" w:cs="Calibri"/>
                <w:sz w:val="18"/>
                <w:szCs w:val="18"/>
              </w:rPr>
              <w:t>OG</w:t>
            </w:r>
            <w:r w:rsidR="00164977">
              <w:rPr>
                <w:rFonts w:ascii="Calibri" w:hAnsi="Calibri" w:cs="Calibri"/>
                <w:sz w:val="18"/>
                <w:szCs w:val="18"/>
              </w:rPr>
              <w:t>-</w:t>
            </w:r>
            <w:r w:rsidR="00F16C95">
              <w:rPr>
                <w:rFonts w:ascii="Calibri" w:hAnsi="Calibri" w:cs="Calibri"/>
                <w:sz w:val="18"/>
                <w:szCs w:val="18"/>
              </w:rPr>
              <w:t>100</w:t>
            </w:r>
          </w:p>
          <w:p w14:paraId="4196EB4E" w14:textId="1663458F" w:rsidR="00F16C95" w:rsidRDefault="0096204A" w:rsidP="0096204A">
            <w:pPr>
              <w:pStyle w:val="BodyText2"/>
              <w:spacing w:before="0" w:after="0"/>
              <w:rPr>
                <w:rFonts w:ascii="Calibri" w:hAnsi="Calibri" w:cs="Calibri"/>
                <w:sz w:val="18"/>
                <w:szCs w:val="18"/>
              </w:rPr>
            </w:pPr>
            <w:r>
              <w:rPr>
                <w:rFonts w:ascii="Calibri" w:hAnsi="Calibri" w:cs="Calibri"/>
                <w:sz w:val="18"/>
                <w:szCs w:val="18"/>
              </w:rPr>
              <w:t>*</w:t>
            </w:r>
            <w:r w:rsidR="00F16C95">
              <w:rPr>
                <w:rFonts w:ascii="Calibri" w:hAnsi="Calibri" w:cs="Calibri"/>
                <w:sz w:val="18"/>
                <w:szCs w:val="18"/>
              </w:rPr>
              <w:t>OG</w:t>
            </w:r>
            <w:r w:rsidR="00164977">
              <w:rPr>
                <w:rFonts w:ascii="Calibri" w:hAnsi="Calibri" w:cs="Calibri"/>
                <w:sz w:val="18"/>
                <w:szCs w:val="18"/>
              </w:rPr>
              <w:t>-</w:t>
            </w:r>
            <w:r w:rsidR="00F16C95">
              <w:rPr>
                <w:rFonts w:ascii="Calibri" w:hAnsi="Calibri" w:cs="Calibri"/>
                <w:sz w:val="18"/>
                <w:szCs w:val="18"/>
              </w:rPr>
              <w:t>300</w:t>
            </w:r>
            <w:r w:rsidR="006D38D9">
              <w:rPr>
                <w:rFonts w:ascii="Calibri" w:hAnsi="Calibri" w:cs="Calibri"/>
                <w:sz w:val="18"/>
                <w:szCs w:val="18"/>
              </w:rPr>
              <w:t>&gt;&gt;</w:t>
            </w:r>
          </w:p>
        </w:tc>
      </w:tr>
      <w:tr w:rsidR="00E63378" w:rsidRPr="00A3784E" w14:paraId="4196EB57" w14:textId="77777777" w:rsidTr="0096204A">
        <w:trPr>
          <w:trHeight w:val="144"/>
        </w:trPr>
        <w:tc>
          <w:tcPr>
            <w:tcW w:w="568" w:type="dxa"/>
            <w:tcMar>
              <w:top w:w="0" w:type="dxa"/>
              <w:left w:w="115" w:type="dxa"/>
              <w:bottom w:w="0" w:type="dxa"/>
              <w:right w:w="115" w:type="dxa"/>
            </w:tcMar>
            <w:vAlign w:val="center"/>
          </w:tcPr>
          <w:p w14:paraId="4196EB54" w14:textId="22552631" w:rsidR="00E63378" w:rsidRDefault="00E63378" w:rsidP="00F71643">
            <w:pPr>
              <w:pStyle w:val="BodyText2"/>
              <w:spacing w:before="0" w:after="0"/>
              <w:jc w:val="center"/>
              <w:rPr>
                <w:rFonts w:asciiTheme="minorHAnsi" w:hAnsiTheme="minorHAnsi"/>
                <w:sz w:val="18"/>
                <w:szCs w:val="18"/>
              </w:rPr>
            </w:pPr>
            <w:r>
              <w:rPr>
                <w:rFonts w:asciiTheme="minorHAnsi" w:hAnsiTheme="minorHAnsi"/>
                <w:sz w:val="18"/>
                <w:szCs w:val="18"/>
              </w:rPr>
              <w:t>0</w:t>
            </w:r>
            <w:r w:rsidR="00F71643">
              <w:rPr>
                <w:rFonts w:asciiTheme="minorHAnsi" w:hAnsiTheme="minorHAnsi"/>
                <w:sz w:val="18"/>
                <w:szCs w:val="18"/>
              </w:rPr>
              <w:t>2</w:t>
            </w:r>
          </w:p>
        </w:tc>
        <w:tc>
          <w:tcPr>
            <w:tcW w:w="5278" w:type="dxa"/>
            <w:vAlign w:val="center"/>
          </w:tcPr>
          <w:p w14:paraId="4196EB55" w14:textId="5F433ADC" w:rsidR="00E63378" w:rsidRDefault="00E63378">
            <w:pPr>
              <w:pStyle w:val="BodyText2"/>
              <w:spacing w:before="0" w:after="0"/>
              <w:rPr>
                <w:rFonts w:asciiTheme="minorHAnsi" w:hAnsiTheme="minorHAnsi"/>
                <w:sz w:val="18"/>
                <w:szCs w:val="18"/>
              </w:rPr>
            </w:pPr>
            <w:r>
              <w:rPr>
                <w:rFonts w:asciiTheme="minorHAnsi" w:hAnsiTheme="minorHAnsi"/>
                <w:sz w:val="18"/>
                <w:szCs w:val="18"/>
              </w:rPr>
              <w:t xml:space="preserve">Solar </w:t>
            </w:r>
            <w:r w:rsidR="00485E1A">
              <w:rPr>
                <w:rFonts w:asciiTheme="minorHAnsi" w:hAnsiTheme="minorHAnsi"/>
                <w:sz w:val="18"/>
                <w:szCs w:val="18"/>
              </w:rPr>
              <w:t>S</w:t>
            </w:r>
            <w:r>
              <w:rPr>
                <w:rFonts w:asciiTheme="minorHAnsi" w:hAnsiTheme="minorHAnsi"/>
                <w:sz w:val="18"/>
                <w:szCs w:val="18"/>
              </w:rPr>
              <w:t xml:space="preserve">avings </w:t>
            </w:r>
            <w:r w:rsidR="00485E1A">
              <w:rPr>
                <w:rFonts w:asciiTheme="minorHAnsi" w:hAnsiTheme="minorHAnsi"/>
                <w:sz w:val="18"/>
                <w:szCs w:val="18"/>
              </w:rPr>
              <w:t>F</w:t>
            </w:r>
            <w:r>
              <w:rPr>
                <w:rFonts w:asciiTheme="minorHAnsi" w:hAnsiTheme="minorHAnsi"/>
                <w:sz w:val="18"/>
                <w:szCs w:val="18"/>
              </w:rPr>
              <w:t xml:space="preserve">raction of the </w:t>
            </w:r>
            <w:r w:rsidR="00485E1A">
              <w:rPr>
                <w:rFonts w:asciiTheme="minorHAnsi" w:hAnsiTheme="minorHAnsi"/>
                <w:sz w:val="18"/>
                <w:szCs w:val="18"/>
              </w:rPr>
              <w:t>P</w:t>
            </w:r>
            <w:r>
              <w:rPr>
                <w:rFonts w:asciiTheme="minorHAnsi" w:hAnsiTheme="minorHAnsi"/>
                <w:sz w:val="18"/>
                <w:szCs w:val="18"/>
              </w:rPr>
              <w:t xml:space="preserve">roposed </w:t>
            </w:r>
            <w:r w:rsidR="00485E1A">
              <w:rPr>
                <w:rFonts w:asciiTheme="minorHAnsi" w:hAnsiTheme="minorHAnsi"/>
                <w:sz w:val="18"/>
                <w:szCs w:val="18"/>
              </w:rPr>
              <w:t>S</w:t>
            </w:r>
            <w:r>
              <w:rPr>
                <w:rFonts w:asciiTheme="minorHAnsi" w:hAnsiTheme="minorHAnsi"/>
                <w:sz w:val="18"/>
                <w:szCs w:val="18"/>
              </w:rPr>
              <w:t xml:space="preserve">olar </w:t>
            </w:r>
            <w:r w:rsidR="00485E1A">
              <w:rPr>
                <w:rFonts w:asciiTheme="minorHAnsi" w:hAnsiTheme="minorHAnsi"/>
                <w:sz w:val="18"/>
                <w:szCs w:val="18"/>
              </w:rPr>
              <w:t>W</w:t>
            </w:r>
            <w:r>
              <w:rPr>
                <w:rFonts w:asciiTheme="minorHAnsi" w:hAnsiTheme="minorHAnsi"/>
                <w:sz w:val="18"/>
                <w:szCs w:val="18"/>
              </w:rPr>
              <w:t xml:space="preserve">ater </w:t>
            </w:r>
            <w:r w:rsidR="00485E1A">
              <w:rPr>
                <w:rFonts w:asciiTheme="minorHAnsi" w:hAnsiTheme="minorHAnsi"/>
                <w:sz w:val="18"/>
                <w:szCs w:val="18"/>
              </w:rPr>
              <w:t>H</w:t>
            </w:r>
            <w:r>
              <w:rPr>
                <w:rFonts w:asciiTheme="minorHAnsi" w:hAnsiTheme="minorHAnsi"/>
                <w:sz w:val="18"/>
                <w:szCs w:val="18"/>
              </w:rPr>
              <w:t xml:space="preserve">eating </w:t>
            </w:r>
            <w:r w:rsidR="00485E1A">
              <w:rPr>
                <w:rFonts w:asciiTheme="minorHAnsi" w:hAnsiTheme="minorHAnsi"/>
                <w:sz w:val="18"/>
                <w:szCs w:val="18"/>
              </w:rPr>
              <w:t>S</w:t>
            </w:r>
            <w:r>
              <w:rPr>
                <w:rFonts w:asciiTheme="minorHAnsi" w:hAnsiTheme="minorHAnsi"/>
                <w:sz w:val="18"/>
                <w:szCs w:val="18"/>
              </w:rPr>
              <w:t>ystem:</w:t>
            </w:r>
          </w:p>
        </w:tc>
        <w:tc>
          <w:tcPr>
            <w:tcW w:w="4944" w:type="dxa"/>
            <w:tcMar>
              <w:top w:w="29" w:type="dxa"/>
              <w:left w:w="115" w:type="dxa"/>
              <w:bottom w:w="29" w:type="dxa"/>
              <w:right w:w="115" w:type="dxa"/>
            </w:tcMar>
          </w:tcPr>
          <w:p w14:paraId="3B3EE098" w14:textId="4572E95C" w:rsidR="006D38D9" w:rsidRDefault="006D38D9" w:rsidP="006D38D9">
            <w:pPr>
              <w:pStyle w:val="BodyText2"/>
              <w:spacing w:before="0" w:after="0"/>
              <w:rPr>
                <w:rFonts w:asciiTheme="minorHAnsi" w:hAnsiTheme="minorHAnsi"/>
                <w:sz w:val="18"/>
                <w:szCs w:val="18"/>
              </w:rPr>
            </w:pPr>
            <w:r>
              <w:rPr>
                <w:rFonts w:asciiTheme="minorHAnsi" w:hAnsiTheme="minorHAnsi"/>
                <w:sz w:val="18"/>
                <w:szCs w:val="18"/>
              </w:rPr>
              <w:t>&lt;&lt;calculated field:</w:t>
            </w:r>
            <w:r w:rsidR="00E63378">
              <w:rPr>
                <w:rFonts w:asciiTheme="minorHAnsi" w:hAnsiTheme="minorHAnsi"/>
                <w:sz w:val="18"/>
                <w:szCs w:val="18"/>
              </w:rPr>
              <w:t xml:space="preserve"> </w:t>
            </w:r>
            <w:r w:rsidR="00BE4F93">
              <w:rPr>
                <w:rFonts w:asciiTheme="minorHAnsi" w:hAnsiTheme="minorHAnsi"/>
                <w:sz w:val="18"/>
                <w:szCs w:val="18"/>
              </w:rPr>
              <w:t xml:space="preserve">If </w:t>
            </w:r>
            <w:r>
              <w:rPr>
                <w:rFonts w:asciiTheme="minorHAnsi" w:hAnsiTheme="minorHAnsi"/>
                <w:sz w:val="18"/>
                <w:szCs w:val="18"/>
              </w:rPr>
              <w:t>D</w:t>
            </w:r>
            <w:r w:rsidR="00BE4F93">
              <w:rPr>
                <w:rFonts w:asciiTheme="minorHAnsi" w:hAnsiTheme="minorHAnsi"/>
                <w:sz w:val="18"/>
                <w:szCs w:val="18"/>
              </w:rPr>
              <w:t xml:space="preserve">01 </w:t>
            </w:r>
            <w:r w:rsidR="0096204A">
              <w:rPr>
                <w:rFonts w:asciiTheme="minorHAnsi" w:hAnsiTheme="minorHAnsi"/>
                <w:sz w:val="18"/>
                <w:szCs w:val="18"/>
              </w:rPr>
              <w:t xml:space="preserve">(Solar Water Heating System Rating) </w:t>
            </w:r>
            <w:r w:rsidR="00BE4F93">
              <w:rPr>
                <w:rFonts w:asciiTheme="minorHAnsi" w:hAnsiTheme="minorHAnsi"/>
                <w:sz w:val="18"/>
                <w:szCs w:val="18"/>
              </w:rPr>
              <w:t xml:space="preserve">= </w:t>
            </w:r>
            <w:r w:rsidR="00BE4F93">
              <w:rPr>
                <w:rFonts w:ascii="Calibri" w:hAnsi="Calibri" w:cs="Calibri"/>
                <w:sz w:val="18"/>
                <w:szCs w:val="18"/>
              </w:rPr>
              <w:t>OG</w:t>
            </w:r>
            <w:r w:rsidR="00180112">
              <w:rPr>
                <w:rFonts w:ascii="Calibri" w:hAnsi="Calibri" w:cs="Calibri"/>
                <w:sz w:val="18"/>
                <w:szCs w:val="18"/>
              </w:rPr>
              <w:t>-</w:t>
            </w:r>
            <w:r w:rsidR="00BE4F93">
              <w:rPr>
                <w:rFonts w:ascii="Calibri" w:hAnsi="Calibri" w:cs="Calibri"/>
                <w:sz w:val="18"/>
                <w:szCs w:val="18"/>
              </w:rPr>
              <w:t xml:space="preserve">100, then display the solar savings fraction from </w:t>
            </w:r>
            <w:r>
              <w:rPr>
                <w:rFonts w:ascii="Calibri" w:hAnsi="Calibri" w:cs="Calibri"/>
                <w:sz w:val="18"/>
                <w:szCs w:val="18"/>
              </w:rPr>
              <w:t>the</w:t>
            </w:r>
            <w:r w:rsidR="00BE4F93">
              <w:rPr>
                <w:rFonts w:ascii="Calibri" w:hAnsi="Calibri" w:cs="Calibri"/>
                <w:sz w:val="18"/>
                <w:szCs w:val="18"/>
              </w:rPr>
              <w:t xml:space="preserve"> registered </w:t>
            </w:r>
            <w:r w:rsidR="00E63378">
              <w:rPr>
                <w:rFonts w:asciiTheme="minorHAnsi" w:hAnsiTheme="minorHAnsi"/>
                <w:sz w:val="18"/>
                <w:szCs w:val="18"/>
              </w:rPr>
              <w:t>CF1R-STH-01</w:t>
            </w:r>
            <w:r w:rsidR="00BE4F93">
              <w:rPr>
                <w:rFonts w:asciiTheme="minorHAnsi" w:hAnsiTheme="minorHAnsi"/>
                <w:sz w:val="18"/>
                <w:szCs w:val="18"/>
              </w:rPr>
              <w:t xml:space="preserve">; </w:t>
            </w:r>
          </w:p>
          <w:p w14:paraId="104B397D" w14:textId="078E770C" w:rsidR="006D38D9" w:rsidRDefault="00BE4F93" w:rsidP="006D38D9">
            <w:pPr>
              <w:pStyle w:val="BodyText2"/>
              <w:spacing w:before="0" w:after="0"/>
              <w:rPr>
                <w:rFonts w:asciiTheme="minorHAnsi" w:hAnsiTheme="minorHAnsi"/>
                <w:sz w:val="18"/>
                <w:szCs w:val="18"/>
              </w:rPr>
            </w:pPr>
            <w:r>
              <w:rPr>
                <w:rFonts w:asciiTheme="minorHAnsi" w:hAnsiTheme="minorHAnsi"/>
                <w:sz w:val="18"/>
                <w:szCs w:val="18"/>
              </w:rPr>
              <w:t xml:space="preserve">Else if </w:t>
            </w:r>
            <w:r w:rsidR="006D38D9">
              <w:rPr>
                <w:rFonts w:asciiTheme="minorHAnsi" w:hAnsiTheme="minorHAnsi"/>
                <w:sz w:val="18"/>
                <w:szCs w:val="18"/>
              </w:rPr>
              <w:t>D</w:t>
            </w:r>
            <w:r>
              <w:rPr>
                <w:rFonts w:asciiTheme="minorHAnsi" w:hAnsiTheme="minorHAnsi"/>
                <w:sz w:val="18"/>
                <w:szCs w:val="18"/>
              </w:rPr>
              <w:t xml:space="preserve">01 </w:t>
            </w:r>
            <w:r w:rsidR="0096204A">
              <w:rPr>
                <w:rFonts w:asciiTheme="minorHAnsi" w:hAnsiTheme="minorHAnsi"/>
                <w:sz w:val="18"/>
                <w:szCs w:val="18"/>
              </w:rPr>
              <w:t xml:space="preserve">(Solar Water Heating System Rating) </w:t>
            </w:r>
            <w:r>
              <w:rPr>
                <w:rFonts w:asciiTheme="minorHAnsi" w:hAnsiTheme="minorHAnsi"/>
                <w:sz w:val="18"/>
                <w:szCs w:val="18"/>
              </w:rPr>
              <w:t xml:space="preserve">= </w:t>
            </w:r>
            <w:r w:rsidRPr="00185ECF">
              <w:rPr>
                <w:rFonts w:ascii="Calibri" w:hAnsi="Calibri" w:cs="Calibri"/>
                <w:sz w:val="18"/>
                <w:szCs w:val="18"/>
              </w:rPr>
              <w:t>OG</w:t>
            </w:r>
            <w:r w:rsidR="00180112" w:rsidRPr="00185ECF">
              <w:rPr>
                <w:rFonts w:ascii="Calibri" w:hAnsi="Calibri" w:cs="Calibri"/>
                <w:sz w:val="18"/>
                <w:szCs w:val="18"/>
              </w:rPr>
              <w:t>-</w:t>
            </w:r>
            <w:r w:rsidRPr="00185ECF">
              <w:rPr>
                <w:rFonts w:ascii="Calibri" w:hAnsi="Calibri" w:cs="Calibri"/>
                <w:sz w:val="18"/>
                <w:szCs w:val="18"/>
              </w:rPr>
              <w:t xml:space="preserve">300, then </w:t>
            </w:r>
            <w:r w:rsidR="00F74210" w:rsidRPr="00185ECF">
              <w:rPr>
                <w:rFonts w:ascii="Calibri" w:hAnsi="Calibri" w:cs="Calibri"/>
                <w:sz w:val="18"/>
                <w:szCs w:val="18"/>
              </w:rPr>
              <w:t>user input</w:t>
            </w:r>
            <w:r w:rsidR="005F37CB" w:rsidRPr="00185ECF">
              <w:rPr>
                <w:rFonts w:ascii="Calibri" w:hAnsi="Calibri" w:cs="Calibri"/>
                <w:sz w:val="18"/>
                <w:szCs w:val="18"/>
              </w:rPr>
              <w:t xml:space="preserve"> solar savings fraction</w:t>
            </w:r>
            <w:r w:rsidRPr="00185ECF">
              <w:rPr>
                <w:rFonts w:asciiTheme="minorHAnsi" w:hAnsiTheme="minorHAnsi"/>
                <w:sz w:val="18"/>
                <w:szCs w:val="18"/>
              </w:rPr>
              <w:t>;</w:t>
            </w:r>
            <w:r>
              <w:rPr>
                <w:rFonts w:asciiTheme="minorHAnsi" w:hAnsiTheme="minorHAnsi"/>
                <w:sz w:val="18"/>
                <w:szCs w:val="18"/>
              </w:rPr>
              <w:t xml:space="preserve"> </w:t>
            </w:r>
          </w:p>
          <w:p w14:paraId="4196EB56" w14:textId="7F79A960" w:rsidR="00E63378" w:rsidRPr="00A3784E" w:rsidRDefault="00BE4F93" w:rsidP="00F74210">
            <w:pPr>
              <w:pStyle w:val="BodyText2"/>
              <w:spacing w:before="0" w:after="0"/>
              <w:rPr>
                <w:rFonts w:asciiTheme="minorHAnsi" w:hAnsiTheme="minorHAnsi"/>
                <w:sz w:val="18"/>
                <w:szCs w:val="18"/>
              </w:rPr>
            </w:pPr>
            <w:r>
              <w:rPr>
                <w:rFonts w:asciiTheme="minorHAnsi" w:hAnsiTheme="minorHAnsi"/>
                <w:sz w:val="18"/>
                <w:szCs w:val="18"/>
              </w:rPr>
              <w:t xml:space="preserve">else if no registered solar water heating </w:t>
            </w:r>
            <w:r w:rsidR="006D38D9">
              <w:rPr>
                <w:rFonts w:asciiTheme="minorHAnsi" w:hAnsiTheme="minorHAnsi"/>
                <w:sz w:val="18"/>
                <w:szCs w:val="18"/>
              </w:rPr>
              <w:t>forms are found, then display m</w:t>
            </w:r>
            <w:r>
              <w:rPr>
                <w:rFonts w:asciiTheme="minorHAnsi" w:hAnsiTheme="minorHAnsi"/>
                <w:sz w:val="18"/>
                <w:szCs w:val="18"/>
              </w:rPr>
              <w:t>essage “</w:t>
            </w:r>
            <w:r w:rsidR="00A20953">
              <w:rPr>
                <w:rFonts w:asciiTheme="minorHAnsi" w:hAnsiTheme="minorHAnsi"/>
                <w:sz w:val="18"/>
                <w:szCs w:val="18"/>
              </w:rPr>
              <w:t>Registered CF1R-STH-01 required to continue”</w:t>
            </w:r>
            <w:r w:rsidR="00E63378">
              <w:rPr>
                <w:rFonts w:asciiTheme="minorHAnsi" w:hAnsiTheme="minorHAnsi"/>
                <w:sz w:val="18"/>
                <w:szCs w:val="18"/>
              </w:rPr>
              <w:t>&gt;&gt;</w:t>
            </w:r>
          </w:p>
        </w:tc>
      </w:tr>
      <w:tr w:rsidR="00E63378" w:rsidRPr="00A3784E" w14:paraId="4196EB5B" w14:textId="77777777" w:rsidTr="0096204A">
        <w:trPr>
          <w:trHeight w:val="144"/>
        </w:trPr>
        <w:tc>
          <w:tcPr>
            <w:tcW w:w="568" w:type="dxa"/>
            <w:tcMar>
              <w:top w:w="0" w:type="dxa"/>
              <w:left w:w="115" w:type="dxa"/>
              <w:bottom w:w="0" w:type="dxa"/>
              <w:right w:w="115" w:type="dxa"/>
            </w:tcMar>
            <w:vAlign w:val="center"/>
          </w:tcPr>
          <w:p w14:paraId="4196EB58" w14:textId="766A3365" w:rsidR="00E63378" w:rsidRPr="00A3784E" w:rsidRDefault="00E63378" w:rsidP="00F71643">
            <w:pPr>
              <w:pStyle w:val="BodyText2"/>
              <w:spacing w:before="0" w:after="0"/>
              <w:jc w:val="center"/>
              <w:rPr>
                <w:rFonts w:asciiTheme="minorHAnsi" w:hAnsiTheme="minorHAnsi"/>
                <w:sz w:val="18"/>
                <w:szCs w:val="18"/>
              </w:rPr>
            </w:pPr>
            <w:r>
              <w:rPr>
                <w:rFonts w:asciiTheme="minorHAnsi" w:hAnsiTheme="minorHAnsi"/>
                <w:sz w:val="18"/>
                <w:szCs w:val="18"/>
              </w:rPr>
              <w:t>0</w:t>
            </w:r>
            <w:r w:rsidR="00F71643">
              <w:rPr>
                <w:rFonts w:asciiTheme="minorHAnsi" w:hAnsiTheme="minorHAnsi"/>
                <w:sz w:val="18"/>
                <w:szCs w:val="18"/>
              </w:rPr>
              <w:t>3</w:t>
            </w:r>
          </w:p>
        </w:tc>
        <w:tc>
          <w:tcPr>
            <w:tcW w:w="5278" w:type="dxa"/>
            <w:vAlign w:val="center"/>
          </w:tcPr>
          <w:p w14:paraId="4196EB59" w14:textId="3135E2DD" w:rsidR="00E63378" w:rsidRPr="00A3784E" w:rsidRDefault="00E63378">
            <w:pPr>
              <w:pStyle w:val="BodyText2"/>
              <w:spacing w:before="0" w:after="0"/>
              <w:rPr>
                <w:rFonts w:asciiTheme="minorHAnsi" w:hAnsiTheme="minorHAnsi"/>
                <w:sz w:val="18"/>
                <w:szCs w:val="18"/>
              </w:rPr>
            </w:pPr>
            <w:r>
              <w:rPr>
                <w:rFonts w:asciiTheme="minorHAnsi" w:hAnsiTheme="minorHAnsi"/>
                <w:sz w:val="18"/>
                <w:szCs w:val="18"/>
              </w:rPr>
              <w:t xml:space="preserve">Compliance </w:t>
            </w:r>
            <w:r w:rsidR="00485E1A">
              <w:rPr>
                <w:rFonts w:asciiTheme="minorHAnsi" w:hAnsiTheme="minorHAnsi"/>
                <w:sz w:val="18"/>
                <w:szCs w:val="18"/>
              </w:rPr>
              <w:t>S</w:t>
            </w:r>
            <w:r>
              <w:rPr>
                <w:rFonts w:asciiTheme="minorHAnsi" w:hAnsiTheme="minorHAnsi"/>
                <w:sz w:val="18"/>
                <w:szCs w:val="18"/>
              </w:rPr>
              <w:t>tatement:</w:t>
            </w:r>
            <w:r w:rsidRPr="00A3784E" w:rsidDel="00A3784E">
              <w:rPr>
                <w:rFonts w:asciiTheme="minorHAnsi" w:hAnsiTheme="minorHAnsi"/>
                <w:sz w:val="18"/>
                <w:szCs w:val="18"/>
              </w:rPr>
              <w:t xml:space="preserve"> </w:t>
            </w:r>
          </w:p>
        </w:tc>
        <w:tc>
          <w:tcPr>
            <w:tcW w:w="4944" w:type="dxa"/>
            <w:tcMar>
              <w:top w:w="0" w:type="dxa"/>
              <w:left w:w="115" w:type="dxa"/>
              <w:bottom w:w="0" w:type="dxa"/>
              <w:right w:w="115" w:type="dxa"/>
            </w:tcMar>
          </w:tcPr>
          <w:p w14:paraId="4196EB5A" w14:textId="32FAB150" w:rsidR="00E63378" w:rsidRPr="00A3784E" w:rsidRDefault="00BC6D23" w:rsidP="00BC6D23">
            <w:pPr>
              <w:pStyle w:val="BodyText2"/>
              <w:spacing w:before="0" w:after="0"/>
              <w:rPr>
                <w:rFonts w:asciiTheme="minorHAnsi" w:hAnsiTheme="minorHAnsi"/>
                <w:sz w:val="18"/>
                <w:szCs w:val="18"/>
              </w:rPr>
            </w:pPr>
            <w:r>
              <w:rPr>
                <w:rFonts w:ascii="Calibri" w:hAnsi="Calibri" w:cs="Calibri"/>
                <w:sz w:val="18"/>
                <w:szCs w:val="18"/>
              </w:rPr>
              <w:t xml:space="preserve">&lt;&lt;calculated field: </w:t>
            </w:r>
            <w:r w:rsidR="00E63378">
              <w:rPr>
                <w:rFonts w:ascii="Calibri" w:hAnsi="Calibri" w:cs="Calibri"/>
                <w:sz w:val="18"/>
                <w:szCs w:val="18"/>
              </w:rPr>
              <w:t xml:space="preserve">If </w:t>
            </w:r>
            <w:r>
              <w:rPr>
                <w:rFonts w:ascii="Calibri" w:hAnsi="Calibri" w:cs="Calibri"/>
                <w:sz w:val="18"/>
                <w:szCs w:val="18"/>
              </w:rPr>
              <w:t>D</w:t>
            </w:r>
            <w:r w:rsidR="00E63378">
              <w:rPr>
                <w:rFonts w:ascii="Calibri" w:hAnsi="Calibri" w:cs="Calibri"/>
                <w:sz w:val="18"/>
                <w:szCs w:val="18"/>
              </w:rPr>
              <w:t>0</w:t>
            </w:r>
            <w:r w:rsidR="00F71643">
              <w:rPr>
                <w:rFonts w:ascii="Calibri" w:hAnsi="Calibri" w:cs="Calibri"/>
                <w:sz w:val="18"/>
                <w:szCs w:val="18"/>
              </w:rPr>
              <w:t>2</w:t>
            </w:r>
            <w:r w:rsidR="00E63378">
              <w:rPr>
                <w:rFonts w:ascii="Calibri" w:hAnsi="Calibri" w:cs="Calibri"/>
                <w:sz w:val="18"/>
                <w:szCs w:val="18"/>
              </w:rPr>
              <w:t xml:space="preserve"> (solar savings fraction) is equal to or greater than </w:t>
            </w:r>
            <w:r w:rsidR="00F71643">
              <w:rPr>
                <w:rFonts w:ascii="Calibri" w:hAnsi="Calibri" w:cs="Calibri"/>
                <w:sz w:val="18"/>
                <w:szCs w:val="18"/>
              </w:rPr>
              <w:t>0.5,</w:t>
            </w:r>
            <w:r>
              <w:rPr>
                <w:rFonts w:ascii="Calibri" w:hAnsi="Calibri" w:cs="Calibri"/>
                <w:sz w:val="18"/>
                <w:szCs w:val="18"/>
              </w:rPr>
              <w:t xml:space="preserve"> then the “S</w:t>
            </w:r>
            <w:r w:rsidR="00E63378">
              <w:rPr>
                <w:rFonts w:ascii="Calibri" w:hAnsi="Calibri" w:cs="Calibri"/>
                <w:sz w:val="18"/>
                <w:szCs w:val="18"/>
              </w:rPr>
              <w:t>ystem complies</w:t>
            </w:r>
            <w:r>
              <w:rPr>
                <w:rFonts w:ascii="Calibri" w:hAnsi="Calibri" w:cs="Calibri"/>
                <w:sz w:val="18"/>
                <w:szCs w:val="18"/>
              </w:rPr>
              <w:t>”</w:t>
            </w:r>
            <w:r w:rsidR="00164977">
              <w:rPr>
                <w:rFonts w:ascii="Calibri" w:hAnsi="Calibri" w:cs="Calibri"/>
                <w:sz w:val="18"/>
                <w:szCs w:val="18"/>
              </w:rPr>
              <w:t xml:space="preserve">; else display </w:t>
            </w:r>
            <w:r>
              <w:rPr>
                <w:rFonts w:ascii="Calibri" w:hAnsi="Calibri" w:cs="Calibri"/>
                <w:sz w:val="18"/>
                <w:szCs w:val="18"/>
              </w:rPr>
              <w:t>“S</w:t>
            </w:r>
            <w:r w:rsidR="00164977">
              <w:rPr>
                <w:rFonts w:ascii="Calibri" w:hAnsi="Calibri" w:cs="Calibri"/>
                <w:sz w:val="18"/>
                <w:szCs w:val="18"/>
              </w:rPr>
              <w:t>ystem does not comply</w:t>
            </w:r>
            <w:r>
              <w:rPr>
                <w:rFonts w:ascii="Calibri" w:hAnsi="Calibri" w:cs="Calibri"/>
                <w:sz w:val="18"/>
                <w:szCs w:val="18"/>
              </w:rPr>
              <w:t>”</w:t>
            </w:r>
            <w:r w:rsidR="00E63378">
              <w:rPr>
                <w:rFonts w:ascii="Calibri" w:hAnsi="Calibri" w:cs="Calibri"/>
                <w:sz w:val="18"/>
                <w:szCs w:val="18"/>
              </w:rPr>
              <w:t>&gt;&gt;</w:t>
            </w:r>
          </w:p>
        </w:tc>
      </w:tr>
      <w:tr w:rsidR="00E63378" w:rsidRPr="00A3784E" w14:paraId="4196EB5D" w14:textId="77777777" w:rsidTr="00F71643">
        <w:trPr>
          <w:trHeight w:val="144"/>
        </w:trPr>
        <w:tc>
          <w:tcPr>
            <w:tcW w:w="10790" w:type="dxa"/>
            <w:gridSpan w:val="3"/>
            <w:tcMar>
              <w:top w:w="0" w:type="dxa"/>
              <w:left w:w="115" w:type="dxa"/>
              <w:bottom w:w="0" w:type="dxa"/>
              <w:right w:w="115" w:type="dxa"/>
            </w:tcMar>
            <w:vAlign w:val="center"/>
          </w:tcPr>
          <w:p w14:paraId="4196EB5C" w14:textId="77777777" w:rsidR="00E63378" w:rsidRPr="00A3784E" w:rsidRDefault="00E63378" w:rsidP="00012A93">
            <w:pPr>
              <w:pStyle w:val="BodyText2"/>
              <w:spacing w:before="0" w:after="0"/>
              <w:rPr>
                <w:rFonts w:asciiTheme="minorHAnsi" w:hAnsiTheme="minorHAnsi"/>
                <w:sz w:val="18"/>
                <w:szCs w:val="18"/>
              </w:rPr>
            </w:pPr>
            <w:r w:rsidRPr="00A3784E">
              <w:rPr>
                <w:rFonts w:asciiTheme="minorHAnsi" w:hAnsiTheme="minorHAnsi"/>
                <w:b/>
                <w:sz w:val="18"/>
                <w:szCs w:val="18"/>
              </w:rPr>
              <w:t>The responsible person’s signature on this compliance document affirms that all applicable requirements in this table have been met.</w:t>
            </w:r>
          </w:p>
        </w:tc>
      </w:tr>
    </w:tbl>
    <w:p w14:paraId="4196EB5E" w14:textId="77777777" w:rsidR="00012A93" w:rsidRPr="00A3784E" w:rsidRDefault="00012A93" w:rsidP="00012A93"/>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446"/>
        <w:gridCol w:w="4776"/>
      </w:tblGrid>
      <w:tr w:rsidR="00012A93" w:rsidRPr="00A3784E" w14:paraId="4196EB61" w14:textId="77777777" w:rsidTr="001D635D">
        <w:trPr>
          <w:trHeight w:val="144"/>
        </w:trPr>
        <w:tc>
          <w:tcPr>
            <w:tcW w:w="11030" w:type="dxa"/>
            <w:gridSpan w:val="3"/>
            <w:tcMar>
              <w:top w:w="0" w:type="dxa"/>
              <w:left w:w="115" w:type="dxa"/>
              <w:bottom w:w="0" w:type="dxa"/>
              <w:right w:w="115" w:type="dxa"/>
            </w:tcMar>
          </w:tcPr>
          <w:p w14:paraId="4196EB5F" w14:textId="1B633ED2" w:rsidR="00F770BE" w:rsidRDefault="001B5E8A" w:rsidP="00012A93">
            <w:pPr>
              <w:pStyle w:val="BodyText2"/>
              <w:spacing w:before="0" w:after="0"/>
              <w:rPr>
                <w:rFonts w:asciiTheme="minorHAnsi" w:hAnsiTheme="minorHAnsi"/>
                <w:b/>
                <w:sz w:val="20"/>
                <w:szCs w:val="20"/>
              </w:rPr>
            </w:pPr>
            <w:r>
              <w:rPr>
                <w:rFonts w:asciiTheme="minorHAnsi" w:hAnsiTheme="minorHAnsi"/>
                <w:b/>
                <w:sz w:val="20"/>
                <w:szCs w:val="20"/>
              </w:rPr>
              <w:t>E</w:t>
            </w:r>
            <w:r w:rsidR="00012A93" w:rsidRPr="00A3784E">
              <w:rPr>
                <w:rFonts w:asciiTheme="minorHAnsi" w:hAnsiTheme="minorHAnsi"/>
                <w:b/>
                <w:sz w:val="20"/>
                <w:szCs w:val="20"/>
              </w:rPr>
              <w:t xml:space="preserve">. Smart Thermostats and </w:t>
            </w:r>
            <w:r w:rsidR="001D635D">
              <w:rPr>
                <w:rFonts w:asciiTheme="minorHAnsi" w:hAnsiTheme="minorHAnsi"/>
                <w:b/>
                <w:sz w:val="20"/>
                <w:szCs w:val="20"/>
              </w:rPr>
              <w:t>Alternative Efficiency Measure</w:t>
            </w:r>
            <w:r>
              <w:rPr>
                <w:rFonts w:asciiTheme="minorHAnsi" w:hAnsiTheme="minorHAnsi"/>
                <w:b/>
                <w:sz w:val="20"/>
                <w:szCs w:val="20"/>
              </w:rPr>
              <w:t xml:space="preserve"> (Single Family)</w:t>
            </w:r>
          </w:p>
          <w:p w14:paraId="4196EB60" w14:textId="41791E41" w:rsidR="00012A93" w:rsidRPr="00A3784E" w:rsidRDefault="00F770BE" w:rsidP="006D38D9">
            <w:pPr>
              <w:pStyle w:val="BodyText2"/>
              <w:spacing w:before="0" w:after="0"/>
              <w:rPr>
                <w:rFonts w:asciiTheme="minorHAnsi" w:hAnsiTheme="minorHAnsi"/>
                <w:sz w:val="18"/>
                <w:szCs w:val="18"/>
              </w:rPr>
            </w:pPr>
            <w:r>
              <w:rPr>
                <w:rFonts w:asciiTheme="minorHAnsi" w:hAnsiTheme="minorHAnsi"/>
                <w:sz w:val="18"/>
                <w:szCs w:val="18"/>
              </w:rPr>
              <w:t>&lt;&lt;</w:t>
            </w:r>
            <w:r w:rsidRPr="00A45176">
              <w:rPr>
                <w:rFonts w:asciiTheme="minorHAnsi" w:hAnsiTheme="minorHAnsi"/>
                <w:sz w:val="18"/>
                <w:szCs w:val="18"/>
              </w:rPr>
              <w:t xml:space="preserve">If </w:t>
            </w:r>
            <w:r w:rsidR="001B5E8A">
              <w:rPr>
                <w:rFonts w:asciiTheme="minorHAnsi" w:hAnsiTheme="minorHAnsi"/>
                <w:sz w:val="18"/>
                <w:szCs w:val="18"/>
              </w:rPr>
              <w:t xml:space="preserve">Building Type A01= </w:t>
            </w:r>
            <w:r w:rsidR="006D38D9">
              <w:rPr>
                <w:rFonts w:asciiTheme="minorHAnsi" w:hAnsiTheme="minorHAnsi"/>
                <w:sz w:val="18"/>
                <w:szCs w:val="18"/>
              </w:rPr>
              <w:t>“</w:t>
            </w:r>
            <w:r w:rsidR="001B5E8A">
              <w:rPr>
                <w:rFonts w:asciiTheme="minorHAnsi" w:hAnsiTheme="minorHAnsi"/>
                <w:sz w:val="18"/>
                <w:szCs w:val="18"/>
              </w:rPr>
              <w:t xml:space="preserve">Single </w:t>
            </w:r>
            <w:r w:rsidR="006D38D9">
              <w:rPr>
                <w:rFonts w:asciiTheme="minorHAnsi" w:hAnsiTheme="minorHAnsi"/>
                <w:sz w:val="18"/>
                <w:szCs w:val="18"/>
              </w:rPr>
              <w:t>f</w:t>
            </w:r>
            <w:r w:rsidR="001B5E8A">
              <w:rPr>
                <w:rFonts w:asciiTheme="minorHAnsi" w:hAnsiTheme="minorHAnsi"/>
                <w:sz w:val="18"/>
                <w:szCs w:val="18"/>
              </w:rPr>
              <w:t>amily</w:t>
            </w:r>
            <w:r w:rsidR="006D38D9">
              <w:rPr>
                <w:rFonts w:asciiTheme="minorHAnsi" w:hAnsiTheme="minorHAnsi"/>
                <w:sz w:val="18"/>
                <w:szCs w:val="18"/>
              </w:rPr>
              <w:t>”</w:t>
            </w:r>
            <w:r w:rsidR="001B5E8A">
              <w:rPr>
                <w:rFonts w:asciiTheme="minorHAnsi" w:hAnsiTheme="minorHAnsi"/>
                <w:sz w:val="18"/>
                <w:szCs w:val="18"/>
              </w:rPr>
              <w:t xml:space="preserve"> and </w:t>
            </w:r>
            <w:r w:rsidRPr="00A45176">
              <w:rPr>
                <w:rFonts w:asciiTheme="minorHAnsi" w:hAnsiTheme="minorHAnsi"/>
                <w:sz w:val="18"/>
                <w:szCs w:val="18"/>
              </w:rPr>
              <w:t>Method of Compliance A02 =</w:t>
            </w:r>
            <w:r w:rsidRPr="00A45176">
              <w:rPr>
                <w:rFonts w:asciiTheme="minorHAnsi" w:hAnsiTheme="minorHAnsi"/>
              </w:rPr>
              <w:t xml:space="preserve"> </w:t>
            </w:r>
            <w:r w:rsidR="006D38D9">
              <w:rPr>
                <w:rFonts w:asciiTheme="minorHAnsi" w:hAnsiTheme="minorHAnsi"/>
              </w:rPr>
              <w:t>“</w:t>
            </w:r>
            <w:r w:rsidRPr="00E63378">
              <w:rPr>
                <w:rFonts w:asciiTheme="minorHAnsi" w:hAnsiTheme="minorHAnsi"/>
                <w:sz w:val="18"/>
                <w:szCs w:val="18"/>
              </w:rPr>
              <w:t xml:space="preserve">Smart Thermostats and </w:t>
            </w:r>
            <w:r w:rsidR="001D635D">
              <w:rPr>
                <w:rFonts w:asciiTheme="minorHAnsi" w:hAnsiTheme="minorHAnsi"/>
                <w:sz w:val="18"/>
                <w:szCs w:val="18"/>
              </w:rPr>
              <w:t>Alternative Efficiency Measure</w:t>
            </w:r>
            <w:r w:rsidR="006D38D9">
              <w:rPr>
                <w:rFonts w:asciiTheme="minorHAnsi" w:hAnsiTheme="minorHAnsi"/>
                <w:sz w:val="18"/>
                <w:szCs w:val="18"/>
              </w:rPr>
              <w:t>”</w:t>
            </w:r>
            <w:r w:rsidR="00B564F3">
              <w:rPr>
                <w:rFonts w:asciiTheme="minorHAnsi" w:hAnsiTheme="minorHAnsi"/>
                <w:sz w:val="18"/>
                <w:szCs w:val="18"/>
              </w:rPr>
              <w:t>, then d</w:t>
            </w:r>
            <w:r w:rsidR="00B564F3" w:rsidRPr="00A45176">
              <w:rPr>
                <w:rFonts w:asciiTheme="minorHAnsi" w:hAnsiTheme="minorHAnsi"/>
                <w:sz w:val="18"/>
                <w:szCs w:val="18"/>
              </w:rPr>
              <w:t>isplay this table</w:t>
            </w:r>
            <w:r>
              <w:rPr>
                <w:rFonts w:asciiTheme="minorHAnsi" w:hAnsiTheme="minorHAnsi"/>
                <w:sz w:val="18"/>
                <w:szCs w:val="18"/>
              </w:rPr>
              <w:t>;</w:t>
            </w:r>
            <w:r w:rsidRPr="00A45176">
              <w:rPr>
                <w:rFonts w:asciiTheme="minorHAnsi" w:hAnsiTheme="minorHAnsi"/>
                <w:sz w:val="18"/>
                <w:szCs w:val="18"/>
              </w:rPr>
              <w:t xml:space="preserve"> Else display the section does not apply message&gt;&gt;</w:t>
            </w:r>
          </w:p>
        </w:tc>
      </w:tr>
      <w:tr w:rsidR="00012A93" w:rsidRPr="00A3784E" w14:paraId="4196EB64" w14:textId="77777777" w:rsidTr="00012A93">
        <w:trPr>
          <w:trHeight w:val="144"/>
        </w:trPr>
        <w:tc>
          <w:tcPr>
            <w:tcW w:w="576" w:type="dxa"/>
            <w:tcMar>
              <w:top w:w="0" w:type="dxa"/>
              <w:left w:w="115" w:type="dxa"/>
              <w:bottom w:w="0" w:type="dxa"/>
              <w:right w:w="115" w:type="dxa"/>
            </w:tcMar>
            <w:vAlign w:val="center"/>
          </w:tcPr>
          <w:p w14:paraId="4196EB62" w14:textId="77777777" w:rsidR="00012A93" w:rsidRPr="00A3784E" w:rsidRDefault="00012A93" w:rsidP="00012A93">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454" w:type="dxa"/>
            <w:gridSpan w:val="2"/>
            <w:tcMar>
              <w:top w:w="0" w:type="dxa"/>
              <w:left w:w="115" w:type="dxa"/>
              <w:bottom w:w="0" w:type="dxa"/>
              <w:right w:w="115" w:type="dxa"/>
            </w:tcMar>
            <w:vAlign w:val="center"/>
          </w:tcPr>
          <w:p w14:paraId="4196EB63" w14:textId="0432C43F" w:rsidR="00012A93" w:rsidRPr="00A3784E" w:rsidRDefault="00012A93" w:rsidP="00A1463C">
            <w:pPr>
              <w:pStyle w:val="BodyText2"/>
              <w:spacing w:before="0" w:after="0"/>
              <w:rPr>
                <w:rFonts w:asciiTheme="minorHAnsi" w:hAnsiTheme="minorHAnsi"/>
                <w:sz w:val="18"/>
                <w:szCs w:val="18"/>
              </w:rPr>
            </w:pPr>
            <w:r>
              <w:rPr>
                <w:rFonts w:asciiTheme="minorHAnsi" w:hAnsiTheme="minorHAnsi"/>
                <w:sz w:val="18"/>
                <w:szCs w:val="18"/>
              </w:rPr>
              <w:t>A</w:t>
            </w:r>
            <w:r w:rsidRPr="00A3784E">
              <w:rPr>
                <w:rFonts w:asciiTheme="minorHAnsi" w:hAnsiTheme="minorHAnsi"/>
                <w:sz w:val="18"/>
                <w:szCs w:val="18"/>
              </w:rPr>
              <w:t xml:space="preserve">ll thermostats </w:t>
            </w:r>
            <w:r w:rsidR="001D635D">
              <w:rPr>
                <w:rFonts w:asciiTheme="minorHAnsi" w:hAnsiTheme="minorHAnsi"/>
                <w:sz w:val="18"/>
                <w:szCs w:val="18"/>
              </w:rPr>
              <w:t xml:space="preserve">comply with </w:t>
            </w:r>
            <w:r w:rsidR="00A1463C">
              <w:rPr>
                <w:rFonts w:asciiTheme="minorHAnsi" w:hAnsiTheme="minorHAnsi"/>
                <w:sz w:val="18"/>
                <w:szCs w:val="18"/>
              </w:rPr>
              <w:t>Section 110.12(a)</w:t>
            </w:r>
            <w:r w:rsidR="001D635D">
              <w:rPr>
                <w:rFonts w:asciiTheme="minorHAnsi" w:hAnsiTheme="minorHAnsi"/>
                <w:sz w:val="18"/>
                <w:szCs w:val="18"/>
              </w:rPr>
              <w:t xml:space="preserve"> and are capable of receiving and responding to Demand Response Signals prior to granting of an occupancy permit by the enforcing agency.</w:t>
            </w:r>
          </w:p>
        </w:tc>
      </w:tr>
      <w:tr w:rsidR="001D635D" w:rsidRPr="00A3784E" w14:paraId="4196EB6D" w14:textId="77777777" w:rsidTr="00324FEA">
        <w:trPr>
          <w:trHeight w:val="144"/>
        </w:trPr>
        <w:tc>
          <w:tcPr>
            <w:tcW w:w="576" w:type="dxa"/>
            <w:tcMar>
              <w:top w:w="0" w:type="dxa"/>
              <w:left w:w="115" w:type="dxa"/>
              <w:bottom w:w="0" w:type="dxa"/>
              <w:right w:w="115" w:type="dxa"/>
            </w:tcMar>
            <w:vAlign w:val="center"/>
          </w:tcPr>
          <w:p w14:paraId="4196EB65" w14:textId="77777777" w:rsidR="001D635D" w:rsidRPr="00A3784E" w:rsidRDefault="001D635D" w:rsidP="00012A93">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5570" w:type="dxa"/>
            <w:tcMar>
              <w:top w:w="0" w:type="dxa"/>
              <w:left w:w="115" w:type="dxa"/>
              <w:bottom w:w="0" w:type="dxa"/>
              <w:right w:w="115" w:type="dxa"/>
            </w:tcMar>
            <w:vAlign w:val="center"/>
          </w:tcPr>
          <w:p w14:paraId="031672AB" w14:textId="53B6A16D" w:rsidR="001D635D" w:rsidRPr="00C21229" w:rsidDel="001D635D" w:rsidRDefault="001D635D" w:rsidP="001D635D">
            <w:pPr>
              <w:pStyle w:val="BodyText2"/>
              <w:spacing w:before="0" w:after="0"/>
              <w:rPr>
                <w:rFonts w:asciiTheme="minorHAnsi" w:hAnsiTheme="minorHAnsi"/>
                <w:sz w:val="18"/>
                <w:szCs w:val="18"/>
              </w:rPr>
            </w:pPr>
            <w:r>
              <w:rPr>
                <w:rFonts w:asciiTheme="minorHAnsi" w:hAnsiTheme="minorHAnsi"/>
                <w:sz w:val="18"/>
                <w:szCs w:val="18"/>
              </w:rPr>
              <w:t>Alternative Efficiency Measure:</w:t>
            </w:r>
          </w:p>
        </w:tc>
        <w:tc>
          <w:tcPr>
            <w:tcW w:w="4884" w:type="dxa"/>
            <w:vAlign w:val="center"/>
          </w:tcPr>
          <w:p w14:paraId="0F39C0F9" w14:textId="062500C9" w:rsidR="001D635D" w:rsidRDefault="001D635D" w:rsidP="00324FEA">
            <w:pPr>
              <w:pStyle w:val="BodyText2"/>
              <w:spacing w:before="0" w:after="0"/>
              <w:rPr>
                <w:rFonts w:asciiTheme="minorHAnsi" w:hAnsiTheme="minorHAnsi"/>
                <w:sz w:val="18"/>
                <w:szCs w:val="18"/>
              </w:rPr>
            </w:pPr>
            <w:r>
              <w:rPr>
                <w:rFonts w:asciiTheme="minorHAnsi" w:hAnsiTheme="minorHAnsi"/>
                <w:sz w:val="18"/>
                <w:szCs w:val="18"/>
              </w:rPr>
              <w:t xml:space="preserve">&lt;&lt;user selects </w:t>
            </w:r>
            <w:r w:rsidR="00DF6164">
              <w:rPr>
                <w:rFonts w:asciiTheme="minorHAnsi" w:hAnsiTheme="minorHAnsi"/>
                <w:sz w:val="18"/>
                <w:szCs w:val="18"/>
              </w:rPr>
              <w:t xml:space="preserve">one </w:t>
            </w:r>
            <w:r>
              <w:rPr>
                <w:rFonts w:asciiTheme="minorHAnsi" w:hAnsiTheme="minorHAnsi"/>
                <w:sz w:val="18"/>
                <w:szCs w:val="18"/>
              </w:rPr>
              <w:t>from list:</w:t>
            </w:r>
          </w:p>
          <w:p w14:paraId="7F5CFCF6" w14:textId="393053E6" w:rsidR="00DF6164" w:rsidRDefault="001D635D" w:rsidP="00324FEA">
            <w:pPr>
              <w:pStyle w:val="BodyText2"/>
              <w:spacing w:before="0" w:after="0"/>
              <w:rPr>
                <w:rFonts w:asciiTheme="minorHAnsi" w:hAnsiTheme="minorHAnsi"/>
                <w:sz w:val="18"/>
                <w:szCs w:val="18"/>
              </w:rPr>
            </w:pPr>
            <w:r>
              <w:rPr>
                <w:rFonts w:asciiTheme="minorHAnsi" w:hAnsiTheme="minorHAnsi"/>
                <w:sz w:val="18"/>
                <w:szCs w:val="18"/>
              </w:rPr>
              <w:t xml:space="preserve">*Install a dishwasher that meets or exceeds ENERGY STAR Program requirements </w:t>
            </w:r>
            <w:r w:rsidR="00DF6164">
              <w:rPr>
                <w:rFonts w:asciiTheme="minorHAnsi" w:hAnsiTheme="minorHAnsi"/>
                <w:sz w:val="18"/>
                <w:szCs w:val="18"/>
              </w:rPr>
              <w:t>with either a refrigerator that meets or exceeds the ENERGY STAR Program requirements or a whole house fan driven by an electronically commutated motor</w:t>
            </w:r>
            <w:r w:rsidR="0096204A">
              <w:rPr>
                <w:rFonts w:asciiTheme="minorHAnsi" w:hAnsiTheme="minorHAnsi"/>
                <w:sz w:val="18"/>
                <w:szCs w:val="18"/>
              </w:rPr>
              <w:t xml:space="preserve"> or a</w:t>
            </w:r>
            <w:r w:rsidR="00693A9A">
              <w:rPr>
                <w:rFonts w:asciiTheme="minorHAnsi" w:hAnsiTheme="minorHAnsi"/>
                <w:sz w:val="18"/>
                <w:szCs w:val="18"/>
              </w:rPr>
              <w:t xml:space="preserve"> Level 2 EVSE/EV Charger</w:t>
            </w:r>
            <w:r w:rsidR="00DF6164">
              <w:rPr>
                <w:rFonts w:asciiTheme="minorHAnsi" w:hAnsiTheme="minorHAnsi"/>
                <w:sz w:val="18"/>
                <w:szCs w:val="18"/>
              </w:rPr>
              <w:t>; or</w:t>
            </w:r>
          </w:p>
          <w:p w14:paraId="549BE0E1" w14:textId="77777777" w:rsidR="00DF6164" w:rsidRDefault="00DF6164" w:rsidP="00324FEA">
            <w:pPr>
              <w:pStyle w:val="BodyText2"/>
              <w:spacing w:before="0" w:after="0"/>
              <w:rPr>
                <w:rFonts w:asciiTheme="minorHAnsi" w:hAnsiTheme="minorHAnsi"/>
                <w:sz w:val="18"/>
                <w:szCs w:val="18"/>
              </w:rPr>
            </w:pPr>
            <w:r>
              <w:rPr>
                <w:rFonts w:asciiTheme="minorHAnsi" w:hAnsiTheme="minorHAnsi"/>
                <w:sz w:val="18"/>
                <w:szCs w:val="18"/>
              </w:rPr>
              <w:t>*Install a home automation system capable of, at a minimum, controlling the appliances and lighting of the dwelling and responding to demand response signals; or</w:t>
            </w:r>
          </w:p>
          <w:p w14:paraId="5D9C05EB" w14:textId="77777777" w:rsidR="00DF6164" w:rsidRDefault="00DF6164" w:rsidP="00324FEA">
            <w:pPr>
              <w:pStyle w:val="BodyText2"/>
              <w:spacing w:before="0" w:after="0"/>
              <w:rPr>
                <w:rFonts w:asciiTheme="minorHAnsi" w:hAnsiTheme="minorHAnsi"/>
                <w:sz w:val="18"/>
                <w:szCs w:val="18"/>
              </w:rPr>
            </w:pPr>
            <w:r>
              <w:rPr>
                <w:rFonts w:asciiTheme="minorHAnsi" w:hAnsiTheme="minorHAnsi"/>
                <w:sz w:val="18"/>
                <w:szCs w:val="18"/>
              </w:rPr>
              <w:t xml:space="preserve">*Install alternative plumbing piping to permit the discharge from the clothes washer and all showers and bathtubs to be used for an irrigation system in compliance with the </w:t>
            </w:r>
            <w:r>
              <w:rPr>
                <w:rFonts w:asciiTheme="minorHAnsi" w:hAnsiTheme="minorHAnsi"/>
                <w:i/>
                <w:sz w:val="18"/>
                <w:szCs w:val="18"/>
              </w:rPr>
              <w:t>California Plumbing Code</w:t>
            </w:r>
            <w:r>
              <w:rPr>
                <w:rFonts w:asciiTheme="minorHAnsi" w:hAnsiTheme="minorHAnsi"/>
                <w:sz w:val="18"/>
                <w:szCs w:val="18"/>
              </w:rPr>
              <w:t xml:space="preserve"> and any applicable local ordinances; or</w:t>
            </w:r>
          </w:p>
          <w:p w14:paraId="4196EB6C" w14:textId="0D11B859" w:rsidR="001D635D" w:rsidRPr="00A3784E" w:rsidRDefault="00DF6164" w:rsidP="00324FEA">
            <w:pPr>
              <w:pStyle w:val="BodyText2"/>
              <w:spacing w:before="0" w:after="0"/>
              <w:rPr>
                <w:rFonts w:asciiTheme="minorHAnsi" w:hAnsiTheme="minorHAnsi"/>
                <w:sz w:val="18"/>
                <w:szCs w:val="18"/>
              </w:rPr>
            </w:pPr>
            <w:r>
              <w:rPr>
                <w:rFonts w:asciiTheme="minorHAnsi" w:hAnsiTheme="minorHAnsi"/>
                <w:sz w:val="18"/>
                <w:szCs w:val="18"/>
              </w:rPr>
              <w:t xml:space="preserve">*Install a rainwater catchment system designed to comply with the </w:t>
            </w:r>
            <w:r>
              <w:rPr>
                <w:rFonts w:asciiTheme="minorHAnsi" w:hAnsiTheme="minorHAnsi"/>
                <w:i/>
                <w:sz w:val="18"/>
                <w:szCs w:val="18"/>
              </w:rPr>
              <w:t>California Plumbing Code</w:t>
            </w:r>
            <w:r>
              <w:rPr>
                <w:rFonts w:asciiTheme="minorHAnsi" w:hAnsiTheme="minorHAnsi"/>
                <w:sz w:val="18"/>
                <w:szCs w:val="18"/>
              </w:rPr>
              <w:t xml:space="preserve"> and any applicable local ordinances, and that uses rainwater flowing from at least 65% of the available roof area&gt;&gt;</w:t>
            </w:r>
          </w:p>
        </w:tc>
      </w:tr>
      <w:tr w:rsidR="00012A93" w:rsidRPr="00A3784E" w14:paraId="4196EB6F" w14:textId="77777777" w:rsidTr="001D635D">
        <w:trPr>
          <w:trHeight w:val="144"/>
        </w:trPr>
        <w:tc>
          <w:tcPr>
            <w:tcW w:w="11030" w:type="dxa"/>
            <w:gridSpan w:val="3"/>
            <w:tcMar>
              <w:top w:w="0" w:type="dxa"/>
              <w:left w:w="115" w:type="dxa"/>
              <w:bottom w:w="0" w:type="dxa"/>
              <w:right w:w="115" w:type="dxa"/>
            </w:tcMar>
            <w:vAlign w:val="center"/>
          </w:tcPr>
          <w:p w14:paraId="4196EB6E" w14:textId="77777777" w:rsidR="00012A93" w:rsidRPr="00A3784E" w:rsidRDefault="00012A93" w:rsidP="00012A93">
            <w:pPr>
              <w:pStyle w:val="BodyText2"/>
              <w:spacing w:before="0" w:after="0"/>
              <w:rPr>
                <w:rFonts w:asciiTheme="minorHAnsi" w:hAnsiTheme="minorHAnsi"/>
                <w:sz w:val="18"/>
                <w:szCs w:val="18"/>
              </w:rPr>
            </w:pPr>
            <w:r w:rsidRPr="00A3784E">
              <w:rPr>
                <w:rFonts w:asciiTheme="minorHAnsi" w:hAnsiTheme="minorHAnsi"/>
                <w:b/>
                <w:sz w:val="18"/>
                <w:szCs w:val="18"/>
              </w:rPr>
              <w:t>The responsible person’s signature on this compliance document affirms that all applicable requirements in this table have been met.</w:t>
            </w:r>
          </w:p>
        </w:tc>
      </w:tr>
    </w:tbl>
    <w:p w14:paraId="4196EB70" w14:textId="73CD8FF3" w:rsidR="00012A93" w:rsidRDefault="00012A93" w:rsidP="00012A93">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446"/>
        <w:gridCol w:w="4776"/>
      </w:tblGrid>
      <w:tr w:rsidR="001B5E8A" w:rsidRPr="00A3784E" w14:paraId="0B9908DE" w14:textId="77777777" w:rsidTr="00D622DB">
        <w:trPr>
          <w:trHeight w:val="144"/>
        </w:trPr>
        <w:tc>
          <w:tcPr>
            <w:tcW w:w="11030" w:type="dxa"/>
            <w:gridSpan w:val="3"/>
            <w:tcMar>
              <w:top w:w="0" w:type="dxa"/>
              <w:left w:w="115" w:type="dxa"/>
              <w:bottom w:w="0" w:type="dxa"/>
              <w:right w:w="115" w:type="dxa"/>
            </w:tcMar>
          </w:tcPr>
          <w:p w14:paraId="0E95B0C6" w14:textId="6DA1CB71" w:rsidR="001B5E8A" w:rsidRDefault="001B5E8A" w:rsidP="00D622DB">
            <w:pPr>
              <w:pStyle w:val="BodyText2"/>
              <w:spacing w:before="0" w:after="0"/>
              <w:rPr>
                <w:rFonts w:asciiTheme="minorHAnsi" w:hAnsiTheme="minorHAnsi"/>
                <w:b/>
                <w:sz w:val="20"/>
                <w:szCs w:val="20"/>
              </w:rPr>
            </w:pPr>
            <w:r>
              <w:rPr>
                <w:rFonts w:asciiTheme="minorHAnsi" w:hAnsiTheme="minorHAnsi"/>
                <w:b/>
                <w:sz w:val="20"/>
                <w:szCs w:val="20"/>
              </w:rPr>
              <w:t>F</w:t>
            </w:r>
            <w:r w:rsidRPr="00A3784E">
              <w:rPr>
                <w:rFonts w:asciiTheme="minorHAnsi" w:hAnsiTheme="minorHAnsi"/>
                <w:b/>
                <w:sz w:val="20"/>
                <w:szCs w:val="20"/>
              </w:rPr>
              <w:t xml:space="preserve">. Smart Thermostats and </w:t>
            </w:r>
            <w:r>
              <w:rPr>
                <w:rFonts w:asciiTheme="minorHAnsi" w:hAnsiTheme="minorHAnsi"/>
                <w:b/>
                <w:sz w:val="20"/>
                <w:szCs w:val="20"/>
              </w:rPr>
              <w:t>Alternative Efficiency Measure (Mu</w:t>
            </w:r>
            <w:r w:rsidR="0096204A">
              <w:rPr>
                <w:rFonts w:asciiTheme="minorHAnsi" w:hAnsiTheme="minorHAnsi"/>
                <w:b/>
                <w:sz w:val="20"/>
                <w:szCs w:val="20"/>
              </w:rPr>
              <w:t>ltif</w:t>
            </w:r>
            <w:r>
              <w:rPr>
                <w:rFonts w:asciiTheme="minorHAnsi" w:hAnsiTheme="minorHAnsi"/>
                <w:b/>
                <w:sz w:val="20"/>
                <w:szCs w:val="20"/>
              </w:rPr>
              <w:t>amily)</w:t>
            </w:r>
          </w:p>
          <w:p w14:paraId="1FAB5999" w14:textId="6B1E8BEC" w:rsidR="001B5E8A" w:rsidRPr="00A3784E" w:rsidRDefault="001B5E8A" w:rsidP="001B5E8A">
            <w:pPr>
              <w:pStyle w:val="BodyText2"/>
              <w:spacing w:before="0" w:after="0"/>
              <w:rPr>
                <w:rFonts w:asciiTheme="minorHAnsi" w:hAnsiTheme="minorHAnsi"/>
                <w:sz w:val="18"/>
                <w:szCs w:val="18"/>
              </w:rPr>
            </w:pPr>
            <w:r>
              <w:rPr>
                <w:rFonts w:asciiTheme="minorHAnsi" w:hAnsiTheme="minorHAnsi"/>
                <w:sz w:val="18"/>
                <w:szCs w:val="18"/>
              </w:rPr>
              <w:t>&lt;&lt;</w:t>
            </w:r>
            <w:r>
              <w:t xml:space="preserve"> </w:t>
            </w:r>
            <w:r w:rsidRPr="001B5E8A">
              <w:rPr>
                <w:rFonts w:asciiTheme="minorHAnsi" w:hAnsiTheme="minorHAnsi"/>
                <w:sz w:val="18"/>
                <w:szCs w:val="18"/>
              </w:rPr>
              <w:t>If Building Type A01=</w:t>
            </w:r>
            <w:r>
              <w:rPr>
                <w:rFonts w:asciiTheme="minorHAnsi" w:hAnsiTheme="minorHAnsi"/>
                <w:sz w:val="18"/>
                <w:szCs w:val="18"/>
              </w:rPr>
              <w:t xml:space="preserve"> </w:t>
            </w:r>
            <w:r w:rsidR="006D38D9">
              <w:rPr>
                <w:rFonts w:asciiTheme="minorHAnsi" w:hAnsiTheme="minorHAnsi"/>
                <w:sz w:val="18"/>
                <w:szCs w:val="18"/>
              </w:rPr>
              <w:t>“</w:t>
            </w:r>
            <w:r>
              <w:rPr>
                <w:rFonts w:asciiTheme="minorHAnsi" w:hAnsiTheme="minorHAnsi"/>
                <w:sz w:val="18"/>
                <w:szCs w:val="18"/>
              </w:rPr>
              <w:t>Multif</w:t>
            </w:r>
            <w:r w:rsidRPr="001B5E8A">
              <w:rPr>
                <w:rFonts w:asciiTheme="minorHAnsi" w:hAnsiTheme="minorHAnsi"/>
                <w:sz w:val="18"/>
                <w:szCs w:val="18"/>
              </w:rPr>
              <w:t>amily</w:t>
            </w:r>
            <w:r w:rsidR="006D38D9">
              <w:rPr>
                <w:rFonts w:asciiTheme="minorHAnsi" w:hAnsiTheme="minorHAnsi"/>
                <w:sz w:val="18"/>
                <w:szCs w:val="18"/>
              </w:rPr>
              <w:t>”</w:t>
            </w:r>
            <w:r w:rsidRPr="001B5E8A">
              <w:rPr>
                <w:rFonts w:asciiTheme="minorHAnsi" w:hAnsiTheme="minorHAnsi"/>
                <w:sz w:val="18"/>
                <w:szCs w:val="18"/>
              </w:rPr>
              <w:t xml:space="preserve"> and </w:t>
            </w:r>
            <w:r w:rsidRPr="00A45176">
              <w:rPr>
                <w:rFonts w:asciiTheme="minorHAnsi" w:hAnsiTheme="minorHAnsi"/>
                <w:sz w:val="18"/>
                <w:szCs w:val="18"/>
              </w:rPr>
              <w:t>If Method of Compliance A02 =</w:t>
            </w:r>
            <w:r w:rsidRPr="00A45176">
              <w:rPr>
                <w:rFonts w:asciiTheme="minorHAnsi" w:hAnsiTheme="minorHAnsi"/>
              </w:rPr>
              <w:t xml:space="preserve"> </w:t>
            </w:r>
            <w:r w:rsidR="006D38D9">
              <w:rPr>
                <w:rFonts w:asciiTheme="minorHAnsi" w:hAnsiTheme="minorHAnsi"/>
              </w:rPr>
              <w:t>“</w:t>
            </w:r>
            <w:r w:rsidRPr="00E63378">
              <w:rPr>
                <w:rFonts w:asciiTheme="minorHAnsi" w:hAnsiTheme="minorHAnsi"/>
                <w:sz w:val="18"/>
                <w:szCs w:val="18"/>
              </w:rPr>
              <w:t xml:space="preserve">Smart Thermostats and </w:t>
            </w:r>
            <w:r>
              <w:rPr>
                <w:rFonts w:asciiTheme="minorHAnsi" w:hAnsiTheme="minorHAnsi"/>
                <w:sz w:val="18"/>
                <w:szCs w:val="18"/>
              </w:rPr>
              <w:t>Alternative Efficiency Measure</w:t>
            </w:r>
            <w:r w:rsidR="006D38D9">
              <w:rPr>
                <w:rFonts w:asciiTheme="minorHAnsi" w:hAnsiTheme="minorHAnsi"/>
                <w:sz w:val="18"/>
                <w:szCs w:val="18"/>
              </w:rPr>
              <w:t>”</w:t>
            </w:r>
            <w:r>
              <w:rPr>
                <w:rFonts w:asciiTheme="minorHAnsi" w:hAnsiTheme="minorHAnsi"/>
                <w:sz w:val="18"/>
                <w:szCs w:val="18"/>
              </w:rPr>
              <w:t>, then d</w:t>
            </w:r>
            <w:r w:rsidRPr="00A45176">
              <w:rPr>
                <w:rFonts w:asciiTheme="minorHAnsi" w:hAnsiTheme="minorHAnsi"/>
                <w:sz w:val="18"/>
                <w:szCs w:val="18"/>
              </w:rPr>
              <w:t>isplay this table</w:t>
            </w:r>
            <w:r>
              <w:rPr>
                <w:rFonts w:asciiTheme="minorHAnsi" w:hAnsiTheme="minorHAnsi"/>
                <w:sz w:val="18"/>
                <w:szCs w:val="18"/>
              </w:rPr>
              <w:t>;</w:t>
            </w:r>
            <w:r w:rsidRPr="00A45176">
              <w:rPr>
                <w:rFonts w:asciiTheme="minorHAnsi" w:hAnsiTheme="minorHAnsi"/>
                <w:sz w:val="18"/>
                <w:szCs w:val="18"/>
              </w:rPr>
              <w:t xml:space="preserve"> Else display the section does not apply message&gt;&gt;</w:t>
            </w:r>
          </w:p>
        </w:tc>
      </w:tr>
      <w:tr w:rsidR="001B5E8A" w:rsidRPr="00A3784E" w14:paraId="4E9564C9" w14:textId="77777777" w:rsidTr="00D622DB">
        <w:trPr>
          <w:trHeight w:val="144"/>
        </w:trPr>
        <w:tc>
          <w:tcPr>
            <w:tcW w:w="576" w:type="dxa"/>
            <w:tcMar>
              <w:top w:w="0" w:type="dxa"/>
              <w:left w:w="115" w:type="dxa"/>
              <w:bottom w:w="0" w:type="dxa"/>
              <w:right w:w="115" w:type="dxa"/>
            </w:tcMar>
            <w:vAlign w:val="center"/>
          </w:tcPr>
          <w:p w14:paraId="08F5EEAA" w14:textId="77777777" w:rsidR="001B5E8A" w:rsidRPr="00A3784E" w:rsidRDefault="001B5E8A" w:rsidP="00D622DB">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454" w:type="dxa"/>
            <w:gridSpan w:val="2"/>
            <w:tcMar>
              <w:top w:w="0" w:type="dxa"/>
              <w:left w:w="115" w:type="dxa"/>
              <w:bottom w:w="0" w:type="dxa"/>
              <w:right w:w="115" w:type="dxa"/>
            </w:tcMar>
            <w:vAlign w:val="center"/>
          </w:tcPr>
          <w:p w14:paraId="5DD1A435" w14:textId="77777777" w:rsidR="001B5E8A" w:rsidRPr="00A3784E" w:rsidRDefault="001B5E8A" w:rsidP="00D622DB">
            <w:pPr>
              <w:pStyle w:val="BodyText2"/>
              <w:spacing w:before="0" w:after="0"/>
              <w:rPr>
                <w:rFonts w:asciiTheme="minorHAnsi" w:hAnsiTheme="minorHAnsi"/>
                <w:sz w:val="18"/>
                <w:szCs w:val="18"/>
              </w:rPr>
            </w:pPr>
            <w:r>
              <w:rPr>
                <w:rFonts w:asciiTheme="minorHAnsi" w:hAnsiTheme="minorHAnsi"/>
                <w:sz w:val="18"/>
                <w:szCs w:val="18"/>
              </w:rPr>
              <w:t>A</w:t>
            </w:r>
            <w:r w:rsidRPr="00A3784E">
              <w:rPr>
                <w:rFonts w:asciiTheme="minorHAnsi" w:hAnsiTheme="minorHAnsi"/>
                <w:sz w:val="18"/>
                <w:szCs w:val="18"/>
              </w:rPr>
              <w:t xml:space="preserve">ll thermostats </w:t>
            </w:r>
            <w:r>
              <w:rPr>
                <w:rFonts w:asciiTheme="minorHAnsi" w:hAnsiTheme="minorHAnsi"/>
                <w:sz w:val="18"/>
                <w:szCs w:val="18"/>
              </w:rPr>
              <w:t>comply with Reference Joint Appendix JA5 and are capable of receiving and responding to Demand Response Signals prior to granting of an occupancy permit by the enforcing agency.</w:t>
            </w:r>
          </w:p>
        </w:tc>
      </w:tr>
      <w:tr w:rsidR="001B5E8A" w:rsidRPr="00A3784E" w14:paraId="15240B28" w14:textId="77777777" w:rsidTr="00D622DB">
        <w:trPr>
          <w:trHeight w:val="144"/>
        </w:trPr>
        <w:tc>
          <w:tcPr>
            <w:tcW w:w="576" w:type="dxa"/>
            <w:tcMar>
              <w:top w:w="0" w:type="dxa"/>
              <w:left w:w="115" w:type="dxa"/>
              <w:bottom w:w="0" w:type="dxa"/>
              <w:right w:w="115" w:type="dxa"/>
            </w:tcMar>
            <w:vAlign w:val="center"/>
          </w:tcPr>
          <w:p w14:paraId="54486390" w14:textId="77777777" w:rsidR="001B5E8A" w:rsidRPr="00A3784E" w:rsidRDefault="001B5E8A" w:rsidP="00D622DB">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5570" w:type="dxa"/>
            <w:tcMar>
              <w:top w:w="0" w:type="dxa"/>
              <w:left w:w="115" w:type="dxa"/>
              <w:bottom w:w="0" w:type="dxa"/>
              <w:right w:w="115" w:type="dxa"/>
            </w:tcMar>
            <w:vAlign w:val="center"/>
          </w:tcPr>
          <w:p w14:paraId="78205E68" w14:textId="77777777" w:rsidR="001B5E8A" w:rsidRPr="00C21229" w:rsidDel="001D635D" w:rsidRDefault="001B5E8A" w:rsidP="00D622DB">
            <w:pPr>
              <w:pStyle w:val="BodyText2"/>
              <w:spacing w:before="0" w:after="0"/>
              <w:rPr>
                <w:rFonts w:asciiTheme="minorHAnsi" w:hAnsiTheme="minorHAnsi"/>
                <w:sz w:val="18"/>
                <w:szCs w:val="18"/>
              </w:rPr>
            </w:pPr>
            <w:r>
              <w:rPr>
                <w:rFonts w:asciiTheme="minorHAnsi" w:hAnsiTheme="minorHAnsi"/>
                <w:sz w:val="18"/>
                <w:szCs w:val="18"/>
              </w:rPr>
              <w:t>Alternative Efficiency Measure:</w:t>
            </w:r>
          </w:p>
        </w:tc>
        <w:tc>
          <w:tcPr>
            <w:tcW w:w="4884" w:type="dxa"/>
            <w:vAlign w:val="center"/>
          </w:tcPr>
          <w:p w14:paraId="0CD2A67C" w14:textId="77777777" w:rsidR="001B5E8A" w:rsidRDefault="001B5E8A" w:rsidP="00D622DB">
            <w:pPr>
              <w:pStyle w:val="BodyText2"/>
              <w:spacing w:before="0" w:after="0"/>
              <w:rPr>
                <w:rFonts w:asciiTheme="minorHAnsi" w:hAnsiTheme="minorHAnsi"/>
                <w:sz w:val="18"/>
                <w:szCs w:val="18"/>
              </w:rPr>
            </w:pPr>
            <w:r>
              <w:rPr>
                <w:rFonts w:asciiTheme="minorHAnsi" w:hAnsiTheme="minorHAnsi"/>
                <w:sz w:val="18"/>
                <w:szCs w:val="18"/>
              </w:rPr>
              <w:t>&lt;&lt;user selects one from list:</w:t>
            </w:r>
          </w:p>
          <w:p w14:paraId="08498957" w14:textId="77777777" w:rsidR="001B5E8A" w:rsidRDefault="001B5E8A" w:rsidP="00D622DB">
            <w:pPr>
              <w:pStyle w:val="BodyText2"/>
              <w:spacing w:before="0" w:after="0"/>
              <w:rPr>
                <w:rFonts w:asciiTheme="minorHAnsi" w:hAnsiTheme="minorHAnsi"/>
                <w:sz w:val="18"/>
                <w:szCs w:val="18"/>
              </w:rPr>
            </w:pPr>
            <w:r>
              <w:rPr>
                <w:rFonts w:asciiTheme="minorHAnsi" w:hAnsiTheme="minorHAnsi"/>
                <w:sz w:val="18"/>
                <w:szCs w:val="18"/>
              </w:rPr>
              <w:t>*Install a dishwasher that meets or exceeds ENERGY STAR Program requirements with either a refrigerator that meets or exceeds the ENERGY STAR Program requirements or a whole house fan driven by an electronically commutated motor; or</w:t>
            </w:r>
          </w:p>
          <w:p w14:paraId="08267B1E" w14:textId="77777777" w:rsidR="001B5E8A" w:rsidRDefault="001B5E8A" w:rsidP="00D622DB">
            <w:pPr>
              <w:pStyle w:val="BodyText2"/>
              <w:spacing w:before="0" w:after="0"/>
              <w:rPr>
                <w:rFonts w:asciiTheme="minorHAnsi" w:hAnsiTheme="minorHAnsi"/>
                <w:sz w:val="18"/>
                <w:szCs w:val="18"/>
              </w:rPr>
            </w:pPr>
            <w:r>
              <w:rPr>
                <w:rFonts w:asciiTheme="minorHAnsi" w:hAnsiTheme="minorHAnsi"/>
                <w:sz w:val="18"/>
                <w:szCs w:val="18"/>
              </w:rPr>
              <w:t>*Install a home automation system capable of, at a minimum, controlling the appliances and lighting of the dwelling and responding to demand response signals; or</w:t>
            </w:r>
          </w:p>
          <w:p w14:paraId="474DDD54" w14:textId="77777777" w:rsidR="001B5E8A" w:rsidRDefault="001B5E8A" w:rsidP="00D622DB">
            <w:pPr>
              <w:pStyle w:val="BodyText2"/>
              <w:spacing w:before="0" w:after="0"/>
              <w:rPr>
                <w:rFonts w:asciiTheme="minorHAnsi" w:hAnsiTheme="minorHAnsi"/>
                <w:sz w:val="18"/>
                <w:szCs w:val="18"/>
              </w:rPr>
            </w:pPr>
            <w:r>
              <w:rPr>
                <w:rFonts w:asciiTheme="minorHAnsi" w:hAnsiTheme="minorHAnsi"/>
                <w:sz w:val="18"/>
                <w:szCs w:val="18"/>
              </w:rPr>
              <w:t xml:space="preserve">*Install alternative plumbing piping to permit the discharge from the clothes washer and all showers and bathtubs to be used for an irrigation system in compliance with the </w:t>
            </w:r>
            <w:r>
              <w:rPr>
                <w:rFonts w:asciiTheme="minorHAnsi" w:hAnsiTheme="minorHAnsi"/>
                <w:i/>
                <w:sz w:val="18"/>
                <w:szCs w:val="18"/>
              </w:rPr>
              <w:t>California Plumbing Code</w:t>
            </w:r>
            <w:r>
              <w:rPr>
                <w:rFonts w:asciiTheme="minorHAnsi" w:hAnsiTheme="minorHAnsi"/>
                <w:sz w:val="18"/>
                <w:szCs w:val="18"/>
              </w:rPr>
              <w:t xml:space="preserve"> and any applicable local ordinances; or</w:t>
            </w:r>
          </w:p>
          <w:p w14:paraId="743ABD2B" w14:textId="77777777" w:rsidR="00693A9A" w:rsidRDefault="001B5E8A" w:rsidP="00D622DB">
            <w:pPr>
              <w:pStyle w:val="BodyText2"/>
              <w:spacing w:before="0" w:after="0"/>
              <w:rPr>
                <w:rFonts w:asciiTheme="minorHAnsi" w:hAnsiTheme="minorHAnsi"/>
                <w:sz w:val="18"/>
                <w:szCs w:val="18"/>
              </w:rPr>
            </w:pPr>
            <w:r>
              <w:rPr>
                <w:rFonts w:asciiTheme="minorHAnsi" w:hAnsiTheme="minorHAnsi"/>
                <w:sz w:val="18"/>
                <w:szCs w:val="18"/>
              </w:rPr>
              <w:t xml:space="preserve">*Install a rainwater catchment system designed to comply with the </w:t>
            </w:r>
            <w:r>
              <w:rPr>
                <w:rFonts w:asciiTheme="minorHAnsi" w:hAnsiTheme="minorHAnsi"/>
                <w:i/>
                <w:sz w:val="18"/>
                <w:szCs w:val="18"/>
              </w:rPr>
              <w:t>California Plumbing Code</w:t>
            </w:r>
            <w:r>
              <w:rPr>
                <w:rFonts w:asciiTheme="minorHAnsi" w:hAnsiTheme="minorHAnsi"/>
                <w:sz w:val="18"/>
                <w:szCs w:val="18"/>
              </w:rPr>
              <w:t xml:space="preserve"> and any applicable local ordinances, and that uses rainwater flowing from at least 65% of the available roof area</w:t>
            </w:r>
          </w:p>
          <w:p w14:paraId="1130B889" w14:textId="760D29BB" w:rsidR="001B5E8A" w:rsidRPr="00A3784E" w:rsidRDefault="00693A9A" w:rsidP="0096204A">
            <w:pPr>
              <w:pStyle w:val="BodyText2"/>
              <w:spacing w:before="0" w:after="0"/>
              <w:rPr>
                <w:rFonts w:asciiTheme="minorHAnsi" w:hAnsiTheme="minorHAnsi"/>
                <w:sz w:val="18"/>
                <w:szCs w:val="18"/>
              </w:rPr>
            </w:pPr>
            <w:r>
              <w:rPr>
                <w:rFonts w:asciiTheme="minorHAnsi" w:hAnsiTheme="minorHAnsi"/>
                <w:sz w:val="18"/>
                <w:szCs w:val="18"/>
              </w:rPr>
              <w:t xml:space="preserve">*The building </w:t>
            </w:r>
            <w:r w:rsidR="00840F2A">
              <w:rPr>
                <w:rFonts w:asciiTheme="minorHAnsi" w:hAnsiTheme="minorHAnsi"/>
                <w:sz w:val="18"/>
                <w:szCs w:val="18"/>
              </w:rPr>
              <w:t>meets</w:t>
            </w:r>
            <w:r>
              <w:rPr>
                <w:rFonts w:asciiTheme="minorHAnsi" w:hAnsiTheme="minorHAnsi"/>
                <w:sz w:val="18"/>
                <w:szCs w:val="18"/>
              </w:rPr>
              <w:t xml:space="preserve"> the T24, Part 11, Sec</w:t>
            </w:r>
            <w:r w:rsidR="00EB1921">
              <w:rPr>
                <w:rFonts w:asciiTheme="minorHAnsi" w:hAnsiTheme="minorHAnsi"/>
                <w:sz w:val="18"/>
                <w:szCs w:val="18"/>
              </w:rPr>
              <w:t xml:space="preserve">tion A4.106.8.2 requirement of 15% of total parking as </w:t>
            </w:r>
            <w:r>
              <w:rPr>
                <w:rFonts w:asciiTheme="minorHAnsi" w:hAnsiTheme="minorHAnsi"/>
                <w:sz w:val="18"/>
                <w:szCs w:val="18"/>
              </w:rPr>
              <w:t>EV charging spaces</w:t>
            </w:r>
            <w:r w:rsidR="001B5E8A">
              <w:rPr>
                <w:rFonts w:asciiTheme="minorHAnsi" w:hAnsiTheme="minorHAnsi"/>
                <w:sz w:val="18"/>
                <w:szCs w:val="18"/>
              </w:rPr>
              <w:t>&gt;&gt;</w:t>
            </w:r>
          </w:p>
        </w:tc>
      </w:tr>
      <w:tr w:rsidR="001B5E8A" w:rsidRPr="00A3784E" w14:paraId="22A98026" w14:textId="77777777" w:rsidTr="00D622DB">
        <w:trPr>
          <w:trHeight w:val="144"/>
        </w:trPr>
        <w:tc>
          <w:tcPr>
            <w:tcW w:w="11030" w:type="dxa"/>
            <w:gridSpan w:val="3"/>
            <w:tcMar>
              <w:top w:w="0" w:type="dxa"/>
              <w:left w:w="115" w:type="dxa"/>
              <w:bottom w:w="0" w:type="dxa"/>
              <w:right w:w="115" w:type="dxa"/>
            </w:tcMar>
            <w:vAlign w:val="center"/>
          </w:tcPr>
          <w:p w14:paraId="22CCB787" w14:textId="77777777" w:rsidR="001B5E8A" w:rsidRPr="00A3784E" w:rsidRDefault="001B5E8A" w:rsidP="00D622DB">
            <w:pPr>
              <w:pStyle w:val="BodyText2"/>
              <w:spacing w:before="0" w:after="0"/>
              <w:rPr>
                <w:rFonts w:asciiTheme="minorHAnsi" w:hAnsiTheme="minorHAnsi"/>
                <w:sz w:val="18"/>
                <w:szCs w:val="18"/>
              </w:rPr>
            </w:pPr>
            <w:r w:rsidRPr="00A3784E">
              <w:rPr>
                <w:rFonts w:asciiTheme="minorHAnsi" w:hAnsiTheme="minorHAnsi"/>
                <w:b/>
                <w:sz w:val="18"/>
                <w:szCs w:val="18"/>
              </w:rPr>
              <w:t>The responsible person’s signature on this compliance document affirms that all applicable requirements in this table have been met.</w:t>
            </w:r>
          </w:p>
        </w:tc>
      </w:tr>
    </w:tbl>
    <w:p w14:paraId="647E222A" w14:textId="77777777" w:rsidR="001B5E8A" w:rsidRPr="00C005DB" w:rsidRDefault="001B5E8A" w:rsidP="00012A93">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491"/>
        <w:gridCol w:w="4731"/>
      </w:tblGrid>
      <w:tr w:rsidR="00012A93" w:rsidRPr="00A3784E" w14:paraId="4196EB73" w14:textId="77777777" w:rsidTr="00012A93">
        <w:trPr>
          <w:trHeight w:val="144"/>
        </w:trPr>
        <w:tc>
          <w:tcPr>
            <w:tcW w:w="11029" w:type="dxa"/>
            <w:gridSpan w:val="3"/>
            <w:tcMar>
              <w:top w:w="0" w:type="dxa"/>
              <w:left w:w="115" w:type="dxa"/>
              <w:bottom w:w="0" w:type="dxa"/>
              <w:right w:w="115" w:type="dxa"/>
            </w:tcMar>
            <w:vAlign w:val="center"/>
          </w:tcPr>
          <w:p w14:paraId="4196EB71" w14:textId="77777777" w:rsidR="00012A93" w:rsidRDefault="00012A93" w:rsidP="00012A93">
            <w:pPr>
              <w:pStyle w:val="BodyText2"/>
              <w:spacing w:before="0" w:after="0"/>
              <w:rPr>
                <w:rFonts w:asciiTheme="minorHAnsi" w:hAnsiTheme="minorHAnsi"/>
                <w:b/>
                <w:sz w:val="20"/>
                <w:szCs w:val="20"/>
              </w:rPr>
            </w:pPr>
            <w:r>
              <w:rPr>
                <w:rFonts w:asciiTheme="minorHAnsi" w:hAnsiTheme="minorHAnsi"/>
                <w:b/>
                <w:sz w:val="20"/>
                <w:szCs w:val="20"/>
              </w:rPr>
              <w:t>G</w:t>
            </w:r>
            <w:r w:rsidRPr="00A3784E">
              <w:rPr>
                <w:rFonts w:asciiTheme="minorHAnsi" w:hAnsiTheme="minorHAnsi"/>
                <w:b/>
                <w:sz w:val="20"/>
                <w:szCs w:val="20"/>
              </w:rPr>
              <w:t>. Roof is Designed for Vehicle Traffic or Parking or for Heliport (Applies to Low-rise Multifamily only)</w:t>
            </w:r>
          </w:p>
          <w:p w14:paraId="4196EB72" w14:textId="1D00CEC6" w:rsidR="00F770BE" w:rsidRPr="00A3784E" w:rsidRDefault="00F770BE" w:rsidP="00200CEB">
            <w:pPr>
              <w:pStyle w:val="BodyText2"/>
              <w:spacing w:before="0" w:after="0"/>
              <w:rPr>
                <w:rFonts w:asciiTheme="minorHAnsi" w:hAnsiTheme="minorHAnsi"/>
                <w:sz w:val="18"/>
                <w:szCs w:val="18"/>
              </w:rPr>
            </w:pPr>
            <w:r>
              <w:rPr>
                <w:rFonts w:asciiTheme="minorHAnsi" w:hAnsiTheme="minorHAnsi"/>
                <w:sz w:val="18"/>
                <w:szCs w:val="18"/>
              </w:rPr>
              <w:t>&lt;&lt;</w:t>
            </w:r>
            <w:r w:rsidRPr="00A45176">
              <w:rPr>
                <w:rFonts w:asciiTheme="minorHAnsi" w:hAnsiTheme="minorHAnsi"/>
                <w:sz w:val="18"/>
                <w:szCs w:val="18"/>
              </w:rPr>
              <w:t xml:space="preserve"> If </w:t>
            </w:r>
            <w:r w:rsidR="00262D27">
              <w:rPr>
                <w:rFonts w:asciiTheme="minorHAnsi" w:hAnsiTheme="minorHAnsi"/>
                <w:sz w:val="18"/>
                <w:szCs w:val="18"/>
              </w:rPr>
              <w:t xml:space="preserve">Building Type A01 = </w:t>
            </w:r>
            <w:r w:rsidR="006D38D9">
              <w:rPr>
                <w:rFonts w:asciiTheme="minorHAnsi" w:hAnsiTheme="minorHAnsi"/>
                <w:sz w:val="18"/>
                <w:szCs w:val="18"/>
              </w:rPr>
              <w:t>“</w:t>
            </w:r>
            <w:r w:rsidR="00262D27">
              <w:rPr>
                <w:rFonts w:asciiTheme="minorHAnsi" w:hAnsiTheme="minorHAnsi"/>
                <w:sz w:val="18"/>
                <w:szCs w:val="18"/>
              </w:rPr>
              <w:t>Multifamily</w:t>
            </w:r>
            <w:r w:rsidR="006D38D9">
              <w:rPr>
                <w:rFonts w:asciiTheme="minorHAnsi" w:hAnsiTheme="minorHAnsi"/>
                <w:sz w:val="18"/>
                <w:szCs w:val="18"/>
              </w:rPr>
              <w:t>”</w:t>
            </w:r>
            <w:r w:rsidR="00262D27">
              <w:rPr>
                <w:rFonts w:asciiTheme="minorHAnsi" w:hAnsiTheme="minorHAnsi"/>
                <w:sz w:val="18"/>
                <w:szCs w:val="18"/>
              </w:rPr>
              <w:t xml:space="preserve"> and </w:t>
            </w:r>
            <w:r w:rsidRPr="00A45176">
              <w:rPr>
                <w:rFonts w:asciiTheme="minorHAnsi" w:hAnsiTheme="minorHAnsi"/>
                <w:sz w:val="18"/>
                <w:szCs w:val="18"/>
              </w:rPr>
              <w:t>Method of Compliance A02 =</w:t>
            </w:r>
            <w:r w:rsidRPr="00A45176">
              <w:rPr>
                <w:rFonts w:asciiTheme="minorHAnsi" w:hAnsiTheme="minorHAnsi"/>
              </w:rPr>
              <w:t xml:space="preserve"> </w:t>
            </w:r>
            <w:r w:rsidR="006D38D9">
              <w:rPr>
                <w:rFonts w:asciiTheme="minorHAnsi" w:hAnsiTheme="minorHAnsi"/>
              </w:rPr>
              <w:t>“</w:t>
            </w:r>
            <w:r w:rsidRPr="00E63378">
              <w:rPr>
                <w:rFonts w:asciiTheme="minorHAnsi" w:hAnsiTheme="minorHAnsi"/>
                <w:sz w:val="18"/>
                <w:szCs w:val="18"/>
              </w:rPr>
              <w:t>Roof is Designed for Vehicle Traffic or Parking or for Heliport</w:t>
            </w:r>
            <w:r w:rsidR="006D38D9">
              <w:rPr>
                <w:rFonts w:asciiTheme="minorHAnsi" w:hAnsiTheme="minorHAnsi"/>
                <w:sz w:val="18"/>
                <w:szCs w:val="18"/>
              </w:rPr>
              <w:t>”</w:t>
            </w:r>
            <w:r w:rsidR="00B564F3">
              <w:rPr>
                <w:rFonts w:asciiTheme="minorHAnsi" w:hAnsiTheme="minorHAnsi"/>
                <w:sz w:val="18"/>
                <w:szCs w:val="18"/>
              </w:rPr>
              <w:t>, then d</w:t>
            </w:r>
            <w:r w:rsidR="00B564F3" w:rsidRPr="00A45176">
              <w:rPr>
                <w:rFonts w:asciiTheme="minorHAnsi" w:hAnsiTheme="minorHAnsi"/>
                <w:sz w:val="18"/>
                <w:szCs w:val="18"/>
              </w:rPr>
              <w:t>isplay this table</w:t>
            </w:r>
            <w:r>
              <w:rPr>
                <w:rFonts w:asciiTheme="minorHAnsi" w:hAnsiTheme="minorHAnsi"/>
                <w:sz w:val="18"/>
                <w:szCs w:val="18"/>
              </w:rPr>
              <w:t>;</w:t>
            </w:r>
            <w:r w:rsidRPr="00A45176">
              <w:rPr>
                <w:rFonts w:asciiTheme="minorHAnsi" w:hAnsiTheme="minorHAnsi"/>
                <w:sz w:val="18"/>
                <w:szCs w:val="18"/>
              </w:rPr>
              <w:t xml:space="preserve"> Else display the section does not apply message&gt;&gt;</w:t>
            </w:r>
          </w:p>
        </w:tc>
      </w:tr>
      <w:tr w:rsidR="00012A93" w:rsidRPr="00A3784E" w14:paraId="4196EB76" w14:textId="77777777" w:rsidTr="00861FE1">
        <w:trPr>
          <w:trHeight w:val="144"/>
        </w:trPr>
        <w:tc>
          <w:tcPr>
            <w:tcW w:w="576" w:type="dxa"/>
            <w:tcMar>
              <w:top w:w="0" w:type="dxa"/>
              <w:left w:w="115" w:type="dxa"/>
              <w:bottom w:w="0" w:type="dxa"/>
              <w:right w:w="115" w:type="dxa"/>
            </w:tcMar>
            <w:vAlign w:val="center"/>
          </w:tcPr>
          <w:p w14:paraId="4196EB74" w14:textId="77777777" w:rsidR="00012A93" w:rsidRPr="00A3784E" w:rsidRDefault="00012A93" w:rsidP="00012A93">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453" w:type="dxa"/>
            <w:gridSpan w:val="2"/>
            <w:vAlign w:val="center"/>
          </w:tcPr>
          <w:p w14:paraId="4196EB75" w14:textId="77777777" w:rsidR="00012A93" w:rsidRPr="00A3784E" w:rsidRDefault="00012A93" w:rsidP="00012A93">
            <w:pPr>
              <w:pStyle w:val="BodyText2"/>
              <w:spacing w:before="0" w:after="0"/>
              <w:rPr>
                <w:rFonts w:asciiTheme="minorHAnsi" w:hAnsiTheme="minorHAnsi"/>
                <w:sz w:val="18"/>
                <w:szCs w:val="18"/>
              </w:rPr>
            </w:pPr>
            <w:r>
              <w:rPr>
                <w:rFonts w:asciiTheme="minorHAnsi" w:hAnsiTheme="minorHAnsi"/>
                <w:sz w:val="18"/>
                <w:szCs w:val="18"/>
              </w:rPr>
              <w:t>T</w:t>
            </w:r>
            <w:r w:rsidRPr="00A3784E">
              <w:rPr>
                <w:rFonts w:asciiTheme="minorHAnsi" w:hAnsiTheme="minorHAnsi"/>
                <w:sz w:val="18"/>
                <w:szCs w:val="18"/>
              </w:rPr>
              <w:t xml:space="preserve">he roof </w:t>
            </w:r>
            <w:r>
              <w:rPr>
                <w:rFonts w:asciiTheme="minorHAnsi" w:hAnsiTheme="minorHAnsi"/>
                <w:sz w:val="18"/>
                <w:szCs w:val="18"/>
              </w:rPr>
              <w:t xml:space="preserve">is </w:t>
            </w:r>
            <w:r w:rsidRPr="00A3784E">
              <w:rPr>
                <w:rFonts w:asciiTheme="minorHAnsi" w:hAnsiTheme="minorHAnsi"/>
                <w:sz w:val="18"/>
                <w:szCs w:val="18"/>
              </w:rPr>
              <w:t xml:space="preserve">designed and approved </w:t>
            </w:r>
            <w:r>
              <w:rPr>
                <w:rFonts w:asciiTheme="minorHAnsi" w:hAnsiTheme="minorHAnsi"/>
                <w:sz w:val="18"/>
                <w:szCs w:val="18"/>
              </w:rPr>
              <w:t xml:space="preserve">by the Authority Having Jurisdiction </w:t>
            </w:r>
            <w:r w:rsidRPr="00A3784E">
              <w:rPr>
                <w:rFonts w:asciiTheme="minorHAnsi" w:hAnsiTheme="minorHAnsi"/>
                <w:sz w:val="18"/>
                <w:szCs w:val="18"/>
              </w:rPr>
              <w:t>to be used for vehicular traffic or parking or for a heliport.</w:t>
            </w:r>
          </w:p>
        </w:tc>
      </w:tr>
      <w:tr w:rsidR="00012A93" w:rsidRPr="00A3784E" w14:paraId="4196EB7A" w14:textId="77777777" w:rsidTr="00861FE1">
        <w:trPr>
          <w:trHeight w:val="144"/>
        </w:trPr>
        <w:tc>
          <w:tcPr>
            <w:tcW w:w="576" w:type="dxa"/>
            <w:tcMar>
              <w:top w:w="0" w:type="dxa"/>
              <w:left w:w="115" w:type="dxa"/>
              <w:bottom w:w="0" w:type="dxa"/>
              <w:right w:w="115" w:type="dxa"/>
            </w:tcMar>
            <w:vAlign w:val="center"/>
          </w:tcPr>
          <w:p w14:paraId="4196EB77" w14:textId="77777777" w:rsidR="00012A93" w:rsidRPr="00A3784E" w:rsidRDefault="00012A93" w:rsidP="00012A93">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5616" w:type="dxa"/>
            <w:vAlign w:val="center"/>
          </w:tcPr>
          <w:p w14:paraId="4196EB78" w14:textId="30F51B18" w:rsidR="00012A93" w:rsidRPr="00A3784E" w:rsidRDefault="00012A93">
            <w:pPr>
              <w:pStyle w:val="BodyText2"/>
              <w:spacing w:before="0" w:after="0"/>
              <w:rPr>
                <w:rFonts w:asciiTheme="minorHAnsi" w:hAnsiTheme="minorHAnsi"/>
                <w:sz w:val="18"/>
                <w:szCs w:val="18"/>
              </w:rPr>
            </w:pPr>
            <w:r>
              <w:rPr>
                <w:rFonts w:asciiTheme="minorHAnsi" w:hAnsiTheme="minorHAnsi"/>
                <w:sz w:val="18"/>
                <w:szCs w:val="18"/>
              </w:rPr>
              <w:t>P</w:t>
            </w:r>
            <w:r w:rsidRPr="00A3784E">
              <w:rPr>
                <w:rFonts w:asciiTheme="minorHAnsi" w:hAnsiTheme="minorHAnsi"/>
                <w:sz w:val="18"/>
                <w:szCs w:val="18"/>
              </w:rPr>
              <w:t xml:space="preserve">rovide </w:t>
            </w:r>
            <w:r w:rsidR="00485E1A">
              <w:rPr>
                <w:rFonts w:asciiTheme="minorHAnsi" w:hAnsiTheme="minorHAnsi"/>
                <w:sz w:val="18"/>
                <w:szCs w:val="18"/>
              </w:rPr>
              <w:t>B</w:t>
            </w:r>
            <w:r w:rsidRPr="00A3784E">
              <w:rPr>
                <w:rFonts w:asciiTheme="minorHAnsi" w:hAnsiTheme="minorHAnsi"/>
                <w:sz w:val="18"/>
                <w:szCs w:val="18"/>
              </w:rPr>
              <w:t xml:space="preserve">uilding </w:t>
            </w:r>
            <w:r w:rsidR="00485E1A">
              <w:rPr>
                <w:rFonts w:asciiTheme="minorHAnsi" w:hAnsiTheme="minorHAnsi"/>
                <w:sz w:val="18"/>
                <w:szCs w:val="18"/>
              </w:rPr>
              <w:t>P</w:t>
            </w:r>
            <w:r w:rsidRPr="00A3784E">
              <w:rPr>
                <w:rFonts w:asciiTheme="minorHAnsi" w:hAnsiTheme="minorHAnsi"/>
                <w:sz w:val="18"/>
                <w:szCs w:val="18"/>
              </w:rPr>
              <w:t xml:space="preserve">lan </w:t>
            </w:r>
            <w:r w:rsidR="00485E1A">
              <w:rPr>
                <w:rFonts w:asciiTheme="minorHAnsi" w:hAnsiTheme="minorHAnsi"/>
                <w:sz w:val="18"/>
                <w:szCs w:val="18"/>
              </w:rPr>
              <w:t>R</w:t>
            </w:r>
            <w:r w:rsidRPr="00A3784E">
              <w:rPr>
                <w:rFonts w:asciiTheme="minorHAnsi" w:hAnsiTheme="minorHAnsi"/>
                <w:sz w:val="18"/>
                <w:szCs w:val="18"/>
              </w:rPr>
              <w:t xml:space="preserve">eference </w:t>
            </w:r>
          </w:p>
        </w:tc>
        <w:tc>
          <w:tcPr>
            <w:tcW w:w="4838" w:type="dxa"/>
            <w:tcMar>
              <w:top w:w="0" w:type="dxa"/>
              <w:left w:w="115" w:type="dxa"/>
              <w:bottom w:w="0" w:type="dxa"/>
              <w:right w:w="115" w:type="dxa"/>
            </w:tcMar>
            <w:vAlign w:val="center"/>
          </w:tcPr>
          <w:p w14:paraId="4196EB79" w14:textId="77777777" w:rsidR="00012A93" w:rsidRPr="00A3784E" w:rsidRDefault="00E63378" w:rsidP="00E63378">
            <w:pPr>
              <w:pStyle w:val="BodyText2"/>
              <w:spacing w:before="0" w:after="0"/>
              <w:rPr>
                <w:rFonts w:asciiTheme="minorHAnsi" w:hAnsiTheme="minorHAnsi"/>
                <w:sz w:val="18"/>
                <w:szCs w:val="18"/>
              </w:rPr>
            </w:pPr>
            <w:r>
              <w:rPr>
                <w:rFonts w:asciiTheme="minorHAnsi" w:hAnsiTheme="minorHAnsi"/>
                <w:sz w:val="18"/>
                <w:szCs w:val="18"/>
              </w:rPr>
              <w:t>&lt;&lt;user input&gt;&gt;</w:t>
            </w:r>
          </w:p>
        </w:tc>
      </w:tr>
      <w:tr w:rsidR="00012A93" w:rsidRPr="00A3784E" w14:paraId="4196EB7C" w14:textId="77777777" w:rsidTr="00012A93">
        <w:trPr>
          <w:trHeight w:val="144"/>
        </w:trPr>
        <w:tc>
          <w:tcPr>
            <w:tcW w:w="11029" w:type="dxa"/>
            <w:gridSpan w:val="3"/>
            <w:tcMar>
              <w:top w:w="0" w:type="dxa"/>
              <w:left w:w="115" w:type="dxa"/>
              <w:bottom w:w="0" w:type="dxa"/>
              <w:right w:w="115" w:type="dxa"/>
            </w:tcMar>
            <w:vAlign w:val="center"/>
          </w:tcPr>
          <w:p w14:paraId="4196EB7B" w14:textId="77777777" w:rsidR="00012A93" w:rsidRPr="00A3784E" w:rsidRDefault="00012A93" w:rsidP="00012A93">
            <w:pPr>
              <w:pStyle w:val="BodyText2"/>
              <w:spacing w:before="0" w:after="0"/>
              <w:rPr>
                <w:rFonts w:asciiTheme="minorHAnsi" w:hAnsiTheme="minorHAnsi"/>
                <w:sz w:val="18"/>
                <w:szCs w:val="18"/>
              </w:rPr>
            </w:pPr>
            <w:r w:rsidRPr="00A3784E">
              <w:rPr>
                <w:rFonts w:asciiTheme="minorHAnsi" w:hAnsiTheme="minorHAnsi"/>
                <w:b/>
                <w:sz w:val="18"/>
                <w:szCs w:val="18"/>
              </w:rPr>
              <w:t>The responsible person’s signature on this compliance document affirms that all applicable requirements in this table have been met</w:t>
            </w:r>
            <w:r>
              <w:rPr>
                <w:rFonts w:asciiTheme="minorHAnsi" w:hAnsiTheme="minorHAnsi"/>
                <w:b/>
                <w:sz w:val="18"/>
                <w:szCs w:val="18"/>
              </w:rPr>
              <w:t>.</w:t>
            </w:r>
          </w:p>
        </w:tc>
      </w:tr>
    </w:tbl>
    <w:p w14:paraId="4196EB7D" w14:textId="77777777" w:rsidR="00012A93" w:rsidRPr="00C005DB" w:rsidRDefault="00012A93" w:rsidP="00012A93">
      <w:pPr>
        <w:rPr>
          <w:rFonts w:asciiTheme="minorHAnsi" w:hAnsiTheme="minorHAnsi"/>
          <w:sz w:val="18"/>
          <w:szCs w:val="18"/>
        </w:rPr>
      </w:pPr>
    </w:p>
    <w:p w14:paraId="4196EB91" w14:textId="77777777" w:rsidR="000A4E0F" w:rsidRPr="00A3784E" w:rsidRDefault="000A4E0F" w:rsidP="000A4E0F"/>
    <w:sectPr w:rsidR="000A4E0F" w:rsidRPr="00A3784E" w:rsidSect="006F315F">
      <w:headerReference w:type="default" r:id="rId11"/>
      <w:pgSz w:w="12240" w:h="15840" w:code="1"/>
      <w:pgMar w:top="720" w:right="720" w:bottom="720" w:left="720" w:header="18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9E993" w14:textId="77777777" w:rsidR="00CF0BA1" w:rsidRDefault="00CF0BA1">
      <w:r>
        <w:separator/>
      </w:r>
    </w:p>
  </w:endnote>
  <w:endnote w:type="continuationSeparator" w:id="0">
    <w:p w14:paraId="5755406C" w14:textId="77777777" w:rsidR="00CF0BA1" w:rsidRDefault="00CF0BA1">
      <w:r>
        <w:continuationSeparator/>
      </w:r>
    </w:p>
  </w:endnote>
  <w:endnote w:type="continuationNotice" w:id="1">
    <w:p w14:paraId="07CD7C4F" w14:textId="77777777" w:rsidR="00CF0BA1" w:rsidRDefault="00CF0B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BAED9" w14:textId="77777777" w:rsidR="00CF0BA1" w:rsidRPr="0071311B" w:rsidRDefault="00CF0BA1" w:rsidP="00BE7FD2">
    <w:pPr>
      <w:pBdr>
        <w:top w:val="single" w:sz="4" w:space="1" w:color="auto"/>
      </w:pBdr>
      <w:tabs>
        <w:tab w:val="center" w:pos="5130"/>
        <w:tab w:val="left" w:pos="8460"/>
      </w:tabs>
      <w:ind w:left="-90"/>
      <w:rPr>
        <w:rFonts w:ascii="Calibri" w:hAnsi="Calibri"/>
        <w:sz w:val="18"/>
        <w:szCs w:val="18"/>
      </w:rPr>
    </w:pPr>
    <w:r w:rsidRPr="0071311B">
      <w:rPr>
        <w:rFonts w:ascii="Calibri" w:hAnsi="Calibri"/>
        <w:sz w:val="18"/>
        <w:szCs w:val="18"/>
      </w:rPr>
      <w:t xml:space="preserve">Registration Number:   </w:t>
    </w:r>
    <w:r w:rsidRPr="0071311B">
      <w:rPr>
        <w:rFonts w:ascii="Calibri" w:hAnsi="Calibri"/>
        <w:sz w:val="18"/>
        <w:szCs w:val="18"/>
      </w:rPr>
      <w:tab/>
      <w:t xml:space="preserve">Registration Date/Time:  </w:t>
    </w:r>
    <w:r w:rsidRPr="0071311B">
      <w:rPr>
        <w:rFonts w:ascii="Calibri" w:hAnsi="Calibri"/>
        <w:sz w:val="18"/>
        <w:szCs w:val="18"/>
      </w:rPr>
      <w:tab/>
      <w:t xml:space="preserve">  HERS Provider:                       </w:t>
    </w:r>
  </w:p>
  <w:p w14:paraId="70A2A351" w14:textId="00EBDC74" w:rsidR="00CF0BA1" w:rsidRPr="00BE7FD2" w:rsidRDefault="00CF0BA1" w:rsidP="00BE7FD2">
    <w:pPr>
      <w:tabs>
        <w:tab w:val="center" w:pos="5760"/>
        <w:tab w:val="right" w:pos="10800"/>
        <w:tab w:val="right" w:pos="14400"/>
      </w:tabs>
      <w:ind w:left="-90"/>
    </w:pPr>
    <w:r w:rsidRPr="0071311B">
      <w:rPr>
        <w:rFonts w:ascii="Calibri" w:hAnsi="Calibri"/>
        <w:sz w:val="18"/>
        <w:szCs w:val="18"/>
      </w:rPr>
      <w:t>CA Building Energy Efficiency Standards - 201</w:t>
    </w:r>
    <w:r>
      <w:rPr>
        <w:rFonts w:ascii="Calibri" w:hAnsi="Calibri"/>
        <w:sz w:val="18"/>
        <w:szCs w:val="18"/>
      </w:rPr>
      <w:t>9</w:t>
    </w:r>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r>
      <w:rPr>
        <w:rFonts w:ascii="Calibri" w:hAnsi="Calibri"/>
        <w:sz w:val="18"/>
        <w:szCs w:val="18"/>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C664F" w14:textId="77777777" w:rsidR="00CF0BA1" w:rsidRDefault="00CF0BA1">
      <w:r>
        <w:separator/>
      </w:r>
    </w:p>
  </w:footnote>
  <w:footnote w:type="continuationSeparator" w:id="0">
    <w:p w14:paraId="3D24CF6F" w14:textId="77777777" w:rsidR="00CF0BA1" w:rsidRDefault="00CF0BA1">
      <w:r>
        <w:continuationSeparator/>
      </w:r>
    </w:p>
  </w:footnote>
  <w:footnote w:type="continuationNotice" w:id="1">
    <w:p w14:paraId="717DF75F" w14:textId="77777777" w:rsidR="00CF0BA1" w:rsidRDefault="00CF0BA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6EBA8" w14:textId="277CC6B3" w:rsidR="00CF0BA1" w:rsidRPr="007770C5" w:rsidRDefault="00CF0BA1" w:rsidP="006F315F">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2" behindDoc="1" locked="0" layoutInCell="0" allowOverlap="1" wp14:anchorId="4196EBD4" wp14:editId="1D32D5DE">
          <wp:simplePos x="0" y="0"/>
          <wp:positionH relativeFrom="margin">
            <wp:align>center</wp:align>
          </wp:positionH>
          <wp:positionV relativeFrom="margin">
            <wp:align>center</wp:align>
          </wp:positionV>
          <wp:extent cx="9144000" cy="6858000"/>
          <wp:effectExtent l="0" t="0" r="0" b="0"/>
          <wp:wrapNone/>
          <wp:docPr id="9" name="Picture 9"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Pr="007770C5">
      <w:rPr>
        <w:rFonts w:ascii="Arial" w:hAnsi="Arial" w:cs="Arial"/>
        <w:sz w:val="14"/>
        <w:szCs w:val="14"/>
      </w:rPr>
      <w:t>STATE OF CALIFORNIA</w:t>
    </w:r>
  </w:p>
  <w:p w14:paraId="4196EBA9" w14:textId="78DF843C" w:rsidR="00CF0BA1" w:rsidRPr="007770C5" w:rsidRDefault="00CF0BA1" w:rsidP="006F315F">
    <w:pPr>
      <w:suppressAutoHyphens/>
      <w:ind w:left="-90"/>
      <w:rPr>
        <w:rFonts w:ascii="Arial" w:hAnsi="Arial" w:cs="Arial"/>
        <w:b/>
        <w:sz w:val="24"/>
        <w:szCs w:val="24"/>
      </w:rPr>
    </w:pPr>
    <w:r>
      <w:rPr>
        <w:rFonts w:ascii="Arial" w:hAnsi="Arial" w:cs="Arial"/>
        <w:noProof/>
        <w:sz w:val="14"/>
        <w:szCs w:val="14"/>
      </w:rPr>
      <w:drawing>
        <wp:anchor distT="0" distB="0" distL="114300" distR="114300" simplePos="0" relativeHeight="251658243" behindDoc="0" locked="0" layoutInCell="1" allowOverlap="1" wp14:anchorId="4196EBD5" wp14:editId="241AA008">
          <wp:simplePos x="0" y="0"/>
          <wp:positionH relativeFrom="margin">
            <wp:align>right</wp:align>
          </wp:positionH>
          <wp:positionV relativeFrom="margin">
            <wp:posOffset>-975360</wp:posOffset>
          </wp:positionV>
          <wp:extent cx="290830" cy="255270"/>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290830" cy="255270"/>
                  </a:xfrm>
                  <a:prstGeom prst="rect">
                    <a:avLst/>
                  </a:prstGeom>
                  <a:noFill/>
                </pic:spPr>
              </pic:pic>
            </a:graphicData>
          </a:graphic>
          <wp14:sizeRelV relativeFrom="margin">
            <wp14:pctHeight>0</wp14:pctHeight>
          </wp14:sizeRelV>
        </wp:anchor>
      </w:drawing>
    </w:r>
    <w:r>
      <w:rPr>
        <w:rFonts w:ascii="Arial" w:hAnsi="Arial" w:cs="Arial"/>
        <w:b/>
        <w:sz w:val="24"/>
        <w:szCs w:val="24"/>
      </w:rPr>
      <w:t>SOLAR READY BUILDINGS – NEW CONSTRUCTION</w:t>
    </w:r>
  </w:p>
  <w:p w14:paraId="4196EBAA" w14:textId="7963B38B" w:rsidR="00CF0BA1" w:rsidRPr="007770C5" w:rsidRDefault="00CF0BA1" w:rsidP="006F315F">
    <w:pPr>
      <w:suppressAutoHyphens/>
      <w:ind w:left="-90"/>
      <w:rPr>
        <w:rFonts w:ascii="Arial" w:hAnsi="Arial" w:cs="Arial"/>
        <w:sz w:val="14"/>
        <w:szCs w:val="14"/>
      </w:rPr>
    </w:pPr>
    <w:r>
      <w:rPr>
        <w:rFonts w:ascii="Arial" w:hAnsi="Arial" w:cs="Arial"/>
        <w:sz w:val="14"/>
        <w:szCs w:val="14"/>
      </w:rPr>
      <w:t>CEC-CF2R-SRA-01-E</w:t>
    </w:r>
    <w:r w:rsidRPr="007770C5">
      <w:rPr>
        <w:rFonts w:ascii="Arial" w:hAnsi="Arial" w:cs="Arial"/>
        <w:sz w:val="14"/>
        <w:szCs w:val="14"/>
      </w:rPr>
      <w:t xml:space="preserve"> (Revised</w:t>
    </w:r>
    <w:r>
      <w:rPr>
        <w:rFonts w:ascii="Arial" w:hAnsi="Arial" w:cs="Arial"/>
        <w:sz w:val="14"/>
        <w:szCs w:val="14"/>
      </w:rPr>
      <w:t xml:space="preserve"> 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44"/>
      <w:gridCol w:w="1130"/>
      <w:gridCol w:w="2425"/>
    </w:tblGrid>
    <w:tr w:rsidR="00CF0BA1" w:rsidRPr="00F85124" w14:paraId="4196EBAD" w14:textId="77777777" w:rsidTr="00647ACA">
      <w:trPr>
        <w:cantSplit/>
        <w:trHeight w:val="288"/>
      </w:trPr>
      <w:tc>
        <w:tcPr>
          <w:tcW w:w="3877" w:type="pct"/>
          <w:gridSpan w:val="2"/>
          <w:tcBorders>
            <w:right w:val="nil"/>
          </w:tcBorders>
          <w:vAlign w:val="center"/>
        </w:tcPr>
        <w:p w14:paraId="4196EBAB" w14:textId="115C0854" w:rsidR="00CF0BA1" w:rsidRPr="002D18A0" w:rsidRDefault="00CF0BA1" w:rsidP="00243799">
          <w:pPr>
            <w:pStyle w:val="Style77"/>
            <w:rPr>
              <w:b/>
            </w:rPr>
          </w:pPr>
          <w:r>
            <w:t>CERTIFICATE OF INSTALLATION</w:t>
          </w:r>
        </w:p>
      </w:tc>
      <w:tc>
        <w:tcPr>
          <w:tcW w:w="1123" w:type="pct"/>
          <w:tcBorders>
            <w:left w:val="nil"/>
          </w:tcBorders>
          <w:tcMar>
            <w:left w:w="115" w:type="dxa"/>
            <w:right w:w="115" w:type="dxa"/>
          </w:tcMar>
          <w:vAlign w:val="center"/>
        </w:tcPr>
        <w:p w14:paraId="4196EBAC" w14:textId="6CF29F67" w:rsidR="00CF0BA1" w:rsidRPr="002D18A0" w:rsidRDefault="00CF0BA1" w:rsidP="00243799">
          <w:pPr>
            <w:pStyle w:val="Style78"/>
            <w:rPr>
              <w:b/>
            </w:rPr>
          </w:pPr>
          <w:r w:rsidRPr="002D18A0">
            <w:t>CF</w:t>
          </w:r>
          <w:r>
            <w:t>2</w:t>
          </w:r>
          <w:r w:rsidRPr="002D18A0">
            <w:t>R-</w:t>
          </w:r>
          <w:r>
            <w:t>SRA-01</w:t>
          </w:r>
          <w:r w:rsidRPr="002D18A0">
            <w:t>-E</w:t>
          </w:r>
        </w:p>
      </w:tc>
    </w:tr>
    <w:tr w:rsidR="00CF0BA1" w:rsidRPr="008E6418" w14:paraId="4196EBB0" w14:textId="77777777" w:rsidTr="00647ACA">
      <w:trPr>
        <w:cantSplit/>
        <w:trHeight w:val="288"/>
      </w:trPr>
      <w:tc>
        <w:tcPr>
          <w:tcW w:w="3877" w:type="pct"/>
          <w:gridSpan w:val="2"/>
          <w:tcBorders>
            <w:right w:val="nil"/>
          </w:tcBorders>
        </w:tcPr>
        <w:p w14:paraId="4196EBAE" w14:textId="6832C19B" w:rsidR="00CF0BA1" w:rsidRPr="002D18A0" w:rsidRDefault="00CF0BA1" w:rsidP="009C1EA6">
          <w:pPr>
            <w:pStyle w:val="Style77"/>
          </w:pPr>
          <w:r>
            <w:t>Solar Ready Buildings– New Construction</w:t>
          </w:r>
        </w:p>
      </w:tc>
      <w:tc>
        <w:tcPr>
          <w:tcW w:w="1123" w:type="pct"/>
          <w:tcBorders>
            <w:left w:val="nil"/>
          </w:tcBorders>
        </w:tcPr>
        <w:p w14:paraId="4196EBAF" w14:textId="27E918C4" w:rsidR="00CF0BA1" w:rsidRPr="002D18A0" w:rsidRDefault="00CF0BA1" w:rsidP="00647ACA">
          <w:pPr>
            <w:pStyle w:val="Style78"/>
          </w:pPr>
          <w:r w:rsidRPr="002D18A0">
            <w:tab/>
            <w:t xml:space="preserve">(Page </w:t>
          </w:r>
          <w:r>
            <w:fldChar w:fldCharType="begin"/>
          </w:r>
          <w:r>
            <w:instrText xml:space="preserve"> PAGE   \* MERGEFORMAT </w:instrText>
          </w:r>
          <w:r>
            <w:fldChar w:fldCharType="separate"/>
          </w:r>
          <w:r w:rsidR="00C261FE">
            <w:rPr>
              <w:noProof/>
            </w:rPr>
            <w:t>2</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C261FE">
            <w:rPr>
              <w:noProof/>
            </w:rPr>
            <w:t>2</w:t>
          </w:r>
          <w:r>
            <w:rPr>
              <w:noProof/>
            </w:rPr>
            <w:fldChar w:fldCharType="end"/>
          </w:r>
          <w:r w:rsidRPr="002D18A0">
            <w:t>)</w:t>
          </w:r>
        </w:p>
      </w:tc>
    </w:tr>
    <w:tr w:rsidR="00CF0BA1" w:rsidRPr="00F85124" w14:paraId="4196EBB3" w14:textId="77777777" w:rsidTr="00647ACA">
      <w:trPr>
        <w:cantSplit/>
        <w:trHeight w:val="288"/>
      </w:trPr>
      <w:tc>
        <w:tcPr>
          <w:tcW w:w="3354" w:type="pct"/>
        </w:tcPr>
        <w:p w14:paraId="4196EBB1" w14:textId="77777777" w:rsidR="00CF0BA1" w:rsidRPr="0071311B" w:rsidRDefault="00CF0BA1" w:rsidP="00647ACA">
          <w:pPr>
            <w:pStyle w:val="Style20"/>
          </w:pPr>
          <w:r w:rsidRPr="0071311B">
            <w:t>Project Name:</w:t>
          </w:r>
        </w:p>
      </w:tc>
      <w:tc>
        <w:tcPr>
          <w:tcW w:w="1646" w:type="pct"/>
          <w:gridSpan w:val="2"/>
        </w:tcPr>
        <w:p w14:paraId="4196EBB2" w14:textId="77777777" w:rsidR="00CF0BA1" w:rsidRPr="0071311B" w:rsidRDefault="00CF0BA1" w:rsidP="00647ACA">
          <w:pPr>
            <w:pStyle w:val="Style20"/>
          </w:pPr>
          <w:r w:rsidRPr="0071311B">
            <w:t>Date Prepared:</w:t>
          </w:r>
        </w:p>
      </w:tc>
    </w:tr>
  </w:tbl>
  <w:p w14:paraId="4196EBB4" w14:textId="77777777" w:rsidR="00CF0BA1" w:rsidRDefault="00CF0BA1" w:rsidP="003E41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F7185" w14:textId="18D4C3F8" w:rsidR="00CF0BA1" w:rsidRDefault="00CF0BA1"/>
  <w:p w14:paraId="2021A8FF" w14:textId="13BC5D7D" w:rsidR="00CF0BA1" w:rsidRPr="007770C5" w:rsidRDefault="00CF0BA1" w:rsidP="008F28D3">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1" behindDoc="1" locked="0" layoutInCell="0" allowOverlap="1" wp14:anchorId="1564E966" wp14:editId="13002232">
          <wp:simplePos x="0" y="0"/>
          <wp:positionH relativeFrom="margin">
            <wp:align>center</wp:align>
          </wp:positionH>
          <wp:positionV relativeFrom="margin">
            <wp:align>center</wp:align>
          </wp:positionV>
          <wp:extent cx="9144000" cy="6858000"/>
          <wp:effectExtent l="0" t="0" r="0" b="0"/>
          <wp:wrapNone/>
          <wp:docPr id="2" name="Picture 2"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Pr="007770C5">
      <w:rPr>
        <w:rFonts w:ascii="Arial" w:hAnsi="Arial" w:cs="Arial"/>
        <w:sz w:val="14"/>
        <w:szCs w:val="14"/>
      </w:rPr>
      <w:t>STATE OF CALIFORNIA</w:t>
    </w:r>
  </w:p>
  <w:p w14:paraId="465CF5B5" w14:textId="2730294D" w:rsidR="00CF0BA1" w:rsidRPr="007770C5" w:rsidRDefault="00CF0BA1" w:rsidP="008F28D3">
    <w:pPr>
      <w:suppressAutoHyphens/>
      <w:ind w:left="-90"/>
      <w:rPr>
        <w:rFonts w:ascii="Arial" w:hAnsi="Arial" w:cs="Arial"/>
        <w:b/>
        <w:sz w:val="24"/>
        <w:szCs w:val="24"/>
      </w:rPr>
    </w:pPr>
    <w:r>
      <w:rPr>
        <w:rFonts w:ascii="Arial" w:hAnsi="Arial" w:cs="Arial"/>
        <w:noProof/>
        <w:sz w:val="14"/>
        <w:szCs w:val="14"/>
      </w:rPr>
      <w:drawing>
        <wp:anchor distT="0" distB="0" distL="114300" distR="114300" simplePos="0" relativeHeight="251658240" behindDoc="0" locked="0" layoutInCell="1" allowOverlap="1" wp14:anchorId="3FEAE4F5" wp14:editId="6A4EF362">
          <wp:simplePos x="0" y="0"/>
          <wp:positionH relativeFrom="margin">
            <wp:posOffset>6481445</wp:posOffset>
          </wp:positionH>
          <wp:positionV relativeFrom="margin">
            <wp:posOffset>-786130</wp:posOffset>
          </wp:positionV>
          <wp:extent cx="290830" cy="255270"/>
          <wp:effectExtent l="0" t="0" r="0" b="0"/>
          <wp:wrapSquare wrapText="bothSides"/>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290830" cy="25527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t>SOLAR READY BUILDINGS – NEW CONSTRUCTION</w:t>
    </w:r>
  </w:p>
  <w:p w14:paraId="774B0DFF" w14:textId="00ED0215" w:rsidR="00CF0BA1" w:rsidRPr="007770C5" w:rsidRDefault="00CF0BA1" w:rsidP="008F28D3">
    <w:pPr>
      <w:suppressAutoHyphens/>
      <w:ind w:left="-90"/>
      <w:rPr>
        <w:rFonts w:ascii="Arial" w:hAnsi="Arial" w:cs="Arial"/>
        <w:sz w:val="14"/>
        <w:szCs w:val="14"/>
      </w:rPr>
    </w:pPr>
    <w:r>
      <w:rPr>
        <w:rFonts w:ascii="Arial" w:hAnsi="Arial" w:cs="Arial"/>
        <w:sz w:val="14"/>
        <w:szCs w:val="14"/>
      </w:rPr>
      <w:t>CEC-CF2R-SRA-01-E</w:t>
    </w:r>
    <w:r w:rsidRPr="007770C5">
      <w:rPr>
        <w:rFonts w:ascii="Arial" w:hAnsi="Arial" w:cs="Arial"/>
        <w:sz w:val="14"/>
        <w:szCs w:val="14"/>
      </w:rPr>
      <w:t xml:space="preserve"> (Revised</w:t>
    </w:r>
    <w:r>
      <w:rPr>
        <w:rFonts w:ascii="Arial" w:hAnsi="Arial" w:cs="Arial"/>
        <w:sz w:val="14"/>
        <w:szCs w:val="14"/>
      </w:rPr>
      <w:t xml:space="preserve"> 01/20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7179"/>
      <w:gridCol w:w="3587"/>
    </w:tblGrid>
    <w:tr w:rsidR="00CF0BA1" w14:paraId="74E11A1B" w14:textId="77777777" w:rsidTr="002D151D">
      <w:trPr>
        <w:cantSplit/>
        <w:trHeight w:val="288"/>
      </w:trPr>
      <w:tc>
        <w:tcPr>
          <w:tcW w:w="3334" w:type="pct"/>
          <w:tcBorders>
            <w:top w:val="single" w:sz="4" w:space="0" w:color="auto"/>
            <w:left w:val="single" w:sz="4" w:space="0" w:color="auto"/>
            <w:bottom w:val="single" w:sz="4" w:space="0" w:color="auto"/>
            <w:right w:val="nil"/>
          </w:tcBorders>
          <w:vAlign w:val="center"/>
          <w:hideMark/>
        </w:tcPr>
        <w:p w14:paraId="610EEDCB" w14:textId="7101D352" w:rsidR="00CF0BA1" w:rsidRPr="004C7665" w:rsidRDefault="00CF0BA1" w:rsidP="00EE7B3B">
          <w:pPr>
            <w:pStyle w:val="Style77"/>
          </w:pPr>
          <w:r>
            <w:t>CERTIFICATE OF INSTALLATION – DATA FIELD DEFINITIONS AND CALCULATIONS</w:t>
          </w:r>
        </w:p>
      </w:tc>
      <w:tc>
        <w:tcPr>
          <w:tcW w:w="1666" w:type="pct"/>
          <w:tcBorders>
            <w:top w:val="single" w:sz="4" w:space="0" w:color="auto"/>
            <w:left w:val="nil"/>
            <w:bottom w:val="single" w:sz="4" w:space="0" w:color="auto"/>
            <w:right w:val="single" w:sz="4" w:space="0" w:color="auto"/>
          </w:tcBorders>
          <w:vAlign w:val="center"/>
          <w:hideMark/>
        </w:tcPr>
        <w:p w14:paraId="14C56C86" w14:textId="1E08F8A4" w:rsidR="00CF0BA1" w:rsidRPr="004C7665" w:rsidRDefault="00CF0BA1" w:rsidP="00EE7B3B">
          <w:pPr>
            <w:pStyle w:val="Style78"/>
          </w:pPr>
          <w:r>
            <w:t>CF2R-SRA-01-E</w:t>
          </w:r>
        </w:p>
      </w:tc>
    </w:tr>
    <w:tr w:rsidR="00CF0BA1" w14:paraId="7D243BBC" w14:textId="77777777" w:rsidTr="002D151D">
      <w:trPr>
        <w:cantSplit/>
        <w:trHeight w:val="288"/>
      </w:trPr>
      <w:tc>
        <w:tcPr>
          <w:tcW w:w="3334" w:type="pct"/>
          <w:tcBorders>
            <w:top w:val="single" w:sz="4" w:space="0" w:color="auto"/>
            <w:left w:val="single" w:sz="4" w:space="0" w:color="auto"/>
            <w:bottom w:val="single" w:sz="4" w:space="0" w:color="auto"/>
            <w:right w:val="nil"/>
          </w:tcBorders>
          <w:vAlign w:val="center"/>
          <w:hideMark/>
        </w:tcPr>
        <w:p w14:paraId="7AB37E4F" w14:textId="7E3A4C6B" w:rsidR="00CF0BA1" w:rsidRDefault="00CF0BA1" w:rsidP="009C1EA6">
          <w:pPr>
            <w:pStyle w:val="Style77"/>
          </w:pPr>
          <w:r>
            <w:t>Solar Ready Buildings – New Construction</w:t>
          </w:r>
        </w:p>
      </w:tc>
      <w:tc>
        <w:tcPr>
          <w:tcW w:w="1666" w:type="pct"/>
          <w:tcBorders>
            <w:top w:val="single" w:sz="4" w:space="0" w:color="auto"/>
            <w:left w:val="nil"/>
            <w:bottom w:val="single" w:sz="4" w:space="0" w:color="auto"/>
            <w:right w:val="single" w:sz="4" w:space="0" w:color="auto"/>
          </w:tcBorders>
          <w:vAlign w:val="center"/>
          <w:hideMark/>
        </w:tcPr>
        <w:p w14:paraId="53018A52" w14:textId="1C964BE1" w:rsidR="00CF0BA1" w:rsidRDefault="00CF0BA1" w:rsidP="007F0719">
          <w:pPr>
            <w:pStyle w:val="Style78"/>
          </w:pPr>
          <w:r>
            <w:tab/>
            <w:t xml:space="preserve">(Page </w:t>
          </w:r>
          <w:r>
            <w:fldChar w:fldCharType="begin"/>
          </w:r>
          <w:r>
            <w:instrText xml:space="preserve"> PAGE   \* MERGEFORMAT </w:instrText>
          </w:r>
          <w:r>
            <w:fldChar w:fldCharType="separate"/>
          </w:r>
          <w:r w:rsidR="00C261FE">
            <w:rPr>
              <w:noProof/>
            </w:rPr>
            <w:t>3</w:t>
          </w:r>
          <w:r>
            <w:fldChar w:fldCharType="end"/>
          </w:r>
          <w:r>
            <w:t xml:space="preserve"> of </w:t>
          </w:r>
          <w:r>
            <w:rPr>
              <w:noProof/>
            </w:rPr>
            <w:fldChar w:fldCharType="begin"/>
          </w:r>
          <w:r>
            <w:rPr>
              <w:noProof/>
            </w:rPr>
            <w:instrText xml:space="preserve"> SECTIONPAGES   \* MERGEFORMAT </w:instrText>
          </w:r>
          <w:r>
            <w:rPr>
              <w:noProof/>
            </w:rPr>
            <w:fldChar w:fldCharType="separate"/>
          </w:r>
          <w:r w:rsidR="00C261FE">
            <w:rPr>
              <w:noProof/>
            </w:rPr>
            <w:t>3</w:t>
          </w:r>
          <w:r>
            <w:rPr>
              <w:noProof/>
            </w:rPr>
            <w:fldChar w:fldCharType="end"/>
          </w:r>
          <w:r>
            <w:t>)</w:t>
          </w:r>
        </w:p>
      </w:tc>
    </w:tr>
  </w:tbl>
  <w:p w14:paraId="4196EBCE" w14:textId="77777777" w:rsidR="00CF0BA1" w:rsidRDefault="00CF0BA1" w:rsidP="003E41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0BC25650"/>
    <w:multiLevelType w:val="hybridMultilevel"/>
    <w:tmpl w:val="E6C2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11A63"/>
    <w:multiLevelType w:val="hybridMultilevel"/>
    <w:tmpl w:val="19D098D4"/>
    <w:lvl w:ilvl="0" w:tplc="87B8332A">
      <w:start w:val="2"/>
      <w:numFmt w:val="decimalZero"/>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934BA"/>
    <w:multiLevelType w:val="hybridMultilevel"/>
    <w:tmpl w:val="1A28D514"/>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6570B"/>
    <w:multiLevelType w:val="hybridMultilevel"/>
    <w:tmpl w:val="2570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F7D5E"/>
    <w:multiLevelType w:val="hybridMultilevel"/>
    <w:tmpl w:val="C9E87DC6"/>
    <w:lvl w:ilvl="0" w:tplc="4498094A">
      <w:start w:val="1"/>
      <w:numFmt w:val="decimalZero"/>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B6C5707"/>
    <w:multiLevelType w:val="hybridMultilevel"/>
    <w:tmpl w:val="412A424A"/>
    <w:lvl w:ilvl="0" w:tplc="A5BE04BE">
      <w:start w:val="1"/>
      <w:numFmt w:val="decimalZero"/>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8E0CA5"/>
    <w:multiLevelType w:val="hybridMultilevel"/>
    <w:tmpl w:val="CDE2CC1A"/>
    <w:lvl w:ilvl="0" w:tplc="AD5AF350">
      <w:start w:val="1"/>
      <w:numFmt w:val="bullet"/>
      <w:pStyle w:val="List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163C01"/>
    <w:multiLevelType w:val="hybridMultilevel"/>
    <w:tmpl w:val="2268436C"/>
    <w:lvl w:ilvl="0" w:tplc="27EE502C">
      <w:start w:val="1"/>
      <w:numFmt w:val="decimalZero"/>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81863D0"/>
    <w:multiLevelType w:val="hybridMultilevel"/>
    <w:tmpl w:val="19D098D4"/>
    <w:lvl w:ilvl="0" w:tplc="87B8332A">
      <w:start w:val="2"/>
      <w:numFmt w:val="decimalZero"/>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DF2E20"/>
    <w:multiLevelType w:val="hybridMultilevel"/>
    <w:tmpl w:val="5FD0167E"/>
    <w:lvl w:ilvl="0" w:tplc="AA2E4462">
      <w:start w:val="2"/>
      <w:numFmt w:val="decimalZero"/>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143573"/>
    <w:multiLevelType w:val="hybridMultilevel"/>
    <w:tmpl w:val="F19C8FD2"/>
    <w:lvl w:ilvl="0" w:tplc="FA66D1F8">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B357EC"/>
    <w:multiLevelType w:val="hybridMultilevel"/>
    <w:tmpl w:val="794A986E"/>
    <w:lvl w:ilvl="0" w:tplc="46964A7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
  </w:num>
  <w:num w:numId="4">
    <w:abstractNumId w:val="0"/>
  </w:num>
  <w:num w:numId="5">
    <w:abstractNumId w:val="16"/>
  </w:num>
  <w:num w:numId="6">
    <w:abstractNumId w:val="12"/>
  </w:num>
  <w:num w:numId="7">
    <w:abstractNumId w:val="2"/>
  </w:num>
  <w:num w:numId="8">
    <w:abstractNumId w:val="10"/>
  </w:num>
  <w:num w:numId="9">
    <w:abstractNumId w:val="6"/>
  </w:num>
  <w:num w:numId="10">
    <w:abstractNumId w:val="4"/>
  </w:num>
  <w:num w:numId="11">
    <w:abstractNumId w:val="7"/>
  </w:num>
  <w:num w:numId="12">
    <w:abstractNumId w:val="17"/>
  </w:num>
  <w:num w:numId="13">
    <w:abstractNumId w:val="9"/>
  </w:num>
  <w:num w:numId="14">
    <w:abstractNumId w:val="8"/>
  </w:num>
  <w:num w:numId="15">
    <w:abstractNumId w:val="13"/>
  </w:num>
  <w:num w:numId="16">
    <w:abstractNumId w:val="5"/>
  </w:num>
  <w:num w:numId="17">
    <w:abstractNumId w:val="15"/>
  </w:num>
  <w:num w:numId="18">
    <w:abstractNumId w:val="1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m, Danny@Energy">
    <w15:presenceInfo w15:providerId="AD" w15:userId="S-1-5-21-606747145-1060284298-682003330-61902"/>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ADD"/>
    <w:rsid w:val="0000541A"/>
    <w:rsid w:val="0001208A"/>
    <w:rsid w:val="00012A93"/>
    <w:rsid w:val="00013858"/>
    <w:rsid w:val="00014B07"/>
    <w:rsid w:val="000232B2"/>
    <w:rsid w:val="00023ECE"/>
    <w:rsid w:val="000247AF"/>
    <w:rsid w:val="000311A4"/>
    <w:rsid w:val="00034997"/>
    <w:rsid w:val="00051042"/>
    <w:rsid w:val="000569D4"/>
    <w:rsid w:val="00056B9D"/>
    <w:rsid w:val="000609D8"/>
    <w:rsid w:val="00062523"/>
    <w:rsid w:val="00071D49"/>
    <w:rsid w:val="00080162"/>
    <w:rsid w:val="00080688"/>
    <w:rsid w:val="00081774"/>
    <w:rsid w:val="000827E0"/>
    <w:rsid w:val="00085389"/>
    <w:rsid w:val="000A1742"/>
    <w:rsid w:val="000A2B54"/>
    <w:rsid w:val="000A4E0F"/>
    <w:rsid w:val="000A503C"/>
    <w:rsid w:val="000C5AC9"/>
    <w:rsid w:val="000C62F7"/>
    <w:rsid w:val="000C7B05"/>
    <w:rsid w:val="000D0962"/>
    <w:rsid w:val="000E084F"/>
    <w:rsid w:val="000E7638"/>
    <w:rsid w:val="000E7AA5"/>
    <w:rsid w:val="000F1AF1"/>
    <w:rsid w:val="000F3C9E"/>
    <w:rsid w:val="000F7142"/>
    <w:rsid w:val="00107CC3"/>
    <w:rsid w:val="00111CCD"/>
    <w:rsid w:val="00122E96"/>
    <w:rsid w:val="00134076"/>
    <w:rsid w:val="00157308"/>
    <w:rsid w:val="00164977"/>
    <w:rsid w:val="00167D97"/>
    <w:rsid w:val="00170A61"/>
    <w:rsid w:val="00171BD5"/>
    <w:rsid w:val="00174D74"/>
    <w:rsid w:val="00177D82"/>
    <w:rsid w:val="00180112"/>
    <w:rsid w:val="00185ECF"/>
    <w:rsid w:val="00186A83"/>
    <w:rsid w:val="00192B3E"/>
    <w:rsid w:val="00197241"/>
    <w:rsid w:val="001A5F67"/>
    <w:rsid w:val="001A794A"/>
    <w:rsid w:val="001A7EE7"/>
    <w:rsid w:val="001B0B2D"/>
    <w:rsid w:val="001B39D0"/>
    <w:rsid w:val="001B5E8A"/>
    <w:rsid w:val="001B7004"/>
    <w:rsid w:val="001B7920"/>
    <w:rsid w:val="001C4084"/>
    <w:rsid w:val="001C6A87"/>
    <w:rsid w:val="001D635D"/>
    <w:rsid w:val="00200CEB"/>
    <w:rsid w:val="00207D23"/>
    <w:rsid w:val="00231102"/>
    <w:rsid w:val="002315EE"/>
    <w:rsid w:val="0023183D"/>
    <w:rsid w:val="00231BE4"/>
    <w:rsid w:val="00234A38"/>
    <w:rsid w:val="00243799"/>
    <w:rsid w:val="002478EC"/>
    <w:rsid w:val="00253F28"/>
    <w:rsid w:val="00262D27"/>
    <w:rsid w:val="0027204B"/>
    <w:rsid w:val="00282153"/>
    <w:rsid w:val="00282299"/>
    <w:rsid w:val="00286064"/>
    <w:rsid w:val="002A2217"/>
    <w:rsid w:val="002A570E"/>
    <w:rsid w:val="002B143E"/>
    <w:rsid w:val="002B2286"/>
    <w:rsid w:val="002B261F"/>
    <w:rsid w:val="002B7822"/>
    <w:rsid w:val="002C16A2"/>
    <w:rsid w:val="002C4939"/>
    <w:rsid w:val="002D151D"/>
    <w:rsid w:val="002D459A"/>
    <w:rsid w:val="002E25ED"/>
    <w:rsid w:val="002E299F"/>
    <w:rsid w:val="002E582C"/>
    <w:rsid w:val="00306751"/>
    <w:rsid w:val="00310A3E"/>
    <w:rsid w:val="003166AF"/>
    <w:rsid w:val="00324FEA"/>
    <w:rsid w:val="0035296B"/>
    <w:rsid w:val="00355B60"/>
    <w:rsid w:val="00363BD6"/>
    <w:rsid w:val="00363D6F"/>
    <w:rsid w:val="00364A2D"/>
    <w:rsid w:val="0037148B"/>
    <w:rsid w:val="00380D8D"/>
    <w:rsid w:val="00381466"/>
    <w:rsid w:val="00382CD6"/>
    <w:rsid w:val="003959C1"/>
    <w:rsid w:val="003C5860"/>
    <w:rsid w:val="003C59D8"/>
    <w:rsid w:val="003D131B"/>
    <w:rsid w:val="003D619C"/>
    <w:rsid w:val="003E419E"/>
    <w:rsid w:val="003E6D68"/>
    <w:rsid w:val="003E71E0"/>
    <w:rsid w:val="003F2CE3"/>
    <w:rsid w:val="003F55E9"/>
    <w:rsid w:val="00414AFB"/>
    <w:rsid w:val="00415251"/>
    <w:rsid w:val="00415E25"/>
    <w:rsid w:val="0041739F"/>
    <w:rsid w:val="00421E7D"/>
    <w:rsid w:val="0042272B"/>
    <w:rsid w:val="00423A3E"/>
    <w:rsid w:val="00427DFA"/>
    <w:rsid w:val="0044245F"/>
    <w:rsid w:val="00447F28"/>
    <w:rsid w:val="004524CE"/>
    <w:rsid w:val="004544DB"/>
    <w:rsid w:val="00466EE2"/>
    <w:rsid w:val="00472C9D"/>
    <w:rsid w:val="00474721"/>
    <w:rsid w:val="00474BFC"/>
    <w:rsid w:val="00485E1A"/>
    <w:rsid w:val="00491F93"/>
    <w:rsid w:val="00497DDD"/>
    <w:rsid w:val="004A4590"/>
    <w:rsid w:val="004B3735"/>
    <w:rsid w:val="004B5AAD"/>
    <w:rsid w:val="004B644C"/>
    <w:rsid w:val="004B79AB"/>
    <w:rsid w:val="004C14BB"/>
    <w:rsid w:val="004C7665"/>
    <w:rsid w:val="004D2E05"/>
    <w:rsid w:val="004D582D"/>
    <w:rsid w:val="004E7075"/>
    <w:rsid w:val="004F593C"/>
    <w:rsid w:val="00503342"/>
    <w:rsid w:val="005049F2"/>
    <w:rsid w:val="00506E7F"/>
    <w:rsid w:val="0051413A"/>
    <w:rsid w:val="005144EC"/>
    <w:rsid w:val="0052113E"/>
    <w:rsid w:val="005227DA"/>
    <w:rsid w:val="00524693"/>
    <w:rsid w:val="00530A73"/>
    <w:rsid w:val="0053362D"/>
    <w:rsid w:val="00534237"/>
    <w:rsid w:val="0054722E"/>
    <w:rsid w:val="00553651"/>
    <w:rsid w:val="00561BC6"/>
    <w:rsid w:val="005774A9"/>
    <w:rsid w:val="00582B60"/>
    <w:rsid w:val="00585B39"/>
    <w:rsid w:val="005867F5"/>
    <w:rsid w:val="005946DD"/>
    <w:rsid w:val="00595EC9"/>
    <w:rsid w:val="005A47E9"/>
    <w:rsid w:val="005B2A38"/>
    <w:rsid w:val="005B48AA"/>
    <w:rsid w:val="005B4DC9"/>
    <w:rsid w:val="005B4F4A"/>
    <w:rsid w:val="005D314D"/>
    <w:rsid w:val="005D5A10"/>
    <w:rsid w:val="005E19CD"/>
    <w:rsid w:val="005E7F3A"/>
    <w:rsid w:val="005F011E"/>
    <w:rsid w:val="005F1465"/>
    <w:rsid w:val="005F37CB"/>
    <w:rsid w:val="005F3958"/>
    <w:rsid w:val="0060257E"/>
    <w:rsid w:val="00602FED"/>
    <w:rsid w:val="006045D5"/>
    <w:rsid w:val="0061072F"/>
    <w:rsid w:val="00610AEE"/>
    <w:rsid w:val="0061154D"/>
    <w:rsid w:val="0061354B"/>
    <w:rsid w:val="00636F05"/>
    <w:rsid w:val="00642147"/>
    <w:rsid w:val="00647ACA"/>
    <w:rsid w:val="006562BE"/>
    <w:rsid w:val="006614CE"/>
    <w:rsid w:val="00664BCE"/>
    <w:rsid w:val="006713E4"/>
    <w:rsid w:val="00681DC7"/>
    <w:rsid w:val="00685389"/>
    <w:rsid w:val="0068552E"/>
    <w:rsid w:val="00693A9A"/>
    <w:rsid w:val="006950F5"/>
    <w:rsid w:val="006A545B"/>
    <w:rsid w:val="006A792B"/>
    <w:rsid w:val="006B0EBD"/>
    <w:rsid w:val="006B301C"/>
    <w:rsid w:val="006B46A6"/>
    <w:rsid w:val="006B5B12"/>
    <w:rsid w:val="006B7BA0"/>
    <w:rsid w:val="006B7E71"/>
    <w:rsid w:val="006C094E"/>
    <w:rsid w:val="006C5B53"/>
    <w:rsid w:val="006C67FA"/>
    <w:rsid w:val="006C6C90"/>
    <w:rsid w:val="006D1864"/>
    <w:rsid w:val="006D38D9"/>
    <w:rsid w:val="006E33B8"/>
    <w:rsid w:val="006F14FE"/>
    <w:rsid w:val="006F299A"/>
    <w:rsid w:val="006F315F"/>
    <w:rsid w:val="00715475"/>
    <w:rsid w:val="0072231F"/>
    <w:rsid w:val="00727423"/>
    <w:rsid w:val="00731B56"/>
    <w:rsid w:val="00732EC2"/>
    <w:rsid w:val="00735772"/>
    <w:rsid w:val="00740D52"/>
    <w:rsid w:val="00743BDE"/>
    <w:rsid w:val="0074769A"/>
    <w:rsid w:val="00750C86"/>
    <w:rsid w:val="0075203B"/>
    <w:rsid w:val="00752FFD"/>
    <w:rsid w:val="0076210E"/>
    <w:rsid w:val="00767C38"/>
    <w:rsid w:val="00773243"/>
    <w:rsid w:val="00776CB9"/>
    <w:rsid w:val="00777B2F"/>
    <w:rsid w:val="007865D9"/>
    <w:rsid w:val="007872CC"/>
    <w:rsid w:val="007901B2"/>
    <w:rsid w:val="00791123"/>
    <w:rsid w:val="007934FD"/>
    <w:rsid w:val="00796556"/>
    <w:rsid w:val="007A7DC6"/>
    <w:rsid w:val="007B767D"/>
    <w:rsid w:val="007B77D7"/>
    <w:rsid w:val="007E1CA9"/>
    <w:rsid w:val="007E730B"/>
    <w:rsid w:val="007F0719"/>
    <w:rsid w:val="007F1A27"/>
    <w:rsid w:val="007F4A52"/>
    <w:rsid w:val="007F583F"/>
    <w:rsid w:val="0080000B"/>
    <w:rsid w:val="00804169"/>
    <w:rsid w:val="008051A4"/>
    <w:rsid w:val="008258F0"/>
    <w:rsid w:val="008358D2"/>
    <w:rsid w:val="008374FF"/>
    <w:rsid w:val="00840F2A"/>
    <w:rsid w:val="008433C6"/>
    <w:rsid w:val="00850A0C"/>
    <w:rsid w:val="0085324B"/>
    <w:rsid w:val="00856CF2"/>
    <w:rsid w:val="00861FE1"/>
    <w:rsid w:val="00862E35"/>
    <w:rsid w:val="00865A28"/>
    <w:rsid w:val="00867FF0"/>
    <w:rsid w:val="00870909"/>
    <w:rsid w:val="00871549"/>
    <w:rsid w:val="00871886"/>
    <w:rsid w:val="00871BD4"/>
    <w:rsid w:val="008739DD"/>
    <w:rsid w:val="00875873"/>
    <w:rsid w:val="00886F2C"/>
    <w:rsid w:val="00887F27"/>
    <w:rsid w:val="008921A8"/>
    <w:rsid w:val="008A116E"/>
    <w:rsid w:val="008A32E2"/>
    <w:rsid w:val="008C070F"/>
    <w:rsid w:val="008C3C12"/>
    <w:rsid w:val="008C551F"/>
    <w:rsid w:val="008C71D9"/>
    <w:rsid w:val="008D7360"/>
    <w:rsid w:val="008F28D3"/>
    <w:rsid w:val="008F7868"/>
    <w:rsid w:val="00900AFB"/>
    <w:rsid w:val="00904FC6"/>
    <w:rsid w:val="009055E0"/>
    <w:rsid w:val="0092223B"/>
    <w:rsid w:val="00923900"/>
    <w:rsid w:val="0092568A"/>
    <w:rsid w:val="009365CE"/>
    <w:rsid w:val="009433E3"/>
    <w:rsid w:val="0096204A"/>
    <w:rsid w:val="00964AE2"/>
    <w:rsid w:val="00974CDA"/>
    <w:rsid w:val="00974FE2"/>
    <w:rsid w:val="00976030"/>
    <w:rsid w:val="00985E04"/>
    <w:rsid w:val="009924DA"/>
    <w:rsid w:val="00997DF2"/>
    <w:rsid w:val="009A08B0"/>
    <w:rsid w:val="009A477D"/>
    <w:rsid w:val="009B3A99"/>
    <w:rsid w:val="009B4227"/>
    <w:rsid w:val="009C0C99"/>
    <w:rsid w:val="009C1EA6"/>
    <w:rsid w:val="009C33C1"/>
    <w:rsid w:val="009E535A"/>
    <w:rsid w:val="009F325A"/>
    <w:rsid w:val="009F4793"/>
    <w:rsid w:val="00A063BD"/>
    <w:rsid w:val="00A066EB"/>
    <w:rsid w:val="00A06911"/>
    <w:rsid w:val="00A07333"/>
    <w:rsid w:val="00A12F52"/>
    <w:rsid w:val="00A1463C"/>
    <w:rsid w:val="00A20953"/>
    <w:rsid w:val="00A21EB9"/>
    <w:rsid w:val="00A248E2"/>
    <w:rsid w:val="00A339B7"/>
    <w:rsid w:val="00A36284"/>
    <w:rsid w:val="00A3784E"/>
    <w:rsid w:val="00A45176"/>
    <w:rsid w:val="00A47AE5"/>
    <w:rsid w:val="00A51AA2"/>
    <w:rsid w:val="00A647D0"/>
    <w:rsid w:val="00A77F65"/>
    <w:rsid w:val="00AA07E6"/>
    <w:rsid w:val="00AA62D8"/>
    <w:rsid w:val="00AB1401"/>
    <w:rsid w:val="00AC58F2"/>
    <w:rsid w:val="00AD1DE5"/>
    <w:rsid w:val="00AD4A10"/>
    <w:rsid w:val="00AE055E"/>
    <w:rsid w:val="00AE54EA"/>
    <w:rsid w:val="00AF4A87"/>
    <w:rsid w:val="00AF6AAA"/>
    <w:rsid w:val="00B078D3"/>
    <w:rsid w:val="00B12D14"/>
    <w:rsid w:val="00B13D93"/>
    <w:rsid w:val="00B30248"/>
    <w:rsid w:val="00B32B4D"/>
    <w:rsid w:val="00B33262"/>
    <w:rsid w:val="00B33C24"/>
    <w:rsid w:val="00B4458C"/>
    <w:rsid w:val="00B44C59"/>
    <w:rsid w:val="00B467DA"/>
    <w:rsid w:val="00B564F3"/>
    <w:rsid w:val="00B62A8D"/>
    <w:rsid w:val="00B63AC2"/>
    <w:rsid w:val="00B70359"/>
    <w:rsid w:val="00B72AE2"/>
    <w:rsid w:val="00B74086"/>
    <w:rsid w:val="00B85DA4"/>
    <w:rsid w:val="00B91C9C"/>
    <w:rsid w:val="00B94879"/>
    <w:rsid w:val="00BA133B"/>
    <w:rsid w:val="00BA4974"/>
    <w:rsid w:val="00BB3F78"/>
    <w:rsid w:val="00BB73AE"/>
    <w:rsid w:val="00BC0866"/>
    <w:rsid w:val="00BC3C59"/>
    <w:rsid w:val="00BC6D23"/>
    <w:rsid w:val="00BD05B2"/>
    <w:rsid w:val="00BE101B"/>
    <w:rsid w:val="00BE2A52"/>
    <w:rsid w:val="00BE4F93"/>
    <w:rsid w:val="00BE705B"/>
    <w:rsid w:val="00BE7FD2"/>
    <w:rsid w:val="00BF2620"/>
    <w:rsid w:val="00C0035D"/>
    <w:rsid w:val="00C005DB"/>
    <w:rsid w:val="00C0080E"/>
    <w:rsid w:val="00C01B78"/>
    <w:rsid w:val="00C0534F"/>
    <w:rsid w:val="00C05BD7"/>
    <w:rsid w:val="00C12E91"/>
    <w:rsid w:val="00C1747A"/>
    <w:rsid w:val="00C21229"/>
    <w:rsid w:val="00C261FE"/>
    <w:rsid w:val="00C26C77"/>
    <w:rsid w:val="00C44F0B"/>
    <w:rsid w:val="00C50E68"/>
    <w:rsid w:val="00C511E6"/>
    <w:rsid w:val="00C63DC8"/>
    <w:rsid w:val="00C67C48"/>
    <w:rsid w:val="00C7597C"/>
    <w:rsid w:val="00C766DA"/>
    <w:rsid w:val="00C80F5D"/>
    <w:rsid w:val="00C82B7C"/>
    <w:rsid w:val="00C83E2B"/>
    <w:rsid w:val="00C83F70"/>
    <w:rsid w:val="00C930CD"/>
    <w:rsid w:val="00C93908"/>
    <w:rsid w:val="00C97917"/>
    <w:rsid w:val="00CA2650"/>
    <w:rsid w:val="00CB305B"/>
    <w:rsid w:val="00CB4F4A"/>
    <w:rsid w:val="00CB7D40"/>
    <w:rsid w:val="00CB7E06"/>
    <w:rsid w:val="00CC4C99"/>
    <w:rsid w:val="00CC5F86"/>
    <w:rsid w:val="00CD004F"/>
    <w:rsid w:val="00CE09B7"/>
    <w:rsid w:val="00CE1A30"/>
    <w:rsid w:val="00CE1DDE"/>
    <w:rsid w:val="00CE4A78"/>
    <w:rsid w:val="00CE6D56"/>
    <w:rsid w:val="00CF0BA1"/>
    <w:rsid w:val="00CF2621"/>
    <w:rsid w:val="00CF45D8"/>
    <w:rsid w:val="00CF67B3"/>
    <w:rsid w:val="00D00794"/>
    <w:rsid w:val="00D00CE3"/>
    <w:rsid w:val="00D27464"/>
    <w:rsid w:val="00D31B64"/>
    <w:rsid w:val="00D35621"/>
    <w:rsid w:val="00D43810"/>
    <w:rsid w:val="00D520A0"/>
    <w:rsid w:val="00D622DB"/>
    <w:rsid w:val="00D63000"/>
    <w:rsid w:val="00D674A5"/>
    <w:rsid w:val="00D74324"/>
    <w:rsid w:val="00D77F0F"/>
    <w:rsid w:val="00D82C1F"/>
    <w:rsid w:val="00D86638"/>
    <w:rsid w:val="00D93C33"/>
    <w:rsid w:val="00D96417"/>
    <w:rsid w:val="00D974B6"/>
    <w:rsid w:val="00DA0B98"/>
    <w:rsid w:val="00DA287A"/>
    <w:rsid w:val="00DA72FE"/>
    <w:rsid w:val="00DB09AF"/>
    <w:rsid w:val="00DB2AC3"/>
    <w:rsid w:val="00DC1BCB"/>
    <w:rsid w:val="00DC5E92"/>
    <w:rsid w:val="00DD2C34"/>
    <w:rsid w:val="00DD4F70"/>
    <w:rsid w:val="00DD6CE2"/>
    <w:rsid w:val="00DE4EF5"/>
    <w:rsid w:val="00DF2782"/>
    <w:rsid w:val="00DF6164"/>
    <w:rsid w:val="00DF66E1"/>
    <w:rsid w:val="00E1013E"/>
    <w:rsid w:val="00E16B75"/>
    <w:rsid w:val="00E2270F"/>
    <w:rsid w:val="00E30CD7"/>
    <w:rsid w:val="00E32179"/>
    <w:rsid w:val="00E351DB"/>
    <w:rsid w:val="00E364D3"/>
    <w:rsid w:val="00E369CC"/>
    <w:rsid w:val="00E5223F"/>
    <w:rsid w:val="00E61634"/>
    <w:rsid w:val="00E63378"/>
    <w:rsid w:val="00E84C06"/>
    <w:rsid w:val="00E938AC"/>
    <w:rsid w:val="00EA5E99"/>
    <w:rsid w:val="00EA7549"/>
    <w:rsid w:val="00EB1921"/>
    <w:rsid w:val="00EB3DD3"/>
    <w:rsid w:val="00EB7663"/>
    <w:rsid w:val="00EC2C94"/>
    <w:rsid w:val="00EC3359"/>
    <w:rsid w:val="00EC7325"/>
    <w:rsid w:val="00ED63BB"/>
    <w:rsid w:val="00ED77E8"/>
    <w:rsid w:val="00EE0196"/>
    <w:rsid w:val="00EE7B3B"/>
    <w:rsid w:val="00EF0AEF"/>
    <w:rsid w:val="00EF4A81"/>
    <w:rsid w:val="00EF5BE6"/>
    <w:rsid w:val="00EF6C23"/>
    <w:rsid w:val="00F009AF"/>
    <w:rsid w:val="00F0330E"/>
    <w:rsid w:val="00F06509"/>
    <w:rsid w:val="00F108EE"/>
    <w:rsid w:val="00F12D07"/>
    <w:rsid w:val="00F16C95"/>
    <w:rsid w:val="00F20642"/>
    <w:rsid w:val="00F22EB6"/>
    <w:rsid w:val="00F35C04"/>
    <w:rsid w:val="00F40715"/>
    <w:rsid w:val="00F434FD"/>
    <w:rsid w:val="00F441AD"/>
    <w:rsid w:val="00F46D91"/>
    <w:rsid w:val="00F51D5F"/>
    <w:rsid w:val="00F54964"/>
    <w:rsid w:val="00F56A03"/>
    <w:rsid w:val="00F57E9B"/>
    <w:rsid w:val="00F7152A"/>
    <w:rsid w:val="00F7154F"/>
    <w:rsid w:val="00F71643"/>
    <w:rsid w:val="00F74210"/>
    <w:rsid w:val="00F770BE"/>
    <w:rsid w:val="00F9036A"/>
    <w:rsid w:val="00FB0E1A"/>
    <w:rsid w:val="00FB3B23"/>
    <w:rsid w:val="00FB5664"/>
    <w:rsid w:val="00FC1332"/>
    <w:rsid w:val="00FC2E80"/>
    <w:rsid w:val="00FC4B01"/>
    <w:rsid w:val="00FD05D0"/>
    <w:rsid w:val="00FD6110"/>
    <w:rsid w:val="00FE0BBB"/>
    <w:rsid w:val="00FE36E7"/>
    <w:rsid w:val="00FF7BE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4196E9F9"/>
  <w15:docId w15:val="{5B4AA329-6819-4B65-A99A-DCFD1E02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2FE"/>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link w:val="Heading2Char"/>
    <w:qFormat/>
    <w:rsid w:val="000E7638"/>
    <w:pPr>
      <w:keepNext/>
      <w:suppressAutoHyphens/>
      <w:spacing w:before="60" w:after="60"/>
      <w:outlineLvl w:val="1"/>
    </w:pPr>
    <w:rPr>
      <w:b/>
    </w:rPr>
  </w:style>
  <w:style w:type="paragraph" w:styleId="Heading3">
    <w:name w:val="heading 3"/>
    <w:aliases w:val="h3,h31,h32"/>
    <w:basedOn w:val="Normal"/>
    <w:next w:val="Normal"/>
    <w:link w:val="Heading3Char"/>
    <w:uiPriority w:val="9"/>
    <w:qFormat/>
    <w:rsid w:val="00CA2650"/>
    <w:pPr>
      <w:keepNext/>
      <w:numPr>
        <w:ilvl w:val="2"/>
        <w:numId w:val="1"/>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2"/>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4C7665"/>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3"/>
      </w:numPr>
    </w:pPr>
  </w:style>
  <w:style w:type="paragraph" w:styleId="CommentText">
    <w:name w:val="annotation text"/>
    <w:basedOn w:val="Normal"/>
    <w:link w:val="CommentTextChar"/>
    <w:rsid w:val="00777B2F"/>
  </w:style>
  <w:style w:type="paragraph" w:styleId="CommentSubject">
    <w:name w:val="annotation subject"/>
    <w:basedOn w:val="CommentText"/>
    <w:next w:val="CommentText"/>
    <w:semiHidden/>
    <w:rsid w:val="00777B2F"/>
    <w:rPr>
      <w:b/>
      <w:bCs/>
    </w:rPr>
  </w:style>
  <w:style w:type="paragraph" w:styleId="Header">
    <w:name w:val="header"/>
    <w:basedOn w:val="Normal"/>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4"/>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qFormat/>
    <w:rsid w:val="00C313B0"/>
    <w:rPr>
      <w:i/>
      <w:iCs/>
    </w:rPr>
  </w:style>
  <w:style w:type="character" w:customStyle="1" w:styleId="FooterChar">
    <w:name w:val="Footer Char"/>
    <w:link w:val="Footer"/>
    <w:uiPriority w:val="99"/>
    <w:rsid w:val="004C7665"/>
    <w:rPr>
      <w:rFonts w:asciiTheme="minorHAnsi" w:hAnsiTheme="minorHAnsi"/>
    </w:rPr>
  </w:style>
  <w:style w:type="paragraph" w:customStyle="1" w:styleId="DarkList-Accent31">
    <w:name w:val="Dark List - Accent 31"/>
    <w:hidden/>
    <w:uiPriority w:val="99"/>
    <w:semiHidden/>
    <w:rsid w:val="000804EA"/>
  </w:style>
  <w:style w:type="character" w:customStyle="1" w:styleId="Heading3Char">
    <w:name w:val="Heading 3 Char"/>
    <w:aliases w:val="h3 Char,h31 Char,h32 Char"/>
    <w:link w:val="Heading3"/>
    <w:uiPriority w:val="9"/>
    <w:rsid w:val="001F7FD8"/>
    <w:rPr>
      <w:rFonts w:ascii="Arial Black" w:hAnsi="Arial Black"/>
      <w:sz w:val="22"/>
    </w:rPr>
  </w:style>
  <w:style w:type="paragraph" w:customStyle="1" w:styleId="ColorfulShading-Accent31">
    <w:name w:val="Colorful Shading - Accent 31"/>
    <w:basedOn w:val="Normal"/>
    <w:uiPriority w:val="34"/>
    <w:qFormat/>
    <w:rsid w:val="001F7FD8"/>
    <w:pPr>
      <w:ind w:left="720"/>
      <w:contextualSpacing/>
    </w:pPr>
  </w:style>
  <w:style w:type="character" w:customStyle="1" w:styleId="Heading1Char">
    <w:name w:val="Heading 1 Char"/>
    <w:link w:val="Heading1"/>
    <w:rsid w:val="008D0FBB"/>
    <w:rPr>
      <w:b/>
      <w:sz w:val="30"/>
    </w:rPr>
  </w:style>
  <w:style w:type="character" w:customStyle="1" w:styleId="CommentTextChar">
    <w:name w:val="Comment Text Char"/>
    <w:basedOn w:val="DefaultParagraphFont"/>
    <w:link w:val="CommentText"/>
    <w:rsid w:val="0042588D"/>
  </w:style>
  <w:style w:type="paragraph" w:customStyle="1" w:styleId="NormalBullet">
    <w:name w:val="Normal Bullet"/>
    <w:basedOn w:val="Normal"/>
    <w:rsid w:val="00752910"/>
    <w:pPr>
      <w:numPr>
        <w:numId w:val="5"/>
      </w:numPr>
      <w:spacing w:before="120"/>
    </w:pPr>
    <w:rPr>
      <w:rFonts w:ascii="Arial" w:hAnsi="Arial"/>
    </w:rPr>
  </w:style>
  <w:style w:type="paragraph" w:customStyle="1" w:styleId="ColorfulShading-Accent11">
    <w:name w:val="Colorful Shading - Accent 11"/>
    <w:hidden/>
    <w:rsid w:val="002D375C"/>
  </w:style>
  <w:style w:type="paragraph" w:styleId="Revision">
    <w:name w:val="Revision"/>
    <w:hidden/>
    <w:rsid w:val="00685389"/>
  </w:style>
  <w:style w:type="paragraph" w:styleId="ListParagraph">
    <w:name w:val="List Paragraph"/>
    <w:basedOn w:val="Normal"/>
    <w:uiPriority w:val="34"/>
    <w:qFormat/>
    <w:rsid w:val="00BE705B"/>
    <w:pPr>
      <w:ind w:left="720"/>
      <w:contextualSpacing/>
    </w:pPr>
  </w:style>
  <w:style w:type="paragraph" w:styleId="ListBullet">
    <w:name w:val="List Bullet"/>
    <w:basedOn w:val="ListParagraph"/>
    <w:rsid w:val="000E7638"/>
    <w:pPr>
      <w:numPr>
        <w:numId w:val="6"/>
      </w:numPr>
      <w:spacing w:before="60" w:after="60"/>
      <w:ind w:left="432" w:hanging="274"/>
      <w:contextualSpacing w:val="0"/>
    </w:pPr>
  </w:style>
  <w:style w:type="paragraph" w:styleId="BodyText2">
    <w:name w:val="Body Text 2"/>
    <w:basedOn w:val="Normal"/>
    <w:link w:val="BodyText2Char"/>
    <w:rsid w:val="00BA133B"/>
    <w:pPr>
      <w:keepNext/>
      <w:spacing w:before="40" w:after="40"/>
    </w:pPr>
    <w:rPr>
      <w:sz w:val="16"/>
      <w:szCs w:val="14"/>
    </w:rPr>
  </w:style>
  <w:style w:type="character" w:customStyle="1" w:styleId="BodyText2Char">
    <w:name w:val="Body Text 2 Char"/>
    <w:basedOn w:val="DefaultParagraphFont"/>
    <w:link w:val="BodyText2"/>
    <w:rsid w:val="00BA133B"/>
    <w:rPr>
      <w:sz w:val="16"/>
      <w:szCs w:val="14"/>
    </w:rPr>
  </w:style>
  <w:style w:type="paragraph" w:styleId="BodyText3">
    <w:name w:val="Body Text 3"/>
    <w:basedOn w:val="Normal"/>
    <w:link w:val="BodyText3Char"/>
    <w:rsid w:val="00BA133B"/>
    <w:pPr>
      <w:spacing w:after="120"/>
    </w:pPr>
    <w:rPr>
      <w:sz w:val="16"/>
      <w:szCs w:val="16"/>
    </w:rPr>
  </w:style>
  <w:style w:type="character" w:customStyle="1" w:styleId="BodyText3Char">
    <w:name w:val="Body Text 3 Char"/>
    <w:basedOn w:val="DefaultParagraphFont"/>
    <w:link w:val="BodyText3"/>
    <w:rsid w:val="00BA133B"/>
    <w:rPr>
      <w:sz w:val="16"/>
      <w:szCs w:val="16"/>
    </w:rPr>
  </w:style>
  <w:style w:type="paragraph" w:styleId="BodyText">
    <w:name w:val="Body Text"/>
    <w:basedOn w:val="Normal"/>
    <w:link w:val="BodyTextChar"/>
    <w:rsid w:val="005B4F4A"/>
    <w:pPr>
      <w:spacing w:after="120"/>
    </w:pPr>
  </w:style>
  <w:style w:type="character" w:customStyle="1" w:styleId="BodyTextChar">
    <w:name w:val="Body Text Char"/>
    <w:basedOn w:val="DefaultParagraphFont"/>
    <w:link w:val="BodyText"/>
    <w:rsid w:val="005B4F4A"/>
  </w:style>
  <w:style w:type="paragraph" w:customStyle="1" w:styleId="Style20">
    <w:name w:val="Style20"/>
    <w:basedOn w:val="Normal"/>
    <w:link w:val="Style20Char"/>
    <w:qFormat/>
    <w:rsid w:val="009055E0"/>
    <w:rPr>
      <w:rFonts w:ascii="Calibri" w:hAnsi="Calibri"/>
      <w:sz w:val="12"/>
      <w:szCs w:val="12"/>
    </w:rPr>
  </w:style>
  <w:style w:type="character" w:customStyle="1" w:styleId="Style20Char">
    <w:name w:val="Style20 Char"/>
    <w:basedOn w:val="DefaultParagraphFont"/>
    <w:link w:val="Style20"/>
    <w:locked/>
    <w:rsid w:val="009055E0"/>
    <w:rPr>
      <w:rFonts w:ascii="Calibri" w:hAnsi="Calibri"/>
      <w:sz w:val="12"/>
      <w:szCs w:val="12"/>
    </w:rPr>
  </w:style>
  <w:style w:type="paragraph" w:customStyle="1" w:styleId="Style77">
    <w:name w:val="Style77"/>
    <w:basedOn w:val="Normal"/>
    <w:link w:val="Style77Char"/>
    <w:qFormat/>
    <w:rsid w:val="009055E0"/>
    <w:pPr>
      <w:keepNext/>
      <w:outlineLvl w:val="0"/>
    </w:pPr>
    <w:rPr>
      <w:rFonts w:ascii="Calibri" w:hAnsi="Calibri"/>
      <w:bCs/>
    </w:rPr>
  </w:style>
  <w:style w:type="paragraph" w:customStyle="1" w:styleId="Style78">
    <w:name w:val="Style78"/>
    <w:basedOn w:val="Normal"/>
    <w:link w:val="Style78Char"/>
    <w:qFormat/>
    <w:rsid w:val="009055E0"/>
    <w:pPr>
      <w:keepNext/>
      <w:jc w:val="right"/>
      <w:outlineLvl w:val="0"/>
    </w:pPr>
    <w:rPr>
      <w:rFonts w:ascii="Calibri" w:hAnsi="Calibri"/>
      <w:bCs/>
    </w:rPr>
  </w:style>
  <w:style w:type="character" w:customStyle="1" w:styleId="Style77Char">
    <w:name w:val="Style77 Char"/>
    <w:basedOn w:val="DefaultParagraphFont"/>
    <w:link w:val="Style77"/>
    <w:locked/>
    <w:rsid w:val="009055E0"/>
    <w:rPr>
      <w:rFonts w:ascii="Calibri" w:hAnsi="Calibri"/>
      <w:bCs/>
    </w:rPr>
  </w:style>
  <w:style w:type="character" w:customStyle="1" w:styleId="Style78Char">
    <w:name w:val="Style78 Char"/>
    <w:basedOn w:val="DefaultParagraphFont"/>
    <w:link w:val="Style78"/>
    <w:locked/>
    <w:rsid w:val="009055E0"/>
    <w:rPr>
      <w:rFonts w:ascii="Calibri" w:hAnsi="Calibri"/>
      <w:bCs/>
    </w:rPr>
  </w:style>
  <w:style w:type="character" w:customStyle="1" w:styleId="Heading2Char">
    <w:name w:val="Heading 2 Char"/>
    <w:aliases w:val="h2 Char,h21 Char,h22 Char"/>
    <w:basedOn w:val="DefaultParagraphFont"/>
    <w:link w:val="Heading2"/>
    <w:rsid w:val="00C80F5D"/>
    <w:rPr>
      <w:b/>
    </w:rPr>
  </w:style>
  <w:style w:type="paragraph" w:customStyle="1" w:styleId="BulletEaRoman">
    <w:name w:val="Bullet E (a. Roman)"/>
    <w:basedOn w:val="Normal"/>
    <w:rsid w:val="009B3A99"/>
    <w:pPr>
      <w:suppressAutoHyphens/>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84190">
      <w:bodyDiv w:val="1"/>
      <w:marLeft w:val="0"/>
      <w:marRight w:val="0"/>
      <w:marTop w:val="0"/>
      <w:marBottom w:val="0"/>
      <w:divBdr>
        <w:top w:val="none" w:sz="0" w:space="0" w:color="auto"/>
        <w:left w:val="none" w:sz="0" w:space="0" w:color="auto"/>
        <w:bottom w:val="none" w:sz="0" w:space="0" w:color="auto"/>
        <w:right w:val="none" w:sz="0" w:space="0" w:color="auto"/>
      </w:divBdr>
    </w:div>
    <w:div w:id="982857321">
      <w:bodyDiv w:val="1"/>
      <w:marLeft w:val="0"/>
      <w:marRight w:val="0"/>
      <w:marTop w:val="0"/>
      <w:marBottom w:val="0"/>
      <w:divBdr>
        <w:top w:val="none" w:sz="0" w:space="0" w:color="auto"/>
        <w:left w:val="none" w:sz="0" w:space="0" w:color="auto"/>
        <w:bottom w:val="none" w:sz="0" w:space="0" w:color="auto"/>
        <w:right w:val="none" w:sz="0" w:space="0" w:color="auto"/>
      </w:divBdr>
    </w:div>
    <w:div w:id="1331911260">
      <w:bodyDiv w:val="1"/>
      <w:marLeft w:val="0"/>
      <w:marRight w:val="0"/>
      <w:marTop w:val="0"/>
      <w:marBottom w:val="0"/>
      <w:divBdr>
        <w:top w:val="none" w:sz="0" w:space="0" w:color="auto"/>
        <w:left w:val="none" w:sz="0" w:space="0" w:color="auto"/>
        <w:bottom w:val="none" w:sz="0" w:space="0" w:color="auto"/>
        <w:right w:val="none" w:sz="0" w:space="0" w:color="auto"/>
      </w:divBdr>
    </w:div>
    <w:div w:id="1339649135">
      <w:bodyDiv w:val="1"/>
      <w:marLeft w:val="0"/>
      <w:marRight w:val="0"/>
      <w:marTop w:val="0"/>
      <w:marBottom w:val="0"/>
      <w:divBdr>
        <w:top w:val="none" w:sz="0" w:space="0" w:color="auto"/>
        <w:left w:val="none" w:sz="0" w:space="0" w:color="auto"/>
        <w:bottom w:val="none" w:sz="0" w:space="0" w:color="auto"/>
        <w:right w:val="none" w:sz="0" w:space="0" w:color="auto"/>
      </w:divBdr>
      <w:divsChild>
        <w:div w:id="744885918">
          <w:marLeft w:val="0"/>
          <w:marRight w:val="0"/>
          <w:marTop w:val="0"/>
          <w:marBottom w:val="0"/>
          <w:divBdr>
            <w:top w:val="none" w:sz="0" w:space="0" w:color="auto"/>
            <w:left w:val="none" w:sz="0" w:space="0" w:color="auto"/>
            <w:bottom w:val="none" w:sz="0" w:space="0" w:color="auto"/>
            <w:right w:val="none" w:sz="0" w:space="0" w:color="auto"/>
          </w:divBdr>
        </w:div>
        <w:div w:id="1432551626">
          <w:marLeft w:val="0"/>
          <w:marRight w:val="0"/>
          <w:marTop w:val="0"/>
          <w:marBottom w:val="0"/>
          <w:divBdr>
            <w:top w:val="none" w:sz="0" w:space="0" w:color="auto"/>
            <w:left w:val="none" w:sz="0" w:space="0" w:color="auto"/>
            <w:bottom w:val="none" w:sz="0" w:space="0" w:color="auto"/>
            <w:right w:val="none" w:sz="0" w:space="0" w:color="auto"/>
          </w:divBdr>
        </w:div>
      </w:divsChild>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945B9D-1661-4F00-8E98-5A3D6160EF4D}">
  <ds:schemaRefs>
    <ds:schemaRef ds:uri="http://schemas.openxmlformats.org/officeDocument/2006/bibliography"/>
  </ds:schemaRefs>
</ds:datastoreItem>
</file>

<file path=customXml/itemProps2.xml><?xml version="1.0" encoding="utf-8"?>
<ds:datastoreItem xmlns:ds="http://schemas.openxmlformats.org/officeDocument/2006/customXml" ds:itemID="{5FFB0E51-1858-4449-A152-9698FB592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2223</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Heschong Mahone Group</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Heidi Hauenstein</dc:creator>
  <cp:lastModifiedBy>Smith, Alexis@Energy</cp:lastModifiedBy>
  <cp:revision>2</cp:revision>
  <cp:lastPrinted>2018-09-17T19:54:00Z</cp:lastPrinted>
  <dcterms:created xsi:type="dcterms:W3CDTF">2019-05-17T15:54:00Z</dcterms:created>
  <dcterms:modified xsi:type="dcterms:W3CDTF">2019-05-17T15:54:00Z</dcterms:modified>
</cp:coreProperties>
</file>
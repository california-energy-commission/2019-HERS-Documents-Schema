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bookmarkStart w:id="0" w:name="_GoBack"/>
            <w:bookmarkEnd w:id="0"/>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F8324D" w:rsidRPr="00D83E48" w14:paraId="444A4BC2" w14:textId="77777777" w:rsidTr="00F8324D">
        <w:trPr>
          <w:cantSplit/>
          <w:trHeight w:val="144"/>
          <w:ins w:id="1" w:author="Smith, Alexis@Energy" w:date="2019-03-26T15:21:00Z"/>
        </w:trPr>
        <w:tc>
          <w:tcPr>
            <w:tcW w:w="475" w:type="dxa"/>
            <w:tcBorders>
              <w:top w:val="single" w:sz="4" w:space="0" w:color="auto"/>
              <w:left w:val="single" w:sz="4" w:space="0" w:color="auto"/>
              <w:bottom w:val="single" w:sz="4" w:space="0" w:color="auto"/>
              <w:right w:val="single" w:sz="4" w:space="0" w:color="auto"/>
            </w:tcBorders>
            <w:vAlign w:val="center"/>
          </w:tcPr>
          <w:p w14:paraId="6B483BEC" w14:textId="5A7A52E3" w:rsidR="00F8324D" w:rsidRPr="005B03AD" w:rsidRDefault="00F8324D" w:rsidP="00F8324D">
            <w:pPr>
              <w:pStyle w:val="FootnoteText"/>
              <w:jc w:val="center"/>
              <w:rPr>
                <w:ins w:id="2" w:author="Smith, Alexis@Energy" w:date="2019-03-26T15:21:00Z"/>
                <w:rFonts w:asciiTheme="minorHAnsi" w:hAnsiTheme="minorHAnsi"/>
                <w:sz w:val="18"/>
                <w:szCs w:val="18"/>
              </w:rPr>
            </w:pPr>
            <w:ins w:id="3" w:author="Smith, Alexis@Energy" w:date="2019-03-26T15:21: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4D2FBEED" w14:textId="3B2ED9A4" w:rsidR="00F8324D" w:rsidRPr="005B03AD" w:rsidRDefault="00F8324D" w:rsidP="00F8324D">
            <w:pPr>
              <w:rPr>
                <w:ins w:id="4" w:author="Smith, Alexis@Energy" w:date="2019-03-26T15:21:00Z"/>
                <w:rFonts w:asciiTheme="minorHAnsi" w:hAnsiTheme="minorHAnsi"/>
                <w:sz w:val="18"/>
                <w:szCs w:val="18"/>
              </w:rPr>
            </w:pPr>
            <w:ins w:id="5" w:author="Smith, Alexis@Energy" w:date="2019-03-26T15:21:00Z">
              <w:r w:rsidRPr="007A6D82">
                <w:rPr>
                  <w:rFonts w:asciiTheme="minorHAnsi" w:hAnsiTheme="minorHAnsi"/>
                  <w:sz w:val="18"/>
                </w:rPr>
                <w:t>Indoor Unit Name</w:t>
              </w:r>
            </w:ins>
            <w:ins w:id="6" w:author="Smith, Alexis@Energy" w:date="2019-04-10T15:22:00Z">
              <w:r w:rsidR="005D48D2">
                <w:rPr>
                  <w:rFonts w:asciiTheme="minorHAnsi" w:hAnsiTheme="minorHAnsi"/>
                  <w:sz w:val="18"/>
                </w:rPr>
                <w:t xml:space="preserve"> </w:t>
              </w:r>
              <w:r w:rsidR="005D48D2" w:rsidRPr="00AA1C65">
                <w:rPr>
                  <w:rFonts w:asciiTheme="minorHAnsi" w:hAnsiTheme="minorHAnsi"/>
                  <w:sz w:val="18"/>
                  <w:szCs w:val="18"/>
                </w:rPr>
                <w:t>or Description of Area Served</w:t>
              </w:r>
            </w:ins>
          </w:p>
        </w:tc>
        <w:tc>
          <w:tcPr>
            <w:tcW w:w="5605" w:type="dxa"/>
            <w:vAlign w:val="center"/>
          </w:tcPr>
          <w:p w14:paraId="3BBC5D0B" w14:textId="77777777" w:rsidR="00F8324D" w:rsidRPr="005B03AD" w:rsidRDefault="00F8324D" w:rsidP="00F8324D">
            <w:pPr>
              <w:rPr>
                <w:ins w:id="7" w:author="Smith, Alexis@Energy" w:date="2019-03-26T15:21:00Z"/>
                <w:rFonts w:asciiTheme="minorHAnsi" w:hAnsiTheme="minorHAnsi"/>
                <w:sz w:val="18"/>
                <w:szCs w:val="18"/>
              </w:rPr>
            </w:pPr>
          </w:p>
        </w:tc>
      </w:tr>
      <w:tr w:rsidR="00F8324D" w:rsidRPr="00D83E48" w14:paraId="65CE9BE4" w14:textId="77777777" w:rsidTr="00E3551F">
        <w:trPr>
          <w:cantSplit/>
          <w:trHeight w:val="144"/>
        </w:trPr>
        <w:tc>
          <w:tcPr>
            <w:tcW w:w="475" w:type="dxa"/>
            <w:vAlign w:val="center"/>
          </w:tcPr>
          <w:p w14:paraId="65CE9BE1" w14:textId="44B4F587" w:rsidR="00F8324D" w:rsidRPr="005B03AD" w:rsidRDefault="00F8324D" w:rsidP="00F8324D">
            <w:pPr>
              <w:pStyle w:val="FootnoteText"/>
              <w:jc w:val="center"/>
              <w:rPr>
                <w:rFonts w:asciiTheme="minorHAnsi" w:hAnsiTheme="minorHAnsi"/>
                <w:sz w:val="18"/>
                <w:szCs w:val="18"/>
              </w:rPr>
            </w:pPr>
            <w:r w:rsidRPr="005B03AD">
              <w:rPr>
                <w:rFonts w:asciiTheme="minorHAnsi" w:hAnsiTheme="minorHAnsi"/>
                <w:sz w:val="18"/>
                <w:szCs w:val="18"/>
              </w:rPr>
              <w:t>0</w:t>
            </w:r>
            <w:ins w:id="8" w:author="Smith, Alexis@Energy" w:date="2019-03-26T15:21:00Z">
              <w:r>
                <w:rPr>
                  <w:rFonts w:asciiTheme="minorHAnsi" w:hAnsiTheme="minorHAnsi"/>
                  <w:sz w:val="18"/>
                  <w:szCs w:val="18"/>
                </w:rPr>
                <w:t>4</w:t>
              </w:r>
            </w:ins>
            <w:del w:id="9" w:author="Smith, Alexis@Energy" w:date="2019-03-26T15:21:00Z">
              <w:r w:rsidRPr="005B03AD" w:rsidDel="00F8324D">
                <w:rPr>
                  <w:rFonts w:asciiTheme="minorHAnsi" w:hAnsiTheme="minorHAnsi"/>
                  <w:sz w:val="18"/>
                  <w:szCs w:val="18"/>
                </w:rPr>
                <w:delText>3</w:delText>
              </w:r>
            </w:del>
          </w:p>
        </w:tc>
        <w:tc>
          <w:tcPr>
            <w:tcW w:w="4950" w:type="dxa"/>
            <w:vAlign w:val="center"/>
          </w:tcPr>
          <w:p w14:paraId="65CE9BE2" w14:textId="2A79EE93" w:rsidR="00F8324D" w:rsidRPr="005B03AD" w:rsidRDefault="00F8324D" w:rsidP="00F8324D">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F8324D" w:rsidRPr="005B03AD" w:rsidRDefault="00F8324D" w:rsidP="00F8324D">
            <w:pPr>
              <w:pStyle w:val="ListParagraph"/>
              <w:ind w:left="0"/>
              <w:rPr>
                <w:rFonts w:asciiTheme="minorHAnsi" w:hAnsiTheme="minorHAnsi"/>
                <w:sz w:val="18"/>
                <w:szCs w:val="18"/>
              </w:rPr>
            </w:pPr>
          </w:p>
        </w:tc>
      </w:tr>
      <w:tr w:rsidR="00F8324D" w:rsidRPr="00D83E48" w14:paraId="65CE9BE8" w14:textId="77777777" w:rsidTr="00E3551F">
        <w:trPr>
          <w:cantSplit/>
          <w:trHeight w:val="144"/>
        </w:trPr>
        <w:tc>
          <w:tcPr>
            <w:tcW w:w="475" w:type="dxa"/>
            <w:vAlign w:val="center"/>
          </w:tcPr>
          <w:p w14:paraId="65CE9BE5" w14:textId="637898E7" w:rsidR="00F8324D" w:rsidRPr="005B03AD" w:rsidRDefault="00F8324D" w:rsidP="00F8324D">
            <w:pPr>
              <w:pStyle w:val="FootnoteText"/>
              <w:jc w:val="center"/>
              <w:rPr>
                <w:rFonts w:asciiTheme="minorHAnsi" w:hAnsiTheme="minorHAnsi"/>
                <w:sz w:val="18"/>
                <w:szCs w:val="18"/>
              </w:rPr>
            </w:pPr>
            <w:r w:rsidRPr="005B03AD">
              <w:rPr>
                <w:rFonts w:asciiTheme="minorHAnsi" w:hAnsiTheme="minorHAnsi"/>
                <w:sz w:val="18"/>
                <w:szCs w:val="18"/>
              </w:rPr>
              <w:t>0</w:t>
            </w:r>
            <w:ins w:id="10" w:author="Smith, Alexis@Energy" w:date="2019-03-26T15:21:00Z">
              <w:r>
                <w:rPr>
                  <w:rFonts w:asciiTheme="minorHAnsi" w:hAnsiTheme="minorHAnsi"/>
                  <w:sz w:val="18"/>
                  <w:szCs w:val="18"/>
                </w:rPr>
                <w:t>5</w:t>
              </w:r>
            </w:ins>
            <w:del w:id="11" w:author="Smith, Alexis@Energy" w:date="2019-03-26T15:21:00Z">
              <w:r w:rsidRPr="005B03AD" w:rsidDel="00F8324D">
                <w:rPr>
                  <w:rFonts w:asciiTheme="minorHAnsi" w:hAnsiTheme="minorHAnsi"/>
                  <w:sz w:val="18"/>
                  <w:szCs w:val="18"/>
                </w:rPr>
                <w:delText>4</w:delText>
              </w:r>
            </w:del>
          </w:p>
        </w:tc>
        <w:tc>
          <w:tcPr>
            <w:tcW w:w="4950" w:type="dxa"/>
            <w:vAlign w:val="center"/>
          </w:tcPr>
          <w:p w14:paraId="65CE9BE6" w14:textId="22C234A0" w:rsidR="00F8324D" w:rsidRPr="005B03AD" w:rsidRDefault="00F8324D" w:rsidP="00F8324D">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F8324D" w:rsidRPr="005B03AD" w:rsidRDefault="00F8324D" w:rsidP="00F8324D">
            <w:pPr>
              <w:rPr>
                <w:rFonts w:asciiTheme="minorHAnsi" w:hAnsiTheme="minorHAnsi"/>
                <w:sz w:val="18"/>
                <w:szCs w:val="18"/>
              </w:rPr>
            </w:pPr>
          </w:p>
        </w:tc>
      </w:tr>
      <w:tr w:rsidR="00F8324D" w:rsidRPr="00D83E48" w14:paraId="65CE9BEC" w14:textId="77777777" w:rsidTr="00E3551F">
        <w:trPr>
          <w:cantSplit/>
          <w:trHeight w:val="144"/>
        </w:trPr>
        <w:tc>
          <w:tcPr>
            <w:tcW w:w="475" w:type="dxa"/>
            <w:vAlign w:val="center"/>
          </w:tcPr>
          <w:p w14:paraId="65CE9BE9" w14:textId="31B37CB4" w:rsidR="00F8324D" w:rsidRPr="005B03AD" w:rsidRDefault="00F8324D" w:rsidP="00F8324D">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2" w:author="Smith, Alexis@Energy" w:date="2019-03-26T15:21:00Z">
              <w:r>
                <w:rPr>
                  <w:rFonts w:asciiTheme="minorHAnsi" w:hAnsiTheme="minorHAnsi"/>
                  <w:sz w:val="18"/>
                  <w:szCs w:val="18"/>
                </w:rPr>
                <w:t>6</w:t>
              </w:r>
            </w:ins>
            <w:del w:id="13" w:author="Smith, Alexis@Energy" w:date="2019-03-26T15:21:00Z">
              <w:r w:rsidRPr="005B03AD" w:rsidDel="00F8324D">
                <w:rPr>
                  <w:rFonts w:asciiTheme="minorHAnsi" w:hAnsiTheme="minorHAnsi"/>
                  <w:sz w:val="18"/>
                  <w:szCs w:val="18"/>
                </w:rPr>
                <w:delText>5</w:delText>
              </w:r>
            </w:del>
          </w:p>
        </w:tc>
        <w:tc>
          <w:tcPr>
            <w:tcW w:w="4950" w:type="dxa"/>
            <w:vAlign w:val="center"/>
          </w:tcPr>
          <w:p w14:paraId="65CE9BEA" w14:textId="0F69B2F2" w:rsidR="00F8324D" w:rsidRPr="005B03AD" w:rsidRDefault="00F8324D" w:rsidP="00F8324D">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F8324D" w:rsidRPr="005B03AD" w:rsidRDefault="00F8324D" w:rsidP="00F8324D">
            <w:pPr>
              <w:rPr>
                <w:rFonts w:asciiTheme="minorHAnsi" w:hAnsiTheme="minorHAnsi"/>
                <w:sz w:val="18"/>
                <w:szCs w:val="18"/>
              </w:rPr>
            </w:pPr>
          </w:p>
        </w:tc>
      </w:tr>
      <w:tr w:rsidR="00F8324D" w:rsidRPr="00D83E48" w14:paraId="65CE9BF0" w14:textId="77777777" w:rsidTr="00E3551F">
        <w:trPr>
          <w:cantSplit/>
          <w:trHeight w:val="144"/>
        </w:trPr>
        <w:tc>
          <w:tcPr>
            <w:tcW w:w="475" w:type="dxa"/>
            <w:vAlign w:val="center"/>
          </w:tcPr>
          <w:p w14:paraId="65CE9BED" w14:textId="26FE9F91" w:rsidR="00F8324D" w:rsidRPr="005B03AD" w:rsidRDefault="00F8324D" w:rsidP="00F8324D">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4" w:author="Smith, Alexis@Energy" w:date="2019-03-26T15:21:00Z">
              <w:r>
                <w:rPr>
                  <w:rFonts w:asciiTheme="minorHAnsi" w:hAnsiTheme="minorHAnsi"/>
                  <w:sz w:val="18"/>
                  <w:szCs w:val="18"/>
                </w:rPr>
                <w:t>7</w:t>
              </w:r>
            </w:ins>
            <w:del w:id="15" w:author="Smith, Alexis@Energy" w:date="2019-03-26T15:21:00Z">
              <w:r w:rsidRPr="005B03AD" w:rsidDel="00F8324D">
                <w:rPr>
                  <w:rFonts w:asciiTheme="minorHAnsi" w:hAnsiTheme="minorHAnsi"/>
                  <w:sz w:val="18"/>
                  <w:szCs w:val="18"/>
                </w:rPr>
                <w:delText>6</w:delText>
              </w:r>
            </w:del>
          </w:p>
        </w:tc>
        <w:tc>
          <w:tcPr>
            <w:tcW w:w="4950" w:type="dxa"/>
            <w:vAlign w:val="center"/>
          </w:tcPr>
          <w:p w14:paraId="65CE9BEE" w14:textId="6502B911" w:rsidR="00F8324D" w:rsidRPr="005B03AD" w:rsidRDefault="00F8324D" w:rsidP="00F8324D">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F8324D" w:rsidRPr="005B03AD" w:rsidRDefault="00F8324D" w:rsidP="00F8324D">
            <w:pPr>
              <w:rPr>
                <w:rFonts w:asciiTheme="minorHAnsi" w:hAnsiTheme="minorHAnsi"/>
                <w:sz w:val="18"/>
                <w:szCs w:val="18"/>
              </w:rPr>
            </w:pPr>
          </w:p>
        </w:tc>
      </w:tr>
      <w:tr w:rsidR="00F8324D" w:rsidRPr="00D83E48" w14:paraId="65CE9BF4" w14:textId="77777777" w:rsidTr="00E3551F">
        <w:trPr>
          <w:cantSplit/>
          <w:trHeight w:val="144"/>
        </w:trPr>
        <w:tc>
          <w:tcPr>
            <w:tcW w:w="475" w:type="dxa"/>
            <w:vAlign w:val="center"/>
          </w:tcPr>
          <w:p w14:paraId="65CE9BF1" w14:textId="189C9B72" w:rsidR="00F8324D" w:rsidRPr="005B03AD" w:rsidRDefault="00F8324D" w:rsidP="00F8324D">
            <w:pPr>
              <w:pStyle w:val="FootnoteText"/>
              <w:jc w:val="center"/>
              <w:rPr>
                <w:rFonts w:asciiTheme="minorHAnsi" w:hAnsiTheme="minorHAnsi"/>
                <w:sz w:val="18"/>
                <w:szCs w:val="18"/>
              </w:rPr>
            </w:pPr>
            <w:r w:rsidRPr="005B03AD">
              <w:rPr>
                <w:rFonts w:asciiTheme="minorHAnsi" w:hAnsiTheme="minorHAnsi"/>
                <w:sz w:val="18"/>
                <w:szCs w:val="18"/>
              </w:rPr>
              <w:t>0</w:t>
            </w:r>
            <w:ins w:id="16" w:author="Smith, Alexis@Energy" w:date="2019-03-26T15:21:00Z">
              <w:r>
                <w:rPr>
                  <w:rFonts w:asciiTheme="minorHAnsi" w:hAnsiTheme="minorHAnsi"/>
                  <w:sz w:val="18"/>
                  <w:szCs w:val="18"/>
                </w:rPr>
                <w:t>8</w:t>
              </w:r>
            </w:ins>
            <w:del w:id="17" w:author="Smith, Alexis@Energy" w:date="2019-03-26T15:21:00Z">
              <w:r w:rsidRPr="005B03AD" w:rsidDel="00F8324D">
                <w:rPr>
                  <w:rFonts w:asciiTheme="minorHAnsi" w:hAnsiTheme="minorHAnsi"/>
                  <w:sz w:val="18"/>
                  <w:szCs w:val="18"/>
                </w:rPr>
                <w:delText>7</w:delText>
              </w:r>
            </w:del>
          </w:p>
        </w:tc>
        <w:tc>
          <w:tcPr>
            <w:tcW w:w="4950" w:type="dxa"/>
            <w:vAlign w:val="center"/>
          </w:tcPr>
          <w:p w14:paraId="65CE9BF2" w14:textId="3482A222" w:rsidR="00F8324D" w:rsidRPr="005B03AD" w:rsidRDefault="00F8324D" w:rsidP="00F8324D">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F8324D" w:rsidRPr="005B03AD" w:rsidRDefault="00F8324D" w:rsidP="00F8324D">
            <w:pPr>
              <w:rPr>
                <w:rFonts w:asciiTheme="minorHAnsi" w:hAnsiTheme="minorHAnsi"/>
                <w:sz w:val="18"/>
                <w:szCs w:val="18"/>
              </w:rPr>
            </w:pPr>
          </w:p>
        </w:tc>
      </w:tr>
      <w:tr w:rsidR="00F8324D" w:rsidRPr="00D83E48" w14:paraId="65CE9BF8" w14:textId="77777777" w:rsidTr="00E3551F">
        <w:trPr>
          <w:cantSplit/>
          <w:trHeight w:val="144"/>
        </w:trPr>
        <w:tc>
          <w:tcPr>
            <w:tcW w:w="475" w:type="dxa"/>
            <w:vAlign w:val="center"/>
          </w:tcPr>
          <w:p w14:paraId="65CE9BF5" w14:textId="19F68639" w:rsidR="00F8324D" w:rsidRPr="005B03AD" w:rsidRDefault="00F8324D" w:rsidP="00F8324D">
            <w:pPr>
              <w:pStyle w:val="FootnoteText"/>
              <w:jc w:val="center"/>
              <w:rPr>
                <w:rFonts w:asciiTheme="minorHAnsi" w:hAnsiTheme="minorHAnsi"/>
                <w:sz w:val="18"/>
                <w:szCs w:val="18"/>
              </w:rPr>
            </w:pPr>
            <w:r w:rsidRPr="005B03AD">
              <w:rPr>
                <w:rFonts w:asciiTheme="minorHAnsi" w:hAnsiTheme="minorHAnsi"/>
                <w:sz w:val="18"/>
                <w:szCs w:val="18"/>
              </w:rPr>
              <w:t>0</w:t>
            </w:r>
            <w:ins w:id="18" w:author="Smith, Alexis@Energy" w:date="2019-03-26T15:21:00Z">
              <w:r>
                <w:rPr>
                  <w:rFonts w:asciiTheme="minorHAnsi" w:hAnsiTheme="minorHAnsi"/>
                  <w:sz w:val="18"/>
                  <w:szCs w:val="18"/>
                </w:rPr>
                <w:t>9</w:t>
              </w:r>
            </w:ins>
            <w:del w:id="19" w:author="Smith, Alexis@Energy" w:date="2019-03-26T15:21:00Z">
              <w:r w:rsidRPr="005B03AD" w:rsidDel="00F8324D">
                <w:rPr>
                  <w:rFonts w:asciiTheme="minorHAnsi" w:hAnsiTheme="minorHAnsi"/>
                  <w:sz w:val="18"/>
                  <w:szCs w:val="18"/>
                </w:rPr>
                <w:delText>8</w:delText>
              </w:r>
            </w:del>
          </w:p>
        </w:tc>
        <w:tc>
          <w:tcPr>
            <w:tcW w:w="4950" w:type="dxa"/>
            <w:vAlign w:val="center"/>
          </w:tcPr>
          <w:p w14:paraId="65CE9BF6" w14:textId="1292CDD8" w:rsidR="00F8324D" w:rsidRPr="005B03AD" w:rsidRDefault="00F8324D" w:rsidP="00F8324D">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F8324D" w:rsidRPr="005B03AD" w:rsidRDefault="00F8324D" w:rsidP="00F8324D">
            <w:pPr>
              <w:pStyle w:val="ListParagraph"/>
              <w:keepNext/>
              <w:ind w:left="0"/>
              <w:rPr>
                <w:rFonts w:asciiTheme="minorHAnsi" w:hAnsiTheme="minorHAnsi"/>
                <w:sz w:val="18"/>
                <w:szCs w:val="18"/>
              </w:rPr>
            </w:pPr>
          </w:p>
        </w:tc>
      </w:tr>
      <w:tr w:rsidR="00F8324D" w:rsidRPr="00D83E48" w14:paraId="65CE9BFC" w14:textId="77777777" w:rsidTr="00E3551F">
        <w:trPr>
          <w:cantSplit/>
          <w:trHeight w:val="144"/>
        </w:trPr>
        <w:tc>
          <w:tcPr>
            <w:tcW w:w="475" w:type="dxa"/>
            <w:vAlign w:val="center"/>
          </w:tcPr>
          <w:p w14:paraId="65CE9BF9" w14:textId="76CC97B2" w:rsidR="00F8324D" w:rsidRPr="005B03AD" w:rsidRDefault="00F8324D" w:rsidP="00F8324D">
            <w:pPr>
              <w:pStyle w:val="FootnoteText"/>
              <w:jc w:val="center"/>
              <w:rPr>
                <w:rFonts w:asciiTheme="minorHAnsi" w:hAnsiTheme="minorHAnsi"/>
                <w:sz w:val="18"/>
                <w:szCs w:val="18"/>
              </w:rPr>
            </w:pPr>
            <w:ins w:id="20" w:author="Smith, Alexis@Energy" w:date="2019-03-26T15:21:00Z">
              <w:r>
                <w:rPr>
                  <w:rFonts w:asciiTheme="minorHAnsi" w:hAnsiTheme="minorHAnsi"/>
                  <w:sz w:val="18"/>
                  <w:szCs w:val="18"/>
                </w:rPr>
                <w:t>10</w:t>
              </w:r>
            </w:ins>
            <w:del w:id="21" w:author="Smith, Alexis@Energy" w:date="2019-03-26T15:21:00Z">
              <w:r w:rsidRPr="005B03AD" w:rsidDel="00F8324D">
                <w:rPr>
                  <w:rFonts w:asciiTheme="minorHAnsi" w:hAnsiTheme="minorHAnsi"/>
                  <w:sz w:val="18"/>
                  <w:szCs w:val="18"/>
                </w:rPr>
                <w:delText>09</w:delText>
              </w:r>
            </w:del>
          </w:p>
        </w:tc>
        <w:tc>
          <w:tcPr>
            <w:tcW w:w="4950" w:type="dxa"/>
            <w:vAlign w:val="center"/>
          </w:tcPr>
          <w:p w14:paraId="65CE9BFA" w14:textId="24EF82A1" w:rsidR="00F8324D" w:rsidRPr="005B03AD" w:rsidRDefault="00F8324D" w:rsidP="00F8324D">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F8324D" w:rsidRPr="005B03AD" w:rsidRDefault="00F8324D" w:rsidP="00F8324D">
            <w:pPr>
              <w:keepNext/>
              <w:rPr>
                <w:rFonts w:asciiTheme="minorHAnsi" w:hAnsiTheme="minorHAnsi"/>
                <w:sz w:val="18"/>
                <w:szCs w:val="18"/>
              </w:rPr>
            </w:pPr>
          </w:p>
        </w:tc>
      </w:tr>
      <w:tr w:rsidR="00F8324D" w:rsidRPr="00D83E48" w14:paraId="65CE9C00" w14:textId="77777777" w:rsidTr="00E3551F">
        <w:trPr>
          <w:cantSplit/>
          <w:trHeight w:val="144"/>
        </w:trPr>
        <w:tc>
          <w:tcPr>
            <w:tcW w:w="475" w:type="dxa"/>
            <w:vAlign w:val="center"/>
          </w:tcPr>
          <w:p w14:paraId="65CE9BFD" w14:textId="198D683B" w:rsidR="00F8324D" w:rsidRPr="005B03AD" w:rsidDel="006E5AE2" w:rsidRDefault="00F8324D" w:rsidP="00F8324D">
            <w:pPr>
              <w:pStyle w:val="FootnoteText"/>
              <w:jc w:val="center"/>
              <w:rPr>
                <w:rFonts w:asciiTheme="minorHAnsi" w:hAnsiTheme="minorHAnsi"/>
                <w:sz w:val="18"/>
                <w:szCs w:val="18"/>
              </w:rPr>
            </w:pPr>
            <w:r>
              <w:rPr>
                <w:rFonts w:asciiTheme="minorHAnsi" w:hAnsiTheme="minorHAnsi"/>
                <w:sz w:val="18"/>
                <w:szCs w:val="18"/>
              </w:rPr>
              <w:t>1</w:t>
            </w:r>
            <w:ins w:id="22" w:author="Smith, Alexis@Energy" w:date="2019-03-26T15:21:00Z">
              <w:r>
                <w:rPr>
                  <w:rFonts w:asciiTheme="minorHAnsi" w:hAnsiTheme="minorHAnsi"/>
                  <w:sz w:val="18"/>
                  <w:szCs w:val="18"/>
                </w:rPr>
                <w:t>1</w:t>
              </w:r>
            </w:ins>
            <w:del w:id="23" w:author="Smith, Alexis@Energy" w:date="2019-03-26T15:21:00Z">
              <w:r w:rsidDel="00F8324D">
                <w:rPr>
                  <w:rFonts w:asciiTheme="minorHAnsi" w:hAnsiTheme="minorHAnsi"/>
                  <w:sz w:val="18"/>
                  <w:szCs w:val="18"/>
                </w:rPr>
                <w:delText>0</w:delText>
              </w:r>
            </w:del>
          </w:p>
        </w:tc>
        <w:tc>
          <w:tcPr>
            <w:tcW w:w="4950" w:type="dxa"/>
            <w:vAlign w:val="center"/>
          </w:tcPr>
          <w:p w14:paraId="65CE9BFE" w14:textId="137325F2" w:rsidR="00F8324D" w:rsidRPr="005B03AD" w:rsidRDefault="00F8324D" w:rsidP="00F8324D">
            <w:pPr>
              <w:keepNext/>
              <w:rPr>
                <w:rFonts w:asciiTheme="minorHAnsi" w:hAnsiTheme="minorHAnsi"/>
                <w:sz w:val="18"/>
                <w:szCs w:val="18"/>
              </w:rPr>
            </w:pPr>
            <w:r w:rsidRPr="005B03AD">
              <w:rPr>
                <w:rFonts w:asciiTheme="minorHAnsi" w:hAnsiTheme="minorHAnsi"/>
                <w:sz w:val="18"/>
                <w:szCs w:val="18"/>
              </w:rPr>
              <w:t xml:space="preserve">Airflow Rate Protocol </w:t>
            </w:r>
            <w:r>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F8324D" w:rsidRPr="005B03AD" w:rsidRDefault="00F8324D" w:rsidP="00F8324D">
            <w:pPr>
              <w:keepNext/>
              <w:rPr>
                <w:rFonts w:asciiTheme="minorHAnsi" w:hAnsiTheme="minorHAnsi"/>
                <w:sz w:val="18"/>
                <w:szCs w:val="18"/>
              </w:rPr>
            </w:pPr>
          </w:p>
        </w:tc>
      </w:tr>
      <w:tr w:rsidR="00F8324D" w:rsidRPr="00D83E48" w14:paraId="07E7E800" w14:textId="77777777" w:rsidTr="00E3551F">
        <w:trPr>
          <w:cantSplit/>
          <w:trHeight w:val="144"/>
        </w:trPr>
        <w:tc>
          <w:tcPr>
            <w:tcW w:w="475" w:type="dxa"/>
            <w:vAlign w:val="center"/>
          </w:tcPr>
          <w:p w14:paraId="3FC7EED0" w14:textId="1E98CA82" w:rsidR="00F8324D" w:rsidRDefault="00F8324D" w:rsidP="00F8324D">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5:21:00Z">
              <w:r>
                <w:rPr>
                  <w:rFonts w:asciiTheme="minorHAnsi" w:hAnsiTheme="minorHAnsi"/>
                  <w:sz w:val="18"/>
                  <w:szCs w:val="18"/>
                </w:rPr>
                <w:t>2</w:t>
              </w:r>
            </w:ins>
            <w:del w:id="25" w:author="Smith, Alexis@Energy" w:date="2019-03-26T15:21:00Z">
              <w:r w:rsidDel="00F8324D">
                <w:rPr>
                  <w:rFonts w:asciiTheme="minorHAnsi" w:hAnsiTheme="minorHAnsi"/>
                  <w:sz w:val="18"/>
                  <w:szCs w:val="18"/>
                </w:rPr>
                <w:delText>1</w:delText>
              </w:r>
            </w:del>
          </w:p>
        </w:tc>
        <w:tc>
          <w:tcPr>
            <w:tcW w:w="4950" w:type="dxa"/>
            <w:vAlign w:val="center"/>
          </w:tcPr>
          <w:p w14:paraId="7421879D" w14:textId="21909DE8" w:rsidR="00F8324D" w:rsidRPr="005B03AD" w:rsidRDefault="00F8324D" w:rsidP="00F8324D">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55C7B02" w14:textId="77777777" w:rsidR="00F8324D" w:rsidRPr="005B03AD" w:rsidRDefault="00F8324D" w:rsidP="00F8324D">
            <w:pPr>
              <w:keepNext/>
              <w:rPr>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3551F" w:rsidRPr="00D83E48" w14:paraId="65CE9C0D" w14:textId="77777777" w:rsidTr="00E3551F">
        <w:trPr>
          <w:cantSplit/>
          <w:trHeight w:val="144"/>
        </w:trPr>
        <w:tc>
          <w:tcPr>
            <w:tcW w:w="5000" w:type="pct"/>
            <w:vAlign w:val="center"/>
          </w:tcPr>
          <w:p w14:paraId="65CE9C0C" w14:textId="56F84616" w:rsidR="004F6841" w:rsidRPr="008D103B" w:rsidRDefault="00036F28" w:rsidP="00E3551F">
            <w:pPr>
              <w:rPr>
                <w:rFonts w:asciiTheme="minorHAnsi" w:hAnsiTheme="minorHAnsi"/>
                <w:b/>
              </w:rPr>
            </w:pPr>
            <w:r w:rsidRPr="008D103B">
              <w:rPr>
                <w:rFonts w:asciiTheme="minorHAnsi" w:hAnsiTheme="minorHAnsi"/>
                <w:b/>
              </w:rPr>
              <w:t>MCH-22</w:t>
            </w:r>
            <w:r w:rsidR="000C1368" w:rsidRPr="008D103B">
              <w:rPr>
                <w:rFonts w:asciiTheme="minorHAnsi" w:hAnsiTheme="minorHAnsi"/>
                <w:b/>
              </w:rPr>
              <w:t>d</w:t>
            </w:r>
            <w:r w:rsidRPr="008D103B">
              <w:rPr>
                <w:rFonts w:asciiTheme="minorHAnsi" w:hAnsiTheme="minorHAnsi"/>
                <w:b/>
              </w:rPr>
              <w:t xml:space="preserve"> Forced Air System Fan Efficacy Measurement – Newly Installed Zoned Single-Speed Compressor Systems</w:t>
            </w:r>
            <w:r w:rsidR="000C1368" w:rsidRPr="008D103B">
              <w:rPr>
                <w:rFonts w:asciiTheme="minorHAnsi" w:hAnsiTheme="minorHAnsi"/>
                <w:b/>
              </w:rPr>
              <w:t xml:space="preserve"> with Central Fan Ventilation Cooling</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5004"/>
        <w:gridCol w:w="5459"/>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0DA597B2"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Required Fan Efficacy (</w:t>
            </w:r>
            <w:r w:rsidR="00BB7006">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24B92D6E"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Actual Fan Efficacy (</w:t>
            </w:r>
            <w:r w:rsidR="00BB7006">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6"/>
        <w:gridCol w:w="1394"/>
        <w:gridCol w:w="1811"/>
        <w:gridCol w:w="1787"/>
        <w:gridCol w:w="1838"/>
        <w:gridCol w:w="1811"/>
        <w:gridCol w:w="1822"/>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lastRenderedPageBreak/>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0983BA6A" w:rsidR="00E3551F" w:rsidRDefault="00E3551F" w:rsidP="00B816B4">
      <w:pPr>
        <w:rPr>
          <w:rFonts w:asciiTheme="minorHAnsi" w:hAnsiTheme="minorHAnsi"/>
          <w:sz w:val="18"/>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3039CC" w:rsidRPr="00D83E48" w14:paraId="4BDE5629" w14:textId="77777777" w:rsidTr="006C4DDC">
        <w:trPr>
          <w:gridAfter w:val="1"/>
          <w:wAfter w:w="5" w:type="pct"/>
          <w:trHeight w:val="144"/>
        </w:trPr>
        <w:tc>
          <w:tcPr>
            <w:tcW w:w="4990" w:type="pct"/>
            <w:gridSpan w:val="3"/>
          </w:tcPr>
          <w:p w14:paraId="65A65607" w14:textId="75771CF0" w:rsidR="003039CC" w:rsidRPr="00890BB7" w:rsidRDefault="006C4DDC" w:rsidP="006C4DDC">
            <w:pPr>
              <w:keepNext/>
              <w:rPr>
                <w:rFonts w:asciiTheme="minorHAnsi" w:hAnsiTheme="minorHAnsi"/>
                <w:b/>
                <w:szCs w:val="18"/>
              </w:rPr>
            </w:pPr>
            <w:r>
              <w:rPr>
                <w:rFonts w:asciiTheme="minorHAnsi" w:hAnsiTheme="minorHAnsi"/>
                <w:b/>
                <w:szCs w:val="18"/>
              </w:rPr>
              <w:t>E</w:t>
            </w:r>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p>
          <w:p w14:paraId="393F48F3" w14:textId="77777777" w:rsidR="003039CC" w:rsidRPr="00AC34DA" w:rsidRDefault="003039CC" w:rsidP="006C4DDC">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3039CC" w:rsidRPr="00D83E48" w14:paraId="5B142613" w14:textId="77777777" w:rsidTr="006C4DDC">
        <w:tblPrEx>
          <w:tblCellMar>
            <w:top w:w="0" w:type="dxa"/>
            <w:left w:w="108" w:type="dxa"/>
            <w:bottom w:w="0" w:type="dxa"/>
            <w:right w:w="108" w:type="dxa"/>
          </w:tblCellMar>
        </w:tblPrEx>
        <w:trPr>
          <w:cantSplit/>
          <w:trHeight w:val="144"/>
        </w:trPr>
        <w:tc>
          <w:tcPr>
            <w:tcW w:w="212" w:type="pct"/>
            <w:vAlign w:val="center"/>
          </w:tcPr>
          <w:p w14:paraId="2B9C5277"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27146477"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545EFCC6" w14:textId="72C5C9DC" w:rsidR="003039CC" w:rsidRPr="00926D9A" w:rsidRDefault="003039CC" w:rsidP="006C4DDC">
            <w:pPr>
              <w:keepNext/>
              <w:rPr>
                <w:rFonts w:asciiTheme="minorHAnsi" w:hAnsiTheme="minorHAnsi"/>
                <w:sz w:val="18"/>
                <w:szCs w:val="18"/>
              </w:rPr>
            </w:pPr>
          </w:p>
        </w:tc>
      </w:tr>
      <w:tr w:rsidR="003039CC" w:rsidRPr="00D83E48" w14:paraId="26411088" w14:textId="77777777" w:rsidTr="006C4DDC">
        <w:tblPrEx>
          <w:tblCellMar>
            <w:top w:w="0" w:type="dxa"/>
            <w:left w:w="108" w:type="dxa"/>
            <w:bottom w:w="0" w:type="dxa"/>
            <w:right w:w="108" w:type="dxa"/>
          </w:tblCellMar>
        </w:tblPrEx>
        <w:trPr>
          <w:cantSplit/>
          <w:trHeight w:val="144"/>
        </w:trPr>
        <w:tc>
          <w:tcPr>
            <w:tcW w:w="212" w:type="pct"/>
            <w:vAlign w:val="center"/>
          </w:tcPr>
          <w:p w14:paraId="2F05813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013A09EC"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A9B6366" w14:textId="2155E5DA" w:rsidR="003039CC" w:rsidRPr="00926D9A" w:rsidRDefault="003039CC" w:rsidP="006C4DDC">
            <w:pPr>
              <w:keepNext/>
              <w:rPr>
                <w:rFonts w:asciiTheme="minorHAnsi" w:hAnsiTheme="minorHAnsi"/>
                <w:sz w:val="18"/>
                <w:szCs w:val="18"/>
              </w:rPr>
            </w:pPr>
          </w:p>
        </w:tc>
      </w:tr>
      <w:tr w:rsidR="003039CC" w:rsidRPr="00D83E48" w14:paraId="1BB4E89E" w14:textId="77777777" w:rsidTr="006C4DDC">
        <w:tblPrEx>
          <w:tblCellMar>
            <w:top w:w="0" w:type="dxa"/>
            <w:left w:w="108" w:type="dxa"/>
            <w:bottom w:w="0" w:type="dxa"/>
            <w:right w:w="108" w:type="dxa"/>
          </w:tblCellMar>
        </w:tblPrEx>
        <w:trPr>
          <w:cantSplit/>
          <w:trHeight w:val="144"/>
        </w:trPr>
        <w:tc>
          <w:tcPr>
            <w:tcW w:w="212" w:type="pct"/>
            <w:vAlign w:val="center"/>
          </w:tcPr>
          <w:p w14:paraId="2923F388"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63427A7D" w14:textId="40A24249"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Required Fan Efficacy (</w:t>
            </w:r>
            <w:r w:rsidR="00390BBF">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4841F63" w14:textId="13A5E93E" w:rsidR="003039CC" w:rsidRPr="00926D9A" w:rsidRDefault="003039CC" w:rsidP="006C4DDC">
            <w:pPr>
              <w:keepNext/>
              <w:rPr>
                <w:rFonts w:asciiTheme="minorHAnsi" w:hAnsiTheme="minorHAnsi"/>
                <w:sz w:val="18"/>
                <w:szCs w:val="18"/>
              </w:rPr>
            </w:pPr>
          </w:p>
        </w:tc>
      </w:tr>
      <w:tr w:rsidR="003039CC" w:rsidRPr="00D83E48" w14:paraId="180D00B2" w14:textId="77777777" w:rsidTr="006C4DDC">
        <w:tblPrEx>
          <w:tblCellMar>
            <w:top w:w="0" w:type="dxa"/>
            <w:left w:w="108" w:type="dxa"/>
            <w:bottom w:w="0" w:type="dxa"/>
            <w:right w:w="108" w:type="dxa"/>
          </w:tblCellMar>
        </w:tblPrEx>
        <w:trPr>
          <w:cantSplit/>
          <w:trHeight w:val="144"/>
        </w:trPr>
        <w:tc>
          <w:tcPr>
            <w:tcW w:w="212" w:type="pct"/>
            <w:vAlign w:val="center"/>
          </w:tcPr>
          <w:p w14:paraId="064CAC1A"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673057C" w14:textId="59210146"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Fan Efficacy (</w:t>
            </w:r>
            <w:r w:rsidR="00390BBF">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5A64E0C" w14:textId="7153E16D" w:rsidR="003039CC" w:rsidRPr="00926D9A" w:rsidRDefault="003039CC" w:rsidP="006C4DDC">
            <w:pPr>
              <w:keepNext/>
              <w:rPr>
                <w:rFonts w:asciiTheme="minorHAnsi" w:hAnsiTheme="minorHAnsi"/>
                <w:sz w:val="18"/>
                <w:szCs w:val="18"/>
              </w:rPr>
            </w:pPr>
          </w:p>
        </w:tc>
      </w:tr>
      <w:tr w:rsidR="003039CC" w:rsidRPr="00D83E48" w14:paraId="71F93379" w14:textId="77777777" w:rsidTr="006C4DDC">
        <w:tblPrEx>
          <w:tblCellMar>
            <w:top w:w="0" w:type="dxa"/>
            <w:left w:w="108" w:type="dxa"/>
            <w:bottom w:w="0" w:type="dxa"/>
            <w:right w:w="108" w:type="dxa"/>
          </w:tblCellMar>
        </w:tblPrEx>
        <w:trPr>
          <w:cantSplit/>
          <w:trHeight w:val="144"/>
        </w:trPr>
        <w:tc>
          <w:tcPr>
            <w:tcW w:w="212" w:type="pct"/>
            <w:vAlign w:val="center"/>
          </w:tcPr>
          <w:p w14:paraId="45E07A7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FC6095B"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7B61CCC2" w14:textId="4B4ABA05" w:rsidR="003039CC" w:rsidRPr="00926D9A" w:rsidRDefault="003039CC" w:rsidP="006C4DDC">
            <w:pPr>
              <w:keepNext/>
              <w:rPr>
                <w:rFonts w:asciiTheme="minorHAnsi" w:hAnsiTheme="minorHAnsi"/>
                <w:sz w:val="18"/>
                <w:szCs w:val="18"/>
              </w:rPr>
            </w:pPr>
          </w:p>
        </w:tc>
      </w:tr>
    </w:tbl>
    <w:p w14:paraId="353D2E1A" w14:textId="77777777" w:rsidR="003039CC" w:rsidRDefault="003039CC"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036F28" w:rsidRPr="00D83E48" w14:paraId="65CE9C59" w14:textId="77777777" w:rsidTr="0005113D">
        <w:trPr>
          <w:trHeight w:val="144"/>
        </w:trPr>
        <w:tc>
          <w:tcPr>
            <w:tcW w:w="10998" w:type="dxa"/>
            <w:gridSpan w:val="2"/>
          </w:tcPr>
          <w:p w14:paraId="65CE9C58" w14:textId="6F109D6A" w:rsidR="00036F28" w:rsidRPr="00207D4B" w:rsidRDefault="006C4DDC" w:rsidP="00036F28">
            <w:pPr>
              <w:keepNext/>
              <w:rPr>
                <w:rFonts w:asciiTheme="minorHAnsi" w:hAnsiTheme="minorHAnsi"/>
                <w:sz w:val="18"/>
                <w:szCs w:val="18"/>
              </w:rPr>
            </w:pPr>
            <w:r>
              <w:rPr>
                <w:rFonts w:asciiTheme="minorHAnsi" w:hAnsiTheme="minorHAnsi"/>
                <w:b/>
                <w:szCs w:val="18"/>
              </w:rPr>
              <w:t>F</w:t>
            </w:r>
            <w:r w:rsidR="00036F28" w:rsidRPr="0036342F">
              <w:rPr>
                <w:rFonts w:asciiTheme="minorHAnsi" w:hAnsiTheme="minorHAnsi"/>
                <w:b/>
                <w:szCs w:val="18"/>
              </w:rPr>
              <w:t>.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C67" w14:textId="6B73DE25" w:rsidR="00036F28" w:rsidRPr="00207D4B" w:rsidRDefault="00036F28" w:rsidP="00BB7006">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BB7006">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C6A" w14:textId="571E2E59" w:rsidR="00036F28" w:rsidRPr="00207D4B" w:rsidRDefault="00036F28" w:rsidP="00BB7006">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BB7006">
              <w:rPr>
                <w:rFonts w:asciiTheme="minorHAnsi" w:hAnsiTheme="minorHAnsi"/>
                <w:sz w:val="18"/>
                <w:szCs w:val="18"/>
              </w:rPr>
              <w:t>w</w:t>
            </w:r>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tcPr>
          <w:p w14:paraId="65CE9C6D" w14:textId="5634051B" w:rsidR="00036F28" w:rsidRPr="00207D4B" w:rsidRDefault="00036F28" w:rsidP="00BB7006">
            <w:pPr>
              <w:keepNext/>
              <w:rPr>
                <w:rFonts w:asciiTheme="minorHAnsi" w:hAnsiTheme="minorHAnsi"/>
                <w:sz w:val="18"/>
                <w:szCs w:val="18"/>
              </w:rPr>
            </w:pPr>
            <w:r w:rsidRPr="00207D4B">
              <w:rPr>
                <w:rFonts w:asciiTheme="minorHAnsi" w:hAnsiTheme="minorHAnsi"/>
                <w:sz w:val="18"/>
                <w:szCs w:val="18"/>
              </w:rPr>
              <w:t xml:space="preserve">Portable </w:t>
            </w:r>
            <w:r w:rsidR="00BB7006">
              <w:rPr>
                <w:rFonts w:asciiTheme="minorHAnsi" w:hAnsiTheme="minorHAnsi"/>
                <w:sz w:val="18"/>
                <w:szCs w:val="18"/>
              </w:rPr>
              <w:t>w</w:t>
            </w:r>
            <w:r w:rsidRPr="00207D4B">
              <w:rPr>
                <w:rFonts w:asciiTheme="minorHAnsi" w:hAnsiTheme="minorHAnsi"/>
                <w:sz w:val="18"/>
                <w:szCs w:val="18"/>
              </w:rPr>
              <w:t>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BB7006">
              <w:rPr>
                <w:rFonts w:asciiTheme="minorHAnsi" w:hAnsiTheme="minorHAnsi"/>
                <w:sz w:val="18"/>
                <w:szCs w:val="18"/>
              </w:rPr>
              <w:t>w</w:t>
            </w:r>
            <w:r w:rsidRPr="00207D4B">
              <w:rPr>
                <w:rFonts w:asciiTheme="minorHAnsi" w:hAnsiTheme="minorHAnsi"/>
                <w:sz w:val="18"/>
                <w:szCs w:val="18"/>
              </w:rPr>
              <w:t>atts whichever is greater</w:t>
            </w:r>
            <w:r w:rsidR="00710CB9">
              <w:rPr>
                <w:rFonts w:asciiTheme="minorHAnsi" w:hAnsiTheme="minorHAnsi"/>
                <w:sz w:val="18"/>
                <w:szCs w:val="18"/>
              </w:rPr>
              <w:t>.</w:t>
            </w:r>
          </w:p>
        </w:tc>
      </w:tr>
      <w:tr w:rsidR="00036F28" w:rsidRPr="00D83E48" w14:paraId="65CE9C70" w14:textId="77777777" w:rsidTr="0005113D">
        <w:trPr>
          <w:trHeight w:val="144"/>
        </w:trPr>
        <w:tc>
          <w:tcPr>
            <w:tcW w:w="10998" w:type="dxa"/>
            <w:gridSpan w:val="2"/>
          </w:tcPr>
          <w:p w14:paraId="65CE9C6F" w14:textId="77777777" w:rsidR="00036F28" w:rsidRPr="00207D4B" w:rsidRDefault="00036F28" w:rsidP="0005113D">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C71" w14:textId="77777777" w:rsidR="00863755" w:rsidRDefault="00863755" w:rsidP="00B816B4">
      <w:pPr>
        <w:rPr>
          <w:rFonts w:asciiTheme="minorHAnsi" w:hAnsiTheme="minorHAnsi"/>
          <w:sz w:val="18"/>
          <w:szCs w:val="18"/>
        </w:rPr>
      </w:pPr>
    </w:p>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863755" w:rsidRPr="0005428C" w14:paraId="65CE9C74" w14:textId="77777777" w:rsidTr="00710CB9">
        <w:trPr>
          <w:trHeight w:val="305"/>
        </w:trPr>
        <w:tc>
          <w:tcPr>
            <w:tcW w:w="10950" w:type="dxa"/>
            <w:gridSpan w:val="4"/>
            <w:vAlign w:val="center"/>
          </w:tcPr>
          <w:p w14:paraId="65CE9C7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sidRPr="0005428C">
              <w:rPr>
                <w:rFonts w:asciiTheme="minorHAnsi" w:hAnsiTheme="minorHAnsi" w:cs="Arial"/>
                <w:b/>
                <w:caps/>
                <w:sz w:val="18"/>
                <w:szCs w:val="18"/>
              </w:rPr>
              <w:t>Documentation Author's Declaration Statement</w:t>
            </w:r>
          </w:p>
        </w:tc>
      </w:tr>
      <w:tr w:rsidR="00863755" w:rsidRPr="0005428C" w14:paraId="65CE9C76" w14:textId="77777777" w:rsidTr="00A0534A">
        <w:trPr>
          <w:trHeight w:val="206"/>
        </w:trPr>
        <w:tc>
          <w:tcPr>
            <w:tcW w:w="10950" w:type="dxa"/>
            <w:gridSpan w:val="4"/>
            <w:vAlign w:val="center"/>
          </w:tcPr>
          <w:p w14:paraId="65CE9C75" w14:textId="77777777" w:rsidR="00863755" w:rsidRPr="0005428C" w:rsidRDefault="00863755" w:rsidP="00710CB9">
            <w:pPr>
              <w:keepNext/>
              <w:numPr>
                <w:ilvl w:val="0"/>
                <w:numId w:val="33"/>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863755" w:rsidRPr="0005428C" w14:paraId="65CE9C79" w14:textId="77777777" w:rsidTr="00A0534A">
        <w:trPr>
          <w:trHeight w:val="360"/>
        </w:trPr>
        <w:tc>
          <w:tcPr>
            <w:tcW w:w="5577" w:type="dxa"/>
            <w:gridSpan w:val="2"/>
          </w:tcPr>
          <w:p w14:paraId="65CE9C77"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65CE9C78"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Signature:</w:t>
            </w:r>
          </w:p>
        </w:tc>
      </w:tr>
      <w:tr w:rsidR="00863755" w:rsidRPr="0005428C" w14:paraId="65CE9C7C" w14:textId="77777777" w:rsidTr="00A0534A">
        <w:trPr>
          <w:trHeight w:val="360"/>
        </w:trPr>
        <w:tc>
          <w:tcPr>
            <w:tcW w:w="5577" w:type="dxa"/>
            <w:gridSpan w:val="2"/>
          </w:tcPr>
          <w:p w14:paraId="65CE9C7A"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65CE9C7B"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Date Signed:</w:t>
            </w:r>
          </w:p>
        </w:tc>
      </w:tr>
      <w:tr w:rsidR="00863755" w:rsidRPr="0005428C" w14:paraId="65CE9C7F" w14:textId="77777777" w:rsidTr="00A0534A">
        <w:trPr>
          <w:trHeight w:val="360"/>
        </w:trPr>
        <w:tc>
          <w:tcPr>
            <w:tcW w:w="5577" w:type="dxa"/>
            <w:gridSpan w:val="2"/>
          </w:tcPr>
          <w:p w14:paraId="65CE9C7D"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65CE9C7E" w14:textId="795F50ED" w:rsidR="00863755" w:rsidRPr="0005428C" w:rsidRDefault="00863755" w:rsidP="00710CB9">
            <w:pPr>
              <w:keepNext/>
              <w:rPr>
                <w:rFonts w:asciiTheme="minorHAnsi" w:hAnsiTheme="minorHAnsi"/>
                <w:sz w:val="14"/>
                <w:szCs w:val="14"/>
              </w:rPr>
            </w:pPr>
            <w:r w:rsidRPr="0005428C">
              <w:rPr>
                <w:rFonts w:asciiTheme="minorHAnsi" w:hAnsiTheme="minorHAnsi"/>
                <w:sz w:val="14"/>
                <w:szCs w:val="14"/>
              </w:rPr>
              <w:t>CEA/HERS Certification Identification (</w:t>
            </w:r>
            <w:r w:rsidR="00710CB9">
              <w:rPr>
                <w:rFonts w:asciiTheme="minorHAnsi" w:hAnsiTheme="minorHAnsi"/>
                <w:sz w:val="14"/>
                <w:szCs w:val="14"/>
              </w:rPr>
              <w:t>i</w:t>
            </w:r>
            <w:r w:rsidRPr="0005428C">
              <w:rPr>
                <w:rFonts w:asciiTheme="minorHAnsi" w:hAnsiTheme="minorHAnsi"/>
                <w:sz w:val="14"/>
                <w:szCs w:val="14"/>
              </w:rPr>
              <w:t>f applicable):</w:t>
            </w:r>
          </w:p>
        </w:tc>
      </w:tr>
      <w:tr w:rsidR="00863755" w:rsidRPr="0005428C" w14:paraId="65CE9C82" w14:textId="77777777" w:rsidTr="00A0534A">
        <w:trPr>
          <w:trHeight w:val="360"/>
        </w:trPr>
        <w:tc>
          <w:tcPr>
            <w:tcW w:w="5577" w:type="dxa"/>
            <w:gridSpan w:val="2"/>
          </w:tcPr>
          <w:p w14:paraId="65CE9C80"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65CE9C81"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Phone:</w:t>
            </w:r>
          </w:p>
        </w:tc>
      </w:tr>
      <w:tr w:rsidR="00863755" w:rsidRPr="0005428C" w14:paraId="65CE9C84" w14:textId="77777777" w:rsidTr="00A0534A">
        <w:tblPrEx>
          <w:tblCellMar>
            <w:left w:w="115" w:type="dxa"/>
            <w:right w:w="115" w:type="dxa"/>
          </w:tblCellMar>
        </w:tblPrEx>
        <w:trPr>
          <w:trHeight w:val="296"/>
        </w:trPr>
        <w:tc>
          <w:tcPr>
            <w:tcW w:w="10950" w:type="dxa"/>
            <w:gridSpan w:val="4"/>
            <w:vAlign w:val="center"/>
          </w:tcPr>
          <w:p w14:paraId="65CE9C8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863755" w:rsidRPr="0005428C" w14:paraId="65CE9C8C" w14:textId="77777777" w:rsidTr="00A0534A">
        <w:tblPrEx>
          <w:tblCellMar>
            <w:left w:w="115" w:type="dxa"/>
            <w:right w:w="115" w:type="dxa"/>
          </w:tblCellMar>
        </w:tblPrEx>
        <w:trPr>
          <w:trHeight w:val="504"/>
        </w:trPr>
        <w:tc>
          <w:tcPr>
            <w:tcW w:w="10950" w:type="dxa"/>
            <w:gridSpan w:val="4"/>
          </w:tcPr>
          <w:p w14:paraId="65CE9C85" w14:textId="77777777" w:rsidR="00863755" w:rsidRPr="00B43A8B" w:rsidRDefault="00863755" w:rsidP="00710CB9">
            <w:pPr>
              <w:keepNext/>
              <w:tabs>
                <w:tab w:val="left" w:pos="-2600"/>
              </w:tabs>
              <w:ind w:right="86"/>
              <w:outlineLvl w:val="2"/>
              <w:rPr>
                <w:rFonts w:asciiTheme="minorHAnsi" w:hAnsiTheme="minorHAnsi"/>
                <w:sz w:val="18"/>
                <w:szCs w:val="18"/>
              </w:rPr>
            </w:pPr>
            <w:r w:rsidRPr="00B43A8B">
              <w:rPr>
                <w:rFonts w:asciiTheme="minorHAnsi" w:hAnsiTheme="minorHAnsi"/>
                <w:sz w:val="18"/>
                <w:szCs w:val="18"/>
              </w:rPr>
              <w:t xml:space="preserve">I certify the following under penalty of perjury, under the laws of the State of California: </w:t>
            </w:r>
          </w:p>
          <w:p w14:paraId="29F51D75" w14:textId="77777777" w:rsidR="00BA4050" w:rsidRPr="00B43A8B" w:rsidRDefault="00BA4050" w:rsidP="00BA4050">
            <w:pPr>
              <w:pStyle w:val="Heading3"/>
              <w:numPr>
                <w:ilvl w:val="0"/>
                <w:numId w:val="38"/>
              </w:numPr>
              <w:spacing w:before="0"/>
              <w:ind w:right="90"/>
              <w:rPr>
                <w:rFonts w:asciiTheme="minorHAnsi" w:hAnsiTheme="minorHAnsi"/>
                <w:b/>
                <w:caps/>
                <w:sz w:val="18"/>
                <w:szCs w:val="18"/>
              </w:rPr>
            </w:pPr>
            <w:r w:rsidRPr="00B43A8B">
              <w:rPr>
                <w:rFonts w:asciiTheme="minorHAnsi" w:hAnsiTheme="minorHAnsi"/>
                <w:sz w:val="18"/>
                <w:szCs w:val="18"/>
              </w:rPr>
              <w:t xml:space="preserve">The information provided on this Certificate of Installation is true and correct. </w:t>
            </w:r>
          </w:p>
          <w:p w14:paraId="3B77ECFE" w14:textId="77777777" w:rsidR="00BA4050" w:rsidRPr="00B43A8B" w:rsidRDefault="00BA4050" w:rsidP="00BA4050">
            <w:pPr>
              <w:pStyle w:val="Heading3"/>
              <w:numPr>
                <w:ilvl w:val="0"/>
                <w:numId w:val="38"/>
              </w:numPr>
              <w:spacing w:before="0"/>
              <w:ind w:right="90"/>
              <w:rPr>
                <w:rFonts w:asciiTheme="minorHAnsi" w:hAnsiTheme="minorHAnsi"/>
                <w:b/>
                <w:caps/>
                <w:sz w:val="18"/>
              </w:rPr>
            </w:pPr>
            <w:r w:rsidRPr="00B43A8B">
              <w:rPr>
                <w:rFonts w:asciiTheme="minorHAnsi" w:hAnsiTheme="minorHAnsi"/>
                <w:snapToGrid w:val="0"/>
                <w:sz w:val="18"/>
                <w:szCs w:val="18"/>
              </w:rPr>
              <w:t xml:space="preserve">I am either: a) a responsible person eligible under Division 3 of the Business and Professions Code </w:t>
            </w:r>
            <w:r w:rsidRPr="00B43A8B">
              <w:rPr>
                <w:rFonts w:asciiTheme="minorHAnsi" w:hAnsiTheme="minorHAnsi"/>
                <w:sz w:val="18"/>
                <w:szCs w:val="18"/>
              </w:rPr>
              <w:t xml:space="preserve">in the applicable classification to accept responsibility for the system design, construction, or installation </w:t>
            </w:r>
            <w:r w:rsidRPr="00B43A8B">
              <w:rPr>
                <w:rFonts w:asciiTheme="minorHAnsi" w:hAnsiTheme="minorHAnsi"/>
                <w:snapToGrid w:val="0"/>
                <w:sz w:val="18"/>
                <w:szCs w:val="18"/>
              </w:rPr>
              <w:t xml:space="preserve">of features, materials, components, or manufactured devices </w:t>
            </w:r>
            <w:r w:rsidRPr="00B43A8B">
              <w:rPr>
                <w:rFonts w:asciiTheme="minorHAnsi" w:hAnsiTheme="minorHAnsi"/>
                <w:sz w:val="18"/>
                <w:szCs w:val="18"/>
              </w:rPr>
              <w:t xml:space="preserve">for the scope of work identified on this Certificate of Installation </w:t>
            </w:r>
            <w:r w:rsidRPr="00B43A8B">
              <w:rPr>
                <w:rFonts w:asciiTheme="minorHAnsi" w:hAnsiTheme="minorHAnsi"/>
                <w:snapToGrid w:val="0"/>
                <w:sz w:val="18"/>
                <w:szCs w:val="18"/>
              </w:rPr>
              <w:t>and attest to the declarations in this statement</w:t>
            </w:r>
            <w:r w:rsidRPr="00B43A8B">
              <w:rPr>
                <w:rFonts w:asciiTheme="minorHAnsi" w:hAnsiTheme="minorHAnsi"/>
                <w:sz w:val="18"/>
                <w:szCs w:val="18"/>
              </w:rPr>
              <w:t>, or b) I am an authorized representative of the responsible person and attest to the declarations in this statement on the responsible person’s behalf</w:t>
            </w:r>
            <w:r w:rsidRPr="00B43A8B">
              <w:rPr>
                <w:rFonts w:asciiTheme="minorHAnsi" w:eastAsia="Calibri" w:hAnsiTheme="minorHAnsi"/>
                <w:sz w:val="18"/>
                <w:szCs w:val="18"/>
              </w:rPr>
              <w:t>.</w:t>
            </w:r>
          </w:p>
          <w:p w14:paraId="02CB9DCD" w14:textId="77777777" w:rsidR="00BA4050" w:rsidRPr="00B43A8B" w:rsidRDefault="00BA4050" w:rsidP="00BA4050">
            <w:pPr>
              <w:keepNext/>
              <w:numPr>
                <w:ilvl w:val="0"/>
                <w:numId w:val="38"/>
              </w:numPr>
              <w:autoSpaceDE w:val="0"/>
              <w:autoSpaceDN w:val="0"/>
              <w:adjustRightInd w:val="0"/>
              <w:ind w:right="90"/>
              <w:rPr>
                <w:rFonts w:asciiTheme="minorHAnsi" w:hAnsiTheme="minorHAnsi"/>
                <w:sz w:val="18"/>
                <w:szCs w:val="18"/>
              </w:rPr>
            </w:pPr>
            <w:r w:rsidRPr="00B43A8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B43A8B">
              <w:rPr>
                <w:rFonts w:asciiTheme="minorHAnsi" w:eastAsia="Calibri" w:hAnsiTheme="minorHAnsi" w:cs="TimesNewRomanPSMT"/>
                <w:sz w:val="18"/>
                <w:szCs w:val="18"/>
              </w:rPr>
              <w:t>.</w:t>
            </w:r>
          </w:p>
          <w:p w14:paraId="58716690" w14:textId="77777777" w:rsidR="00BA4050" w:rsidRPr="00B43A8B" w:rsidRDefault="00BA4050" w:rsidP="00BA4050">
            <w:pPr>
              <w:pStyle w:val="ListParagraph"/>
              <w:keepNext/>
              <w:numPr>
                <w:ilvl w:val="0"/>
                <w:numId w:val="38"/>
              </w:numPr>
              <w:autoSpaceDE w:val="0"/>
              <w:autoSpaceDN w:val="0"/>
              <w:adjustRightInd w:val="0"/>
              <w:rPr>
                <w:rFonts w:asciiTheme="minorHAnsi" w:hAnsiTheme="minorHAnsi"/>
                <w:sz w:val="18"/>
              </w:rPr>
            </w:pPr>
            <w:r w:rsidRPr="00B43A8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5CE9C8B" w14:textId="78C707CF" w:rsidR="00863755" w:rsidRPr="0005428C" w:rsidRDefault="00BA4050" w:rsidP="00B43A8B">
            <w:pPr>
              <w:pStyle w:val="ListParagraph"/>
              <w:numPr>
                <w:ilvl w:val="0"/>
                <w:numId w:val="38"/>
              </w:numPr>
              <w:rPr>
                <w:b/>
              </w:rPr>
            </w:pPr>
            <w:r w:rsidRPr="00B43A8B">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63755" w:rsidRPr="0005428C" w14:paraId="65CE9C8F" w14:textId="77777777" w:rsidTr="00A0534A">
        <w:tblPrEx>
          <w:tblCellMar>
            <w:left w:w="108" w:type="dxa"/>
            <w:right w:w="108" w:type="dxa"/>
          </w:tblCellMar>
        </w:tblPrEx>
        <w:trPr>
          <w:trHeight w:val="360"/>
        </w:trPr>
        <w:tc>
          <w:tcPr>
            <w:tcW w:w="5307" w:type="dxa"/>
          </w:tcPr>
          <w:p w14:paraId="65CE9C8D"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65CE9C8E"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863755" w:rsidRPr="0005428C" w14:paraId="65CE9C92"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0" w14:textId="0FC490EB"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5CE9C91"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863755" w:rsidRPr="0005428C" w14:paraId="65CE9C95"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3"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5CE9C94"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863755" w:rsidRPr="0005428C" w14:paraId="65CE9C99"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6"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5CE9C97" w14:textId="11F5ADAA"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710CB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5CE9C98"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863755" w:rsidRPr="0005428C" w14:paraId="65CE9C9C"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A"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5CE9C9B"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65CE9CA0" w14:textId="44BB855F" w:rsidR="003602D0" w:rsidRPr="00710CB9" w:rsidRDefault="006F6146" w:rsidP="00710CB9">
      <w:pPr>
        <w:jc w:val="center"/>
        <w:rPr>
          <w:rFonts w:ascii="Calibri" w:hAnsi="Calibri"/>
          <w:b/>
        </w:rPr>
      </w:pPr>
      <w:r w:rsidRPr="00710CB9">
        <w:rPr>
          <w:rFonts w:ascii="Calibri" w:hAnsi="Calibri"/>
          <w:b/>
        </w:rPr>
        <w:lastRenderedPageBreak/>
        <w:t>CF2R-MCH-22</w:t>
      </w:r>
      <w:r w:rsidR="008C64BD">
        <w:rPr>
          <w:rFonts w:ascii="Calibri" w:hAnsi="Calibri"/>
          <w:b/>
        </w:rPr>
        <w:t>d</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74B9110F" w:rsidR="006F6146" w:rsidRPr="00F8324D" w:rsidRDefault="006F6146" w:rsidP="006F6146">
      <w:pPr>
        <w:numPr>
          <w:ilvl w:val="0"/>
          <w:numId w:val="34"/>
        </w:numPr>
        <w:ind w:left="360" w:hanging="360"/>
        <w:contextualSpacing/>
        <w:rPr>
          <w:ins w:id="26" w:author="Smith, Alexis@Energy" w:date="2019-03-26T15:26:00Z"/>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7AD05379" w14:textId="36646BEB" w:rsidR="00F8324D" w:rsidRPr="00F8324D" w:rsidRDefault="00F8324D" w:rsidP="00F8324D">
      <w:pPr>
        <w:numPr>
          <w:ilvl w:val="0"/>
          <w:numId w:val="34"/>
        </w:numPr>
        <w:spacing w:line="276" w:lineRule="auto"/>
        <w:ind w:left="360" w:hanging="360"/>
        <w:contextualSpacing/>
        <w:rPr>
          <w:rFonts w:ascii="Calibri" w:hAnsi="Calibri"/>
          <w:i/>
        </w:rPr>
      </w:pPr>
      <w:ins w:id="27" w:author="Smith, Alexis@Energy" w:date="2019-03-26T15:26:00Z">
        <w:r w:rsidRPr="00F8324D">
          <w:rPr>
            <w:rFonts w:asciiTheme="minorHAnsi" w:hAnsiTheme="minorHAnsi"/>
            <w:i/>
          </w:rPr>
          <w:t xml:space="preserve">Indoor Unit Name: </w:t>
        </w:r>
        <w:r w:rsidRPr="00F8324D">
          <w:rPr>
            <w:rFonts w:ascii="Calibri" w:hAnsi="Calibri"/>
          </w:rPr>
          <w:t>This field is filled out automatically. It is referenced from the CF2R-MCH-23, which must be completed prior to this document.</w:t>
        </w:r>
      </w:ins>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8D103B" w:rsidRDefault="006F6146" w:rsidP="006F6146">
      <w:pPr>
        <w:numPr>
          <w:ilvl w:val="0"/>
          <w:numId w:val="34"/>
        </w:numPr>
        <w:ind w:left="360" w:hanging="360"/>
        <w:contextualSpacing/>
        <w:rPr>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DF2024B" w14:textId="1525C6B8" w:rsidR="004B7DB5" w:rsidRPr="00CB4055" w:rsidRDefault="006F6146" w:rsidP="008D103B">
      <w:pPr>
        <w:numPr>
          <w:ilvl w:val="0"/>
          <w:numId w:val="36"/>
        </w:numPr>
        <w:ind w:left="360" w:hanging="360"/>
        <w:contextualSpacing/>
        <w:rPr>
          <w:rFonts w:ascii="Calibri" w:hAnsi="Calibri"/>
        </w:rPr>
      </w:pPr>
      <w:r w:rsidRPr="00710CB9">
        <w:rPr>
          <w:rFonts w:asciiTheme="minorHAnsi" w:hAnsiTheme="minorHAnsi"/>
          <w:i/>
        </w:rPr>
        <w:t>Required Fan Efficacy (</w:t>
      </w:r>
      <w:r w:rsidR="00364043">
        <w:rPr>
          <w:rFonts w:asciiTheme="minorHAnsi" w:hAnsiTheme="minorHAnsi"/>
          <w:i/>
        </w:rPr>
        <w:t>w</w:t>
      </w:r>
      <w:r w:rsidRPr="00710CB9">
        <w:rPr>
          <w:rFonts w:asciiTheme="minorHAnsi" w:hAnsiTheme="minorHAnsi"/>
          <w:i/>
        </w:rPr>
        <w:t xml:space="preserve">atts/cfm): </w:t>
      </w:r>
      <w:r w:rsidR="004B7DB5" w:rsidRPr="00CB4055">
        <w:rPr>
          <w:rFonts w:ascii="Calibri" w:hAnsi="Calibri"/>
        </w:rPr>
        <w:t xml:space="preserve">This field is filled out automatically and referenced from MCH-01. Values below are used unless higher efficacy values are </w:t>
      </w:r>
      <w:r w:rsidR="008623B6">
        <w:rPr>
          <w:rFonts w:ascii="Calibri" w:hAnsi="Calibri"/>
        </w:rPr>
        <w:t>listed</w:t>
      </w:r>
      <w:r w:rsidR="004B7DB5" w:rsidRPr="00CB4055">
        <w:rPr>
          <w:rFonts w:ascii="Calibri" w:hAnsi="Calibri"/>
        </w:rPr>
        <w:t xml:space="preserve"> on the CF1R for performance compliance.</w:t>
      </w:r>
    </w:p>
    <w:p w14:paraId="484F05FC" w14:textId="77932202" w:rsidR="004B7DB5" w:rsidRPr="00CB4055" w:rsidRDefault="004B7DB5" w:rsidP="004B7DB5">
      <w:pPr>
        <w:pStyle w:val="ListParagraph"/>
        <w:numPr>
          <w:ilvl w:val="1"/>
          <w:numId w:val="36"/>
        </w:numPr>
        <w:rPr>
          <w:rFonts w:ascii="Calibri" w:hAnsi="Calibri"/>
          <w:i/>
        </w:rPr>
      </w:pPr>
      <w:r>
        <w:rPr>
          <w:rFonts w:ascii="Calibri" w:hAnsi="Calibri"/>
        </w:rPr>
        <w:t>0.62 watt</w:t>
      </w:r>
      <w:r w:rsidR="00364043">
        <w:rPr>
          <w:rFonts w:ascii="Calibri" w:hAnsi="Calibri"/>
        </w:rPr>
        <w:t>s</w:t>
      </w:r>
      <w:r>
        <w:rPr>
          <w:rFonts w:ascii="Calibri" w:hAnsi="Calibri"/>
        </w:rPr>
        <w:t>/cfm for small duct high velocity HP or AC systems</w:t>
      </w:r>
    </w:p>
    <w:p w14:paraId="1AA56F70" w14:textId="368AECC6" w:rsidR="004B7DB5" w:rsidRPr="00CB4055" w:rsidRDefault="004B7DB5" w:rsidP="004B7DB5">
      <w:pPr>
        <w:pStyle w:val="ListParagraph"/>
        <w:numPr>
          <w:ilvl w:val="1"/>
          <w:numId w:val="36"/>
        </w:numPr>
        <w:rPr>
          <w:rFonts w:ascii="Calibri" w:hAnsi="Calibri"/>
          <w:i/>
        </w:rPr>
      </w:pPr>
      <w:r>
        <w:rPr>
          <w:rFonts w:ascii="Calibri" w:hAnsi="Calibri"/>
        </w:rPr>
        <w:t>0.45 watt</w:t>
      </w:r>
      <w:r w:rsidR="00364043">
        <w:rPr>
          <w:rFonts w:ascii="Calibri" w:hAnsi="Calibri"/>
        </w:rPr>
        <w:t>s</w:t>
      </w:r>
      <w:r>
        <w:rPr>
          <w:rFonts w:ascii="Calibri" w:hAnsi="Calibri"/>
        </w:rPr>
        <w:t>/cfm for central gas furnace or packaged gas furnace systems</w:t>
      </w:r>
    </w:p>
    <w:p w14:paraId="65CE9CB4" w14:textId="0464262A" w:rsidR="006F6146" w:rsidRPr="00710CB9" w:rsidRDefault="004B7DB5" w:rsidP="008D103B">
      <w:pPr>
        <w:numPr>
          <w:ilvl w:val="1"/>
          <w:numId w:val="36"/>
        </w:numPr>
        <w:contextualSpacing/>
        <w:rPr>
          <w:rFonts w:ascii="Calibri" w:hAnsi="Calibri"/>
          <w:i/>
        </w:rPr>
      </w:pPr>
      <w:r w:rsidRPr="00CB4055">
        <w:rPr>
          <w:rFonts w:ascii="Calibri" w:hAnsi="Calibri"/>
        </w:rPr>
        <w:t>0.58 watt</w:t>
      </w:r>
      <w:r w:rsidR="00364043">
        <w:rPr>
          <w:rFonts w:ascii="Calibri" w:hAnsi="Calibri"/>
        </w:rPr>
        <w:t>s</w:t>
      </w:r>
      <w:r w:rsidRPr="00CB4055">
        <w:rPr>
          <w:rFonts w:ascii="Calibri" w:hAnsi="Calibri"/>
        </w:rPr>
        <w:t>/cfm for all other systems</w:t>
      </w:r>
    </w:p>
    <w:p w14:paraId="65CE9CB5" w14:textId="65454E3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r w:rsidR="00364043">
        <w:rPr>
          <w:rFonts w:asciiTheme="minorHAnsi" w:hAnsiTheme="minorHAnsi"/>
          <w:i/>
        </w:rPr>
        <w:t>w</w:t>
      </w:r>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8D103B"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8D103B">
      <w:pPr>
        <w:contextualSpacing/>
        <w:rPr>
          <w:rFonts w:ascii="Calibri" w:hAnsi="Calibri"/>
          <w:i/>
        </w:rPr>
      </w:pPr>
    </w:p>
    <w:p w14:paraId="65CE9CB7" w14:textId="43D333E9" w:rsidR="004F6841" w:rsidRDefault="005A044D" w:rsidP="008D103B">
      <w:pPr>
        <w:keepNext/>
        <w:rPr>
          <w:rFonts w:asciiTheme="minorHAnsi" w:hAnsiTheme="minorHAnsi"/>
          <w:b/>
        </w:rPr>
      </w:pPr>
      <w:r w:rsidRPr="008D103B">
        <w:rPr>
          <w:rFonts w:asciiTheme="minorHAnsi" w:hAnsiTheme="minorHAnsi"/>
          <w:b/>
        </w:rPr>
        <w:t xml:space="preserve">Section </w:t>
      </w:r>
      <w:r>
        <w:rPr>
          <w:rFonts w:asciiTheme="minorHAnsi" w:hAnsiTheme="minorHAnsi"/>
          <w:b/>
        </w:rPr>
        <w:t>D</w:t>
      </w:r>
      <w:r w:rsidRPr="008D103B">
        <w:rPr>
          <w:rFonts w:asciiTheme="minorHAnsi" w:hAnsiTheme="minorHAnsi"/>
          <w:b/>
        </w:rPr>
        <w:t xml:space="preserve">. Forced Air System Fan Efficacy Measurement – </w:t>
      </w:r>
      <w:r w:rsidRPr="005A044D">
        <w:rPr>
          <w:rFonts w:asciiTheme="minorHAnsi" w:hAnsiTheme="minorHAnsi"/>
          <w:b/>
        </w:rPr>
        <w:t>All Zonal Control Modes</w:t>
      </w:r>
    </w:p>
    <w:p w14:paraId="31401CBB" w14:textId="77777777" w:rsidR="00B72566" w:rsidRDefault="005A044D" w:rsidP="008D103B">
      <w:pPr>
        <w:numPr>
          <w:ilvl w:val="0"/>
          <w:numId w:val="47"/>
        </w:numPr>
        <w:ind w:left="360" w:hanging="360"/>
        <w:contextualSpacing/>
        <w:rPr>
          <w:rFonts w:ascii="Calibri" w:hAnsi="Calibri"/>
        </w:rPr>
      </w:pPr>
      <w:r>
        <w:rPr>
          <w:rFonts w:asciiTheme="minorHAnsi" w:hAnsiTheme="minorHAnsi"/>
          <w:i/>
        </w:rPr>
        <w:t>Number of Independently Controlled Zones:</w:t>
      </w:r>
      <w:r w:rsidR="008264FD">
        <w:rPr>
          <w:rFonts w:asciiTheme="minorHAnsi" w:hAnsiTheme="minorHAnsi"/>
          <w:i/>
        </w:rPr>
        <w:t xml:space="preserve"> Enter the number of </w:t>
      </w:r>
      <w:r w:rsidR="00311DA4">
        <w:rPr>
          <w:rFonts w:asciiTheme="minorHAnsi" w:hAnsiTheme="minorHAnsi"/>
          <w:i/>
        </w:rPr>
        <w:t xml:space="preserve">independently controlled </w:t>
      </w:r>
      <w:r w:rsidR="008264FD">
        <w:rPr>
          <w:rFonts w:asciiTheme="minorHAnsi" w:hAnsiTheme="minorHAnsi"/>
          <w:i/>
        </w:rPr>
        <w:t>zones</w:t>
      </w:r>
      <w:r w:rsidR="00311DA4">
        <w:rPr>
          <w:rFonts w:asciiTheme="minorHAnsi" w:hAnsiTheme="minorHAnsi"/>
          <w:i/>
        </w:rPr>
        <w:t>.</w:t>
      </w:r>
    </w:p>
    <w:p w14:paraId="5322A0FA" w14:textId="21604428" w:rsidR="00311DA4" w:rsidRPr="008D103B" w:rsidRDefault="00311DA4" w:rsidP="008D103B">
      <w:pPr>
        <w:numPr>
          <w:ilvl w:val="0"/>
          <w:numId w:val="47"/>
        </w:numPr>
        <w:ind w:left="360" w:hanging="360"/>
        <w:contextualSpacing/>
        <w:rPr>
          <w:rFonts w:ascii="Calibri" w:hAnsi="Calibri"/>
        </w:rPr>
      </w:pPr>
      <w:r w:rsidRPr="008D103B">
        <w:rPr>
          <w:rFonts w:ascii="Calibri" w:hAnsi="Calibri"/>
          <w:i/>
        </w:rPr>
        <w:t>Required Fan Efficacy (Watts/cfm):</w:t>
      </w:r>
      <w:r w:rsidRPr="008D103B">
        <w:rPr>
          <w:rFonts w:ascii="Calibri" w:hAnsi="Calibri"/>
        </w:rPr>
        <w:t xml:space="preserve"> This field is filled out automatically and referenced from MCH-01. Values below are used unless higher efficacy values are </w:t>
      </w:r>
      <w:r w:rsidR="008623B6">
        <w:rPr>
          <w:rFonts w:ascii="Calibri" w:hAnsi="Calibri"/>
        </w:rPr>
        <w:t>listed</w:t>
      </w:r>
      <w:r w:rsidRPr="008D103B">
        <w:rPr>
          <w:rFonts w:ascii="Calibri" w:hAnsi="Calibri"/>
        </w:rPr>
        <w:t xml:space="preserve"> on the CF1R for performance compliance.</w:t>
      </w:r>
    </w:p>
    <w:p w14:paraId="72866C50" w14:textId="77777777" w:rsidR="00311DA4" w:rsidRPr="00CB4055" w:rsidRDefault="00311DA4" w:rsidP="008D103B">
      <w:pPr>
        <w:pStyle w:val="ListParagraph"/>
        <w:numPr>
          <w:ilvl w:val="1"/>
          <w:numId w:val="47"/>
        </w:numPr>
        <w:rPr>
          <w:rFonts w:ascii="Calibri" w:hAnsi="Calibri"/>
          <w:i/>
        </w:rPr>
      </w:pPr>
      <w:r>
        <w:rPr>
          <w:rFonts w:ascii="Calibri" w:hAnsi="Calibri"/>
        </w:rPr>
        <w:t>0.62 watt/cfm for small duct high velocity HP or AC systems</w:t>
      </w:r>
    </w:p>
    <w:p w14:paraId="4DF24CF9" w14:textId="77777777" w:rsidR="00311DA4" w:rsidRPr="008D103B" w:rsidRDefault="00311DA4" w:rsidP="008D103B">
      <w:pPr>
        <w:pStyle w:val="ListParagraph"/>
        <w:numPr>
          <w:ilvl w:val="1"/>
          <w:numId w:val="47"/>
        </w:numPr>
        <w:rPr>
          <w:rFonts w:ascii="Calibri" w:hAnsi="Calibri"/>
          <w:i/>
        </w:rPr>
      </w:pPr>
      <w:r>
        <w:rPr>
          <w:rFonts w:ascii="Calibri" w:hAnsi="Calibri"/>
        </w:rPr>
        <w:t>0.45 watt/cfm for central gas furnace or packaged gas furnace systems</w:t>
      </w:r>
    </w:p>
    <w:p w14:paraId="5ED16A32" w14:textId="2D8574C8" w:rsidR="005D779B" w:rsidRPr="008D103B" w:rsidRDefault="00311DA4" w:rsidP="008D103B">
      <w:pPr>
        <w:pStyle w:val="ListParagraph"/>
        <w:numPr>
          <w:ilvl w:val="1"/>
          <w:numId w:val="47"/>
        </w:numPr>
        <w:rPr>
          <w:rFonts w:ascii="Calibri" w:hAnsi="Calibri"/>
          <w:i/>
        </w:rPr>
      </w:pPr>
      <w:r w:rsidRPr="008D103B">
        <w:rPr>
          <w:rFonts w:ascii="Calibri" w:hAnsi="Calibri"/>
        </w:rPr>
        <w:lastRenderedPageBreak/>
        <w:t>0.58 watt/cfm for all other systems</w:t>
      </w:r>
    </w:p>
    <w:p w14:paraId="6258BF19" w14:textId="43A7774F" w:rsidR="001802CC" w:rsidRDefault="001802CC" w:rsidP="008D103B">
      <w:pPr>
        <w:numPr>
          <w:ilvl w:val="0"/>
          <w:numId w:val="47"/>
        </w:numPr>
        <w:ind w:left="360" w:hanging="360"/>
        <w:contextualSpacing/>
        <w:rPr>
          <w:rFonts w:ascii="Calibri" w:hAnsi="Calibri"/>
        </w:rPr>
      </w:pPr>
      <w:r w:rsidRPr="008D103B">
        <w:rPr>
          <w:rFonts w:ascii="Calibri" w:hAnsi="Calibri"/>
          <w:i/>
        </w:rPr>
        <w:t>Zone Name</w:t>
      </w:r>
      <w:r>
        <w:rPr>
          <w:rFonts w:ascii="Calibri" w:hAnsi="Calibri"/>
        </w:rPr>
        <w:t xml:space="preserve">: Enter </w:t>
      </w:r>
      <w:r w:rsidR="00672473">
        <w:rPr>
          <w:rFonts w:ascii="Calibri" w:hAnsi="Calibri"/>
        </w:rPr>
        <w:t xml:space="preserve">a </w:t>
      </w:r>
      <w:r>
        <w:rPr>
          <w:rFonts w:ascii="Calibri" w:hAnsi="Calibri"/>
        </w:rPr>
        <w:t>unique name for each independent zone.</w:t>
      </w:r>
    </w:p>
    <w:p w14:paraId="0987E785" w14:textId="034807E3" w:rsidR="001802CC" w:rsidRDefault="001802CC" w:rsidP="008D103B">
      <w:pPr>
        <w:numPr>
          <w:ilvl w:val="0"/>
          <w:numId w:val="47"/>
        </w:numPr>
        <w:ind w:left="360" w:hanging="360"/>
        <w:contextualSpacing/>
        <w:rPr>
          <w:rFonts w:ascii="Calibri" w:hAnsi="Calibri"/>
        </w:rPr>
      </w:pPr>
      <w:r w:rsidRPr="008D103B">
        <w:rPr>
          <w:rFonts w:ascii="Calibri" w:hAnsi="Calibri"/>
          <w:i/>
        </w:rPr>
        <w:t>Zone Description</w:t>
      </w:r>
      <w:r>
        <w:rPr>
          <w:rFonts w:ascii="Calibri" w:hAnsi="Calibri"/>
        </w:rPr>
        <w:t xml:space="preserve">: </w:t>
      </w:r>
      <w:r w:rsidR="00672473">
        <w:rPr>
          <w:rFonts w:ascii="Calibri" w:hAnsi="Calibri"/>
        </w:rPr>
        <w:t>Enter a description of the zone (e.g. upstairs, downstairs).</w:t>
      </w:r>
    </w:p>
    <w:p w14:paraId="210C3CF7" w14:textId="65B94B4E" w:rsidR="001802CC" w:rsidRDefault="00057DB2" w:rsidP="008D103B">
      <w:pPr>
        <w:numPr>
          <w:ilvl w:val="0"/>
          <w:numId w:val="47"/>
        </w:numPr>
        <w:ind w:left="360" w:hanging="360"/>
        <w:contextualSpacing/>
        <w:rPr>
          <w:rFonts w:ascii="Calibri" w:hAnsi="Calibri"/>
        </w:rPr>
      </w:pPr>
      <w:r w:rsidRPr="008D103B">
        <w:rPr>
          <w:rFonts w:ascii="Calibri" w:hAnsi="Calibri"/>
          <w:i/>
        </w:rPr>
        <w:t>Measured Watt Draw with All Other Zones Off</w:t>
      </w:r>
      <w:r>
        <w:rPr>
          <w:rFonts w:ascii="Calibri" w:hAnsi="Calibri"/>
        </w:rPr>
        <w:t xml:space="preserve">: </w:t>
      </w:r>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p>
    <w:p w14:paraId="76BEA74E" w14:textId="3486E627" w:rsidR="00057DB2" w:rsidRPr="00672473" w:rsidRDefault="00057DB2" w:rsidP="008D103B">
      <w:pPr>
        <w:numPr>
          <w:ilvl w:val="0"/>
          <w:numId w:val="47"/>
        </w:numPr>
        <w:ind w:left="360" w:hanging="360"/>
        <w:contextualSpacing/>
        <w:rPr>
          <w:rFonts w:ascii="Calibri" w:hAnsi="Calibri"/>
        </w:rPr>
      </w:pPr>
      <w:r w:rsidRPr="008D103B">
        <w:rPr>
          <w:rFonts w:ascii="Calibri" w:hAnsi="Calibri"/>
          <w:i/>
        </w:rPr>
        <w:t>Measured Airflow with All Other Zones Off</w:t>
      </w:r>
      <w:r w:rsidRPr="00672473">
        <w:rPr>
          <w:rFonts w:ascii="Calibri" w:hAnsi="Calibri"/>
        </w:rPr>
        <w:t>:</w:t>
      </w:r>
      <w:r w:rsidR="00672473" w:rsidRPr="00672473">
        <w:rPr>
          <w:rFonts w:ascii="Calibri" w:hAnsi="Calibri"/>
        </w:rPr>
        <w:t xml:space="preserve"> This field is filled out automatically. It is referenced from the CF2R-MCH-23, which must be completed prior to this document.</w:t>
      </w:r>
    </w:p>
    <w:p w14:paraId="4F1AE1DD" w14:textId="724EBC0F" w:rsidR="00057DB2" w:rsidRDefault="00057DB2" w:rsidP="008D103B">
      <w:pPr>
        <w:numPr>
          <w:ilvl w:val="0"/>
          <w:numId w:val="47"/>
        </w:numPr>
        <w:ind w:left="360" w:hanging="360"/>
        <w:contextualSpacing/>
        <w:rPr>
          <w:rFonts w:ascii="Calibri" w:hAnsi="Calibri"/>
        </w:rPr>
      </w:pPr>
      <w:r w:rsidRPr="008D103B">
        <w:rPr>
          <w:rFonts w:ascii="Calibri" w:hAnsi="Calibri"/>
          <w:i/>
        </w:rPr>
        <w:t>Calculated Fan Efficacy</w:t>
      </w:r>
      <w:r>
        <w:rPr>
          <w:rFonts w:ascii="Calibri" w:hAnsi="Calibri"/>
        </w:rPr>
        <w:t>:</w:t>
      </w:r>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r w:rsidR="00FB1F76">
        <w:rPr>
          <w:rFonts w:ascii="Calibri" w:hAnsi="Calibri"/>
        </w:rPr>
        <w:t xml:space="preserve">measured watt draw by the measured </w:t>
      </w:r>
      <w:r w:rsidR="00FB1F76" w:rsidRPr="00710CB9">
        <w:rPr>
          <w:rFonts w:ascii="Calibri" w:hAnsi="Calibri"/>
        </w:rPr>
        <w:t>airflow.</w:t>
      </w:r>
    </w:p>
    <w:p w14:paraId="65E6896A" w14:textId="40D5C192" w:rsidR="00057DB2" w:rsidRDefault="00057DB2" w:rsidP="008D103B">
      <w:pPr>
        <w:numPr>
          <w:ilvl w:val="0"/>
          <w:numId w:val="47"/>
        </w:numPr>
        <w:ind w:left="360" w:hanging="360"/>
        <w:contextualSpacing/>
        <w:rPr>
          <w:rFonts w:ascii="Calibri" w:hAnsi="Calibri"/>
        </w:rPr>
      </w:pPr>
      <w:r w:rsidRPr="008D103B">
        <w:rPr>
          <w:rFonts w:ascii="Calibri" w:hAnsi="Calibri"/>
          <w:i/>
        </w:rPr>
        <w:t>Zone Compliance Status</w:t>
      </w:r>
      <w:r>
        <w:rPr>
          <w:rFonts w:ascii="Calibri" w:hAnsi="Calibri"/>
        </w:rPr>
        <w:t>:</w:t>
      </w:r>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this zone.</w:t>
      </w:r>
    </w:p>
    <w:p w14:paraId="7AC5FAA4" w14:textId="52349DF6" w:rsidR="00057DB2" w:rsidRPr="008D103B" w:rsidRDefault="00057DB2" w:rsidP="008D103B">
      <w:pPr>
        <w:numPr>
          <w:ilvl w:val="0"/>
          <w:numId w:val="47"/>
        </w:numPr>
        <w:ind w:left="360" w:hanging="360"/>
        <w:contextualSpacing/>
        <w:rPr>
          <w:rFonts w:ascii="Calibri" w:hAnsi="Calibri"/>
        </w:rPr>
      </w:pPr>
      <w:r w:rsidRPr="008D103B">
        <w:rPr>
          <w:rFonts w:ascii="Calibri" w:hAnsi="Calibri"/>
          <w:i/>
        </w:rPr>
        <w:t>Compliance Statement</w:t>
      </w:r>
      <w:r>
        <w:rPr>
          <w:rFonts w:ascii="Calibri" w:hAnsi="Calibri"/>
        </w:rPr>
        <w:t>:</w:t>
      </w:r>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p>
    <w:p w14:paraId="407879E4" w14:textId="77777777" w:rsidR="008623B6" w:rsidRDefault="008623B6" w:rsidP="008D103B">
      <w:pPr>
        <w:contextualSpacing/>
        <w:rPr>
          <w:rFonts w:asciiTheme="minorHAnsi" w:hAnsiTheme="minorHAnsi"/>
          <w:b/>
        </w:rPr>
      </w:pPr>
    </w:p>
    <w:p w14:paraId="471C2C2A" w14:textId="403388D7" w:rsidR="006C4DDC" w:rsidRDefault="006C4DDC" w:rsidP="008D103B">
      <w:pPr>
        <w:contextualSpacing/>
        <w:rPr>
          <w:rFonts w:ascii="Calibri" w:hAnsi="Calibri"/>
          <w:b/>
        </w:rPr>
      </w:pPr>
      <w:r w:rsidRPr="008D103B">
        <w:rPr>
          <w:rFonts w:asciiTheme="minorHAnsi" w:hAnsiTheme="minorHAnsi"/>
          <w:b/>
        </w:rPr>
        <w:t>Section E.</w:t>
      </w:r>
      <w:r w:rsidRPr="006C4DDC">
        <w:rPr>
          <w:rFonts w:asciiTheme="minorHAnsi" w:hAnsiTheme="minorHAnsi"/>
          <w:b/>
        </w:rPr>
        <w:t xml:space="preserve"> </w:t>
      </w:r>
      <w:r>
        <w:rPr>
          <w:rFonts w:ascii="Calibri" w:hAnsi="Calibri"/>
          <w:b/>
        </w:rPr>
        <w:t>Central Fan Ventilation Cooling System Fan Efficacy Measurement</w:t>
      </w:r>
    </w:p>
    <w:p w14:paraId="6AE09C6C" w14:textId="1048A180" w:rsidR="0070474F" w:rsidRPr="008D103B" w:rsidRDefault="0070474F" w:rsidP="008D103B">
      <w:pPr>
        <w:numPr>
          <w:ilvl w:val="0"/>
          <w:numId w:val="46"/>
        </w:numPr>
        <w:ind w:left="360" w:hanging="360"/>
        <w:contextualSpacing/>
        <w:rPr>
          <w:rFonts w:ascii="Calibri" w:hAnsi="Calibri"/>
        </w:rPr>
      </w:pPr>
      <w:r w:rsidRPr="00BF666A">
        <w:rPr>
          <w:rFonts w:ascii="Calibri" w:hAnsi="Calibri"/>
          <w:i/>
        </w:rPr>
        <w:t>Actual Tested Watts</w:t>
      </w:r>
      <w:r w:rsidRPr="008D103B">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51575C25" w14:textId="335F03EB" w:rsidR="0070474F" w:rsidRDefault="0070474F" w:rsidP="008D103B">
      <w:pPr>
        <w:numPr>
          <w:ilvl w:val="0"/>
          <w:numId w:val="46"/>
        </w:numPr>
        <w:ind w:left="360" w:hanging="360"/>
        <w:contextualSpacing/>
        <w:rPr>
          <w:rFonts w:ascii="Calibri" w:hAnsi="Calibri"/>
          <w:i/>
        </w:rPr>
      </w:pPr>
      <w:r w:rsidRPr="0070474F">
        <w:rPr>
          <w:rFonts w:ascii="Calibri" w:hAnsi="Calibri"/>
          <w:i/>
        </w:rPr>
        <w:t>Actual Tested Ventilation Airflow from</w:t>
      </w:r>
      <w:r w:rsidRPr="008D103B">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6DF02181" w14:textId="4726BCE7" w:rsidR="0070474F" w:rsidRPr="008D103B" w:rsidRDefault="0070474F" w:rsidP="008D103B">
      <w:pPr>
        <w:numPr>
          <w:ilvl w:val="0"/>
          <w:numId w:val="46"/>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008623B6" w:rsidRPr="008623B6">
        <w:t xml:space="preserve"> </w:t>
      </w:r>
      <w:r w:rsidR="008623B6" w:rsidRPr="008623B6">
        <w:rPr>
          <w:rFonts w:ascii="Calibri" w:hAnsi="Calibri"/>
        </w:rPr>
        <w:t>Values below are used unless higher efficacy values are listed on the CF1R for performance compliance.</w:t>
      </w:r>
    </w:p>
    <w:p w14:paraId="1AE3DC09" w14:textId="77777777" w:rsidR="008623B6" w:rsidRDefault="008623B6" w:rsidP="008D103B">
      <w:pPr>
        <w:numPr>
          <w:ilvl w:val="1"/>
          <w:numId w:val="46"/>
        </w:numPr>
        <w:contextualSpacing/>
        <w:rPr>
          <w:rFonts w:ascii="Calibri" w:hAnsi="Calibri"/>
          <w:i/>
        </w:rPr>
      </w:pPr>
      <w:r>
        <w:rPr>
          <w:rFonts w:ascii="Calibri" w:hAnsi="Calibri"/>
        </w:rPr>
        <w:t>0.62 watt/cfm for small duct high velocity HP or AC systems</w:t>
      </w:r>
      <w:r>
        <w:rPr>
          <w:rFonts w:ascii="Calibri" w:hAnsi="Calibri"/>
          <w:i/>
        </w:rPr>
        <w:t xml:space="preserve"> </w:t>
      </w:r>
    </w:p>
    <w:p w14:paraId="1EBB2847" w14:textId="77777777" w:rsidR="008623B6" w:rsidRDefault="008623B6" w:rsidP="008D103B">
      <w:pPr>
        <w:numPr>
          <w:ilvl w:val="1"/>
          <w:numId w:val="46"/>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5473D3B2" w14:textId="2C4E28FB" w:rsidR="008623B6" w:rsidRPr="008D103B" w:rsidRDefault="008623B6" w:rsidP="008D103B">
      <w:pPr>
        <w:numPr>
          <w:ilvl w:val="1"/>
          <w:numId w:val="46"/>
        </w:numPr>
        <w:contextualSpacing/>
        <w:rPr>
          <w:rFonts w:ascii="Calibri" w:hAnsi="Calibri"/>
          <w:i/>
        </w:rPr>
      </w:pPr>
      <w:r w:rsidRPr="00A2424F">
        <w:rPr>
          <w:rFonts w:ascii="Calibri" w:hAnsi="Calibri"/>
        </w:rPr>
        <w:t>0.58 watt/cfm for all other systems</w:t>
      </w:r>
    </w:p>
    <w:p w14:paraId="1E5B4369" w14:textId="455ADA41" w:rsidR="009E0F9E" w:rsidRDefault="00CD4AFC" w:rsidP="008D103B">
      <w:pPr>
        <w:numPr>
          <w:ilvl w:val="0"/>
          <w:numId w:val="46"/>
        </w:numPr>
        <w:ind w:left="360" w:hanging="360"/>
        <w:contextualSpacing/>
        <w:rPr>
          <w:rFonts w:ascii="Calibri" w:hAnsi="Calibri"/>
        </w:rPr>
      </w:pPr>
      <w:r w:rsidRPr="009E0F9E">
        <w:rPr>
          <w:rFonts w:ascii="Calibri" w:hAnsi="Calibri"/>
          <w:i/>
        </w:rPr>
        <w:t>Actual Fan Efficacy:</w:t>
      </w:r>
      <w:r w:rsidR="009E0F9E" w:rsidRPr="009E0F9E">
        <w:rPr>
          <w:rFonts w:ascii="Calibri" w:hAnsi="Calibri"/>
          <w:i/>
        </w:rPr>
        <w:t xml:space="preserve"> </w:t>
      </w:r>
      <w:r w:rsidR="009E0F9E" w:rsidRPr="00710CB9">
        <w:rPr>
          <w:rFonts w:ascii="Calibri" w:hAnsi="Calibri"/>
        </w:rPr>
        <w:t xml:space="preserve">This field is filled out automatically. </w:t>
      </w:r>
      <w:r w:rsidR="009E0F9E">
        <w:rPr>
          <w:rFonts w:ascii="Calibri" w:hAnsi="Calibri"/>
        </w:rPr>
        <w:t>This</w:t>
      </w:r>
      <w:r w:rsidR="009E0F9E" w:rsidRPr="00710CB9">
        <w:rPr>
          <w:rFonts w:ascii="Calibri" w:hAnsi="Calibri"/>
        </w:rPr>
        <w:t xml:space="preserve"> is calculated by dividing the </w:t>
      </w:r>
      <w:r w:rsidR="009E0F9E">
        <w:rPr>
          <w:rFonts w:ascii="Calibri" w:hAnsi="Calibri"/>
        </w:rPr>
        <w:t xml:space="preserve">measured watt draw by the measured </w:t>
      </w:r>
      <w:r w:rsidR="009E0F9E" w:rsidRPr="00710CB9">
        <w:rPr>
          <w:rFonts w:ascii="Calibri" w:hAnsi="Calibri"/>
        </w:rPr>
        <w:t>airflow.</w:t>
      </w:r>
    </w:p>
    <w:p w14:paraId="5E780F66" w14:textId="39DE4073" w:rsidR="009E0F9E" w:rsidRPr="008D103B" w:rsidRDefault="009E0F9E" w:rsidP="008D103B">
      <w:pPr>
        <w:numPr>
          <w:ilvl w:val="0"/>
          <w:numId w:val="46"/>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54DAF0E" w14:textId="77777777" w:rsidR="0070474F" w:rsidRPr="00BF666A" w:rsidRDefault="0070474F" w:rsidP="008D103B">
      <w:pPr>
        <w:contextualSpacing/>
        <w:rPr>
          <w:rFonts w:ascii="Calibri" w:hAnsi="Calibri"/>
          <w:b/>
        </w:rPr>
      </w:pPr>
    </w:p>
    <w:p w14:paraId="05C034F3" w14:textId="24006EFE" w:rsidR="006C4DDC" w:rsidRDefault="006C4DDC" w:rsidP="008D103B">
      <w:pPr>
        <w:contextualSpacing/>
        <w:rPr>
          <w:rFonts w:ascii="Calibri" w:hAnsi="Calibri"/>
          <w:b/>
        </w:rPr>
      </w:pPr>
      <w:r>
        <w:rPr>
          <w:rFonts w:ascii="Calibri" w:hAnsi="Calibri"/>
          <w:b/>
        </w:rPr>
        <w:t>Section F. Additional Requirements</w:t>
      </w:r>
    </w:p>
    <w:p w14:paraId="0B4DE890"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19502678"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F18EDAC"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701F2185"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175C8D1"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FAEC9DC" w14:textId="39B65174" w:rsidR="006C4DDC" w:rsidRDefault="006C4DDC" w:rsidP="008D103B">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038FCC4" w14:textId="77777777" w:rsidR="00077E2C" w:rsidRPr="0029461A" w:rsidRDefault="00077E2C" w:rsidP="00077E2C">
      <w:pPr>
        <w:numPr>
          <w:ilvl w:val="0"/>
          <w:numId w:val="4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225F9A98" w14:textId="77777777" w:rsidR="00077E2C" w:rsidRPr="008D103B" w:rsidRDefault="00077E2C" w:rsidP="008D103B">
      <w:pPr>
        <w:rPr>
          <w:rFonts w:asciiTheme="minorHAnsi" w:hAnsiTheme="minorHAnsi"/>
        </w:rPr>
      </w:pPr>
    </w:p>
    <w:p w14:paraId="187B3E26" w14:textId="77777777" w:rsidR="005A044D" w:rsidRPr="00311DA4" w:rsidRDefault="005A044D" w:rsidP="008D103B">
      <w:pPr>
        <w:keepNext/>
        <w:rPr>
          <w:rFonts w:ascii="Calibri" w:hAnsi="Calibri"/>
        </w:rPr>
      </w:pPr>
    </w:p>
    <w:p w14:paraId="65CE9CB8" w14:textId="77777777" w:rsidR="003602D0" w:rsidRPr="008D103B" w:rsidRDefault="003602D0" w:rsidP="008D103B">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5"/>
          <w:headerReference w:type="default" r:id="rId16"/>
          <w:footerReference w:type="default" r:id="rId17"/>
          <w:headerReference w:type="first" r:id="rId18"/>
          <w:footerReference w:type="first" r:id="rId19"/>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F8324D" w:rsidRPr="002C21B2" w14:paraId="0362C463" w14:textId="77777777" w:rsidTr="00F8324D">
        <w:trPr>
          <w:cantSplit/>
          <w:trHeight w:val="144"/>
          <w:ins w:id="28" w:author="Smith, Alexis@Energy" w:date="2019-03-26T15:27:00Z"/>
        </w:trPr>
        <w:tc>
          <w:tcPr>
            <w:tcW w:w="475" w:type="dxa"/>
            <w:tcBorders>
              <w:top w:val="single" w:sz="4" w:space="0" w:color="auto"/>
              <w:left w:val="single" w:sz="4" w:space="0" w:color="auto"/>
              <w:bottom w:val="single" w:sz="4" w:space="0" w:color="auto"/>
              <w:right w:val="single" w:sz="4" w:space="0" w:color="auto"/>
            </w:tcBorders>
            <w:vAlign w:val="center"/>
          </w:tcPr>
          <w:p w14:paraId="5CB05B85" w14:textId="4EB42E87" w:rsidR="00F8324D" w:rsidRPr="002C21B2" w:rsidRDefault="00F8324D" w:rsidP="00F8324D">
            <w:pPr>
              <w:jc w:val="center"/>
              <w:rPr>
                <w:ins w:id="29" w:author="Smith, Alexis@Energy" w:date="2019-03-26T15:27:00Z"/>
                <w:rFonts w:asciiTheme="minorHAnsi" w:hAnsiTheme="minorHAnsi"/>
                <w:sz w:val="18"/>
                <w:szCs w:val="18"/>
              </w:rPr>
            </w:pPr>
            <w:ins w:id="30" w:author="Smith, Alexis@Energy" w:date="2019-03-26T15:27: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4B3E996" w14:textId="243E9F97" w:rsidR="00F8324D" w:rsidRPr="002C21B2" w:rsidRDefault="00F8324D" w:rsidP="00F8324D">
            <w:pPr>
              <w:rPr>
                <w:ins w:id="31" w:author="Smith, Alexis@Energy" w:date="2019-03-26T15:27:00Z"/>
                <w:rFonts w:asciiTheme="minorHAnsi" w:hAnsiTheme="minorHAnsi"/>
                <w:sz w:val="18"/>
                <w:szCs w:val="18"/>
              </w:rPr>
            </w:pPr>
            <w:ins w:id="32" w:author="Smith, Alexis@Energy" w:date="2019-03-26T15:27:00Z">
              <w:r w:rsidRPr="003E3490">
                <w:rPr>
                  <w:rFonts w:asciiTheme="minorHAnsi" w:hAnsiTheme="minorHAnsi"/>
                  <w:sz w:val="18"/>
                </w:rPr>
                <w:t>Indoor Unit Name</w:t>
              </w:r>
            </w:ins>
            <w:ins w:id="33" w:author="Smith, Alexis@Energy" w:date="2019-04-10T15:23:00Z">
              <w:r w:rsidR="005D48D2">
                <w:rPr>
                  <w:rFonts w:asciiTheme="minorHAnsi" w:hAnsiTheme="minorHAnsi"/>
                  <w:sz w:val="18"/>
                </w:rPr>
                <w:t xml:space="preserve"> </w:t>
              </w:r>
              <w:r w:rsidR="005D48D2"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35150B64" w14:textId="053F7342" w:rsidR="00F8324D" w:rsidRPr="002C21B2" w:rsidRDefault="00F8324D" w:rsidP="00F8324D">
            <w:pPr>
              <w:rPr>
                <w:ins w:id="34" w:author="Smith, Alexis@Energy" w:date="2019-03-26T15:27:00Z"/>
                <w:rFonts w:asciiTheme="minorHAnsi" w:hAnsiTheme="minorHAnsi"/>
                <w:sz w:val="18"/>
                <w:szCs w:val="18"/>
              </w:rPr>
            </w:pPr>
            <w:ins w:id="35" w:author="Smith, Alexis@Energy" w:date="2019-03-26T15:27:00Z">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F8324D" w:rsidRPr="002C21B2" w14:paraId="65CE9CC7" w14:textId="77777777" w:rsidTr="00A0534A">
        <w:trPr>
          <w:cantSplit/>
          <w:trHeight w:val="144"/>
        </w:trPr>
        <w:tc>
          <w:tcPr>
            <w:tcW w:w="475" w:type="dxa"/>
            <w:vAlign w:val="center"/>
          </w:tcPr>
          <w:p w14:paraId="65CE9CC4" w14:textId="1DC8F5D5"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36" w:author="Smith, Alexis@Energy" w:date="2019-03-26T15:29:00Z">
              <w:r>
                <w:rPr>
                  <w:rFonts w:asciiTheme="minorHAnsi" w:hAnsiTheme="minorHAnsi"/>
                  <w:sz w:val="18"/>
                  <w:szCs w:val="18"/>
                </w:rPr>
                <w:t>4</w:t>
              </w:r>
            </w:ins>
            <w:del w:id="37" w:author="Smith, Alexis@Energy" w:date="2019-03-26T15:29:00Z">
              <w:r w:rsidRPr="002C21B2" w:rsidDel="00F8324D">
                <w:rPr>
                  <w:rFonts w:asciiTheme="minorHAnsi" w:hAnsiTheme="minorHAnsi"/>
                  <w:sz w:val="18"/>
                  <w:szCs w:val="18"/>
                </w:rPr>
                <w:delText>3</w:delText>
              </w:r>
            </w:del>
          </w:p>
        </w:tc>
        <w:tc>
          <w:tcPr>
            <w:tcW w:w="4950" w:type="dxa"/>
            <w:vAlign w:val="center"/>
          </w:tcPr>
          <w:p w14:paraId="65CE9CC5" w14:textId="68ECBC1C" w:rsidR="00F8324D" w:rsidRPr="002C21B2" w:rsidRDefault="00F8324D" w:rsidP="00F8324D">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F8324D" w:rsidRPr="002C21B2" w:rsidRDefault="00F8324D" w:rsidP="00F8324D">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F8324D" w:rsidRPr="002C21B2" w14:paraId="65CE9CCB" w14:textId="77777777" w:rsidTr="00A0534A">
        <w:trPr>
          <w:cantSplit/>
          <w:trHeight w:val="144"/>
        </w:trPr>
        <w:tc>
          <w:tcPr>
            <w:tcW w:w="475" w:type="dxa"/>
            <w:vAlign w:val="center"/>
          </w:tcPr>
          <w:p w14:paraId="65CE9CC8" w14:textId="60EFB9E3"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38" w:author="Smith, Alexis@Energy" w:date="2019-03-26T15:29:00Z">
              <w:r>
                <w:rPr>
                  <w:rFonts w:asciiTheme="minorHAnsi" w:hAnsiTheme="minorHAnsi"/>
                  <w:sz w:val="18"/>
                  <w:szCs w:val="18"/>
                </w:rPr>
                <w:t>5</w:t>
              </w:r>
            </w:ins>
            <w:del w:id="39" w:author="Smith, Alexis@Energy" w:date="2019-03-26T15:29:00Z">
              <w:r w:rsidRPr="002C21B2" w:rsidDel="00F8324D">
                <w:rPr>
                  <w:rFonts w:asciiTheme="minorHAnsi" w:hAnsiTheme="minorHAnsi"/>
                  <w:sz w:val="18"/>
                  <w:szCs w:val="18"/>
                </w:rPr>
                <w:delText>4</w:delText>
              </w:r>
            </w:del>
          </w:p>
        </w:tc>
        <w:tc>
          <w:tcPr>
            <w:tcW w:w="4950" w:type="dxa"/>
          </w:tcPr>
          <w:p w14:paraId="65CE9CC9" w14:textId="5CF96293" w:rsidR="00F8324D" w:rsidRPr="002C21B2" w:rsidRDefault="00F8324D" w:rsidP="00F8324D">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F8324D" w:rsidRPr="002C21B2" w:rsidRDefault="00F8324D" w:rsidP="00F8324D">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F8324D" w:rsidRPr="002C21B2" w14:paraId="65CE9CCF" w14:textId="77777777" w:rsidTr="00A0534A">
        <w:trPr>
          <w:cantSplit/>
          <w:trHeight w:val="144"/>
        </w:trPr>
        <w:tc>
          <w:tcPr>
            <w:tcW w:w="475" w:type="dxa"/>
            <w:vAlign w:val="center"/>
          </w:tcPr>
          <w:p w14:paraId="65CE9CCC" w14:textId="388EE1CF"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40" w:author="Smith, Alexis@Energy" w:date="2019-03-26T15:29:00Z">
              <w:r>
                <w:rPr>
                  <w:rFonts w:asciiTheme="minorHAnsi" w:hAnsiTheme="minorHAnsi"/>
                  <w:sz w:val="18"/>
                  <w:szCs w:val="18"/>
                </w:rPr>
                <w:t>6</w:t>
              </w:r>
            </w:ins>
            <w:del w:id="41" w:author="Smith, Alexis@Energy" w:date="2019-03-26T15:29:00Z">
              <w:r w:rsidRPr="002C21B2" w:rsidDel="00F8324D">
                <w:rPr>
                  <w:rFonts w:asciiTheme="minorHAnsi" w:hAnsiTheme="minorHAnsi"/>
                  <w:sz w:val="18"/>
                  <w:szCs w:val="18"/>
                </w:rPr>
                <w:delText>5</w:delText>
              </w:r>
            </w:del>
          </w:p>
        </w:tc>
        <w:tc>
          <w:tcPr>
            <w:tcW w:w="4950" w:type="dxa"/>
            <w:vAlign w:val="center"/>
          </w:tcPr>
          <w:p w14:paraId="65CE9CCD" w14:textId="66478A86" w:rsidR="00F8324D" w:rsidRPr="002C21B2" w:rsidRDefault="00F8324D" w:rsidP="00F8324D">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F8324D" w:rsidRDefault="00F8324D" w:rsidP="00F8324D">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F8324D" w:rsidRPr="002C21B2" w14:paraId="65CE9CD3" w14:textId="77777777" w:rsidTr="00A0534A">
        <w:trPr>
          <w:cantSplit/>
          <w:trHeight w:val="144"/>
        </w:trPr>
        <w:tc>
          <w:tcPr>
            <w:tcW w:w="475" w:type="dxa"/>
            <w:vAlign w:val="center"/>
          </w:tcPr>
          <w:p w14:paraId="65CE9CD0" w14:textId="5FF07FDA"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42" w:author="Smith, Alexis@Energy" w:date="2019-03-26T15:29:00Z">
              <w:r>
                <w:rPr>
                  <w:rFonts w:asciiTheme="minorHAnsi" w:hAnsiTheme="minorHAnsi"/>
                  <w:sz w:val="18"/>
                  <w:szCs w:val="18"/>
                </w:rPr>
                <w:t>7</w:t>
              </w:r>
            </w:ins>
            <w:del w:id="43" w:author="Smith, Alexis@Energy" w:date="2019-03-26T15:29:00Z">
              <w:r w:rsidRPr="002C21B2" w:rsidDel="00F8324D">
                <w:rPr>
                  <w:rFonts w:asciiTheme="minorHAnsi" w:hAnsiTheme="minorHAnsi"/>
                  <w:sz w:val="18"/>
                  <w:szCs w:val="18"/>
                </w:rPr>
                <w:delText>6</w:delText>
              </w:r>
            </w:del>
          </w:p>
        </w:tc>
        <w:tc>
          <w:tcPr>
            <w:tcW w:w="4950" w:type="dxa"/>
            <w:vAlign w:val="center"/>
          </w:tcPr>
          <w:p w14:paraId="65CE9CD1" w14:textId="619A30D0" w:rsidR="00F8324D" w:rsidRPr="002C21B2" w:rsidRDefault="00F8324D" w:rsidP="00F8324D">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F8324D" w:rsidRDefault="00F8324D" w:rsidP="00F8324D">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F8324D" w:rsidRPr="002C21B2" w14:paraId="65CE9CD7" w14:textId="77777777" w:rsidTr="00A0534A">
        <w:trPr>
          <w:cantSplit/>
          <w:trHeight w:val="144"/>
        </w:trPr>
        <w:tc>
          <w:tcPr>
            <w:tcW w:w="475" w:type="dxa"/>
            <w:vAlign w:val="center"/>
          </w:tcPr>
          <w:p w14:paraId="65CE9CD4" w14:textId="32F40014"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44" w:author="Smith, Alexis@Energy" w:date="2019-03-26T15:29:00Z">
              <w:r>
                <w:rPr>
                  <w:rFonts w:asciiTheme="minorHAnsi" w:hAnsiTheme="minorHAnsi"/>
                  <w:sz w:val="18"/>
                  <w:szCs w:val="18"/>
                </w:rPr>
                <w:t>8</w:t>
              </w:r>
            </w:ins>
            <w:del w:id="45" w:author="Smith, Alexis@Energy" w:date="2019-03-26T15:29:00Z">
              <w:r w:rsidRPr="002C21B2" w:rsidDel="00F8324D">
                <w:rPr>
                  <w:rFonts w:asciiTheme="minorHAnsi" w:hAnsiTheme="minorHAnsi"/>
                  <w:sz w:val="18"/>
                  <w:szCs w:val="18"/>
                </w:rPr>
                <w:delText>7</w:delText>
              </w:r>
            </w:del>
          </w:p>
        </w:tc>
        <w:tc>
          <w:tcPr>
            <w:tcW w:w="4950" w:type="dxa"/>
            <w:vAlign w:val="center"/>
          </w:tcPr>
          <w:p w14:paraId="65CE9CD5" w14:textId="734F783F"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F8324D" w:rsidRDefault="00F8324D" w:rsidP="00F8324D">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F8324D" w:rsidRPr="002C21B2" w14:paraId="65CE9CDB" w14:textId="77777777" w:rsidTr="00A0534A">
        <w:trPr>
          <w:cantSplit/>
          <w:trHeight w:val="144"/>
        </w:trPr>
        <w:tc>
          <w:tcPr>
            <w:tcW w:w="475" w:type="dxa"/>
            <w:vAlign w:val="center"/>
          </w:tcPr>
          <w:p w14:paraId="65CE9CD8" w14:textId="5B143E2A" w:rsidR="00F8324D" w:rsidRPr="002C21B2" w:rsidRDefault="00F8324D" w:rsidP="00F8324D">
            <w:pPr>
              <w:jc w:val="center"/>
              <w:rPr>
                <w:rFonts w:asciiTheme="minorHAnsi" w:hAnsiTheme="minorHAnsi"/>
                <w:sz w:val="18"/>
                <w:szCs w:val="18"/>
              </w:rPr>
            </w:pPr>
            <w:r w:rsidRPr="002C21B2">
              <w:rPr>
                <w:rFonts w:asciiTheme="minorHAnsi" w:hAnsiTheme="minorHAnsi"/>
                <w:sz w:val="18"/>
                <w:szCs w:val="18"/>
              </w:rPr>
              <w:t>0</w:t>
            </w:r>
            <w:ins w:id="46" w:author="Smith, Alexis@Energy" w:date="2019-03-26T15:29:00Z">
              <w:r>
                <w:rPr>
                  <w:rFonts w:asciiTheme="minorHAnsi" w:hAnsiTheme="minorHAnsi"/>
                  <w:sz w:val="18"/>
                  <w:szCs w:val="18"/>
                </w:rPr>
                <w:t>9</w:t>
              </w:r>
            </w:ins>
            <w:del w:id="47" w:author="Smith, Alexis@Energy" w:date="2019-03-26T15:29:00Z">
              <w:r w:rsidRPr="002C21B2" w:rsidDel="00F8324D">
                <w:rPr>
                  <w:rFonts w:asciiTheme="minorHAnsi" w:hAnsiTheme="minorHAnsi"/>
                  <w:sz w:val="18"/>
                  <w:szCs w:val="18"/>
                </w:rPr>
                <w:delText>8</w:delText>
              </w:r>
            </w:del>
          </w:p>
        </w:tc>
        <w:tc>
          <w:tcPr>
            <w:tcW w:w="4950" w:type="dxa"/>
            <w:vAlign w:val="center"/>
          </w:tcPr>
          <w:p w14:paraId="65CE9CD9" w14:textId="4AC4FD2D"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F8324D" w:rsidRDefault="00F8324D" w:rsidP="00F8324D">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F8324D" w:rsidRPr="002C21B2" w14:paraId="65CE9CDF" w14:textId="77777777" w:rsidTr="00A0534A">
        <w:trPr>
          <w:cantSplit/>
          <w:trHeight w:val="144"/>
        </w:trPr>
        <w:tc>
          <w:tcPr>
            <w:tcW w:w="475" w:type="dxa"/>
            <w:vAlign w:val="center"/>
          </w:tcPr>
          <w:p w14:paraId="65CE9CDC" w14:textId="075F8038" w:rsidR="00F8324D" w:rsidRPr="002C21B2" w:rsidRDefault="00F8324D" w:rsidP="00F8324D">
            <w:pPr>
              <w:jc w:val="center"/>
              <w:rPr>
                <w:rFonts w:asciiTheme="minorHAnsi" w:hAnsiTheme="minorHAnsi"/>
                <w:sz w:val="18"/>
                <w:szCs w:val="18"/>
              </w:rPr>
            </w:pPr>
            <w:ins w:id="48" w:author="Smith, Alexis@Energy" w:date="2019-03-26T15:29:00Z">
              <w:r>
                <w:rPr>
                  <w:rFonts w:asciiTheme="minorHAnsi" w:hAnsiTheme="minorHAnsi"/>
                  <w:sz w:val="18"/>
                  <w:szCs w:val="18"/>
                </w:rPr>
                <w:t>10</w:t>
              </w:r>
            </w:ins>
            <w:del w:id="49" w:author="Smith, Alexis@Energy" w:date="2019-03-26T15:29:00Z">
              <w:r w:rsidRPr="002C21B2" w:rsidDel="00F8324D">
                <w:rPr>
                  <w:rFonts w:asciiTheme="minorHAnsi" w:hAnsiTheme="minorHAnsi"/>
                  <w:sz w:val="18"/>
                  <w:szCs w:val="18"/>
                </w:rPr>
                <w:delText>09</w:delText>
              </w:r>
            </w:del>
          </w:p>
        </w:tc>
        <w:tc>
          <w:tcPr>
            <w:tcW w:w="4950" w:type="dxa"/>
            <w:vAlign w:val="center"/>
          </w:tcPr>
          <w:p w14:paraId="65CE9CDD" w14:textId="02317D98"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F8324D" w:rsidRPr="002C21B2" w14:paraId="65CE9CE3" w14:textId="77777777" w:rsidTr="00A0534A">
        <w:trPr>
          <w:cantSplit/>
          <w:trHeight w:val="144"/>
        </w:trPr>
        <w:tc>
          <w:tcPr>
            <w:tcW w:w="475" w:type="dxa"/>
            <w:vAlign w:val="center"/>
          </w:tcPr>
          <w:p w14:paraId="65CE9CE0" w14:textId="58206089" w:rsidR="00F8324D" w:rsidRPr="002C21B2" w:rsidDel="006E5AE2" w:rsidRDefault="00F8324D" w:rsidP="00F8324D">
            <w:pPr>
              <w:jc w:val="center"/>
              <w:rPr>
                <w:rFonts w:asciiTheme="minorHAnsi" w:hAnsiTheme="minorHAnsi"/>
                <w:sz w:val="18"/>
                <w:szCs w:val="18"/>
              </w:rPr>
            </w:pPr>
            <w:r w:rsidRPr="002C21B2">
              <w:rPr>
                <w:rFonts w:asciiTheme="minorHAnsi" w:hAnsiTheme="minorHAnsi"/>
                <w:sz w:val="18"/>
                <w:szCs w:val="18"/>
              </w:rPr>
              <w:t>1</w:t>
            </w:r>
            <w:ins w:id="50" w:author="Smith, Alexis@Energy" w:date="2019-03-26T15:29:00Z">
              <w:r>
                <w:rPr>
                  <w:rFonts w:asciiTheme="minorHAnsi" w:hAnsiTheme="minorHAnsi"/>
                  <w:sz w:val="18"/>
                  <w:szCs w:val="18"/>
                </w:rPr>
                <w:t>1</w:t>
              </w:r>
            </w:ins>
            <w:del w:id="51" w:author="Smith, Alexis@Energy" w:date="2019-03-26T15:29:00Z">
              <w:r w:rsidDel="00F8324D">
                <w:rPr>
                  <w:rFonts w:asciiTheme="minorHAnsi" w:hAnsiTheme="minorHAnsi"/>
                  <w:sz w:val="18"/>
                  <w:szCs w:val="18"/>
                </w:rPr>
                <w:delText>0</w:delText>
              </w:r>
            </w:del>
          </w:p>
        </w:tc>
        <w:tc>
          <w:tcPr>
            <w:tcW w:w="4950" w:type="dxa"/>
            <w:vAlign w:val="center"/>
          </w:tcPr>
          <w:p w14:paraId="65CE9CE1" w14:textId="76CF7050"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F8324D" w:rsidRPr="002C21B2" w14:paraId="28C315E8" w14:textId="77777777" w:rsidTr="00A0534A">
        <w:trPr>
          <w:cantSplit/>
          <w:trHeight w:val="144"/>
        </w:trPr>
        <w:tc>
          <w:tcPr>
            <w:tcW w:w="475" w:type="dxa"/>
            <w:vAlign w:val="center"/>
          </w:tcPr>
          <w:p w14:paraId="3BD8E905" w14:textId="7BCADD6A" w:rsidR="00F8324D" w:rsidRPr="002C21B2" w:rsidRDefault="00F8324D" w:rsidP="00F8324D">
            <w:pPr>
              <w:jc w:val="center"/>
              <w:rPr>
                <w:rFonts w:asciiTheme="minorHAnsi" w:hAnsiTheme="minorHAnsi"/>
                <w:sz w:val="18"/>
                <w:szCs w:val="18"/>
              </w:rPr>
            </w:pPr>
            <w:r>
              <w:rPr>
                <w:rFonts w:asciiTheme="minorHAnsi" w:hAnsiTheme="minorHAnsi"/>
                <w:sz w:val="18"/>
                <w:szCs w:val="18"/>
              </w:rPr>
              <w:t>1</w:t>
            </w:r>
            <w:ins w:id="52" w:author="Smith, Alexis@Energy" w:date="2019-03-26T15:29:00Z">
              <w:r>
                <w:rPr>
                  <w:rFonts w:asciiTheme="minorHAnsi" w:hAnsiTheme="minorHAnsi"/>
                  <w:sz w:val="18"/>
                  <w:szCs w:val="18"/>
                </w:rPr>
                <w:t>2</w:t>
              </w:r>
            </w:ins>
            <w:del w:id="53" w:author="Smith, Alexis@Energy" w:date="2019-03-26T15:29:00Z">
              <w:r w:rsidDel="00F8324D">
                <w:rPr>
                  <w:rFonts w:asciiTheme="minorHAnsi" w:hAnsiTheme="minorHAnsi"/>
                  <w:sz w:val="18"/>
                  <w:szCs w:val="18"/>
                </w:rPr>
                <w:delText>1</w:delText>
              </w:r>
            </w:del>
          </w:p>
        </w:tc>
        <w:tc>
          <w:tcPr>
            <w:tcW w:w="4950" w:type="dxa"/>
            <w:vAlign w:val="center"/>
          </w:tcPr>
          <w:p w14:paraId="0B703F42" w14:textId="3160AB96" w:rsidR="00F8324D" w:rsidRPr="002C21B2" w:rsidRDefault="00F8324D" w:rsidP="00F8324D">
            <w:pPr>
              <w:keepNext/>
              <w:rPr>
                <w:rFonts w:asciiTheme="minorHAnsi" w:hAnsiTheme="minorHAnsi"/>
                <w:sz w:val="18"/>
                <w:szCs w:val="18"/>
              </w:rPr>
            </w:pPr>
            <w:r w:rsidRPr="0060069E">
              <w:rPr>
                <w:rFonts w:asciiTheme="minorHAnsi" w:hAnsiTheme="minorHAnsi"/>
                <w:sz w:val="18"/>
                <w:szCs w:val="18"/>
              </w:rPr>
              <w:t>Central Fan Ventilation Cooling System Status</w:t>
            </w:r>
          </w:p>
        </w:tc>
        <w:tc>
          <w:tcPr>
            <w:tcW w:w="5605" w:type="dxa"/>
            <w:vAlign w:val="center"/>
          </w:tcPr>
          <w:p w14:paraId="6C3783AB" w14:textId="5FC637EC" w:rsidR="00F8324D" w:rsidRPr="002C21B2" w:rsidRDefault="00F8324D" w:rsidP="00F8324D">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080314" w:rsidRPr="00D83E48" w14:paraId="65CE9CF3" w14:textId="77777777" w:rsidTr="00E3551F">
        <w:trPr>
          <w:cantSplit/>
          <w:trHeight w:val="144"/>
        </w:trPr>
        <w:tc>
          <w:tcPr>
            <w:tcW w:w="212" w:type="pct"/>
            <w:vAlign w:val="center"/>
          </w:tcPr>
          <w:p w14:paraId="65CE9CEF" w14:textId="77777777" w:rsidR="00080314" w:rsidRPr="00E3551F" w:rsidRDefault="00080314" w:rsidP="00080314">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080314" w:rsidRPr="00E3551F" w:rsidRDefault="00080314" w:rsidP="00080314">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5525FFDF" w14:textId="77777777" w:rsidR="00427BE5" w:rsidRDefault="00427BE5" w:rsidP="00427BE5">
            <w:pPr>
              <w:pStyle w:val="ListParagraph"/>
              <w:keepNext/>
              <w:ind w:left="0"/>
              <w:rPr>
                <w:ins w:id="54" w:author="2/21/19:Wichert, RJ@Energy" w:date="2019-02-21T17:18:00Z"/>
                <w:rFonts w:ascii="Calibri" w:hAnsi="Calibri"/>
                <w:sz w:val="18"/>
                <w:szCs w:val="18"/>
              </w:rPr>
            </w:pPr>
            <w:ins w:id="55" w:author="2/21/19:Wichert, RJ@Energy" w:date="2019-02-21T17:18:00Z">
              <w:r w:rsidRPr="00E3551F">
                <w:rPr>
                  <w:rFonts w:asciiTheme="minorHAnsi" w:hAnsiTheme="minorHAnsi"/>
                  <w:sz w:val="18"/>
                  <w:szCs w:val="18"/>
                </w:rPr>
                <w:t>&lt;&lt;calculated field:</w:t>
              </w:r>
              <w:r w:rsidRPr="00E3551F">
                <w:rPr>
                  <w:rFonts w:ascii="Calibri" w:hAnsi="Calibri"/>
                  <w:sz w:val="18"/>
                  <w:szCs w:val="18"/>
                </w:rPr>
                <w:t xml:space="preserve"> </w:t>
              </w:r>
            </w:ins>
          </w:p>
          <w:p w14:paraId="2DD5EC46" w14:textId="77777777" w:rsidR="00427BE5" w:rsidRDefault="00427BE5" w:rsidP="00427BE5">
            <w:pPr>
              <w:pStyle w:val="ListParagraph"/>
              <w:keepNext/>
              <w:ind w:left="0"/>
              <w:rPr>
                <w:ins w:id="56" w:author="2/21/19:Wichert, RJ@Energy" w:date="2019-02-21T17:18:00Z"/>
                <w:rFonts w:ascii="Calibri" w:hAnsi="Calibri"/>
                <w:sz w:val="18"/>
                <w:szCs w:val="18"/>
              </w:rPr>
            </w:pPr>
            <w:ins w:id="57" w:author="2/21/19:Wichert, RJ@Energy" w:date="2019-02-21T17:18:00Z">
              <w:r>
                <w:rPr>
                  <w:rFonts w:ascii="Calibri" w:hAnsi="Calibri"/>
                  <w:sz w:val="18"/>
                  <w:szCs w:val="18"/>
                </w:rPr>
                <w:t>If MCH-23 variant = MCH-23a, then display version MCH-22a;</w:t>
              </w:r>
            </w:ins>
          </w:p>
          <w:p w14:paraId="02D6003E" w14:textId="77777777" w:rsidR="00427BE5" w:rsidRDefault="00427BE5" w:rsidP="00427BE5">
            <w:pPr>
              <w:pStyle w:val="ListParagraph"/>
              <w:keepNext/>
              <w:ind w:left="0"/>
              <w:rPr>
                <w:ins w:id="58" w:author="2/21/19:Wichert, RJ@Energy" w:date="2019-02-21T17:18:00Z"/>
                <w:rFonts w:ascii="Calibri" w:hAnsi="Calibri"/>
                <w:sz w:val="18"/>
                <w:szCs w:val="18"/>
              </w:rPr>
            </w:pPr>
            <w:ins w:id="59" w:author="2/21/19:Wichert, RJ@Energy" w:date="2019-02-21T17:18:00Z">
              <w:r>
                <w:rPr>
                  <w:rFonts w:ascii="Calibri" w:hAnsi="Calibri"/>
                  <w:sz w:val="18"/>
                  <w:szCs w:val="18"/>
                </w:rPr>
                <w:t>If MCH-23 variant = MCH-23b, then display version MCH-22b;</w:t>
              </w:r>
            </w:ins>
          </w:p>
          <w:p w14:paraId="66D3F096" w14:textId="77777777" w:rsidR="00427BE5" w:rsidRDefault="00427BE5" w:rsidP="00427BE5">
            <w:pPr>
              <w:pStyle w:val="ListParagraph"/>
              <w:keepNext/>
              <w:ind w:left="0"/>
              <w:rPr>
                <w:ins w:id="60" w:author="2/21/19:Wichert, RJ@Energy" w:date="2019-02-21T17:18:00Z"/>
                <w:rFonts w:ascii="Calibri" w:hAnsi="Calibri"/>
                <w:sz w:val="18"/>
                <w:szCs w:val="18"/>
              </w:rPr>
            </w:pPr>
            <w:ins w:id="61" w:author="2/21/19:Wichert, RJ@Energy" w:date="2019-02-21T17:18: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6BC18ED2" w14:textId="77777777" w:rsidR="00427BE5" w:rsidRDefault="00427BE5" w:rsidP="00427BE5">
            <w:pPr>
              <w:pStyle w:val="ListParagraph"/>
              <w:keepNext/>
              <w:ind w:left="0"/>
              <w:rPr>
                <w:ins w:id="62" w:author="2/21/19:Wichert, RJ@Energy" w:date="2019-02-21T17:18:00Z"/>
                <w:rFonts w:ascii="Calibri" w:hAnsi="Calibri"/>
                <w:sz w:val="18"/>
                <w:szCs w:val="18"/>
              </w:rPr>
            </w:pPr>
            <w:ins w:id="63" w:author="2/21/19:Wichert, RJ@Energy" w:date="2019-02-21T17:18:00Z">
              <w:r>
                <w:rPr>
                  <w:rFonts w:ascii="Calibri" w:hAnsi="Calibri"/>
                  <w:sz w:val="18"/>
                  <w:szCs w:val="18"/>
                </w:rPr>
                <w:t>If MCH-23 variant = MCH-23f, then display version MCH-22d;</w:t>
              </w:r>
            </w:ins>
          </w:p>
          <w:p w14:paraId="7B910772" w14:textId="77777777" w:rsidR="00427BE5" w:rsidRDefault="00427BE5" w:rsidP="00427BE5">
            <w:pPr>
              <w:pStyle w:val="ListParagraph"/>
              <w:keepNext/>
              <w:ind w:left="0"/>
              <w:rPr>
                <w:ins w:id="64" w:author="2/21/19:Wichert, RJ@Energy" w:date="2019-02-21T17:18:00Z"/>
                <w:rFonts w:ascii="Calibri" w:hAnsi="Calibri"/>
                <w:sz w:val="18"/>
                <w:szCs w:val="18"/>
              </w:rPr>
            </w:pPr>
          </w:p>
          <w:p w14:paraId="05D795AE" w14:textId="77777777" w:rsidR="00427BE5" w:rsidRDefault="00427BE5" w:rsidP="00427BE5">
            <w:pPr>
              <w:pStyle w:val="ListParagraph"/>
              <w:keepNext/>
              <w:ind w:left="0"/>
              <w:rPr>
                <w:ins w:id="65" w:author="2/21/19:Wichert, RJ@Energy" w:date="2019-02-21T17:18:00Z"/>
                <w:rFonts w:ascii="Calibri" w:hAnsi="Calibri"/>
                <w:sz w:val="18"/>
                <w:szCs w:val="18"/>
              </w:rPr>
            </w:pPr>
            <w:ins w:id="66" w:author="2/21/19:Wichert, RJ@Energy" w:date="2019-02-21T17:18:00Z">
              <w:r>
                <w:rPr>
                  <w:rFonts w:ascii="Calibri" w:hAnsi="Calibri"/>
                  <w:sz w:val="18"/>
                  <w:szCs w:val="18"/>
                </w:rPr>
                <w:t>If MCH-23 variant = MCH-23c and A07 = ZonallyControlled and A06 = SingleSpeed, then display MCH-22b; Else display version MCH-22a;</w:t>
              </w:r>
            </w:ins>
          </w:p>
          <w:p w14:paraId="3A95F207" w14:textId="77777777" w:rsidR="00427BE5" w:rsidRDefault="00427BE5" w:rsidP="00427BE5">
            <w:pPr>
              <w:pStyle w:val="ListParagraph"/>
              <w:keepNext/>
              <w:ind w:left="0"/>
              <w:rPr>
                <w:ins w:id="67" w:author="2/21/19:Wichert, RJ@Energy" w:date="2019-02-21T17:18:00Z"/>
                <w:rFonts w:ascii="Calibri" w:hAnsi="Calibri"/>
                <w:sz w:val="18"/>
                <w:szCs w:val="18"/>
              </w:rPr>
            </w:pPr>
          </w:p>
          <w:p w14:paraId="2572CAC4" w14:textId="635283BD" w:rsidR="00427BE5" w:rsidRDefault="00427BE5" w:rsidP="00427BE5">
            <w:pPr>
              <w:pStyle w:val="ListParagraph"/>
              <w:keepNext/>
              <w:ind w:left="0"/>
              <w:rPr>
                <w:ins w:id="68" w:author="2/21/19:Wichert, RJ@Energy" w:date="2019-02-21T17:18:00Z"/>
                <w:rFonts w:ascii="Calibri" w:hAnsi="Calibri"/>
                <w:sz w:val="18"/>
                <w:szCs w:val="18"/>
              </w:rPr>
            </w:pPr>
            <w:ins w:id="69" w:author="2/21/19:Wichert, RJ@Energy" w:date="2019-02-21T17:18:00Z">
              <w:r>
                <w:rPr>
                  <w:rFonts w:ascii="Calibri" w:hAnsi="Calibri"/>
                  <w:sz w:val="18"/>
                  <w:szCs w:val="18"/>
                </w:rPr>
                <w:t>If MCH-23 variant = MCH-23d and A1</w:t>
              </w:r>
            </w:ins>
            <w:ins w:id="70" w:author="Smith, Alexis@Energy" w:date="2019-03-26T15:29:00Z">
              <w:r w:rsidR="00F8324D">
                <w:rPr>
                  <w:rFonts w:ascii="Calibri" w:hAnsi="Calibri"/>
                  <w:sz w:val="18"/>
                  <w:szCs w:val="18"/>
                </w:rPr>
                <w:t>2</w:t>
              </w:r>
            </w:ins>
            <w:ins w:id="71" w:author="2/21/19:Wichert, RJ@Energy" w:date="2019-02-21T17:18:00Z">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5B7F7EEC" w14:textId="3FD97AF9" w:rsidR="00080314" w:rsidDel="00975385" w:rsidRDefault="00427BE5" w:rsidP="00427BE5">
            <w:pPr>
              <w:pStyle w:val="ListParagraph"/>
              <w:keepNext/>
              <w:ind w:left="0"/>
              <w:rPr>
                <w:del w:id="72" w:author="2/21/19:Wichert, RJ@Energy" w:date="2019-02-21T16:53:00Z"/>
                <w:rFonts w:ascii="Calibri" w:hAnsi="Calibri"/>
                <w:sz w:val="18"/>
                <w:szCs w:val="18"/>
              </w:rPr>
            </w:pPr>
            <w:ins w:id="73" w:author="2/21/19:Wichert, RJ@Energy" w:date="2019-02-21T17:18:00Z">
              <w:r w:rsidRPr="00E3551F">
                <w:rPr>
                  <w:rFonts w:ascii="Calibri" w:hAnsi="Calibri"/>
                  <w:sz w:val="18"/>
                  <w:szCs w:val="18"/>
                </w:rPr>
                <w:t>&gt;&gt;</w:t>
              </w:r>
            </w:ins>
            <w:del w:id="74" w:author="2/21/19:Wichert, RJ@Energy" w:date="2019-02-21T16:53:00Z">
              <w:r w:rsidR="00080314" w:rsidRPr="00E3551F" w:rsidDel="00975385">
                <w:rPr>
                  <w:rFonts w:asciiTheme="minorHAnsi" w:hAnsiTheme="minorHAnsi"/>
                  <w:sz w:val="18"/>
                  <w:szCs w:val="18"/>
                </w:rPr>
                <w:delText>&lt;&lt;calculated field:</w:delText>
              </w:r>
              <w:r w:rsidR="00080314" w:rsidRPr="00E3551F" w:rsidDel="00975385">
                <w:rPr>
                  <w:rFonts w:ascii="Calibri" w:hAnsi="Calibri"/>
                  <w:sz w:val="18"/>
                  <w:szCs w:val="18"/>
                </w:rPr>
                <w:delText xml:space="preserve"> </w:delText>
              </w:r>
            </w:del>
          </w:p>
          <w:p w14:paraId="45350E48" w14:textId="27EFB924" w:rsidR="00080314" w:rsidDel="00975385" w:rsidRDefault="00080314" w:rsidP="00080314">
            <w:pPr>
              <w:pStyle w:val="ListParagraph"/>
              <w:keepNext/>
              <w:ind w:left="0"/>
              <w:rPr>
                <w:del w:id="75" w:author="2/21/19:Wichert, RJ@Energy" w:date="2019-02-21T16:53:00Z"/>
                <w:rFonts w:ascii="Calibri" w:hAnsi="Calibri"/>
                <w:sz w:val="18"/>
                <w:szCs w:val="18"/>
              </w:rPr>
            </w:pPr>
            <w:del w:id="76" w:author="2/21/19:Wichert, RJ@Energy" w:date="2019-02-21T16:53:00Z">
              <w:r w:rsidDel="00975385">
                <w:rPr>
                  <w:rFonts w:ascii="Calibri" w:hAnsi="Calibri"/>
                  <w:sz w:val="18"/>
                  <w:szCs w:val="18"/>
                </w:rPr>
                <w:delText>I</w:delText>
              </w:r>
              <w:r w:rsidRPr="00E3551F" w:rsidDel="00975385">
                <w:rPr>
                  <w:rFonts w:ascii="Calibri" w:hAnsi="Calibri"/>
                  <w:sz w:val="18"/>
                  <w:szCs w:val="18"/>
                </w:rPr>
                <w:delText>f MCH23 variant = MCH23a or d</w:delText>
              </w:r>
              <w:r w:rsidDel="00975385">
                <w:rPr>
                  <w:rFonts w:ascii="Calibri" w:hAnsi="Calibri"/>
                  <w:sz w:val="18"/>
                  <w:szCs w:val="18"/>
                </w:rPr>
                <w:delText xml:space="preserve"> and A11 = ‘</w:delText>
              </w:r>
              <w:r w:rsidRPr="00F932D2" w:rsidDel="00975385">
                <w:rPr>
                  <w:rFonts w:ascii="Calibri" w:hAnsi="Calibri"/>
                  <w:sz w:val="18"/>
                  <w:szCs w:val="18"/>
                </w:rPr>
                <w:delText>Variable CFVCS or Fixed CFVCS</w:delText>
              </w:r>
              <w:r w:rsidDel="00975385">
                <w:rPr>
                  <w:rFonts w:ascii="Calibri" w:hAnsi="Calibri"/>
                  <w:sz w:val="18"/>
                  <w:szCs w:val="18"/>
                </w:rPr>
                <w:delText>’,</w:delText>
              </w:r>
              <w:r w:rsidRPr="00E3551F" w:rsidDel="00975385">
                <w:rPr>
                  <w:rFonts w:ascii="Calibri" w:hAnsi="Calibri"/>
                  <w:sz w:val="18"/>
                  <w:szCs w:val="18"/>
                </w:rPr>
                <w:delText xml:space="preserve"> then display version MCH-22</w:delText>
              </w:r>
              <w:r w:rsidDel="00975385">
                <w:rPr>
                  <w:rFonts w:ascii="Calibri" w:hAnsi="Calibri"/>
                  <w:sz w:val="18"/>
                  <w:szCs w:val="18"/>
                </w:rPr>
                <w:delText>c;</w:delText>
              </w:r>
            </w:del>
          </w:p>
          <w:p w14:paraId="1F71C53D" w14:textId="7F5403C5" w:rsidR="00080314" w:rsidDel="00975385" w:rsidRDefault="00080314" w:rsidP="00080314">
            <w:pPr>
              <w:pStyle w:val="ListParagraph"/>
              <w:keepNext/>
              <w:ind w:left="0"/>
              <w:rPr>
                <w:del w:id="77" w:author="2/21/19:Wichert, RJ@Energy" w:date="2019-02-21T16:53:00Z"/>
                <w:rFonts w:ascii="Calibri" w:hAnsi="Calibri"/>
                <w:sz w:val="18"/>
                <w:szCs w:val="18"/>
              </w:rPr>
            </w:pPr>
            <w:del w:id="78" w:author="2/21/19:Wichert, RJ@Energy" w:date="2019-02-21T16:53:00Z">
              <w:r w:rsidDel="00975385">
                <w:rPr>
                  <w:rFonts w:ascii="Calibri" w:hAnsi="Calibri"/>
                  <w:sz w:val="18"/>
                  <w:szCs w:val="18"/>
                </w:rPr>
                <w:delText>Else display MCH-22a</w:delText>
              </w:r>
            </w:del>
          </w:p>
          <w:p w14:paraId="6AA869E8" w14:textId="55219B1F" w:rsidR="00080314" w:rsidRPr="00E3551F" w:rsidDel="00975385" w:rsidRDefault="00080314" w:rsidP="00080314">
            <w:pPr>
              <w:pStyle w:val="ListParagraph"/>
              <w:keepNext/>
              <w:ind w:left="0"/>
              <w:rPr>
                <w:del w:id="79" w:author="2/21/19:Wichert, RJ@Energy" w:date="2019-02-21T16:53:00Z"/>
                <w:rFonts w:ascii="Calibri" w:hAnsi="Calibri"/>
                <w:sz w:val="18"/>
                <w:szCs w:val="18"/>
              </w:rPr>
            </w:pPr>
          </w:p>
          <w:p w14:paraId="59F3E4B0" w14:textId="630581C3" w:rsidR="00080314" w:rsidDel="00975385" w:rsidRDefault="00080314" w:rsidP="00080314">
            <w:pPr>
              <w:keepNext/>
              <w:rPr>
                <w:del w:id="80" w:author="2/21/19:Wichert, RJ@Energy" w:date="2019-02-21T16:53:00Z"/>
                <w:rFonts w:ascii="Calibri" w:hAnsi="Calibri"/>
                <w:sz w:val="18"/>
                <w:szCs w:val="18"/>
              </w:rPr>
            </w:pPr>
            <w:del w:id="81" w:author="2/21/19:Wichert, RJ@Energy" w:date="2019-02-21T16:53:00Z">
              <w:r w:rsidDel="00975385">
                <w:rPr>
                  <w:rFonts w:ascii="Calibri" w:hAnsi="Calibri"/>
                  <w:sz w:val="18"/>
                  <w:szCs w:val="18"/>
                </w:rPr>
                <w:delText>I</w:delText>
              </w:r>
              <w:r w:rsidRPr="00E3551F" w:rsidDel="00975385">
                <w:rPr>
                  <w:rFonts w:ascii="Calibri" w:hAnsi="Calibri"/>
                  <w:sz w:val="18"/>
                  <w:szCs w:val="18"/>
                </w:rPr>
                <w:delText>f MCH23 variant = MCH23b</w:delText>
              </w:r>
              <w:r w:rsidDel="00975385">
                <w:rPr>
                  <w:rFonts w:ascii="Calibri" w:hAnsi="Calibri"/>
                  <w:sz w:val="18"/>
                  <w:szCs w:val="18"/>
                </w:rPr>
                <w:delText xml:space="preserve"> and A11 = ‘</w:delText>
              </w:r>
              <w:r w:rsidRPr="00F932D2" w:rsidDel="00975385">
                <w:rPr>
                  <w:rFonts w:ascii="Calibri" w:hAnsi="Calibri"/>
                  <w:sz w:val="18"/>
                  <w:szCs w:val="18"/>
                </w:rPr>
                <w:delText>Variable CFVCS or Fixed CFVCS</w:delText>
              </w:r>
              <w:r w:rsidDel="00975385">
                <w:rPr>
                  <w:rFonts w:ascii="Calibri" w:hAnsi="Calibri"/>
                  <w:sz w:val="18"/>
                  <w:szCs w:val="18"/>
                </w:rPr>
                <w:delText>’,</w:delText>
              </w:r>
              <w:r w:rsidRPr="00E3551F" w:rsidDel="00975385">
                <w:rPr>
                  <w:rFonts w:ascii="Calibri" w:hAnsi="Calibri"/>
                  <w:sz w:val="18"/>
                  <w:szCs w:val="18"/>
                </w:rPr>
                <w:delText xml:space="preserve"> then display version MCH-22</w:delText>
              </w:r>
              <w:r w:rsidDel="00975385">
                <w:rPr>
                  <w:rFonts w:ascii="Calibri" w:hAnsi="Calibri"/>
                  <w:sz w:val="18"/>
                  <w:szCs w:val="18"/>
                </w:rPr>
                <w:delText>d;</w:delText>
              </w:r>
            </w:del>
          </w:p>
          <w:p w14:paraId="65CE9CF2" w14:textId="4AEC26DE" w:rsidR="00080314" w:rsidRPr="00E3551F" w:rsidRDefault="00080314" w:rsidP="00080314">
            <w:pPr>
              <w:keepNext/>
              <w:rPr>
                <w:rFonts w:asciiTheme="minorHAnsi" w:hAnsiTheme="minorHAnsi"/>
                <w:sz w:val="18"/>
                <w:szCs w:val="18"/>
              </w:rPr>
            </w:pPr>
            <w:del w:id="82" w:author="2/21/19:Wichert, RJ@Energy" w:date="2019-02-21T16:53:00Z">
              <w:r w:rsidDel="00975385">
                <w:rPr>
                  <w:rFonts w:ascii="Calibri" w:hAnsi="Calibri"/>
                  <w:sz w:val="18"/>
                  <w:szCs w:val="18"/>
                </w:rPr>
                <w:delText>Else display MCH-22b</w:delText>
              </w:r>
              <w:r w:rsidRPr="00E3551F" w:rsidDel="00975385">
                <w:rPr>
                  <w:rFonts w:ascii="Calibri" w:hAnsi="Calibri"/>
                  <w:sz w:val="18"/>
                  <w:szCs w:val="18"/>
                </w:rPr>
                <w:delText>&gt;&gt;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522A193A" w:rsidR="004F6841" w:rsidRPr="005B03AD" w:rsidRDefault="003602D0" w:rsidP="008C64BD">
            <w:pPr>
              <w:rPr>
                <w:rFonts w:asciiTheme="minorHAnsi" w:hAnsiTheme="minorHAnsi"/>
                <w:b/>
                <w:sz w:val="18"/>
                <w:szCs w:val="18"/>
              </w:rPr>
            </w:pPr>
            <w:r w:rsidRPr="0036342F">
              <w:rPr>
                <w:rFonts w:asciiTheme="minorHAnsi" w:hAnsiTheme="minorHAnsi"/>
                <w:b/>
                <w:szCs w:val="18"/>
              </w:rPr>
              <w:t>MCH-22</w:t>
            </w:r>
            <w:r w:rsidR="008C64BD">
              <w:rPr>
                <w:rFonts w:asciiTheme="minorHAnsi" w:hAnsiTheme="minorHAnsi"/>
                <w:b/>
                <w:szCs w:val="18"/>
              </w:rPr>
              <w:t>d</w:t>
            </w:r>
            <w:r w:rsidRPr="0036342F">
              <w:rPr>
                <w:rFonts w:asciiTheme="minorHAnsi" w:hAnsiTheme="minorHAnsi"/>
                <w:b/>
                <w:szCs w:val="18"/>
              </w:rPr>
              <w:t xml:space="preserve"> Forced Air System Fan Efficacy Measurement – </w:t>
            </w:r>
            <w:r w:rsidR="008C64BD" w:rsidRPr="008C64BD">
              <w:rPr>
                <w:rFonts w:asciiTheme="minorHAnsi" w:hAnsiTheme="minorHAnsi"/>
                <w:b/>
                <w:szCs w:val="18"/>
              </w:rPr>
              <w:t>Newly Installed Zoned Single-Speed Compressor Systems with Central Fan Ventilation Cooling</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34169E7D"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Required Fan Efficacy (</w:t>
            </w:r>
            <w:r w:rsidR="00337A1A">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05E41A48" w14:textId="77777777" w:rsidR="00163B06" w:rsidRDefault="00163B06" w:rsidP="00163B06">
            <w:pPr>
              <w:keepNext/>
              <w:rPr>
                <w:rFonts w:asciiTheme="minorHAnsi" w:hAnsiTheme="minorHAnsi"/>
                <w:sz w:val="18"/>
                <w:szCs w:val="18"/>
              </w:rPr>
            </w:pPr>
          </w:p>
          <w:p w14:paraId="1AD0EDC3" w14:textId="77777777" w:rsidR="00163B06" w:rsidRPr="00470B9A" w:rsidRDefault="00163B06" w:rsidP="00163B06">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5C3E0EC1" w14:textId="77777777" w:rsidR="00163B06" w:rsidRDefault="00163B06" w:rsidP="00163B06">
            <w:pPr>
              <w:keepNext/>
              <w:rPr>
                <w:rFonts w:asciiTheme="minorHAnsi" w:hAnsiTheme="minorHAnsi"/>
                <w:sz w:val="18"/>
                <w:szCs w:val="18"/>
              </w:rPr>
            </w:pPr>
          </w:p>
          <w:p w14:paraId="53C8F5C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parent is MCH-01b then calculate: </w:t>
            </w:r>
          </w:p>
          <w:p w14:paraId="5F8AA4B2"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4DD17BB" w14:textId="77777777" w:rsidR="00163B06" w:rsidRDefault="00163B06" w:rsidP="00163B06">
            <w:pPr>
              <w:keepNext/>
              <w:rPr>
                <w:rFonts w:asciiTheme="minorHAnsi" w:hAnsiTheme="minorHAnsi"/>
                <w:sz w:val="18"/>
                <w:szCs w:val="18"/>
              </w:rPr>
            </w:pPr>
          </w:p>
          <w:p w14:paraId="10E43D53"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1F114B35" w14:textId="77777777" w:rsidR="00163B06" w:rsidRDefault="00163B06" w:rsidP="00163B06">
            <w:pPr>
              <w:keepNext/>
              <w:rPr>
                <w:rFonts w:asciiTheme="minorHAnsi" w:hAnsiTheme="minorHAnsi"/>
                <w:sz w:val="18"/>
                <w:szCs w:val="18"/>
              </w:rPr>
            </w:pPr>
          </w:p>
          <w:p w14:paraId="757EF09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MCH-01c then calculate: </w:t>
            </w:r>
          </w:p>
          <w:p w14:paraId="21E1B85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B6A8F0A" w14:textId="77777777" w:rsidR="00163B06" w:rsidRDefault="00163B06" w:rsidP="00163B06">
            <w:pPr>
              <w:keepNext/>
              <w:rPr>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0C" w14:textId="01ED6F4D" w:rsidR="003602D0" w:rsidRPr="005B03AD"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0CD39EEA" w:rsidR="003602D0" w:rsidRPr="005B03AD" w:rsidRDefault="003602D0" w:rsidP="00364043">
            <w:pPr>
              <w:keepNext/>
              <w:rPr>
                <w:rFonts w:asciiTheme="minorHAnsi" w:hAnsiTheme="minorHAnsi"/>
                <w:sz w:val="18"/>
                <w:szCs w:val="18"/>
              </w:rPr>
            </w:pPr>
            <w:r w:rsidRPr="005B03AD">
              <w:rPr>
                <w:rFonts w:asciiTheme="minorHAnsi" w:hAnsiTheme="minorHAnsi"/>
                <w:sz w:val="18"/>
                <w:szCs w:val="18"/>
              </w:rPr>
              <w:t>Actual Fan Efficacy (</w:t>
            </w:r>
            <w:r w:rsidR="0036404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0333525D" w14:textId="51EC794D" w:rsidR="003300C5" w:rsidRDefault="005B03AD" w:rsidP="003300C5">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r w:rsidR="00952F8D">
              <w:rPr>
                <w:rFonts w:asciiTheme="minorHAnsi" w:hAnsiTheme="minorHAnsi"/>
                <w:sz w:val="18"/>
                <w:szCs w:val="18"/>
              </w:rPr>
              <w:t>C</w:t>
            </w:r>
            <w:r w:rsidRPr="005B03AD">
              <w:rPr>
                <w:rFonts w:asciiTheme="minorHAnsi" w:hAnsiTheme="minorHAnsi"/>
                <w:sz w:val="18"/>
                <w:szCs w:val="18"/>
              </w:rPr>
              <w:t>03≥</w:t>
            </w:r>
            <w:r w:rsidR="00952F8D">
              <w:rPr>
                <w:rFonts w:asciiTheme="minorHAnsi" w:hAnsiTheme="minorHAnsi"/>
                <w:sz w:val="18"/>
                <w:szCs w:val="18"/>
              </w:rPr>
              <w:t>C</w:t>
            </w:r>
            <w:r w:rsidRPr="005B03AD">
              <w:rPr>
                <w:rFonts w:asciiTheme="minorHAnsi" w:hAnsiTheme="minorHAnsi"/>
                <w:sz w:val="18"/>
                <w:szCs w:val="18"/>
              </w:rPr>
              <w:t>04, then display text: system fan efficacy complies</w:t>
            </w:r>
            <w:r w:rsidR="003300C5">
              <w:rPr>
                <w:rFonts w:asciiTheme="minorHAnsi" w:hAnsiTheme="minorHAnsi"/>
                <w:sz w:val="18"/>
                <w:szCs w:val="18"/>
              </w:rPr>
              <w:t>;</w:t>
            </w:r>
          </w:p>
          <w:p w14:paraId="65CE9D14" w14:textId="2EE09E9F" w:rsidR="005B03AD" w:rsidRPr="005B03AD" w:rsidRDefault="005B03AD" w:rsidP="003300C5">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77F66B04" w:rsidR="003602D0" w:rsidRPr="00AF2430" w:rsidRDefault="003602D0" w:rsidP="00364043">
            <w:pPr>
              <w:keepNext/>
              <w:rPr>
                <w:rFonts w:asciiTheme="minorHAnsi" w:hAnsiTheme="minorHAnsi"/>
                <w:sz w:val="18"/>
                <w:szCs w:val="18"/>
              </w:rPr>
            </w:pPr>
            <w:r w:rsidRPr="00AF2430">
              <w:rPr>
                <w:rFonts w:asciiTheme="minorHAnsi" w:hAnsiTheme="minorHAnsi"/>
                <w:sz w:val="18"/>
                <w:szCs w:val="18"/>
              </w:rPr>
              <w:t>Required Fan Efficacy in all Zonal Control Modes(</w:t>
            </w:r>
            <w:r w:rsidR="00364043">
              <w:rPr>
                <w:rFonts w:asciiTheme="minorHAnsi" w:hAnsiTheme="minorHAnsi"/>
                <w:sz w:val="18"/>
                <w:szCs w:val="18"/>
              </w:rPr>
              <w:t>w</w:t>
            </w:r>
            <w:r w:rsidRPr="00AF2430">
              <w:rPr>
                <w:rFonts w:asciiTheme="minorHAnsi" w:hAnsiTheme="minorHAnsi"/>
                <w:sz w:val="18"/>
                <w:szCs w:val="18"/>
              </w:rPr>
              <w:t>att</w:t>
            </w:r>
            <w:r w:rsidR="00364043">
              <w:rPr>
                <w:rFonts w:asciiTheme="minorHAnsi" w:hAnsiTheme="minorHAnsi"/>
                <w:sz w:val="18"/>
                <w:szCs w:val="18"/>
              </w:rPr>
              <w:t>s</w:t>
            </w:r>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52A7BD0E" w14:textId="77777777" w:rsidR="0060069E" w:rsidRDefault="0060069E" w:rsidP="0060069E">
            <w:pPr>
              <w:keepNext/>
              <w:rPr>
                <w:rFonts w:asciiTheme="minorHAnsi" w:hAnsiTheme="minorHAnsi"/>
                <w:sz w:val="18"/>
                <w:szCs w:val="18"/>
              </w:rPr>
            </w:pPr>
          </w:p>
          <w:p w14:paraId="080CA2D2" w14:textId="77777777" w:rsidR="0060069E" w:rsidRPr="00470B9A" w:rsidRDefault="0060069E" w:rsidP="0060069E">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67CF18DF" w14:textId="77777777" w:rsidR="0060069E" w:rsidRDefault="0060069E" w:rsidP="0060069E">
            <w:pPr>
              <w:keepNext/>
              <w:rPr>
                <w:rFonts w:asciiTheme="minorHAnsi" w:hAnsiTheme="minorHAnsi"/>
                <w:sz w:val="18"/>
                <w:szCs w:val="18"/>
              </w:rPr>
            </w:pPr>
          </w:p>
          <w:p w14:paraId="0EFA00E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parent is MCH-01b then calculate: </w:t>
            </w:r>
          </w:p>
          <w:p w14:paraId="280141E3"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53495C22" w14:textId="77777777" w:rsidR="0060069E" w:rsidRDefault="0060069E" w:rsidP="0060069E">
            <w:pPr>
              <w:keepNext/>
              <w:rPr>
                <w:rFonts w:asciiTheme="minorHAnsi" w:hAnsiTheme="minorHAnsi"/>
                <w:sz w:val="18"/>
                <w:szCs w:val="18"/>
              </w:rPr>
            </w:pPr>
          </w:p>
          <w:p w14:paraId="406066CF"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4D54E09A" w14:textId="77777777" w:rsidR="0060069E" w:rsidRDefault="0060069E" w:rsidP="0060069E">
            <w:pPr>
              <w:keepNext/>
              <w:rPr>
                <w:rFonts w:asciiTheme="minorHAnsi" w:hAnsiTheme="minorHAnsi"/>
                <w:sz w:val="18"/>
                <w:szCs w:val="18"/>
              </w:rPr>
            </w:pPr>
          </w:p>
          <w:p w14:paraId="4C393FC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MCH-01c then calculate: </w:t>
            </w:r>
          </w:p>
          <w:p w14:paraId="4B5061E0"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5C7AB22" w14:textId="77777777" w:rsidR="0060069E" w:rsidRDefault="0060069E" w:rsidP="0060069E">
            <w:pPr>
              <w:keepNext/>
              <w:rPr>
                <w:rFonts w:asciiTheme="minorHAnsi" w:hAnsiTheme="minorHAnsi"/>
                <w:sz w:val="18"/>
                <w:szCs w:val="18"/>
              </w:rPr>
            </w:pPr>
          </w:p>
          <w:p w14:paraId="37FD329C"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7AFF31A4" w14:textId="77777777" w:rsidR="0060069E" w:rsidRDefault="0060069E" w:rsidP="004F6841">
            <w:pPr>
              <w:keepNext/>
              <w:rPr>
                <w:rFonts w:asciiTheme="minorHAnsi" w:hAnsiTheme="minorHAnsi"/>
                <w:sz w:val="18"/>
                <w:szCs w:val="18"/>
              </w:rPr>
            </w:pPr>
          </w:p>
          <w:p w14:paraId="65CE9D23" w14:textId="384278CE" w:rsidR="003602D0" w:rsidRPr="00AF2430"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010AC9E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F8324D">
              <w:rPr>
                <w:rFonts w:asciiTheme="minorHAnsi" w:hAnsiTheme="minorHAnsi"/>
                <w:sz w:val="18"/>
                <w:szCs w:val="18"/>
              </w:rPr>
              <w:t xml:space="preserve"> </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26E1A0B7" w:rsidR="003602D0" w:rsidRDefault="003602D0" w:rsidP="00693010">
      <w:pPr>
        <w:rPr>
          <w:rFonts w:asciiTheme="minorHAnsi" w:hAnsiTheme="minorHAnsi"/>
          <w:b/>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7DB64D96" w14:textId="77777777" w:rsidTr="00080314">
        <w:trPr>
          <w:gridAfter w:val="1"/>
          <w:wAfter w:w="5" w:type="pct"/>
          <w:trHeight w:val="144"/>
        </w:trPr>
        <w:tc>
          <w:tcPr>
            <w:tcW w:w="4995" w:type="pct"/>
            <w:gridSpan w:val="3"/>
          </w:tcPr>
          <w:p w14:paraId="721DBCD7" w14:textId="51D7A8FA" w:rsidR="003039CC" w:rsidRPr="00890BB7" w:rsidRDefault="006C4DDC" w:rsidP="006C4DDC">
            <w:pPr>
              <w:keepNext/>
              <w:rPr>
                <w:rFonts w:asciiTheme="minorHAnsi" w:hAnsiTheme="minorHAnsi"/>
                <w:b/>
                <w:szCs w:val="18"/>
              </w:rPr>
            </w:pPr>
            <w:r>
              <w:rPr>
                <w:rFonts w:asciiTheme="minorHAnsi" w:hAnsiTheme="minorHAnsi"/>
                <w:b/>
                <w:szCs w:val="18"/>
              </w:rPr>
              <w:t>E</w:t>
            </w:r>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p>
          <w:p w14:paraId="79E267D5" w14:textId="77777777" w:rsidR="003039CC" w:rsidRPr="00AC34DA" w:rsidRDefault="003039CC" w:rsidP="006C4DDC">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3039CC" w:rsidRPr="00D83E48" w14:paraId="0A54B74F" w14:textId="77777777" w:rsidTr="00080314">
        <w:tblPrEx>
          <w:tblCellMar>
            <w:top w:w="0" w:type="dxa"/>
            <w:left w:w="108" w:type="dxa"/>
            <w:bottom w:w="0" w:type="dxa"/>
            <w:right w:w="108" w:type="dxa"/>
          </w:tblCellMar>
        </w:tblPrEx>
        <w:trPr>
          <w:cantSplit/>
          <w:trHeight w:val="144"/>
        </w:trPr>
        <w:tc>
          <w:tcPr>
            <w:tcW w:w="212" w:type="pct"/>
            <w:vAlign w:val="center"/>
          </w:tcPr>
          <w:p w14:paraId="55CB7365"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7916C5ED"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79B405F0"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080314" w:rsidRPr="00D83E48" w14:paraId="66BE6426" w14:textId="77777777" w:rsidTr="00080314">
        <w:tblPrEx>
          <w:tblCellMar>
            <w:top w:w="0" w:type="dxa"/>
            <w:left w:w="108" w:type="dxa"/>
            <w:bottom w:w="0" w:type="dxa"/>
            <w:right w:w="108" w:type="dxa"/>
          </w:tblCellMar>
        </w:tblPrEx>
        <w:trPr>
          <w:cantSplit/>
          <w:trHeight w:val="144"/>
        </w:trPr>
        <w:tc>
          <w:tcPr>
            <w:tcW w:w="212" w:type="pct"/>
            <w:vAlign w:val="center"/>
          </w:tcPr>
          <w:p w14:paraId="6F09138F" w14:textId="77777777" w:rsidR="00080314" w:rsidRPr="00952AA6" w:rsidRDefault="00080314" w:rsidP="00080314">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4A404830" w14:textId="77777777" w:rsidR="00080314" w:rsidRPr="00926D9A" w:rsidRDefault="00080314" w:rsidP="00080314">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41" w:type="pct"/>
            <w:gridSpan w:val="2"/>
            <w:vAlign w:val="center"/>
          </w:tcPr>
          <w:p w14:paraId="1F1E415E" w14:textId="77FA1D55" w:rsidR="00080314" w:rsidRPr="00926D9A" w:rsidRDefault="00080314" w:rsidP="00080314">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Referenced from CF2R-MCH-23f F02, ‘Actual System Ventilation Airflow Rate Measurement (cfm)’&gt;&gt;</w:t>
            </w:r>
          </w:p>
        </w:tc>
      </w:tr>
      <w:tr w:rsidR="003039CC" w:rsidRPr="00D83E48" w14:paraId="4C34AE11" w14:textId="77777777" w:rsidTr="00080314">
        <w:tblPrEx>
          <w:tblCellMar>
            <w:top w:w="0" w:type="dxa"/>
            <w:left w:w="108" w:type="dxa"/>
            <w:bottom w:w="0" w:type="dxa"/>
            <w:right w:w="108" w:type="dxa"/>
          </w:tblCellMar>
        </w:tblPrEx>
        <w:trPr>
          <w:cantSplit/>
          <w:trHeight w:val="144"/>
        </w:trPr>
        <w:tc>
          <w:tcPr>
            <w:tcW w:w="212" w:type="pct"/>
            <w:vAlign w:val="center"/>
          </w:tcPr>
          <w:p w14:paraId="3114FE1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0D639A1C" w14:textId="1C7E9200"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Required Fan Efficacy (</w:t>
            </w:r>
            <w:r w:rsidR="00185286">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11BE609" w14:textId="77777777" w:rsidR="003039CC" w:rsidRPr="003300C5" w:rsidRDefault="003039CC" w:rsidP="006C4DDC">
            <w:pPr>
              <w:keepNext/>
              <w:rPr>
                <w:rFonts w:asciiTheme="minorHAnsi" w:hAnsiTheme="minorHAnsi"/>
                <w:sz w:val="18"/>
                <w:szCs w:val="18"/>
              </w:rPr>
            </w:pPr>
            <w:r w:rsidRPr="003300C5">
              <w:rPr>
                <w:rFonts w:asciiTheme="minorHAnsi" w:hAnsiTheme="minorHAnsi"/>
                <w:sz w:val="18"/>
                <w:szCs w:val="18"/>
              </w:rPr>
              <w:t>&lt;&lt;calculated field:</w:t>
            </w:r>
          </w:p>
          <w:p w14:paraId="6654B425" w14:textId="3F62C009" w:rsidR="003039CC" w:rsidRPr="003300C5" w:rsidRDefault="003039CC" w:rsidP="006C4DDC">
            <w:pPr>
              <w:keepNext/>
              <w:rPr>
                <w:rFonts w:asciiTheme="minorHAnsi" w:hAnsiTheme="minorHAnsi"/>
                <w:sz w:val="18"/>
                <w:szCs w:val="18"/>
              </w:rPr>
            </w:pPr>
            <w:r w:rsidRPr="003300C5">
              <w:rPr>
                <w:rFonts w:asciiTheme="minorHAnsi" w:hAnsiTheme="minorHAnsi"/>
                <w:sz w:val="18"/>
                <w:szCs w:val="18"/>
              </w:rPr>
              <w:t xml:space="preserve">if parent is MCH-01a, then reference value from MCH-01a </w:t>
            </w:r>
            <w:r w:rsidR="00C61BCA" w:rsidRPr="003300C5">
              <w:rPr>
                <w:rFonts w:asciiTheme="minorHAnsi" w:hAnsiTheme="minorHAnsi"/>
                <w:sz w:val="18"/>
                <w:szCs w:val="18"/>
              </w:rPr>
              <w:t>C</w:t>
            </w:r>
            <w:r w:rsidR="00614C5D" w:rsidRPr="003300C5">
              <w:rPr>
                <w:rFonts w:asciiTheme="minorHAnsi" w:hAnsiTheme="minorHAnsi"/>
                <w:sz w:val="18"/>
                <w:szCs w:val="18"/>
              </w:rPr>
              <w:t>11</w:t>
            </w:r>
          </w:p>
          <w:p w14:paraId="5A8FD737" w14:textId="77777777" w:rsidR="003039CC" w:rsidRPr="003300C5" w:rsidRDefault="003039CC" w:rsidP="006C4DDC">
            <w:pPr>
              <w:keepNext/>
              <w:rPr>
                <w:rFonts w:asciiTheme="minorHAnsi" w:hAnsiTheme="minorHAnsi"/>
                <w:sz w:val="18"/>
                <w:szCs w:val="18"/>
              </w:rPr>
            </w:pPr>
          </w:p>
          <w:p w14:paraId="5B4048C6" w14:textId="76D50DB0" w:rsidR="003039CC" w:rsidRPr="003300C5" w:rsidRDefault="003039CC" w:rsidP="00C61BCA">
            <w:pPr>
              <w:keepNext/>
              <w:rPr>
                <w:rFonts w:asciiTheme="minorHAnsi" w:hAnsiTheme="minorHAnsi"/>
                <w:sz w:val="18"/>
                <w:szCs w:val="18"/>
              </w:rPr>
            </w:pPr>
            <w:r w:rsidRPr="003300C5">
              <w:rPr>
                <w:rFonts w:asciiTheme="minorHAnsi" w:hAnsiTheme="minorHAnsi"/>
                <w:sz w:val="18"/>
                <w:szCs w:val="18"/>
              </w:rPr>
              <w:t xml:space="preserve">else if parent is MCH-01d, then reference value from MCH-01d </w:t>
            </w:r>
            <w:r w:rsidR="00C61BCA" w:rsidRPr="003300C5">
              <w:rPr>
                <w:rFonts w:asciiTheme="minorHAnsi" w:hAnsiTheme="minorHAnsi"/>
                <w:sz w:val="18"/>
                <w:szCs w:val="18"/>
              </w:rPr>
              <w:t>C</w:t>
            </w:r>
            <w:r w:rsidR="00614C5D" w:rsidRPr="003300C5">
              <w:rPr>
                <w:rFonts w:asciiTheme="minorHAnsi" w:hAnsiTheme="minorHAnsi"/>
                <w:sz w:val="18"/>
                <w:szCs w:val="18"/>
              </w:rPr>
              <w:t>11</w:t>
            </w:r>
            <w:r w:rsidRPr="003300C5" w:rsidDel="00921FB9">
              <w:rPr>
                <w:rFonts w:asciiTheme="minorHAnsi" w:hAnsiTheme="minorHAnsi"/>
                <w:sz w:val="18"/>
                <w:szCs w:val="18"/>
              </w:rPr>
              <w:t xml:space="preserve"> </w:t>
            </w:r>
            <w:r w:rsidRPr="003300C5">
              <w:rPr>
                <w:rFonts w:asciiTheme="minorHAnsi" w:hAnsiTheme="minorHAnsi"/>
                <w:sz w:val="18"/>
                <w:szCs w:val="18"/>
              </w:rPr>
              <w:t>&gt;&gt;</w:t>
            </w:r>
          </w:p>
        </w:tc>
      </w:tr>
      <w:tr w:rsidR="003039CC" w:rsidRPr="00D83E48" w14:paraId="36E3CD02" w14:textId="77777777" w:rsidTr="00080314">
        <w:tblPrEx>
          <w:tblCellMar>
            <w:top w:w="0" w:type="dxa"/>
            <w:left w:w="108" w:type="dxa"/>
            <w:bottom w:w="0" w:type="dxa"/>
            <w:right w:w="108" w:type="dxa"/>
          </w:tblCellMar>
        </w:tblPrEx>
        <w:trPr>
          <w:cantSplit/>
          <w:trHeight w:val="144"/>
        </w:trPr>
        <w:tc>
          <w:tcPr>
            <w:tcW w:w="212" w:type="pct"/>
            <w:vAlign w:val="center"/>
          </w:tcPr>
          <w:p w14:paraId="1C06AFB9"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4790151D" w14:textId="6A4BC3CA"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Fan Efficacy (</w:t>
            </w:r>
            <w:r w:rsidR="00185286">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7D86C941" w14:textId="17C5F6C4" w:rsidR="003039CC" w:rsidRPr="00926D9A" w:rsidRDefault="003039CC" w:rsidP="003300C5">
            <w:pPr>
              <w:keepNext/>
              <w:rPr>
                <w:rFonts w:asciiTheme="minorHAnsi" w:hAnsiTheme="minorHAnsi"/>
                <w:sz w:val="18"/>
                <w:szCs w:val="18"/>
              </w:rPr>
            </w:pPr>
            <w:r w:rsidRPr="00926D9A">
              <w:rPr>
                <w:rFonts w:asciiTheme="minorHAnsi" w:hAnsiTheme="minorHAnsi"/>
                <w:sz w:val="18"/>
                <w:szCs w:val="18"/>
              </w:rPr>
              <w:t xml:space="preserve">&lt;&lt;calculated field, row </w:t>
            </w:r>
            <w:r w:rsidR="003300C5">
              <w:rPr>
                <w:rFonts w:asciiTheme="minorHAnsi" w:hAnsiTheme="minorHAnsi"/>
                <w:sz w:val="18"/>
                <w:szCs w:val="18"/>
              </w:rPr>
              <w:t>E</w:t>
            </w:r>
            <w:r w:rsidRPr="00926D9A">
              <w:rPr>
                <w:rFonts w:asciiTheme="minorHAnsi" w:hAnsiTheme="minorHAnsi"/>
                <w:sz w:val="18"/>
                <w:szCs w:val="18"/>
              </w:rPr>
              <w:t>01</w:t>
            </w:r>
            <w:r>
              <w:rPr>
                <w:rFonts w:asciiTheme="minorHAnsi" w:hAnsiTheme="minorHAnsi"/>
                <w:sz w:val="18"/>
                <w:szCs w:val="18"/>
              </w:rPr>
              <w:t xml:space="preserve"> divided by </w:t>
            </w:r>
            <w:r w:rsidRPr="00926D9A">
              <w:rPr>
                <w:rFonts w:asciiTheme="minorHAnsi" w:hAnsiTheme="minorHAnsi"/>
                <w:sz w:val="18"/>
                <w:szCs w:val="18"/>
              </w:rPr>
              <w:t xml:space="preserve">row </w:t>
            </w:r>
            <w:r w:rsidR="003300C5">
              <w:rPr>
                <w:rFonts w:asciiTheme="minorHAnsi" w:hAnsiTheme="minorHAnsi"/>
                <w:sz w:val="18"/>
                <w:szCs w:val="18"/>
              </w:rPr>
              <w:t>E</w:t>
            </w:r>
            <w:r w:rsidRPr="00926D9A">
              <w:rPr>
                <w:rFonts w:asciiTheme="minorHAnsi" w:hAnsiTheme="minorHAnsi"/>
                <w:sz w:val="18"/>
                <w:szCs w:val="18"/>
              </w:rPr>
              <w:t>02&gt;&gt;</w:t>
            </w:r>
          </w:p>
        </w:tc>
      </w:tr>
      <w:tr w:rsidR="003039CC" w:rsidRPr="00D83E48" w14:paraId="77072CB6" w14:textId="77777777" w:rsidTr="00080314">
        <w:tblPrEx>
          <w:tblCellMar>
            <w:top w:w="0" w:type="dxa"/>
            <w:left w:w="108" w:type="dxa"/>
            <w:bottom w:w="0" w:type="dxa"/>
            <w:right w:w="108" w:type="dxa"/>
          </w:tblCellMar>
        </w:tblPrEx>
        <w:trPr>
          <w:cantSplit/>
          <w:trHeight w:val="144"/>
        </w:trPr>
        <w:tc>
          <w:tcPr>
            <w:tcW w:w="212" w:type="pct"/>
            <w:vAlign w:val="center"/>
          </w:tcPr>
          <w:p w14:paraId="5C3C8C15"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19D6F0FA"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0D194A6A" w14:textId="532652C9" w:rsidR="003300C5" w:rsidRDefault="003039CC" w:rsidP="003300C5">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3300C5">
              <w:rPr>
                <w:rFonts w:asciiTheme="minorHAnsi" w:hAnsiTheme="minorHAnsi"/>
                <w:sz w:val="18"/>
                <w:szCs w:val="18"/>
              </w:rPr>
              <w:t>E</w:t>
            </w:r>
            <w:r w:rsidRPr="00926D9A">
              <w:rPr>
                <w:rFonts w:asciiTheme="minorHAnsi" w:hAnsiTheme="minorHAnsi"/>
                <w:sz w:val="18"/>
                <w:szCs w:val="18"/>
              </w:rPr>
              <w:t>03≥</w:t>
            </w:r>
            <w:r w:rsidR="003300C5">
              <w:rPr>
                <w:rFonts w:asciiTheme="minorHAnsi" w:hAnsiTheme="minorHAnsi"/>
                <w:sz w:val="18"/>
                <w:szCs w:val="18"/>
              </w:rPr>
              <w:t>E</w:t>
            </w:r>
            <w:r w:rsidRPr="00926D9A">
              <w:rPr>
                <w:rFonts w:asciiTheme="minorHAnsi" w:hAnsiTheme="minorHAnsi"/>
                <w:sz w:val="18"/>
                <w:szCs w:val="18"/>
              </w:rPr>
              <w:t>04, the display text: system fan efficacy complies</w:t>
            </w:r>
            <w:r w:rsidR="003300C5">
              <w:rPr>
                <w:rFonts w:asciiTheme="minorHAnsi" w:hAnsiTheme="minorHAnsi"/>
                <w:sz w:val="18"/>
                <w:szCs w:val="18"/>
              </w:rPr>
              <w:t>;</w:t>
            </w:r>
          </w:p>
          <w:p w14:paraId="65E75726" w14:textId="042BAE5E" w:rsidR="003039CC" w:rsidRPr="00926D9A" w:rsidRDefault="003039CC" w:rsidP="003300C5">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0F20D048" w14:textId="77777777" w:rsidR="003039CC" w:rsidRPr="0036342F" w:rsidRDefault="003039CC"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3602D0" w:rsidRPr="0036342F" w14:paraId="65CE9D51" w14:textId="77777777" w:rsidTr="00207D4B">
        <w:trPr>
          <w:trHeight w:val="144"/>
        </w:trPr>
        <w:tc>
          <w:tcPr>
            <w:tcW w:w="10998" w:type="dxa"/>
            <w:gridSpan w:val="2"/>
          </w:tcPr>
          <w:p w14:paraId="65CE9D50" w14:textId="0042BDC5" w:rsidR="003602D0" w:rsidRPr="0036342F" w:rsidRDefault="006C4DDC" w:rsidP="006C4DDC">
            <w:pPr>
              <w:keepNext/>
              <w:rPr>
                <w:rFonts w:asciiTheme="minorHAnsi" w:hAnsiTheme="minorHAnsi"/>
                <w:b/>
                <w:szCs w:val="18"/>
              </w:rPr>
            </w:pPr>
            <w:r>
              <w:rPr>
                <w:rFonts w:asciiTheme="minorHAnsi" w:hAnsiTheme="minorHAnsi"/>
                <w:b/>
                <w:szCs w:val="18"/>
              </w:rPr>
              <w:t>F</w:t>
            </w:r>
            <w:r w:rsidR="003602D0" w:rsidRPr="0036342F">
              <w:rPr>
                <w:rFonts w:asciiTheme="minorHAnsi" w:hAnsiTheme="minorHAnsi"/>
                <w:b/>
                <w:szCs w:val="18"/>
              </w:rPr>
              <w:t>.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D5F" w14:textId="1B76CC64" w:rsidR="003602D0" w:rsidRPr="00207D4B" w:rsidRDefault="003602D0" w:rsidP="009D7D0E">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4F5665">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D62" w14:textId="378BD70C" w:rsidR="003602D0" w:rsidRPr="00207D4B" w:rsidRDefault="003602D0" w:rsidP="004F5665">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4F5665">
              <w:rPr>
                <w:rFonts w:asciiTheme="minorHAnsi" w:hAnsiTheme="minorHAnsi"/>
                <w:sz w:val="18"/>
                <w:szCs w:val="18"/>
              </w:rPr>
              <w:t>w</w:t>
            </w:r>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65CE9D65" w14:textId="6971900B" w:rsidR="003602D0" w:rsidRPr="00207D4B" w:rsidRDefault="003602D0" w:rsidP="004F5665">
            <w:pPr>
              <w:keepNext/>
              <w:rPr>
                <w:rFonts w:asciiTheme="minorHAnsi" w:hAnsiTheme="minorHAnsi"/>
                <w:sz w:val="18"/>
                <w:szCs w:val="18"/>
              </w:rPr>
            </w:pPr>
            <w:r w:rsidRPr="00207D4B">
              <w:rPr>
                <w:rFonts w:asciiTheme="minorHAnsi" w:hAnsiTheme="minorHAnsi"/>
                <w:sz w:val="18"/>
                <w:szCs w:val="18"/>
              </w:rPr>
              <w:t xml:space="preserve">Portable </w:t>
            </w:r>
            <w:r w:rsidR="004F5665">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sidR="004F5665">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4F5665">
              <w:rPr>
                <w:rFonts w:asciiTheme="minorHAnsi" w:hAnsiTheme="minorHAnsi"/>
                <w:sz w:val="18"/>
                <w:szCs w:val="18"/>
              </w:rPr>
              <w:t>w</w:t>
            </w:r>
            <w:r w:rsidRPr="00207D4B">
              <w:rPr>
                <w:rFonts w:asciiTheme="minorHAnsi" w:hAnsiTheme="minorHAnsi"/>
                <w:sz w:val="18"/>
                <w:szCs w:val="18"/>
              </w:rPr>
              <w:t>atts whichever is greater</w:t>
            </w:r>
          </w:p>
        </w:tc>
      </w:tr>
      <w:tr w:rsidR="003602D0" w:rsidRPr="00D83E48" w14:paraId="65CE9D68" w14:textId="77777777" w:rsidTr="00207D4B">
        <w:trPr>
          <w:trHeight w:val="144"/>
        </w:trPr>
        <w:tc>
          <w:tcPr>
            <w:tcW w:w="10998" w:type="dxa"/>
            <w:gridSpan w:val="2"/>
          </w:tcPr>
          <w:p w14:paraId="65CE9D67" w14:textId="77777777" w:rsidR="003602D0" w:rsidRPr="00207D4B" w:rsidRDefault="003602D0" w:rsidP="00693010">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D71" w14:textId="77777777" w:rsidR="003602D0" w:rsidRPr="00D83E48" w:rsidRDefault="003602D0" w:rsidP="0009456E">
      <w:pPr>
        <w:rPr>
          <w:rFonts w:ascii="Calibri" w:hAnsi="Calibri"/>
        </w:rPr>
      </w:pPr>
    </w:p>
    <w:sectPr w:rsidR="003602D0" w:rsidRPr="00D83E48" w:rsidSect="003C4626">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F4C57" w14:textId="77777777" w:rsidR="008F3AE7" w:rsidRDefault="008F3AE7">
      <w:r>
        <w:separator/>
      </w:r>
    </w:p>
  </w:endnote>
  <w:endnote w:type="continuationSeparator" w:id="0">
    <w:p w14:paraId="66CC4A88" w14:textId="77777777" w:rsidR="008F3AE7" w:rsidRDefault="008F3AE7">
      <w:r>
        <w:continuationSeparator/>
      </w:r>
    </w:p>
  </w:endnote>
  <w:endnote w:type="continuationNotice" w:id="1">
    <w:p w14:paraId="25C7567B" w14:textId="77777777" w:rsidR="008F3AE7" w:rsidRDefault="008F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95A14" w14:textId="77777777" w:rsidR="008F3AE7" w:rsidRDefault="008F3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8F3AE7" w:rsidRPr="00CB64DD" w:rsidRDefault="008F3AE7" w:rsidP="0036342F">
    <w:pPr>
      <w:pStyle w:val="Footer"/>
    </w:pPr>
    <w:r w:rsidRPr="00CB64DD">
      <w:t xml:space="preserve">Registration Number:                                                           Registration Date/Time:                                           HERS Provider:                       </w:t>
    </w:r>
  </w:p>
  <w:p w14:paraId="65CE9D8D" w14:textId="22F21492" w:rsidR="008F3AE7" w:rsidRPr="00CB64DD" w:rsidRDefault="008F3AE7"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8F3AE7" w:rsidRPr="00CB64DD" w:rsidRDefault="008F3AE7" w:rsidP="0036342F">
    <w:pPr>
      <w:pStyle w:val="Footer"/>
    </w:pPr>
    <w:r w:rsidRPr="00CB64DD">
      <w:t xml:space="preserve">Registration Number:                                                           Registration Date/Time:                                           HERS Provider:                       </w:t>
    </w:r>
  </w:p>
  <w:p w14:paraId="65CE9D9E" w14:textId="77777777" w:rsidR="008F3AE7" w:rsidRPr="00CB64DD" w:rsidRDefault="008F3AE7" w:rsidP="0036342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2FBA17E4" w:rsidR="008F3AE7" w:rsidRPr="00CB64DD" w:rsidRDefault="008F3AE7"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8F3AE7" w:rsidRPr="00CB64DD" w:rsidRDefault="008F3AE7"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917F7" w14:textId="77777777" w:rsidR="008F3AE7" w:rsidRDefault="008F3AE7">
      <w:r>
        <w:separator/>
      </w:r>
    </w:p>
  </w:footnote>
  <w:footnote w:type="continuationSeparator" w:id="0">
    <w:p w14:paraId="0A3E5340" w14:textId="77777777" w:rsidR="008F3AE7" w:rsidRDefault="008F3AE7">
      <w:r>
        <w:continuationSeparator/>
      </w:r>
    </w:p>
  </w:footnote>
  <w:footnote w:type="continuationNotice" w:id="1">
    <w:p w14:paraId="3CE6B912" w14:textId="77777777" w:rsidR="008F3AE7" w:rsidRDefault="008F3A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8F3AE7" w:rsidRDefault="00FA2626">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8F3AE7" w:rsidRPr="007770C5" w:rsidRDefault="00FA2626"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8F3AE7" w:rsidRPr="007770C5">
      <w:rPr>
        <w:rFonts w:ascii="Arial" w:hAnsi="Arial" w:cs="Arial"/>
        <w:sz w:val="14"/>
        <w:szCs w:val="14"/>
      </w:rPr>
      <w:t xml:space="preserve">STATE OF </w:t>
    </w:r>
    <w:smartTag w:uri="urn:schemas-microsoft-com:office:smarttags" w:element="State">
      <w:smartTag w:uri="urn:schemas-microsoft-com:office:smarttags" w:element="place">
        <w:r w:rsidR="008F3AE7" w:rsidRPr="007770C5">
          <w:rPr>
            <w:rFonts w:ascii="Arial" w:hAnsi="Arial" w:cs="Arial"/>
            <w:sz w:val="14"/>
            <w:szCs w:val="14"/>
          </w:rPr>
          <w:t>CALIFORNIA</w:t>
        </w:r>
      </w:smartTag>
    </w:smartTag>
  </w:p>
  <w:p w14:paraId="65CE9D7A" w14:textId="3F235CAC" w:rsidR="008F3AE7" w:rsidRPr="007770C5" w:rsidRDefault="008F3AE7" w:rsidP="00986D7B">
    <w:pPr>
      <w:suppressAutoHyphens/>
      <w:ind w:left="-90"/>
      <w:rPr>
        <w:rFonts w:ascii="Arial" w:hAnsi="Arial" w:cs="Arial"/>
        <w:b/>
        <w:sz w:val="24"/>
        <w:szCs w:val="24"/>
      </w:rPr>
    </w:pPr>
    <w:r>
      <w:rPr>
        <w:noProof/>
      </w:rPr>
      <w:drawing>
        <wp:anchor distT="0" distB="0" distL="114300" distR="114300" simplePos="0" relativeHeight="251658240"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5290F2F9" w:rsidR="008F3AE7" w:rsidRPr="007770C5" w:rsidRDefault="008F3AE7"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8F3AE7" w:rsidRPr="00F85124" w14:paraId="65CE9D7E" w14:textId="77777777">
      <w:trPr>
        <w:cantSplit/>
        <w:trHeight w:val="288"/>
      </w:trPr>
      <w:tc>
        <w:tcPr>
          <w:tcW w:w="4016" w:type="pct"/>
          <w:gridSpan w:val="2"/>
          <w:tcBorders>
            <w:right w:val="nil"/>
          </w:tcBorders>
          <w:vAlign w:val="center"/>
        </w:tcPr>
        <w:p w14:paraId="65CE9D7C" w14:textId="77777777" w:rsidR="008F3AE7" w:rsidRPr="00F85124" w:rsidRDefault="008F3AE7"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65CE9D7D" w14:textId="77777777" w:rsidR="008F3AE7" w:rsidRPr="00F85124" w:rsidRDefault="008F3AE7" w:rsidP="007924C2">
          <w:pPr>
            <w:pStyle w:val="Heading1"/>
            <w:jc w:val="right"/>
            <w:rPr>
              <w:rFonts w:ascii="Calibri" w:hAnsi="Calibri"/>
              <w:b w:val="0"/>
              <w:bCs/>
              <w:sz w:val="20"/>
            </w:rPr>
          </w:pPr>
          <w:r>
            <w:rPr>
              <w:rFonts w:ascii="Calibri" w:hAnsi="Calibri"/>
              <w:b w:val="0"/>
              <w:bCs/>
              <w:sz w:val="20"/>
            </w:rPr>
            <w:t>CF2R-MCH-22-H</w:t>
          </w:r>
        </w:p>
      </w:tc>
    </w:tr>
    <w:tr w:rsidR="008F3AE7" w:rsidRPr="00F85124" w14:paraId="65CE9D81" w14:textId="77777777">
      <w:trPr>
        <w:cantSplit/>
        <w:trHeight w:val="288"/>
      </w:trPr>
      <w:tc>
        <w:tcPr>
          <w:tcW w:w="2500" w:type="pct"/>
          <w:tcBorders>
            <w:right w:val="nil"/>
          </w:tcBorders>
        </w:tcPr>
        <w:p w14:paraId="65CE9D7F" w14:textId="77777777" w:rsidR="008F3AE7" w:rsidRPr="002E105D" w:rsidRDefault="008F3AE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6B49C6C5" w:rsidR="008F3AE7" w:rsidRPr="00F85124" w:rsidRDefault="008F3AE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A2626" w:rsidRPr="00FA2626">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2626">
            <w:rPr>
              <w:rFonts w:ascii="Calibri" w:hAnsi="Calibri"/>
              <w:bCs/>
              <w:noProof/>
            </w:rPr>
            <w:t>3</w:t>
          </w:r>
          <w:r>
            <w:rPr>
              <w:rFonts w:ascii="Calibri" w:hAnsi="Calibri"/>
              <w:bCs/>
              <w:noProof/>
            </w:rPr>
            <w:fldChar w:fldCharType="end"/>
          </w:r>
          <w:r w:rsidRPr="00F85124">
            <w:rPr>
              <w:rFonts w:ascii="Calibri" w:hAnsi="Calibri"/>
              <w:bCs/>
            </w:rPr>
            <w:t>)</w:t>
          </w:r>
        </w:p>
      </w:tc>
    </w:tr>
    <w:tr w:rsidR="008F3AE7" w:rsidRPr="00F85124" w14:paraId="65CE9D85" w14:textId="77777777">
      <w:trPr>
        <w:cantSplit/>
        <w:trHeight w:val="288"/>
      </w:trPr>
      <w:tc>
        <w:tcPr>
          <w:tcW w:w="0" w:type="auto"/>
        </w:tcPr>
        <w:p w14:paraId="65CE9D82" w14:textId="77777777" w:rsidR="008F3AE7" w:rsidRPr="00F85124" w:rsidRDefault="008F3AE7"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8F3AE7" w:rsidRPr="00F85124" w:rsidRDefault="008F3AE7"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8F3AE7" w:rsidRPr="00F85124" w:rsidRDefault="008F3AE7" w:rsidP="007924C2">
          <w:pPr>
            <w:rPr>
              <w:rFonts w:ascii="Calibri" w:hAnsi="Calibri"/>
              <w:sz w:val="12"/>
              <w:szCs w:val="12"/>
            </w:rPr>
          </w:pPr>
          <w:r w:rsidRPr="00F85124">
            <w:rPr>
              <w:rFonts w:ascii="Calibri" w:hAnsi="Calibri"/>
              <w:sz w:val="12"/>
              <w:szCs w:val="12"/>
            </w:rPr>
            <w:t>Permit Number:</w:t>
          </w:r>
        </w:p>
      </w:tc>
    </w:tr>
    <w:tr w:rsidR="008F3AE7" w:rsidRPr="00F85124" w14:paraId="65CE9D89" w14:textId="77777777">
      <w:trPr>
        <w:cantSplit/>
        <w:trHeight w:val="288"/>
      </w:trPr>
      <w:tc>
        <w:tcPr>
          <w:tcW w:w="0" w:type="auto"/>
        </w:tcPr>
        <w:p w14:paraId="65CE9D86" w14:textId="77777777" w:rsidR="008F3AE7" w:rsidRPr="00F85124" w:rsidRDefault="008F3AE7"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8F3AE7" w:rsidRPr="00F85124" w:rsidRDefault="008F3AE7"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8F3AE7" w:rsidRPr="00F85124" w:rsidRDefault="008F3AE7"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8F3AE7" w:rsidRDefault="008F3AE7"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8F3AE7" w:rsidRPr="00F85124" w14:paraId="65CE9D90" w14:textId="77777777">
      <w:trPr>
        <w:cantSplit/>
        <w:trHeight w:val="288"/>
      </w:trPr>
      <w:tc>
        <w:tcPr>
          <w:tcW w:w="3738" w:type="pct"/>
          <w:gridSpan w:val="2"/>
          <w:tcBorders>
            <w:right w:val="nil"/>
          </w:tcBorders>
          <w:vAlign w:val="center"/>
        </w:tcPr>
        <w:p w14:paraId="65CE9D8E" w14:textId="6A940F70" w:rsidR="008F3AE7" w:rsidRPr="00F85124" w:rsidRDefault="008F3AE7"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8F3AE7" w:rsidRPr="00F85124" w:rsidRDefault="008F3AE7" w:rsidP="002E105D">
          <w:pPr>
            <w:pStyle w:val="Heading1"/>
            <w:jc w:val="right"/>
            <w:rPr>
              <w:rFonts w:ascii="Calibri" w:hAnsi="Calibri"/>
              <w:b w:val="0"/>
              <w:bCs/>
              <w:sz w:val="20"/>
            </w:rPr>
          </w:pPr>
          <w:r>
            <w:rPr>
              <w:rFonts w:ascii="Calibri" w:hAnsi="Calibri"/>
              <w:b w:val="0"/>
              <w:bCs/>
              <w:sz w:val="20"/>
            </w:rPr>
            <w:t>CF2R-MCH-23-H</w:t>
          </w:r>
        </w:p>
      </w:tc>
    </w:tr>
    <w:tr w:rsidR="008F3AE7" w:rsidRPr="00F85124" w14:paraId="65CE9D93" w14:textId="77777777">
      <w:trPr>
        <w:cantSplit/>
        <w:trHeight w:val="288"/>
      </w:trPr>
      <w:tc>
        <w:tcPr>
          <w:tcW w:w="2500" w:type="pct"/>
          <w:tcBorders>
            <w:right w:val="nil"/>
          </w:tcBorders>
        </w:tcPr>
        <w:p w14:paraId="65CE9D91" w14:textId="77777777" w:rsidR="008F3AE7" w:rsidRPr="002E105D" w:rsidRDefault="008F3AE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8F3AE7" w:rsidRPr="00F85124" w:rsidRDefault="008F3AE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8F3AE7" w:rsidRPr="00F85124" w14:paraId="65CE9D97" w14:textId="77777777">
      <w:trPr>
        <w:cantSplit/>
        <w:trHeight w:val="288"/>
      </w:trPr>
      <w:tc>
        <w:tcPr>
          <w:tcW w:w="0" w:type="auto"/>
        </w:tcPr>
        <w:p w14:paraId="65CE9D94" w14:textId="77777777" w:rsidR="008F3AE7" w:rsidRPr="00F85124" w:rsidRDefault="008F3AE7"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8F3AE7" w:rsidRPr="00F85124" w:rsidRDefault="008F3AE7"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8F3AE7" w:rsidRPr="00F85124" w:rsidRDefault="008F3AE7" w:rsidP="007924C2">
          <w:pPr>
            <w:rPr>
              <w:rFonts w:ascii="Calibri" w:hAnsi="Calibri"/>
              <w:sz w:val="12"/>
              <w:szCs w:val="12"/>
            </w:rPr>
          </w:pPr>
          <w:r w:rsidRPr="00F85124">
            <w:rPr>
              <w:rFonts w:ascii="Calibri" w:hAnsi="Calibri"/>
              <w:sz w:val="12"/>
              <w:szCs w:val="12"/>
            </w:rPr>
            <w:t>Permit Number:</w:t>
          </w:r>
        </w:p>
      </w:tc>
    </w:tr>
    <w:tr w:rsidR="008F3AE7" w:rsidRPr="00F85124" w14:paraId="65CE9D9B" w14:textId="77777777">
      <w:trPr>
        <w:cantSplit/>
        <w:trHeight w:val="288"/>
      </w:trPr>
      <w:tc>
        <w:tcPr>
          <w:tcW w:w="0" w:type="auto"/>
        </w:tcPr>
        <w:p w14:paraId="65CE9D98" w14:textId="77777777" w:rsidR="008F3AE7" w:rsidRPr="00F85124" w:rsidRDefault="008F3AE7"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8F3AE7" w:rsidRPr="00F85124" w:rsidRDefault="008F3AE7"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8F3AE7" w:rsidRPr="00F85124" w:rsidRDefault="008F3AE7" w:rsidP="007924C2">
          <w:pPr>
            <w:rPr>
              <w:rFonts w:ascii="Calibri" w:hAnsi="Calibri"/>
              <w:sz w:val="12"/>
              <w:szCs w:val="12"/>
              <w:vertAlign w:val="superscript"/>
            </w:rPr>
          </w:pPr>
          <w:r w:rsidRPr="00F85124">
            <w:rPr>
              <w:rFonts w:ascii="Calibri" w:hAnsi="Calibri"/>
              <w:sz w:val="12"/>
              <w:szCs w:val="12"/>
            </w:rPr>
            <w:t>Zip Code</w:t>
          </w:r>
        </w:p>
      </w:tc>
    </w:tr>
  </w:tbl>
  <w:p w14:paraId="65CE9D9C" w14:textId="4D212DF4" w:rsidR="008F3AE7" w:rsidRDefault="00FA2626">
    <w:pPr>
      <w:pStyle w:val="Header"/>
    </w:pPr>
    <w:r>
      <w:rPr>
        <w:rFonts w:ascii="Calibri" w:hAnsi="Calibri"/>
        <w:b/>
        <w:bCs/>
        <w:noProof/>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45"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8F3AE7" w:rsidRDefault="00FA2626">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3AE7" w:rsidRPr="00F85124" w14:paraId="65CE9DA2" w14:textId="77777777">
      <w:trPr>
        <w:cantSplit/>
        <w:trHeight w:val="288"/>
      </w:trPr>
      <w:tc>
        <w:tcPr>
          <w:tcW w:w="4016" w:type="pct"/>
          <w:gridSpan w:val="2"/>
          <w:tcBorders>
            <w:right w:val="nil"/>
          </w:tcBorders>
          <w:vAlign w:val="center"/>
        </w:tcPr>
        <w:p w14:paraId="65CE9DA0" w14:textId="02FB623D" w:rsidR="008F3AE7" w:rsidRPr="00F85124" w:rsidRDefault="008F3AE7"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1" w14:textId="77777777" w:rsidR="008F3AE7" w:rsidRPr="00F85124" w:rsidRDefault="008F3AE7" w:rsidP="007924C2">
          <w:pPr>
            <w:pStyle w:val="Heading1"/>
            <w:jc w:val="right"/>
            <w:rPr>
              <w:rFonts w:ascii="Calibri" w:hAnsi="Calibri"/>
              <w:b w:val="0"/>
              <w:bCs/>
              <w:sz w:val="20"/>
            </w:rPr>
          </w:pPr>
          <w:r>
            <w:rPr>
              <w:rFonts w:ascii="Calibri" w:hAnsi="Calibri"/>
              <w:b w:val="0"/>
              <w:bCs/>
              <w:sz w:val="20"/>
            </w:rPr>
            <w:t>CF2R-MCH-22-H</w:t>
          </w:r>
        </w:p>
      </w:tc>
    </w:tr>
    <w:tr w:rsidR="008F3AE7" w:rsidRPr="00F85124" w14:paraId="65CE9DA5" w14:textId="77777777">
      <w:trPr>
        <w:cantSplit/>
        <w:trHeight w:val="288"/>
      </w:trPr>
      <w:tc>
        <w:tcPr>
          <w:tcW w:w="2500" w:type="pct"/>
          <w:tcBorders>
            <w:right w:val="nil"/>
          </w:tcBorders>
        </w:tcPr>
        <w:p w14:paraId="65CE9DA3" w14:textId="77777777" w:rsidR="008F3AE7" w:rsidRPr="002E105D" w:rsidRDefault="008F3AE7"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4A4238EE" w:rsidR="008F3AE7" w:rsidRPr="00F85124" w:rsidRDefault="008F3AE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A2626" w:rsidRPr="00FA2626">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2626">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00F4679A" w:rsidR="008F3AE7" w:rsidRDefault="00FA2626" w:rsidP="002E105D">
    <w:pPr>
      <w:pStyle w:val="Header"/>
    </w:pPr>
    <w:r>
      <w:rPr>
        <w:rFonts w:ascii="Calibri" w:hAnsi="Calibri"/>
        <w:b/>
        <w:bCs/>
        <w:noProof/>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4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3AE7" w:rsidRPr="00F85124" w14:paraId="65CE9DAA" w14:textId="77777777">
      <w:trPr>
        <w:cantSplit/>
        <w:trHeight w:val="288"/>
      </w:trPr>
      <w:tc>
        <w:tcPr>
          <w:tcW w:w="4016" w:type="pct"/>
          <w:gridSpan w:val="2"/>
          <w:tcBorders>
            <w:right w:val="nil"/>
          </w:tcBorders>
          <w:vAlign w:val="center"/>
        </w:tcPr>
        <w:p w14:paraId="65CE9DA8" w14:textId="6D898748" w:rsidR="008F3AE7" w:rsidRPr="00F85124" w:rsidRDefault="008F3AE7"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8F3AE7" w:rsidRPr="00F85124" w:rsidRDefault="008F3AE7" w:rsidP="002E105D">
          <w:pPr>
            <w:pStyle w:val="Heading1"/>
            <w:jc w:val="right"/>
            <w:rPr>
              <w:rFonts w:ascii="Calibri" w:hAnsi="Calibri"/>
              <w:b w:val="0"/>
              <w:bCs/>
              <w:sz w:val="20"/>
            </w:rPr>
          </w:pPr>
          <w:r>
            <w:rPr>
              <w:rFonts w:ascii="Calibri" w:hAnsi="Calibri"/>
              <w:b w:val="0"/>
              <w:bCs/>
              <w:sz w:val="20"/>
            </w:rPr>
            <w:t>CF2R-MCH-23-H</w:t>
          </w:r>
        </w:p>
      </w:tc>
    </w:tr>
    <w:tr w:rsidR="008F3AE7" w:rsidRPr="00F85124" w14:paraId="65CE9DAD" w14:textId="77777777">
      <w:trPr>
        <w:cantSplit/>
        <w:trHeight w:val="288"/>
      </w:trPr>
      <w:tc>
        <w:tcPr>
          <w:tcW w:w="2500" w:type="pct"/>
          <w:tcBorders>
            <w:right w:val="nil"/>
          </w:tcBorders>
        </w:tcPr>
        <w:p w14:paraId="65CE9DAB" w14:textId="77777777" w:rsidR="008F3AE7" w:rsidRPr="002E105D" w:rsidRDefault="008F3AE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8F3AE7" w:rsidRPr="00F85124" w:rsidRDefault="008F3AE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5017C699" w:rsidR="008F3AE7" w:rsidRDefault="00FA2626">
    <w:pPr>
      <w:pStyle w:val="Header"/>
    </w:pPr>
    <w:r>
      <w:rPr>
        <w:rFonts w:ascii="Calibri" w:hAnsi="Calibri"/>
        <w:b/>
        <w:bCs/>
        <w:noProof/>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4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8F3AE7" w:rsidRDefault="00FA2626">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8F3AE7" w:rsidRPr="00F85124" w14:paraId="65CE9DB3" w14:textId="77777777">
      <w:trPr>
        <w:cantSplit/>
        <w:trHeight w:val="288"/>
      </w:trPr>
      <w:tc>
        <w:tcPr>
          <w:tcW w:w="4016" w:type="pct"/>
          <w:gridSpan w:val="2"/>
          <w:tcBorders>
            <w:right w:val="nil"/>
          </w:tcBorders>
          <w:vAlign w:val="center"/>
        </w:tcPr>
        <w:p w14:paraId="65CE9DB1" w14:textId="7D6E561C" w:rsidR="008F3AE7" w:rsidRPr="00F85124" w:rsidRDefault="008F3AE7"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8F3AE7" w:rsidRPr="00F85124" w:rsidRDefault="008F3AE7" w:rsidP="007924C2">
          <w:pPr>
            <w:pStyle w:val="Heading1"/>
            <w:jc w:val="right"/>
            <w:rPr>
              <w:rFonts w:ascii="Calibri" w:hAnsi="Calibri"/>
              <w:b w:val="0"/>
              <w:bCs/>
              <w:sz w:val="20"/>
            </w:rPr>
          </w:pPr>
          <w:r>
            <w:rPr>
              <w:rFonts w:ascii="Calibri" w:hAnsi="Calibri"/>
              <w:b w:val="0"/>
              <w:bCs/>
              <w:sz w:val="20"/>
            </w:rPr>
            <w:t>CF2R-MCH-22-H</w:t>
          </w:r>
        </w:p>
      </w:tc>
    </w:tr>
    <w:tr w:rsidR="008F3AE7" w:rsidRPr="00F85124" w14:paraId="65CE9DB6" w14:textId="77777777">
      <w:trPr>
        <w:cantSplit/>
        <w:trHeight w:val="288"/>
      </w:trPr>
      <w:tc>
        <w:tcPr>
          <w:tcW w:w="2500" w:type="pct"/>
          <w:tcBorders>
            <w:right w:val="nil"/>
          </w:tcBorders>
        </w:tcPr>
        <w:p w14:paraId="65CE9DB4" w14:textId="77777777" w:rsidR="008F3AE7" w:rsidRPr="002E105D" w:rsidRDefault="008F3AE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08C68829" w:rsidR="008F3AE7" w:rsidRPr="00F85124" w:rsidRDefault="008F3AE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FA2626" w:rsidRPr="00FA2626">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A2626">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0CEA6F2E" w:rsidR="008F3AE7" w:rsidRDefault="00FA2626" w:rsidP="002E105D">
    <w:pPr>
      <w:pStyle w:val="Header"/>
    </w:pPr>
    <w:r>
      <w:rPr>
        <w:rFonts w:ascii="Calibri" w:hAnsi="Calibri"/>
        <w:b/>
        <w:bCs/>
        <w:noProof/>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2"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8F3AE7" w:rsidRDefault="00FA2626">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121264"/>
    <w:multiLevelType w:val="hybridMultilevel"/>
    <w:tmpl w:val="61A2FF1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002D"/>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CB52F1B"/>
    <w:multiLevelType w:val="hybridMultilevel"/>
    <w:tmpl w:val="C1462CB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E93713C"/>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75C1B"/>
    <w:multiLevelType w:val="hybridMultilevel"/>
    <w:tmpl w:val="F5045A0A"/>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4" w15:restartNumberingAfterBreak="0">
    <w:nsid w:val="7F3730D4"/>
    <w:multiLevelType w:val="hybridMultilevel"/>
    <w:tmpl w:val="0E80C5EC"/>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11"/>
  </w:num>
  <w:num w:numId="14">
    <w:abstractNumId w:val="11"/>
  </w:num>
  <w:num w:numId="15">
    <w:abstractNumId w:val="4"/>
  </w:num>
  <w:num w:numId="16">
    <w:abstractNumId w:val="21"/>
  </w:num>
  <w:num w:numId="17">
    <w:abstractNumId w:val="17"/>
  </w:num>
  <w:num w:numId="18">
    <w:abstractNumId w:val="33"/>
  </w:num>
  <w:num w:numId="19">
    <w:abstractNumId w:val="19"/>
  </w:num>
  <w:num w:numId="20">
    <w:abstractNumId w:val="29"/>
  </w:num>
  <w:num w:numId="21">
    <w:abstractNumId w:val="27"/>
  </w:num>
  <w:num w:numId="22">
    <w:abstractNumId w:val="26"/>
  </w:num>
  <w:num w:numId="23">
    <w:abstractNumId w:val="8"/>
  </w:num>
  <w:num w:numId="24">
    <w:abstractNumId w:val="16"/>
  </w:num>
  <w:num w:numId="25">
    <w:abstractNumId w:val="30"/>
  </w:num>
  <w:num w:numId="26">
    <w:abstractNumId w:val="24"/>
  </w:num>
  <w:num w:numId="27">
    <w:abstractNumId w:val="18"/>
  </w:num>
  <w:num w:numId="28">
    <w:abstractNumId w:val="13"/>
  </w:num>
  <w:num w:numId="29">
    <w:abstractNumId w:val="32"/>
  </w:num>
  <w:num w:numId="30">
    <w:abstractNumId w:val="9"/>
  </w:num>
  <w:num w:numId="31">
    <w:abstractNumId w:val="15"/>
  </w:num>
  <w:num w:numId="32">
    <w:abstractNumId w:val="10"/>
  </w:num>
  <w:num w:numId="33">
    <w:abstractNumId w:val="22"/>
  </w:num>
  <w:num w:numId="34">
    <w:abstractNumId w:val="6"/>
  </w:num>
  <w:num w:numId="35">
    <w:abstractNumId w:val="12"/>
  </w:num>
  <w:num w:numId="36">
    <w:abstractNumId w:val="34"/>
  </w:num>
  <w:num w:numId="37">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10"/>
    <w:lvlOverride w:ilvl="0">
      <w:startOverride w:val="1"/>
    </w:lvlOverride>
    <w:lvlOverride w:ilvl="1"/>
    <w:lvlOverride w:ilvl="2"/>
    <w:lvlOverride w:ilvl="3"/>
    <w:lvlOverride w:ilvl="4"/>
    <w:lvlOverride w:ilvl="5"/>
    <w:lvlOverride w:ilvl="6"/>
    <w:lvlOverride w:ilvl="7"/>
    <w:lvlOverride w:ilvl="8"/>
  </w:num>
  <w:num w:numId="39">
    <w:abstractNumId w:val="23"/>
  </w:num>
  <w:num w:numId="40">
    <w:abstractNumId w:val="28"/>
  </w:num>
  <w:num w:numId="41">
    <w:abstractNumId w:val="7"/>
  </w:num>
  <w:num w:numId="42">
    <w:abstractNumId w:val="2"/>
  </w:num>
  <w:num w:numId="43">
    <w:abstractNumId w:val="5"/>
  </w:num>
  <w:num w:numId="44">
    <w:abstractNumId w:val="3"/>
  </w:num>
  <w:num w:numId="45">
    <w:abstractNumId w:val="14"/>
  </w:num>
  <w:num w:numId="46">
    <w:abstractNumId w:val="31"/>
  </w:num>
  <w:num w:numId="47">
    <w:abstractNumId w:val="25"/>
  </w:num>
  <w:num w:numId="48">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6"/>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77E2C"/>
    <w:rsid w:val="00080314"/>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368"/>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6FD"/>
    <w:rsid w:val="00112E80"/>
    <w:rsid w:val="001131A2"/>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5286"/>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2326"/>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7255"/>
    <w:rsid w:val="002E7941"/>
    <w:rsid w:val="002F40A7"/>
    <w:rsid w:val="002F6775"/>
    <w:rsid w:val="003039CC"/>
    <w:rsid w:val="003051D0"/>
    <w:rsid w:val="0030536C"/>
    <w:rsid w:val="00306026"/>
    <w:rsid w:val="00311DA4"/>
    <w:rsid w:val="00312673"/>
    <w:rsid w:val="00313178"/>
    <w:rsid w:val="0031378A"/>
    <w:rsid w:val="00314D52"/>
    <w:rsid w:val="00314EC3"/>
    <w:rsid w:val="0032018D"/>
    <w:rsid w:val="00320F01"/>
    <w:rsid w:val="00323157"/>
    <w:rsid w:val="003247CA"/>
    <w:rsid w:val="003300C5"/>
    <w:rsid w:val="00332ADB"/>
    <w:rsid w:val="00334030"/>
    <w:rsid w:val="00334F4F"/>
    <w:rsid w:val="00335C78"/>
    <w:rsid w:val="00337397"/>
    <w:rsid w:val="00337A1A"/>
    <w:rsid w:val="00340CE9"/>
    <w:rsid w:val="00346A44"/>
    <w:rsid w:val="003500C8"/>
    <w:rsid w:val="00350A8C"/>
    <w:rsid w:val="00350A99"/>
    <w:rsid w:val="0035179E"/>
    <w:rsid w:val="00352FF0"/>
    <w:rsid w:val="00353C3B"/>
    <w:rsid w:val="00355827"/>
    <w:rsid w:val="0035603C"/>
    <w:rsid w:val="00357343"/>
    <w:rsid w:val="003602D0"/>
    <w:rsid w:val="0036342F"/>
    <w:rsid w:val="00364043"/>
    <w:rsid w:val="00371157"/>
    <w:rsid w:val="00372700"/>
    <w:rsid w:val="003761D5"/>
    <w:rsid w:val="00376EAA"/>
    <w:rsid w:val="003809C0"/>
    <w:rsid w:val="00383ADD"/>
    <w:rsid w:val="003850E9"/>
    <w:rsid w:val="0038521B"/>
    <w:rsid w:val="00386209"/>
    <w:rsid w:val="003864EA"/>
    <w:rsid w:val="0038684E"/>
    <w:rsid w:val="00386CC0"/>
    <w:rsid w:val="00390BBF"/>
    <w:rsid w:val="0039142A"/>
    <w:rsid w:val="00394C8C"/>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27BE5"/>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B7DB5"/>
    <w:rsid w:val="004C0E48"/>
    <w:rsid w:val="004C152E"/>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5665"/>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48D2"/>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4C5D"/>
    <w:rsid w:val="006169F1"/>
    <w:rsid w:val="00616C4D"/>
    <w:rsid w:val="00617B42"/>
    <w:rsid w:val="006200D7"/>
    <w:rsid w:val="006222FF"/>
    <w:rsid w:val="006225F1"/>
    <w:rsid w:val="006227B1"/>
    <w:rsid w:val="00622943"/>
    <w:rsid w:val="00622990"/>
    <w:rsid w:val="00631115"/>
    <w:rsid w:val="00632F51"/>
    <w:rsid w:val="00632F73"/>
    <w:rsid w:val="00633F6C"/>
    <w:rsid w:val="006372AC"/>
    <w:rsid w:val="00637848"/>
    <w:rsid w:val="006411CF"/>
    <w:rsid w:val="00641C71"/>
    <w:rsid w:val="00641F88"/>
    <w:rsid w:val="0064300C"/>
    <w:rsid w:val="00643BDC"/>
    <w:rsid w:val="00643FF1"/>
    <w:rsid w:val="00654BBD"/>
    <w:rsid w:val="00654F37"/>
    <w:rsid w:val="00663AF7"/>
    <w:rsid w:val="00664AA2"/>
    <w:rsid w:val="00666C02"/>
    <w:rsid w:val="00667362"/>
    <w:rsid w:val="0067211F"/>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4DDC"/>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0474F"/>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CFA"/>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23B6"/>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4BD"/>
    <w:rsid w:val="008C6F5C"/>
    <w:rsid w:val="008D0B8D"/>
    <w:rsid w:val="008D103B"/>
    <w:rsid w:val="008D14C1"/>
    <w:rsid w:val="008D3743"/>
    <w:rsid w:val="008D3813"/>
    <w:rsid w:val="008D464B"/>
    <w:rsid w:val="008D6BC2"/>
    <w:rsid w:val="008E429B"/>
    <w:rsid w:val="008E42D0"/>
    <w:rsid w:val="008E4542"/>
    <w:rsid w:val="008E7E5C"/>
    <w:rsid w:val="008F1900"/>
    <w:rsid w:val="008F1DA0"/>
    <w:rsid w:val="008F3AE7"/>
    <w:rsid w:val="00900C86"/>
    <w:rsid w:val="0090130C"/>
    <w:rsid w:val="00904D03"/>
    <w:rsid w:val="00910674"/>
    <w:rsid w:val="0091105E"/>
    <w:rsid w:val="00911807"/>
    <w:rsid w:val="009119ED"/>
    <w:rsid w:val="00912B16"/>
    <w:rsid w:val="009142F9"/>
    <w:rsid w:val="00915048"/>
    <w:rsid w:val="00915BCF"/>
    <w:rsid w:val="00923AC3"/>
    <w:rsid w:val="00931348"/>
    <w:rsid w:val="0093223E"/>
    <w:rsid w:val="009379DB"/>
    <w:rsid w:val="009412E7"/>
    <w:rsid w:val="00941530"/>
    <w:rsid w:val="00941E17"/>
    <w:rsid w:val="009437C6"/>
    <w:rsid w:val="009461BE"/>
    <w:rsid w:val="00946688"/>
    <w:rsid w:val="00952F8D"/>
    <w:rsid w:val="00954E45"/>
    <w:rsid w:val="00955A9A"/>
    <w:rsid w:val="009561BC"/>
    <w:rsid w:val="009564C7"/>
    <w:rsid w:val="00957C6B"/>
    <w:rsid w:val="00971957"/>
    <w:rsid w:val="00972766"/>
    <w:rsid w:val="009727B8"/>
    <w:rsid w:val="00975385"/>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0F9E"/>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006"/>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59C"/>
    <w:rsid w:val="00BF666A"/>
    <w:rsid w:val="00BF77FA"/>
    <w:rsid w:val="00C03DC4"/>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1BCA"/>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4AFC"/>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3CC4"/>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277A0"/>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324D"/>
    <w:rsid w:val="00F85124"/>
    <w:rsid w:val="00F93566"/>
    <w:rsid w:val="00F949C8"/>
    <w:rsid w:val="00FA1346"/>
    <w:rsid w:val="00FA262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4BB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8446"/>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5834E-AE3F-4780-8570-32D6849CB0EA}">
  <ds:schemaRefs>
    <ds:schemaRef ds:uri="http://schemas.openxmlformats.org/officeDocument/2006/bibliography"/>
  </ds:schemaRefs>
</ds:datastoreItem>
</file>

<file path=customXml/itemProps2.xml><?xml version="1.0" encoding="utf-8"?>
<ds:datastoreItem xmlns:ds="http://schemas.openxmlformats.org/officeDocument/2006/customXml" ds:itemID="{5C80A8D7-E480-4950-9DA1-319B8637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cp:revision>
  <dcterms:created xsi:type="dcterms:W3CDTF">2019-05-17T15:37:00Z</dcterms:created>
  <dcterms:modified xsi:type="dcterms:W3CDTF">2019-05-17T15:37:00Z</dcterms:modified>
</cp:coreProperties>
</file>
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2D23AEB4" w:rsidR="00D03609" w:rsidRPr="00A42BCC" w:rsidRDefault="00D03609" w:rsidP="003F17B6">
            <w:pPr>
              <w:rPr>
                <w:rFonts w:asciiTheme="minorHAnsi" w:hAnsiTheme="minorHAnsi"/>
                <w:sz w:val="18"/>
                <w:szCs w:val="18"/>
              </w:rPr>
            </w:pPr>
            <w:r>
              <w:rPr>
                <w:rFonts w:asciiTheme="minorHAnsi" w:hAnsiTheme="minorHAnsi"/>
                <w:sz w:val="18"/>
                <w:szCs w:val="18"/>
              </w:rPr>
              <w:t xml:space="preserve">Is HERS verification of building enclosure air leakage to outside required by </w:t>
            </w:r>
            <w:r w:rsidR="003F17B6">
              <w:rPr>
                <w:rFonts w:asciiTheme="minorHAnsi" w:hAnsiTheme="minorHAnsi"/>
                <w:sz w:val="18"/>
                <w:szCs w:val="18"/>
              </w:rPr>
              <w:t>MCH-27</w:t>
            </w:r>
            <w:r>
              <w:rPr>
                <w:rFonts w:asciiTheme="minorHAnsi" w:hAnsiTheme="minorHAnsi"/>
                <w:sz w:val="18"/>
                <w:szCs w:val="18"/>
              </w:rPr>
              <w:t>?</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7B0E5CFA"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3F17B6">
              <w:rPr>
                <w:rFonts w:asciiTheme="minorHAnsi" w:hAnsiTheme="minorHAnsi"/>
                <w:sz w:val="18"/>
                <w:szCs w:val="18"/>
              </w:rPr>
              <w:t>MCH-27</w:t>
            </w:r>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26499540" w:rsidR="00D03609"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D03609" w:rsidRPr="00A42BCC">
              <w:rPr>
                <w:rFonts w:asciiTheme="minorHAnsi" w:hAnsiTheme="minorHAnsi"/>
                <w:sz w:val="18"/>
                <w:szCs w:val="18"/>
              </w:rPr>
              <w:t xml:space="preserve"> Air Leakag</w:t>
            </w:r>
            <w:r w:rsidR="003F17B6">
              <w:rPr>
                <w:rFonts w:asciiTheme="minorHAnsi" w:hAnsiTheme="minorHAnsi"/>
                <w:sz w:val="18"/>
                <w:szCs w:val="18"/>
              </w:rPr>
              <w:t>e</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6FEF7A09" w:rsidR="00D03609" w:rsidRPr="00A42BCC" w:rsidRDefault="00D03609">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5129978A" w:rsidR="00D03609" w:rsidRPr="00A42BCC" w:rsidRDefault="00D03609" w:rsidP="00B5026C">
            <w:pPr>
              <w:keepNext/>
              <w:rPr>
                <w:rFonts w:asciiTheme="minorHAnsi" w:hAnsiTheme="minorHAnsi"/>
                <w:sz w:val="18"/>
                <w:szCs w:val="18"/>
              </w:rPr>
            </w:pP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4B238388" w:rsidR="00D03609" w:rsidRPr="005A593D" w:rsidRDefault="003F17B6" w:rsidP="00A01B9A">
            <w:pPr>
              <w:rPr>
                <w:rFonts w:asciiTheme="minorHAnsi" w:hAnsiTheme="minorHAnsi"/>
                <w:b/>
                <w:szCs w:val="18"/>
              </w:rPr>
            </w:pPr>
            <w:r>
              <w:rPr>
                <w:rFonts w:asciiTheme="minorHAnsi" w:hAnsiTheme="minorHAnsi"/>
                <w:b/>
                <w:szCs w:val="18"/>
              </w:rPr>
              <w:lastRenderedPageBreak/>
              <w:t>MCH</w:t>
            </w:r>
            <w:r w:rsidR="00D03609" w:rsidRPr="005A593D">
              <w:rPr>
                <w:rFonts w:asciiTheme="minorHAnsi" w:hAnsiTheme="minorHAnsi"/>
                <w:b/>
                <w:szCs w:val="18"/>
              </w:rPr>
              <w:t>2</w:t>
            </w:r>
            <w:r>
              <w:rPr>
                <w:rFonts w:asciiTheme="minorHAnsi" w:hAnsiTheme="minorHAnsi"/>
                <w:b/>
                <w:szCs w:val="18"/>
              </w:rPr>
              <w:t>4</w:t>
            </w:r>
            <w:r w:rsidR="00A01B9A">
              <w:rPr>
                <w:rFonts w:asciiTheme="minorHAnsi" w:hAnsiTheme="minorHAnsi"/>
                <w:b/>
                <w:szCs w:val="18"/>
              </w:rPr>
              <w:t>b</w:t>
            </w:r>
            <w:r w:rsidR="00D03609"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0F07E02" w14:textId="77777777" w:rsidR="00A01B9A" w:rsidRDefault="00A01B9A"/>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6F15A4" w:rsidRPr="00A42BCC" w14:paraId="590DFF0A" w14:textId="77777777" w:rsidTr="00B5026C">
        <w:trPr>
          <w:ins w:id="1" w:author="Smith, Alexis@Energy" w:date="2019-04-09T15:09:00Z"/>
        </w:trPr>
        <w:tc>
          <w:tcPr>
            <w:tcW w:w="585" w:type="dxa"/>
            <w:vAlign w:val="center"/>
          </w:tcPr>
          <w:p w14:paraId="738A8EEC" w14:textId="374E0616"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 w:author="Smith, Alexis@Energy" w:date="2019-04-09T15:09:00Z"/>
                <w:rFonts w:asciiTheme="minorHAnsi" w:hAnsiTheme="minorHAnsi"/>
                <w:sz w:val="18"/>
                <w:szCs w:val="18"/>
              </w:rPr>
            </w:pPr>
            <w:ins w:id="3" w:author="Smith, Alexis@Energy" w:date="2019-04-09T15:09:00Z">
              <w:r>
                <w:rPr>
                  <w:rFonts w:asciiTheme="minorHAnsi" w:hAnsiTheme="minorHAnsi"/>
                  <w:sz w:val="18"/>
                  <w:szCs w:val="18"/>
                </w:rPr>
                <w:t>03</w:t>
              </w:r>
            </w:ins>
          </w:p>
        </w:tc>
        <w:tc>
          <w:tcPr>
            <w:tcW w:w="4566" w:type="dxa"/>
            <w:vAlign w:val="center"/>
          </w:tcPr>
          <w:p w14:paraId="2599D691" w14:textId="474C4EBC"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 w:author="Smith, Alexis@Energy" w:date="2019-04-09T15:09:00Z"/>
                <w:rFonts w:asciiTheme="minorHAnsi" w:hAnsiTheme="minorHAnsi"/>
                <w:sz w:val="18"/>
                <w:szCs w:val="18"/>
              </w:rPr>
            </w:pPr>
            <w:ins w:id="5" w:author="Smith, Alexis@Energy" w:date="2019-04-09T15:09:00Z">
              <w:r>
                <w:rPr>
                  <w:rFonts w:asciiTheme="minorHAnsi" w:hAnsiTheme="minorHAnsi"/>
                  <w:sz w:val="18"/>
                  <w:szCs w:val="18"/>
                </w:rPr>
                <w:t>ACH50</w:t>
              </w:r>
            </w:ins>
          </w:p>
        </w:tc>
        <w:tc>
          <w:tcPr>
            <w:tcW w:w="5643" w:type="dxa"/>
          </w:tcPr>
          <w:p w14:paraId="19C942A2" w14:textId="77777777"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 w:author="Smith, Alexis@Energy" w:date="2019-04-09T15:09:00Z"/>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7"/>
        <w:gridCol w:w="10183"/>
      </w:tblGrid>
      <w:tr w:rsidR="00D03609" w:rsidRPr="00A42BCC" w14:paraId="6CD0C7E3" w14:textId="77777777" w:rsidTr="006F4839">
        <w:trPr>
          <w:trHeight w:val="59"/>
        </w:trPr>
        <w:tc>
          <w:tcPr>
            <w:tcW w:w="10790" w:type="dxa"/>
            <w:gridSpan w:val="2"/>
          </w:tcPr>
          <w:p w14:paraId="6A6982EE" w14:textId="2C79E26E"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D03609" w:rsidRPr="00A42BCC" w14:paraId="045D8521" w14:textId="77777777" w:rsidTr="006F4839">
        <w:trPr>
          <w:trHeight w:val="493"/>
        </w:trPr>
        <w:tc>
          <w:tcPr>
            <w:tcW w:w="607"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779D64B0"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w:t>
            </w:r>
            <w:r w:rsidR="005D28E6">
              <w:rPr>
                <w:rFonts w:asciiTheme="minorHAnsi" w:hAnsiTheme="minorHAnsi"/>
                <w:b/>
                <w:sz w:val="18"/>
                <w:szCs w:val="18"/>
              </w:rPr>
              <w:t xml:space="preserve"> Worksheet</w:t>
            </w:r>
            <w:r w:rsidRPr="00C20598">
              <w:rPr>
                <w:rFonts w:asciiTheme="minorHAnsi" w:hAnsiTheme="minorHAnsi"/>
                <w:b/>
                <w:sz w:val="18"/>
                <w:szCs w:val="18"/>
              </w:rPr>
              <w:t xml:space="preserve">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09698D68"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616E3FE9"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0DB5C449"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19E52147"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5E7482CB" w14:textId="77777777" w:rsidR="004A4AEF" w:rsidRDefault="004A4AE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7075CA" w:rsidRPr="009E2C1C" w14:paraId="06D471CC" w14:textId="77777777" w:rsidTr="003F17B6">
        <w:trPr>
          <w:trHeight w:val="206"/>
        </w:trPr>
        <w:tc>
          <w:tcPr>
            <w:tcW w:w="10885" w:type="dxa"/>
            <w:gridSpan w:val="4"/>
            <w:vAlign w:val="center"/>
          </w:tcPr>
          <w:p w14:paraId="31438866" w14:textId="77777777" w:rsidR="007075CA" w:rsidRPr="009351D2" w:rsidRDefault="007075CA" w:rsidP="003F17B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7075CA" w:rsidRPr="001B14D6" w14:paraId="68F71A4D" w14:textId="77777777" w:rsidTr="003F17B6">
        <w:trPr>
          <w:trHeight w:val="206"/>
        </w:trPr>
        <w:tc>
          <w:tcPr>
            <w:tcW w:w="10885" w:type="dxa"/>
            <w:gridSpan w:val="4"/>
            <w:vAlign w:val="center"/>
          </w:tcPr>
          <w:p w14:paraId="1F1E5031" w14:textId="77777777" w:rsidR="007075CA" w:rsidRDefault="007075CA" w:rsidP="003F17B6">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7075CA" w:rsidRPr="00B272DC" w14:paraId="14F5295B" w14:textId="77777777" w:rsidTr="003F17B6">
        <w:trPr>
          <w:trHeight w:val="360"/>
        </w:trPr>
        <w:tc>
          <w:tcPr>
            <w:tcW w:w="5480" w:type="dxa"/>
            <w:gridSpan w:val="2"/>
          </w:tcPr>
          <w:p w14:paraId="6AB8E625" w14:textId="77777777" w:rsidR="007075CA" w:rsidRPr="00B272DC" w:rsidRDefault="007075CA" w:rsidP="003F17B6">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
          <w:p w14:paraId="5262020A" w14:textId="77777777" w:rsidR="007075CA" w:rsidRPr="00B272DC" w:rsidRDefault="007075CA" w:rsidP="003F17B6">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7075CA" w:rsidRPr="00B272DC" w14:paraId="31F3A02C" w14:textId="77777777" w:rsidTr="003F17B6">
        <w:trPr>
          <w:trHeight w:val="360"/>
        </w:trPr>
        <w:tc>
          <w:tcPr>
            <w:tcW w:w="5480" w:type="dxa"/>
            <w:gridSpan w:val="2"/>
          </w:tcPr>
          <w:p w14:paraId="1C4034DE" w14:textId="77777777" w:rsidR="007075CA" w:rsidRPr="00B272DC" w:rsidRDefault="007075CA" w:rsidP="003F17B6">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
          <w:p w14:paraId="6638F3F3" w14:textId="77777777" w:rsidR="007075CA" w:rsidRPr="00B272DC" w:rsidRDefault="007075CA" w:rsidP="003F17B6">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7075CA" w:rsidRPr="00B272DC" w14:paraId="451C6C2A" w14:textId="77777777" w:rsidTr="003F17B6">
        <w:trPr>
          <w:trHeight w:val="360"/>
        </w:trPr>
        <w:tc>
          <w:tcPr>
            <w:tcW w:w="5480" w:type="dxa"/>
            <w:gridSpan w:val="2"/>
          </w:tcPr>
          <w:p w14:paraId="6A548B3A" w14:textId="77777777" w:rsidR="007075CA" w:rsidRPr="00B272DC" w:rsidRDefault="007075CA" w:rsidP="003F17B6">
            <w:pPr>
              <w:keepNext/>
              <w:rPr>
                <w:rFonts w:ascii="Calibri" w:hAnsi="Calibri"/>
                <w:sz w:val="14"/>
                <w:szCs w:val="14"/>
              </w:rPr>
            </w:pPr>
            <w:r w:rsidRPr="00B272DC">
              <w:rPr>
                <w:rFonts w:ascii="Calibri" w:hAnsi="Calibri"/>
                <w:sz w:val="14"/>
                <w:szCs w:val="14"/>
              </w:rPr>
              <w:t>Address:</w:t>
            </w:r>
          </w:p>
        </w:tc>
        <w:tc>
          <w:tcPr>
            <w:tcW w:w="5405" w:type="dxa"/>
            <w:gridSpan w:val="2"/>
          </w:tcPr>
          <w:p w14:paraId="486E28B4" w14:textId="77777777" w:rsidR="007075CA" w:rsidRPr="00B272DC" w:rsidRDefault="007075CA" w:rsidP="003F17B6">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7075CA" w:rsidRPr="00B272DC" w14:paraId="3600E9A7" w14:textId="77777777" w:rsidTr="003F17B6">
        <w:trPr>
          <w:trHeight w:val="360"/>
        </w:trPr>
        <w:tc>
          <w:tcPr>
            <w:tcW w:w="5480" w:type="dxa"/>
            <w:gridSpan w:val="2"/>
          </w:tcPr>
          <w:p w14:paraId="6E6E5AE0" w14:textId="77777777" w:rsidR="007075CA" w:rsidRPr="00B272DC" w:rsidRDefault="007075CA" w:rsidP="003F17B6">
            <w:pPr>
              <w:keepNext/>
              <w:rPr>
                <w:rFonts w:ascii="Calibri" w:hAnsi="Calibri"/>
                <w:sz w:val="14"/>
                <w:szCs w:val="14"/>
              </w:rPr>
            </w:pPr>
            <w:r w:rsidRPr="00B272DC">
              <w:rPr>
                <w:rFonts w:ascii="Calibri" w:hAnsi="Calibri"/>
                <w:sz w:val="14"/>
                <w:szCs w:val="14"/>
              </w:rPr>
              <w:t>City/State/Zip:</w:t>
            </w:r>
          </w:p>
        </w:tc>
        <w:tc>
          <w:tcPr>
            <w:tcW w:w="5405" w:type="dxa"/>
            <w:gridSpan w:val="2"/>
          </w:tcPr>
          <w:p w14:paraId="1AA1387E" w14:textId="77777777" w:rsidR="007075CA" w:rsidRPr="00B272DC" w:rsidRDefault="007075CA" w:rsidP="003F17B6">
            <w:pPr>
              <w:keepNext/>
              <w:rPr>
                <w:rFonts w:ascii="Calibri" w:hAnsi="Calibri"/>
                <w:sz w:val="14"/>
                <w:szCs w:val="14"/>
              </w:rPr>
            </w:pPr>
            <w:r w:rsidRPr="00B272DC">
              <w:rPr>
                <w:rFonts w:ascii="Calibri" w:hAnsi="Calibri"/>
                <w:sz w:val="14"/>
                <w:szCs w:val="14"/>
              </w:rPr>
              <w:t>Phone:</w:t>
            </w:r>
          </w:p>
        </w:tc>
      </w:tr>
      <w:tr w:rsidR="007075CA" w:rsidRPr="008E6C57" w14:paraId="01433960" w14:textId="77777777" w:rsidTr="003F17B6">
        <w:tblPrEx>
          <w:tblCellMar>
            <w:left w:w="115" w:type="dxa"/>
            <w:right w:w="115" w:type="dxa"/>
          </w:tblCellMar>
        </w:tblPrEx>
        <w:trPr>
          <w:trHeight w:val="296"/>
        </w:trPr>
        <w:tc>
          <w:tcPr>
            <w:tcW w:w="10885" w:type="dxa"/>
            <w:gridSpan w:val="4"/>
            <w:vAlign w:val="center"/>
          </w:tcPr>
          <w:p w14:paraId="5C108821" w14:textId="77777777" w:rsidR="007075CA" w:rsidRDefault="007075CA" w:rsidP="003F17B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7075CA" w:rsidRPr="008E6C57" w14:paraId="60D4983B" w14:textId="77777777" w:rsidTr="003F17B6">
        <w:tblPrEx>
          <w:tblCellMar>
            <w:left w:w="115" w:type="dxa"/>
            <w:right w:w="115" w:type="dxa"/>
          </w:tblCellMar>
        </w:tblPrEx>
        <w:trPr>
          <w:trHeight w:val="504"/>
        </w:trPr>
        <w:tc>
          <w:tcPr>
            <w:tcW w:w="10885" w:type="dxa"/>
            <w:gridSpan w:val="4"/>
          </w:tcPr>
          <w:p w14:paraId="0AFCD41F" w14:textId="77777777" w:rsidR="007075CA" w:rsidRPr="00C13C13" w:rsidRDefault="007075CA" w:rsidP="003F17B6">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20625E3D" w14:textId="77777777" w:rsidR="007075CA" w:rsidRPr="00C13C13" w:rsidRDefault="007075CA" w:rsidP="007075CA">
            <w:pPr>
              <w:pStyle w:val="Heading3"/>
              <w:numPr>
                <w:ilvl w:val="0"/>
                <w:numId w:val="13"/>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78C6193E" w14:textId="77777777" w:rsidR="007075CA" w:rsidRPr="00C13C13" w:rsidRDefault="007075CA" w:rsidP="007075CA">
            <w:pPr>
              <w:pStyle w:val="Heading3"/>
              <w:numPr>
                <w:ilvl w:val="0"/>
                <w:numId w:val="13"/>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62C3683A" w14:textId="77777777" w:rsidR="007075CA" w:rsidRPr="00C13C13" w:rsidRDefault="007075CA" w:rsidP="007075CA">
            <w:pPr>
              <w:keepNext/>
              <w:numPr>
                <w:ilvl w:val="0"/>
                <w:numId w:val="13"/>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7D8275AC" w14:textId="77777777" w:rsidR="007075CA" w:rsidRPr="00C13C13" w:rsidRDefault="007075CA" w:rsidP="007075CA">
            <w:pPr>
              <w:pStyle w:val="ListParagraph"/>
              <w:keepNext/>
              <w:numPr>
                <w:ilvl w:val="0"/>
                <w:numId w:val="13"/>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10E94A50" w14:textId="77777777" w:rsidR="007075CA" w:rsidRPr="00C13C13" w:rsidRDefault="007075CA" w:rsidP="007075CA">
            <w:pPr>
              <w:pStyle w:val="ListParagraph"/>
              <w:numPr>
                <w:ilvl w:val="0"/>
                <w:numId w:val="13"/>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075CA" w:rsidRPr="00B272DC" w14:paraId="0735B7B6" w14:textId="77777777" w:rsidTr="003F17B6">
        <w:tblPrEx>
          <w:tblCellMar>
            <w:left w:w="108" w:type="dxa"/>
            <w:right w:w="108" w:type="dxa"/>
          </w:tblCellMar>
        </w:tblPrEx>
        <w:trPr>
          <w:trHeight w:val="360"/>
        </w:trPr>
        <w:tc>
          <w:tcPr>
            <w:tcW w:w="5214" w:type="dxa"/>
          </w:tcPr>
          <w:p w14:paraId="56E0FFFA" w14:textId="77777777" w:rsidR="007075CA" w:rsidRPr="00B272DC" w:rsidRDefault="007075CA" w:rsidP="003F17B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
          <w:p w14:paraId="10C8ECEB" w14:textId="77777777" w:rsidR="007075CA" w:rsidRPr="00B272DC" w:rsidRDefault="007075CA" w:rsidP="003F17B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7075CA" w:rsidRPr="00B272DC" w14:paraId="7B808375" w14:textId="77777777" w:rsidTr="003F17B6">
        <w:tblPrEx>
          <w:tblCellMar>
            <w:left w:w="108" w:type="dxa"/>
            <w:right w:w="108" w:type="dxa"/>
          </w:tblCellMar>
        </w:tblPrEx>
        <w:trPr>
          <w:trHeight w:val="360"/>
        </w:trPr>
        <w:tc>
          <w:tcPr>
            <w:tcW w:w="5214" w:type="dxa"/>
          </w:tcPr>
          <w:p w14:paraId="32D5676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
          <w:p w14:paraId="3FECD3A7"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7075CA" w:rsidRPr="00B272DC" w14:paraId="3F9A8631" w14:textId="77777777" w:rsidTr="003F17B6">
        <w:tblPrEx>
          <w:tblCellMar>
            <w:left w:w="108" w:type="dxa"/>
            <w:right w:w="108" w:type="dxa"/>
          </w:tblCellMar>
        </w:tblPrEx>
        <w:trPr>
          <w:trHeight w:val="360"/>
        </w:trPr>
        <w:tc>
          <w:tcPr>
            <w:tcW w:w="5214" w:type="dxa"/>
          </w:tcPr>
          <w:p w14:paraId="0C401EE3"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
          <w:p w14:paraId="12ED95DA"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7075CA" w:rsidRPr="00B272DC" w14:paraId="62FDEF4C" w14:textId="77777777" w:rsidTr="003F17B6">
        <w:tblPrEx>
          <w:tblCellMar>
            <w:left w:w="108" w:type="dxa"/>
            <w:right w:w="108" w:type="dxa"/>
          </w:tblCellMar>
        </w:tblPrEx>
        <w:trPr>
          <w:trHeight w:val="360"/>
        </w:trPr>
        <w:tc>
          <w:tcPr>
            <w:tcW w:w="5214" w:type="dxa"/>
          </w:tcPr>
          <w:p w14:paraId="261ACFE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
          <w:p w14:paraId="6DA6C36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c>
          <w:tcPr>
            <w:tcW w:w="2897" w:type="dxa"/>
          </w:tcPr>
          <w:p w14:paraId="31A35B9A"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7075CA" w:rsidRPr="00B272DC" w14:paraId="26A2CF08" w14:textId="77777777" w:rsidTr="003F17B6">
        <w:tblPrEx>
          <w:tblCellMar>
            <w:left w:w="108" w:type="dxa"/>
            <w:right w:w="108" w:type="dxa"/>
          </w:tblCellMar>
        </w:tblPrEx>
        <w:trPr>
          <w:trHeight w:val="360"/>
        </w:trPr>
        <w:tc>
          <w:tcPr>
            <w:tcW w:w="5214" w:type="dxa"/>
          </w:tcPr>
          <w:p w14:paraId="42D213F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
          <w:p w14:paraId="1054F760"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67203AA0" w:rsidR="00EA01F0" w:rsidRPr="002F4374" w:rsidRDefault="009B5C14" w:rsidP="009B5C14">
      <w:pPr>
        <w:jc w:val="center"/>
        <w:rPr>
          <w:rFonts w:ascii="Calibri" w:hAnsi="Calibri"/>
          <w:b/>
          <w:szCs w:val="18"/>
        </w:rPr>
      </w:pPr>
      <w:r w:rsidRPr="002F4374">
        <w:rPr>
          <w:rFonts w:ascii="Calibri" w:hAnsi="Calibri"/>
          <w:b/>
          <w:szCs w:val="18"/>
        </w:rPr>
        <w:lastRenderedPageBreak/>
        <w:t>CF2R-</w:t>
      </w:r>
      <w:r w:rsidR="003F17B6">
        <w:rPr>
          <w:rFonts w:ascii="Calibri" w:hAnsi="Calibri"/>
          <w:b/>
          <w:szCs w:val="18"/>
        </w:rPr>
        <w:t>MCH</w:t>
      </w:r>
      <w:r w:rsidRPr="002F4374">
        <w:rPr>
          <w:rFonts w:ascii="Calibri" w:hAnsi="Calibri"/>
          <w:b/>
          <w:szCs w:val="18"/>
        </w:rPr>
        <w:t>-2</w:t>
      </w:r>
      <w:r w:rsidR="003F17B6">
        <w:rPr>
          <w:rFonts w:ascii="Calibri" w:hAnsi="Calibri"/>
          <w:b/>
          <w:szCs w:val="18"/>
        </w:rPr>
        <w:t>4</w:t>
      </w:r>
      <w:r w:rsidR="005C2E5B">
        <w:rPr>
          <w:rFonts w:ascii="Calibri" w:hAnsi="Calibri"/>
          <w:b/>
          <w:szCs w:val="18"/>
        </w:rPr>
        <w:t>b</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68CF840F"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2ACH</w:t>
      </w:r>
      <w:r w:rsidRPr="00C8786E">
        <w:rPr>
          <w:rFonts w:ascii="Calibri" w:hAnsi="Calibri"/>
          <w:sz w:val="18"/>
          <w:szCs w:val="18"/>
          <w:vertAlign w:val="subscript"/>
        </w:rPr>
        <w:t>50</w:t>
      </w:r>
      <w:r>
        <w:rPr>
          <w:rFonts w:ascii="Calibri" w:hAnsi="Calibri"/>
          <w:sz w:val="18"/>
          <w:szCs w:val="18"/>
        </w:rPr>
        <w:t xml:space="preserve"> value is required.</w:t>
      </w:r>
    </w:p>
    <w:p w14:paraId="7C0A1C3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p>
    <w:p w14:paraId="2AE8A7D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displays the 2ACH</w:t>
      </w:r>
      <w:r w:rsidRPr="00C8786E">
        <w:rPr>
          <w:rFonts w:ascii="Calibri" w:hAnsi="Calibri"/>
          <w:sz w:val="18"/>
          <w:szCs w:val="18"/>
          <w:vertAlign w:val="subscript"/>
        </w:rPr>
        <w:t>50</w:t>
      </w:r>
      <w:r>
        <w:rPr>
          <w:rFonts w:ascii="Calibri" w:hAnsi="Calibri"/>
          <w:sz w:val="18"/>
          <w:szCs w:val="18"/>
        </w:rPr>
        <w:t xml:space="preserve"> default enclosure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51392233"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3F17B6">
        <w:rPr>
          <w:rFonts w:ascii="Calibri" w:hAnsi="Calibri"/>
          <w:b/>
          <w:sz w:val="18"/>
          <w:szCs w:val="18"/>
        </w:rPr>
        <w:t>MCH</w:t>
      </w:r>
      <w:r w:rsidRPr="00621003">
        <w:rPr>
          <w:rFonts w:ascii="Calibri" w:hAnsi="Calibri"/>
          <w:b/>
          <w:sz w:val="18"/>
          <w:szCs w:val="18"/>
        </w:rPr>
        <w:t>2</w:t>
      </w:r>
      <w:r w:rsidR="003F17B6">
        <w:rPr>
          <w:rFonts w:ascii="Calibri" w:hAnsi="Calibri"/>
          <w:b/>
          <w:sz w:val="18"/>
          <w:szCs w:val="18"/>
        </w:rPr>
        <w:t>4</w:t>
      </w:r>
      <w:r w:rsidR="005C2E5B">
        <w:rPr>
          <w:rFonts w:ascii="Calibri" w:hAnsi="Calibri"/>
          <w:b/>
          <w:sz w:val="18"/>
          <w:szCs w:val="18"/>
        </w:rPr>
        <w:t>b</w:t>
      </w:r>
      <w:r w:rsidRPr="00621003">
        <w:rPr>
          <w:rFonts w:ascii="Calibri" w:hAnsi="Calibri"/>
          <w:b/>
          <w:sz w:val="18"/>
          <w:szCs w:val="18"/>
        </w:rPr>
        <w:t>)</w:t>
      </w:r>
    </w:p>
    <w:p w14:paraId="4A3A5B2B" w14:textId="18714451"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4C56A174"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16D15D74"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297AC505"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504961F5" w:rsidR="0009311F" w:rsidRPr="00782762" w:rsidRDefault="0009311F" w:rsidP="006F4839">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A3FE5E6"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D28E6">
        <w:rPr>
          <w:rFonts w:ascii="Calibri" w:hAnsi="Calibri"/>
          <w:b/>
          <w:sz w:val="18"/>
          <w:szCs w:val="18"/>
        </w:rPr>
        <w:t>Measured Enclosure Air Leakage Rate</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D51A34">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70635FA0"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5D28E6">
              <w:rPr>
                <w:rFonts w:asciiTheme="minorHAnsi" w:hAnsiTheme="minorHAnsi"/>
                <w:sz w:val="18"/>
                <w:szCs w:val="18"/>
              </w:rPr>
              <w:t>MCH-27</w:t>
            </w:r>
            <w:r>
              <w:rPr>
                <w:rFonts w:asciiTheme="minorHAnsi" w:hAnsiTheme="minorHAnsi"/>
                <w:sz w:val="18"/>
                <w:szCs w:val="18"/>
              </w:rPr>
              <w:t>?</w:t>
            </w:r>
          </w:p>
        </w:tc>
        <w:tc>
          <w:tcPr>
            <w:tcW w:w="5104" w:type="dxa"/>
            <w:vAlign w:val="center"/>
          </w:tcPr>
          <w:p w14:paraId="4A3A5E08" w14:textId="2F586A5F" w:rsidR="005B6312" w:rsidRPr="00A42BCC"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 xml:space="preserve">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6DF5920E"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5D28E6">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41BD8D6F" w14:textId="00F1113C"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0E281A6D" w:rsidR="005B6312"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104" w:type="dxa"/>
            <w:vAlign w:val="center"/>
          </w:tcPr>
          <w:p w14:paraId="4A3A5E0C" w14:textId="44B3A476" w:rsidR="005B6312" w:rsidRPr="00A42BCC" w:rsidRDefault="005D28E6" w:rsidP="005B6312">
            <w:pPr>
              <w:rPr>
                <w:rFonts w:asciiTheme="minorHAnsi" w:hAnsiTheme="minorHAnsi"/>
                <w:sz w:val="18"/>
                <w:szCs w:val="18"/>
              </w:rPr>
            </w:pPr>
            <w:r w:rsidRPr="005D28E6">
              <w:rPr>
                <w:rFonts w:asciiTheme="minorHAnsi" w:hAnsiTheme="minorHAnsi"/>
                <w:sz w:val="18"/>
                <w:szCs w:val="18"/>
              </w:rPr>
              <w:t>&lt;&lt;if A01=required, then value = 2 ACH</w:t>
            </w:r>
            <w:r w:rsidRPr="006F4839">
              <w:rPr>
                <w:rFonts w:asciiTheme="minorHAnsi" w:hAnsiTheme="minorHAnsi"/>
                <w:sz w:val="18"/>
                <w:szCs w:val="18"/>
                <w:vertAlign w:val="subscript"/>
              </w:rPr>
              <w:t>50</w:t>
            </w:r>
            <w:r w:rsidRPr="005D28E6">
              <w:rPr>
                <w:rFonts w:asciiTheme="minorHAnsi" w:hAnsiTheme="minorHAnsi"/>
                <w:sz w:val="18"/>
                <w:szCs w:val="18"/>
              </w:rPr>
              <w:t xml:space="preserve"> ; else value = N/A&gt;&gt;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77777777" w:rsidR="00F328CD" w:rsidRDefault="00F328CD" w:rsidP="00F328CD">
            <w:pPr>
              <w:rPr>
                <w:rFonts w:asciiTheme="minorHAnsi" w:hAnsiTheme="minorHAnsi"/>
                <w:sz w:val="18"/>
                <w:szCs w:val="18"/>
              </w:rPr>
            </w:pPr>
            <w:r w:rsidRPr="00BE0A0D">
              <w:rPr>
                <w:rFonts w:asciiTheme="minorHAnsi" w:hAnsiTheme="minorHAnsi"/>
                <w:sz w:val="18"/>
                <w:szCs w:val="18"/>
              </w:rPr>
              <w:t xml:space="preserve">&lt;&lt;if A02="required", </w:t>
            </w:r>
            <w:r>
              <w:rPr>
                <w:rFonts w:asciiTheme="minorHAnsi" w:hAnsiTheme="minorHAnsi"/>
                <w:sz w:val="18"/>
                <w:szCs w:val="18"/>
              </w:rPr>
              <w:t>then value is taken from CF1R;</w:t>
            </w:r>
          </w:p>
          <w:p w14:paraId="1FC322F3" w14:textId="5FD184BE" w:rsidR="00F328CD" w:rsidRPr="00A42BCC" w:rsidDel="008A5A59" w:rsidRDefault="00F328CD" w:rsidP="0087315B">
            <w:pPr>
              <w:rPr>
                <w:rFonts w:asciiTheme="minorHAnsi" w:hAnsiTheme="minorHAnsi"/>
                <w:sz w:val="18"/>
                <w:szCs w:val="18"/>
              </w:rPr>
            </w:pPr>
            <w:r>
              <w:rPr>
                <w:rFonts w:asciiTheme="minorHAnsi" w:hAnsiTheme="minorHAnsi"/>
                <w:sz w:val="18"/>
                <w:szCs w:val="18"/>
              </w:rPr>
              <w:t xml:space="preserve">Else </w:t>
            </w:r>
            <w:r w:rsidRPr="00BE0A0D">
              <w:rPr>
                <w:rFonts w:asciiTheme="minorHAnsi" w:hAnsiTheme="minorHAnsi"/>
                <w:sz w:val="18"/>
                <w:szCs w:val="18"/>
              </w:rPr>
              <w:t xml:space="preserve"> user input numeric value, xxxxx.x</w:t>
            </w:r>
            <w:r w:rsidR="0087315B">
              <w:rPr>
                <w:rFonts w:asciiTheme="minorHAnsi" w:hAnsiTheme="minorHAnsi"/>
                <w:sz w:val="18"/>
                <w:szCs w:val="18"/>
              </w:rPr>
              <w:t>;</w:t>
            </w:r>
            <w:r w:rsidRPr="00BE0A0D">
              <w:rPr>
                <w:rFonts w:asciiTheme="minorHAnsi" w:hAnsiTheme="minorHAnsi"/>
                <w:sz w:val="18"/>
                <w:szCs w:val="18"/>
              </w:rPr>
              <w:t xml:space="preserve"> </w:t>
            </w:r>
            <w:r>
              <w:rPr>
                <w:rFonts w:asciiTheme="minorHAnsi" w:hAnsiTheme="minorHAnsi"/>
                <w:sz w:val="18"/>
                <w:szCs w:val="18"/>
              </w:rPr>
              <w:br/>
            </w:r>
            <w:r w:rsidR="0087315B">
              <w:rPr>
                <w:rFonts w:asciiTheme="minorHAnsi" w:hAnsiTheme="minorHAnsi"/>
                <w:sz w:val="18"/>
                <w:szCs w:val="18"/>
              </w:rPr>
              <w:t>else</w:t>
            </w:r>
            <w:r>
              <w:rPr>
                <w:rFonts w:asciiTheme="minorHAnsi" w:hAnsiTheme="minorHAnsi"/>
                <w:sz w:val="18"/>
                <w:szCs w:val="18"/>
              </w:rPr>
              <w:t xml:space="preserve"> if A02 </w:t>
            </w:r>
            <w:r w:rsidR="0087315B">
              <w:rPr>
                <w:rFonts w:asciiTheme="minorHAnsi" w:hAnsiTheme="minorHAnsi"/>
                <w:sz w:val="18"/>
                <w:szCs w:val="18"/>
              </w:rPr>
              <w:t>≠</w:t>
            </w:r>
            <w:r>
              <w:rPr>
                <w:rFonts w:asciiTheme="minorHAnsi" w:hAnsiTheme="minorHAnsi"/>
                <w:sz w:val="18"/>
                <w:szCs w:val="18"/>
              </w:rPr>
              <w:t xml:space="preserve"> “required”, then</w:t>
            </w:r>
            <w:r w:rsidRPr="00BE0A0D">
              <w:rPr>
                <w:rFonts w:asciiTheme="minorHAnsi" w:hAnsiTheme="minorHAnsi"/>
                <w:sz w:val="18"/>
                <w:szCs w:val="18"/>
              </w:rPr>
              <w:t xml:space="preserve"> value=N/A&gt;&gt;</w:t>
            </w:r>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77777777" w:rsidR="00F328CD" w:rsidRPr="00B05774" w:rsidRDefault="00F328CD" w:rsidP="00F328CD">
            <w:pPr>
              <w:rPr>
                <w:rFonts w:asciiTheme="minorHAnsi" w:hAnsiTheme="minorHAnsi"/>
                <w:sz w:val="18"/>
                <w:szCs w:val="18"/>
              </w:rPr>
            </w:pPr>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p>
          <w:p w14:paraId="33E396C3" w14:textId="03DE56E7" w:rsidR="00F328CD" w:rsidRPr="00B05774" w:rsidRDefault="00F328CD" w:rsidP="00F328CD">
            <w:pPr>
              <w:rPr>
                <w:rFonts w:asciiTheme="minorHAnsi" w:hAnsiTheme="minorHAnsi"/>
                <w:sz w:val="18"/>
                <w:szCs w:val="18"/>
              </w:rPr>
            </w:pPr>
            <w:r w:rsidRPr="00B05774">
              <w:rPr>
                <w:rFonts w:asciiTheme="minorHAnsi" w:hAnsiTheme="minorHAnsi"/>
                <w:sz w:val="18"/>
                <w:szCs w:val="18"/>
              </w:rPr>
              <w:t>Else user input numeric value, xxxxx.x</w:t>
            </w:r>
            <w:r w:rsidR="0087315B">
              <w:rPr>
                <w:rFonts w:asciiTheme="minorHAnsi" w:hAnsiTheme="minorHAnsi"/>
                <w:sz w:val="18"/>
                <w:szCs w:val="18"/>
              </w:rPr>
              <w:t>;</w:t>
            </w:r>
            <w:r w:rsidRPr="00B05774">
              <w:rPr>
                <w:rFonts w:asciiTheme="minorHAnsi" w:hAnsiTheme="minorHAnsi"/>
                <w:sz w:val="18"/>
                <w:szCs w:val="18"/>
              </w:rPr>
              <w:t xml:space="preserve"> </w:t>
            </w:r>
          </w:p>
          <w:p w14:paraId="72497052" w14:textId="586ADDFE" w:rsidR="00F328CD" w:rsidRPr="00A42BCC" w:rsidDel="008A5A59" w:rsidRDefault="00F328CD" w:rsidP="0087315B">
            <w:pPr>
              <w:rPr>
                <w:rFonts w:asciiTheme="minorHAnsi" w:hAnsiTheme="minorHAnsi"/>
                <w:sz w:val="18"/>
                <w:szCs w:val="18"/>
              </w:rPr>
            </w:pPr>
            <w:r w:rsidRPr="00B05774">
              <w:rPr>
                <w:rFonts w:asciiTheme="minorHAnsi" w:hAnsiTheme="minorHAnsi"/>
                <w:sz w:val="18"/>
                <w:szCs w:val="18"/>
              </w:rPr>
              <w:t xml:space="preserve">else, if A02 </w:t>
            </w:r>
            <w:r w:rsidR="0087315B">
              <w:rPr>
                <w:rFonts w:asciiTheme="minorHAnsi" w:hAnsiTheme="minorHAnsi"/>
                <w:sz w:val="18"/>
                <w:szCs w:val="18"/>
              </w:rPr>
              <w:t>≠</w:t>
            </w:r>
            <w:r w:rsidRPr="00B05774">
              <w:rPr>
                <w:rFonts w:asciiTheme="minorHAnsi" w:hAnsiTheme="minorHAnsi"/>
                <w:sz w:val="18"/>
                <w:szCs w:val="18"/>
              </w:rPr>
              <w:t xml:space="preserve"> “required”, then value=N/A&gt;&gt;</w:t>
            </w:r>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7777777" w:rsidR="00F328CD" w:rsidRPr="00B05774" w:rsidRDefault="00F328CD" w:rsidP="00F328CD">
            <w:pPr>
              <w:rPr>
                <w:rFonts w:asciiTheme="minorHAnsi" w:hAnsiTheme="minorHAnsi"/>
                <w:sz w:val="18"/>
                <w:szCs w:val="18"/>
              </w:rPr>
            </w:pPr>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p>
          <w:p w14:paraId="44197481" w14:textId="16D35150" w:rsidR="00F328CD" w:rsidRPr="00B05774" w:rsidRDefault="00F328CD" w:rsidP="00F328CD">
            <w:pPr>
              <w:rPr>
                <w:rFonts w:asciiTheme="minorHAnsi" w:hAnsiTheme="minorHAnsi"/>
                <w:sz w:val="18"/>
                <w:szCs w:val="18"/>
              </w:rPr>
            </w:pPr>
            <w:r w:rsidRPr="00B05774">
              <w:rPr>
                <w:rFonts w:asciiTheme="minorHAnsi" w:hAnsiTheme="minorHAnsi"/>
                <w:sz w:val="18"/>
                <w:szCs w:val="18"/>
              </w:rPr>
              <w:t>Else user input numeric value, xxxxx.x</w:t>
            </w:r>
            <w:r w:rsidR="0087315B">
              <w:rPr>
                <w:rFonts w:asciiTheme="minorHAnsi" w:hAnsiTheme="minorHAnsi"/>
                <w:sz w:val="18"/>
                <w:szCs w:val="18"/>
              </w:rPr>
              <w:t>;</w:t>
            </w:r>
            <w:r w:rsidRPr="00B05774">
              <w:rPr>
                <w:rFonts w:asciiTheme="minorHAnsi" w:hAnsiTheme="minorHAnsi"/>
                <w:sz w:val="18"/>
                <w:szCs w:val="18"/>
              </w:rPr>
              <w:t xml:space="preserve"> </w:t>
            </w:r>
          </w:p>
          <w:p w14:paraId="1F2E99B6" w14:textId="7ADFC994" w:rsidR="00F328CD" w:rsidRPr="00A42BCC" w:rsidDel="008A5A59" w:rsidRDefault="00F328CD" w:rsidP="0087315B">
            <w:pPr>
              <w:rPr>
                <w:rFonts w:asciiTheme="minorHAnsi" w:hAnsiTheme="minorHAnsi"/>
                <w:sz w:val="18"/>
                <w:szCs w:val="18"/>
              </w:rPr>
            </w:pPr>
            <w:r w:rsidRPr="00B05774">
              <w:rPr>
                <w:rFonts w:asciiTheme="minorHAnsi" w:hAnsiTheme="minorHAnsi"/>
                <w:sz w:val="18"/>
                <w:szCs w:val="18"/>
              </w:rPr>
              <w:t xml:space="preserve">else, if A02 </w:t>
            </w:r>
            <w:r w:rsidR="0087315B">
              <w:rPr>
                <w:rFonts w:asciiTheme="minorHAnsi" w:hAnsiTheme="minorHAnsi"/>
                <w:sz w:val="18"/>
                <w:szCs w:val="18"/>
              </w:rPr>
              <w:t>≠</w:t>
            </w:r>
            <w:r w:rsidRPr="00B05774">
              <w:rPr>
                <w:rFonts w:asciiTheme="minorHAnsi" w:hAnsiTheme="minorHAnsi"/>
                <w:sz w:val="18"/>
                <w:szCs w:val="18"/>
              </w:rPr>
              <w:t xml:space="preserve"> “required”, then value=N/A&gt;&gt;</w:t>
            </w:r>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77777777" w:rsidR="00F328CD" w:rsidRPr="00B05774" w:rsidRDefault="00F328CD" w:rsidP="00F328CD">
            <w:pPr>
              <w:rPr>
                <w:rFonts w:asciiTheme="minorHAnsi" w:hAnsiTheme="minorHAnsi"/>
                <w:sz w:val="18"/>
                <w:szCs w:val="18"/>
              </w:rPr>
            </w:pPr>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p>
          <w:p w14:paraId="20D34B59" w14:textId="764524E1" w:rsidR="00F328CD" w:rsidRPr="00B05774" w:rsidRDefault="00F328CD" w:rsidP="00F328CD">
            <w:pPr>
              <w:rPr>
                <w:rFonts w:asciiTheme="minorHAnsi" w:hAnsiTheme="minorHAnsi"/>
                <w:sz w:val="18"/>
                <w:szCs w:val="18"/>
              </w:rPr>
            </w:pPr>
            <w:r w:rsidRPr="00B05774">
              <w:rPr>
                <w:rFonts w:asciiTheme="minorHAnsi" w:hAnsiTheme="minorHAnsi"/>
                <w:sz w:val="18"/>
                <w:szCs w:val="18"/>
              </w:rPr>
              <w:t>Else user input numeric value, xxxxx.x</w:t>
            </w:r>
            <w:r w:rsidR="0087315B">
              <w:rPr>
                <w:rFonts w:asciiTheme="minorHAnsi" w:hAnsiTheme="minorHAnsi"/>
                <w:sz w:val="18"/>
                <w:szCs w:val="18"/>
              </w:rPr>
              <w:t>;</w:t>
            </w:r>
            <w:r w:rsidRPr="00B05774">
              <w:rPr>
                <w:rFonts w:asciiTheme="minorHAnsi" w:hAnsiTheme="minorHAnsi"/>
                <w:sz w:val="18"/>
                <w:szCs w:val="18"/>
              </w:rPr>
              <w:t xml:space="preserve"> </w:t>
            </w:r>
          </w:p>
          <w:p w14:paraId="425E3BDA" w14:textId="2C1FC618" w:rsidR="00F328CD" w:rsidRPr="00A42BCC" w:rsidDel="008A5A59" w:rsidRDefault="00F328CD" w:rsidP="0087315B">
            <w:pPr>
              <w:rPr>
                <w:rFonts w:asciiTheme="minorHAnsi" w:hAnsiTheme="minorHAnsi"/>
                <w:sz w:val="18"/>
                <w:szCs w:val="18"/>
              </w:rPr>
            </w:pPr>
            <w:r w:rsidRPr="00B05774">
              <w:rPr>
                <w:rFonts w:asciiTheme="minorHAnsi" w:hAnsiTheme="minorHAnsi"/>
                <w:sz w:val="18"/>
                <w:szCs w:val="18"/>
              </w:rPr>
              <w:t xml:space="preserve">else, if A02 </w:t>
            </w:r>
            <w:r w:rsidR="0087315B">
              <w:rPr>
                <w:rFonts w:asciiTheme="minorHAnsi" w:hAnsiTheme="minorHAnsi"/>
                <w:sz w:val="18"/>
                <w:szCs w:val="18"/>
              </w:rPr>
              <w:t>≠</w:t>
            </w:r>
            <w:r w:rsidRPr="00B05774">
              <w:rPr>
                <w:rFonts w:asciiTheme="minorHAnsi" w:hAnsiTheme="minorHAnsi"/>
                <w:sz w:val="18"/>
                <w:szCs w:val="18"/>
              </w:rPr>
              <w:t xml:space="preserve"> “required”, then value=N/A&gt;&gt;</w:t>
            </w:r>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77777777" w:rsidR="00F328CD" w:rsidRDefault="00F328CD" w:rsidP="00F328CD">
            <w:pPr>
              <w:rPr>
                <w:rFonts w:asciiTheme="minorHAnsi" w:hAnsiTheme="minorHAnsi"/>
                <w:sz w:val="18"/>
                <w:szCs w:val="18"/>
              </w:rPr>
            </w:pPr>
            <w:r>
              <w:rPr>
                <w:rFonts w:asciiTheme="minorHAnsi" w:hAnsiTheme="minorHAnsi"/>
                <w:sz w:val="18"/>
                <w:szCs w:val="18"/>
              </w:rPr>
              <w:t>&lt;&lt;if A02="required", then value is taken from CF1R;</w:t>
            </w:r>
          </w:p>
          <w:p w14:paraId="50B6D4C5" w14:textId="283E49C3" w:rsidR="00F328CD" w:rsidRPr="00A42BCC" w:rsidRDefault="00F328CD" w:rsidP="0087315B">
            <w:pPr>
              <w:rPr>
                <w:rFonts w:asciiTheme="minorHAnsi" w:hAnsiTheme="minorHAnsi"/>
                <w:sz w:val="18"/>
                <w:szCs w:val="18"/>
              </w:rPr>
            </w:pPr>
            <w:r>
              <w:rPr>
                <w:rFonts w:asciiTheme="minorHAnsi" w:hAnsiTheme="minorHAnsi"/>
                <w:sz w:val="18"/>
                <w:szCs w:val="18"/>
              </w:rPr>
              <w:t>Else  value = sum of (A08+A09+A10+A11);</w:t>
            </w:r>
            <w:r>
              <w:rPr>
                <w:rFonts w:asciiTheme="minorHAnsi" w:hAnsiTheme="minorHAnsi"/>
                <w:sz w:val="18"/>
                <w:szCs w:val="18"/>
              </w:rPr>
              <w:br/>
              <w:t xml:space="preserve">if A02 </w:t>
            </w:r>
            <w:r w:rsidR="0087315B">
              <w:rPr>
                <w:rFonts w:asciiTheme="minorHAnsi" w:hAnsiTheme="minorHAnsi"/>
                <w:sz w:val="18"/>
                <w:szCs w:val="18"/>
              </w:rPr>
              <w:t>≠</w:t>
            </w:r>
            <w:r>
              <w:rPr>
                <w:rFonts w:asciiTheme="minorHAnsi" w:hAnsiTheme="minorHAnsi"/>
                <w:sz w:val="18"/>
                <w:szCs w:val="18"/>
              </w:rPr>
              <w:t xml:space="preserve"> “required”, then value=N/A&gt;&gt;</w:t>
            </w:r>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6BF3682A" w14:textId="78A07FB3" w:rsidR="0087315B"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87315B">
              <w:rPr>
                <w:rFonts w:asciiTheme="minorHAnsi" w:hAnsiTheme="minorHAnsi"/>
                <w:sz w:val="18"/>
                <w:szCs w:val="18"/>
              </w:rPr>
              <w:t>;</w:t>
            </w:r>
            <w:r>
              <w:rPr>
                <w:rFonts w:asciiTheme="minorHAnsi" w:hAnsiTheme="minorHAnsi"/>
                <w:sz w:val="18"/>
                <w:szCs w:val="18"/>
              </w:rPr>
              <w:t xml:space="preserve"> </w:t>
            </w:r>
          </w:p>
          <w:p w14:paraId="46069126" w14:textId="5A6EE927"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54B4BDA1"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sidR="003F17B6">
              <w:rPr>
                <w:rFonts w:asciiTheme="minorHAnsi" w:hAnsiTheme="minorHAnsi"/>
                <w:sz w:val="18"/>
                <w:szCs w:val="18"/>
              </w:rPr>
              <w:t>MCH</w:t>
            </w:r>
            <w:r w:rsidRPr="006954EE">
              <w:rPr>
                <w:rFonts w:asciiTheme="minorHAnsi" w:hAnsiTheme="minorHAnsi"/>
                <w:sz w:val="18"/>
                <w:szCs w:val="18"/>
              </w:rPr>
              <w:t>-2</w:t>
            </w:r>
            <w:r w:rsidR="003F17B6">
              <w:rPr>
                <w:rFonts w:asciiTheme="minorHAnsi" w:hAnsiTheme="minorHAnsi"/>
                <w:sz w:val="18"/>
                <w:szCs w:val="18"/>
              </w:rPr>
              <w:t>4</w:t>
            </w:r>
            <w:r w:rsidRPr="006954EE">
              <w:rPr>
                <w:rFonts w:asciiTheme="minorHAnsi" w:hAnsiTheme="minorHAnsi"/>
                <w:sz w:val="18"/>
                <w:szCs w:val="18"/>
              </w:rPr>
              <w:t xml:space="preserve">a; </w:t>
            </w:r>
          </w:p>
          <w:p w14:paraId="66128FB9" w14:textId="68B6C374"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3F17B6">
              <w:rPr>
                <w:rFonts w:asciiTheme="minorHAnsi" w:hAnsiTheme="minorHAnsi"/>
                <w:sz w:val="18"/>
                <w:szCs w:val="18"/>
              </w:rPr>
              <w:t>MCH</w:t>
            </w:r>
            <w:r w:rsidR="005B6312" w:rsidRPr="006954EE">
              <w:rPr>
                <w:rFonts w:asciiTheme="minorHAnsi" w:hAnsiTheme="minorHAnsi"/>
                <w:sz w:val="18"/>
                <w:szCs w:val="18"/>
              </w:rPr>
              <w:t>-2</w:t>
            </w:r>
            <w:r w:rsidR="003F17B6">
              <w:rPr>
                <w:rFonts w:asciiTheme="minorHAnsi" w:hAnsiTheme="minorHAnsi"/>
                <w:sz w:val="18"/>
                <w:szCs w:val="18"/>
              </w:rPr>
              <w:t>4</w:t>
            </w:r>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1A8D39DC" w:rsidR="007C670E" w:rsidRPr="005A593D" w:rsidRDefault="003F17B6" w:rsidP="00BB2BB9">
            <w:pPr>
              <w:rPr>
                <w:rFonts w:asciiTheme="minorHAnsi" w:hAnsiTheme="minorHAnsi"/>
                <w:b/>
                <w:szCs w:val="18"/>
              </w:rPr>
            </w:pPr>
            <w:r>
              <w:rPr>
                <w:rFonts w:asciiTheme="minorHAnsi" w:hAnsiTheme="minorHAnsi"/>
                <w:b/>
                <w:szCs w:val="18"/>
              </w:rPr>
              <w:t>MCH</w:t>
            </w:r>
            <w:r w:rsidR="007C670E" w:rsidRPr="005A593D">
              <w:rPr>
                <w:rFonts w:asciiTheme="minorHAnsi" w:hAnsiTheme="minorHAnsi"/>
                <w:b/>
                <w:szCs w:val="18"/>
              </w:rPr>
              <w:t>2</w:t>
            </w:r>
            <w:r>
              <w:rPr>
                <w:rFonts w:asciiTheme="minorHAnsi" w:hAnsiTheme="minorHAnsi"/>
                <w:b/>
                <w:szCs w:val="18"/>
              </w:rPr>
              <w:t>4</w:t>
            </w:r>
            <w:r w:rsidR="005C2E5B">
              <w:rPr>
                <w:rFonts w:asciiTheme="minorHAnsi" w:hAnsiTheme="minorHAnsi"/>
                <w:b/>
                <w:szCs w:val="18"/>
              </w:rPr>
              <w:t>b</w:t>
            </w:r>
            <w:r w:rsidR="007C670E"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6F4839">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6F4839">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6F4839">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6F4839">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6F4839">
        <w:tc>
          <w:tcPr>
            <w:tcW w:w="799" w:type="dxa"/>
            <w:vAlign w:val="center"/>
          </w:tcPr>
          <w:p w14:paraId="678284EB" w14:textId="36F1765A"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4E35BCEC"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07F64DFB"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6F4839">
        <w:tc>
          <w:tcPr>
            <w:tcW w:w="799" w:type="dxa"/>
            <w:vAlign w:val="center"/>
          </w:tcPr>
          <w:p w14:paraId="4A3A5E9A" w14:textId="0F1A5CD8"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19D7E7D0" w:rsidR="00EA01F0" w:rsidRPr="00A42BCC" w:rsidRDefault="00C006FF" w:rsidP="00394C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394CF6">
              <w:rPr>
                <w:rFonts w:asciiTheme="minorHAnsi" w:hAnsiTheme="minorHAnsi" w:cstheme="minorHAnsi"/>
                <w:sz w:val="18"/>
                <w:szCs w:val="18"/>
              </w:rPr>
              <w:t>(</w:t>
            </w:r>
            <w:r w:rsidR="00E81D5E" w:rsidRPr="00394CF6">
              <w:rPr>
                <w:rFonts w:asciiTheme="minorHAnsi" w:hAnsiTheme="minorHAnsi" w:cstheme="minorHAnsi"/>
                <w:sz w:val="18"/>
                <w:szCs w:val="18"/>
              </w:rPr>
              <w:t>C0</w:t>
            </w:r>
            <w:r w:rsidR="00394CF6">
              <w:rPr>
                <w:rFonts w:asciiTheme="minorHAnsi" w:hAnsiTheme="minorHAnsi" w:cstheme="minorHAnsi"/>
                <w:sz w:val="18"/>
                <w:szCs w:val="18"/>
              </w:rPr>
              <w:t>4</w:t>
            </w:r>
            <w:r w:rsidR="00E81D5E" w:rsidRPr="00394CF6">
              <w:rPr>
                <w:rFonts w:asciiTheme="minorHAnsi" w:hAnsiTheme="minorHAnsi" w:cstheme="minorHAnsi"/>
                <w:sz w:val="18"/>
                <w:szCs w:val="18"/>
              </w:rPr>
              <w:t xml:space="preserve">) ≥ </w:t>
            </w:r>
            <w:r w:rsidRPr="00394CF6">
              <w:rPr>
                <w:rFonts w:asciiTheme="minorHAnsi" w:hAnsiTheme="minorHAnsi" w:cstheme="minorHAnsi"/>
                <w:sz w:val="18"/>
                <w:szCs w:val="18"/>
              </w:rPr>
              <w:t>15 Pa</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6F4839">
        <w:tc>
          <w:tcPr>
            <w:tcW w:w="799" w:type="dxa"/>
            <w:vAlign w:val="center"/>
          </w:tcPr>
          <w:p w14:paraId="4A3A5EA2" w14:textId="0AE4DAA3"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08A466AA"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15BE982C"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6F4839">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6F4839">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4BE07A18"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E71335">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3412D22C" w:rsidTr="006F4839">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7DB8C7B4" w:rsidR="006C1E71" w:rsidRDefault="008F0CB1"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E71335">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6F4839">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4D22E31"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E71335">
              <w:rPr>
                <w:rFonts w:asciiTheme="minorHAnsi" w:hAnsiTheme="minorHAnsi"/>
                <w:sz w:val="18"/>
                <w:szCs w:val="18"/>
              </w:rPr>
              <w:t>A</w:t>
            </w:r>
            <w:r>
              <w:rPr>
                <w:rFonts w:asciiTheme="minorHAnsi" w:hAnsiTheme="minorHAnsi"/>
                <w:sz w:val="18"/>
                <w:szCs w:val="18"/>
              </w:rPr>
              <w:t>”&gt;&gt;</w:t>
            </w:r>
          </w:p>
        </w:tc>
      </w:tr>
      <w:tr w:rsidR="00840617" w:rsidRPr="00A42BCC" w14:paraId="4A3A5EB6" w14:textId="7447B4CD" w:rsidTr="006F4839">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7E42D38E"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E71335">
              <w:rPr>
                <w:rFonts w:asciiTheme="minorHAnsi" w:hAnsiTheme="minorHAnsi"/>
                <w:sz w:val="18"/>
                <w:szCs w:val="18"/>
              </w:rPr>
              <w:t>A</w:t>
            </w:r>
            <w:r>
              <w:rPr>
                <w:rFonts w:asciiTheme="minorHAnsi" w:hAnsiTheme="minorHAnsi"/>
                <w:sz w:val="18"/>
                <w:szCs w:val="18"/>
              </w:rPr>
              <w:t>”&gt;&gt;</w:t>
            </w:r>
          </w:p>
        </w:tc>
      </w:tr>
      <w:tr w:rsidR="006C1E71" w:rsidRPr="00A42BCC" w14:paraId="294EA820" w14:textId="3DAE8E07" w:rsidTr="006F4839">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6F4839">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64BAF2E8"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r w:rsidR="006F15A4" w:rsidRPr="00A42BCC" w14:paraId="009C03E4" w14:textId="77777777" w:rsidTr="006F4839">
        <w:trPr>
          <w:ins w:id="7" w:author="Smith, Alexis@Energy" w:date="2019-04-09T15:09:00Z"/>
        </w:trPr>
        <w:tc>
          <w:tcPr>
            <w:tcW w:w="583" w:type="dxa"/>
            <w:vAlign w:val="center"/>
          </w:tcPr>
          <w:p w14:paraId="0476F2C0" w14:textId="5163A0A5"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 w:author="Smith, Alexis@Energy" w:date="2019-04-09T15:09:00Z"/>
                <w:rFonts w:asciiTheme="minorHAnsi" w:hAnsiTheme="minorHAnsi"/>
                <w:sz w:val="18"/>
                <w:szCs w:val="18"/>
              </w:rPr>
            </w:pPr>
            <w:ins w:id="9" w:author="Smith, Alexis@Energy" w:date="2019-04-09T15:09:00Z">
              <w:r>
                <w:rPr>
                  <w:rFonts w:asciiTheme="minorHAnsi" w:hAnsiTheme="minorHAnsi"/>
                  <w:sz w:val="18"/>
                  <w:szCs w:val="18"/>
                </w:rPr>
                <w:t>03</w:t>
              </w:r>
            </w:ins>
          </w:p>
        </w:tc>
        <w:tc>
          <w:tcPr>
            <w:tcW w:w="4520" w:type="dxa"/>
            <w:vAlign w:val="center"/>
          </w:tcPr>
          <w:p w14:paraId="624B6DDD" w14:textId="7616C277"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 w:author="Smith, Alexis@Energy" w:date="2019-04-09T15:09:00Z"/>
                <w:rFonts w:asciiTheme="minorHAnsi" w:hAnsiTheme="minorHAnsi"/>
                <w:sz w:val="18"/>
                <w:szCs w:val="18"/>
              </w:rPr>
            </w:pPr>
            <w:ins w:id="11" w:author="Smith, Alexis@Energy" w:date="2019-04-09T15:09:00Z">
              <w:r>
                <w:rPr>
                  <w:rFonts w:asciiTheme="minorHAnsi" w:hAnsiTheme="minorHAnsi"/>
                  <w:sz w:val="18"/>
                  <w:szCs w:val="18"/>
                </w:rPr>
                <w:t>ACH50</w:t>
              </w:r>
            </w:ins>
          </w:p>
        </w:tc>
        <w:tc>
          <w:tcPr>
            <w:tcW w:w="5691" w:type="dxa"/>
          </w:tcPr>
          <w:p w14:paraId="02C2A762" w14:textId="622F37FA"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 w:author="Smith, Alexis@Energy" w:date="2019-04-09T15:09:00Z"/>
                <w:rFonts w:asciiTheme="minorHAnsi" w:hAnsiTheme="minorHAnsi"/>
                <w:sz w:val="18"/>
                <w:szCs w:val="18"/>
              </w:rPr>
            </w:pPr>
            <w:ins w:id="13" w:author="Smith, Alexis@Energy" w:date="2019-04-09T15:09:00Z">
              <w:r>
                <w:rPr>
                  <w:rFonts w:asciiTheme="minorHAnsi" w:hAnsiTheme="minorHAnsi"/>
                  <w:sz w:val="18"/>
                  <w:szCs w:val="18"/>
                </w:rPr>
                <w:t xml:space="preserve">&lt;&lt;value = ((D02 * 60) / Building volume from CF1R)&gt;&gt; </w:t>
              </w:r>
            </w:ins>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5"/>
      </w:tblGrid>
      <w:tr w:rsidR="00EA01F0" w:rsidRPr="00A42BCC" w14:paraId="4A3A5EC7" w14:textId="77777777" w:rsidTr="00E71335">
        <w:trPr>
          <w:trHeight w:val="136"/>
        </w:trPr>
        <w:tc>
          <w:tcPr>
            <w:tcW w:w="10788" w:type="dxa"/>
            <w:gridSpan w:val="2"/>
          </w:tcPr>
          <w:p w14:paraId="4A3A5EC6" w14:textId="7305A617"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EA01F0" w:rsidRPr="00A42BCC" w14:paraId="4A3A5ECA" w14:textId="77777777" w:rsidTr="00E71335">
        <w:trPr>
          <w:trHeight w:val="1136"/>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4" w:type="dxa"/>
            <w:vAlign w:val="center"/>
          </w:tcPr>
          <w:p w14:paraId="4FF9664E" w14:textId="3AC1AB34"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A14</w:t>
            </w:r>
            <w:r w:rsidR="00E71335">
              <w:rPr>
                <w:rFonts w:asciiTheme="minorHAnsi" w:hAnsiTheme="minorHAnsi"/>
                <w:sz w:val="18"/>
                <w:szCs w:val="18"/>
              </w:rPr>
              <w:t xml:space="preserve">, </w:t>
            </w:r>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p>
          <w:p w14:paraId="2DD69315" w14:textId="045564E0"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then (value) =</w:t>
            </w:r>
            <w:r w:rsidRPr="000B64C1">
              <w:rPr>
                <w:rFonts w:asciiTheme="minorHAnsi" w:hAnsiTheme="minorHAnsi"/>
                <w:sz w:val="18"/>
                <w:szCs w:val="18"/>
              </w:rPr>
              <w:t>E01</w:t>
            </w:r>
            <w:r>
              <w:rPr>
                <w:rFonts w:asciiTheme="minorHAnsi" w:hAnsiTheme="minorHAnsi"/>
                <w:sz w:val="18"/>
                <w:szCs w:val="18"/>
              </w:rPr>
              <w:t>*60/ (</w:t>
            </w:r>
            <w:r w:rsidR="00F02C0B">
              <w:rPr>
                <w:rFonts w:asciiTheme="minorHAnsi" w:hAnsiTheme="minorHAnsi"/>
                <w:sz w:val="18"/>
                <w:szCs w:val="18"/>
              </w:rPr>
              <w:t xml:space="preserve">Building </w:t>
            </w:r>
            <w:r>
              <w:rPr>
                <w:rFonts w:asciiTheme="minorHAnsi" w:hAnsiTheme="minorHAnsi"/>
                <w:sz w:val="18"/>
                <w:szCs w:val="18"/>
              </w:rPr>
              <w:t xml:space="preserve">Volume </w:t>
            </w:r>
            <w:r w:rsidR="00F02C0B">
              <w:rPr>
                <w:rFonts w:asciiTheme="minorHAnsi" w:hAnsiTheme="minorHAnsi"/>
                <w:sz w:val="18"/>
                <w:szCs w:val="18"/>
              </w:rPr>
              <w:t xml:space="preserve">pulled </w:t>
            </w:r>
            <w:r>
              <w:rPr>
                <w:rFonts w:asciiTheme="minorHAnsi" w:hAnsiTheme="minorHAnsi"/>
                <w:sz w:val="18"/>
                <w:szCs w:val="18"/>
              </w:rPr>
              <w:t xml:space="preserve">from </w:t>
            </w:r>
            <w:del w:id="14" w:author="Smith, Alexis@Energy" w:date="2019-04-08T11:58:00Z">
              <w:r w:rsidDel="003A2F66">
                <w:rPr>
                  <w:rFonts w:asciiTheme="minorHAnsi" w:hAnsiTheme="minorHAnsi"/>
                  <w:sz w:val="18"/>
                  <w:szCs w:val="18"/>
                </w:rPr>
                <w:delText>MCH-27</w:delText>
              </w:r>
            </w:del>
            <w:ins w:id="15" w:author="Smith, Alexis@Energy" w:date="2019-04-08T11:58:00Z">
              <w:r w:rsidR="003A2F66">
                <w:rPr>
                  <w:rFonts w:asciiTheme="minorHAnsi" w:hAnsiTheme="minorHAnsi"/>
                  <w:sz w:val="18"/>
                  <w:szCs w:val="18"/>
                </w:rPr>
                <w:t>CF1R</w:t>
              </w:r>
            </w:ins>
            <w:r w:rsidR="00F02C0B">
              <w:rPr>
                <w:rFonts w:asciiTheme="minorHAnsi" w:hAnsiTheme="minorHAnsi"/>
                <w:sz w:val="18"/>
                <w:szCs w:val="18"/>
              </w:rPr>
              <w:t>) and</w:t>
            </w:r>
            <w:r w:rsidRPr="000B64C1">
              <w:rPr>
                <w:rFonts w:asciiTheme="minorHAnsi" w:hAnsiTheme="minorHAnsi"/>
                <w:sz w:val="18"/>
                <w:szCs w:val="18"/>
              </w:rPr>
              <w:t xml:space="preserve"> display</w:t>
            </w:r>
            <w:r>
              <w:rPr>
                <w:rFonts w:asciiTheme="minorHAnsi" w:hAnsiTheme="minorHAnsi"/>
                <w:sz w:val="18"/>
                <w:szCs w:val="18"/>
              </w:rPr>
              <w:t xml:space="preserve"> text: “Enclosure Air Leakage Rate is (value) ACH</w:t>
            </w:r>
            <w:r w:rsidRPr="00C8786E">
              <w:rPr>
                <w:rFonts w:asciiTheme="minorHAnsi" w:hAnsiTheme="minorHAnsi"/>
                <w:sz w:val="18"/>
                <w:szCs w:val="18"/>
                <w:vertAlign w:val="subscript"/>
              </w:rPr>
              <w:t>50</w:t>
            </w:r>
            <w:r>
              <w:rPr>
                <w:rFonts w:asciiTheme="minorHAnsi" w:hAnsiTheme="minorHAnsi"/>
                <w:sz w:val="18"/>
                <w:szCs w:val="18"/>
              </w:rPr>
              <w:t>;</w:t>
            </w:r>
          </w:p>
          <w:p w14:paraId="4A3A5EC9" w14:textId="333AAA37" w:rsidR="00EA01F0" w:rsidRPr="00A42BCC" w:rsidRDefault="005D28E6"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Pr="000B64C1">
              <w:rPr>
                <w:rFonts w:asciiTheme="minorHAnsi" w:hAnsiTheme="minorHAnsi"/>
                <w:sz w:val="18"/>
                <w:szCs w:val="18"/>
              </w:rPr>
              <w:t>if A02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31C521FC"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 xml:space="preserve">G. Additional Requirements for </w:t>
            </w:r>
            <w:r w:rsidR="00D51A34">
              <w:rPr>
                <w:rFonts w:asciiTheme="minorHAnsi" w:hAnsiTheme="minorHAnsi"/>
                <w:b/>
                <w:sz w:val="18"/>
                <w:szCs w:val="18"/>
              </w:rPr>
              <w:t xml:space="preserve">Worksheet </w:t>
            </w:r>
            <w:r w:rsidRPr="00C20598">
              <w:rPr>
                <w:rFonts w:asciiTheme="minorHAnsi" w:hAnsiTheme="minorHAnsi"/>
                <w:b/>
                <w:sz w:val="18"/>
                <w:szCs w:val="18"/>
              </w:rPr>
              <w:t>Compliance</w:t>
            </w:r>
          </w:p>
        </w:tc>
      </w:tr>
      <w:tr w:rsidR="00C20598" w:rsidRPr="00A42BCC" w14:paraId="38459717" w14:textId="77777777" w:rsidTr="006F4839">
        <w:trPr>
          <w:trHeight w:val="242"/>
        </w:trPr>
        <w:tc>
          <w:tcPr>
            <w:tcW w:w="399" w:type="dxa"/>
            <w:vAlign w:val="center"/>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38EB5C6D"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6F4839">
        <w:trPr>
          <w:trHeight w:val="683"/>
        </w:trPr>
        <w:tc>
          <w:tcPr>
            <w:tcW w:w="399" w:type="dxa"/>
            <w:vAlign w:val="center"/>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14D94A28"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57698D18" w14:textId="77777777" w:rsidTr="006F4839">
        <w:trPr>
          <w:trHeight w:val="260"/>
        </w:trPr>
        <w:tc>
          <w:tcPr>
            <w:tcW w:w="399" w:type="dxa"/>
            <w:vAlign w:val="center"/>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42E7F332"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6F4839">
        <w:trPr>
          <w:trHeight w:val="440"/>
        </w:trPr>
        <w:tc>
          <w:tcPr>
            <w:tcW w:w="399" w:type="dxa"/>
            <w:vAlign w:val="center"/>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252845CB"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60D44" w14:textId="77777777" w:rsidR="00A74ACF" w:rsidRDefault="00A74ACF">
      <w:r>
        <w:separator/>
      </w:r>
    </w:p>
  </w:endnote>
  <w:endnote w:type="continuationSeparator" w:id="0">
    <w:p w14:paraId="383ABA61" w14:textId="77777777" w:rsidR="00A74ACF" w:rsidRDefault="00A74ACF">
      <w:r>
        <w:continuationSeparator/>
      </w:r>
    </w:p>
  </w:endnote>
  <w:endnote w:type="continuationNotice" w:id="1">
    <w:p w14:paraId="4CA9EBDC" w14:textId="77777777" w:rsidR="00A74ACF" w:rsidRDefault="00A74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7C6B8" w14:textId="77777777" w:rsidR="00A74ACF" w:rsidRDefault="00A74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A74ACF" w:rsidRPr="00733ECB" w:rsidRDefault="00A74ACF" w:rsidP="00EB61D5">
    <w:pPr>
      <w:pStyle w:val="Style7"/>
      <w:rPr>
        <w:b w:val="0"/>
        <w:i w:val="0"/>
      </w:rPr>
    </w:pPr>
    <w:r w:rsidRPr="00733ECB">
      <w:rPr>
        <w:b w:val="0"/>
        <w:i w:val="0"/>
      </w:rPr>
      <w:t xml:space="preserve">Registration Number:                                                           Registration Date/Time:                                           HERS Provider:                       </w:t>
    </w:r>
  </w:p>
  <w:p w14:paraId="4A3A5EF9" w14:textId="41305EC6" w:rsidR="00A74ACF" w:rsidRPr="00733ECB" w:rsidRDefault="00A74ACF"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A0AD7" w14:textId="77777777" w:rsidR="00A74ACF" w:rsidRDefault="00A74A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39FE21A5" w:rsidR="00A74ACF" w:rsidRPr="00EB61D5" w:rsidRDefault="00A74ACF" w:rsidP="00EB61D5">
    <w:pPr>
      <w:pStyle w:val="Footer"/>
    </w:pPr>
    <w:r w:rsidRPr="00EB61D5">
      <w:t>CA Building Energy Efficiency Standards - 201</w:t>
    </w:r>
    <w:r>
      <w:t>9</w:t>
    </w:r>
    <w:r w:rsidRPr="00EB61D5">
      <w:t xml:space="preserve"> Residential Compliance</w:t>
    </w:r>
    <w:r w:rsidRPr="00EB61D5">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4AA17" w14:textId="77777777" w:rsidR="00A74ACF" w:rsidRDefault="00A74ACF">
      <w:r>
        <w:separator/>
      </w:r>
    </w:p>
  </w:footnote>
  <w:footnote w:type="continuationSeparator" w:id="0">
    <w:p w14:paraId="29CA4BC0" w14:textId="77777777" w:rsidR="00A74ACF" w:rsidRDefault="00A74ACF">
      <w:r>
        <w:continuationSeparator/>
      </w:r>
    </w:p>
  </w:footnote>
  <w:footnote w:type="continuationNotice" w:id="1">
    <w:p w14:paraId="40AC2B18" w14:textId="77777777" w:rsidR="00A74ACF" w:rsidRDefault="00A74AC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A74ACF" w:rsidRDefault="00144590">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A74ACF" w:rsidRPr="007770C5" w:rsidRDefault="00A74ACF"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042D2FE8" w:rsidR="00A74ACF" w:rsidRPr="007770C5" w:rsidRDefault="00A74ACF" w:rsidP="002B5597">
    <w:pPr>
      <w:suppressAutoHyphens/>
      <w:ind w:left="-90"/>
      <w:rPr>
        <w:rFonts w:ascii="Arial" w:hAnsi="Arial" w:cs="Arial"/>
        <w:b/>
        <w:sz w:val="24"/>
        <w:szCs w:val="24"/>
      </w:rPr>
    </w:pPr>
    <w:r>
      <w:rPr>
        <w:rFonts w:ascii="Arial" w:hAnsi="Arial" w:cs="Arial"/>
        <w:b/>
        <w:sz w:val="24"/>
        <w:szCs w:val="24"/>
      </w:rPr>
      <w:t>BUILDING AIR LEAKAGE DIAGNOSTIC TEST WORKSHEET – BUILDING ENCLOSURES AND DWELLING UNIT ENCLOSURES</w:t>
    </w:r>
  </w:p>
  <w:p w14:paraId="4A3A5EE8" w14:textId="0B682AFB" w:rsidR="00A74ACF" w:rsidRPr="007770C5" w:rsidRDefault="00A74ACF" w:rsidP="002B5597">
    <w:pPr>
      <w:suppressAutoHyphens/>
      <w:ind w:left="-90"/>
      <w:rPr>
        <w:rFonts w:ascii="Arial" w:hAnsi="Arial" w:cs="Arial"/>
        <w:sz w:val="14"/>
        <w:szCs w:val="14"/>
      </w:rPr>
    </w:pPr>
    <w:r>
      <w:rPr>
        <w:rFonts w:ascii="Arial" w:hAnsi="Arial" w:cs="Arial"/>
        <w:sz w:val="14"/>
        <w:szCs w:val="14"/>
      </w:rPr>
      <w:t>CEC-CF2R-MCH-24-H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95"/>
      <w:gridCol w:w="3059"/>
      <w:gridCol w:w="820"/>
      <w:gridCol w:w="728"/>
      <w:gridCol w:w="1692"/>
    </w:tblGrid>
    <w:tr w:rsidR="00A74ACF" w:rsidRPr="00F85124" w14:paraId="4A3A5EEB" w14:textId="77777777" w:rsidTr="006F4839">
      <w:trPr>
        <w:cantSplit/>
        <w:trHeight w:val="288"/>
      </w:trPr>
      <w:tc>
        <w:tcPr>
          <w:tcW w:w="4216" w:type="pct"/>
          <w:gridSpan w:val="4"/>
          <w:tcBorders>
            <w:right w:val="nil"/>
          </w:tcBorders>
          <w:vAlign w:val="center"/>
        </w:tcPr>
        <w:p w14:paraId="4A3A5EE9" w14:textId="005FEBCF" w:rsidR="00A74ACF" w:rsidRPr="00F502B3" w:rsidRDefault="00A74ACF" w:rsidP="003E419E">
          <w:pPr>
            <w:pStyle w:val="Heading1"/>
            <w:rPr>
              <w:rFonts w:ascii="Calibri" w:hAnsi="Calibri"/>
              <w:b w:val="0"/>
              <w:bCs/>
              <w:sz w:val="20"/>
            </w:rPr>
          </w:pPr>
          <w:r w:rsidRPr="00F502B3">
            <w:rPr>
              <w:rFonts w:ascii="Calibri" w:hAnsi="Calibri"/>
              <w:b w:val="0"/>
              <w:bCs/>
              <w:sz w:val="20"/>
            </w:rPr>
            <w:t>CERTIFICATE OF INSTALLATION</w:t>
          </w:r>
        </w:p>
      </w:tc>
      <w:tc>
        <w:tcPr>
          <w:tcW w:w="784" w:type="pct"/>
          <w:tcBorders>
            <w:left w:val="nil"/>
          </w:tcBorders>
          <w:tcMar>
            <w:left w:w="115" w:type="dxa"/>
            <w:right w:w="115" w:type="dxa"/>
          </w:tcMar>
          <w:vAlign w:val="center"/>
        </w:tcPr>
        <w:p w14:paraId="4A3A5EEA" w14:textId="169F2971" w:rsidR="00A74ACF" w:rsidRPr="00F502B3" w:rsidRDefault="00A74ACF">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2</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74ACF" w:rsidRPr="00F85124" w14:paraId="4A3A5EEE" w14:textId="77777777" w:rsidTr="006F4839">
      <w:trPr>
        <w:cantSplit/>
        <w:trHeight w:val="288"/>
      </w:trPr>
      <w:tc>
        <w:tcPr>
          <w:tcW w:w="3879" w:type="pct"/>
          <w:gridSpan w:val="3"/>
          <w:tcBorders>
            <w:right w:val="nil"/>
          </w:tcBorders>
        </w:tcPr>
        <w:p w14:paraId="4A3A5EEC" w14:textId="39BC4EB8" w:rsidR="00A74ACF" w:rsidRPr="00F85124" w:rsidRDefault="00A74ACF"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 Enclosures</w:t>
          </w:r>
        </w:p>
      </w:tc>
      <w:tc>
        <w:tcPr>
          <w:tcW w:w="1121" w:type="pct"/>
          <w:gridSpan w:val="2"/>
          <w:tcBorders>
            <w:left w:val="nil"/>
          </w:tcBorders>
        </w:tcPr>
        <w:p w14:paraId="4A3A5EED" w14:textId="5BD6CA8D" w:rsidR="00A74ACF" w:rsidRPr="00F85124" w:rsidRDefault="00A74ACF"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44590">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44590">
            <w:rPr>
              <w:rFonts w:ascii="Calibri" w:hAnsi="Calibri"/>
              <w:bCs/>
              <w:noProof/>
            </w:rPr>
            <w:t>3</w:t>
          </w:r>
          <w:r>
            <w:rPr>
              <w:rFonts w:ascii="Calibri" w:hAnsi="Calibri"/>
              <w:bCs/>
              <w:noProof/>
            </w:rPr>
            <w:fldChar w:fldCharType="end"/>
          </w:r>
          <w:r w:rsidRPr="00F85124">
            <w:rPr>
              <w:rFonts w:ascii="Calibri" w:hAnsi="Calibri"/>
              <w:bCs/>
            </w:rPr>
            <w:t>)</w:t>
          </w:r>
        </w:p>
      </w:tc>
    </w:tr>
    <w:tr w:rsidR="00A74ACF" w:rsidRPr="00F85124" w14:paraId="4A3A5EF2" w14:textId="77777777" w:rsidTr="006F4839">
      <w:trPr>
        <w:cantSplit/>
        <w:trHeight w:val="288"/>
      </w:trPr>
      <w:tc>
        <w:tcPr>
          <w:tcW w:w="2082" w:type="pct"/>
        </w:tcPr>
        <w:p w14:paraId="4A3A5EEF" w14:textId="77777777" w:rsidR="00A74ACF" w:rsidRPr="00F85124" w:rsidRDefault="00A74ACF" w:rsidP="003E419E">
          <w:pPr>
            <w:rPr>
              <w:rFonts w:ascii="Calibri" w:hAnsi="Calibri"/>
              <w:sz w:val="12"/>
              <w:szCs w:val="12"/>
            </w:rPr>
          </w:pPr>
          <w:r w:rsidRPr="00F85124">
            <w:rPr>
              <w:rFonts w:ascii="Calibri" w:hAnsi="Calibri"/>
              <w:sz w:val="12"/>
              <w:szCs w:val="12"/>
            </w:rPr>
            <w:t>Project Name:</w:t>
          </w:r>
        </w:p>
      </w:tc>
      <w:tc>
        <w:tcPr>
          <w:tcW w:w="1417" w:type="pct"/>
        </w:tcPr>
        <w:p w14:paraId="4A3A5EF0" w14:textId="77777777" w:rsidR="00A74ACF" w:rsidRPr="00F85124" w:rsidRDefault="00A74ACF" w:rsidP="003E419E">
          <w:pPr>
            <w:rPr>
              <w:rFonts w:ascii="Calibri" w:hAnsi="Calibri"/>
              <w:sz w:val="12"/>
              <w:szCs w:val="12"/>
            </w:rPr>
          </w:pPr>
          <w:r w:rsidRPr="00F85124">
            <w:rPr>
              <w:rFonts w:ascii="Calibri" w:hAnsi="Calibri"/>
              <w:sz w:val="12"/>
              <w:szCs w:val="12"/>
            </w:rPr>
            <w:t>Enforcement Agency:</w:t>
          </w:r>
        </w:p>
      </w:tc>
      <w:tc>
        <w:tcPr>
          <w:tcW w:w="1500" w:type="pct"/>
          <w:gridSpan w:val="3"/>
        </w:tcPr>
        <w:p w14:paraId="4A3A5EF1" w14:textId="77777777" w:rsidR="00A74ACF" w:rsidRPr="00F85124" w:rsidRDefault="00A74ACF" w:rsidP="003E419E">
          <w:pPr>
            <w:rPr>
              <w:rFonts w:ascii="Calibri" w:hAnsi="Calibri"/>
              <w:sz w:val="12"/>
              <w:szCs w:val="12"/>
            </w:rPr>
          </w:pPr>
          <w:r w:rsidRPr="00F85124">
            <w:rPr>
              <w:rFonts w:ascii="Calibri" w:hAnsi="Calibri"/>
              <w:sz w:val="12"/>
              <w:szCs w:val="12"/>
            </w:rPr>
            <w:t>Permit Number:</w:t>
          </w:r>
        </w:p>
      </w:tc>
    </w:tr>
    <w:tr w:rsidR="00A74ACF" w:rsidRPr="00F85124" w14:paraId="4A3A5EF6" w14:textId="77777777" w:rsidTr="006F4839">
      <w:trPr>
        <w:cantSplit/>
        <w:trHeight w:val="288"/>
      </w:trPr>
      <w:tc>
        <w:tcPr>
          <w:tcW w:w="2082" w:type="pct"/>
        </w:tcPr>
        <w:p w14:paraId="4A3A5EF3" w14:textId="77777777" w:rsidR="00A74ACF" w:rsidRPr="00F85124" w:rsidRDefault="00A74ACF" w:rsidP="003E419E">
          <w:pPr>
            <w:rPr>
              <w:rFonts w:ascii="Calibri" w:hAnsi="Calibri"/>
              <w:sz w:val="12"/>
              <w:szCs w:val="12"/>
              <w:vertAlign w:val="superscript"/>
            </w:rPr>
          </w:pPr>
          <w:r w:rsidRPr="00F85124">
            <w:rPr>
              <w:rFonts w:ascii="Calibri" w:hAnsi="Calibri"/>
              <w:sz w:val="12"/>
              <w:szCs w:val="12"/>
            </w:rPr>
            <w:t>Dwelling Address:</w:t>
          </w:r>
        </w:p>
      </w:tc>
      <w:tc>
        <w:tcPr>
          <w:tcW w:w="1417" w:type="pct"/>
        </w:tcPr>
        <w:p w14:paraId="4A3A5EF4" w14:textId="22FE04C4" w:rsidR="00A74ACF" w:rsidRPr="00F85124" w:rsidRDefault="00A74ACF"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500" w:type="pct"/>
          <w:gridSpan w:val="3"/>
        </w:tcPr>
        <w:p w14:paraId="4A3A5EF5" w14:textId="06098542" w:rsidR="00A74ACF" w:rsidRPr="00F85124" w:rsidRDefault="00A74ACF"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A74ACF" w:rsidRPr="003E419E" w:rsidRDefault="00144590"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A74ACF" w:rsidRDefault="00144590">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A74ACF" w:rsidRDefault="00144590">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555"/>
      <w:gridCol w:w="819"/>
      <w:gridCol w:w="2425"/>
    </w:tblGrid>
    <w:tr w:rsidR="00A74ACF" w:rsidRPr="00F85124" w14:paraId="4A3A5EFE" w14:textId="77777777" w:rsidTr="003E419E">
      <w:trPr>
        <w:cantSplit/>
        <w:trHeight w:val="288"/>
      </w:trPr>
      <w:tc>
        <w:tcPr>
          <w:tcW w:w="3877" w:type="pct"/>
          <w:gridSpan w:val="2"/>
          <w:tcBorders>
            <w:right w:val="nil"/>
          </w:tcBorders>
          <w:vAlign w:val="center"/>
        </w:tcPr>
        <w:p w14:paraId="4A3A5EFC" w14:textId="02C54F7E" w:rsidR="00A74ACF" w:rsidRPr="00F502B3" w:rsidRDefault="00A74ACF"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4A3A5EFD" w14:textId="51F0BCC3" w:rsidR="00A74ACF" w:rsidRPr="00F502B3" w:rsidRDefault="00A74AC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74ACF" w:rsidRPr="00F85124" w14:paraId="4A3A5F01" w14:textId="77777777" w:rsidTr="006F4839">
      <w:trPr>
        <w:cantSplit/>
        <w:trHeight w:val="288"/>
      </w:trPr>
      <w:tc>
        <w:tcPr>
          <w:tcW w:w="3498" w:type="pct"/>
          <w:tcBorders>
            <w:right w:val="nil"/>
          </w:tcBorders>
        </w:tcPr>
        <w:p w14:paraId="4A3A5EFF" w14:textId="7ACA3271" w:rsidR="00A74ACF" w:rsidRPr="00F85124" w:rsidRDefault="00A74ACF">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w:t>
          </w:r>
          <w:r>
            <w:rPr>
              <w:rFonts w:ascii="Calibri" w:hAnsi="Calibri"/>
              <w:bCs/>
            </w:rPr>
            <w:t>Enclosures</w:t>
          </w:r>
        </w:p>
      </w:tc>
      <w:tc>
        <w:tcPr>
          <w:tcW w:w="1502" w:type="pct"/>
          <w:gridSpan w:val="2"/>
          <w:tcBorders>
            <w:left w:val="nil"/>
          </w:tcBorders>
        </w:tcPr>
        <w:p w14:paraId="4A3A5F00" w14:textId="61E7AD41" w:rsidR="00A74ACF" w:rsidRPr="00382CD6" w:rsidRDefault="00A74ACF"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44590">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44590">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A74ACF" w:rsidRPr="003E419E" w:rsidRDefault="00144590"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A74ACF" w:rsidRDefault="00144590">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A74ACF" w:rsidRDefault="00144590">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A74ACF" w:rsidRPr="00F85124" w14:paraId="4A3A5F08" w14:textId="77777777" w:rsidTr="003E419E">
      <w:trPr>
        <w:cantSplit/>
        <w:trHeight w:val="288"/>
      </w:trPr>
      <w:tc>
        <w:tcPr>
          <w:tcW w:w="3877" w:type="pct"/>
          <w:tcBorders>
            <w:right w:val="nil"/>
          </w:tcBorders>
          <w:vAlign w:val="center"/>
        </w:tcPr>
        <w:p w14:paraId="4A3A5F06" w14:textId="58AB1701" w:rsidR="00A74ACF" w:rsidRPr="00F502B3" w:rsidRDefault="00A74ACF"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524B9188" w:rsidR="00A74ACF" w:rsidRPr="00F502B3" w:rsidRDefault="00A74AC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74ACF" w:rsidRPr="00F85124" w14:paraId="4A3A5F0B" w14:textId="77777777" w:rsidTr="00EF2268">
      <w:trPr>
        <w:cantSplit/>
        <w:trHeight w:val="288"/>
      </w:trPr>
      <w:tc>
        <w:tcPr>
          <w:tcW w:w="4373" w:type="pct"/>
          <w:gridSpan w:val="2"/>
          <w:tcBorders>
            <w:right w:val="nil"/>
          </w:tcBorders>
        </w:tcPr>
        <w:p w14:paraId="4A3A5F09" w14:textId="06B12F13" w:rsidR="00A74ACF" w:rsidRPr="00F85124" w:rsidRDefault="00A74ACF">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Worksheet - Building Enclosures and Dwelling unit Enclosures - MCH-24b</w:t>
          </w:r>
        </w:p>
      </w:tc>
      <w:tc>
        <w:tcPr>
          <w:tcW w:w="627" w:type="pct"/>
          <w:tcBorders>
            <w:left w:val="nil"/>
          </w:tcBorders>
        </w:tcPr>
        <w:p w14:paraId="4A3A5F0A" w14:textId="5C485A11" w:rsidR="00A74ACF" w:rsidRPr="00F85124" w:rsidRDefault="00A74ACF"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44590">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44590">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A74ACF" w:rsidRPr="003E419E" w:rsidRDefault="00144590"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A74ACF" w:rsidRDefault="00144590">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F3409"/>
    <w:rsid w:val="000F3C9E"/>
    <w:rsid w:val="001046D3"/>
    <w:rsid w:val="00107CC3"/>
    <w:rsid w:val="00122B26"/>
    <w:rsid w:val="00144590"/>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CD6"/>
    <w:rsid w:val="00394CF6"/>
    <w:rsid w:val="003A047B"/>
    <w:rsid w:val="003A2F66"/>
    <w:rsid w:val="003A3634"/>
    <w:rsid w:val="003C1E23"/>
    <w:rsid w:val="003C2745"/>
    <w:rsid w:val="003C5860"/>
    <w:rsid w:val="003C5E86"/>
    <w:rsid w:val="003E21BB"/>
    <w:rsid w:val="003E419E"/>
    <w:rsid w:val="003E71E0"/>
    <w:rsid w:val="003F00EC"/>
    <w:rsid w:val="003F17B6"/>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5944"/>
    <w:rsid w:val="00467478"/>
    <w:rsid w:val="004713DE"/>
    <w:rsid w:val="0047600B"/>
    <w:rsid w:val="004803D4"/>
    <w:rsid w:val="00480F53"/>
    <w:rsid w:val="00497DDD"/>
    <w:rsid w:val="00497E2F"/>
    <w:rsid w:val="004A0673"/>
    <w:rsid w:val="004A1BB8"/>
    <w:rsid w:val="004A4AEF"/>
    <w:rsid w:val="004A4FD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E19CD"/>
    <w:rsid w:val="005E1C15"/>
    <w:rsid w:val="005F1465"/>
    <w:rsid w:val="005F1D50"/>
    <w:rsid w:val="005F2ADF"/>
    <w:rsid w:val="005F4748"/>
    <w:rsid w:val="0060014C"/>
    <w:rsid w:val="006045D5"/>
    <w:rsid w:val="006124DF"/>
    <w:rsid w:val="00621003"/>
    <w:rsid w:val="00630960"/>
    <w:rsid w:val="0063658A"/>
    <w:rsid w:val="00642F49"/>
    <w:rsid w:val="00657706"/>
    <w:rsid w:val="006614CE"/>
    <w:rsid w:val="00662D8F"/>
    <w:rsid w:val="0066310F"/>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6F15A4"/>
    <w:rsid w:val="006F4839"/>
    <w:rsid w:val="0070083F"/>
    <w:rsid w:val="00703E08"/>
    <w:rsid w:val="007075CA"/>
    <w:rsid w:val="00715475"/>
    <w:rsid w:val="00721F39"/>
    <w:rsid w:val="00733ECB"/>
    <w:rsid w:val="00735772"/>
    <w:rsid w:val="0074637C"/>
    <w:rsid w:val="00752910"/>
    <w:rsid w:val="00760262"/>
    <w:rsid w:val="00763BB0"/>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315B"/>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1541"/>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677"/>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427E"/>
    <w:rsid w:val="00A74ACF"/>
    <w:rsid w:val="00A8014F"/>
    <w:rsid w:val="00A84317"/>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2BB9"/>
    <w:rsid w:val="00BB7338"/>
    <w:rsid w:val="00BB73AE"/>
    <w:rsid w:val="00BB7FEB"/>
    <w:rsid w:val="00BC0866"/>
    <w:rsid w:val="00BC0CC6"/>
    <w:rsid w:val="00BC156C"/>
    <w:rsid w:val="00BE101B"/>
    <w:rsid w:val="00BE3E80"/>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1335"/>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3D34"/>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91B20-F2D3-4C7F-9001-855706AB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2756</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2</cp:revision>
  <cp:lastPrinted>2013-09-13T16:00:00Z</cp:lastPrinted>
  <dcterms:created xsi:type="dcterms:W3CDTF">2019-05-17T15:40:00Z</dcterms:created>
  <dcterms:modified xsi:type="dcterms:W3CDTF">2019-05-17T15:40:00Z</dcterms:modified>
</cp:coreProperties>
</file>
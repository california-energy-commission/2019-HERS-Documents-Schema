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50A50DD7"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4B3816">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4B3816">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4B3816">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4B3816">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4B3816">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4B3816">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4B3816">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4B3816">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4B3816">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F6E32EE"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9D3D1C"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Vertical distance from the lowest above-grade floor to the highest ceiling in feet</w:t>
            </w:r>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9D3D1C"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9D3D1C">
        <w:tc>
          <w:tcPr>
            <w:tcW w:w="10790"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9D3D1C">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2"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9D3D1C">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2"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9D3D1C">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2"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9D3D1C">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2"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9D3D1C">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2"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9D3D1C">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2" w:type="dxa"/>
          </w:tcPr>
          <w:p w14:paraId="0435B1BA" w14:textId="77777777" w:rsidR="007056D7" w:rsidRPr="007F6151" w:rsidRDefault="007056D7" w:rsidP="003952E1">
            <w:pPr>
              <w:keepNext/>
              <w:rPr>
                <w:rFonts w:asciiTheme="minorHAnsi" w:hAnsiTheme="minorHAnsi"/>
                <w:sz w:val="18"/>
                <w:szCs w:val="18"/>
              </w:rPr>
            </w:pPr>
          </w:p>
        </w:tc>
      </w:tr>
    </w:tbl>
    <w:p w14:paraId="7845CCF8" w14:textId="77777777" w:rsidR="009D3D1C" w:rsidRDefault="009D3D1C">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9D3D1C"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41A4C4C7"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A75DC5" w14:paraId="0435B25D"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C" w14:textId="6B79EE35" w:rsidR="00A75DC5" w:rsidRPr="00A75DC5" w:rsidRDefault="00380356" w:rsidP="003723C0">
            <w:pPr>
              <w:keepNext/>
              <w:rPr>
                <w:rFonts w:asciiTheme="minorHAnsi" w:hAnsiTheme="minorHAnsi"/>
                <w:b/>
                <w:bCs/>
                <w:szCs w:val="18"/>
              </w:rPr>
            </w:pPr>
            <w:r>
              <w:rPr>
                <w:rFonts w:asciiTheme="minorHAnsi" w:hAnsiTheme="minorHAnsi"/>
                <w:b/>
                <w:bCs/>
                <w:szCs w:val="18"/>
              </w:rPr>
              <w:lastRenderedPageBreak/>
              <w:t>F</w:t>
            </w:r>
            <w:r w:rsidR="00A75DC5" w:rsidRPr="0029047D">
              <w:rPr>
                <w:rFonts w:asciiTheme="minorHAnsi" w:hAnsiTheme="minorHAnsi"/>
                <w:b/>
                <w:bCs/>
                <w:szCs w:val="18"/>
              </w:rPr>
              <w:t>. Other Requirements</w:t>
            </w:r>
          </w:p>
        </w:tc>
      </w:tr>
      <w:tr w:rsidR="00A75DC5" w14:paraId="0435B25F"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E" w14:textId="691DEAEB" w:rsidR="00A75DC5" w:rsidRPr="00A75DC5" w:rsidRDefault="00A75DC5" w:rsidP="00A75DC5">
            <w:pPr>
              <w:keepNext/>
              <w:rPr>
                <w:rFonts w:asciiTheme="minorHAnsi" w:hAnsiTheme="minorHAnsi"/>
                <w:b/>
                <w:bCs/>
                <w:szCs w:val="18"/>
              </w:rPr>
            </w:pPr>
            <w:r w:rsidRPr="00A75DC5">
              <w:rPr>
                <w:rFonts w:asciiTheme="minorHAnsi" w:hAnsiTheme="minorHAnsi"/>
                <w:b/>
                <w:bCs/>
                <w:szCs w:val="18"/>
              </w:rPr>
              <w:t>The items listed below (6.1 through 6.</w:t>
            </w:r>
            <w:r w:rsidR="005952AD">
              <w:rPr>
                <w:rFonts w:asciiTheme="minorHAnsi" w:hAnsiTheme="minorHAnsi"/>
                <w:b/>
                <w:bCs/>
                <w:szCs w:val="18"/>
              </w:rPr>
              <w:t xml:space="preserve">6 and </w:t>
            </w:r>
            <w:r w:rsidR="005952AD" w:rsidRPr="00A75DC5">
              <w:rPr>
                <w:rFonts w:asciiTheme="minorHAnsi" w:hAnsiTheme="minorHAnsi"/>
                <w:b/>
                <w:bCs/>
                <w:szCs w:val="18"/>
              </w:rPr>
              <w:t>6.</w:t>
            </w:r>
            <w:r w:rsidR="005952AD">
              <w:rPr>
                <w:rFonts w:asciiTheme="minorHAnsi" w:hAnsiTheme="minorHAnsi"/>
                <w:b/>
                <w:bCs/>
                <w:szCs w:val="18"/>
              </w:rPr>
              <w:t>8</w:t>
            </w:r>
            <w:r w:rsidR="005952AD" w:rsidRPr="00A75DC5">
              <w:rPr>
                <w:rFonts w:asciiTheme="minorHAnsi" w:hAnsiTheme="minorHAnsi"/>
                <w:b/>
                <w:bCs/>
                <w:szCs w:val="18"/>
              </w:rPr>
              <w:t xml:space="preserve"> through 6.9</w:t>
            </w:r>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A75DC5" w14:paraId="0435B26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0"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1" w14:textId="2CC8322C" w:rsidR="00A75DC5" w:rsidRDefault="00A75DC5" w:rsidP="00C23628">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35B262" w14:textId="77777777" w:rsidR="00A75DC5" w:rsidRDefault="00A75DC5" w:rsidP="00C23628">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A75DC5" w14:paraId="0435B266"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4"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5" w14:textId="77777777" w:rsidR="00A75DC5" w:rsidRDefault="00A75DC5" w:rsidP="00C23628">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A75DC5" w14:paraId="0435B26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7"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8" w14:textId="77777777" w:rsidR="00A75DC5" w:rsidRDefault="00A75DC5" w:rsidP="00C23628">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0435B269" w14:textId="77777777" w:rsidR="00A75DC5" w:rsidRDefault="00A75DC5" w:rsidP="00C23628">
            <w:pPr>
              <w:ind w:left="274"/>
              <w:rPr>
                <w:sz w:val="22"/>
              </w:rPr>
            </w:pPr>
            <w:r w:rsidRPr="00215D5D">
              <w:rPr>
                <w:rFonts w:asciiTheme="minorHAnsi" w:hAnsiTheme="minorHAnsi" w:cstheme="minorHAnsi"/>
                <w:sz w:val="18"/>
                <w:szCs w:val="18"/>
              </w:rPr>
              <w:t>Exception: Condensing dryers plumbed to a drain.</w:t>
            </w:r>
          </w:p>
        </w:tc>
      </w:tr>
      <w:tr w:rsidR="00A75DC5" w14:paraId="0435B26D"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B"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6837394" w14:textId="23CDC252" w:rsidR="001905DC" w:rsidRDefault="00A75DC5" w:rsidP="00C23628">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7352AE8E" w14:textId="77777777" w:rsidR="001905DC" w:rsidRDefault="001905DC" w:rsidP="00C23628">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00A75DC5" w:rsidRPr="00E00577">
              <w:rPr>
                <w:rStyle w:val="margin0020notechar"/>
                <w:rFonts w:asciiTheme="minorHAnsi" w:hAnsiTheme="minorHAnsi"/>
                <w:sz w:val="18"/>
                <w:szCs w:val="18"/>
              </w:rPr>
              <w:t>Combustion and solid-fuel-burning appliances must be provided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with adequate </w:t>
            </w:r>
            <w:r w:rsidR="00A75DC5">
              <w:rPr>
                <w:rStyle w:val="margin0020notechar"/>
                <w:rFonts w:asciiTheme="minorHAnsi" w:hAnsiTheme="minorHAnsi"/>
                <w:sz w:val="18"/>
                <w:szCs w:val="18"/>
              </w:rPr>
              <w:t>c</w:t>
            </w:r>
            <w:r w:rsidR="00A75DC5" w:rsidRPr="00E00577">
              <w:rPr>
                <w:rStyle w:val="margin0020notechar"/>
                <w:rFonts w:asciiTheme="minorHAnsi" w:hAnsiTheme="minorHAnsi"/>
                <w:sz w:val="18"/>
                <w:szCs w:val="18"/>
              </w:rPr>
              <w:t>ombustion and ventilation air and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installed in accordance with manufacturers’ installation</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instructions; NFPA 54/ANSI Z223.1, </w:t>
            </w:r>
            <w:r w:rsidR="00A75DC5" w:rsidRPr="00215D5D">
              <w:rPr>
                <w:rStyle w:val="margin0020notechar"/>
                <w:rFonts w:asciiTheme="minorHAnsi" w:hAnsiTheme="minorHAnsi"/>
                <w:i/>
                <w:sz w:val="18"/>
                <w:szCs w:val="18"/>
              </w:rPr>
              <w:t>National Fuel Gas Code</w:t>
            </w:r>
            <w:r w:rsidR="00A75DC5" w:rsidRPr="00E00577">
              <w:rPr>
                <w:rStyle w:val="margin0020notechar"/>
                <w:rFonts w:asciiTheme="minorHAnsi" w:hAnsiTheme="minorHAnsi"/>
                <w:sz w:val="18"/>
                <w:szCs w:val="18"/>
              </w:rPr>
              <w:t xml:space="preserve">; NFPA 31, </w:t>
            </w:r>
            <w:r w:rsidR="00A75DC5" w:rsidRPr="00215D5D">
              <w:rPr>
                <w:rStyle w:val="margin0020notechar"/>
                <w:rFonts w:asciiTheme="minorHAnsi" w:hAnsiTheme="minorHAnsi"/>
                <w:i/>
                <w:sz w:val="18"/>
                <w:szCs w:val="18"/>
              </w:rPr>
              <w:t>Standard for the Installation of Oil-Burning Equipment</w:t>
            </w:r>
            <w:r w:rsidR="00A75DC5" w:rsidRPr="00E00577">
              <w:rPr>
                <w:rStyle w:val="margin0020notechar"/>
                <w:rFonts w:asciiTheme="minorHAnsi" w:hAnsiTheme="minorHAnsi"/>
                <w:sz w:val="18"/>
                <w:szCs w:val="18"/>
              </w:rPr>
              <w:t xml:space="preserve">; or NFPA 211, </w:t>
            </w:r>
            <w:r w:rsidR="00A75DC5" w:rsidRPr="00215D5D">
              <w:rPr>
                <w:rStyle w:val="margin0020notechar"/>
                <w:rFonts w:asciiTheme="minorHAnsi" w:hAnsiTheme="minorHAnsi"/>
                <w:i/>
                <w:sz w:val="18"/>
                <w:szCs w:val="18"/>
              </w:rPr>
              <w:t>Standard for Chimneys, Fireplaces, Vents, and Solid-Fuel Burning Appliances</w:t>
            </w:r>
            <w:r w:rsidR="00A75DC5" w:rsidRPr="00E00577">
              <w:rPr>
                <w:rStyle w:val="margin0020notechar"/>
                <w:rFonts w:asciiTheme="minorHAnsi" w:hAnsiTheme="minorHAnsi"/>
                <w:sz w:val="18"/>
                <w:szCs w:val="18"/>
              </w:rPr>
              <w:t>, or other</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equivalent code acceptable to the building official.</w:t>
            </w:r>
          </w:p>
          <w:p w14:paraId="0435B26C" w14:textId="6B7D3D06" w:rsidR="00A75DC5" w:rsidRDefault="00A75DC5" w:rsidP="00C23628">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001905DC" w:rsidRPr="00215D5D">
              <w:rPr>
                <w:rFonts w:asciiTheme="minorHAnsi" w:hAnsiTheme="minorHAnsi"/>
                <w:sz w:val="18"/>
                <w:szCs w:val="18"/>
              </w:rPr>
              <w:t>6.</w:t>
            </w:r>
            <w:r w:rsidR="001905DC">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A75DC5" w14:paraId="0435B27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E"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F" w14:textId="77777777" w:rsidR="00A75DC5" w:rsidRDefault="00A75DC5" w:rsidP="00C23628">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0435B270" w14:textId="77777777" w:rsidR="00A75DC5" w:rsidRDefault="00A75DC5" w:rsidP="00C23628">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A75DC5" w14:paraId="0435B27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3" w14:textId="79263D7D" w:rsidR="00A75DC5" w:rsidRDefault="00A75DC5" w:rsidP="00C23628">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sidR="001905DC">
              <w:rPr>
                <w:rStyle w:val="margin0020notechar"/>
                <w:rFonts w:asciiTheme="minorHAnsi" w:hAnsiTheme="minorHAnsi"/>
                <w:sz w:val="18"/>
                <w:szCs w:val="18"/>
              </w:rPr>
              <w:t xml:space="preserve">Spaces shall have ventilation openings as listed below. Such openings shall meet the requirements of Section 6.8. </w:t>
            </w:r>
            <w:r w:rsidR="001905DC" w:rsidRPr="00423FB2">
              <w:rPr>
                <w:rStyle w:val="margin0020notechar"/>
                <w:rFonts w:asciiTheme="minorHAnsi" w:hAnsiTheme="minorHAnsi"/>
                <w:sz w:val="18"/>
                <w:szCs w:val="18"/>
              </w:rPr>
              <w:t>Exception: Attached dwelling units and spaces that meet the local ventilation requirements set for bathrooms in Section 5</w:t>
            </w:r>
            <w:r w:rsidR="001905DC">
              <w:rPr>
                <w:rStyle w:val="margin0020notechar"/>
                <w:rFonts w:asciiTheme="minorHAnsi" w:hAnsiTheme="minorHAnsi"/>
                <w:sz w:val="18"/>
                <w:szCs w:val="18"/>
              </w:rPr>
              <w:t xml:space="preserve"> [of ASHRAE 62.2]</w:t>
            </w:r>
            <w:r w:rsidR="001905DC" w:rsidRPr="00423FB2">
              <w:rPr>
                <w:rStyle w:val="margin0020notechar"/>
                <w:rFonts w:asciiTheme="minorHAnsi" w:hAnsiTheme="minorHAnsi"/>
                <w:sz w:val="18"/>
                <w:szCs w:val="18"/>
              </w:rPr>
              <w:t>.</w:t>
            </w:r>
          </w:p>
          <w:p w14:paraId="0435B274" w14:textId="77777777" w:rsidR="00A75DC5" w:rsidRDefault="00A75DC5" w:rsidP="00C23628">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0435B275" w14:textId="77777777" w:rsidR="00A75DC5" w:rsidRDefault="00A75DC5" w:rsidP="00C23628">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0435B276" w14:textId="77777777" w:rsidR="00A75DC5" w:rsidRDefault="00A75DC5" w:rsidP="00C23628">
            <w:pPr>
              <w:keepNext/>
              <w:ind w:left="763"/>
              <w:rPr>
                <w:rFonts w:asciiTheme="minorHAnsi" w:hAnsiTheme="minorHAnsi"/>
                <w:sz w:val="18"/>
                <w:szCs w:val="18"/>
              </w:rPr>
            </w:pPr>
            <w:r w:rsidRPr="0001108C">
              <w:rPr>
                <w:rFonts w:asciiTheme="minorHAnsi" w:hAnsiTheme="minorHAnsi"/>
                <w:sz w:val="18"/>
                <w:szCs w:val="18"/>
              </w:rPr>
              <w:t>Exceptions:</w:t>
            </w:r>
          </w:p>
          <w:p w14:paraId="0435B277" w14:textId="77777777" w:rsidR="00A75DC5" w:rsidRDefault="00A75DC5" w:rsidP="00C23628">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0435B278" w14:textId="77777777" w:rsidR="00A75DC5" w:rsidRDefault="00A75DC5" w:rsidP="00C23628">
            <w:pPr>
              <w:keepNext/>
              <w:ind w:left="1397" w:hanging="274"/>
            </w:pPr>
            <w:r w:rsidRPr="0001108C">
              <w:rPr>
                <w:rFonts w:asciiTheme="minorHAnsi" w:hAnsiTheme="minorHAnsi"/>
                <w:sz w:val="18"/>
                <w:szCs w:val="18"/>
              </w:rPr>
              <w:t>2. Toilet compartments in bathrooms.</w:t>
            </w:r>
          </w:p>
        </w:tc>
      </w:tr>
      <w:tr w:rsidR="00A75DC5" w14:paraId="0435B28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A"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B" w14:textId="77777777" w:rsidR="00A75DC5" w:rsidRDefault="00A75DC5" w:rsidP="00C23628">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0435B27C" w14:textId="77777777" w:rsidR="00A75DC5" w:rsidRDefault="00A75DC5" w:rsidP="00C23628">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0435B27D"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0435B27E" w14:textId="77777777" w:rsidR="00A75DC5" w:rsidRDefault="00A75DC5" w:rsidP="00C2362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0435B27F"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435B280" w14:textId="77777777" w:rsidR="00A75DC5" w:rsidRDefault="00A75DC5"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A75DC5" w14:paraId="0435B28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3" w14:textId="77777777" w:rsidR="00A75DC5" w:rsidRDefault="00A75DC5" w:rsidP="00C23628">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A75DC5" w14:paraId="0435B286" w14:textId="77777777" w:rsidTr="00C2362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5" w14:textId="77777777" w:rsidR="00A75DC5" w:rsidRDefault="00A75DC5" w:rsidP="00C23628">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0789085" w14:textId="27AFF763" w:rsidR="00C23628" w:rsidRDefault="00C23628"/>
    <w:p w14:paraId="24B264D0" w14:textId="77777777" w:rsidR="00C23628" w:rsidRDefault="00C2362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7390B" w:rsidRPr="006C4FD8" w14:paraId="0435B289"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8" w14:textId="0F1C2B85" w:rsidR="0047390B" w:rsidRPr="0047390B" w:rsidRDefault="00380356" w:rsidP="0047390B">
            <w:pPr>
              <w:rPr>
                <w:rFonts w:asciiTheme="minorHAnsi" w:hAnsiTheme="minorHAnsi" w:cs="Arial"/>
                <w:b/>
                <w:szCs w:val="18"/>
              </w:rPr>
            </w:pPr>
            <w:r>
              <w:rPr>
                <w:rFonts w:asciiTheme="minorHAnsi" w:hAnsiTheme="minorHAnsi" w:cs="Arial"/>
                <w:b/>
                <w:szCs w:val="18"/>
              </w:rPr>
              <w:t>G</w:t>
            </w:r>
            <w:r w:rsidR="0047390B" w:rsidRPr="0047390B">
              <w:rPr>
                <w:rFonts w:asciiTheme="minorHAnsi" w:hAnsiTheme="minorHAnsi" w:cs="Arial"/>
                <w:b/>
                <w:szCs w:val="18"/>
              </w:rPr>
              <w:t>. Air Moving Equipment</w:t>
            </w:r>
          </w:p>
        </w:tc>
      </w:tr>
      <w:tr w:rsidR="0047390B" w:rsidRPr="006C4FD8" w14:paraId="0435B28B"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A" w14:textId="77777777" w:rsidR="0047390B" w:rsidRPr="0047390B" w:rsidRDefault="0047390B" w:rsidP="0047390B">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47390B" w:rsidRPr="006C4FD8" w14:paraId="0435B28E"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C" w14:textId="2505A78B" w:rsidR="0047390B" w:rsidRPr="006C4FD8" w:rsidRDefault="00C23628" w:rsidP="00C23628">
            <w:pPr>
              <w:keepNext/>
              <w:jc w:val="center"/>
              <w:rPr>
                <w:rFonts w:asciiTheme="minorHAnsi" w:hAnsiTheme="minorHAnsi"/>
                <w:sz w:val="18"/>
                <w:szCs w:val="18"/>
              </w:rPr>
            </w:pPr>
            <w:r>
              <w:rPr>
                <w:rFonts w:asciiTheme="minorHAnsi" w:hAnsiTheme="minorHAnsi"/>
                <w:sz w:val="18"/>
                <w:szCs w:val="18"/>
              </w:rPr>
              <w:t>0</w:t>
            </w:r>
            <w:r w:rsidR="0047390B"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435B28D" w14:textId="57BC31D3" w:rsidR="0047390B" w:rsidRPr="00DA6319" w:rsidRDefault="0047390B" w:rsidP="00C236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003723C0" w:rsidRPr="004B3816">
              <w:rPr>
                <w:rFonts w:asciiTheme="minorHAnsi" w:hAnsiTheme="minorHAnsi"/>
                <w:bCs/>
                <w:sz w:val="18"/>
                <w:szCs w:val="18"/>
              </w:rPr>
              <w:t>Ventilation devices and</w:t>
            </w:r>
            <w:r w:rsidR="003723C0">
              <w:rPr>
                <w:rFonts w:asciiTheme="minorHAnsi" w:hAnsiTheme="minorHAnsi"/>
                <w:bCs/>
                <w:sz w:val="18"/>
                <w:szCs w:val="18"/>
              </w:rPr>
              <w:t xml:space="preserve"> </w:t>
            </w:r>
            <w:r w:rsidR="003723C0" w:rsidRPr="004B3816">
              <w:rPr>
                <w:rFonts w:asciiTheme="minorHAnsi" w:hAnsiTheme="minorHAnsi"/>
                <w:bCs/>
                <w:sz w:val="18"/>
                <w:szCs w:val="18"/>
              </w:rPr>
              <w:t>equipment serving individual dwelling units shall be tested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ANSI/ASHRAE Standard 51/AMCA 210,</w:t>
            </w:r>
            <w:r w:rsidR="003723C0">
              <w:rPr>
                <w:rFonts w:asciiTheme="minorHAnsi" w:hAnsiTheme="minorHAnsi"/>
                <w:bCs/>
                <w:sz w:val="18"/>
                <w:szCs w:val="18"/>
              </w:rPr>
              <w:t xml:space="preserve"> </w:t>
            </w:r>
            <w:r w:rsidR="003723C0" w:rsidRPr="004B3816">
              <w:rPr>
                <w:rFonts w:asciiTheme="minorHAnsi" w:hAnsiTheme="minorHAnsi"/>
                <w:bCs/>
                <w:i/>
                <w:sz w:val="18"/>
                <w:szCs w:val="18"/>
              </w:rPr>
              <w:t>Laboratory Methods of Testing Fans for Aerodynamic Performance Rating</w:t>
            </w:r>
            <w:r w:rsidR="003723C0" w:rsidRPr="004B3816">
              <w:rPr>
                <w:rFonts w:asciiTheme="minorHAnsi" w:hAnsiTheme="minorHAnsi"/>
                <w:bCs/>
                <w:sz w:val="18"/>
                <w:szCs w:val="18"/>
              </w:rPr>
              <w:t xml:space="preserve">, and ANSI/AMCA Standard 300, </w:t>
            </w:r>
            <w:r w:rsidR="003723C0" w:rsidRPr="004B3816">
              <w:rPr>
                <w:rFonts w:asciiTheme="minorHAnsi" w:hAnsiTheme="minorHAnsi"/>
                <w:bCs/>
                <w:i/>
                <w:sz w:val="18"/>
                <w:szCs w:val="18"/>
              </w:rPr>
              <w:t>Reverberant Room Method for Sound Testing of Fans</w:t>
            </w:r>
            <w:r w:rsidR="003723C0" w:rsidRPr="004B3816">
              <w:rPr>
                <w:rFonts w:asciiTheme="minorHAnsi" w:hAnsiTheme="minorHAnsi"/>
                <w:bCs/>
                <w:sz w:val="18"/>
                <w:szCs w:val="18"/>
              </w:rPr>
              <w:t>, and rated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the airflow and sound rating procedures of</w:t>
            </w:r>
            <w:r w:rsidR="003723C0">
              <w:rPr>
                <w:rFonts w:asciiTheme="minorHAnsi" w:hAnsiTheme="minorHAnsi"/>
                <w:bCs/>
                <w:sz w:val="18"/>
                <w:szCs w:val="18"/>
              </w:rPr>
              <w:t xml:space="preserve"> </w:t>
            </w:r>
            <w:r w:rsidR="003723C0" w:rsidRPr="004B3816">
              <w:rPr>
                <w:rFonts w:asciiTheme="minorHAnsi" w:hAnsiTheme="minorHAnsi"/>
                <w:bCs/>
                <w:sz w:val="18"/>
                <w:szCs w:val="18"/>
              </w:rPr>
              <w:t xml:space="preserve">the Home Ventilating Institute (HVI) (HVI 915, </w:t>
            </w:r>
            <w:r w:rsidR="003723C0" w:rsidRPr="004B3816">
              <w:rPr>
                <w:rFonts w:asciiTheme="minorHAnsi" w:hAnsiTheme="minorHAnsi"/>
                <w:bCs/>
                <w:i/>
                <w:sz w:val="18"/>
                <w:szCs w:val="18"/>
              </w:rPr>
              <w:t>Loudness Testing and Rating Procedure</w:t>
            </w:r>
            <w:r w:rsidR="003723C0" w:rsidRPr="004B3816">
              <w:rPr>
                <w:rFonts w:asciiTheme="minorHAnsi" w:hAnsiTheme="minorHAnsi"/>
                <w:bCs/>
                <w:sz w:val="18"/>
                <w:szCs w:val="18"/>
              </w:rPr>
              <w:t xml:space="preserve">; HVI 916, </w:t>
            </w:r>
            <w:r w:rsidR="003723C0" w:rsidRPr="004B3816">
              <w:rPr>
                <w:rFonts w:asciiTheme="minorHAnsi" w:hAnsiTheme="minorHAnsi"/>
                <w:bCs/>
                <w:i/>
                <w:sz w:val="18"/>
                <w:szCs w:val="18"/>
              </w:rPr>
              <w:t>Air Flow Test Procedure</w:t>
            </w:r>
            <w:r w:rsidR="003723C0" w:rsidRPr="004B3816">
              <w:rPr>
                <w:rFonts w:asciiTheme="minorHAnsi" w:hAnsiTheme="minorHAnsi"/>
                <w:bCs/>
                <w:sz w:val="18"/>
                <w:szCs w:val="18"/>
              </w:rPr>
              <w:t xml:space="preserve"> ; and HVI 920, </w:t>
            </w:r>
            <w:r w:rsidR="003723C0" w:rsidRPr="004B3816">
              <w:rPr>
                <w:rFonts w:asciiTheme="minorHAnsi" w:hAnsiTheme="minorHAnsi"/>
                <w:bCs/>
                <w:i/>
                <w:sz w:val="18"/>
                <w:szCs w:val="18"/>
              </w:rPr>
              <w:t>Product Performance Certification Procedure Including Verification and Challenge</w:t>
            </w:r>
            <w:r w:rsidR="003723C0" w:rsidRPr="004B3816">
              <w:rPr>
                <w:rFonts w:asciiTheme="minorHAnsi" w:hAnsiTheme="minorHAnsi"/>
                <w:bCs/>
                <w:sz w:val="18"/>
                <w:szCs w:val="18"/>
              </w:rPr>
              <w:t>).</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Installations of systems or equipment shall be carried out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manufacturers’ design requirements and</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 instructions.</w:t>
            </w:r>
          </w:p>
        </w:tc>
      </w:tr>
      <w:tr w:rsidR="0047390B" w:rsidRPr="006C4FD8" w14:paraId="0435B293"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F"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B355950" w14:textId="77777777" w:rsidR="001905DC" w:rsidRDefault="0047390B" w:rsidP="00C23628">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w:t>
            </w:r>
            <w:r w:rsidR="00306C27" w:rsidRPr="004B3816">
              <w:rPr>
                <w:rFonts w:asciiTheme="minorHAnsi" w:hAnsiTheme="minorHAnsi"/>
                <w:bCs/>
                <w:sz w:val="18"/>
                <w:szCs w:val="18"/>
              </w:rPr>
              <w:t>Ventilation fans shall be rated</w:t>
            </w:r>
            <w:r w:rsidR="00306C27">
              <w:rPr>
                <w:rFonts w:asciiTheme="minorHAnsi" w:hAnsiTheme="minorHAnsi"/>
                <w:bCs/>
                <w:sz w:val="18"/>
                <w:szCs w:val="18"/>
              </w:rPr>
              <w:t xml:space="preserve"> </w:t>
            </w:r>
            <w:r w:rsidR="00306C27" w:rsidRPr="004B3816">
              <w:rPr>
                <w:rFonts w:asciiTheme="minorHAnsi" w:hAnsiTheme="minorHAnsi"/>
                <w:bCs/>
                <w:sz w:val="18"/>
                <w:szCs w:val="18"/>
              </w:rPr>
              <w:t>for sound at no less than the minimum airflow rate required</w:t>
            </w:r>
            <w:r w:rsidR="00306C27">
              <w:rPr>
                <w:rFonts w:asciiTheme="minorHAnsi" w:hAnsiTheme="minorHAnsi"/>
                <w:bCs/>
                <w:sz w:val="18"/>
                <w:szCs w:val="18"/>
              </w:rPr>
              <w:t xml:space="preserve"> </w:t>
            </w:r>
            <w:r w:rsidR="00306C27" w:rsidRPr="004B3816">
              <w:rPr>
                <w:rFonts w:asciiTheme="minorHAnsi" w:hAnsiTheme="minorHAnsi"/>
                <w:bCs/>
                <w:sz w:val="18"/>
                <w:szCs w:val="18"/>
              </w:rPr>
              <w:t>by this standard as noted below. These sound ratings shall be</w:t>
            </w:r>
            <w:r w:rsidR="00306C27">
              <w:rPr>
                <w:rFonts w:asciiTheme="minorHAnsi" w:hAnsiTheme="minorHAnsi"/>
                <w:bCs/>
                <w:sz w:val="18"/>
                <w:szCs w:val="18"/>
              </w:rPr>
              <w:t xml:space="preserve"> </w:t>
            </w:r>
            <w:r w:rsidR="00306C27" w:rsidRPr="004B3816">
              <w:rPr>
                <w:rFonts w:asciiTheme="minorHAnsi" w:hAnsiTheme="minorHAnsi"/>
                <w:bCs/>
                <w:sz w:val="18"/>
                <w:szCs w:val="18"/>
              </w:rPr>
              <w:t>at a minimum of 0.1 in. of water (25 Pa) static pressure in</w:t>
            </w:r>
            <w:r w:rsidR="00306C27">
              <w:rPr>
                <w:rFonts w:asciiTheme="minorHAnsi" w:hAnsiTheme="minorHAnsi"/>
                <w:bCs/>
                <w:sz w:val="18"/>
                <w:szCs w:val="18"/>
              </w:rPr>
              <w:t xml:space="preserve"> </w:t>
            </w:r>
            <w:r w:rsidR="00306C27" w:rsidRPr="004B3816">
              <w:rPr>
                <w:rFonts w:asciiTheme="minorHAnsi" w:hAnsiTheme="minorHAnsi"/>
                <w:bCs/>
                <w:sz w:val="18"/>
                <w:szCs w:val="18"/>
              </w:rPr>
              <w:t>accordance with the HVI procedures referenced in Section</w:t>
            </w:r>
            <w:r w:rsidR="00306C27">
              <w:rPr>
                <w:rFonts w:asciiTheme="minorHAnsi" w:hAnsiTheme="minorHAnsi"/>
                <w:bCs/>
                <w:sz w:val="18"/>
                <w:szCs w:val="18"/>
              </w:rPr>
              <w:t xml:space="preserve"> </w:t>
            </w:r>
            <w:r w:rsidR="00306C27" w:rsidRPr="004B3816">
              <w:rPr>
                <w:rFonts w:asciiTheme="minorHAnsi" w:hAnsiTheme="minorHAnsi"/>
                <w:bCs/>
                <w:sz w:val="18"/>
                <w:szCs w:val="18"/>
              </w:rPr>
              <w:t>7.1.</w:t>
            </w:r>
          </w:p>
          <w:p w14:paraId="7180BB0E" w14:textId="77777777" w:rsidR="001905DC" w:rsidRDefault="001905DC" w:rsidP="00C23628">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0EF0B0C8" w14:textId="77777777" w:rsidR="00306C27" w:rsidRDefault="0047390B"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00306C27" w:rsidRPr="00306C27">
              <w:rPr>
                <w:rFonts w:asciiTheme="minorHAnsi" w:hAnsiTheme="minorHAnsi"/>
                <w:b/>
                <w:bCs/>
                <w:sz w:val="18"/>
                <w:szCs w:val="18"/>
              </w:rPr>
              <w:t>Dwelling-Unit Ventilation or Continuous Local</w:t>
            </w:r>
            <w:r w:rsidR="00306C27">
              <w:rPr>
                <w:rFonts w:asciiTheme="minorHAnsi" w:hAnsiTheme="minorHAnsi"/>
                <w:b/>
                <w:bCs/>
                <w:sz w:val="18"/>
                <w:szCs w:val="18"/>
              </w:rPr>
              <w:t xml:space="preserve"> </w:t>
            </w:r>
            <w:r w:rsidR="00306C27" w:rsidRPr="00306C27">
              <w:rPr>
                <w:rFonts w:asciiTheme="minorHAnsi" w:hAnsiTheme="minorHAnsi"/>
                <w:b/>
                <w:bCs/>
                <w:sz w:val="18"/>
                <w:szCs w:val="18"/>
              </w:rPr>
              <w:t>Exhaust Fans.</w:t>
            </w:r>
            <w:r w:rsidR="00306C27" w:rsidRPr="004B3816">
              <w:rPr>
                <w:rFonts w:asciiTheme="minorHAnsi" w:hAnsiTheme="minorHAnsi"/>
                <w:bCs/>
                <w:sz w:val="18"/>
                <w:szCs w:val="18"/>
              </w:rPr>
              <w:t xml:space="preserve"> These fans shall be rated for sound at a maximum</w:t>
            </w:r>
            <w:r w:rsidR="00306C27">
              <w:rPr>
                <w:rFonts w:asciiTheme="minorHAnsi" w:hAnsiTheme="minorHAnsi"/>
                <w:bCs/>
                <w:sz w:val="18"/>
                <w:szCs w:val="18"/>
              </w:rPr>
              <w:t xml:space="preserve"> </w:t>
            </w:r>
            <w:r w:rsidR="00306C27" w:rsidRPr="004B3816">
              <w:rPr>
                <w:rFonts w:asciiTheme="minorHAnsi" w:hAnsiTheme="minorHAnsi"/>
                <w:bCs/>
                <w:sz w:val="18"/>
                <w:szCs w:val="18"/>
              </w:rPr>
              <w:t>of 1.0 sone.</w:t>
            </w:r>
          </w:p>
          <w:p w14:paraId="7666011C" w14:textId="77777777" w:rsidR="00D54E7C" w:rsidRDefault="0047390B" w:rsidP="00C23628">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00D54E7C" w:rsidRPr="009920A1">
              <w:rPr>
                <w:rFonts w:asciiTheme="minorHAnsi" w:hAnsiTheme="minorHAnsi" w:cstheme="minorHAnsi"/>
                <w:sz w:val="18"/>
                <w:szCs w:val="18"/>
              </w:rPr>
              <w:t>Bathroom</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exhaust fans used to comply with Section 5.2 shall be</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rated for sound at a maximum of 3 sone. Kitchen exhaust fans</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used to comply with Section 5.2 shall be rated for sound at a</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maximum of 3 sones at one or more airflow settings greater</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than or equal to 100 cfm (47 L/s).</w:t>
            </w:r>
          </w:p>
          <w:p w14:paraId="42457466"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Exceptions:</w:t>
            </w:r>
          </w:p>
          <w:p w14:paraId="7D8F562D"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0435B292" w14:textId="1E35E7A6" w:rsidR="0047390B" w:rsidRDefault="00D54E7C"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47390B" w:rsidRPr="006C4FD8" w14:paraId="0435B298"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4"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435B295" w14:textId="77777777" w:rsidR="0047390B" w:rsidRDefault="0047390B" w:rsidP="00C23628">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0435B296" w14:textId="6A29FD30" w:rsidR="0047390B" w:rsidRDefault="0047390B" w:rsidP="00C23628">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00F47345" w:rsidRPr="004B3816">
              <w:rPr>
                <w:rFonts w:asciiTheme="minorHAnsi" w:hAnsiTheme="minorHAnsi"/>
                <w:bCs/>
                <w:sz w:val="18"/>
                <w:szCs w:val="18"/>
              </w:rPr>
              <w:t>Exhaust</w:t>
            </w:r>
            <w:r w:rsidR="00F47345">
              <w:rPr>
                <w:rFonts w:asciiTheme="minorHAnsi" w:hAnsiTheme="minorHAnsi"/>
                <w:bCs/>
                <w:sz w:val="18"/>
                <w:szCs w:val="18"/>
              </w:rPr>
              <w:t xml:space="preserve"> </w:t>
            </w:r>
            <w:r w:rsidR="00F47345" w:rsidRPr="004B3816">
              <w:rPr>
                <w:rFonts w:asciiTheme="minorHAnsi" w:hAnsiTheme="minorHAnsi"/>
                <w:bCs/>
                <w:sz w:val="18"/>
                <w:szCs w:val="18"/>
              </w:rPr>
              <w:t>fans in separate dwelling units shall not share a common</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 If more than one of the exhaust fans in a single</w:t>
            </w:r>
            <w:r w:rsidR="00F47345">
              <w:rPr>
                <w:rFonts w:asciiTheme="minorHAnsi" w:hAnsiTheme="minorHAnsi"/>
                <w:bCs/>
                <w:sz w:val="18"/>
                <w:szCs w:val="18"/>
              </w:rPr>
              <w:t xml:space="preserve"> </w:t>
            </w:r>
            <w:r w:rsidR="00F47345" w:rsidRPr="004B3816">
              <w:rPr>
                <w:rFonts w:asciiTheme="minorHAnsi" w:hAnsiTheme="minorHAnsi"/>
                <w:bCs/>
                <w:sz w:val="18"/>
                <w:szCs w:val="18"/>
              </w:rPr>
              <w:t>dwelling unit shares a common exhaust duct, each fan shall</w:t>
            </w:r>
            <w:r w:rsidR="00F47345">
              <w:rPr>
                <w:rFonts w:asciiTheme="minorHAnsi" w:hAnsiTheme="minorHAnsi"/>
                <w:bCs/>
                <w:sz w:val="18"/>
                <w:szCs w:val="18"/>
              </w:rPr>
              <w:t xml:space="preserve"> </w:t>
            </w:r>
            <w:r w:rsidR="00F47345" w:rsidRPr="004B3816">
              <w:rPr>
                <w:rFonts w:asciiTheme="minorHAnsi" w:hAnsiTheme="minorHAnsi"/>
                <w:bCs/>
                <w:sz w:val="18"/>
                <w:szCs w:val="18"/>
              </w:rPr>
              <w:t>be equipped with a backdraft damper to prevent the recirculation</w:t>
            </w:r>
            <w:r w:rsidR="00F47345">
              <w:rPr>
                <w:rFonts w:asciiTheme="minorHAnsi" w:hAnsiTheme="minorHAnsi"/>
                <w:bCs/>
                <w:sz w:val="18"/>
                <w:szCs w:val="18"/>
              </w:rPr>
              <w:t xml:space="preserve"> </w:t>
            </w:r>
            <w:r w:rsidR="00F47345" w:rsidRPr="004B3816">
              <w:rPr>
                <w:rFonts w:asciiTheme="minorHAnsi" w:hAnsiTheme="minorHAnsi"/>
                <w:bCs/>
                <w:sz w:val="18"/>
                <w:szCs w:val="18"/>
              </w:rPr>
              <w:t>of exhaust air from one room to another through the</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ducting system</w:t>
            </w:r>
            <w:r w:rsidR="00F47345" w:rsidRPr="00F47345">
              <w:rPr>
                <w:rFonts w:asciiTheme="minorHAnsi" w:hAnsiTheme="minorHAnsi"/>
                <w:b/>
                <w:bCs/>
                <w:sz w:val="18"/>
                <w:szCs w:val="18"/>
              </w:rPr>
              <w:t>.</w:t>
            </w:r>
          </w:p>
          <w:p w14:paraId="0435B297" w14:textId="462D00A3" w:rsidR="0047390B" w:rsidRPr="004B3816" w:rsidRDefault="0047390B" w:rsidP="00C23628">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00F47345" w:rsidRPr="00F47345">
              <w:rPr>
                <w:rFonts w:asciiTheme="minorHAnsi" w:hAnsiTheme="minorHAnsi" w:cstheme="minorHAnsi"/>
                <w:b/>
                <w:sz w:val="18"/>
                <w:szCs w:val="18"/>
              </w:rPr>
              <w:t>Single Exhaust Fan Ducted to Multiple Inlets.</w:t>
            </w:r>
            <w:r w:rsidR="00F47345">
              <w:rPr>
                <w:rFonts w:asciiTheme="minorHAnsi" w:hAnsiTheme="minorHAnsi" w:cstheme="minorHAnsi"/>
                <w:b/>
                <w:sz w:val="18"/>
                <w:szCs w:val="18"/>
              </w:rPr>
              <w:t xml:space="preserve"> </w:t>
            </w:r>
            <w:r w:rsidR="00F47345" w:rsidRPr="004B3816">
              <w:rPr>
                <w:rFonts w:asciiTheme="minorHAnsi" w:hAnsiTheme="minorHAnsi" w:cstheme="minorHAnsi"/>
                <w:sz w:val="18"/>
                <w:szCs w:val="18"/>
              </w:rPr>
              <w:t>Where exhaust inlets are commonly ducted across multiple</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dwelling units, one or more exhaust fans located downstream</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of the exhaust inlets shall be designed and intended to run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continuously, or a system of one or more backdraft dampers</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shall be installed to isolate each dwelling unit from the common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duct when the fan is not running</w:t>
            </w:r>
            <w:r w:rsidR="00F47345">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47390B" w:rsidRPr="006C4FD8" w14:paraId="0435B29B"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9" w14:textId="77777777" w:rsidR="0047390B" w:rsidRPr="006C4FD8" w:rsidRDefault="0047390B" w:rsidP="00C23628">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435B29A" w14:textId="77777777" w:rsidR="0047390B" w:rsidRDefault="0047390B" w:rsidP="00C23628">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47390B" w:rsidRPr="006C4FD8" w14:paraId="0435B29D" w14:textId="77777777" w:rsidTr="00C23628">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435B29C" w14:textId="77777777" w:rsidR="0047390B" w:rsidRPr="006C4FD8" w:rsidRDefault="0047390B" w:rsidP="00C23628">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t>CF2R-MCH-27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24665895"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7C245C2A"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43E5EE2A"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ABDFFE2"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6A8725BD"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79DCBAD5"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1ED15AB3"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7221F540"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77777777"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Vertical distance from the lowest above-grade floor to the highest ceiling in feet</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708034C"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19735A5F"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Default="00670A84">
      <w:pPr>
        <w:pStyle w:val="ListParagraph"/>
        <w:rPr>
          <w:rFonts w:eastAsia="Cambria"/>
          <w:b/>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2DE88AF5"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0E2314FB" w:rsidR="00636F83" w:rsidRPr="00636F83" w:rsidRDefault="00E32596" w:rsidP="00E32596">
      <w:pPr>
        <w:ind w:left="360"/>
        <w:contextualSpacing/>
        <w:rPr>
          <w:rFonts w:asciiTheme="minorHAnsi" w:eastAsia="Cambria" w:hAnsiTheme="minorHAnsi"/>
          <w:sz w:val="18"/>
          <w:szCs w:val="18"/>
        </w:rPr>
      </w:pPr>
      <w:r w:rsidRPr="00C35F15" w:rsidDel="0099732B">
        <w:rPr>
          <w:rFonts w:asciiTheme="minorHAnsi" w:hAnsiTheme="minorHAnsi"/>
          <w:sz w:val="18"/>
          <w:szCs w:val="18"/>
        </w:rPr>
        <w:t xml:space="preserve"> </w:t>
      </w: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56641F75"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t xml:space="preserve">NORMATIVE APPENDIX </w:t>
            </w:r>
            <w:ins w:id="1" w:author="Ferris, Todd@Energy" w:date="2019-02-28T15:42:00Z">
              <w:r w:rsidR="00724D33">
                <w:rPr>
                  <w:rFonts w:ascii="Calibri" w:hAnsi="Calibri"/>
                  <w:color w:val="000000"/>
                  <w:sz w:val="18"/>
                  <w:szCs w:val="18"/>
                </w:rPr>
                <w:t>B</w:t>
              </w:r>
            </w:ins>
            <w:del w:id="2" w:author="Ferris, Todd@Energy" w:date="2019-02-28T15:42:00Z">
              <w:r w:rsidRPr="002A4574" w:rsidDel="00724D33">
                <w:rPr>
                  <w:rFonts w:ascii="Calibri" w:hAnsi="Calibri"/>
                  <w:color w:val="000000"/>
                  <w:sz w:val="18"/>
                  <w:szCs w:val="18"/>
                </w:rPr>
                <w:delText>X</w:delText>
              </w:r>
            </w:del>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77684D5C" w:rsidR="00AA3A32" w:rsidRDefault="00636F83" w:rsidP="00AA3A32">
            <w:pPr>
              <w:rPr>
                <w:rFonts w:ascii="Calibri" w:hAnsi="Calibri"/>
                <w:color w:val="000000"/>
                <w:sz w:val="18"/>
                <w:szCs w:val="18"/>
              </w:rPr>
            </w:pPr>
            <w:r w:rsidRPr="002A4574">
              <w:rPr>
                <w:rFonts w:ascii="Calibri" w:hAnsi="Calibri"/>
                <w:color w:val="000000"/>
                <w:sz w:val="18"/>
                <w:szCs w:val="18"/>
              </w:rPr>
              <w:t>0.5</w:t>
            </w:r>
            <w:ins w:id="3" w:author="Ferris, Todd@Energy" w:date="2019-02-28T15:04:00Z">
              <w:r w:rsidR="008B15A4">
                <w:rPr>
                  <w:rFonts w:ascii="Calibri" w:hAnsi="Calibri"/>
                  <w:color w:val="000000"/>
                  <w:sz w:val="18"/>
                  <w:szCs w:val="18"/>
                </w:rPr>
                <w:t>0</w:t>
              </w:r>
            </w:ins>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54261281" w:rsidR="00AA3A32" w:rsidRDefault="00636F83" w:rsidP="00AA3A32">
            <w:pPr>
              <w:rPr>
                <w:rFonts w:ascii="Calibri" w:hAnsi="Calibri"/>
                <w:color w:val="000000"/>
                <w:sz w:val="18"/>
                <w:szCs w:val="18"/>
              </w:rPr>
            </w:pPr>
            <w:r w:rsidRPr="002A4574">
              <w:rPr>
                <w:rFonts w:ascii="Calibri" w:hAnsi="Calibri"/>
                <w:color w:val="000000"/>
                <w:sz w:val="18"/>
                <w:szCs w:val="18"/>
              </w:rPr>
              <w:t>34.3</w:t>
            </w:r>
            <w:ins w:id="4" w:author="Ferris, Todd@Energy" w:date="2019-02-28T15:04:00Z">
              <w:r w:rsidR="008B15A4">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67B8B949" w:rsidR="00AA3A32" w:rsidRDefault="00636F83" w:rsidP="00AA3A32">
            <w:pPr>
              <w:rPr>
                <w:rFonts w:ascii="Calibri" w:hAnsi="Calibri"/>
                <w:color w:val="000000"/>
                <w:sz w:val="18"/>
                <w:szCs w:val="18"/>
              </w:rPr>
            </w:pPr>
            <w:r w:rsidRPr="002A4574">
              <w:rPr>
                <w:rFonts w:ascii="Calibri" w:hAnsi="Calibri"/>
                <w:color w:val="000000"/>
                <w:sz w:val="18"/>
                <w:szCs w:val="18"/>
              </w:rPr>
              <w:t>33.9</w:t>
            </w:r>
            <w:ins w:id="5" w:author="Ferris, Todd@Energy" w:date="2019-02-28T15:04:00Z">
              <w:r w:rsidR="008B15A4">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49C420A3" w:rsidR="00AA3A32" w:rsidRDefault="00636F83" w:rsidP="00AA3A32">
            <w:pPr>
              <w:rPr>
                <w:rFonts w:ascii="Calibri" w:hAnsi="Calibri"/>
                <w:color w:val="000000"/>
                <w:sz w:val="18"/>
                <w:szCs w:val="18"/>
              </w:rPr>
            </w:pPr>
            <w:r w:rsidRPr="002A4574">
              <w:rPr>
                <w:rFonts w:ascii="Calibri" w:hAnsi="Calibri"/>
                <w:color w:val="000000"/>
                <w:sz w:val="18"/>
                <w:szCs w:val="18"/>
              </w:rPr>
              <w:t>34.2</w:t>
            </w:r>
            <w:ins w:id="6" w:author="Ferris, Todd@Energy" w:date="2019-02-28T15:23:00Z">
              <w:r w:rsidR="001B4172">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100D8186" w:rsidR="00AA3A32" w:rsidRDefault="001B1FE6" w:rsidP="00AA3A32">
            <w:pPr>
              <w:rPr>
                <w:rFonts w:ascii="Calibri" w:hAnsi="Calibri"/>
                <w:color w:val="000000"/>
                <w:sz w:val="18"/>
                <w:szCs w:val="18"/>
              </w:rPr>
            </w:pPr>
            <w:r w:rsidRPr="002A4574">
              <w:rPr>
                <w:rFonts w:ascii="Calibri" w:hAnsi="Calibri"/>
                <w:color w:val="000000"/>
                <w:sz w:val="18"/>
                <w:szCs w:val="18"/>
              </w:rPr>
              <w:t>0.4</w:t>
            </w:r>
            <w:ins w:id="7" w:author="Ferris, Todd@Energy" w:date="2019-02-28T15:25:00Z">
              <w:r w:rsidR="001B4172">
                <w:rPr>
                  <w:rFonts w:ascii="Calibri" w:hAnsi="Calibri"/>
                  <w:color w:val="000000"/>
                  <w:sz w:val="18"/>
                  <w:szCs w:val="18"/>
                </w:rPr>
                <w:t>0</w:t>
              </w:r>
            </w:ins>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34A58097" w:rsidR="00AA3A32" w:rsidRDefault="001B1FE6" w:rsidP="00AA3A32">
            <w:pPr>
              <w:rPr>
                <w:rFonts w:ascii="Calibri" w:hAnsi="Calibri"/>
                <w:color w:val="000000"/>
                <w:sz w:val="18"/>
                <w:szCs w:val="18"/>
              </w:rPr>
            </w:pPr>
            <w:r w:rsidRPr="002A4574">
              <w:rPr>
                <w:rFonts w:ascii="Calibri" w:hAnsi="Calibri"/>
                <w:color w:val="000000"/>
                <w:sz w:val="18"/>
                <w:szCs w:val="18"/>
              </w:rPr>
              <w:t>32.7</w:t>
            </w:r>
            <w:ins w:id="8" w:author="Ferris, Todd@Energy" w:date="2019-02-28T15:26:00Z">
              <w:r w:rsidR="001B4172">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3F4C4A67" w:rsidR="00AA3A32" w:rsidRDefault="001B1FE6" w:rsidP="00AA3A32">
            <w:pPr>
              <w:rPr>
                <w:rFonts w:ascii="Calibri" w:hAnsi="Calibri"/>
                <w:color w:val="000000"/>
                <w:sz w:val="18"/>
                <w:szCs w:val="18"/>
              </w:rPr>
            </w:pPr>
            <w:r w:rsidRPr="002A4574">
              <w:rPr>
                <w:rFonts w:ascii="Calibri" w:hAnsi="Calibri"/>
                <w:color w:val="000000"/>
                <w:sz w:val="18"/>
                <w:szCs w:val="18"/>
              </w:rPr>
              <w:t>0.4</w:t>
            </w:r>
            <w:ins w:id="9" w:author="Ferris, Todd@Energy" w:date="2019-02-28T15:26:00Z">
              <w:r w:rsidR="001B4172">
                <w:rPr>
                  <w:rFonts w:ascii="Calibri" w:hAnsi="Calibri"/>
                  <w:color w:val="000000"/>
                  <w:sz w:val="18"/>
                  <w:szCs w:val="18"/>
                </w:rPr>
                <w:t>0</w:t>
              </w:r>
            </w:ins>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1EEC3105" w:rsidR="00AA3A32" w:rsidRDefault="001B1FE6" w:rsidP="00AA3A32">
            <w:pPr>
              <w:rPr>
                <w:rFonts w:ascii="Calibri" w:hAnsi="Calibri"/>
                <w:color w:val="000000"/>
                <w:sz w:val="18"/>
                <w:szCs w:val="18"/>
              </w:rPr>
            </w:pPr>
            <w:r w:rsidRPr="002A4574">
              <w:rPr>
                <w:rFonts w:ascii="Calibri" w:hAnsi="Calibri"/>
                <w:color w:val="000000"/>
                <w:sz w:val="18"/>
                <w:szCs w:val="18"/>
              </w:rPr>
              <w:t>33.3</w:t>
            </w:r>
            <w:ins w:id="10" w:author="Ferris, Todd@Energy" w:date="2019-02-28T15:26:00Z">
              <w:r w:rsidR="001B4172">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DB97B10" w:rsidR="00AA3A32" w:rsidRDefault="001B1FE6" w:rsidP="00AA3A32">
            <w:pPr>
              <w:rPr>
                <w:rFonts w:ascii="Calibri" w:hAnsi="Calibri"/>
                <w:color w:val="000000"/>
                <w:sz w:val="18"/>
                <w:szCs w:val="18"/>
              </w:rPr>
            </w:pPr>
            <w:r w:rsidRPr="002A4574">
              <w:rPr>
                <w:rFonts w:ascii="Calibri" w:hAnsi="Calibri"/>
                <w:color w:val="000000"/>
                <w:sz w:val="18"/>
                <w:szCs w:val="18"/>
              </w:rPr>
              <w:t>34.9</w:t>
            </w:r>
            <w:ins w:id="11" w:author="Ferris, Todd@Energy" w:date="2019-02-28T15:35:00Z">
              <w:r w:rsidR="00C41A5D">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4AACBC90"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t xml:space="preserve">NORMATIVE APPENDIX </w:t>
            </w:r>
            <w:ins w:id="12" w:author="Ferris, Todd@Energy" w:date="2019-02-28T15:42:00Z">
              <w:r w:rsidR="00724D33">
                <w:rPr>
                  <w:rFonts w:ascii="Calibri" w:hAnsi="Calibri"/>
                  <w:color w:val="000000"/>
                  <w:sz w:val="18"/>
                  <w:szCs w:val="18"/>
                </w:rPr>
                <w:t>B</w:t>
              </w:r>
            </w:ins>
            <w:del w:id="13" w:author="Ferris, Todd@Energy" w:date="2019-02-28T15:42:00Z">
              <w:r w:rsidRPr="002A4574" w:rsidDel="00724D33">
                <w:rPr>
                  <w:rFonts w:ascii="Calibri" w:hAnsi="Calibri"/>
                  <w:color w:val="000000"/>
                  <w:sz w:val="18"/>
                  <w:szCs w:val="18"/>
                </w:rPr>
                <w:delText>X</w:delText>
              </w:r>
            </w:del>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9D3D1C" w:rsidRPr="002A4574" w14:paraId="5F2CC7D1" w14:textId="77777777" w:rsidTr="00BA6D7A">
        <w:trPr>
          <w:trHeight w:val="240"/>
        </w:trPr>
        <w:tc>
          <w:tcPr>
            <w:tcW w:w="984" w:type="dxa"/>
            <w:tcBorders>
              <w:top w:val="nil"/>
              <w:left w:val="nil"/>
              <w:bottom w:val="nil"/>
              <w:right w:val="nil"/>
            </w:tcBorders>
            <w:shd w:val="clear" w:color="auto" w:fill="auto"/>
            <w:noWrap/>
            <w:vAlign w:val="center"/>
          </w:tcPr>
          <w:p w14:paraId="21E2FD10" w14:textId="274DF8C4" w:rsidR="009D3D1C" w:rsidRPr="002A4574" w:rsidRDefault="009D3D1C" w:rsidP="009D3D1C">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1C131878" w14:textId="754D3863" w:rsidR="009D3D1C" w:rsidRPr="002A4574"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239E7C47" w14:textId="2E792F38"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12126A9D" w14:textId="7A15378E" w:rsidR="009D3D1C" w:rsidRPr="002A4574" w:rsidRDefault="009D3D1C" w:rsidP="009D3D1C">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790D310" w14:textId="1B0135FA" w:rsidR="009D3D1C" w:rsidRPr="002A4574" w:rsidRDefault="009D3D1C" w:rsidP="009D3D1C">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39FDF856" w14:textId="1880872C" w:rsidR="009D3D1C" w:rsidRPr="002A4574"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29E5C6E0" w:rsidR="009D3D1C" w:rsidRDefault="009D3D1C" w:rsidP="009D3D1C">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D907103" w:rsidR="009D3D1C" w:rsidRDefault="009D3D1C" w:rsidP="009D3D1C">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0315C0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1D0C9C38" w:rsidR="009D3D1C" w:rsidRDefault="009D3D1C" w:rsidP="009D3D1C">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174C0A34" w:rsidR="009D3D1C" w:rsidRDefault="009D3D1C" w:rsidP="009D3D1C">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60CF4263"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576675F3" w:rsidR="009D3D1C" w:rsidRDefault="009D3D1C" w:rsidP="009D3D1C">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5F59EE19"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3C7235E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443E91BA" w:rsidR="009D3D1C" w:rsidRDefault="009D3D1C" w:rsidP="009D3D1C">
            <w:pPr>
              <w:rPr>
                <w:rFonts w:ascii="Calibri" w:hAnsi="Calibri"/>
                <w:color w:val="000000"/>
                <w:sz w:val="18"/>
                <w:szCs w:val="18"/>
              </w:rPr>
            </w:pPr>
            <w:r w:rsidRPr="002A4574">
              <w:rPr>
                <w:rFonts w:ascii="Calibri" w:hAnsi="Calibri"/>
                <w:color w:val="000000"/>
                <w:sz w:val="18"/>
                <w:szCs w:val="18"/>
              </w:rPr>
              <w:t>34.2</w:t>
            </w:r>
            <w:ins w:id="14" w:author="Ferris, Todd@Energy" w:date="2019-02-28T15:43:00Z">
              <w:r w:rsidR="00724D33">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3F" w14:textId="6F867242" w:rsidR="009D3D1C" w:rsidRDefault="009D3D1C" w:rsidP="009D3D1C">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3935499D"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154400DA" w:rsidR="009D3D1C" w:rsidRDefault="009D3D1C" w:rsidP="009D3D1C">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208EB4E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3C69458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6B289998" w:rsidR="009D3D1C" w:rsidRDefault="009D3D1C" w:rsidP="009D3D1C">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792C2F8" w:rsidR="009D3D1C" w:rsidRDefault="009D3D1C" w:rsidP="009D3D1C">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6EFD912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1E563E6A" w:rsidR="009D3D1C" w:rsidRDefault="009D3D1C" w:rsidP="009D3D1C">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7642D545" w:rsidR="009D3D1C" w:rsidRDefault="009D3D1C" w:rsidP="009D3D1C">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063041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3BA2664E" w:rsidR="009D3D1C" w:rsidRDefault="009D3D1C" w:rsidP="009D3D1C">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67ABDAA4" w:rsidR="009D3D1C" w:rsidRDefault="009D3D1C" w:rsidP="009D3D1C">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4643F4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5A594036" w:rsidR="009D3D1C" w:rsidRDefault="009D3D1C" w:rsidP="009D3D1C">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3BEB110"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193F2D9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169D5B53" w:rsidR="009D3D1C" w:rsidRDefault="009D3D1C" w:rsidP="009D3D1C">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0444D8DC" w:rsidR="009D3D1C" w:rsidRDefault="009D3D1C" w:rsidP="009D3D1C">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5A9881A"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0D956984" w:rsidR="009D3D1C" w:rsidRDefault="009D3D1C" w:rsidP="009D3D1C">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1AF46B9F"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987B3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4ECCFF3C" w:rsidR="009D3D1C" w:rsidRDefault="009D3D1C" w:rsidP="009D3D1C">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285AEF35" w:rsidR="009D3D1C" w:rsidRDefault="009D3D1C" w:rsidP="009D3D1C">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28400B6C"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582097B1" w:rsidR="009D3D1C" w:rsidRDefault="009D3D1C" w:rsidP="009D3D1C">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39A651C7"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4B604051"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186EA15A" w:rsidR="009D3D1C" w:rsidRDefault="009D3D1C" w:rsidP="009D3D1C">
            <w:pPr>
              <w:rPr>
                <w:rFonts w:ascii="Calibri" w:hAnsi="Calibri"/>
                <w:color w:val="000000"/>
                <w:sz w:val="18"/>
                <w:szCs w:val="18"/>
              </w:rPr>
            </w:pPr>
            <w:r w:rsidRPr="002A4574">
              <w:rPr>
                <w:rFonts w:ascii="Calibri" w:hAnsi="Calibri"/>
                <w:color w:val="000000"/>
                <w:sz w:val="18"/>
                <w:szCs w:val="18"/>
              </w:rPr>
              <w:t>38.5</w:t>
            </w:r>
            <w:ins w:id="15" w:author="Ferris, Todd@Energy" w:date="2019-02-28T15:45:00Z">
              <w:r w:rsidR="00E84C3B">
                <w:rPr>
                  <w:rFonts w:ascii="Calibri" w:hAnsi="Calibri"/>
                  <w:color w:val="000000"/>
                  <w:sz w:val="18"/>
                  <w:szCs w:val="18"/>
                </w:rPr>
                <w:t>0</w:t>
              </w:r>
            </w:ins>
          </w:p>
        </w:tc>
        <w:tc>
          <w:tcPr>
            <w:tcW w:w="1420" w:type="dxa"/>
            <w:gridSpan w:val="2"/>
            <w:tcBorders>
              <w:left w:val="nil"/>
              <w:bottom w:val="nil"/>
              <w:right w:val="nil"/>
            </w:tcBorders>
            <w:shd w:val="clear" w:color="auto" w:fill="auto"/>
            <w:noWrap/>
            <w:vAlign w:val="center"/>
            <w:hideMark/>
          </w:tcPr>
          <w:p w14:paraId="0435B562" w14:textId="7F71946A" w:rsidR="009D3D1C" w:rsidRDefault="009D3D1C" w:rsidP="009D3D1C">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12E2FA0B"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7CE93769" w:rsidR="009D3D1C" w:rsidRDefault="009D3D1C" w:rsidP="009D3D1C">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1F305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B1A647D"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15178F7A"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559076B" w:rsidR="009D3D1C" w:rsidRDefault="009D3D1C" w:rsidP="009D3D1C">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2BCC26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51D2F494" w:rsidR="009D3D1C" w:rsidRDefault="009D3D1C" w:rsidP="009D3D1C">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3D765101" w:rsidR="009D3D1C" w:rsidRDefault="009D3D1C" w:rsidP="009D3D1C">
            <w:pPr>
              <w:rPr>
                <w:rFonts w:ascii="Calibri" w:hAnsi="Calibri"/>
                <w:color w:val="000000"/>
                <w:sz w:val="18"/>
                <w:szCs w:val="18"/>
              </w:rPr>
            </w:pPr>
            <w:r w:rsidRPr="002A4574">
              <w:rPr>
                <w:rFonts w:ascii="Calibri" w:hAnsi="Calibri"/>
                <w:color w:val="000000"/>
                <w:sz w:val="18"/>
                <w:szCs w:val="18"/>
              </w:rPr>
              <w:t>0.5</w:t>
            </w:r>
            <w:ins w:id="16" w:author="Ferris, Todd@Energy" w:date="2019-02-28T15:45:00Z">
              <w:r w:rsidR="00E84C3B">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6E" w14:textId="37D679C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000AC310" w:rsidR="009D3D1C" w:rsidRDefault="009D3D1C" w:rsidP="009D3D1C">
            <w:pPr>
              <w:rPr>
                <w:rFonts w:ascii="Calibri" w:hAnsi="Calibri"/>
                <w:color w:val="000000"/>
                <w:sz w:val="18"/>
                <w:szCs w:val="18"/>
              </w:rPr>
            </w:pPr>
            <w:r w:rsidRPr="002A4574">
              <w:rPr>
                <w:rFonts w:ascii="Calibri" w:hAnsi="Calibri"/>
                <w:color w:val="000000"/>
                <w:sz w:val="18"/>
                <w:szCs w:val="18"/>
              </w:rPr>
              <w:t>39.1</w:t>
            </w:r>
            <w:ins w:id="17" w:author="Ferris, Todd@Energy" w:date="2019-02-28T15:45:00Z">
              <w:r w:rsidR="00E84C3B">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70" w14:textId="62E09D81" w:rsidR="009D3D1C" w:rsidRDefault="009D3D1C" w:rsidP="009D3D1C">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5A4C13E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28DB80CA" w:rsidR="009D3D1C" w:rsidRDefault="009D3D1C" w:rsidP="009D3D1C">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02481E59"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3C7A615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1397CC3D" w:rsidR="009D3D1C" w:rsidRDefault="009D3D1C" w:rsidP="009D3D1C">
            <w:pPr>
              <w:rPr>
                <w:rFonts w:ascii="Calibri" w:hAnsi="Calibri"/>
                <w:color w:val="000000"/>
                <w:sz w:val="18"/>
                <w:szCs w:val="18"/>
              </w:rPr>
            </w:pPr>
            <w:r w:rsidRPr="002A4574">
              <w:rPr>
                <w:rFonts w:ascii="Calibri" w:hAnsi="Calibri"/>
                <w:color w:val="000000"/>
                <w:sz w:val="18"/>
                <w:szCs w:val="18"/>
              </w:rPr>
              <w:t>38.7</w:t>
            </w:r>
            <w:ins w:id="18" w:author="Ferris, Todd@Energy" w:date="2019-02-28T15:45:00Z">
              <w:r w:rsidR="00E84C3B">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77" w14:textId="53A969B7" w:rsidR="009D3D1C" w:rsidRDefault="009D3D1C" w:rsidP="009D3D1C">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0DF18B98"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34526B85" w:rsidR="009D3D1C" w:rsidRDefault="009D3D1C" w:rsidP="009D3D1C">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16D0962A" w:rsidR="009D3D1C" w:rsidRDefault="009D3D1C" w:rsidP="009D3D1C">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141EF74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01FD3E7" w:rsidR="009D3D1C" w:rsidRDefault="009D3D1C" w:rsidP="009D3D1C">
            <w:pPr>
              <w:rPr>
                <w:rFonts w:ascii="Calibri" w:hAnsi="Calibri"/>
                <w:color w:val="000000"/>
                <w:sz w:val="18"/>
                <w:szCs w:val="18"/>
              </w:rPr>
            </w:pPr>
            <w:r w:rsidRPr="002A4574">
              <w:rPr>
                <w:rFonts w:ascii="Calibri" w:hAnsi="Calibri"/>
                <w:color w:val="000000"/>
                <w:sz w:val="18"/>
                <w:szCs w:val="18"/>
              </w:rPr>
              <w:t>36.6</w:t>
            </w:r>
            <w:ins w:id="19" w:author="Ferris, Todd@Energy" w:date="2019-02-28T15:46:00Z">
              <w:r w:rsidR="00E84C3B">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7E" w14:textId="41E5AAC4" w:rsidR="009D3D1C" w:rsidRDefault="009D3D1C" w:rsidP="009D3D1C">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6042401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50DD6FD9" w14:textId="77777777" w:rsidTr="00BA6D7A">
        <w:trPr>
          <w:trHeight w:val="240"/>
          <w:ins w:id="20" w:author="Ferris, Todd@Energy" w:date="2019-02-28T15:47:00Z"/>
        </w:trPr>
        <w:tc>
          <w:tcPr>
            <w:tcW w:w="984" w:type="dxa"/>
            <w:tcBorders>
              <w:top w:val="nil"/>
              <w:left w:val="nil"/>
              <w:bottom w:val="nil"/>
              <w:right w:val="nil"/>
            </w:tcBorders>
            <w:shd w:val="clear" w:color="auto" w:fill="auto"/>
            <w:noWrap/>
            <w:vAlign w:val="center"/>
          </w:tcPr>
          <w:p w14:paraId="094DB133" w14:textId="16E1C7E1" w:rsidR="00E84C3B" w:rsidRPr="002A4574" w:rsidRDefault="00E84C3B" w:rsidP="009D3D1C">
            <w:pPr>
              <w:rPr>
                <w:ins w:id="21" w:author="Ferris, Todd@Energy" w:date="2019-02-28T15:47:00Z"/>
                <w:rFonts w:ascii="Calibri" w:hAnsi="Calibri"/>
                <w:color w:val="000000"/>
                <w:sz w:val="18"/>
                <w:szCs w:val="18"/>
              </w:rPr>
            </w:pPr>
            <w:ins w:id="22" w:author="Ferris, Todd@Energy" w:date="2019-02-28T15:48:00Z">
              <w:r>
                <w:rPr>
                  <w:rFonts w:ascii="Calibri" w:hAnsi="Calibri"/>
                  <w:color w:val="000000"/>
                  <w:sz w:val="18"/>
                  <w:szCs w:val="18"/>
                </w:rPr>
                <w:t>724917</w:t>
              </w:r>
            </w:ins>
          </w:p>
        </w:tc>
        <w:tc>
          <w:tcPr>
            <w:tcW w:w="818" w:type="dxa"/>
            <w:gridSpan w:val="2"/>
            <w:tcBorders>
              <w:top w:val="nil"/>
              <w:left w:val="nil"/>
              <w:bottom w:val="nil"/>
              <w:right w:val="nil"/>
            </w:tcBorders>
            <w:shd w:val="clear" w:color="auto" w:fill="auto"/>
            <w:noWrap/>
            <w:vAlign w:val="center"/>
          </w:tcPr>
          <w:p w14:paraId="0493A9E1" w14:textId="1591B952" w:rsidR="00E84C3B" w:rsidRPr="002A4574" w:rsidRDefault="00E84C3B" w:rsidP="009D3D1C">
            <w:pPr>
              <w:rPr>
                <w:ins w:id="23" w:author="Ferris, Todd@Energy" w:date="2019-02-28T15:47:00Z"/>
                <w:rFonts w:ascii="Calibri" w:hAnsi="Calibri"/>
                <w:color w:val="000000"/>
                <w:sz w:val="18"/>
                <w:szCs w:val="18"/>
              </w:rPr>
            </w:pPr>
            <w:ins w:id="24" w:author="Ferris, Todd@Energy" w:date="2019-02-28T15:48:00Z">
              <w:r>
                <w:rPr>
                  <w:rFonts w:ascii="Calibri" w:hAnsi="Calibri"/>
                  <w:color w:val="000000"/>
                  <w:sz w:val="18"/>
                  <w:szCs w:val="18"/>
                </w:rPr>
                <w:t>0.54</w:t>
              </w:r>
            </w:ins>
          </w:p>
        </w:tc>
        <w:tc>
          <w:tcPr>
            <w:tcW w:w="4955" w:type="dxa"/>
            <w:gridSpan w:val="3"/>
            <w:tcBorders>
              <w:top w:val="nil"/>
              <w:left w:val="nil"/>
              <w:bottom w:val="nil"/>
              <w:right w:val="nil"/>
            </w:tcBorders>
            <w:shd w:val="clear" w:color="auto" w:fill="auto"/>
            <w:noWrap/>
            <w:vAlign w:val="bottom"/>
          </w:tcPr>
          <w:p w14:paraId="2FE8C0A1" w14:textId="6FD6DBED" w:rsidR="00E84C3B" w:rsidRPr="002A4574" w:rsidRDefault="00E84C3B" w:rsidP="009D3D1C">
            <w:pPr>
              <w:rPr>
                <w:ins w:id="25" w:author="Ferris, Todd@Energy" w:date="2019-02-28T15:47:00Z"/>
                <w:rFonts w:ascii="Calibri" w:hAnsi="Calibri"/>
                <w:color w:val="000000"/>
                <w:sz w:val="18"/>
                <w:szCs w:val="18"/>
              </w:rPr>
            </w:pPr>
            <w:ins w:id="26" w:author="Ferris, Todd@Energy" w:date="2019-02-28T15:48:00Z">
              <w:r>
                <w:rPr>
                  <w:rFonts w:ascii="Calibri" w:hAnsi="Calibri"/>
                  <w:color w:val="000000"/>
                  <w:sz w:val="18"/>
                  <w:szCs w:val="18"/>
                </w:rPr>
                <w:t>Salinas Municipal AP</w:t>
              </w:r>
            </w:ins>
          </w:p>
        </w:tc>
        <w:tc>
          <w:tcPr>
            <w:tcW w:w="1451" w:type="dxa"/>
            <w:gridSpan w:val="2"/>
            <w:tcBorders>
              <w:top w:val="nil"/>
              <w:left w:val="nil"/>
              <w:bottom w:val="nil"/>
              <w:right w:val="nil"/>
            </w:tcBorders>
            <w:shd w:val="clear" w:color="auto" w:fill="auto"/>
            <w:noWrap/>
            <w:vAlign w:val="center"/>
          </w:tcPr>
          <w:p w14:paraId="0F32BA8E" w14:textId="6FCBBA61" w:rsidR="00E84C3B" w:rsidRPr="002A4574" w:rsidRDefault="00E84C3B" w:rsidP="009D3D1C">
            <w:pPr>
              <w:rPr>
                <w:ins w:id="27" w:author="Ferris, Todd@Energy" w:date="2019-02-28T15:47:00Z"/>
                <w:rFonts w:ascii="Calibri" w:hAnsi="Calibri"/>
                <w:color w:val="000000"/>
                <w:sz w:val="18"/>
                <w:szCs w:val="18"/>
              </w:rPr>
            </w:pPr>
            <w:ins w:id="28" w:author="Ferris, Todd@Energy" w:date="2019-02-28T15:49:00Z">
              <w:r>
                <w:rPr>
                  <w:rFonts w:ascii="Calibri" w:hAnsi="Calibri"/>
                  <w:color w:val="000000"/>
                  <w:sz w:val="18"/>
                  <w:szCs w:val="18"/>
                </w:rPr>
                <w:t>36.67</w:t>
              </w:r>
            </w:ins>
          </w:p>
        </w:tc>
        <w:tc>
          <w:tcPr>
            <w:tcW w:w="1420" w:type="dxa"/>
            <w:gridSpan w:val="2"/>
            <w:tcBorders>
              <w:top w:val="nil"/>
              <w:left w:val="nil"/>
              <w:bottom w:val="nil"/>
              <w:right w:val="nil"/>
            </w:tcBorders>
            <w:shd w:val="clear" w:color="auto" w:fill="auto"/>
            <w:noWrap/>
            <w:vAlign w:val="center"/>
          </w:tcPr>
          <w:p w14:paraId="282B99CD" w14:textId="7D1002E4" w:rsidR="00E84C3B" w:rsidRPr="002A4574" w:rsidRDefault="00E84C3B" w:rsidP="009D3D1C">
            <w:pPr>
              <w:rPr>
                <w:ins w:id="29" w:author="Ferris, Todd@Energy" w:date="2019-02-28T15:47:00Z"/>
                <w:rFonts w:ascii="Calibri" w:hAnsi="Calibri"/>
                <w:color w:val="000000"/>
                <w:sz w:val="18"/>
                <w:szCs w:val="18"/>
              </w:rPr>
            </w:pPr>
            <w:ins w:id="30" w:author="Ferris, Todd@Energy" w:date="2019-02-28T15:49:00Z">
              <w:r>
                <w:rPr>
                  <w:rFonts w:ascii="Calibri" w:hAnsi="Calibri"/>
                  <w:color w:val="000000"/>
                  <w:sz w:val="18"/>
                  <w:szCs w:val="18"/>
                </w:rPr>
                <w:t>-121.60</w:t>
              </w:r>
            </w:ins>
          </w:p>
        </w:tc>
        <w:tc>
          <w:tcPr>
            <w:tcW w:w="1293" w:type="dxa"/>
            <w:tcBorders>
              <w:top w:val="nil"/>
              <w:left w:val="nil"/>
              <w:bottom w:val="nil"/>
              <w:right w:val="nil"/>
            </w:tcBorders>
            <w:shd w:val="clear" w:color="auto" w:fill="auto"/>
            <w:noWrap/>
            <w:vAlign w:val="center"/>
          </w:tcPr>
          <w:p w14:paraId="2BB81A80" w14:textId="004F12AF" w:rsidR="00E84C3B" w:rsidRPr="002A4574" w:rsidRDefault="00E84C3B" w:rsidP="009D3D1C">
            <w:pPr>
              <w:rPr>
                <w:ins w:id="31" w:author="Ferris, Todd@Energy" w:date="2019-02-28T15:47:00Z"/>
                <w:rFonts w:ascii="Calibri" w:hAnsi="Calibri"/>
                <w:color w:val="000000"/>
                <w:sz w:val="18"/>
                <w:szCs w:val="18"/>
              </w:rPr>
            </w:pPr>
            <w:ins w:id="32" w:author="Ferris, Todd@Energy" w:date="2019-02-28T15:49:00Z">
              <w:r w:rsidRPr="002A4574">
                <w:rPr>
                  <w:rFonts w:ascii="Calibri" w:hAnsi="Calibri"/>
                  <w:color w:val="000000"/>
                  <w:sz w:val="18"/>
                  <w:szCs w:val="18"/>
                </w:rPr>
                <w:t>California</w:t>
              </w:r>
            </w:ins>
          </w:p>
        </w:tc>
      </w:tr>
      <w:tr w:rsidR="00E84C3B" w:rsidRPr="002A4574" w14:paraId="302922EA" w14:textId="77777777" w:rsidTr="00BA6D7A">
        <w:trPr>
          <w:trHeight w:val="240"/>
          <w:ins w:id="33" w:author="Ferris, Todd@Energy" w:date="2019-02-28T15:47:00Z"/>
        </w:trPr>
        <w:tc>
          <w:tcPr>
            <w:tcW w:w="984" w:type="dxa"/>
            <w:tcBorders>
              <w:top w:val="nil"/>
              <w:left w:val="nil"/>
              <w:bottom w:val="nil"/>
              <w:right w:val="nil"/>
            </w:tcBorders>
            <w:shd w:val="clear" w:color="auto" w:fill="auto"/>
            <w:noWrap/>
            <w:vAlign w:val="center"/>
          </w:tcPr>
          <w:p w14:paraId="36D834E9" w14:textId="67DC19A4" w:rsidR="00E84C3B" w:rsidRPr="002A4574" w:rsidRDefault="00E84C3B" w:rsidP="009D3D1C">
            <w:pPr>
              <w:rPr>
                <w:ins w:id="34" w:author="Ferris, Todd@Energy" w:date="2019-02-28T15:47:00Z"/>
                <w:rFonts w:ascii="Calibri" w:hAnsi="Calibri"/>
                <w:color w:val="000000"/>
                <w:sz w:val="18"/>
                <w:szCs w:val="18"/>
              </w:rPr>
            </w:pPr>
            <w:ins w:id="35" w:author="Ferris, Todd@Energy" w:date="2019-02-28T15:49:00Z">
              <w:r>
                <w:rPr>
                  <w:rFonts w:ascii="Calibri" w:hAnsi="Calibri"/>
                  <w:color w:val="000000"/>
                  <w:sz w:val="18"/>
                  <w:szCs w:val="18"/>
                </w:rPr>
                <w:t>724920</w:t>
              </w:r>
            </w:ins>
          </w:p>
        </w:tc>
        <w:tc>
          <w:tcPr>
            <w:tcW w:w="818" w:type="dxa"/>
            <w:gridSpan w:val="2"/>
            <w:tcBorders>
              <w:top w:val="nil"/>
              <w:left w:val="nil"/>
              <w:bottom w:val="nil"/>
              <w:right w:val="nil"/>
            </w:tcBorders>
            <w:shd w:val="clear" w:color="auto" w:fill="auto"/>
            <w:noWrap/>
            <w:vAlign w:val="center"/>
          </w:tcPr>
          <w:p w14:paraId="1F72A2CB" w14:textId="50B3B530" w:rsidR="00E84C3B" w:rsidRPr="002A4574" w:rsidRDefault="00E84C3B" w:rsidP="009D3D1C">
            <w:pPr>
              <w:rPr>
                <w:ins w:id="36" w:author="Ferris, Todd@Energy" w:date="2019-02-28T15:47:00Z"/>
                <w:rFonts w:ascii="Calibri" w:hAnsi="Calibri"/>
                <w:color w:val="000000"/>
                <w:sz w:val="18"/>
                <w:szCs w:val="18"/>
              </w:rPr>
            </w:pPr>
            <w:ins w:id="37" w:author="Ferris, Todd@Energy" w:date="2019-02-28T15:49:00Z">
              <w:r>
                <w:rPr>
                  <w:rFonts w:ascii="Calibri" w:hAnsi="Calibri"/>
                  <w:color w:val="000000"/>
                  <w:sz w:val="18"/>
                  <w:szCs w:val="18"/>
                </w:rPr>
                <w:t>0.50</w:t>
              </w:r>
            </w:ins>
          </w:p>
        </w:tc>
        <w:tc>
          <w:tcPr>
            <w:tcW w:w="4955" w:type="dxa"/>
            <w:gridSpan w:val="3"/>
            <w:tcBorders>
              <w:top w:val="nil"/>
              <w:left w:val="nil"/>
              <w:bottom w:val="nil"/>
              <w:right w:val="nil"/>
            </w:tcBorders>
            <w:shd w:val="clear" w:color="auto" w:fill="auto"/>
            <w:noWrap/>
            <w:vAlign w:val="bottom"/>
          </w:tcPr>
          <w:p w14:paraId="0BDBF88D" w14:textId="34424D4B" w:rsidR="00E84C3B" w:rsidRPr="002A4574" w:rsidRDefault="00E84C3B" w:rsidP="00E84C3B">
            <w:pPr>
              <w:rPr>
                <w:ins w:id="38" w:author="Ferris, Todd@Energy" w:date="2019-02-28T15:47:00Z"/>
                <w:rFonts w:ascii="Calibri" w:hAnsi="Calibri"/>
                <w:color w:val="000000"/>
                <w:sz w:val="18"/>
                <w:szCs w:val="18"/>
              </w:rPr>
            </w:pPr>
            <w:ins w:id="39" w:author="Ferris, Todd@Energy" w:date="2019-02-28T15:49:00Z">
              <w:r>
                <w:rPr>
                  <w:rFonts w:ascii="Calibri" w:hAnsi="Calibri"/>
                  <w:color w:val="000000"/>
                  <w:sz w:val="18"/>
                  <w:szCs w:val="18"/>
                </w:rPr>
                <w:t>Stockton</w:t>
              </w:r>
            </w:ins>
            <w:ins w:id="40" w:author="Ferris, Todd@Energy" w:date="2019-02-28T15:50:00Z">
              <w:r>
                <w:rPr>
                  <w:rFonts w:ascii="Calibri" w:hAnsi="Calibri"/>
                  <w:color w:val="000000"/>
                  <w:sz w:val="18"/>
                  <w:szCs w:val="18"/>
                </w:rPr>
                <w:t xml:space="preserve"> </w:t>
              </w:r>
            </w:ins>
            <w:ins w:id="41" w:author="Ferris, Todd@Energy" w:date="2019-02-28T15:49:00Z">
              <w:r>
                <w:rPr>
                  <w:rFonts w:ascii="Calibri" w:hAnsi="Calibri"/>
                  <w:color w:val="000000"/>
                  <w:sz w:val="18"/>
                  <w:szCs w:val="18"/>
                </w:rPr>
                <w:t>Metropolitan</w:t>
              </w:r>
            </w:ins>
            <w:ins w:id="42" w:author="Ferris, Todd@Energy" w:date="2019-02-28T15:50:00Z">
              <w:r>
                <w:rPr>
                  <w:rFonts w:ascii="Calibri" w:hAnsi="Calibri"/>
                  <w:color w:val="000000"/>
                  <w:sz w:val="18"/>
                  <w:szCs w:val="18"/>
                </w:rPr>
                <w:t xml:space="preserve"> Arpt</w:t>
              </w:r>
            </w:ins>
            <w:ins w:id="43" w:author="Ferris, Todd@Energy" w:date="2019-02-28T15:49:00Z">
              <w:r>
                <w:rPr>
                  <w:rFonts w:ascii="Calibri" w:hAnsi="Calibri"/>
                  <w:color w:val="000000"/>
                  <w:sz w:val="18"/>
                  <w:szCs w:val="18"/>
                </w:rPr>
                <w:t xml:space="preserve"> </w:t>
              </w:r>
            </w:ins>
          </w:p>
        </w:tc>
        <w:tc>
          <w:tcPr>
            <w:tcW w:w="1451" w:type="dxa"/>
            <w:gridSpan w:val="2"/>
            <w:tcBorders>
              <w:top w:val="nil"/>
              <w:left w:val="nil"/>
              <w:bottom w:val="nil"/>
              <w:right w:val="nil"/>
            </w:tcBorders>
            <w:shd w:val="clear" w:color="auto" w:fill="auto"/>
            <w:noWrap/>
            <w:vAlign w:val="center"/>
          </w:tcPr>
          <w:p w14:paraId="10DAF28C" w14:textId="7A1EF9F4" w:rsidR="00E84C3B" w:rsidRPr="002A4574" w:rsidRDefault="00E84C3B" w:rsidP="009D3D1C">
            <w:pPr>
              <w:rPr>
                <w:ins w:id="44" w:author="Ferris, Todd@Energy" w:date="2019-02-28T15:47:00Z"/>
                <w:rFonts w:ascii="Calibri" w:hAnsi="Calibri"/>
                <w:color w:val="000000"/>
                <w:sz w:val="18"/>
                <w:szCs w:val="18"/>
              </w:rPr>
            </w:pPr>
            <w:ins w:id="45" w:author="Ferris, Todd@Energy" w:date="2019-02-28T15:50:00Z">
              <w:r>
                <w:rPr>
                  <w:rFonts w:ascii="Calibri" w:hAnsi="Calibri"/>
                  <w:color w:val="000000"/>
                  <w:sz w:val="18"/>
                  <w:szCs w:val="18"/>
                </w:rPr>
                <w:t>37.90</w:t>
              </w:r>
            </w:ins>
          </w:p>
        </w:tc>
        <w:tc>
          <w:tcPr>
            <w:tcW w:w="1420" w:type="dxa"/>
            <w:gridSpan w:val="2"/>
            <w:tcBorders>
              <w:top w:val="nil"/>
              <w:left w:val="nil"/>
              <w:bottom w:val="nil"/>
              <w:right w:val="nil"/>
            </w:tcBorders>
            <w:shd w:val="clear" w:color="auto" w:fill="auto"/>
            <w:noWrap/>
            <w:vAlign w:val="center"/>
          </w:tcPr>
          <w:p w14:paraId="3A97969D" w14:textId="733EFD24" w:rsidR="00E84C3B" w:rsidRPr="002A4574" w:rsidRDefault="00E84C3B" w:rsidP="003B662A">
            <w:pPr>
              <w:rPr>
                <w:ins w:id="46" w:author="Ferris, Todd@Energy" w:date="2019-02-28T15:47:00Z"/>
                <w:rFonts w:ascii="Calibri" w:hAnsi="Calibri"/>
                <w:color w:val="000000"/>
                <w:sz w:val="18"/>
                <w:szCs w:val="18"/>
              </w:rPr>
            </w:pPr>
            <w:ins w:id="47" w:author="Ferris, Todd@Energy" w:date="2019-02-28T15:50:00Z">
              <w:r>
                <w:rPr>
                  <w:rFonts w:ascii="Calibri" w:hAnsi="Calibri"/>
                  <w:color w:val="000000"/>
                  <w:sz w:val="18"/>
                  <w:szCs w:val="18"/>
                </w:rPr>
                <w:t>-</w:t>
              </w:r>
            </w:ins>
            <w:ins w:id="48" w:author="Ferris, Todd@Energy" w:date="2019-02-28T15:57:00Z">
              <w:r w:rsidR="003B662A">
                <w:rPr>
                  <w:rFonts w:ascii="Calibri" w:hAnsi="Calibri"/>
                  <w:color w:val="000000"/>
                  <w:sz w:val="18"/>
                  <w:szCs w:val="18"/>
                </w:rPr>
                <w:t>1</w:t>
              </w:r>
            </w:ins>
            <w:ins w:id="49" w:author="Ferris, Todd@Energy" w:date="2019-02-28T15:50:00Z">
              <w:r>
                <w:rPr>
                  <w:rFonts w:ascii="Calibri" w:hAnsi="Calibri"/>
                  <w:color w:val="000000"/>
                  <w:sz w:val="18"/>
                  <w:szCs w:val="18"/>
                </w:rPr>
                <w:t>12.23</w:t>
              </w:r>
            </w:ins>
          </w:p>
        </w:tc>
        <w:tc>
          <w:tcPr>
            <w:tcW w:w="1293" w:type="dxa"/>
            <w:tcBorders>
              <w:top w:val="nil"/>
              <w:left w:val="nil"/>
              <w:bottom w:val="nil"/>
              <w:right w:val="nil"/>
            </w:tcBorders>
            <w:shd w:val="clear" w:color="auto" w:fill="auto"/>
            <w:noWrap/>
            <w:vAlign w:val="center"/>
          </w:tcPr>
          <w:p w14:paraId="6479CFE3" w14:textId="012E0F94" w:rsidR="00E84C3B" w:rsidRPr="002A4574" w:rsidRDefault="00E84C3B" w:rsidP="009D3D1C">
            <w:pPr>
              <w:rPr>
                <w:ins w:id="50" w:author="Ferris, Todd@Energy" w:date="2019-02-28T15:47:00Z"/>
                <w:rFonts w:ascii="Calibri" w:hAnsi="Calibri"/>
                <w:color w:val="000000"/>
                <w:sz w:val="18"/>
                <w:szCs w:val="18"/>
              </w:rPr>
            </w:pPr>
            <w:ins w:id="51" w:author="Ferris, Todd@Energy" w:date="2019-02-28T15:51:00Z">
              <w:r w:rsidRPr="002A4574">
                <w:rPr>
                  <w:rFonts w:ascii="Calibri" w:hAnsi="Calibri"/>
                  <w:color w:val="000000"/>
                  <w:sz w:val="18"/>
                  <w:szCs w:val="18"/>
                </w:rPr>
                <w:t>California</w:t>
              </w:r>
            </w:ins>
          </w:p>
        </w:tc>
      </w:tr>
      <w:tr w:rsidR="00E84C3B" w:rsidRPr="002A4574" w14:paraId="3C37F4C5" w14:textId="77777777" w:rsidTr="00BA6D7A">
        <w:trPr>
          <w:trHeight w:val="240"/>
          <w:ins w:id="52" w:author="Ferris, Todd@Energy" w:date="2019-02-28T15:47:00Z"/>
        </w:trPr>
        <w:tc>
          <w:tcPr>
            <w:tcW w:w="984" w:type="dxa"/>
            <w:tcBorders>
              <w:top w:val="nil"/>
              <w:left w:val="nil"/>
              <w:bottom w:val="nil"/>
              <w:right w:val="nil"/>
            </w:tcBorders>
            <w:shd w:val="clear" w:color="auto" w:fill="auto"/>
            <w:noWrap/>
            <w:vAlign w:val="center"/>
          </w:tcPr>
          <w:p w14:paraId="569516EF" w14:textId="0C113937" w:rsidR="00E84C3B" w:rsidRPr="002A4574" w:rsidRDefault="00E84C3B" w:rsidP="009D3D1C">
            <w:pPr>
              <w:rPr>
                <w:ins w:id="53" w:author="Ferris, Todd@Energy" w:date="2019-02-28T15:47:00Z"/>
                <w:rFonts w:ascii="Calibri" w:hAnsi="Calibri"/>
                <w:color w:val="000000"/>
                <w:sz w:val="18"/>
                <w:szCs w:val="18"/>
              </w:rPr>
            </w:pPr>
            <w:ins w:id="54" w:author="Ferris, Todd@Energy" w:date="2019-02-28T15:51:00Z">
              <w:r>
                <w:rPr>
                  <w:rFonts w:ascii="Calibri" w:hAnsi="Calibri"/>
                  <w:color w:val="000000"/>
                  <w:sz w:val="18"/>
                  <w:szCs w:val="18"/>
                </w:rPr>
                <w:t>724926</w:t>
              </w:r>
            </w:ins>
          </w:p>
        </w:tc>
        <w:tc>
          <w:tcPr>
            <w:tcW w:w="818" w:type="dxa"/>
            <w:gridSpan w:val="2"/>
            <w:tcBorders>
              <w:top w:val="nil"/>
              <w:left w:val="nil"/>
              <w:bottom w:val="nil"/>
              <w:right w:val="nil"/>
            </w:tcBorders>
            <w:shd w:val="clear" w:color="auto" w:fill="auto"/>
            <w:noWrap/>
            <w:vAlign w:val="center"/>
          </w:tcPr>
          <w:p w14:paraId="309DB793" w14:textId="70C77632" w:rsidR="00E84C3B" w:rsidRPr="002A4574" w:rsidRDefault="00E84C3B" w:rsidP="009D3D1C">
            <w:pPr>
              <w:rPr>
                <w:ins w:id="55" w:author="Ferris, Todd@Energy" w:date="2019-02-28T15:47:00Z"/>
                <w:rFonts w:ascii="Calibri" w:hAnsi="Calibri"/>
                <w:color w:val="000000"/>
                <w:sz w:val="18"/>
                <w:szCs w:val="18"/>
              </w:rPr>
            </w:pPr>
            <w:ins w:id="56" w:author="Ferris, Todd@Energy" w:date="2019-02-28T15:51:00Z">
              <w:r>
                <w:rPr>
                  <w:rFonts w:ascii="Calibri" w:hAnsi="Calibri"/>
                  <w:color w:val="000000"/>
                  <w:sz w:val="18"/>
                  <w:szCs w:val="18"/>
                </w:rPr>
                <w:t>0.47</w:t>
              </w:r>
            </w:ins>
          </w:p>
        </w:tc>
        <w:tc>
          <w:tcPr>
            <w:tcW w:w="4955" w:type="dxa"/>
            <w:gridSpan w:val="3"/>
            <w:tcBorders>
              <w:top w:val="nil"/>
              <w:left w:val="nil"/>
              <w:bottom w:val="nil"/>
              <w:right w:val="nil"/>
            </w:tcBorders>
            <w:shd w:val="clear" w:color="auto" w:fill="auto"/>
            <w:noWrap/>
            <w:vAlign w:val="bottom"/>
          </w:tcPr>
          <w:p w14:paraId="2D9859B2" w14:textId="7F33F9AB" w:rsidR="00E84C3B" w:rsidRPr="002A4574" w:rsidRDefault="003B662A" w:rsidP="003B662A">
            <w:pPr>
              <w:rPr>
                <w:ins w:id="57" w:author="Ferris, Todd@Energy" w:date="2019-02-28T15:47:00Z"/>
                <w:rFonts w:ascii="Calibri" w:hAnsi="Calibri"/>
                <w:color w:val="000000"/>
                <w:sz w:val="18"/>
                <w:szCs w:val="18"/>
              </w:rPr>
            </w:pPr>
            <w:ins w:id="58" w:author="Ferris, Todd@Energy" w:date="2019-02-28T15:57:00Z">
              <w:r>
                <w:rPr>
                  <w:rFonts w:ascii="Calibri" w:hAnsi="Calibri"/>
                  <w:color w:val="000000"/>
                  <w:sz w:val="18"/>
                  <w:szCs w:val="18"/>
                </w:rPr>
                <w:t>Modesto City – County</w:t>
              </w:r>
            </w:ins>
            <w:ins w:id="59" w:author="Ferris, Todd@Energy" w:date="2019-02-28T16:12:00Z">
              <w:r w:rsidR="00AD5C25">
                <w:rPr>
                  <w:rFonts w:ascii="Calibri" w:hAnsi="Calibri"/>
                  <w:color w:val="000000"/>
                  <w:sz w:val="18"/>
                  <w:szCs w:val="18"/>
                </w:rPr>
                <w:t xml:space="preserve"> AP</w:t>
              </w:r>
            </w:ins>
          </w:p>
        </w:tc>
        <w:tc>
          <w:tcPr>
            <w:tcW w:w="1451" w:type="dxa"/>
            <w:gridSpan w:val="2"/>
            <w:tcBorders>
              <w:top w:val="nil"/>
              <w:left w:val="nil"/>
              <w:bottom w:val="nil"/>
              <w:right w:val="nil"/>
            </w:tcBorders>
            <w:shd w:val="clear" w:color="auto" w:fill="auto"/>
            <w:noWrap/>
            <w:vAlign w:val="center"/>
          </w:tcPr>
          <w:p w14:paraId="48B5CC98" w14:textId="6D426F45" w:rsidR="00E84C3B" w:rsidRPr="002A4574" w:rsidRDefault="003B662A" w:rsidP="009D3D1C">
            <w:pPr>
              <w:rPr>
                <w:ins w:id="60" w:author="Ferris, Todd@Energy" w:date="2019-02-28T15:47:00Z"/>
                <w:rFonts w:ascii="Calibri" w:hAnsi="Calibri"/>
                <w:color w:val="000000"/>
                <w:sz w:val="18"/>
                <w:szCs w:val="18"/>
              </w:rPr>
            </w:pPr>
            <w:ins w:id="61" w:author="Ferris, Todd@Energy" w:date="2019-02-28T15:57:00Z">
              <w:r>
                <w:rPr>
                  <w:rFonts w:ascii="Calibri" w:hAnsi="Calibri"/>
                  <w:color w:val="000000"/>
                  <w:sz w:val="18"/>
                  <w:szCs w:val="18"/>
                </w:rPr>
                <w:t>37.63</w:t>
              </w:r>
            </w:ins>
          </w:p>
        </w:tc>
        <w:tc>
          <w:tcPr>
            <w:tcW w:w="1420" w:type="dxa"/>
            <w:gridSpan w:val="2"/>
            <w:tcBorders>
              <w:top w:val="nil"/>
              <w:left w:val="nil"/>
              <w:bottom w:val="nil"/>
              <w:right w:val="nil"/>
            </w:tcBorders>
            <w:shd w:val="clear" w:color="auto" w:fill="auto"/>
            <w:noWrap/>
            <w:vAlign w:val="center"/>
          </w:tcPr>
          <w:p w14:paraId="0176AF46" w14:textId="6F2710ED" w:rsidR="00E84C3B" w:rsidRPr="002A4574" w:rsidRDefault="003B662A" w:rsidP="009D3D1C">
            <w:pPr>
              <w:rPr>
                <w:ins w:id="62" w:author="Ferris, Todd@Energy" w:date="2019-02-28T15:47:00Z"/>
                <w:rFonts w:ascii="Calibri" w:hAnsi="Calibri"/>
                <w:color w:val="000000"/>
                <w:sz w:val="18"/>
                <w:szCs w:val="18"/>
              </w:rPr>
            </w:pPr>
            <w:ins w:id="63" w:author="Ferris, Todd@Energy" w:date="2019-02-28T15:58:00Z">
              <w:r>
                <w:rPr>
                  <w:rFonts w:ascii="Calibri" w:hAnsi="Calibri"/>
                  <w:color w:val="000000"/>
                  <w:sz w:val="18"/>
                  <w:szCs w:val="18"/>
                </w:rPr>
                <w:t>-120.95</w:t>
              </w:r>
            </w:ins>
          </w:p>
        </w:tc>
        <w:tc>
          <w:tcPr>
            <w:tcW w:w="1293" w:type="dxa"/>
            <w:tcBorders>
              <w:top w:val="nil"/>
              <w:left w:val="nil"/>
              <w:bottom w:val="nil"/>
              <w:right w:val="nil"/>
            </w:tcBorders>
            <w:shd w:val="clear" w:color="auto" w:fill="auto"/>
            <w:noWrap/>
            <w:vAlign w:val="center"/>
          </w:tcPr>
          <w:p w14:paraId="412ED1EB" w14:textId="4A728CDF" w:rsidR="00E84C3B" w:rsidRPr="002A4574" w:rsidRDefault="003B662A" w:rsidP="009D3D1C">
            <w:pPr>
              <w:rPr>
                <w:ins w:id="64" w:author="Ferris, Todd@Energy" w:date="2019-02-28T15:47:00Z"/>
                <w:rFonts w:ascii="Calibri" w:hAnsi="Calibri"/>
                <w:color w:val="000000"/>
                <w:sz w:val="18"/>
                <w:szCs w:val="18"/>
              </w:rPr>
            </w:pPr>
            <w:ins w:id="65" w:author="Ferris, Todd@Energy" w:date="2019-02-28T15:58:00Z">
              <w:r w:rsidRPr="002A4574">
                <w:rPr>
                  <w:rFonts w:ascii="Calibri" w:hAnsi="Calibri"/>
                  <w:color w:val="000000"/>
                  <w:sz w:val="18"/>
                  <w:szCs w:val="18"/>
                </w:rPr>
                <w:t>California</w:t>
              </w:r>
            </w:ins>
          </w:p>
        </w:tc>
      </w:tr>
      <w:tr w:rsidR="00E84C3B" w:rsidRPr="002A4574" w14:paraId="0F26BF5B" w14:textId="77777777" w:rsidTr="00BA6D7A">
        <w:trPr>
          <w:trHeight w:val="240"/>
          <w:ins w:id="66" w:author="Ferris, Todd@Energy" w:date="2019-02-28T15:47:00Z"/>
        </w:trPr>
        <w:tc>
          <w:tcPr>
            <w:tcW w:w="984" w:type="dxa"/>
            <w:tcBorders>
              <w:top w:val="nil"/>
              <w:left w:val="nil"/>
              <w:bottom w:val="nil"/>
              <w:right w:val="nil"/>
            </w:tcBorders>
            <w:shd w:val="clear" w:color="auto" w:fill="auto"/>
            <w:noWrap/>
            <w:vAlign w:val="center"/>
          </w:tcPr>
          <w:p w14:paraId="7115B16F" w14:textId="62872DE7" w:rsidR="00E84C3B" w:rsidRPr="002A4574" w:rsidRDefault="003B662A" w:rsidP="009D3D1C">
            <w:pPr>
              <w:rPr>
                <w:ins w:id="67" w:author="Ferris, Todd@Energy" w:date="2019-02-28T15:47:00Z"/>
                <w:rFonts w:ascii="Calibri" w:hAnsi="Calibri"/>
                <w:color w:val="000000"/>
                <w:sz w:val="18"/>
                <w:szCs w:val="18"/>
              </w:rPr>
            </w:pPr>
            <w:ins w:id="68" w:author="Ferris, Todd@Energy" w:date="2019-02-28T15:58:00Z">
              <w:r>
                <w:rPr>
                  <w:rFonts w:ascii="Calibri" w:hAnsi="Calibri"/>
                  <w:color w:val="000000"/>
                  <w:sz w:val="18"/>
                  <w:szCs w:val="18"/>
                </w:rPr>
                <w:t>724927</w:t>
              </w:r>
            </w:ins>
          </w:p>
        </w:tc>
        <w:tc>
          <w:tcPr>
            <w:tcW w:w="818" w:type="dxa"/>
            <w:gridSpan w:val="2"/>
            <w:tcBorders>
              <w:top w:val="nil"/>
              <w:left w:val="nil"/>
              <w:bottom w:val="nil"/>
              <w:right w:val="nil"/>
            </w:tcBorders>
            <w:shd w:val="clear" w:color="auto" w:fill="auto"/>
            <w:noWrap/>
            <w:vAlign w:val="center"/>
          </w:tcPr>
          <w:p w14:paraId="6844E004" w14:textId="7E612262" w:rsidR="00E84C3B" w:rsidRPr="002A4574" w:rsidRDefault="003B662A" w:rsidP="009D3D1C">
            <w:pPr>
              <w:rPr>
                <w:ins w:id="69" w:author="Ferris, Todd@Energy" w:date="2019-02-28T15:47:00Z"/>
                <w:rFonts w:ascii="Calibri" w:hAnsi="Calibri"/>
                <w:color w:val="000000"/>
                <w:sz w:val="18"/>
                <w:szCs w:val="18"/>
              </w:rPr>
            </w:pPr>
            <w:ins w:id="70" w:author="Ferris, Todd@Energy" w:date="2019-02-28T15:58:00Z">
              <w:r>
                <w:rPr>
                  <w:rFonts w:ascii="Calibri" w:hAnsi="Calibri"/>
                  <w:color w:val="000000"/>
                  <w:sz w:val="18"/>
                  <w:szCs w:val="18"/>
                </w:rPr>
                <w:t>0.53</w:t>
              </w:r>
            </w:ins>
          </w:p>
        </w:tc>
        <w:tc>
          <w:tcPr>
            <w:tcW w:w="4955" w:type="dxa"/>
            <w:gridSpan w:val="3"/>
            <w:tcBorders>
              <w:top w:val="nil"/>
              <w:left w:val="nil"/>
              <w:bottom w:val="nil"/>
              <w:right w:val="nil"/>
            </w:tcBorders>
            <w:shd w:val="clear" w:color="auto" w:fill="auto"/>
            <w:noWrap/>
            <w:vAlign w:val="bottom"/>
          </w:tcPr>
          <w:p w14:paraId="3552DA7C" w14:textId="7B4ED1AB" w:rsidR="00E84C3B" w:rsidRPr="002A4574" w:rsidRDefault="003B662A" w:rsidP="009D3D1C">
            <w:pPr>
              <w:rPr>
                <w:ins w:id="71" w:author="Ferris, Todd@Energy" w:date="2019-02-28T15:47:00Z"/>
                <w:rFonts w:ascii="Calibri" w:hAnsi="Calibri"/>
                <w:color w:val="000000"/>
                <w:sz w:val="18"/>
                <w:szCs w:val="18"/>
              </w:rPr>
            </w:pPr>
            <w:ins w:id="72" w:author="Ferris, Todd@Energy" w:date="2019-02-28T15:58:00Z">
              <w:r>
                <w:rPr>
                  <w:rFonts w:ascii="Calibri" w:hAnsi="Calibri"/>
                  <w:color w:val="000000"/>
                  <w:sz w:val="18"/>
                  <w:szCs w:val="18"/>
                </w:rPr>
                <w:t>Livermore Municipal</w:t>
              </w:r>
            </w:ins>
          </w:p>
        </w:tc>
        <w:tc>
          <w:tcPr>
            <w:tcW w:w="1451" w:type="dxa"/>
            <w:gridSpan w:val="2"/>
            <w:tcBorders>
              <w:top w:val="nil"/>
              <w:left w:val="nil"/>
              <w:bottom w:val="nil"/>
              <w:right w:val="nil"/>
            </w:tcBorders>
            <w:shd w:val="clear" w:color="auto" w:fill="auto"/>
            <w:noWrap/>
            <w:vAlign w:val="center"/>
          </w:tcPr>
          <w:p w14:paraId="4694A981" w14:textId="0AEA30A0" w:rsidR="00E84C3B" w:rsidRPr="002A4574" w:rsidRDefault="003B662A" w:rsidP="009D3D1C">
            <w:pPr>
              <w:rPr>
                <w:ins w:id="73" w:author="Ferris, Todd@Energy" w:date="2019-02-28T15:47:00Z"/>
                <w:rFonts w:ascii="Calibri" w:hAnsi="Calibri"/>
                <w:color w:val="000000"/>
                <w:sz w:val="18"/>
                <w:szCs w:val="18"/>
              </w:rPr>
            </w:pPr>
            <w:ins w:id="74" w:author="Ferris, Todd@Energy" w:date="2019-02-28T15:58:00Z">
              <w:r>
                <w:rPr>
                  <w:rFonts w:ascii="Calibri" w:hAnsi="Calibri"/>
                  <w:color w:val="000000"/>
                  <w:sz w:val="18"/>
                  <w:szCs w:val="18"/>
                </w:rPr>
                <w:t>37.70</w:t>
              </w:r>
            </w:ins>
          </w:p>
        </w:tc>
        <w:tc>
          <w:tcPr>
            <w:tcW w:w="1420" w:type="dxa"/>
            <w:gridSpan w:val="2"/>
            <w:tcBorders>
              <w:top w:val="nil"/>
              <w:left w:val="nil"/>
              <w:bottom w:val="nil"/>
              <w:right w:val="nil"/>
            </w:tcBorders>
            <w:shd w:val="clear" w:color="auto" w:fill="auto"/>
            <w:noWrap/>
            <w:vAlign w:val="center"/>
          </w:tcPr>
          <w:p w14:paraId="50378743" w14:textId="194FABA6" w:rsidR="00E84C3B" w:rsidRPr="002A4574" w:rsidRDefault="003B662A" w:rsidP="009D3D1C">
            <w:pPr>
              <w:rPr>
                <w:ins w:id="75" w:author="Ferris, Todd@Energy" w:date="2019-02-28T15:47:00Z"/>
                <w:rFonts w:ascii="Calibri" w:hAnsi="Calibri"/>
                <w:color w:val="000000"/>
                <w:sz w:val="18"/>
                <w:szCs w:val="18"/>
              </w:rPr>
            </w:pPr>
            <w:ins w:id="76" w:author="Ferris, Todd@Energy" w:date="2019-02-28T15:58:00Z">
              <w:r>
                <w:rPr>
                  <w:rFonts w:ascii="Calibri" w:hAnsi="Calibri"/>
                  <w:color w:val="000000"/>
                  <w:sz w:val="18"/>
                  <w:szCs w:val="18"/>
                </w:rPr>
                <w:t>-121</w:t>
              </w:r>
            </w:ins>
            <w:ins w:id="77" w:author="Ferris, Todd@Energy" w:date="2019-02-28T15:59:00Z">
              <w:r>
                <w:rPr>
                  <w:rFonts w:ascii="Calibri" w:hAnsi="Calibri"/>
                  <w:color w:val="000000"/>
                  <w:sz w:val="18"/>
                  <w:szCs w:val="18"/>
                </w:rPr>
                <w:t>.</w:t>
              </w:r>
            </w:ins>
            <w:ins w:id="78" w:author="Ferris, Todd@Energy" w:date="2019-02-28T15:58:00Z">
              <w:r>
                <w:rPr>
                  <w:rFonts w:ascii="Calibri" w:hAnsi="Calibri"/>
                  <w:color w:val="000000"/>
                  <w:sz w:val="18"/>
                  <w:szCs w:val="18"/>
                </w:rPr>
                <w:t>82</w:t>
              </w:r>
            </w:ins>
          </w:p>
        </w:tc>
        <w:tc>
          <w:tcPr>
            <w:tcW w:w="1293" w:type="dxa"/>
            <w:tcBorders>
              <w:top w:val="nil"/>
              <w:left w:val="nil"/>
              <w:bottom w:val="nil"/>
              <w:right w:val="nil"/>
            </w:tcBorders>
            <w:shd w:val="clear" w:color="auto" w:fill="auto"/>
            <w:noWrap/>
            <w:vAlign w:val="center"/>
          </w:tcPr>
          <w:p w14:paraId="7D4D0787" w14:textId="2CAEA963" w:rsidR="00E84C3B" w:rsidRPr="002A4574" w:rsidRDefault="003B662A" w:rsidP="009D3D1C">
            <w:pPr>
              <w:rPr>
                <w:ins w:id="79" w:author="Ferris, Todd@Energy" w:date="2019-02-28T15:47:00Z"/>
                <w:rFonts w:ascii="Calibri" w:hAnsi="Calibri"/>
                <w:color w:val="000000"/>
                <w:sz w:val="18"/>
                <w:szCs w:val="18"/>
              </w:rPr>
            </w:pPr>
            <w:ins w:id="80" w:author="Ferris, Todd@Energy" w:date="2019-02-28T15:59:00Z">
              <w:r w:rsidRPr="002A4574">
                <w:rPr>
                  <w:rFonts w:ascii="Calibri" w:hAnsi="Calibri"/>
                  <w:color w:val="000000"/>
                  <w:sz w:val="18"/>
                  <w:szCs w:val="18"/>
                </w:rPr>
                <w:t>California</w:t>
              </w:r>
            </w:ins>
          </w:p>
        </w:tc>
      </w:tr>
      <w:tr w:rsidR="00E84C3B" w:rsidRPr="002A4574" w14:paraId="79D8E2FC" w14:textId="77777777" w:rsidTr="00BA6D7A">
        <w:trPr>
          <w:trHeight w:val="240"/>
          <w:ins w:id="81" w:author="Ferris, Todd@Energy" w:date="2019-02-28T15:47:00Z"/>
        </w:trPr>
        <w:tc>
          <w:tcPr>
            <w:tcW w:w="984" w:type="dxa"/>
            <w:tcBorders>
              <w:top w:val="nil"/>
              <w:left w:val="nil"/>
              <w:bottom w:val="nil"/>
              <w:right w:val="nil"/>
            </w:tcBorders>
            <w:shd w:val="clear" w:color="auto" w:fill="auto"/>
            <w:noWrap/>
            <w:vAlign w:val="center"/>
          </w:tcPr>
          <w:p w14:paraId="49D6D844" w14:textId="05B3F501" w:rsidR="00E84C3B" w:rsidRPr="002A4574" w:rsidRDefault="003B662A" w:rsidP="009D3D1C">
            <w:pPr>
              <w:rPr>
                <w:ins w:id="82" w:author="Ferris, Todd@Energy" w:date="2019-02-28T15:47:00Z"/>
                <w:rFonts w:ascii="Calibri" w:hAnsi="Calibri"/>
                <w:color w:val="000000"/>
                <w:sz w:val="18"/>
                <w:szCs w:val="18"/>
              </w:rPr>
            </w:pPr>
            <w:ins w:id="83" w:author="Ferris, Todd@Energy" w:date="2019-02-28T15:59:00Z">
              <w:r>
                <w:rPr>
                  <w:rFonts w:ascii="Calibri" w:hAnsi="Calibri"/>
                  <w:color w:val="000000"/>
                  <w:sz w:val="18"/>
                  <w:szCs w:val="18"/>
                </w:rPr>
                <w:t>724930</w:t>
              </w:r>
            </w:ins>
          </w:p>
        </w:tc>
        <w:tc>
          <w:tcPr>
            <w:tcW w:w="818" w:type="dxa"/>
            <w:gridSpan w:val="2"/>
            <w:tcBorders>
              <w:top w:val="nil"/>
              <w:left w:val="nil"/>
              <w:bottom w:val="nil"/>
              <w:right w:val="nil"/>
            </w:tcBorders>
            <w:shd w:val="clear" w:color="auto" w:fill="auto"/>
            <w:noWrap/>
            <w:vAlign w:val="center"/>
          </w:tcPr>
          <w:p w14:paraId="52339653" w14:textId="6A1EFBAD" w:rsidR="00E84C3B" w:rsidRPr="002A4574" w:rsidRDefault="003B662A" w:rsidP="009D3D1C">
            <w:pPr>
              <w:rPr>
                <w:ins w:id="84" w:author="Ferris, Todd@Energy" w:date="2019-02-28T15:47:00Z"/>
                <w:rFonts w:ascii="Calibri" w:hAnsi="Calibri"/>
                <w:color w:val="000000"/>
                <w:sz w:val="18"/>
                <w:szCs w:val="18"/>
              </w:rPr>
            </w:pPr>
            <w:ins w:id="85" w:author="Ferris, Todd@Energy" w:date="2019-02-28T15:59:00Z">
              <w:r>
                <w:rPr>
                  <w:rFonts w:ascii="Calibri" w:hAnsi="Calibri"/>
                  <w:color w:val="000000"/>
                  <w:sz w:val="18"/>
                  <w:szCs w:val="18"/>
                </w:rPr>
                <w:t>0.54</w:t>
              </w:r>
            </w:ins>
          </w:p>
        </w:tc>
        <w:tc>
          <w:tcPr>
            <w:tcW w:w="4955" w:type="dxa"/>
            <w:gridSpan w:val="3"/>
            <w:tcBorders>
              <w:top w:val="nil"/>
              <w:left w:val="nil"/>
              <w:bottom w:val="nil"/>
              <w:right w:val="nil"/>
            </w:tcBorders>
            <w:shd w:val="clear" w:color="auto" w:fill="auto"/>
            <w:noWrap/>
            <w:vAlign w:val="bottom"/>
          </w:tcPr>
          <w:p w14:paraId="201ABE07" w14:textId="399472B0" w:rsidR="00E84C3B" w:rsidRPr="002A4574" w:rsidRDefault="003B662A" w:rsidP="003B662A">
            <w:pPr>
              <w:rPr>
                <w:ins w:id="86" w:author="Ferris, Todd@Energy" w:date="2019-02-28T15:47:00Z"/>
                <w:rFonts w:ascii="Calibri" w:hAnsi="Calibri"/>
                <w:color w:val="000000"/>
                <w:sz w:val="18"/>
                <w:szCs w:val="18"/>
              </w:rPr>
            </w:pPr>
            <w:ins w:id="87" w:author="Ferris, Todd@Energy" w:date="2019-02-28T15:59:00Z">
              <w:r>
                <w:rPr>
                  <w:rFonts w:ascii="Calibri" w:hAnsi="Calibri"/>
                  <w:color w:val="000000"/>
                  <w:sz w:val="18"/>
                  <w:szCs w:val="18"/>
                </w:rPr>
                <w:t>Oakland Metropolitan Arpt</w:t>
              </w:r>
            </w:ins>
          </w:p>
        </w:tc>
        <w:tc>
          <w:tcPr>
            <w:tcW w:w="1451" w:type="dxa"/>
            <w:gridSpan w:val="2"/>
            <w:tcBorders>
              <w:top w:val="nil"/>
              <w:left w:val="nil"/>
              <w:bottom w:val="nil"/>
              <w:right w:val="nil"/>
            </w:tcBorders>
            <w:shd w:val="clear" w:color="auto" w:fill="auto"/>
            <w:noWrap/>
            <w:vAlign w:val="center"/>
          </w:tcPr>
          <w:p w14:paraId="3CF8DE25" w14:textId="4366C0B6" w:rsidR="00E84C3B" w:rsidRPr="002A4574" w:rsidRDefault="003B662A" w:rsidP="009D3D1C">
            <w:pPr>
              <w:rPr>
                <w:ins w:id="88" w:author="Ferris, Todd@Energy" w:date="2019-02-28T15:47:00Z"/>
                <w:rFonts w:ascii="Calibri" w:hAnsi="Calibri"/>
                <w:color w:val="000000"/>
                <w:sz w:val="18"/>
                <w:szCs w:val="18"/>
              </w:rPr>
            </w:pPr>
            <w:ins w:id="89" w:author="Ferris, Todd@Energy" w:date="2019-02-28T15:59:00Z">
              <w:r>
                <w:rPr>
                  <w:rFonts w:ascii="Calibri" w:hAnsi="Calibri"/>
                  <w:color w:val="000000"/>
                  <w:sz w:val="18"/>
                  <w:szCs w:val="18"/>
                </w:rPr>
                <w:t>37.72</w:t>
              </w:r>
            </w:ins>
          </w:p>
        </w:tc>
        <w:tc>
          <w:tcPr>
            <w:tcW w:w="1420" w:type="dxa"/>
            <w:gridSpan w:val="2"/>
            <w:tcBorders>
              <w:top w:val="nil"/>
              <w:left w:val="nil"/>
              <w:bottom w:val="nil"/>
              <w:right w:val="nil"/>
            </w:tcBorders>
            <w:shd w:val="clear" w:color="auto" w:fill="auto"/>
            <w:noWrap/>
            <w:vAlign w:val="center"/>
          </w:tcPr>
          <w:p w14:paraId="326F15D9" w14:textId="735A951E" w:rsidR="00E84C3B" w:rsidRPr="002A4574" w:rsidRDefault="003B662A" w:rsidP="009D3D1C">
            <w:pPr>
              <w:rPr>
                <w:ins w:id="90" w:author="Ferris, Todd@Energy" w:date="2019-02-28T15:47:00Z"/>
                <w:rFonts w:ascii="Calibri" w:hAnsi="Calibri"/>
                <w:color w:val="000000"/>
                <w:sz w:val="18"/>
                <w:szCs w:val="18"/>
              </w:rPr>
            </w:pPr>
            <w:ins w:id="91" w:author="Ferris, Todd@Energy" w:date="2019-02-28T15:59:00Z">
              <w:r>
                <w:rPr>
                  <w:rFonts w:ascii="Calibri" w:hAnsi="Calibri"/>
                  <w:color w:val="000000"/>
                  <w:sz w:val="18"/>
                  <w:szCs w:val="18"/>
                </w:rPr>
                <w:t>-122.22</w:t>
              </w:r>
            </w:ins>
          </w:p>
        </w:tc>
        <w:tc>
          <w:tcPr>
            <w:tcW w:w="1293" w:type="dxa"/>
            <w:tcBorders>
              <w:top w:val="nil"/>
              <w:left w:val="nil"/>
              <w:bottom w:val="nil"/>
              <w:right w:val="nil"/>
            </w:tcBorders>
            <w:shd w:val="clear" w:color="auto" w:fill="auto"/>
            <w:noWrap/>
            <w:vAlign w:val="center"/>
          </w:tcPr>
          <w:p w14:paraId="6AA5E897" w14:textId="2AE65765" w:rsidR="00E84C3B" w:rsidRPr="002A4574" w:rsidRDefault="003B662A" w:rsidP="009D3D1C">
            <w:pPr>
              <w:rPr>
                <w:ins w:id="92" w:author="Ferris, Todd@Energy" w:date="2019-02-28T15:47:00Z"/>
                <w:rFonts w:ascii="Calibri" w:hAnsi="Calibri"/>
                <w:color w:val="000000"/>
                <w:sz w:val="18"/>
                <w:szCs w:val="18"/>
              </w:rPr>
            </w:pPr>
            <w:ins w:id="93" w:author="Ferris, Todd@Energy" w:date="2019-02-28T15:59:00Z">
              <w:r w:rsidRPr="002A4574">
                <w:rPr>
                  <w:rFonts w:ascii="Calibri" w:hAnsi="Calibri"/>
                  <w:color w:val="000000"/>
                  <w:sz w:val="18"/>
                  <w:szCs w:val="18"/>
                </w:rPr>
                <w:t>California</w:t>
              </w:r>
            </w:ins>
          </w:p>
        </w:tc>
      </w:tr>
      <w:tr w:rsidR="00E84C3B" w:rsidRPr="002A4574" w14:paraId="647BC4B9" w14:textId="77777777" w:rsidTr="00BA6D7A">
        <w:trPr>
          <w:trHeight w:val="240"/>
          <w:ins w:id="94" w:author="Ferris, Todd@Energy" w:date="2019-02-28T15:47:00Z"/>
        </w:trPr>
        <w:tc>
          <w:tcPr>
            <w:tcW w:w="984" w:type="dxa"/>
            <w:tcBorders>
              <w:top w:val="nil"/>
              <w:left w:val="nil"/>
              <w:bottom w:val="nil"/>
              <w:right w:val="nil"/>
            </w:tcBorders>
            <w:shd w:val="clear" w:color="auto" w:fill="auto"/>
            <w:noWrap/>
            <w:vAlign w:val="center"/>
          </w:tcPr>
          <w:p w14:paraId="6ADBA33D" w14:textId="15B08B88" w:rsidR="00E84C3B" w:rsidRPr="002A4574" w:rsidRDefault="003B662A" w:rsidP="009D3D1C">
            <w:pPr>
              <w:rPr>
                <w:ins w:id="95" w:author="Ferris, Todd@Energy" w:date="2019-02-28T15:47:00Z"/>
                <w:rFonts w:ascii="Calibri" w:hAnsi="Calibri"/>
                <w:color w:val="000000"/>
                <w:sz w:val="18"/>
                <w:szCs w:val="18"/>
              </w:rPr>
            </w:pPr>
            <w:ins w:id="96" w:author="Ferris, Todd@Energy" w:date="2019-02-28T16:00:00Z">
              <w:r>
                <w:rPr>
                  <w:rFonts w:ascii="Calibri" w:hAnsi="Calibri"/>
                  <w:color w:val="000000"/>
                  <w:sz w:val="18"/>
                  <w:szCs w:val="18"/>
                </w:rPr>
                <w:t>724935</w:t>
              </w:r>
            </w:ins>
          </w:p>
        </w:tc>
        <w:tc>
          <w:tcPr>
            <w:tcW w:w="818" w:type="dxa"/>
            <w:gridSpan w:val="2"/>
            <w:tcBorders>
              <w:top w:val="nil"/>
              <w:left w:val="nil"/>
              <w:bottom w:val="nil"/>
              <w:right w:val="nil"/>
            </w:tcBorders>
            <w:shd w:val="clear" w:color="auto" w:fill="auto"/>
            <w:noWrap/>
            <w:vAlign w:val="center"/>
          </w:tcPr>
          <w:p w14:paraId="07125BF7" w14:textId="029B0F0B" w:rsidR="00E84C3B" w:rsidRPr="002A4574" w:rsidRDefault="003B662A" w:rsidP="009D3D1C">
            <w:pPr>
              <w:rPr>
                <w:ins w:id="97" w:author="Ferris, Todd@Energy" w:date="2019-02-28T15:47:00Z"/>
                <w:rFonts w:ascii="Calibri" w:hAnsi="Calibri"/>
                <w:color w:val="000000"/>
                <w:sz w:val="18"/>
                <w:szCs w:val="18"/>
              </w:rPr>
            </w:pPr>
            <w:ins w:id="98" w:author="Ferris, Todd@Energy" w:date="2019-02-28T16:00:00Z">
              <w:r>
                <w:rPr>
                  <w:rFonts w:ascii="Calibri" w:hAnsi="Calibri"/>
                  <w:color w:val="000000"/>
                  <w:sz w:val="18"/>
                  <w:szCs w:val="18"/>
                </w:rPr>
                <w:t>0.47</w:t>
              </w:r>
            </w:ins>
          </w:p>
        </w:tc>
        <w:tc>
          <w:tcPr>
            <w:tcW w:w="4955" w:type="dxa"/>
            <w:gridSpan w:val="3"/>
            <w:tcBorders>
              <w:top w:val="nil"/>
              <w:left w:val="nil"/>
              <w:bottom w:val="nil"/>
              <w:right w:val="nil"/>
            </w:tcBorders>
            <w:shd w:val="clear" w:color="auto" w:fill="auto"/>
            <w:noWrap/>
            <w:vAlign w:val="bottom"/>
          </w:tcPr>
          <w:p w14:paraId="665ECF7F" w14:textId="7D3EE605" w:rsidR="00E84C3B" w:rsidRPr="002A4574" w:rsidRDefault="003B662A" w:rsidP="009D3D1C">
            <w:pPr>
              <w:rPr>
                <w:ins w:id="99" w:author="Ferris, Todd@Energy" w:date="2019-02-28T15:47:00Z"/>
                <w:rFonts w:ascii="Calibri" w:hAnsi="Calibri"/>
                <w:color w:val="000000"/>
                <w:sz w:val="18"/>
                <w:szCs w:val="18"/>
              </w:rPr>
            </w:pPr>
            <w:ins w:id="100" w:author="Ferris, Todd@Energy" w:date="2019-02-28T16:00:00Z">
              <w:r>
                <w:rPr>
                  <w:rFonts w:ascii="Calibri" w:hAnsi="Calibri"/>
                  <w:color w:val="000000"/>
                  <w:sz w:val="18"/>
                  <w:szCs w:val="18"/>
                </w:rPr>
                <w:t>Hayward Air Term</w:t>
              </w:r>
            </w:ins>
          </w:p>
        </w:tc>
        <w:tc>
          <w:tcPr>
            <w:tcW w:w="1451" w:type="dxa"/>
            <w:gridSpan w:val="2"/>
            <w:tcBorders>
              <w:top w:val="nil"/>
              <w:left w:val="nil"/>
              <w:bottom w:val="nil"/>
              <w:right w:val="nil"/>
            </w:tcBorders>
            <w:shd w:val="clear" w:color="auto" w:fill="auto"/>
            <w:noWrap/>
            <w:vAlign w:val="center"/>
          </w:tcPr>
          <w:p w14:paraId="5E4B20E3" w14:textId="72346C2A" w:rsidR="00E84C3B" w:rsidRPr="002A4574" w:rsidRDefault="003B662A" w:rsidP="009D3D1C">
            <w:pPr>
              <w:rPr>
                <w:ins w:id="101" w:author="Ferris, Todd@Energy" w:date="2019-02-28T15:47:00Z"/>
                <w:rFonts w:ascii="Calibri" w:hAnsi="Calibri"/>
                <w:color w:val="000000"/>
                <w:sz w:val="18"/>
                <w:szCs w:val="18"/>
              </w:rPr>
            </w:pPr>
            <w:ins w:id="102" w:author="Ferris, Todd@Energy" w:date="2019-02-28T16:00:00Z">
              <w:r>
                <w:rPr>
                  <w:rFonts w:ascii="Calibri" w:hAnsi="Calibri"/>
                  <w:color w:val="000000"/>
                  <w:sz w:val="18"/>
                  <w:szCs w:val="18"/>
                </w:rPr>
                <w:t>37.67</w:t>
              </w:r>
            </w:ins>
          </w:p>
        </w:tc>
        <w:tc>
          <w:tcPr>
            <w:tcW w:w="1420" w:type="dxa"/>
            <w:gridSpan w:val="2"/>
            <w:tcBorders>
              <w:top w:val="nil"/>
              <w:left w:val="nil"/>
              <w:bottom w:val="nil"/>
              <w:right w:val="nil"/>
            </w:tcBorders>
            <w:shd w:val="clear" w:color="auto" w:fill="auto"/>
            <w:noWrap/>
            <w:vAlign w:val="center"/>
          </w:tcPr>
          <w:p w14:paraId="033997EF" w14:textId="4ED0E630" w:rsidR="00E84C3B" w:rsidRPr="002A4574" w:rsidRDefault="003B662A" w:rsidP="009D3D1C">
            <w:pPr>
              <w:rPr>
                <w:ins w:id="103" w:author="Ferris, Todd@Energy" w:date="2019-02-28T15:47:00Z"/>
                <w:rFonts w:ascii="Calibri" w:hAnsi="Calibri"/>
                <w:color w:val="000000"/>
                <w:sz w:val="18"/>
                <w:szCs w:val="18"/>
              </w:rPr>
            </w:pPr>
            <w:ins w:id="104" w:author="Ferris, Todd@Energy" w:date="2019-02-28T16:00:00Z">
              <w:r>
                <w:rPr>
                  <w:rFonts w:ascii="Calibri" w:hAnsi="Calibri"/>
                  <w:color w:val="000000"/>
                  <w:sz w:val="18"/>
                  <w:szCs w:val="18"/>
                </w:rPr>
                <w:t>-122.12</w:t>
              </w:r>
            </w:ins>
          </w:p>
        </w:tc>
        <w:tc>
          <w:tcPr>
            <w:tcW w:w="1293" w:type="dxa"/>
            <w:tcBorders>
              <w:top w:val="nil"/>
              <w:left w:val="nil"/>
              <w:bottom w:val="nil"/>
              <w:right w:val="nil"/>
            </w:tcBorders>
            <w:shd w:val="clear" w:color="auto" w:fill="auto"/>
            <w:noWrap/>
            <w:vAlign w:val="center"/>
          </w:tcPr>
          <w:p w14:paraId="53865BC7" w14:textId="5C4BA807" w:rsidR="00E84C3B" w:rsidRPr="002A4574" w:rsidRDefault="003B662A" w:rsidP="009D3D1C">
            <w:pPr>
              <w:rPr>
                <w:ins w:id="105" w:author="Ferris, Todd@Energy" w:date="2019-02-28T15:47:00Z"/>
                <w:rFonts w:ascii="Calibri" w:hAnsi="Calibri"/>
                <w:color w:val="000000"/>
                <w:sz w:val="18"/>
                <w:szCs w:val="18"/>
              </w:rPr>
            </w:pPr>
            <w:ins w:id="106" w:author="Ferris, Todd@Energy" w:date="2019-02-28T16:00:00Z">
              <w:r w:rsidRPr="002A4574">
                <w:rPr>
                  <w:rFonts w:ascii="Calibri" w:hAnsi="Calibri"/>
                  <w:color w:val="000000"/>
                  <w:sz w:val="18"/>
                  <w:szCs w:val="18"/>
                </w:rPr>
                <w:t>California</w:t>
              </w:r>
            </w:ins>
          </w:p>
        </w:tc>
      </w:tr>
      <w:tr w:rsidR="00E84C3B" w:rsidRPr="002A4574" w14:paraId="0A96BDDE" w14:textId="77777777" w:rsidTr="00BA6D7A">
        <w:trPr>
          <w:trHeight w:val="240"/>
          <w:ins w:id="107" w:author="Ferris, Todd@Energy" w:date="2019-02-28T15:47:00Z"/>
        </w:trPr>
        <w:tc>
          <w:tcPr>
            <w:tcW w:w="984" w:type="dxa"/>
            <w:tcBorders>
              <w:top w:val="nil"/>
              <w:left w:val="nil"/>
              <w:bottom w:val="nil"/>
              <w:right w:val="nil"/>
            </w:tcBorders>
            <w:shd w:val="clear" w:color="auto" w:fill="auto"/>
            <w:noWrap/>
            <w:vAlign w:val="center"/>
          </w:tcPr>
          <w:p w14:paraId="743CDE58" w14:textId="48EBDAAE" w:rsidR="00E84C3B" w:rsidRPr="002A4574" w:rsidRDefault="003B662A" w:rsidP="009D3D1C">
            <w:pPr>
              <w:rPr>
                <w:ins w:id="108" w:author="Ferris, Todd@Energy" w:date="2019-02-28T15:47:00Z"/>
                <w:rFonts w:ascii="Calibri" w:hAnsi="Calibri"/>
                <w:color w:val="000000"/>
                <w:sz w:val="18"/>
                <w:szCs w:val="18"/>
              </w:rPr>
            </w:pPr>
            <w:ins w:id="109" w:author="Ferris, Todd@Energy" w:date="2019-02-28T16:01:00Z">
              <w:r>
                <w:rPr>
                  <w:rFonts w:ascii="Calibri" w:hAnsi="Calibri"/>
                  <w:color w:val="000000"/>
                  <w:sz w:val="18"/>
                  <w:szCs w:val="18"/>
                </w:rPr>
                <w:t>724936</w:t>
              </w:r>
            </w:ins>
          </w:p>
        </w:tc>
        <w:tc>
          <w:tcPr>
            <w:tcW w:w="818" w:type="dxa"/>
            <w:gridSpan w:val="2"/>
            <w:tcBorders>
              <w:top w:val="nil"/>
              <w:left w:val="nil"/>
              <w:bottom w:val="nil"/>
              <w:right w:val="nil"/>
            </w:tcBorders>
            <w:shd w:val="clear" w:color="auto" w:fill="auto"/>
            <w:noWrap/>
            <w:vAlign w:val="center"/>
          </w:tcPr>
          <w:p w14:paraId="5E2AC23D" w14:textId="0A3930C7" w:rsidR="00E84C3B" w:rsidRPr="002A4574" w:rsidRDefault="003B662A" w:rsidP="009D3D1C">
            <w:pPr>
              <w:rPr>
                <w:ins w:id="110" w:author="Ferris, Todd@Energy" w:date="2019-02-28T15:47:00Z"/>
                <w:rFonts w:ascii="Calibri" w:hAnsi="Calibri"/>
                <w:color w:val="000000"/>
                <w:sz w:val="18"/>
                <w:szCs w:val="18"/>
              </w:rPr>
            </w:pPr>
            <w:ins w:id="111" w:author="Ferris, Todd@Energy" w:date="2019-02-28T16:01:00Z">
              <w:r>
                <w:rPr>
                  <w:rFonts w:ascii="Calibri" w:hAnsi="Calibri"/>
                  <w:color w:val="000000"/>
                  <w:sz w:val="18"/>
                  <w:szCs w:val="18"/>
                </w:rPr>
                <w:t>0.53</w:t>
              </w:r>
            </w:ins>
          </w:p>
        </w:tc>
        <w:tc>
          <w:tcPr>
            <w:tcW w:w="4955" w:type="dxa"/>
            <w:gridSpan w:val="3"/>
            <w:tcBorders>
              <w:top w:val="nil"/>
              <w:left w:val="nil"/>
              <w:bottom w:val="nil"/>
              <w:right w:val="nil"/>
            </w:tcBorders>
            <w:shd w:val="clear" w:color="auto" w:fill="auto"/>
            <w:noWrap/>
            <w:vAlign w:val="bottom"/>
          </w:tcPr>
          <w:p w14:paraId="296A8A22" w14:textId="4D7E92E1" w:rsidR="00E84C3B" w:rsidRPr="002A4574" w:rsidRDefault="003B662A" w:rsidP="009D3D1C">
            <w:pPr>
              <w:rPr>
                <w:ins w:id="112" w:author="Ferris, Todd@Energy" w:date="2019-02-28T15:47:00Z"/>
                <w:rFonts w:ascii="Calibri" w:hAnsi="Calibri"/>
                <w:color w:val="000000"/>
                <w:sz w:val="18"/>
                <w:szCs w:val="18"/>
              </w:rPr>
            </w:pPr>
            <w:ins w:id="113" w:author="Ferris, Todd@Energy" w:date="2019-02-28T16:01:00Z">
              <w:r>
                <w:rPr>
                  <w:rFonts w:ascii="Calibri" w:hAnsi="Calibri"/>
                  <w:color w:val="000000"/>
                  <w:sz w:val="18"/>
                  <w:szCs w:val="18"/>
                </w:rPr>
                <w:t xml:space="preserve">Concord – Buchanan Field </w:t>
              </w:r>
            </w:ins>
          </w:p>
        </w:tc>
        <w:tc>
          <w:tcPr>
            <w:tcW w:w="1451" w:type="dxa"/>
            <w:gridSpan w:val="2"/>
            <w:tcBorders>
              <w:top w:val="nil"/>
              <w:left w:val="nil"/>
              <w:bottom w:val="nil"/>
              <w:right w:val="nil"/>
            </w:tcBorders>
            <w:shd w:val="clear" w:color="auto" w:fill="auto"/>
            <w:noWrap/>
            <w:vAlign w:val="center"/>
          </w:tcPr>
          <w:p w14:paraId="77420A5F" w14:textId="5F5399D4" w:rsidR="00E84C3B" w:rsidRPr="002A4574" w:rsidRDefault="003B662A" w:rsidP="009D3D1C">
            <w:pPr>
              <w:rPr>
                <w:ins w:id="114" w:author="Ferris, Todd@Energy" w:date="2019-02-28T15:47:00Z"/>
                <w:rFonts w:ascii="Calibri" w:hAnsi="Calibri"/>
                <w:color w:val="000000"/>
                <w:sz w:val="18"/>
                <w:szCs w:val="18"/>
              </w:rPr>
            </w:pPr>
            <w:ins w:id="115" w:author="Ferris, Todd@Energy" w:date="2019-02-28T16:01:00Z">
              <w:r>
                <w:rPr>
                  <w:rFonts w:ascii="Calibri" w:hAnsi="Calibri"/>
                  <w:color w:val="000000"/>
                  <w:sz w:val="18"/>
                  <w:szCs w:val="18"/>
                </w:rPr>
                <w:t>38.00</w:t>
              </w:r>
            </w:ins>
          </w:p>
        </w:tc>
        <w:tc>
          <w:tcPr>
            <w:tcW w:w="1420" w:type="dxa"/>
            <w:gridSpan w:val="2"/>
            <w:tcBorders>
              <w:top w:val="nil"/>
              <w:left w:val="nil"/>
              <w:bottom w:val="nil"/>
              <w:right w:val="nil"/>
            </w:tcBorders>
            <w:shd w:val="clear" w:color="auto" w:fill="auto"/>
            <w:noWrap/>
            <w:vAlign w:val="center"/>
          </w:tcPr>
          <w:p w14:paraId="3B94DE6A" w14:textId="1125C710" w:rsidR="00E84C3B" w:rsidRPr="002A4574" w:rsidRDefault="003B662A" w:rsidP="009D3D1C">
            <w:pPr>
              <w:rPr>
                <w:ins w:id="116" w:author="Ferris, Todd@Energy" w:date="2019-02-28T15:47:00Z"/>
                <w:rFonts w:ascii="Calibri" w:hAnsi="Calibri"/>
                <w:color w:val="000000"/>
                <w:sz w:val="18"/>
                <w:szCs w:val="18"/>
              </w:rPr>
            </w:pPr>
            <w:ins w:id="117" w:author="Ferris, Todd@Energy" w:date="2019-02-28T16:01:00Z">
              <w:r>
                <w:rPr>
                  <w:rFonts w:ascii="Calibri" w:hAnsi="Calibri"/>
                  <w:color w:val="000000"/>
                  <w:sz w:val="18"/>
                  <w:szCs w:val="18"/>
                </w:rPr>
                <w:t>-122.05</w:t>
              </w:r>
            </w:ins>
          </w:p>
        </w:tc>
        <w:tc>
          <w:tcPr>
            <w:tcW w:w="1293" w:type="dxa"/>
            <w:tcBorders>
              <w:top w:val="nil"/>
              <w:left w:val="nil"/>
              <w:bottom w:val="nil"/>
              <w:right w:val="nil"/>
            </w:tcBorders>
            <w:shd w:val="clear" w:color="auto" w:fill="auto"/>
            <w:noWrap/>
            <w:vAlign w:val="center"/>
          </w:tcPr>
          <w:p w14:paraId="592564BE" w14:textId="3B0D01BF" w:rsidR="00E84C3B" w:rsidRPr="002A4574" w:rsidRDefault="003B662A" w:rsidP="009D3D1C">
            <w:pPr>
              <w:rPr>
                <w:ins w:id="118" w:author="Ferris, Todd@Energy" w:date="2019-02-28T15:47:00Z"/>
                <w:rFonts w:ascii="Calibri" w:hAnsi="Calibri"/>
                <w:color w:val="000000"/>
                <w:sz w:val="18"/>
                <w:szCs w:val="18"/>
              </w:rPr>
            </w:pPr>
            <w:ins w:id="119" w:author="Ferris, Todd@Energy" w:date="2019-02-28T16:01:00Z">
              <w:r w:rsidRPr="002A4574">
                <w:rPr>
                  <w:rFonts w:ascii="Calibri" w:hAnsi="Calibri"/>
                  <w:color w:val="000000"/>
                  <w:sz w:val="18"/>
                  <w:szCs w:val="18"/>
                </w:rPr>
                <w:t>California</w:t>
              </w:r>
            </w:ins>
          </w:p>
        </w:tc>
      </w:tr>
      <w:tr w:rsidR="00E84C3B" w:rsidRPr="002A4574" w14:paraId="3BE0BC99" w14:textId="77777777" w:rsidTr="00BA6D7A">
        <w:trPr>
          <w:trHeight w:val="240"/>
          <w:ins w:id="120" w:author="Ferris, Todd@Energy" w:date="2019-02-28T15:47:00Z"/>
        </w:trPr>
        <w:tc>
          <w:tcPr>
            <w:tcW w:w="984" w:type="dxa"/>
            <w:tcBorders>
              <w:top w:val="nil"/>
              <w:left w:val="nil"/>
              <w:bottom w:val="nil"/>
              <w:right w:val="nil"/>
            </w:tcBorders>
            <w:shd w:val="clear" w:color="auto" w:fill="auto"/>
            <w:noWrap/>
            <w:vAlign w:val="center"/>
          </w:tcPr>
          <w:p w14:paraId="1EF95F8D" w14:textId="49A207FA" w:rsidR="00E84C3B" w:rsidRPr="002A4574" w:rsidRDefault="003B662A" w:rsidP="009D3D1C">
            <w:pPr>
              <w:rPr>
                <w:ins w:id="121" w:author="Ferris, Todd@Energy" w:date="2019-02-28T15:47:00Z"/>
                <w:rFonts w:ascii="Calibri" w:hAnsi="Calibri"/>
                <w:color w:val="000000"/>
                <w:sz w:val="18"/>
                <w:szCs w:val="18"/>
              </w:rPr>
            </w:pPr>
            <w:ins w:id="122" w:author="Ferris, Todd@Energy" w:date="2019-02-28T16:02:00Z">
              <w:r>
                <w:rPr>
                  <w:rFonts w:ascii="Calibri" w:hAnsi="Calibri"/>
                  <w:color w:val="000000"/>
                  <w:sz w:val="18"/>
                  <w:szCs w:val="18"/>
                </w:rPr>
                <w:t>724940</w:t>
              </w:r>
            </w:ins>
          </w:p>
        </w:tc>
        <w:tc>
          <w:tcPr>
            <w:tcW w:w="818" w:type="dxa"/>
            <w:gridSpan w:val="2"/>
            <w:tcBorders>
              <w:top w:val="nil"/>
              <w:left w:val="nil"/>
              <w:bottom w:val="nil"/>
              <w:right w:val="nil"/>
            </w:tcBorders>
            <w:shd w:val="clear" w:color="auto" w:fill="auto"/>
            <w:noWrap/>
            <w:vAlign w:val="center"/>
          </w:tcPr>
          <w:p w14:paraId="5FD35899" w14:textId="34E1A2BB" w:rsidR="00E84C3B" w:rsidRPr="002A4574" w:rsidRDefault="003B662A" w:rsidP="009D3D1C">
            <w:pPr>
              <w:rPr>
                <w:ins w:id="123" w:author="Ferris, Todd@Energy" w:date="2019-02-28T15:47:00Z"/>
                <w:rFonts w:ascii="Calibri" w:hAnsi="Calibri"/>
                <w:color w:val="000000"/>
                <w:sz w:val="18"/>
                <w:szCs w:val="18"/>
              </w:rPr>
            </w:pPr>
            <w:ins w:id="124" w:author="Ferris, Todd@Energy" w:date="2019-02-28T16:02:00Z">
              <w:r>
                <w:rPr>
                  <w:rFonts w:ascii="Calibri" w:hAnsi="Calibri"/>
                  <w:color w:val="000000"/>
                  <w:sz w:val="18"/>
                  <w:szCs w:val="18"/>
                </w:rPr>
                <w:t>0.60</w:t>
              </w:r>
            </w:ins>
          </w:p>
        </w:tc>
        <w:tc>
          <w:tcPr>
            <w:tcW w:w="4955" w:type="dxa"/>
            <w:gridSpan w:val="3"/>
            <w:tcBorders>
              <w:top w:val="nil"/>
              <w:left w:val="nil"/>
              <w:bottom w:val="nil"/>
              <w:right w:val="nil"/>
            </w:tcBorders>
            <w:shd w:val="clear" w:color="auto" w:fill="auto"/>
            <w:noWrap/>
            <w:vAlign w:val="bottom"/>
          </w:tcPr>
          <w:p w14:paraId="49FABE26" w14:textId="2F78EADA" w:rsidR="00E84C3B" w:rsidRPr="002A4574" w:rsidRDefault="003B662A" w:rsidP="009D3D1C">
            <w:pPr>
              <w:rPr>
                <w:ins w:id="125" w:author="Ferris, Todd@Energy" w:date="2019-02-28T15:47:00Z"/>
                <w:rFonts w:ascii="Calibri" w:hAnsi="Calibri"/>
                <w:color w:val="000000"/>
                <w:sz w:val="18"/>
                <w:szCs w:val="18"/>
              </w:rPr>
            </w:pPr>
            <w:ins w:id="126" w:author="Ferris, Todd@Energy" w:date="2019-02-28T16:02:00Z">
              <w:r>
                <w:rPr>
                  <w:rFonts w:ascii="Calibri" w:hAnsi="Calibri"/>
                  <w:color w:val="000000"/>
                  <w:sz w:val="18"/>
                  <w:szCs w:val="18"/>
                </w:rPr>
                <w:t>San Francisco Intl AP</w:t>
              </w:r>
            </w:ins>
          </w:p>
        </w:tc>
        <w:tc>
          <w:tcPr>
            <w:tcW w:w="1451" w:type="dxa"/>
            <w:gridSpan w:val="2"/>
            <w:tcBorders>
              <w:top w:val="nil"/>
              <w:left w:val="nil"/>
              <w:bottom w:val="nil"/>
              <w:right w:val="nil"/>
            </w:tcBorders>
            <w:shd w:val="clear" w:color="auto" w:fill="auto"/>
            <w:noWrap/>
            <w:vAlign w:val="center"/>
          </w:tcPr>
          <w:p w14:paraId="335D861B" w14:textId="76CEF36D" w:rsidR="00E84C3B" w:rsidRPr="002A4574" w:rsidRDefault="003B662A" w:rsidP="009D3D1C">
            <w:pPr>
              <w:rPr>
                <w:ins w:id="127" w:author="Ferris, Todd@Energy" w:date="2019-02-28T15:47:00Z"/>
                <w:rFonts w:ascii="Calibri" w:hAnsi="Calibri"/>
                <w:color w:val="000000"/>
                <w:sz w:val="18"/>
                <w:szCs w:val="18"/>
              </w:rPr>
            </w:pPr>
            <w:ins w:id="128" w:author="Ferris, Todd@Energy" w:date="2019-02-28T16:02:00Z">
              <w:r>
                <w:rPr>
                  <w:rFonts w:ascii="Calibri" w:hAnsi="Calibri"/>
                  <w:color w:val="000000"/>
                  <w:sz w:val="18"/>
                  <w:szCs w:val="18"/>
                </w:rPr>
                <w:t>37.62</w:t>
              </w:r>
            </w:ins>
          </w:p>
        </w:tc>
        <w:tc>
          <w:tcPr>
            <w:tcW w:w="1420" w:type="dxa"/>
            <w:gridSpan w:val="2"/>
            <w:tcBorders>
              <w:top w:val="nil"/>
              <w:left w:val="nil"/>
              <w:bottom w:val="nil"/>
              <w:right w:val="nil"/>
            </w:tcBorders>
            <w:shd w:val="clear" w:color="auto" w:fill="auto"/>
            <w:noWrap/>
            <w:vAlign w:val="center"/>
          </w:tcPr>
          <w:p w14:paraId="25EE8C88" w14:textId="47F92D2D" w:rsidR="00E84C3B" w:rsidRPr="002A4574" w:rsidRDefault="003B662A" w:rsidP="009D3D1C">
            <w:pPr>
              <w:rPr>
                <w:ins w:id="129" w:author="Ferris, Todd@Energy" w:date="2019-02-28T15:47:00Z"/>
                <w:rFonts w:ascii="Calibri" w:hAnsi="Calibri"/>
                <w:color w:val="000000"/>
                <w:sz w:val="18"/>
                <w:szCs w:val="18"/>
              </w:rPr>
            </w:pPr>
            <w:ins w:id="130" w:author="Ferris, Todd@Energy" w:date="2019-02-28T16:02:00Z">
              <w:r>
                <w:rPr>
                  <w:rFonts w:ascii="Calibri" w:hAnsi="Calibri"/>
                  <w:color w:val="000000"/>
                  <w:sz w:val="18"/>
                  <w:szCs w:val="18"/>
                </w:rPr>
                <w:t>-122.40</w:t>
              </w:r>
            </w:ins>
          </w:p>
        </w:tc>
        <w:tc>
          <w:tcPr>
            <w:tcW w:w="1293" w:type="dxa"/>
            <w:tcBorders>
              <w:top w:val="nil"/>
              <w:left w:val="nil"/>
              <w:bottom w:val="nil"/>
              <w:right w:val="nil"/>
            </w:tcBorders>
            <w:shd w:val="clear" w:color="auto" w:fill="auto"/>
            <w:noWrap/>
            <w:vAlign w:val="center"/>
          </w:tcPr>
          <w:p w14:paraId="4B920543" w14:textId="04884A7E" w:rsidR="00E84C3B" w:rsidRPr="002A4574" w:rsidRDefault="003B662A" w:rsidP="009D3D1C">
            <w:pPr>
              <w:rPr>
                <w:ins w:id="131" w:author="Ferris, Todd@Energy" w:date="2019-02-28T15:47:00Z"/>
                <w:rFonts w:ascii="Calibri" w:hAnsi="Calibri"/>
                <w:color w:val="000000"/>
                <w:sz w:val="18"/>
                <w:szCs w:val="18"/>
              </w:rPr>
            </w:pPr>
            <w:ins w:id="132" w:author="Ferris, Todd@Energy" w:date="2019-02-28T16:02:00Z">
              <w:r w:rsidRPr="002A4574">
                <w:rPr>
                  <w:rFonts w:ascii="Calibri" w:hAnsi="Calibri"/>
                  <w:color w:val="000000"/>
                  <w:sz w:val="18"/>
                  <w:szCs w:val="18"/>
                </w:rPr>
                <w:t>California</w:t>
              </w:r>
            </w:ins>
          </w:p>
        </w:tc>
      </w:tr>
      <w:tr w:rsidR="00E84C3B" w:rsidRPr="002A4574" w14:paraId="299C5D48" w14:textId="77777777" w:rsidTr="00BA6D7A">
        <w:trPr>
          <w:trHeight w:val="240"/>
          <w:ins w:id="133" w:author="Ferris, Todd@Energy" w:date="2019-02-28T15:47:00Z"/>
        </w:trPr>
        <w:tc>
          <w:tcPr>
            <w:tcW w:w="984" w:type="dxa"/>
            <w:tcBorders>
              <w:top w:val="nil"/>
              <w:left w:val="nil"/>
              <w:bottom w:val="nil"/>
              <w:right w:val="nil"/>
            </w:tcBorders>
            <w:shd w:val="clear" w:color="auto" w:fill="auto"/>
            <w:noWrap/>
            <w:vAlign w:val="center"/>
          </w:tcPr>
          <w:p w14:paraId="6021BA62" w14:textId="6BC39897" w:rsidR="00E84C3B" w:rsidRPr="002A4574" w:rsidRDefault="003B662A" w:rsidP="009D3D1C">
            <w:pPr>
              <w:rPr>
                <w:ins w:id="134" w:author="Ferris, Todd@Energy" w:date="2019-02-28T15:47:00Z"/>
                <w:rFonts w:ascii="Calibri" w:hAnsi="Calibri"/>
                <w:color w:val="000000"/>
                <w:sz w:val="18"/>
                <w:szCs w:val="18"/>
              </w:rPr>
            </w:pPr>
            <w:ins w:id="135" w:author="Ferris, Todd@Energy" w:date="2019-02-28T16:02:00Z">
              <w:r>
                <w:rPr>
                  <w:rFonts w:ascii="Calibri" w:hAnsi="Calibri"/>
                  <w:color w:val="000000"/>
                  <w:sz w:val="18"/>
                  <w:szCs w:val="18"/>
                </w:rPr>
                <w:t>724945</w:t>
              </w:r>
            </w:ins>
          </w:p>
        </w:tc>
        <w:tc>
          <w:tcPr>
            <w:tcW w:w="818" w:type="dxa"/>
            <w:gridSpan w:val="2"/>
            <w:tcBorders>
              <w:top w:val="nil"/>
              <w:left w:val="nil"/>
              <w:bottom w:val="nil"/>
              <w:right w:val="nil"/>
            </w:tcBorders>
            <w:shd w:val="clear" w:color="auto" w:fill="auto"/>
            <w:noWrap/>
            <w:vAlign w:val="center"/>
          </w:tcPr>
          <w:p w14:paraId="08F83871" w14:textId="4E1CC30F" w:rsidR="00E84C3B" w:rsidRPr="002A4574" w:rsidRDefault="003B662A" w:rsidP="009D3D1C">
            <w:pPr>
              <w:rPr>
                <w:ins w:id="136" w:author="Ferris, Todd@Energy" w:date="2019-02-28T15:47:00Z"/>
                <w:rFonts w:ascii="Calibri" w:hAnsi="Calibri"/>
                <w:color w:val="000000"/>
                <w:sz w:val="18"/>
                <w:szCs w:val="18"/>
              </w:rPr>
            </w:pPr>
            <w:ins w:id="137" w:author="Ferris, Todd@Energy" w:date="2019-02-28T16:02:00Z">
              <w:r>
                <w:rPr>
                  <w:rFonts w:ascii="Calibri" w:hAnsi="Calibri"/>
                  <w:color w:val="000000"/>
                  <w:sz w:val="18"/>
                  <w:szCs w:val="18"/>
                </w:rPr>
                <w:t>0.48</w:t>
              </w:r>
            </w:ins>
          </w:p>
        </w:tc>
        <w:tc>
          <w:tcPr>
            <w:tcW w:w="4955" w:type="dxa"/>
            <w:gridSpan w:val="3"/>
            <w:tcBorders>
              <w:top w:val="nil"/>
              <w:left w:val="nil"/>
              <w:bottom w:val="nil"/>
              <w:right w:val="nil"/>
            </w:tcBorders>
            <w:shd w:val="clear" w:color="auto" w:fill="auto"/>
            <w:noWrap/>
            <w:vAlign w:val="bottom"/>
          </w:tcPr>
          <w:p w14:paraId="3599FDAD" w14:textId="69D10335" w:rsidR="00E84C3B" w:rsidRPr="002A4574" w:rsidRDefault="003B662A" w:rsidP="009D3D1C">
            <w:pPr>
              <w:rPr>
                <w:ins w:id="138" w:author="Ferris, Todd@Energy" w:date="2019-02-28T15:47:00Z"/>
                <w:rFonts w:ascii="Calibri" w:hAnsi="Calibri"/>
                <w:color w:val="000000"/>
                <w:sz w:val="18"/>
                <w:szCs w:val="18"/>
              </w:rPr>
            </w:pPr>
            <w:ins w:id="139" w:author="Ferris, Todd@Energy" w:date="2019-02-28T16:02:00Z">
              <w:r>
                <w:rPr>
                  <w:rFonts w:ascii="Calibri" w:hAnsi="Calibri"/>
                  <w:color w:val="000000"/>
                  <w:sz w:val="18"/>
                  <w:szCs w:val="18"/>
                </w:rPr>
                <w:t>San Jose</w:t>
              </w:r>
            </w:ins>
            <w:ins w:id="140" w:author="Ferris, Todd@Energy" w:date="2019-02-28T16:03:00Z">
              <w:r>
                <w:rPr>
                  <w:rFonts w:ascii="Calibri" w:hAnsi="Calibri"/>
                  <w:color w:val="000000"/>
                  <w:sz w:val="18"/>
                  <w:szCs w:val="18"/>
                </w:rPr>
                <w:t xml:space="preserve"> Intl AP</w:t>
              </w:r>
            </w:ins>
          </w:p>
        </w:tc>
        <w:tc>
          <w:tcPr>
            <w:tcW w:w="1451" w:type="dxa"/>
            <w:gridSpan w:val="2"/>
            <w:tcBorders>
              <w:top w:val="nil"/>
              <w:left w:val="nil"/>
              <w:bottom w:val="nil"/>
              <w:right w:val="nil"/>
            </w:tcBorders>
            <w:shd w:val="clear" w:color="auto" w:fill="auto"/>
            <w:noWrap/>
            <w:vAlign w:val="center"/>
          </w:tcPr>
          <w:p w14:paraId="6FA59948" w14:textId="254CA7F4" w:rsidR="00E84C3B" w:rsidRPr="002A4574" w:rsidRDefault="003B662A" w:rsidP="009D3D1C">
            <w:pPr>
              <w:rPr>
                <w:ins w:id="141" w:author="Ferris, Todd@Energy" w:date="2019-02-28T15:47:00Z"/>
                <w:rFonts w:ascii="Calibri" w:hAnsi="Calibri"/>
                <w:color w:val="000000"/>
                <w:sz w:val="18"/>
                <w:szCs w:val="18"/>
              </w:rPr>
            </w:pPr>
            <w:ins w:id="142" w:author="Ferris, Todd@Energy" w:date="2019-02-28T16:03:00Z">
              <w:r>
                <w:rPr>
                  <w:rFonts w:ascii="Calibri" w:hAnsi="Calibri"/>
                  <w:color w:val="000000"/>
                  <w:sz w:val="18"/>
                  <w:szCs w:val="18"/>
                </w:rPr>
                <w:t>37.37</w:t>
              </w:r>
            </w:ins>
          </w:p>
        </w:tc>
        <w:tc>
          <w:tcPr>
            <w:tcW w:w="1420" w:type="dxa"/>
            <w:gridSpan w:val="2"/>
            <w:tcBorders>
              <w:top w:val="nil"/>
              <w:left w:val="nil"/>
              <w:bottom w:val="nil"/>
              <w:right w:val="nil"/>
            </w:tcBorders>
            <w:shd w:val="clear" w:color="auto" w:fill="auto"/>
            <w:noWrap/>
            <w:vAlign w:val="center"/>
          </w:tcPr>
          <w:p w14:paraId="3EF64B47" w14:textId="598B977E" w:rsidR="00E84C3B" w:rsidRPr="002A4574" w:rsidRDefault="003B662A" w:rsidP="009D3D1C">
            <w:pPr>
              <w:rPr>
                <w:ins w:id="143" w:author="Ferris, Todd@Energy" w:date="2019-02-28T15:47:00Z"/>
                <w:rFonts w:ascii="Calibri" w:hAnsi="Calibri"/>
                <w:color w:val="000000"/>
                <w:sz w:val="18"/>
                <w:szCs w:val="18"/>
              </w:rPr>
            </w:pPr>
            <w:ins w:id="144" w:author="Ferris, Todd@Energy" w:date="2019-02-28T16:03:00Z">
              <w:r>
                <w:rPr>
                  <w:rFonts w:ascii="Calibri" w:hAnsi="Calibri"/>
                  <w:color w:val="000000"/>
                  <w:sz w:val="18"/>
                  <w:szCs w:val="18"/>
                </w:rPr>
                <w:t>-121.93</w:t>
              </w:r>
            </w:ins>
          </w:p>
        </w:tc>
        <w:tc>
          <w:tcPr>
            <w:tcW w:w="1293" w:type="dxa"/>
            <w:tcBorders>
              <w:top w:val="nil"/>
              <w:left w:val="nil"/>
              <w:bottom w:val="nil"/>
              <w:right w:val="nil"/>
            </w:tcBorders>
            <w:shd w:val="clear" w:color="auto" w:fill="auto"/>
            <w:noWrap/>
            <w:vAlign w:val="center"/>
          </w:tcPr>
          <w:p w14:paraId="09B2C0D5" w14:textId="041C69F4" w:rsidR="00E84C3B" w:rsidRPr="002A4574" w:rsidRDefault="003B662A" w:rsidP="009D3D1C">
            <w:pPr>
              <w:rPr>
                <w:ins w:id="145" w:author="Ferris, Todd@Energy" w:date="2019-02-28T15:47:00Z"/>
                <w:rFonts w:ascii="Calibri" w:hAnsi="Calibri"/>
                <w:color w:val="000000"/>
                <w:sz w:val="18"/>
                <w:szCs w:val="18"/>
              </w:rPr>
            </w:pPr>
            <w:ins w:id="146" w:author="Ferris, Todd@Energy" w:date="2019-02-28T16:03:00Z">
              <w:r w:rsidRPr="002A4574">
                <w:rPr>
                  <w:rFonts w:ascii="Calibri" w:hAnsi="Calibri"/>
                  <w:color w:val="000000"/>
                  <w:sz w:val="18"/>
                  <w:szCs w:val="18"/>
                </w:rPr>
                <w:t>California</w:t>
              </w:r>
            </w:ins>
          </w:p>
        </w:tc>
      </w:tr>
      <w:tr w:rsidR="00E84C3B" w:rsidRPr="002A4574" w14:paraId="4B69616E" w14:textId="77777777" w:rsidTr="00BA6D7A">
        <w:trPr>
          <w:trHeight w:val="240"/>
          <w:ins w:id="147" w:author="Ferris, Todd@Energy" w:date="2019-02-28T15:47:00Z"/>
        </w:trPr>
        <w:tc>
          <w:tcPr>
            <w:tcW w:w="984" w:type="dxa"/>
            <w:tcBorders>
              <w:top w:val="nil"/>
              <w:left w:val="nil"/>
              <w:bottom w:val="nil"/>
              <w:right w:val="nil"/>
            </w:tcBorders>
            <w:shd w:val="clear" w:color="auto" w:fill="auto"/>
            <w:noWrap/>
            <w:vAlign w:val="center"/>
          </w:tcPr>
          <w:p w14:paraId="3A6C164E" w14:textId="2AE5F515" w:rsidR="00E84C3B" w:rsidRPr="002A4574" w:rsidRDefault="003B662A" w:rsidP="009D3D1C">
            <w:pPr>
              <w:rPr>
                <w:ins w:id="148" w:author="Ferris, Todd@Energy" w:date="2019-02-28T15:47:00Z"/>
                <w:rFonts w:ascii="Calibri" w:hAnsi="Calibri"/>
                <w:color w:val="000000"/>
                <w:sz w:val="18"/>
                <w:szCs w:val="18"/>
              </w:rPr>
            </w:pPr>
            <w:ins w:id="149" w:author="Ferris, Todd@Energy" w:date="2019-02-28T16:04:00Z">
              <w:r>
                <w:rPr>
                  <w:rFonts w:ascii="Calibri" w:hAnsi="Calibri"/>
                  <w:color w:val="000000"/>
                  <w:sz w:val="18"/>
                  <w:szCs w:val="18"/>
                </w:rPr>
                <w:t>724955</w:t>
              </w:r>
            </w:ins>
          </w:p>
        </w:tc>
        <w:tc>
          <w:tcPr>
            <w:tcW w:w="818" w:type="dxa"/>
            <w:gridSpan w:val="2"/>
            <w:tcBorders>
              <w:top w:val="nil"/>
              <w:left w:val="nil"/>
              <w:bottom w:val="nil"/>
              <w:right w:val="nil"/>
            </w:tcBorders>
            <w:shd w:val="clear" w:color="auto" w:fill="auto"/>
            <w:noWrap/>
            <w:vAlign w:val="center"/>
          </w:tcPr>
          <w:p w14:paraId="5FA081F4" w14:textId="2E7F02BF" w:rsidR="00E84C3B" w:rsidRPr="002A4574" w:rsidRDefault="003B662A" w:rsidP="009D3D1C">
            <w:pPr>
              <w:rPr>
                <w:ins w:id="150" w:author="Ferris, Todd@Energy" w:date="2019-02-28T15:47:00Z"/>
                <w:rFonts w:ascii="Calibri" w:hAnsi="Calibri"/>
                <w:color w:val="000000"/>
                <w:sz w:val="18"/>
                <w:szCs w:val="18"/>
              </w:rPr>
            </w:pPr>
            <w:ins w:id="151" w:author="Ferris, Todd@Energy" w:date="2019-02-28T16:04:00Z">
              <w:r>
                <w:rPr>
                  <w:rFonts w:ascii="Calibri" w:hAnsi="Calibri"/>
                  <w:color w:val="000000"/>
                  <w:sz w:val="18"/>
                  <w:szCs w:val="18"/>
                </w:rPr>
                <w:t>0.55</w:t>
              </w:r>
            </w:ins>
          </w:p>
        </w:tc>
        <w:tc>
          <w:tcPr>
            <w:tcW w:w="4955" w:type="dxa"/>
            <w:gridSpan w:val="3"/>
            <w:tcBorders>
              <w:top w:val="nil"/>
              <w:left w:val="nil"/>
              <w:bottom w:val="nil"/>
              <w:right w:val="nil"/>
            </w:tcBorders>
            <w:shd w:val="clear" w:color="auto" w:fill="auto"/>
            <w:noWrap/>
            <w:vAlign w:val="bottom"/>
          </w:tcPr>
          <w:p w14:paraId="2BA662C1" w14:textId="0E889EC3" w:rsidR="00E84C3B" w:rsidRPr="002A4574" w:rsidRDefault="003B662A" w:rsidP="009D3D1C">
            <w:pPr>
              <w:rPr>
                <w:ins w:id="152" w:author="Ferris, Todd@Energy" w:date="2019-02-28T15:47:00Z"/>
                <w:rFonts w:ascii="Calibri" w:hAnsi="Calibri"/>
                <w:color w:val="000000"/>
                <w:sz w:val="18"/>
                <w:szCs w:val="18"/>
              </w:rPr>
            </w:pPr>
            <w:ins w:id="153" w:author="Ferris, Todd@Energy" w:date="2019-02-28T16:04:00Z">
              <w:r>
                <w:rPr>
                  <w:rFonts w:ascii="Calibri" w:hAnsi="Calibri"/>
                  <w:color w:val="000000"/>
                  <w:sz w:val="18"/>
                  <w:szCs w:val="18"/>
                </w:rPr>
                <w:t>Napa Co. Airport</w:t>
              </w:r>
            </w:ins>
          </w:p>
        </w:tc>
        <w:tc>
          <w:tcPr>
            <w:tcW w:w="1451" w:type="dxa"/>
            <w:gridSpan w:val="2"/>
            <w:tcBorders>
              <w:top w:val="nil"/>
              <w:left w:val="nil"/>
              <w:bottom w:val="nil"/>
              <w:right w:val="nil"/>
            </w:tcBorders>
            <w:shd w:val="clear" w:color="auto" w:fill="auto"/>
            <w:noWrap/>
            <w:vAlign w:val="center"/>
          </w:tcPr>
          <w:p w14:paraId="29275C48" w14:textId="0F191B96" w:rsidR="00E84C3B" w:rsidRPr="002A4574" w:rsidRDefault="003B662A" w:rsidP="009D3D1C">
            <w:pPr>
              <w:rPr>
                <w:ins w:id="154" w:author="Ferris, Todd@Energy" w:date="2019-02-28T15:47:00Z"/>
                <w:rFonts w:ascii="Calibri" w:hAnsi="Calibri"/>
                <w:color w:val="000000"/>
                <w:sz w:val="18"/>
                <w:szCs w:val="18"/>
              </w:rPr>
            </w:pPr>
            <w:ins w:id="155" w:author="Ferris, Todd@Energy" w:date="2019-02-28T16:04:00Z">
              <w:r>
                <w:rPr>
                  <w:rFonts w:ascii="Calibri" w:hAnsi="Calibri"/>
                  <w:color w:val="000000"/>
                  <w:sz w:val="18"/>
                  <w:szCs w:val="18"/>
                </w:rPr>
                <w:t>38.22</w:t>
              </w:r>
            </w:ins>
          </w:p>
        </w:tc>
        <w:tc>
          <w:tcPr>
            <w:tcW w:w="1420" w:type="dxa"/>
            <w:gridSpan w:val="2"/>
            <w:tcBorders>
              <w:top w:val="nil"/>
              <w:left w:val="nil"/>
              <w:bottom w:val="nil"/>
              <w:right w:val="nil"/>
            </w:tcBorders>
            <w:shd w:val="clear" w:color="auto" w:fill="auto"/>
            <w:noWrap/>
            <w:vAlign w:val="center"/>
          </w:tcPr>
          <w:p w14:paraId="660C0BA6" w14:textId="74C3A719" w:rsidR="00E84C3B" w:rsidRPr="002A4574" w:rsidRDefault="003B662A" w:rsidP="009D3D1C">
            <w:pPr>
              <w:rPr>
                <w:ins w:id="156" w:author="Ferris, Todd@Energy" w:date="2019-02-28T15:47:00Z"/>
                <w:rFonts w:ascii="Calibri" w:hAnsi="Calibri"/>
                <w:color w:val="000000"/>
                <w:sz w:val="18"/>
                <w:szCs w:val="18"/>
              </w:rPr>
            </w:pPr>
            <w:ins w:id="157" w:author="Ferris, Todd@Energy" w:date="2019-02-28T16:04:00Z">
              <w:r>
                <w:rPr>
                  <w:rFonts w:ascii="Calibri" w:hAnsi="Calibri"/>
                  <w:color w:val="000000"/>
                  <w:sz w:val="18"/>
                  <w:szCs w:val="18"/>
                </w:rPr>
                <w:t>-122.28</w:t>
              </w:r>
            </w:ins>
          </w:p>
        </w:tc>
        <w:tc>
          <w:tcPr>
            <w:tcW w:w="1293" w:type="dxa"/>
            <w:tcBorders>
              <w:top w:val="nil"/>
              <w:left w:val="nil"/>
              <w:bottom w:val="nil"/>
              <w:right w:val="nil"/>
            </w:tcBorders>
            <w:shd w:val="clear" w:color="auto" w:fill="auto"/>
            <w:noWrap/>
            <w:vAlign w:val="center"/>
          </w:tcPr>
          <w:p w14:paraId="7727C2CE" w14:textId="17D18B0C" w:rsidR="00E84C3B" w:rsidRPr="002A4574" w:rsidRDefault="003B662A" w:rsidP="009D3D1C">
            <w:pPr>
              <w:rPr>
                <w:ins w:id="158" w:author="Ferris, Todd@Energy" w:date="2019-02-28T15:47:00Z"/>
                <w:rFonts w:ascii="Calibri" w:hAnsi="Calibri"/>
                <w:color w:val="000000"/>
                <w:sz w:val="18"/>
                <w:szCs w:val="18"/>
              </w:rPr>
            </w:pPr>
            <w:ins w:id="159" w:author="Ferris, Todd@Energy" w:date="2019-02-28T16:04:00Z">
              <w:r w:rsidRPr="002A4574">
                <w:rPr>
                  <w:rFonts w:ascii="Calibri" w:hAnsi="Calibri"/>
                  <w:color w:val="000000"/>
                  <w:sz w:val="18"/>
                  <w:szCs w:val="18"/>
                </w:rPr>
                <w:t>California</w:t>
              </w:r>
            </w:ins>
          </w:p>
        </w:tc>
      </w:tr>
      <w:tr w:rsidR="003B662A" w:rsidRPr="002A4574" w14:paraId="6E449EBB" w14:textId="77777777" w:rsidTr="00BA6D7A">
        <w:trPr>
          <w:trHeight w:val="240"/>
          <w:ins w:id="160" w:author="Ferris, Todd@Energy" w:date="2019-02-28T16:04:00Z"/>
        </w:trPr>
        <w:tc>
          <w:tcPr>
            <w:tcW w:w="984" w:type="dxa"/>
            <w:tcBorders>
              <w:top w:val="nil"/>
              <w:left w:val="nil"/>
              <w:bottom w:val="nil"/>
              <w:right w:val="nil"/>
            </w:tcBorders>
            <w:shd w:val="clear" w:color="auto" w:fill="auto"/>
            <w:noWrap/>
            <w:vAlign w:val="center"/>
          </w:tcPr>
          <w:p w14:paraId="62F8B0B4" w14:textId="656AEFF4" w:rsidR="003B662A" w:rsidRPr="002A4574" w:rsidRDefault="003B662A" w:rsidP="009D3D1C">
            <w:pPr>
              <w:rPr>
                <w:ins w:id="161" w:author="Ferris, Todd@Energy" w:date="2019-02-28T16:04:00Z"/>
                <w:rFonts w:ascii="Calibri" w:hAnsi="Calibri"/>
                <w:color w:val="000000"/>
                <w:sz w:val="18"/>
                <w:szCs w:val="18"/>
              </w:rPr>
            </w:pPr>
            <w:ins w:id="162" w:author="Ferris, Todd@Energy" w:date="2019-02-28T16:04:00Z">
              <w:r>
                <w:rPr>
                  <w:rFonts w:ascii="Calibri" w:hAnsi="Calibri"/>
                  <w:color w:val="000000"/>
                  <w:sz w:val="18"/>
                  <w:szCs w:val="18"/>
                </w:rPr>
                <w:t>724957</w:t>
              </w:r>
            </w:ins>
          </w:p>
        </w:tc>
        <w:tc>
          <w:tcPr>
            <w:tcW w:w="818" w:type="dxa"/>
            <w:gridSpan w:val="2"/>
            <w:tcBorders>
              <w:top w:val="nil"/>
              <w:left w:val="nil"/>
              <w:bottom w:val="nil"/>
              <w:right w:val="nil"/>
            </w:tcBorders>
            <w:shd w:val="clear" w:color="auto" w:fill="auto"/>
            <w:noWrap/>
            <w:vAlign w:val="center"/>
          </w:tcPr>
          <w:p w14:paraId="799FDA87" w14:textId="3EAA5308" w:rsidR="003B662A" w:rsidRPr="002A4574" w:rsidRDefault="003B662A" w:rsidP="009D3D1C">
            <w:pPr>
              <w:rPr>
                <w:ins w:id="163" w:author="Ferris, Todd@Energy" w:date="2019-02-28T16:04:00Z"/>
                <w:rFonts w:ascii="Calibri" w:hAnsi="Calibri"/>
                <w:color w:val="000000"/>
                <w:sz w:val="18"/>
                <w:szCs w:val="18"/>
              </w:rPr>
            </w:pPr>
            <w:ins w:id="164" w:author="Ferris, Todd@Energy" w:date="2019-02-28T16:04:00Z">
              <w:r>
                <w:rPr>
                  <w:rFonts w:ascii="Calibri" w:hAnsi="Calibri"/>
                  <w:color w:val="000000"/>
                  <w:sz w:val="18"/>
                  <w:szCs w:val="18"/>
                </w:rPr>
                <w:t>0.49</w:t>
              </w:r>
            </w:ins>
          </w:p>
        </w:tc>
        <w:tc>
          <w:tcPr>
            <w:tcW w:w="4955" w:type="dxa"/>
            <w:gridSpan w:val="3"/>
            <w:tcBorders>
              <w:top w:val="nil"/>
              <w:left w:val="nil"/>
              <w:bottom w:val="nil"/>
              <w:right w:val="nil"/>
            </w:tcBorders>
            <w:shd w:val="clear" w:color="auto" w:fill="auto"/>
            <w:noWrap/>
            <w:vAlign w:val="bottom"/>
          </w:tcPr>
          <w:p w14:paraId="048F77E4" w14:textId="2EEF9C2F" w:rsidR="003B662A" w:rsidRPr="002A4574" w:rsidRDefault="003B662A" w:rsidP="00AD5C25">
            <w:pPr>
              <w:rPr>
                <w:ins w:id="165" w:author="Ferris, Todd@Energy" w:date="2019-02-28T16:04:00Z"/>
                <w:rFonts w:ascii="Calibri" w:hAnsi="Calibri"/>
                <w:color w:val="000000"/>
                <w:sz w:val="18"/>
                <w:szCs w:val="18"/>
              </w:rPr>
            </w:pPr>
            <w:ins w:id="166" w:author="Ferris, Todd@Energy" w:date="2019-02-28T16:05:00Z">
              <w:r>
                <w:rPr>
                  <w:rFonts w:ascii="Calibri" w:hAnsi="Calibri"/>
                  <w:color w:val="000000"/>
                  <w:sz w:val="18"/>
                  <w:szCs w:val="18"/>
                </w:rPr>
                <w:t>Santa Rosa (</w:t>
              </w:r>
            </w:ins>
            <w:ins w:id="167" w:author="Ferris, Todd@Energy" w:date="2019-02-28T16:06:00Z">
              <w:r w:rsidR="00AD5C25">
                <w:rPr>
                  <w:rFonts w:ascii="Calibri" w:hAnsi="Calibri"/>
                  <w:color w:val="000000"/>
                  <w:sz w:val="18"/>
                  <w:szCs w:val="18"/>
                </w:rPr>
                <w:t>A</w:t>
              </w:r>
            </w:ins>
            <w:ins w:id="168" w:author="Ferris, Todd@Energy" w:date="2019-02-28T16:05:00Z">
              <w:r>
                <w:rPr>
                  <w:rFonts w:ascii="Calibri" w:hAnsi="Calibri"/>
                  <w:color w:val="000000"/>
                  <w:sz w:val="18"/>
                  <w:szCs w:val="18"/>
                </w:rPr>
                <w:t>WOS</w:t>
              </w:r>
            </w:ins>
            <w:ins w:id="169" w:author="Ferris, Todd@Energy" w:date="2019-02-28T16:06:00Z">
              <w:r w:rsidR="00AD5C25">
                <w:rPr>
                  <w:rFonts w:ascii="Calibri" w:hAnsi="Calibri"/>
                  <w:color w:val="000000"/>
                  <w:sz w:val="18"/>
                  <w:szCs w:val="18"/>
                </w:rPr>
                <w:t>)</w:t>
              </w:r>
            </w:ins>
          </w:p>
        </w:tc>
        <w:tc>
          <w:tcPr>
            <w:tcW w:w="1451" w:type="dxa"/>
            <w:gridSpan w:val="2"/>
            <w:tcBorders>
              <w:top w:val="nil"/>
              <w:left w:val="nil"/>
              <w:bottom w:val="nil"/>
              <w:right w:val="nil"/>
            </w:tcBorders>
            <w:shd w:val="clear" w:color="auto" w:fill="auto"/>
            <w:noWrap/>
            <w:vAlign w:val="center"/>
          </w:tcPr>
          <w:p w14:paraId="0EF70946" w14:textId="27B68A97" w:rsidR="003B662A" w:rsidRPr="002A4574" w:rsidRDefault="00AD5C25" w:rsidP="009D3D1C">
            <w:pPr>
              <w:rPr>
                <w:ins w:id="170" w:author="Ferris, Todd@Energy" w:date="2019-02-28T16:04:00Z"/>
                <w:rFonts w:ascii="Calibri" w:hAnsi="Calibri"/>
                <w:color w:val="000000"/>
                <w:sz w:val="18"/>
                <w:szCs w:val="18"/>
              </w:rPr>
            </w:pPr>
            <w:ins w:id="171" w:author="Ferris, Todd@Energy" w:date="2019-02-28T16:06:00Z">
              <w:r>
                <w:rPr>
                  <w:rFonts w:ascii="Calibri" w:hAnsi="Calibri"/>
                  <w:color w:val="000000"/>
                  <w:sz w:val="18"/>
                  <w:szCs w:val="18"/>
                </w:rPr>
                <w:t>38.52</w:t>
              </w:r>
            </w:ins>
          </w:p>
        </w:tc>
        <w:tc>
          <w:tcPr>
            <w:tcW w:w="1420" w:type="dxa"/>
            <w:gridSpan w:val="2"/>
            <w:tcBorders>
              <w:top w:val="nil"/>
              <w:left w:val="nil"/>
              <w:bottom w:val="nil"/>
              <w:right w:val="nil"/>
            </w:tcBorders>
            <w:shd w:val="clear" w:color="auto" w:fill="auto"/>
            <w:noWrap/>
            <w:vAlign w:val="center"/>
          </w:tcPr>
          <w:p w14:paraId="362B72AF" w14:textId="0FD20FD3" w:rsidR="003B662A" w:rsidRPr="002A4574" w:rsidRDefault="00AD5C25" w:rsidP="009D3D1C">
            <w:pPr>
              <w:rPr>
                <w:ins w:id="172" w:author="Ferris, Todd@Energy" w:date="2019-02-28T16:04:00Z"/>
                <w:rFonts w:ascii="Calibri" w:hAnsi="Calibri"/>
                <w:color w:val="000000"/>
                <w:sz w:val="18"/>
                <w:szCs w:val="18"/>
              </w:rPr>
            </w:pPr>
            <w:ins w:id="173" w:author="Ferris, Todd@Energy" w:date="2019-02-28T16:06:00Z">
              <w:r>
                <w:rPr>
                  <w:rFonts w:ascii="Calibri" w:hAnsi="Calibri"/>
                  <w:color w:val="000000"/>
                  <w:sz w:val="18"/>
                  <w:szCs w:val="18"/>
                </w:rPr>
                <w:t>-122.82</w:t>
              </w:r>
            </w:ins>
          </w:p>
        </w:tc>
        <w:tc>
          <w:tcPr>
            <w:tcW w:w="1293" w:type="dxa"/>
            <w:tcBorders>
              <w:top w:val="nil"/>
              <w:left w:val="nil"/>
              <w:bottom w:val="nil"/>
              <w:right w:val="nil"/>
            </w:tcBorders>
            <w:shd w:val="clear" w:color="auto" w:fill="auto"/>
            <w:noWrap/>
            <w:vAlign w:val="center"/>
          </w:tcPr>
          <w:p w14:paraId="3BDB7C84" w14:textId="72308AD5" w:rsidR="003B662A" w:rsidRPr="002A4574" w:rsidRDefault="00AD5C25" w:rsidP="009D3D1C">
            <w:pPr>
              <w:rPr>
                <w:ins w:id="174" w:author="Ferris, Todd@Energy" w:date="2019-02-28T16:04:00Z"/>
                <w:rFonts w:ascii="Calibri" w:hAnsi="Calibri"/>
                <w:color w:val="000000"/>
                <w:sz w:val="18"/>
                <w:szCs w:val="18"/>
              </w:rPr>
            </w:pPr>
            <w:ins w:id="175" w:author="Ferris, Todd@Energy" w:date="2019-02-28T16:06:00Z">
              <w:r w:rsidRPr="002A4574">
                <w:rPr>
                  <w:rFonts w:ascii="Calibri" w:hAnsi="Calibri"/>
                  <w:color w:val="000000"/>
                  <w:sz w:val="18"/>
                  <w:szCs w:val="18"/>
                </w:rPr>
                <w:t>California</w:t>
              </w:r>
            </w:ins>
          </w:p>
        </w:tc>
      </w:tr>
      <w:tr w:rsidR="009D3D1C"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536A6500" w:rsidR="009D3D1C" w:rsidRDefault="009D3D1C" w:rsidP="009D3D1C">
            <w:pPr>
              <w:rPr>
                <w:rFonts w:ascii="Calibri" w:hAnsi="Calibri"/>
                <w:color w:val="000000"/>
                <w:sz w:val="18"/>
                <w:szCs w:val="18"/>
              </w:rPr>
            </w:pPr>
            <w:r w:rsidRPr="002A4574">
              <w:rPr>
                <w:rFonts w:ascii="Calibri" w:hAnsi="Calibri"/>
                <w:color w:val="000000"/>
                <w:sz w:val="18"/>
                <w:szCs w:val="18"/>
              </w:rPr>
              <w:t>39.3</w:t>
            </w:r>
            <w:ins w:id="176" w:author="Ferris, Todd@Energy" w:date="2019-02-28T16:07:00Z">
              <w:r w:rsidR="00AD5C25">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8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24EC3375" w:rsidR="009D3D1C" w:rsidRDefault="009D3D1C" w:rsidP="009D3D1C">
            <w:pPr>
              <w:rPr>
                <w:rFonts w:ascii="Calibri" w:hAnsi="Calibri"/>
                <w:color w:val="000000"/>
                <w:sz w:val="18"/>
                <w:szCs w:val="18"/>
              </w:rPr>
            </w:pPr>
            <w:r w:rsidRPr="002A4574">
              <w:rPr>
                <w:rFonts w:ascii="Calibri" w:hAnsi="Calibri"/>
                <w:color w:val="000000"/>
                <w:sz w:val="18"/>
                <w:szCs w:val="18"/>
              </w:rPr>
              <w:t>38.9</w:t>
            </w:r>
            <w:ins w:id="177" w:author="Ferris, Todd@Energy" w:date="2019-02-28T16:07:00Z">
              <w:r w:rsidR="00AD5C25">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9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65A6C129" w:rsidR="009D3D1C" w:rsidRDefault="009D3D1C" w:rsidP="009D3D1C">
            <w:pPr>
              <w:rPr>
                <w:rFonts w:ascii="Calibri" w:hAnsi="Calibri"/>
                <w:color w:val="000000"/>
                <w:sz w:val="18"/>
                <w:szCs w:val="18"/>
              </w:rPr>
            </w:pPr>
            <w:r w:rsidRPr="002A4574">
              <w:rPr>
                <w:rFonts w:ascii="Calibri" w:hAnsi="Calibri"/>
                <w:color w:val="000000"/>
                <w:sz w:val="18"/>
                <w:szCs w:val="18"/>
              </w:rPr>
              <w:t>0.5</w:t>
            </w:r>
            <w:ins w:id="178" w:author="Ferris, Todd@Energy" w:date="2019-02-28T16:08:00Z">
              <w:r w:rsidR="00AD5C25">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9F" w14:textId="049871AD"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 Bluff Municipal Arpt</w:t>
            </w:r>
            <w:del w:id="179" w:author="Ferris, Todd@Energy" w:date="2019-02-28T16:08:00Z">
              <w:r w:rsidRPr="002A4574" w:rsidDel="00AD5C25">
                <w:rPr>
                  <w:rFonts w:ascii="Calibri" w:hAnsi="Calibri"/>
                  <w:color w:val="000000"/>
                  <w:sz w:val="18"/>
                  <w:szCs w:val="18"/>
                </w:rPr>
                <w:delText xml:space="preserve"> 40.15 –122.25 California</w:delText>
              </w:r>
            </w:del>
          </w:p>
        </w:tc>
        <w:tc>
          <w:tcPr>
            <w:tcW w:w="1451" w:type="dxa"/>
            <w:gridSpan w:val="2"/>
            <w:tcBorders>
              <w:top w:val="nil"/>
              <w:left w:val="nil"/>
              <w:bottom w:val="nil"/>
              <w:right w:val="nil"/>
            </w:tcBorders>
            <w:shd w:val="clear" w:color="auto" w:fill="auto"/>
            <w:noWrap/>
            <w:vAlign w:val="center"/>
            <w:hideMark/>
          </w:tcPr>
          <w:p w14:paraId="0435B5A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357A0746"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Redding Municipal Arpt</w:t>
            </w:r>
            <w:del w:id="180" w:author="Ferris, Todd@Energy" w:date="2019-02-28T16:08:00Z">
              <w:r w:rsidRPr="002A4574" w:rsidDel="00AD5C25">
                <w:rPr>
                  <w:rFonts w:ascii="Calibri" w:hAnsi="Calibri"/>
                  <w:color w:val="000000"/>
                  <w:sz w:val="18"/>
                  <w:szCs w:val="18"/>
                </w:rPr>
                <w:delText xml:space="preserve"> 40.52 –122.</w:delText>
              </w:r>
            </w:del>
          </w:p>
        </w:tc>
        <w:tc>
          <w:tcPr>
            <w:tcW w:w="1451" w:type="dxa"/>
            <w:gridSpan w:val="2"/>
            <w:tcBorders>
              <w:top w:val="nil"/>
              <w:left w:val="nil"/>
              <w:bottom w:val="nil"/>
              <w:right w:val="nil"/>
            </w:tcBorders>
            <w:shd w:val="clear" w:color="auto" w:fill="auto"/>
            <w:noWrap/>
            <w:vAlign w:val="center"/>
            <w:hideMark/>
          </w:tcPr>
          <w:p w14:paraId="0435B5A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3B16F24A" w:rsidR="009D3D1C" w:rsidRPr="002A4574" w:rsidRDefault="009D3D1C" w:rsidP="00AD5C25">
            <w:pPr>
              <w:rPr>
                <w:rFonts w:ascii="Calibri" w:hAnsi="Calibri"/>
                <w:color w:val="000000"/>
                <w:sz w:val="18"/>
                <w:szCs w:val="18"/>
              </w:rPr>
            </w:pPr>
            <w:r w:rsidRPr="002A4574">
              <w:rPr>
                <w:rFonts w:ascii="Calibri" w:hAnsi="Calibri"/>
                <w:color w:val="000000"/>
                <w:sz w:val="18"/>
                <w:szCs w:val="18"/>
              </w:rPr>
              <w:t>Arcata Airport</w:t>
            </w:r>
            <w:del w:id="181" w:author="Ferris, Todd@Energy" w:date="2019-02-28T16:09:00Z">
              <w:r w:rsidRPr="002A4574" w:rsidDel="00AD5C25">
                <w:rPr>
                  <w:rFonts w:ascii="Calibri" w:hAnsi="Calibri"/>
                  <w:color w:val="000000"/>
                  <w:sz w:val="18"/>
                  <w:szCs w:val="18"/>
                </w:rPr>
                <w:delText xml:space="preserve"> 40.98 –124.10 California</w:delText>
              </w:r>
            </w:del>
          </w:p>
        </w:tc>
        <w:tc>
          <w:tcPr>
            <w:tcW w:w="1451" w:type="dxa"/>
            <w:gridSpan w:val="2"/>
            <w:tcBorders>
              <w:top w:val="nil"/>
              <w:left w:val="nil"/>
              <w:bottom w:val="nil"/>
              <w:right w:val="nil"/>
            </w:tcBorders>
            <w:shd w:val="clear" w:color="auto" w:fill="auto"/>
            <w:noWrap/>
            <w:vAlign w:val="center"/>
            <w:hideMark/>
          </w:tcPr>
          <w:p w14:paraId="0435B5A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73DEF927" w:rsidR="009D3D1C" w:rsidRDefault="009D3D1C" w:rsidP="009D3D1C">
            <w:pPr>
              <w:rPr>
                <w:rFonts w:ascii="Calibri" w:hAnsi="Calibri"/>
                <w:color w:val="000000"/>
                <w:sz w:val="18"/>
                <w:szCs w:val="18"/>
              </w:rPr>
            </w:pPr>
            <w:r w:rsidRPr="002A4574">
              <w:rPr>
                <w:rFonts w:ascii="Calibri" w:hAnsi="Calibri"/>
                <w:color w:val="000000"/>
                <w:sz w:val="18"/>
                <w:szCs w:val="18"/>
              </w:rPr>
              <w:t>0.6</w:t>
            </w:r>
            <w:ins w:id="182" w:author="Ferris, Todd@Energy" w:date="2019-02-28T16:09:00Z">
              <w:r w:rsidR="00AD5C25">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B4" w14:textId="38852178" w:rsidR="009D3D1C" w:rsidRPr="002A4574" w:rsidRDefault="009D3D1C" w:rsidP="00AD5C25">
            <w:pPr>
              <w:rPr>
                <w:rFonts w:ascii="Calibri" w:hAnsi="Calibri"/>
                <w:color w:val="000000"/>
                <w:sz w:val="18"/>
                <w:szCs w:val="18"/>
              </w:rPr>
            </w:pPr>
            <w:r w:rsidRPr="002A4574">
              <w:rPr>
                <w:rFonts w:ascii="Calibri" w:hAnsi="Calibri"/>
                <w:color w:val="000000"/>
                <w:sz w:val="18"/>
                <w:szCs w:val="18"/>
              </w:rPr>
              <w:t>Crescent City Faa Ai</w:t>
            </w:r>
            <w:del w:id="183" w:author="Ferris, Todd@Energy" w:date="2019-02-28T16:09:00Z">
              <w:r w:rsidRPr="002A4574" w:rsidDel="00AD5C25">
                <w:rPr>
                  <w:rFonts w:ascii="Calibri" w:hAnsi="Calibri"/>
                  <w:color w:val="000000"/>
                  <w:sz w:val="18"/>
                  <w:szCs w:val="18"/>
                </w:rPr>
                <w:delText xml:space="preserve"> 41.78 –124.2</w:delText>
              </w:r>
            </w:del>
          </w:p>
        </w:tc>
        <w:tc>
          <w:tcPr>
            <w:tcW w:w="1451" w:type="dxa"/>
            <w:gridSpan w:val="2"/>
            <w:tcBorders>
              <w:top w:val="nil"/>
              <w:left w:val="nil"/>
              <w:bottom w:val="nil"/>
              <w:right w:val="nil"/>
            </w:tcBorders>
            <w:shd w:val="clear" w:color="auto" w:fill="auto"/>
            <w:noWrap/>
            <w:vAlign w:val="center"/>
            <w:hideMark/>
          </w:tcPr>
          <w:p w14:paraId="0435B5B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77F9FBB1" w:rsidR="009D3D1C" w:rsidRPr="002A4574" w:rsidRDefault="009D3D1C" w:rsidP="00AD5C25">
            <w:pPr>
              <w:rPr>
                <w:rFonts w:ascii="Calibri" w:hAnsi="Calibri"/>
                <w:color w:val="000000"/>
                <w:sz w:val="18"/>
                <w:szCs w:val="18"/>
              </w:rPr>
            </w:pPr>
            <w:r w:rsidRPr="002A4574">
              <w:rPr>
                <w:rFonts w:ascii="Calibri" w:hAnsi="Calibri"/>
                <w:color w:val="000000"/>
                <w:sz w:val="18"/>
                <w:szCs w:val="18"/>
              </w:rPr>
              <w:t>Montague Siskiyou County AP</w:t>
            </w:r>
            <w:del w:id="184" w:author="Ferris, Todd@Energy" w:date="2019-02-28T16:09:00Z">
              <w:r w:rsidRPr="002A4574" w:rsidDel="00AD5C25">
                <w:rPr>
                  <w:rFonts w:ascii="Calibri" w:hAnsi="Calibri"/>
                  <w:color w:val="000000"/>
                  <w:sz w:val="18"/>
                  <w:szCs w:val="18"/>
                </w:rPr>
                <w:delText xml:space="preserve"> 41.78 –122.47 California</w:delText>
              </w:r>
            </w:del>
          </w:p>
        </w:tc>
        <w:tc>
          <w:tcPr>
            <w:tcW w:w="1451" w:type="dxa"/>
            <w:gridSpan w:val="2"/>
            <w:tcBorders>
              <w:top w:val="nil"/>
              <w:left w:val="nil"/>
              <w:bottom w:val="nil"/>
              <w:right w:val="nil"/>
            </w:tcBorders>
            <w:shd w:val="clear" w:color="auto" w:fill="auto"/>
            <w:noWrap/>
            <w:vAlign w:val="center"/>
            <w:hideMark/>
          </w:tcPr>
          <w:p w14:paraId="0435B5B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0423FA79" w:rsidR="009D3D1C" w:rsidRPr="002A4574" w:rsidRDefault="009D3D1C" w:rsidP="00AD5C25">
            <w:pPr>
              <w:rPr>
                <w:rFonts w:ascii="Calibri" w:hAnsi="Calibri"/>
                <w:color w:val="000000"/>
                <w:sz w:val="18"/>
                <w:szCs w:val="18"/>
              </w:rPr>
            </w:pPr>
            <w:r w:rsidRPr="002A4574">
              <w:rPr>
                <w:rFonts w:ascii="Calibri" w:hAnsi="Calibri"/>
                <w:color w:val="000000"/>
                <w:sz w:val="18"/>
                <w:szCs w:val="18"/>
              </w:rPr>
              <w:t>Alturas</w:t>
            </w:r>
            <w:del w:id="185" w:author="Ferris, Todd@Energy" w:date="2019-02-28T16:10:00Z">
              <w:r w:rsidRPr="002A4574" w:rsidDel="00AD5C25">
                <w:rPr>
                  <w:rFonts w:ascii="Calibri" w:hAnsi="Calibri"/>
                  <w:color w:val="000000"/>
                  <w:sz w:val="18"/>
                  <w:szCs w:val="18"/>
                </w:rPr>
                <w:delText xml:space="preserve"> 41.50 –120.5</w:delText>
              </w:r>
            </w:del>
          </w:p>
        </w:tc>
        <w:tc>
          <w:tcPr>
            <w:tcW w:w="1451" w:type="dxa"/>
            <w:gridSpan w:val="2"/>
            <w:tcBorders>
              <w:top w:val="nil"/>
              <w:left w:val="nil"/>
              <w:bottom w:val="nil"/>
              <w:right w:val="nil"/>
            </w:tcBorders>
            <w:shd w:val="clear" w:color="auto" w:fill="auto"/>
            <w:noWrap/>
            <w:vAlign w:val="center"/>
            <w:hideMark/>
          </w:tcPr>
          <w:p w14:paraId="0435B5C3" w14:textId="7BA64522" w:rsidR="009D3D1C" w:rsidRDefault="009D3D1C" w:rsidP="009D3D1C">
            <w:pPr>
              <w:rPr>
                <w:rFonts w:ascii="Calibri" w:hAnsi="Calibri"/>
                <w:color w:val="000000"/>
                <w:sz w:val="18"/>
                <w:szCs w:val="18"/>
              </w:rPr>
            </w:pPr>
            <w:r w:rsidRPr="002A4574">
              <w:rPr>
                <w:rFonts w:ascii="Calibri" w:hAnsi="Calibri"/>
                <w:color w:val="000000"/>
                <w:sz w:val="18"/>
                <w:szCs w:val="18"/>
              </w:rPr>
              <w:t>41.5</w:t>
            </w:r>
            <w:ins w:id="186" w:author="Ferris, Todd@Energy" w:date="2019-02-28T16:10:00Z">
              <w:r w:rsidR="00AD5C25">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C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0165AB25" w:rsidR="009D3D1C" w:rsidRDefault="009D3D1C" w:rsidP="009D3D1C">
            <w:pPr>
              <w:rPr>
                <w:rFonts w:ascii="Calibri" w:hAnsi="Calibri"/>
                <w:color w:val="000000"/>
                <w:sz w:val="18"/>
                <w:szCs w:val="18"/>
              </w:rPr>
            </w:pPr>
            <w:r w:rsidRPr="002A4574">
              <w:rPr>
                <w:rFonts w:ascii="Calibri" w:hAnsi="Calibri"/>
                <w:color w:val="000000"/>
                <w:sz w:val="18"/>
                <w:szCs w:val="18"/>
              </w:rPr>
              <w:t>37.4</w:t>
            </w:r>
            <w:ins w:id="187" w:author="Ferris, Todd@Energy" w:date="2019-02-28T16:10:00Z">
              <w:r w:rsidR="00AD5C25">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C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3841C472" w:rsidR="009D3D1C" w:rsidRDefault="009D3D1C" w:rsidP="009D3D1C">
            <w:pPr>
              <w:rPr>
                <w:rFonts w:ascii="Calibri" w:hAnsi="Calibri"/>
                <w:color w:val="000000"/>
                <w:sz w:val="18"/>
                <w:szCs w:val="18"/>
              </w:rPr>
            </w:pPr>
            <w:r w:rsidRPr="002A4574">
              <w:rPr>
                <w:rFonts w:ascii="Calibri" w:hAnsi="Calibri"/>
                <w:color w:val="000000"/>
                <w:sz w:val="18"/>
                <w:szCs w:val="18"/>
              </w:rPr>
              <w:t>0.5</w:t>
            </w:r>
            <w:ins w:id="188" w:author="Ferris, Todd@Energy" w:date="2019-02-28T16:11:00Z">
              <w:r w:rsidR="00AD5C25">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DE"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bl>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4B3816" w:rsidRDefault="00EE3065" w:rsidP="008464D7">
      <w:pPr>
        <w:pStyle w:val="ListParagraph"/>
        <w:numPr>
          <w:ilvl w:val="0"/>
          <w:numId w:val="33"/>
        </w:numPr>
        <w:rPr>
          <w:rFonts w:asciiTheme="minorHAnsi" w:eastAsia="Cambria" w:hAnsiTheme="minorHAnsi"/>
          <w:sz w:val="18"/>
          <w:szCs w:val="18"/>
        </w:rPr>
        <w:sectPr w:rsidR="00EE3065" w:rsidRPr="004B381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C6E9354"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4B3816">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4B3816">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1916F361"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4B3816">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7485856E"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p>
        </w:tc>
      </w:tr>
      <w:tr w:rsidR="002A1F1B" w:rsidRPr="00D2491C" w14:paraId="0435B675" w14:textId="77777777" w:rsidTr="004B3816">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1C7A6126"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4B3816">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3B963C9"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4B3816">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7A35C3B9"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4B3816">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4B3816">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**Short-Term Average; or</w:t>
            </w:r>
          </w:p>
          <w:p w14:paraId="0435B6BF"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**Scheduled; or</w:t>
            </w:r>
          </w:p>
          <w:p w14:paraId="0435B6C0" w14:textId="7E917D09"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4B3816">
        <w:trPr>
          <w:trHeight w:val="158"/>
        </w:trPr>
        <w:tc>
          <w:tcPr>
            <w:tcW w:w="638" w:type="dxa"/>
            <w:vAlign w:val="center"/>
          </w:tcPr>
          <w:p w14:paraId="0435B6DA" w14:textId="7BA288C3"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0" w14:textId="77777777"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1" w14:textId="7CCD1F70" w:rsidR="00EE3065" w:rsidRPr="007A5D38" w:rsidDel="007965B2" w:rsidRDefault="00EE3065" w:rsidP="00EE3065">
            <w:pPr>
              <w:rPr>
                <w:del w:id="189" w:author="Smith, Alexis@Energy" w:date="2019-04-08T14:14:00Z"/>
                <w:rFonts w:asciiTheme="minorHAnsi" w:hAnsiTheme="minorHAnsi" w:cstheme="minorHAnsi"/>
                <w:sz w:val="18"/>
                <w:szCs w:val="18"/>
                <w:u w:val="single"/>
              </w:rPr>
            </w:pPr>
            <w:del w:id="190" w:author="Smith, Alexis@Energy" w:date="2019-04-08T14:14:00Z">
              <w:r w:rsidRPr="007A5D38" w:rsidDel="007965B2">
                <w:rPr>
                  <w:rFonts w:asciiTheme="minorHAnsi" w:hAnsiTheme="minorHAnsi" w:cstheme="minorHAnsi"/>
                  <w:sz w:val="18"/>
                  <w:szCs w:val="18"/>
                </w:rPr>
                <w:delText xml:space="preserve">Else if “Building Type” (A02) = </w:delText>
              </w:r>
              <w:r w:rsidRPr="007A5D38" w:rsidDel="007965B2">
                <w:rPr>
                  <w:rFonts w:asciiTheme="minorHAnsi" w:hAnsiTheme="minorHAnsi" w:cstheme="minorHAnsi"/>
                  <w:sz w:val="18"/>
                  <w:szCs w:val="18"/>
                  <w:u w:val="single"/>
                </w:rPr>
                <w:delText xml:space="preserve">Multifamily, </w:delText>
              </w:r>
              <w:r w:rsidRPr="007A5D38" w:rsidDel="007965B2">
                <w:rPr>
                  <w:rFonts w:asciiTheme="minorHAnsi" w:hAnsiTheme="minorHAnsi" w:cstheme="minorHAnsi"/>
                  <w:sz w:val="18"/>
                  <w:szCs w:val="18"/>
                </w:rPr>
                <w:delText>then display method</w:delText>
              </w:r>
              <w:r w:rsidRPr="007A5D38" w:rsidDel="007965B2">
                <w:rPr>
                  <w:rFonts w:asciiTheme="minorHAnsi" w:hAnsiTheme="minorHAnsi" w:cstheme="minorHAnsi"/>
                  <w:sz w:val="18"/>
                  <w:szCs w:val="18"/>
                  <w:u w:val="single"/>
                </w:rPr>
                <w:delText>:</w:delText>
              </w:r>
            </w:del>
          </w:p>
          <w:p w14:paraId="0435B6E2" w14:textId="05D15A4A" w:rsidR="00EE3065" w:rsidRPr="007A5D38" w:rsidDel="007965B2" w:rsidRDefault="00EE3065" w:rsidP="00EE3065">
            <w:pPr>
              <w:rPr>
                <w:del w:id="191" w:author="Smith, Alexis@Energy" w:date="2019-04-08T14:14:00Z"/>
                <w:rFonts w:asciiTheme="minorHAnsi" w:hAnsiTheme="minorHAnsi" w:cstheme="minorHAnsi"/>
                <w:b/>
                <w:sz w:val="18"/>
                <w:szCs w:val="18"/>
                <w:u w:val="single"/>
              </w:rPr>
            </w:pPr>
            <w:del w:id="192" w:author="Smith, Alexis@Energy" w:date="2019-04-08T14:14:00Z">
              <w:r w:rsidRPr="007A5D38" w:rsidDel="007965B2">
                <w:rPr>
                  <w:rFonts w:asciiTheme="minorHAnsi" w:hAnsiTheme="minorHAnsi" w:cstheme="minorHAnsi"/>
                  <w:b/>
                  <w:sz w:val="18"/>
                  <w:szCs w:val="18"/>
                </w:rPr>
                <w:delText>**27b – Multifamily Ventilation</w:delText>
              </w:r>
              <w:r w:rsidRPr="007A5D38" w:rsidDel="007965B2">
                <w:rPr>
                  <w:rFonts w:asciiTheme="minorHAnsi" w:hAnsiTheme="minorHAnsi" w:cstheme="minorHAnsi"/>
                  <w:b/>
                  <w:sz w:val="18"/>
                  <w:szCs w:val="18"/>
                  <w:u w:val="single"/>
                </w:rPr>
                <w:delText>;</w:delText>
              </w:r>
            </w:del>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0850AD5F" w:rsidR="00EE3065" w:rsidRDefault="00EE3065" w:rsidP="00EE3065">
            <w:pPr>
              <w:rPr>
                <w:ins w:id="193" w:author="Smith, Alexis@Energy" w:date="2019-04-08T14:14:00Z"/>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C58602C" w14:textId="77777777" w:rsidR="007965B2" w:rsidRPr="007A5D38" w:rsidRDefault="007965B2" w:rsidP="007965B2">
            <w:pPr>
              <w:rPr>
                <w:ins w:id="194" w:author="Smith, Alexis@Energy" w:date="2019-04-08T14:14:00Z"/>
                <w:rFonts w:asciiTheme="minorHAnsi" w:hAnsiTheme="minorHAnsi" w:cstheme="minorHAnsi"/>
                <w:sz w:val="18"/>
                <w:szCs w:val="18"/>
                <w:u w:val="single"/>
              </w:rPr>
            </w:pPr>
            <w:ins w:id="195" w:author="Smith, Alexis@Energy" w:date="2019-04-08T14:14: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Multifamily,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256E3C19" w14:textId="77777777" w:rsidR="007965B2" w:rsidRPr="007A5D38" w:rsidRDefault="007965B2" w:rsidP="007965B2">
            <w:pPr>
              <w:rPr>
                <w:ins w:id="196" w:author="Smith, Alexis@Energy" w:date="2019-04-08T14:14:00Z"/>
                <w:rFonts w:asciiTheme="minorHAnsi" w:hAnsiTheme="minorHAnsi" w:cstheme="minorHAnsi"/>
                <w:b/>
                <w:sz w:val="18"/>
                <w:szCs w:val="18"/>
                <w:u w:val="single"/>
              </w:rPr>
            </w:pPr>
            <w:ins w:id="197" w:author="Smith, Alexis@Energy" w:date="2019-04-08T14:14:00Z">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ins>
          </w:p>
          <w:p w14:paraId="0435B6EF" w14:textId="77777777"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0435B6F0" w14:textId="01480CBF" w:rsidR="00EE3065" w:rsidRPr="007A5D38" w:rsidRDefault="00EE3065">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EE3065" w:rsidRPr="00D2491C" w14:paraId="0435B708" w14:textId="77777777" w:rsidTr="004B3816">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0769496B"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9D3D1C"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Vertical distance from the lowest above-grade floor to the highest ceiling in feet</w:t>
            </w:r>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2CB489C0"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field; If parent document is CF1R-PRF-01, reference value from CF1R;</w:t>
            </w:r>
          </w:p>
          <w:p w14:paraId="251547F8" w14:textId="5A769226" w:rsidR="006E08B4" w:rsidRPr="007A5D38" w:rsidRDefault="006E08B4" w:rsidP="006E08B4">
            <w:pPr>
              <w:keepNext/>
              <w:rPr>
                <w:rFonts w:asciiTheme="minorHAnsi" w:hAnsiTheme="minorHAnsi" w:cstheme="minorHAnsi"/>
                <w:color w:val="000000"/>
                <w:sz w:val="18"/>
                <w:szCs w:val="18"/>
              </w:rPr>
            </w:pPr>
            <w:r w:rsidRPr="007A5D38">
              <w:rPr>
                <w:rFonts w:asciiTheme="minorHAnsi" w:hAnsiTheme="minorHAnsi" w:cstheme="minorHAnsi"/>
                <w:sz w:val="18"/>
                <w:szCs w:val="18"/>
              </w:rPr>
              <w:t xml:space="preserve">Else if parent document is CF1R-NCB-01 or CF1R-ADD-01, user to select from list of </w:t>
            </w:r>
            <w:r w:rsidRPr="007A5D38">
              <w:rPr>
                <w:rFonts w:asciiTheme="minorHAnsi" w:hAnsiTheme="minorHAnsi" w:cstheme="minorHAnsi"/>
                <w:color w:val="000000"/>
                <w:sz w:val="18"/>
                <w:szCs w:val="18"/>
              </w:rPr>
              <w:t xml:space="preserve">Weather Stations from the Table </w:t>
            </w:r>
            <w:ins w:id="198" w:author="Ferris, Todd@Energy" w:date="2019-03-01T08:04:00Z">
              <w:r w:rsidR="006D506A">
                <w:rPr>
                  <w:rFonts w:asciiTheme="minorHAnsi" w:hAnsiTheme="minorHAnsi" w:cstheme="minorHAnsi"/>
                  <w:color w:val="000000"/>
                  <w:sz w:val="18"/>
                  <w:szCs w:val="18"/>
                </w:rPr>
                <w:t>B</w:t>
              </w:r>
            </w:ins>
            <w:del w:id="199" w:author="Ferris, Todd@Energy" w:date="2019-03-01T08:04:00Z">
              <w:r w:rsidRPr="007A5D38" w:rsidDel="006D506A">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1 US Climates, Normative Appendix </w:t>
            </w:r>
            <w:ins w:id="200" w:author="Ferris, Todd@Energy" w:date="2019-03-01T08:04:00Z">
              <w:r w:rsidR="006D506A">
                <w:rPr>
                  <w:rFonts w:asciiTheme="minorHAnsi" w:hAnsiTheme="minorHAnsi" w:cstheme="minorHAnsi"/>
                  <w:color w:val="000000"/>
                  <w:sz w:val="18"/>
                  <w:szCs w:val="18"/>
                </w:rPr>
                <w:t>B</w:t>
              </w:r>
            </w:ins>
            <w:del w:id="201" w:author="Ferris, Todd@Energy" w:date="2019-03-01T08:04:00Z">
              <w:r w:rsidRPr="007A5D38" w:rsidDel="006D506A">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 shown in the instructions section of this document;</w:t>
            </w:r>
          </w:p>
          <w:p w14:paraId="3C76B7EE"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1A20CFFE"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calculated field; If parent document is CF1R-PRF-01, reference value from CF1R;</w:t>
            </w:r>
          </w:p>
          <w:p w14:paraId="77D7FE2A" w14:textId="41F46F31" w:rsidR="006E08B4" w:rsidRPr="007A5D38" w:rsidRDefault="006E08B4" w:rsidP="006E08B4">
            <w:pPr>
              <w:rPr>
                <w:rFonts w:asciiTheme="minorHAnsi" w:hAnsiTheme="minorHAnsi" w:cstheme="minorHAnsi"/>
                <w:color w:val="000000"/>
                <w:sz w:val="18"/>
                <w:szCs w:val="18"/>
              </w:rPr>
            </w:pPr>
            <w:r w:rsidRPr="007A5D38">
              <w:rPr>
                <w:rFonts w:asciiTheme="minorHAnsi" w:hAnsiTheme="minorHAnsi" w:cstheme="minorHAnsi"/>
                <w:sz w:val="18"/>
                <w:szCs w:val="18"/>
              </w:rPr>
              <w:t xml:space="preserve">Else if parent document is CF1R-NCB-01 or CF1R-ADD-01, lookup wsf based on </w:t>
            </w:r>
            <w:ins w:id="202" w:author="Ferris, Todd@Energy" w:date="2019-03-01T08:05:00Z">
              <w:r w:rsidR="006D506A">
                <w:rPr>
                  <w:rFonts w:asciiTheme="minorHAnsi" w:hAnsiTheme="minorHAnsi" w:cstheme="minorHAnsi"/>
                  <w:sz w:val="18"/>
                  <w:szCs w:val="18"/>
                </w:rPr>
                <w:t>“</w:t>
              </w:r>
              <w:r w:rsidR="006D506A" w:rsidRPr="007A5D38">
                <w:rPr>
                  <w:rFonts w:asciiTheme="minorHAnsi" w:hAnsiTheme="minorHAnsi" w:cstheme="minorHAnsi"/>
                  <w:sz w:val="18"/>
                  <w:szCs w:val="18"/>
                </w:rPr>
                <w:t xml:space="preserve">Name of ANSI/ASHRAE Standard 62.2-2016 weather station </w:t>
              </w:r>
              <w:r w:rsidR="006D506A">
                <w:rPr>
                  <w:rFonts w:asciiTheme="minorHAnsi" w:hAnsiTheme="minorHAnsi" w:cstheme="minorHAnsi"/>
                  <w:sz w:val="18"/>
                  <w:szCs w:val="18"/>
                </w:rPr>
                <w:t>for climate zone</w:t>
              </w:r>
              <w:r w:rsidR="006D506A">
                <w:rPr>
                  <w:rFonts w:asciiTheme="minorHAnsi" w:hAnsiTheme="minorHAnsi" w:cstheme="minorHAnsi"/>
                  <w:color w:val="000000"/>
                  <w:sz w:val="18"/>
                  <w:szCs w:val="18"/>
                </w:rPr>
                <w:t>”</w:t>
              </w:r>
            </w:ins>
            <w:del w:id="203" w:author="Ferris, Todd@Energy" w:date="2019-03-01T08:05:00Z">
              <w:r w:rsidRPr="007A5D38" w:rsidDel="006D506A">
                <w:rPr>
                  <w:rFonts w:asciiTheme="minorHAnsi" w:hAnsiTheme="minorHAnsi" w:cstheme="minorHAnsi"/>
                  <w:color w:val="000000"/>
                  <w:sz w:val="18"/>
                  <w:szCs w:val="18"/>
                </w:rPr>
                <w:delText>Weather Stations</w:delText>
              </w:r>
            </w:del>
            <w:r w:rsidRPr="007A5D38">
              <w:rPr>
                <w:rFonts w:asciiTheme="minorHAnsi" w:hAnsiTheme="minorHAnsi" w:cstheme="minorHAnsi"/>
                <w:color w:val="000000"/>
                <w:sz w:val="18"/>
                <w:szCs w:val="18"/>
              </w:rPr>
              <w:t xml:space="preserve"> (</w:t>
            </w:r>
            <w:ins w:id="204" w:author="Ferris, Todd@Energy" w:date="2019-03-01T08:05:00Z">
              <w:r w:rsidR="006D506A">
                <w:rPr>
                  <w:rFonts w:asciiTheme="minorHAnsi" w:hAnsiTheme="minorHAnsi" w:cstheme="minorHAnsi"/>
                  <w:color w:val="000000"/>
                  <w:sz w:val="18"/>
                  <w:szCs w:val="18"/>
                </w:rPr>
                <w:t>B05</w:t>
              </w:r>
            </w:ins>
            <w:del w:id="205" w:author="Ferris, Todd@Energy" w:date="2019-03-01T08:05:00Z">
              <w:r w:rsidRPr="007A5D38" w:rsidDel="006D506A">
                <w:rPr>
                  <w:rFonts w:asciiTheme="minorHAnsi" w:hAnsiTheme="minorHAnsi" w:cstheme="minorHAnsi"/>
                  <w:color w:val="000000"/>
                  <w:sz w:val="18"/>
                  <w:szCs w:val="18"/>
                </w:rPr>
                <w:delText>A09</w:delText>
              </w:r>
            </w:del>
            <w:r w:rsidRPr="007A5D38">
              <w:rPr>
                <w:rFonts w:asciiTheme="minorHAnsi" w:hAnsiTheme="minorHAnsi" w:cstheme="minorHAnsi"/>
                <w:color w:val="000000"/>
                <w:sz w:val="18"/>
                <w:szCs w:val="18"/>
              </w:rPr>
              <w:t xml:space="preserve">) </w:t>
            </w:r>
            <w:ins w:id="206" w:author="Ferris, Todd@Energy" w:date="2019-03-01T08:15:00Z">
              <w:r w:rsidR="00935DA0">
                <w:rPr>
                  <w:rFonts w:asciiTheme="minorHAnsi" w:hAnsiTheme="minorHAnsi" w:cstheme="minorHAnsi"/>
                  <w:color w:val="000000"/>
                  <w:sz w:val="18"/>
                  <w:szCs w:val="18"/>
                </w:rPr>
                <w:t xml:space="preserve">from the </w:t>
              </w:r>
            </w:ins>
            <w:r w:rsidRPr="007A5D38">
              <w:rPr>
                <w:rFonts w:asciiTheme="minorHAnsi" w:hAnsiTheme="minorHAnsi" w:cstheme="minorHAnsi"/>
                <w:color w:val="000000"/>
                <w:sz w:val="18"/>
                <w:szCs w:val="18"/>
              </w:rPr>
              <w:t xml:space="preserve">Table </w:t>
            </w:r>
            <w:ins w:id="207" w:author="Ferris, Todd@Energy" w:date="2019-03-01T08:06:00Z">
              <w:r w:rsidR="006D506A">
                <w:rPr>
                  <w:rFonts w:asciiTheme="minorHAnsi" w:hAnsiTheme="minorHAnsi" w:cstheme="minorHAnsi"/>
                  <w:color w:val="000000"/>
                  <w:sz w:val="18"/>
                  <w:szCs w:val="18"/>
                </w:rPr>
                <w:t>B</w:t>
              </w:r>
            </w:ins>
            <w:del w:id="208" w:author="Ferris, Todd@Energy" w:date="2019-03-01T08:06:00Z">
              <w:r w:rsidRPr="007A5D38" w:rsidDel="006D506A">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1 US Climates, Normative Appendix </w:t>
            </w:r>
            <w:ins w:id="209" w:author="Ferris, Todd@Energy" w:date="2019-03-01T08:06:00Z">
              <w:r w:rsidR="006D506A">
                <w:rPr>
                  <w:rFonts w:asciiTheme="minorHAnsi" w:hAnsiTheme="minorHAnsi" w:cstheme="minorHAnsi"/>
                  <w:color w:val="000000"/>
                  <w:sz w:val="18"/>
                  <w:szCs w:val="18"/>
                </w:rPr>
                <w:t>B</w:t>
              </w:r>
            </w:ins>
            <w:del w:id="210" w:author="Ferris, Todd@Energy" w:date="2019-03-01T08:06:00Z">
              <w:r w:rsidRPr="007A5D38" w:rsidDel="006D506A">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 shown in the instructions section of this document;</w:t>
            </w:r>
          </w:p>
          <w:p w14:paraId="343E889F"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bl>
    <w:p w14:paraId="36D4B460" w14:textId="77777777" w:rsidR="006E08B4" w:rsidRDefault="006E08B4"/>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71C5D936"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measured,</w:t>
            </w:r>
            <w:ins w:id="211" w:author="Smith, Alexis@Energy" w:date="2019-04-09T15:19:00Z">
              <w:r w:rsidR="001A2F19">
                <w:rPr>
                  <w:rFonts w:asciiTheme="minorHAnsi" w:hAnsiTheme="minorHAnsi"/>
                  <w:sz w:val="18"/>
                  <w:szCs w:val="18"/>
                </w:rPr>
                <w:t xml:space="preserve"> </w:t>
              </w:r>
              <w:r w:rsidR="001A2F19" w:rsidRPr="001A2F19">
                <w:rPr>
                  <w:rFonts w:asciiTheme="minorHAnsi" w:hAnsiTheme="minorHAnsi" w:cstheme="minorHAnsi"/>
                  <w:sz w:val="18"/>
                </w:rPr>
                <w:t>and if ACH50 from MCH-24 D03 &gt; 2.0, then value = B02*2/60 (CFM)</w:t>
              </w:r>
            </w:ins>
            <w:ins w:id="212" w:author="Smith, Alexis@Energy" w:date="2019-04-09T15:33:00Z">
              <w:r w:rsidR="00BE6CC7">
                <w:rPr>
                  <w:rFonts w:asciiTheme="minorHAnsi" w:hAnsiTheme="minorHAnsi" w:cstheme="minorHAnsi"/>
                  <w:sz w:val="18"/>
                </w:rPr>
                <w:t>;</w:t>
              </w:r>
            </w:ins>
            <w:del w:id="213" w:author="Smith, Alexis@Energy" w:date="2019-04-09T15:19:00Z">
              <w:r w:rsidRPr="001A2F19" w:rsidDel="001A2F19">
                <w:rPr>
                  <w:rFonts w:asciiTheme="minorHAnsi" w:hAnsiTheme="minorHAnsi"/>
                  <w:sz w:val="16"/>
                  <w:szCs w:val="18"/>
                </w:rPr>
                <w:delText xml:space="preserve"> </w:delText>
              </w:r>
              <w:r w:rsidDel="001A2F19">
                <w:rPr>
                  <w:rFonts w:asciiTheme="minorHAnsi" w:hAnsiTheme="minorHAnsi"/>
                  <w:sz w:val="18"/>
                  <w:szCs w:val="18"/>
                </w:rPr>
                <w:delText xml:space="preserve">and if value from the CF2R-MCH-24 </w:delText>
              </w:r>
              <w:r w:rsidDel="001A2F19">
                <w:rPr>
                  <w:rFonts w:asciiTheme="minorHAnsi" w:hAnsiTheme="minorHAnsi" w:cstheme="minorHAnsi"/>
                  <w:sz w:val="18"/>
                  <w:szCs w:val="18"/>
                </w:rPr>
                <w:delText>≤</w:delText>
              </w:r>
              <w:r w:rsidDel="001A2F19">
                <w:rPr>
                  <w:rFonts w:asciiTheme="minorHAnsi" w:hAnsiTheme="minorHAnsi"/>
                  <w:sz w:val="18"/>
                  <w:szCs w:val="18"/>
                </w:rPr>
                <w:delText xml:space="preserve"> 2.0, then value = “</w:delText>
              </w:r>
              <w:r w:rsidRPr="007A5D38" w:rsidDel="001A2F19">
                <w:rPr>
                  <w:rFonts w:asciiTheme="minorHAnsi" w:hAnsiTheme="minorHAnsi" w:cstheme="minorHAnsi"/>
                  <w:sz w:val="18"/>
                  <w:szCs w:val="18"/>
                </w:rPr>
                <w:delText>Total Conditioned Vo</w:delText>
              </w:r>
              <w:r w:rsidDel="001A2F19">
                <w:rPr>
                  <w:rFonts w:asciiTheme="minorHAnsi" w:hAnsiTheme="minorHAnsi" w:cstheme="minorHAnsi"/>
                  <w:sz w:val="18"/>
                  <w:szCs w:val="18"/>
                </w:rPr>
                <w:delText>lume” (</w:delText>
              </w:r>
              <w:r w:rsidR="005670D3" w:rsidDel="001A2F19">
                <w:rPr>
                  <w:rFonts w:asciiTheme="minorHAnsi" w:hAnsiTheme="minorHAnsi"/>
                  <w:sz w:val="18"/>
                  <w:szCs w:val="18"/>
                </w:rPr>
                <w:delText>B02</w:delText>
              </w:r>
              <w:r w:rsidDel="001A2F19">
                <w:rPr>
                  <w:rFonts w:asciiTheme="minorHAnsi" w:hAnsiTheme="minorHAnsi"/>
                  <w:sz w:val="18"/>
                  <w:szCs w:val="18"/>
                </w:rPr>
                <w:delText>)*(measurement from MCH-24)/60 (CFM);</w:delText>
              </w:r>
            </w:del>
          </w:p>
          <w:p w14:paraId="0435B723" w14:textId="3E226138" w:rsidR="00F42A48" w:rsidRDefault="00A44C1C" w:rsidP="001A2F19">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w:t>
            </w:r>
            <w:ins w:id="214" w:author="Smith, Alexis@Energy" w:date="2019-04-09T15:20:00Z">
              <w:r w:rsidR="001A2F19" w:rsidRPr="001A2F19">
                <w:rPr>
                  <w:rFonts w:asciiTheme="minorHAnsi" w:hAnsiTheme="minorHAnsi" w:cstheme="minorHAnsi"/>
                  <w:sz w:val="18"/>
                  <w:szCs w:val="18"/>
                </w:rPr>
                <w:t>and if ACH50 from MCH-24 D03 ≤ 2.0 valu</w:t>
              </w:r>
              <w:r w:rsidR="001A2F19">
                <w:rPr>
                  <w:rFonts w:asciiTheme="minorHAnsi" w:hAnsiTheme="minorHAnsi" w:cstheme="minorHAnsi"/>
                  <w:sz w:val="18"/>
                  <w:szCs w:val="18"/>
                </w:rPr>
                <w:t>e = B02*ACH50 from MCH-24 D03</w:t>
              </w:r>
              <w:r w:rsidR="001A2F19" w:rsidRPr="001A2F19">
                <w:rPr>
                  <w:rFonts w:asciiTheme="minorHAnsi" w:hAnsiTheme="minorHAnsi" w:cstheme="minorHAnsi"/>
                  <w:sz w:val="18"/>
                  <w:szCs w:val="18"/>
                </w:rPr>
                <w:t>/60</w:t>
              </w:r>
            </w:ins>
            <w:del w:id="215" w:author="Smith, Alexis@Energy" w:date="2019-04-09T15:20:00Z">
              <w:r w:rsidR="00F51F71" w:rsidDel="001A2F19">
                <w:rPr>
                  <w:rFonts w:asciiTheme="minorHAnsi" w:hAnsiTheme="minorHAnsi"/>
                  <w:sz w:val="18"/>
                  <w:szCs w:val="18"/>
                </w:rPr>
                <w:delText xml:space="preserve">and if value from the CF2R-MCH-24 </w:delText>
              </w:r>
              <w:r w:rsidR="00F51F71" w:rsidDel="001A2F19">
                <w:rPr>
                  <w:rFonts w:asciiTheme="minorHAnsi" w:hAnsiTheme="minorHAnsi" w:cstheme="minorHAnsi"/>
                  <w:sz w:val="18"/>
                  <w:szCs w:val="18"/>
                </w:rPr>
                <w:delText>&gt;</w:delText>
              </w:r>
              <w:r w:rsidR="00F51F71" w:rsidDel="001A2F19">
                <w:rPr>
                  <w:rFonts w:asciiTheme="minorHAnsi" w:hAnsiTheme="minorHAnsi"/>
                  <w:sz w:val="18"/>
                  <w:szCs w:val="18"/>
                </w:rPr>
                <w:delText xml:space="preserve"> 2.0, then value = “</w:delText>
              </w:r>
              <w:r w:rsidR="00F51F71" w:rsidRPr="007A5D38" w:rsidDel="001A2F19">
                <w:rPr>
                  <w:rFonts w:asciiTheme="minorHAnsi" w:hAnsiTheme="minorHAnsi" w:cstheme="minorHAnsi"/>
                  <w:sz w:val="18"/>
                  <w:szCs w:val="18"/>
                </w:rPr>
                <w:delText>Total Conditioned Vo</w:delText>
              </w:r>
              <w:r w:rsidR="00F51F71" w:rsidDel="001A2F19">
                <w:rPr>
                  <w:rFonts w:asciiTheme="minorHAnsi" w:hAnsiTheme="minorHAnsi" w:cstheme="minorHAnsi"/>
                  <w:sz w:val="18"/>
                  <w:szCs w:val="18"/>
                </w:rPr>
                <w:delText>lume” (</w:delText>
              </w:r>
              <w:r w:rsidR="005670D3" w:rsidDel="001A2F19">
                <w:rPr>
                  <w:rFonts w:asciiTheme="minorHAnsi" w:hAnsiTheme="minorHAnsi"/>
                  <w:sz w:val="18"/>
                  <w:szCs w:val="18"/>
                </w:rPr>
                <w:delText>B02</w:delText>
              </w:r>
              <w:r w:rsidR="00F51F71" w:rsidDel="001A2F19">
                <w:rPr>
                  <w:rFonts w:asciiTheme="minorHAnsi" w:hAnsiTheme="minorHAnsi"/>
                  <w:sz w:val="18"/>
                  <w:szCs w:val="18"/>
                </w:rPr>
                <w:delText>)*2/60 (CFM)</w:delText>
              </w:r>
            </w:del>
            <w:r w:rsidR="00F51F71">
              <w:rPr>
                <w:rFonts w:asciiTheme="minorHAnsi" w:hAnsiTheme="minorHAnsi"/>
                <w:sz w:val="18"/>
                <w:szCs w:val="18"/>
              </w:rPr>
              <w:t>&gt;&gt;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1270B7D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2B2CEB2"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20B02C5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469BC52F"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60E875D6"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50FD83CF"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28B679B6"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7B6808F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9D3D1C"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612CE15E"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1468962A"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CD458A" w14:paraId="154499A3"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D270F8" w14:textId="77777777" w:rsidR="00CD458A" w:rsidRPr="00A75DC5" w:rsidRDefault="00CD458A" w:rsidP="00724D33">
            <w:pPr>
              <w:keepNext/>
              <w:rPr>
                <w:rFonts w:asciiTheme="minorHAnsi" w:hAnsiTheme="minorHAnsi"/>
                <w:b/>
                <w:bCs/>
                <w:szCs w:val="18"/>
              </w:rPr>
            </w:pPr>
            <w:r>
              <w:rPr>
                <w:rFonts w:asciiTheme="minorHAnsi" w:hAnsiTheme="minorHAnsi"/>
                <w:b/>
                <w:bCs/>
                <w:szCs w:val="18"/>
              </w:rPr>
              <w:t>F</w:t>
            </w:r>
            <w:r w:rsidRPr="0029047D">
              <w:rPr>
                <w:rFonts w:asciiTheme="minorHAnsi" w:hAnsiTheme="minorHAnsi"/>
                <w:b/>
                <w:bCs/>
                <w:szCs w:val="18"/>
              </w:rPr>
              <w:t>. Other Requirements</w:t>
            </w:r>
          </w:p>
        </w:tc>
      </w:tr>
      <w:tr w:rsidR="00CD458A" w14:paraId="796316E6"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3C6B6E5" w14:textId="69A1E9D6" w:rsidR="00CD458A" w:rsidRPr="00A75DC5" w:rsidRDefault="00CD458A" w:rsidP="00724D33">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CD458A" w14:paraId="2DB8BE4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728018"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A91360" w14:textId="77777777" w:rsidR="00CD458A" w:rsidRDefault="00CD458A" w:rsidP="00724D33">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95930FA" w14:textId="77777777" w:rsidR="00CD458A" w:rsidRDefault="00CD458A" w:rsidP="00724D3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CD458A" w14:paraId="5F0E006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67E935"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46A5A10" w14:textId="77777777" w:rsidR="00CD458A" w:rsidRDefault="00CD458A" w:rsidP="00724D33">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CD458A" w14:paraId="211684BB"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32ABD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F81075" w14:textId="77777777" w:rsidR="00CD458A" w:rsidRDefault="00CD458A" w:rsidP="00724D33">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209C23CF" w14:textId="77777777" w:rsidR="00CD458A" w:rsidRDefault="00CD458A" w:rsidP="00724D33">
            <w:pPr>
              <w:ind w:left="274"/>
              <w:rPr>
                <w:sz w:val="22"/>
              </w:rPr>
            </w:pPr>
            <w:r w:rsidRPr="00215D5D">
              <w:rPr>
                <w:rFonts w:asciiTheme="minorHAnsi" w:hAnsiTheme="minorHAnsi" w:cstheme="minorHAnsi"/>
                <w:sz w:val="18"/>
                <w:szCs w:val="18"/>
              </w:rPr>
              <w:t>Exception: Condensing dryers plumbed to a drain.</w:t>
            </w:r>
          </w:p>
        </w:tc>
      </w:tr>
      <w:tr w:rsidR="00CD458A" w14:paraId="2286A8A8"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7EECD2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F422FFC" w14:textId="77777777" w:rsidR="00CD458A" w:rsidRDefault="00CD458A" w:rsidP="00724D33">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9379B1B" w14:textId="77777777" w:rsidR="00CD458A" w:rsidRDefault="00CD458A" w:rsidP="00724D33">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5463C5D" w14:textId="77777777" w:rsidR="00CD458A" w:rsidRDefault="00CD458A" w:rsidP="00724D33">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CD458A" w14:paraId="1149D6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010C06"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A371798" w14:textId="77777777" w:rsidR="00CD458A" w:rsidRDefault="00CD458A" w:rsidP="00724D33">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2E91251F" w14:textId="77777777" w:rsidR="00CD458A" w:rsidRDefault="00CD458A" w:rsidP="00724D33">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CD458A" w14:paraId="1255EA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8B0139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ECF8E6" w14:textId="77777777" w:rsidR="00CD458A" w:rsidRDefault="00CD458A" w:rsidP="00724D33">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1F15765C" w14:textId="77777777" w:rsidR="00CD458A" w:rsidRDefault="00CD458A" w:rsidP="00724D33">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156A62FE" w14:textId="77777777" w:rsidR="00CD458A" w:rsidRDefault="00CD458A" w:rsidP="00724D33">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2D646D43"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00C065A8" w14:textId="77777777" w:rsidR="00CD458A" w:rsidRDefault="00CD458A" w:rsidP="00724D33">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00887FD" w14:textId="77777777" w:rsidR="00CD458A" w:rsidRDefault="00CD458A" w:rsidP="00724D33">
            <w:pPr>
              <w:keepNext/>
              <w:ind w:left="1397" w:hanging="274"/>
            </w:pPr>
            <w:r w:rsidRPr="0001108C">
              <w:rPr>
                <w:rFonts w:asciiTheme="minorHAnsi" w:hAnsiTheme="minorHAnsi"/>
                <w:sz w:val="18"/>
                <w:szCs w:val="18"/>
              </w:rPr>
              <w:t>2. Toilet compartments in bathrooms.</w:t>
            </w:r>
          </w:p>
        </w:tc>
      </w:tr>
      <w:tr w:rsidR="00CD458A" w14:paraId="753BD3D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0B4973"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0D6558" w14:textId="77777777" w:rsidR="00CD458A" w:rsidRDefault="00CD458A" w:rsidP="00724D33">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5F5AD06" w14:textId="77777777" w:rsidR="00CD458A" w:rsidRDefault="00CD458A" w:rsidP="00724D33">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5CFB80AA"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783F085" w14:textId="77777777" w:rsidR="00CD458A" w:rsidRDefault="00CD458A" w:rsidP="00724D3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BAEF455"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1E04ECC" w14:textId="77777777" w:rsidR="00CD458A" w:rsidRDefault="00CD458A"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CD458A" w14:paraId="23689DAE"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33B5A0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6FA179C" w14:textId="77777777" w:rsidR="00CD458A" w:rsidRDefault="00CD458A" w:rsidP="00724D33">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CD458A" w14:paraId="690BBDCF" w14:textId="77777777" w:rsidTr="00724D33">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75E629"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27DA56A" w14:textId="77777777" w:rsidR="00CD458A" w:rsidRDefault="00CD458A" w:rsidP="00CD458A"/>
    <w:p w14:paraId="293F869C" w14:textId="77777777" w:rsidR="00CD458A" w:rsidRDefault="00CD458A" w:rsidP="00CD458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CD458A" w:rsidRPr="006C4FD8" w14:paraId="4A88A5CE"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A019A49" w14:textId="77777777" w:rsidR="00CD458A" w:rsidRPr="0047390B" w:rsidRDefault="00CD458A" w:rsidP="00724D33">
            <w:pPr>
              <w:rPr>
                <w:rFonts w:asciiTheme="minorHAnsi" w:hAnsiTheme="minorHAnsi" w:cs="Arial"/>
                <w:b/>
                <w:szCs w:val="18"/>
              </w:rPr>
            </w:pPr>
            <w:r>
              <w:rPr>
                <w:rFonts w:asciiTheme="minorHAnsi" w:hAnsiTheme="minorHAnsi" w:cs="Arial"/>
                <w:b/>
                <w:szCs w:val="18"/>
              </w:rPr>
              <w:t>G</w:t>
            </w:r>
            <w:r w:rsidRPr="0047390B">
              <w:rPr>
                <w:rFonts w:asciiTheme="minorHAnsi" w:hAnsiTheme="minorHAnsi" w:cs="Arial"/>
                <w:b/>
                <w:szCs w:val="18"/>
              </w:rPr>
              <w:t>. Air Moving Equipment</w:t>
            </w:r>
          </w:p>
        </w:tc>
      </w:tr>
      <w:tr w:rsidR="00CD458A" w:rsidRPr="006C4FD8" w14:paraId="7A19DC04"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74DAE05" w14:textId="77777777" w:rsidR="00CD458A" w:rsidRPr="0047390B" w:rsidRDefault="00CD458A" w:rsidP="00724D33">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CD458A" w:rsidRPr="006C4FD8" w14:paraId="0A941B36"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D1A7C5D"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C21DFD1" w14:textId="7A8BDB79" w:rsidR="00CD458A" w:rsidRPr="00DA6319" w:rsidRDefault="00CD458A" w:rsidP="00724D3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4B3816">
              <w:rPr>
                <w:rFonts w:asciiTheme="minorHAnsi" w:hAnsiTheme="minorHAnsi"/>
                <w:bCs/>
                <w:sz w:val="18"/>
                <w:szCs w:val="18"/>
              </w:rPr>
              <w:t>Ventilation devices and</w:t>
            </w:r>
            <w:r>
              <w:rPr>
                <w:rFonts w:asciiTheme="minorHAnsi" w:hAnsiTheme="minorHAnsi"/>
                <w:bCs/>
                <w:sz w:val="18"/>
                <w:szCs w:val="18"/>
              </w:rPr>
              <w:t xml:space="preserve"> </w:t>
            </w:r>
            <w:r w:rsidRPr="004B3816">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4B3816">
              <w:rPr>
                <w:rFonts w:asciiTheme="minorHAnsi" w:hAnsiTheme="minorHAnsi"/>
                <w:bCs/>
                <w:sz w:val="18"/>
                <w:szCs w:val="18"/>
              </w:rPr>
              <w:t>accordance with ANSI/ASHRAE Standard 51/AMCA 210,</w:t>
            </w:r>
            <w:r>
              <w:rPr>
                <w:rFonts w:asciiTheme="minorHAnsi" w:hAnsiTheme="minorHAnsi"/>
                <w:bCs/>
                <w:sz w:val="18"/>
                <w:szCs w:val="18"/>
              </w:rPr>
              <w:t xml:space="preserve"> </w:t>
            </w:r>
            <w:r w:rsidRPr="004B3816">
              <w:rPr>
                <w:rFonts w:asciiTheme="minorHAnsi" w:hAnsiTheme="minorHAnsi"/>
                <w:bCs/>
                <w:i/>
                <w:sz w:val="18"/>
                <w:szCs w:val="18"/>
              </w:rPr>
              <w:t>Laboratory Methods of Testing Fans for Aerodynamic Performance Rating</w:t>
            </w:r>
            <w:r w:rsidRPr="004B3816">
              <w:rPr>
                <w:rFonts w:asciiTheme="minorHAnsi" w:hAnsiTheme="minorHAnsi"/>
                <w:bCs/>
                <w:sz w:val="18"/>
                <w:szCs w:val="18"/>
              </w:rPr>
              <w:t xml:space="preserve">, and ANSI/AMCA Standard 300, </w:t>
            </w:r>
            <w:r w:rsidRPr="004B3816">
              <w:rPr>
                <w:rFonts w:asciiTheme="minorHAnsi" w:hAnsiTheme="minorHAnsi"/>
                <w:bCs/>
                <w:i/>
                <w:sz w:val="18"/>
                <w:szCs w:val="18"/>
              </w:rPr>
              <w:t>Reverberant Room Method for Sound Testing of Fans</w:t>
            </w:r>
            <w:r w:rsidRPr="004B3816">
              <w:rPr>
                <w:rFonts w:asciiTheme="minorHAnsi" w:hAnsiTheme="minorHAnsi"/>
                <w:bCs/>
                <w:sz w:val="18"/>
                <w:szCs w:val="18"/>
              </w:rPr>
              <w:t>, and rated in</w:t>
            </w:r>
            <w:r>
              <w:rPr>
                <w:rFonts w:asciiTheme="minorHAnsi" w:hAnsiTheme="minorHAnsi"/>
                <w:bCs/>
                <w:sz w:val="18"/>
                <w:szCs w:val="18"/>
              </w:rPr>
              <w:t xml:space="preserve"> </w:t>
            </w:r>
            <w:r w:rsidRPr="004B3816">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4B3816">
              <w:rPr>
                <w:rFonts w:asciiTheme="minorHAnsi" w:hAnsiTheme="minorHAnsi"/>
                <w:bCs/>
                <w:sz w:val="18"/>
                <w:szCs w:val="18"/>
              </w:rPr>
              <w:t xml:space="preserve">the Home Ventilating Institute (HVI) (HVI 915, </w:t>
            </w:r>
            <w:r w:rsidRPr="004B3816">
              <w:rPr>
                <w:rFonts w:asciiTheme="minorHAnsi" w:hAnsiTheme="minorHAnsi"/>
                <w:bCs/>
                <w:i/>
                <w:sz w:val="18"/>
                <w:szCs w:val="18"/>
              </w:rPr>
              <w:t>Loudness Testing and Rating Procedure</w:t>
            </w:r>
            <w:r w:rsidRPr="004B3816">
              <w:rPr>
                <w:rFonts w:asciiTheme="minorHAnsi" w:hAnsiTheme="minorHAnsi"/>
                <w:bCs/>
                <w:sz w:val="18"/>
                <w:szCs w:val="18"/>
              </w:rPr>
              <w:t xml:space="preserve">; HVI 916, </w:t>
            </w:r>
            <w:r w:rsidRPr="004B3816">
              <w:rPr>
                <w:rFonts w:asciiTheme="minorHAnsi" w:hAnsiTheme="minorHAnsi"/>
                <w:bCs/>
                <w:i/>
                <w:sz w:val="18"/>
                <w:szCs w:val="18"/>
              </w:rPr>
              <w:t>Air Flow Test Procedure</w:t>
            </w:r>
            <w:r w:rsidRPr="004B3816">
              <w:rPr>
                <w:rFonts w:asciiTheme="minorHAnsi" w:hAnsiTheme="minorHAnsi"/>
                <w:bCs/>
                <w:sz w:val="18"/>
                <w:szCs w:val="18"/>
              </w:rPr>
              <w:t xml:space="preserve"> ; and HVI 920, </w:t>
            </w:r>
            <w:r w:rsidRPr="004B3816">
              <w:rPr>
                <w:rFonts w:asciiTheme="minorHAnsi" w:hAnsiTheme="minorHAnsi"/>
                <w:bCs/>
                <w:i/>
                <w:sz w:val="18"/>
                <w:szCs w:val="18"/>
              </w:rPr>
              <w:t>Product Performance Certification Procedure Including Verification and Challenge</w:t>
            </w:r>
            <w:r w:rsidRPr="004B3816">
              <w:rPr>
                <w:rFonts w:asciiTheme="minorHAnsi" w:hAnsiTheme="minorHAnsi"/>
                <w:bCs/>
                <w:sz w:val="18"/>
                <w:szCs w:val="18"/>
              </w:rPr>
              <w:t>).</w:t>
            </w:r>
            <w:r>
              <w:rPr>
                <w:rFonts w:asciiTheme="minorHAnsi" w:hAnsiTheme="minorHAnsi"/>
                <w:bCs/>
                <w:sz w:val="18"/>
                <w:szCs w:val="18"/>
              </w:rPr>
              <w:t xml:space="preserve"> </w:t>
            </w:r>
            <w:r w:rsidRPr="004B3816">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4B3816">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4B3816">
              <w:rPr>
                <w:rFonts w:asciiTheme="minorHAnsi" w:hAnsiTheme="minorHAnsi"/>
                <w:bCs/>
                <w:sz w:val="18"/>
                <w:szCs w:val="18"/>
              </w:rPr>
              <w:t>installation instructions.</w:t>
            </w:r>
          </w:p>
        </w:tc>
      </w:tr>
      <w:tr w:rsidR="00CD458A" w:rsidRPr="006C4FD8" w14:paraId="31D4B9DF"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EE4A8A0"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526034D" w14:textId="77777777" w:rsidR="00CD458A" w:rsidRDefault="00CD458A" w:rsidP="00724D33">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4B3816">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4B3816">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4B3816">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4B3816">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4B3816">
              <w:rPr>
                <w:rFonts w:asciiTheme="minorHAnsi" w:hAnsiTheme="minorHAnsi"/>
                <w:bCs/>
                <w:sz w:val="18"/>
                <w:szCs w:val="18"/>
              </w:rPr>
              <w:t>7.1.</w:t>
            </w:r>
          </w:p>
          <w:p w14:paraId="2E598082" w14:textId="77777777" w:rsidR="00CD458A" w:rsidRDefault="00CD458A" w:rsidP="00724D33">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37D8F9E1" w14:textId="77777777" w:rsidR="00CD458A" w:rsidRDefault="00CD458A"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4B3816">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4B3816">
              <w:rPr>
                <w:rFonts w:asciiTheme="minorHAnsi" w:hAnsiTheme="minorHAnsi"/>
                <w:bCs/>
                <w:sz w:val="18"/>
                <w:szCs w:val="18"/>
              </w:rPr>
              <w:t>of 1.0 sone.</w:t>
            </w:r>
          </w:p>
          <w:p w14:paraId="318B328E" w14:textId="77777777" w:rsidR="00CD458A" w:rsidRDefault="00CD458A" w:rsidP="00724D33">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41F4475"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7E92124B"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44D4C6A0" w14:textId="4501A905" w:rsidR="00CD458A" w:rsidRDefault="00CD458A"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CD458A" w:rsidRPr="006C4FD8" w14:paraId="3F82B0C7"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8EB805F"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DA8869F"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15412787" w14:textId="74B3CF9F" w:rsidR="00CD458A" w:rsidRDefault="00CD458A" w:rsidP="00724D33">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4B3816">
              <w:rPr>
                <w:rFonts w:asciiTheme="minorHAnsi" w:hAnsiTheme="minorHAnsi"/>
                <w:bCs/>
                <w:sz w:val="18"/>
                <w:szCs w:val="18"/>
              </w:rPr>
              <w:t>Exhaust</w:t>
            </w:r>
            <w:r>
              <w:rPr>
                <w:rFonts w:asciiTheme="minorHAnsi" w:hAnsiTheme="minorHAnsi"/>
                <w:bCs/>
                <w:sz w:val="18"/>
                <w:szCs w:val="18"/>
              </w:rPr>
              <w:t xml:space="preserve"> </w:t>
            </w:r>
            <w:r w:rsidRPr="004B3816">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4B3816">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4B3816">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4B3816">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4B3816">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4B3816">
              <w:rPr>
                <w:rFonts w:asciiTheme="minorHAnsi" w:hAnsiTheme="minorHAnsi"/>
                <w:bCs/>
                <w:sz w:val="18"/>
                <w:szCs w:val="18"/>
              </w:rPr>
              <w:t>exhaust ducting system</w:t>
            </w:r>
            <w:r w:rsidRPr="00F47345">
              <w:rPr>
                <w:rFonts w:asciiTheme="minorHAnsi" w:hAnsiTheme="minorHAnsi"/>
                <w:b/>
                <w:bCs/>
                <w:sz w:val="18"/>
                <w:szCs w:val="18"/>
              </w:rPr>
              <w:t>.</w:t>
            </w:r>
          </w:p>
          <w:p w14:paraId="7F962E7F" w14:textId="281E1E14" w:rsidR="00CD458A" w:rsidRPr="004B3816" w:rsidRDefault="00CD458A" w:rsidP="00724D33">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4B3816">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4B3816">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4B3816">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4B3816">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4B3816">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4B3816">
              <w:rPr>
                <w:rFonts w:asciiTheme="minorHAnsi" w:hAnsiTheme="minorHAnsi" w:cstheme="minorHAnsi"/>
                <w:sz w:val="18"/>
                <w:szCs w:val="18"/>
              </w:rPr>
              <w:t>duct when the fan is not running</w:t>
            </w:r>
            <w:r>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CD458A" w:rsidRPr="006C4FD8" w14:paraId="35BC0A62"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3C498D7"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78281BB6" w14:textId="77777777" w:rsidR="00CD458A" w:rsidRDefault="00CD458A" w:rsidP="00724D33">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CD458A" w:rsidRPr="006C4FD8" w14:paraId="00475018" w14:textId="77777777" w:rsidTr="00724D33">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9E70F6C" w14:textId="77777777" w:rsidR="00CD458A" w:rsidRPr="006C4FD8" w:rsidRDefault="00CD458A" w:rsidP="00724D33">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53497C11" w14:textId="77777777" w:rsidR="003C0B0D" w:rsidRDefault="003C0B0D">
      <w: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64"/>
        <w:gridCol w:w="263"/>
        <w:gridCol w:w="2485"/>
        <w:gridCol w:w="2749"/>
      </w:tblGrid>
      <w:tr w:rsidR="000F7AAF" w:rsidRPr="009E2C1C" w14:paraId="0435B83E" w14:textId="77777777" w:rsidTr="00CD458A">
        <w:trPr>
          <w:trHeight w:val="323"/>
        </w:trPr>
        <w:tc>
          <w:tcPr>
            <w:tcW w:w="10661" w:type="dxa"/>
            <w:gridSpan w:val="4"/>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0435B840" w14:textId="77777777" w:rsidTr="00CD458A">
        <w:trPr>
          <w:trHeight w:val="206"/>
        </w:trPr>
        <w:tc>
          <w:tcPr>
            <w:tcW w:w="10661" w:type="dxa"/>
            <w:gridSpan w:val="4"/>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CD458A">
        <w:trPr>
          <w:trHeight w:val="360"/>
        </w:trPr>
        <w:tc>
          <w:tcPr>
            <w:tcW w:w="5427" w:type="dxa"/>
            <w:gridSpan w:val="2"/>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CD458A">
        <w:trPr>
          <w:trHeight w:val="360"/>
        </w:trPr>
        <w:tc>
          <w:tcPr>
            <w:tcW w:w="5427" w:type="dxa"/>
            <w:gridSpan w:val="2"/>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CD458A">
        <w:trPr>
          <w:trHeight w:val="360"/>
        </w:trPr>
        <w:tc>
          <w:tcPr>
            <w:tcW w:w="5427" w:type="dxa"/>
            <w:gridSpan w:val="2"/>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CD458A">
        <w:trPr>
          <w:trHeight w:val="360"/>
        </w:trPr>
        <w:tc>
          <w:tcPr>
            <w:tcW w:w="5427" w:type="dxa"/>
            <w:gridSpan w:val="2"/>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CD458A">
        <w:tblPrEx>
          <w:tblCellMar>
            <w:left w:w="115" w:type="dxa"/>
            <w:right w:w="115" w:type="dxa"/>
          </w:tblCellMar>
        </w:tblPrEx>
        <w:trPr>
          <w:trHeight w:val="296"/>
        </w:trPr>
        <w:tc>
          <w:tcPr>
            <w:tcW w:w="10661" w:type="dxa"/>
            <w:gridSpan w:val="4"/>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CD458A">
        <w:tblPrEx>
          <w:tblCellMar>
            <w:left w:w="115" w:type="dxa"/>
            <w:right w:w="115" w:type="dxa"/>
          </w:tblCellMar>
        </w:tblPrEx>
        <w:trPr>
          <w:trHeight w:val="504"/>
        </w:trPr>
        <w:tc>
          <w:tcPr>
            <w:tcW w:w="10661" w:type="dxa"/>
            <w:gridSpan w:val="4"/>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CD458A">
        <w:tblPrEx>
          <w:tblCellMar>
            <w:left w:w="108" w:type="dxa"/>
            <w:right w:w="108" w:type="dxa"/>
          </w:tblCellMar>
        </w:tblPrEx>
        <w:trPr>
          <w:trHeight w:val="360"/>
        </w:trPr>
        <w:tc>
          <w:tcPr>
            <w:tcW w:w="5164" w:type="dxa"/>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B4ABC" w14:textId="77777777" w:rsidR="001A2F19" w:rsidRDefault="001A2F19">
      <w:r>
        <w:separator/>
      </w:r>
    </w:p>
  </w:endnote>
  <w:endnote w:type="continuationSeparator" w:id="0">
    <w:p w14:paraId="2AA97EAB" w14:textId="77777777" w:rsidR="001A2F19" w:rsidRDefault="001A2F19">
      <w:r>
        <w:continuationSeparator/>
      </w:r>
    </w:p>
  </w:endnote>
  <w:endnote w:type="continuationNotice" w:id="1">
    <w:p w14:paraId="4FFF6044" w14:textId="77777777" w:rsidR="001A2F19" w:rsidRDefault="001A2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1A2F19" w:rsidRPr="009213E6" w:rsidRDefault="001A2F19" w:rsidP="009213E6">
    <w:pPr>
      <w:pStyle w:val="Footer"/>
      <w:rPr>
        <w:b/>
      </w:rPr>
    </w:pPr>
    <w:r w:rsidRPr="009213E6">
      <w:t xml:space="preserve">Registration Number:                                            Registration Date/Time:                                                    HERS Provider:                                   </w:t>
    </w:r>
  </w:p>
  <w:p w14:paraId="0435B886" w14:textId="405171CD" w:rsidR="001A2F19" w:rsidRPr="009213E6" w:rsidRDefault="001A2F19"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22A99DC7" w:rsidR="001A2F19" w:rsidRPr="009213E6" w:rsidRDefault="001A2F19"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682920FA" w:rsidR="001A2F19" w:rsidRPr="00A165EE" w:rsidRDefault="001A2F19"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6D0C3" w14:textId="77777777" w:rsidR="001A2F19" w:rsidRDefault="001A2F19">
      <w:r>
        <w:separator/>
      </w:r>
    </w:p>
  </w:footnote>
  <w:footnote w:type="continuationSeparator" w:id="0">
    <w:p w14:paraId="1B645129" w14:textId="77777777" w:rsidR="001A2F19" w:rsidRDefault="001A2F19">
      <w:r>
        <w:continuationSeparator/>
      </w:r>
    </w:p>
  </w:footnote>
  <w:footnote w:type="continuationNotice" w:id="1">
    <w:p w14:paraId="4009A2DD" w14:textId="77777777" w:rsidR="001A2F19" w:rsidRDefault="001A2F1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1A2F19" w:rsidRDefault="00FB5615">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1A2F19" w:rsidRPr="007770C5" w:rsidRDefault="00FB5615"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A2F19" w:rsidRPr="007770C5">
      <w:rPr>
        <w:rFonts w:ascii="Arial" w:hAnsi="Arial" w:cs="Arial"/>
        <w:sz w:val="14"/>
        <w:szCs w:val="14"/>
      </w:rPr>
      <w:t>STATE OF CALIFORNIA</w:t>
    </w:r>
  </w:p>
  <w:p w14:paraId="0435B874" w14:textId="77777777" w:rsidR="001A2F19" w:rsidRPr="007770C5" w:rsidRDefault="001A2F19"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67F3DF0E" w:rsidR="001A2F19" w:rsidRPr="007770C5" w:rsidRDefault="001A2F19" w:rsidP="00352336">
    <w:pPr>
      <w:suppressAutoHyphens/>
      <w:ind w:left="-90"/>
      <w:rPr>
        <w:rFonts w:ascii="Arial" w:hAnsi="Arial" w:cs="Arial"/>
        <w:sz w:val="14"/>
        <w:szCs w:val="14"/>
      </w:rPr>
    </w:pPr>
    <w:r>
      <w:rPr>
        <w:rFonts w:ascii="Arial" w:hAnsi="Arial" w:cs="Arial"/>
        <w:sz w:val="14"/>
        <w:szCs w:val="14"/>
      </w:rPr>
      <w:t>CEC-CF2R-MCH-27a-H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A2F19"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1A2F19" w:rsidRPr="00D65FA1" w:rsidRDefault="001A2F19"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1A2F19" w:rsidRPr="00D65FA1" w:rsidRDefault="001A2F19" w:rsidP="007F6151">
          <w:pPr>
            <w:pStyle w:val="Style18"/>
            <w:rPr>
              <w:b/>
              <w:sz w:val="20"/>
            </w:rPr>
          </w:pPr>
          <w:r w:rsidRPr="00D65FA1">
            <w:rPr>
              <w:sz w:val="20"/>
            </w:rPr>
            <w:t>CF2R-MCH-27</w:t>
          </w:r>
          <w:r>
            <w:rPr>
              <w:sz w:val="20"/>
            </w:rPr>
            <w:t>-H</w:t>
          </w:r>
        </w:p>
      </w:tc>
    </w:tr>
    <w:tr w:rsidR="001A2F19" w:rsidRPr="00F85124" w14:paraId="0435B87B" w14:textId="77777777" w:rsidTr="0013183D">
      <w:trPr>
        <w:cantSplit/>
        <w:trHeight w:val="288"/>
      </w:trPr>
      <w:tc>
        <w:tcPr>
          <w:tcW w:w="2285" w:type="pct"/>
          <w:tcBorders>
            <w:right w:val="nil"/>
          </w:tcBorders>
        </w:tcPr>
        <w:p w14:paraId="0435B879" w14:textId="77777777" w:rsidR="001A2F19" w:rsidRPr="00F85124" w:rsidRDefault="001A2F19" w:rsidP="0013183D">
          <w:pPr>
            <w:pStyle w:val="Style19"/>
            <w:rPr>
              <w:sz w:val="12"/>
              <w:szCs w:val="12"/>
            </w:rPr>
          </w:pPr>
          <w:r w:rsidRPr="00505A99">
            <w:t>Indoor Air Quality and Mechanical Ventilation</w:t>
          </w:r>
        </w:p>
      </w:tc>
      <w:tc>
        <w:tcPr>
          <w:tcW w:w="2715" w:type="pct"/>
          <w:gridSpan w:val="2"/>
          <w:tcBorders>
            <w:left w:val="nil"/>
          </w:tcBorders>
        </w:tcPr>
        <w:p w14:paraId="0435B87A" w14:textId="4F4A17AB" w:rsidR="001A2F19" w:rsidRPr="00F85124" w:rsidRDefault="001A2F19"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B5615" w:rsidRPr="00FB5615">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B5615">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r w:rsidR="001A2F19" w:rsidRPr="00F85124" w14:paraId="0435B87F" w14:textId="77777777" w:rsidTr="0013183D">
      <w:trPr>
        <w:cantSplit/>
        <w:trHeight w:val="288"/>
      </w:trPr>
      <w:tc>
        <w:tcPr>
          <w:tcW w:w="0" w:type="auto"/>
        </w:tcPr>
        <w:p w14:paraId="0435B87C" w14:textId="77777777" w:rsidR="001A2F19" w:rsidRPr="00F85124" w:rsidRDefault="001A2F19" w:rsidP="0013183D">
          <w:pPr>
            <w:pStyle w:val="Style20"/>
          </w:pPr>
          <w:r w:rsidRPr="00F85124">
            <w:t>Project Name:</w:t>
          </w:r>
        </w:p>
      </w:tc>
      <w:tc>
        <w:tcPr>
          <w:tcW w:w="1596" w:type="pct"/>
        </w:tcPr>
        <w:p w14:paraId="0435B87D" w14:textId="77777777" w:rsidR="001A2F19" w:rsidRPr="00F85124" w:rsidRDefault="001A2F19" w:rsidP="0013183D">
          <w:pPr>
            <w:pStyle w:val="Style20"/>
          </w:pPr>
          <w:r w:rsidRPr="00F85124">
            <w:t>Enforcement Agency:</w:t>
          </w:r>
        </w:p>
      </w:tc>
      <w:tc>
        <w:tcPr>
          <w:tcW w:w="1119" w:type="pct"/>
        </w:tcPr>
        <w:p w14:paraId="0435B87E" w14:textId="77777777" w:rsidR="001A2F19" w:rsidRPr="00F85124" w:rsidRDefault="001A2F19" w:rsidP="0013183D">
          <w:pPr>
            <w:pStyle w:val="Style20"/>
          </w:pPr>
          <w:r w:rsidRPr="00F85124">
            <w:t>Permit Number:</w:t>
          </w:r>
        </w:p>
      </w:tc>
    </w:tr>
    <w:tr w:rsidR="001A2F19" w:rsidRPr="00F85124" w14:paraId="0435B883" w14:textId="77777777" w:rsidTr="0013183D">
      <w:trPr>
        <w:cantSplit/>
        <w:trHeight w:val="288"/>
      </w:trPr>
      <w:tc>
        <w:tcPr>
          <w:tcW w:w="0" w:type="auto"/>
        </w:tcPr>
        <w:p w14:paraId="0435B880" w14:textId="77777777" w:rsidR="001A2F19" w:rsidRPr="00F85124" w:rsidRDefault="001A2F19" w:rsidP="0013183D">
          <w:pPr>
            <w:pStyle w:val="Style20"/>
            <w:rPr>
              <w:vertAlign w:val="superscript"/>
            </w:rPr>
          </w:pPr>
          <w:r w:rsidRPr="00F85124">
            <w:t>Dwelling Address:</w:t>
          </w:r>
        </w:p>
      </w:tc>
      <w:tc>
        <w:tcPr>
          <w:tcW w:w="1596" w:type="pct"/>
        </w:tcPr>
        <w:p w14:paraId="0435B881" w14:textId="77777777" w:rsidR="001A2F19" w:rsidRPr="00F85124" w:rsidRDefault="001A2F19" w:rsidP="0013183D">
          <w:pPr>
            <w:pStyle w:val="Style20"/>
            <w:rPr>
              <w:vertAlign w:val="superscript"/>
            </w:rPr>
          </w:pPr>
          <w:r w:rsidRPr="00F85124">
            <w:t>City</w:t>
          </w:r>
          <w:r>
            <w:t>:</w:t>
          </w:r>
        </w:p>
      </w:tc>
      <w:tc>
        <w:tcPr>
          <w:tcW w:w="1119" w:type="pct"/>
        </w:tcPr>
        <w:p w14:paraId="0435B882" w14:textId="77777777" w:rsidR="001A2F19" w:rsidRPr="00F85124" w:rsidRDefault="001A2F19" w:rsidP="0013183D">
          <w:pPr>
            <w:pStyle w:val="Style20"/>
            <w:rPr>
              <w:vertAlign w:val="superscript"/>
            </w:rPr>
          </w:pPr>
          <w:r w:rsidRPr="00F85124">
            <w:t>Zip Code</w:t>
          </w:r>
          <w:r>
            <w:t>:</w:t>
          </w:r>
        </w:p>
      </w:tc>
    </w:tr>
  </w:tbl>
  <w:p w14:paraId="0435B884" w14:textId="77777777" w:rsidR="001A2F19" w:rsidRDefault="001A2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1A2F19" w:rsidRDefault="00FB5615">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1A2F19" w:rsidRDefault="00FB5615">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A2F19"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1A2F19" w:rsidRPr="00927918" w:rsidRDefault="001A2F19"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1A2F19" w:rsidRPr="00927918" w:rsidRDefault="001A2F19" w:rsidP="00D85A3A">
          <w:pPr>
            <w:pStyle w:val="Style18"/>
            <w:rPr>
              <w:b/>
              <w:sz w:val="20"/>
            </w:rPr>
          </w:pPr>
          <w:r w:rsidRPr="00927918">
            <w:rPr>
              <w:sz w:val="20"/>
            </w:rPr>
            <w:t>CF2R-MCH-27</w:t>
          </w:r>
          <w:r>
            <w:rPr>
              <w:sz w:val="20"/>
            </w:rPr>
            <w:t>-H</w:t>
          </w:r>
        </w:p>
      </w:tc>
    </w:tr>
    <w:tr w:rsidR="001A2F19" w:rsidRPr="00F85124" w14:paraId="0435B88E" w14:textId="77777777" w:rsidTr="00023A98">
      <w:trPr>
        <w:cantSplit/>
        <w:trHeight w:val="288"/>
      </w:trPr>
      <w:tc>
        <w:tcPr>
          <w:tcW w:w="2285" w:type="pct"/>
          <w:tcBorders>
            <w:right w:val="nil"/>
          </w:tcBorders>
        </w:tcPr>
        <w:p w14:paraId="0435B88C" w14:textId="77777777" w:rsidR="001A2F19" w:rsidRPr="00F85124" w:rsidRDefault="001A2F19"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1AD1215C" w:rsidR="001A2F19" w:rsidRPr="00F85124" w:rsidRDefault="001A2F1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B5615" w:rsidRPr="00FB561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B561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1A2F19" w:rsidRDefault="00FB5615"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1A2F19" w:rsidRDefault="00FB5615">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1A2F19" w:rsidRDefault="00FB5615">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A2F19"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1A2F19" w:rsidRPr="00D65FA1" w:rsidRDefault="001A2F19"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1A2F19" w:rsidRPr="00D65FA1" w:rsidRDefault="001A2F19" w:rsidP="00D85A3A">
          <w:pPr>
            <w:pStyle w:val="Style18"/>
            <w:rPr>
              <w:b/>
              <w:sz w:val="20"/>
            </w:rPr>
          </w:pPr>
          <w:r w:rsidRPr="00D65FA1">
            <w:rPr>
              <w:sz w:val="20"/>
            </w:rPr>
            <w:t>CF2R-MCH-27</w:t>
          </w:r>
          <w:r>
            <w:rPr>
              <w:sz w:val="20"/>
            </w:rPr>
            <w:t>-H</w:t>
          </w:r>
        </w:p>
      </w:tc>
    </w:tr>
    <w:tr w:rsidR="001A2F19" w:rsidRPr="00F85124" w14:paraId="0435B898" w14:textId="77777777" w:rsidTr="00023A98">
      <w:trPr>
        <w:cantSplit/>
        <w:trHeight w:val="288"/>
      </w:trPr>
      <w:tc>
        <w:tcPr>
          <w:tcW w:w="2285" w:type="pct"/>
          <w:tcBorders>
            <w:right w:val="nil"/>
          </w:tcBorders>
        </w:tcPr>
        <w:p w14:paraId="0435B896" w14:textId="77777777" w:rsidR="001A2F19" w:rsidRPr="00F85124" w:rsidRDefault="001A2F19"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3147A09D" w:rsidR="001A2F19" w:rsidRPr="00F85124" w:rsidRDefault="001A2F19"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B5615" w:rsidRPr="00FB5615">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B5615">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1A2F19" w:rsidRDefault="00FB5615"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1A2F19" w:rsidRDefault="00FB5615">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15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05DC"/>
    <w:rsid w:val="00192313"/>
    <w:rsid w:val="001947AA"/>
    <w:rsid w:val="001A2F19"/>
    <w:rsid w:val="001A6444"/>
    <w:rsid w:val="001B1FE6"/>
    <w:rsid w:val="001B335E"/>
    <w:rsid w:val="001B37A2"/>
    <w:rsid w:val="001B417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44EB"/>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3CEE"/>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62A"/>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3816"/>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506A"/>
    <w:rsid w:val="006D6FE1"/>
    <w:rsid w:val="006E0082"/>
    <w:rsid w:val="006E08B4"/>
    <w:rsid w:val="006E3552"/>
    <w:rsid w:val="006F20AA"/>
    <w:rsid w:val="006F5261"/>
    <w:rsid w:val="00700338"/>
    <w:rsid w:val="007043ED"/>
    <w:rsid w:val="007056D7"/>
    <w:rsid w:val="00707DEC"/>
    <w:rsid w:val="0072157A"/>
    <w:rsid w:val="00724D33"/>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965B2"/>
    <w:rsid w:val="007A093B"/>
    <w:rsid w:val="007A4BBF"/>
    <w:rsid w:val="007A5D38"/>
    <w:rsid w:val="007A6042"/>
    <w:rsid w:val="007C522D"/>
    <w:rsid w:val="007D3387"/>
    <w:rsid w:val="007D4CA3"/>
    <w:rsid w:val="007E1719"/>
    <w:rsid w:val="007E5494"/>
    <w:rsid w:val="007F6151"/>
    <w:rsid w:val="008002F8"/>
    <w:rsid w:val="00800C91"/>
    <w:rsid w:val="00802060"/>
    <w:rsid w:val="00802732"/>
    <w:rsid w:val="00802F5A"/>
    <w:rsid w:val="00806304"/>
    <w:rsid w:val="008236A7"/>
    <w:rsid w:val="00825680"/>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15A4"/>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5DA0"/>
    <w:rsid w:val="009369F2"/>
    <w:rsid w:val="009402F9"/>
    <w:rsid w:val="00951BB7"/>
    <w:rsid w:val="009528FF"/>
    <w:rsid w:val="00954811"/>
    <w:rsid w:val="00954E27"/>
    <w:rsid w:val="0096325C"/>
    <w:rsid w:val="00972E73"/>
    <w:rsid w:val="00992AE0"/>
    <w:rsid w:val="0099732B"/>
    <w:rsid w:val="009A4F12"/>
    <w:rsid w:val="009A4F6D"/>
    <w:rsid w:val="009A708E"/>
    <w:rsid w:val="009A7DD2"/>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D5C25"/>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E6CC7"/>
    <w:rsid w:val="00BF340F"/>
    <w:rsid w:val="00BF54E0"/>
    <w:rsid w:val="00C01E1A"/>
    <w:rsid w:val="00C0202F"/>
    <w:rsid w:val="00C03396"/>
    <w:rsid w:val="00C053EF"/>
    <w:rsid w:val="00C135F2"/>
    <w:rsid w:val="00C16F33"/>
    <w:rsid w:val="00C16F9A"/>
    <w:rsid w:val="00C1794E"/>
    <w:rsid w:val="00C21469"/>
    <w:rsid w:val="00C23628"/>
    <w:rsid w:val="00C23D5F"/>
    <w:rsid w:val="00C27BAB"/>
    <w:rsid w:val="00C3222B"/>
    <w:rsid w:val="00C41A5D"/>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458A"/>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C3B"/>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615"/>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782C6-E57E-43A3-834B-51D664A7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7680</Words>
  <Characters>43777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2019-05-17T15:46:00Z</dcterms:created>
  <dcterms:modified xsi:type="dcterms:W3CDTF">2019-05-17T15:46:00Z</dcterms:modified>
</cp:coreProperties>
</file>
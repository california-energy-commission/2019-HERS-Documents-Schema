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510748">
        <w:tc>
          <w:tcPr>
            <w:tcW w:w="14373"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bookmarkStart w:id="0" w:name="_GoBack"/>
            <w:bookmarkEnd w:id="0"/>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510748">
        <w:tc>
          <w:tcPr>
            <w:tcW w:w="449"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24"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592" w:type="dxa"/>
            <w:shd w:val="clear" w:color="auto" w:fill="auto"/>
          </w:tcPr>
          <w:p w14:paraId="4886A10F" w14:textId="77777777" w:rsidR="009867E0" w:rsidRPr="00C24189" w:rsidRDefault="009867E0" w:rsidP="009867E0">
            <w:pPr>
              <w:rPr>
                <w:rFonts w:ascii="Calibri" w:hAnsi="Calibri"/>
                <w:sz w:val="18"/>
                <w:szCs w:val="18"/>
              </w:rPr>
            </w:pPr>
          </w:p>
        </w:tc>
        <w:tc>
          <w:tcPr>
            <w:tcW w:w="458"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31"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19"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510748">
        <w:tc>
          <w:tcPr>
            <w:tcW w:w="449"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24"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592" w:type="dxa"/>
            <w:shd w:val="clear" w:color="auto" w:fill="auto"/>
          </w:tcPr>
          <w:p w14:paraId="4886A116" w14:textId="77777777" w:rsidR="009867E0" w:rsidRPr="00C24189" w:rsidRDefault="009867E0" w:rsidP="009867E0">
            <w:pPr>
              <w:rPr>
                <w:rFonts w:ascii="Calibri" w:hAnsi="Calibri"/>
                <w:sz w:val="18"/>
                <w:szCs w:val="18"/>
              </w:rPr>
            </w:pPr>
          </w:p>
        </w:tc>
        <w:tc>
          <w:tcPr>
            <w:tcW w:w="458"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31"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(deg or cardinal):</w:t>
            </w:r>
          </w:p>
        </w:tc>
        <w:tc>
          <w:tcPr>
            <w:tcW w:w="3619"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510748">
        <w:tc>
          <w:tcPr>
            <w:tcW w:w="449"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24"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592"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8"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31"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19"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510748">
        <w:tc>
          <w:tcPr>
            <w:tcW w:w="449"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24"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592" w:type="dxa"/>
            <w:shd w:val="clear" w:color="auto" w:fill="auto"/>
          </w:tcPr>
          <w:p w14:paraId="4886A124" w14:textId="77777777" w:rsidR="009867E0" w:rsidRPr="00C24189" w:rsidRDefault="009867E0" w:rsidP="009867E0">
            <w:pPr>
              <w:rPr>
                <w:rFonts w:ascii="Calibri" w:hAnsi="Calibri"/>
                <w:sz w:val="18"/>
                <w:szCs w:val="18"/>
              </w:rPr>
            </w:pPr>
          </w:p>
        </w:tc>
        <w:tc>
          <w:tcPr>
            <w:tcW w:w="458"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31"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19"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510748">
        <w:tc>
          <w:tcPr>
            <w:tcW w:w="449"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24"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592" w:type="dxa"/>
            <w:shd w:val="clear" w:color="auto" w:fill="auto"/>
          </w:tcPr>
          <w:p w14:paraId="4886A12B" w14:textId="77777777" w:rsidR="009867E0" w:rsidRPr="00C24189" w:rsidRDefault="009867E0" w:rsidP="009867E0">
            <w:pPr>
              <w:rPr>
                <w:rFonts w:ascii="Calibri" w:hAnsi="Calibri"/>
                <w:sz w:val="18"/>
                <w:szCs w:val="18"/>
              </w:rPr>
            </w:pPr>
          </w:p>
        </w:tc>
        <w:tc>
          <w:tcPr>
            <w:tcW w:w="458"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31"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19"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510748">
        <w:tc>
          <w:tcPr>
            <w:tcW w:w="449"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24"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592" w:type="dxa"/>
            <w:shd w:val="clear" w:color="auto" w:fill="auto"/>
          </w:tcPr>
          <w:p w14:paraId="4886A132" w14:textId="77777777" w:rsidR="009867E0" w:rsidRPr="00C24189" w:rsidRDefault="009867E0" w:rsidP="00C05188">
            <w:pPr>
              <w:rPr>
                <w:rFonts w:ascii="Calibri" w:hAnsi="Calibri"/>
                <w:b/>
                <w:sz w:val="18"/>
                <w:szCs w:val="18"/>
              </w:rPr>
            </w:pPr>
          </w:p>
        </w:tc>
        <w:tc>
          <w:tcPr>
            <w:tcW w:w="458"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31"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19"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510748">
        <w:tc>
          <w:tcPr>
            <w:tcW w:w="449"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24"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592"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8"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31"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19" w:type="dxa"/>
            <w:shd w:val="clear" w:color="auto" w:fill="auto"/>
            <w:vAlign w:val="bottom"/>
          </w:tcPr>
          <w:p w14:paraId="4886A13C" w14:textId="77777777" w:rsidR="009867E0" w:rsidRPr="00C24189" w:rsidRDefault="009867E0" w:rsidP="009867E0">
            <w:pPr>
              <w:rPr>
                <w:rFonts w:ascii="Calibri" w:hAnsi="Calibri"/>
                <w:sz w:val="18"/>
                <w:szCs w:val="18"/>
              </w:rPr>
            </w:pPr>
          </w:p>
        </w:tc>
      </w:tr>
      <w:tr w:rsidR="00510748" w:rsidRPr="00C24189" w14:paraId="3157E1AC" w14:textId="77777777" w:rsidTr="00510748">
        <w:tc>
          <w:tcPr>
            <w:tcW w:w="14373" w:type="dxa"/>
            <w:gridSpan w:val="6"/>
            <w:vAlign w:val="center"/>
          </w:tcPr>
          <w:p w14:paraId="45463479" w14:textId="52D3EC40" w:rsidR="00510748" w:rsidRPr="00C24189" w:rsidRDefault="00510748" w:rsidP="00510748">
            <w:pPr>
              <w:rPr>
                <w:rFonts w:ascii="Calibri" w:hAnsi="Calibri"/>
                <w:sz w:val="18"/>
                <w:szCs w:val="18"/>
              </w:rPr>
            </w:pPr>
            <w:r>
              <w:rPr>
                <w:rFonts w:ascii="Calibri" w:hAnsi="Calibri"/>
                <w:sz w:val="18"/>
                <w:szCs w:val="18"/>
              </w:rPr>
              <w:t xml:space="preserve">Note: If *Kitchen Range Hood installation (new or replacement) is selected in A13, HERS verification and a CF2R/3R-MCH-32 is required. </w:t>
            </w:r>
          </w:p>
        </w:tc>
      </w:tr>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73E0E4F9" w:rsidR="009867E0" w:rsidRPr="00C24189" w:rsidRDefault="009867E0" w:rsidP="00F30169">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C1653">
              <w:rPr>
                <w:rFonts w:ascii="Calibri" w:hAnsi="Calibri"/>
                <w:sz w:val="18"/>
                <w:szCs w:val="18"/>
              </w:rPr>
              <w:t xml:space="preserve"> </w:t>
            </w:r>
            <w:r w:rsidR="00F30169">
              <w:rPr>
                <w:rFonts w:ascii="Calibri" w:hAnsi="Calibri"/>
                <w:sz w:val="18"/>
                <w:szCs w:val="18"/>
              </w:rPr>
              <w:t>or R-value</w:t>
            </w: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rsidP="00CE1552">
            <w:pPr>
              <w:pStyle w:val="ListParagraph"/>
              <w:numPr>
                <w:ilvl w:val="0"/>
                <w:numId w:val="25"/>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712BBD29"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14C3F2AE" w:rsidR="00A324FD" w:rsidRPr="009F2808" w:rsidRDefault="00A324FD" w:rsidP="007F32B6">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r w:rsidR="007F32B6">
              <w:rPr>
                <w:rFonts w:ascii="Calibri" w:hAnsi="Calibri"/>
                <w:sz w:val="18"/>
                <w:szCs w:val="20"/>
              </w:rPr>
              <w:t>or R-value</w:t>
            </w:r>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396"/>
      </w:tblGrid>
      <w:tr w:rsidR="006F09C2" w:rsidRPr="006F09C2" w14:paraId="4F261937" w14:textId="77777777" w:rsidTr="007F32B6">
        <w:trPr>
          <w:trHeight w:val="296"/>
        </w:trPr>
        <w:tc>
          <w:tcPr>
            <w:tcW w:w="14396" w:type="dxa"/>
            <w:shd w:val="clear" w:color="auto" w:fill="auto"/>
            <w:vAlign w:val="center"/>
          </w:tcPr>
          <w:p w14:paraId="0EC5A3B5" w14:textId="705F2C90" w:rsidR="006F09C2" w:rsidRPr="00CE1552" w:rsidRDefault="006F09C2" w:rsidP="006F09C2">
            <w:pPr>
              <w:pStyle w:val="Heading7"/>
              <w:tabs>
                <w:tab w:val="left" w:pos="180"/>
                <w:tab w:val="left" w:pos="5310"/>
                <w:tab w:val="left" w:pos="8100"/>
              </w:tabs>
              <w:rPr>
                <w:rFonts w:asciiTheme="minorHAnsi" w:hAnsiTheme="minorHAnsi"/>
                <w:noProof/>
                <w:color w:val="auto"/>
                <w:sz w:val="20"/>
                <w:szCs w:val="18"/>
              </w:rPr>
            </w:pPr>
            <w:r w:rsidRPr="00CE1552">
              <w:rPr>
                <w:rFonts w:asciiTheme="minorHAnsi" w:hAnsiTheme="minorHAnsi"/>
                <w:noProof/>
                <w:color w:val="auto"/>
                <w:sz w:val="20"/>
                <w:szCs w:val="18"/>
              </w:rPr>
              <w:t xml:space="preserve">D. Opaque Surface Details – </w:t>
            </w:r>
            <w:r>
              <w:rPr>
                <w:rFonts w:asciiTheme="minorHAnsi" w:hAnsiTheme="minorHAnsi"/>
                <w:noProof/>
                <w:color w:val="auto"/>
                <w:sz w:val="20"/>
                <w:szCs w:val="18"/>
              </w:rPr>
              <w:t>Mass Walls</w:t>
            </w: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6F09C2" w:rsidRPr="006F09C2" w14:paraId="2957D47C" w14:textId="77777777" w:rsidTr="006F09C2">
        <w:trPr>
          <w:trHeight w:val="203"/>
        </w:trPr>
        <w:tc>
          <w:tcPr>
            <w:tcW w:w="1093" w:type="dxa"/>
            <w:vAlign w:val="bottom"/>
          </w:tcPr>
          <w:p w14:paraId="03A2313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01</w:t>
            </w:r>
          </w:p>
        </w:tc>
        <w:tc>
          <w:tcPr>
            <w:tcW w:w="815" w:type="dxa"/>
            <w:vAlign w:val="bottom"/>
          </w:tcPr>
          <w:p w14:paraId="0047DE56"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02</w:t>
            </w:r>
          </w:p>
        </w:tc>
        <w:tc>
          <w:tcPr>
            <w:tcW w:w="930" w:type="dxa"/>
            <w:vAlign w:val="bottom"/>
          </w:tcPr>
          <w:p w14:paraId="60292F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03</w:t>
            </w:r>
          </w:p>
        </w:tc>
        <w:tc>
          <w:tcPr>
            <w:tcW w:w="1024" w:type="dxa"/>
            <w:vAlign w:val="bottom"/>
          </w:tcPr>
          <w:p w14:paraId="2708A7A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04</w:t>
            </w:r>
          </w:p>
        </w:tc>
        <w:tc>
          <w:tcPr>
            <w:tcW w:w="725" w:type="dxa"/>
            <w:vAlign w:val="bottom"/>
          </w:tcPr>
          <w:p w14:paraId="121515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05</w:t>
            </w:r>
          </w:p>
        </w:tc>
        <w:tc>
          <w:tcPr>
            <w:tcW w:w="699" w:type="dxa"/>
            <w:vAlign w:val="bottom"/>
          </w:tcPr>
          <w:p w14:paraId="4DDEFE1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06</w:t>
            </w:r>
          </w:p>
        </w:tc>
        <w:tc>
          <w:tcPr>
            <w:tcW w:w="899" w:type="dxa"/>
            <w:vAlign w:val="bottom"/>
          </w:tcPr>
          <w:p w14:paraId="7EC5BC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07</w:t>
            </w:r>
          </w:p>
        </w:tc>
        <w:tc>
          <w:tcPr>
            <w:tcW w:w="998" w:type="dxa"/>
            <w:vAlign w:val="bottom"/>
          </w:tcPr>
          <w:p w14:paraId="02EBAA0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08</w:t>
            </w:r>
          </w:p>
        </w:tc>
        <w:tc>
          <w:tcPr>
            <w:tcW w:w="899" w:type="dxa"/>
            <w:vAlign w:val="bottom"/>
          </w:tcPr>
          <w:p w14:paraId="25E6A17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09</w:t>
            </w:r>
          </w:p>
        </w:tc>
        <w:tc>
          <w:tcPr>
            <w:tcW w:w="990" w:type="dxa"/>
            <w:vAlign w:val="bottom"/>
          </w:tcPr>
          <w:p w14:paraId="1BCE152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10</w:t>
            </w:r>
          </w:p>
        </w:tc>
        <w:tc>
          <w:tcPr>
            <w:tcW w:w="708" w:type="dxa"/>
          </w:tcPr>
          <w:p w14:paraId="4C0F24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11</w:t>
            </w:r>
          </w:p>
        </w:tc>
        <w:tc>
          <w:tcPr>
            <w:tcW w:w="799" w:type="dxa"/>
          </w:tcPr>
          <w:p w14:paraId="7C06BB2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12</w:t>
            </w:r>
          </w:p>
        </w:tc>
        <w:tc>
          <w:tcPr>
            <w:tcW w:w="899" w:type="dxa"/>
            <w:vAlign w:val="bottom"/>
          </w:tcPr>
          <w:p w14:paraId="2946CB3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13</w:t>
            </w:r>
          </w:p>
        </w:tc>
        <w:tc>
          <w:tcPr>
            <w:tcW w:w="998" w:type="dxa"/>
            <w:vAlign w:val="bottom"/>
          </w:tcPr>
          <w:p w14:paraId="1BEDF2B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14</w:t>
            </w:r>
          </w:p>
        </w:tc>
        <w:tc>
          <w:tcPr>
            <w:tcW w:w="899" w:type="dxa"/>
            <w:vAlign w:val="bottom"/>
          </w:tcPr>
          <w:p w14:paraId="128611A2"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15</w:t>
            </w:r>
          </w:p>
        </w:tc>
        <w:tc>
          <w:tcPr>
            <w:tcW w:w="993" w:type="dxa"/>
            <w:vAlign w:val="bottom"/>
          </w:tcPr>
          <w:p w14:paraId="3C5F2694"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16</w:t>
            </w:r>
          </w:p>
        </w:tc>
      </w:tr>
      <w:tr w:rsidR="006F09C2" w:rsidRPr="006F09C2" w14:paraId="70E69DE7" w14:textId="77777777" w:rsidTr="00CE1552">
        <w:trPr>
          <w:trHeight w:val="218"/>
        </w:trPr>
        <w:tc>
          <w:tcPr>
            <w:tcW w:w="1093" w:type="dxa"/>
            <w:vMerge w:val="restart"/>
            <w:vAlign w:val="bottom"/>
          </w:tcPr>
          <w:p w14:paraId="297F4EEC"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Tag/ID</w:t>
            </w:r>
          </w:p>
        </w:tc>
        <w:tc>
          <w:tcPr>
            <w:tcW w:w="815" w:type="dxa"/>
            <w:vMerge w:val="restart"/>
            <w:vAlign w:val="bottom"/>
          </w:tcPr>
          <w:p w14:paraId="14037E3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Above or Below Grade?</w:t>
            </w:r>
          </w:p>
        </w:tc>
        <w:tc>
          <w:tcPr>
            <w:tcW w:w="8674" w:type="dxa"/>
            <w:gridSpan w:val="10"/>
            <w:vAlign w:val="bottom"/>
          </w:tcPr>
          <w:p w14:paraId="650DCC96"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Proposed</w:t>
            </w:r>
          </w:p>
        </w:tc>
        <w:tc>
          <w:tcPr>
            <w:tcW w:w="3790" w:type="dxa"/>
            <w:gridSpan w:val="4"/>
            <w:vAlign w:val="bottom"/>
          </w:tcPr>
          <w:p w14:paraId="5D6E70B4"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Required</w:t>
            </w:r>
          </w:p>
        </w:tc>
      </w:tr>
      <w:tr w:rsidR="006F09C2" w:rsidRPr="006F09C2" w14:paraId="313129C7" w14:textId="77777777" w:rsidTr="00CE1552">
        <w:trPr>
          <w:trHeight w:val="343"/>
        </w:trPr>
        <w:tc>
          <w:tcPr>
            <w:tcW w:w="1093" w:type="dxa"/>
            <w:vMerge/>
            <w:vAlign w:val="bottom"/>
          </w:tcPr>
          <w:p w14:paraId="5A449210"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13A4666D" w14:textId="77777777" w:rsidR="006F09C2" w:rsidRPr="00CE1552" w:rsidRDefault="006F09C2" w:rsidP="0029128E">
            <w:pPr>
              <w:jc w:val="center"/>
              <w:rPr>
                <w:rFonts w:asciiTheme="minorHAnsi" w:hAnsiTheme="minorHAnsi"/>
                <w:sz w:val="18"/>
                <w:szCs w:val="18"/>
              </w:rPr>
            </w:pPr>
          </w:p>
        </w:tc>
        <w:tc>
          <w:tcPr>
            <w:tcW w:w="930" w:type="dxa"/>
            <w:vMerge w:val="restart"/>
            <w:vAlign w:val="bottom"/>
          </w:tcPr>
          <w:p w14:paraId="24FA2BA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Type</w:t>
            </w:r>
          </w:p>
        </w:tc>
        <w:tc>
          <w:tcPr>
            <w:tcW w:w="1024" w:type="dxa"/>
            <w:vMerge w:val="restart"/>
            <w:vAlign w:val="bottom"/>
          </w:tcPr>
          <w:p w14:paraId="2C6A820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25" w:type="dxa"/>
            <w:gridSpan w:val="2"/>
            <w:vAlign w:val="bottom"/>
          </w:tcPr>
          <w:p w14:paraId="0D0A71BA"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64B9AEB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89" w:type="dxa"/>
            <w:gridSpan w:val="2"/>
            <w:vAlign w:val="bottom"/>
          </w:tcPr>
          <w:p w14:paraId="427124A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07" w:type="dxa"/>
            <w:gridSpan w:val="2"/>
          </w:tcPr>
          <w:p w14:paraId="099924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5328239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2" w:type="dxa"/>
            <w:gridSpan w:val="2"/>
            <w:vAlign w:val="bottom"/>
          </w:tcPr>
          <w:p w14:paraId="45E9B0D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6F09C2" w:rsidRPr="006F09C2" w14:paraId="0768CD63" w14:textId="77777777" w:rsidTr="006F09C2">
        <w:trPr>
          <w:trHeight w:val="343"/>
        </w:trPr>
        <w:tc>
          <w:tcPr>
            <w:tcW w:w="1093" w:type="dxa"/>
            <w:vMerge/>
            <w:vAlign w:val="bottom"/>
          </w:tcPr>
          <w:p w14:paraId="461C87B1"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4F8E6751" w14:textId="77777777" w:rsidR="006F09C2" w:rsidRPr="00CE1552" w:rsidRDefault="006F09C2" w:rsidP="0029128E">
            <w:pPr>
              <w:jc w:val="center"/>
              <w:rPr>
                <w:rFonts w:asciiTheme="minorHAnsi" w:hAnsiTheme="minorHAnsi"/>
                <w:sz w:val="18"/>
                <w:szCs w:val="18"/>
              </w:rPr>
            </w:pPr>
          </w:p>
        </w:tc>
        <w:tc>
          <w:tcPr>
            <w:tcW w:w="930" w:type="dxa"/>
            <w:vMerge/>
            <w:vAlign w:val="bottom"/>
          </w:tcPr>
          <w:p w14:paraId="251E7C59" w14:textId="77777777" w:rsidR="006F09C2" w:rsidRPr="00CE1552" w:rsidRDefault="006F09C2" w:rsidP="0029128E">
            <w:pPr>
              <w:jc w:val="center"/>
              <w:rPr>
                <w:rFonts w:asciiTheme="minorHAnsi" w:hAnsiTheme="minorHAnsi"/>
                <w:sz w:val="18"/>
                <w:szCs w:val="18"/>
              </w:rPr>
            </w:pPr>
          </w:p>
        </w:tc>
        <w:tc>
          <w:tcPr>
            <w:tcW w:w="1024" w:type="dxa"/>
            <w:vMerge/>
            <w:vAlign w:val="bottom"/>
          </w:tcPr>
          <w:p w14:paraId="1D9527B8" w14:textId="77777777" w:rsidR="006F09C2" w:rsidRPr="00CE1552" w:rsidRDefault="006F09C2" w:rsidP="0029128E">
            <w:pPr>
              <w:jc w:val="center"/>
              <w:rPr>
                <w:rFonts w:asciiTheme="minorHAnsi" w:hAnsiTheme="minorHAnsi"/>
                <w:sz w:val="18"/>
                <w:szCs w:val="18"/>
              </w:rPr>
            </w:pPr>
          </w:p>
        </w:tc>
        <w:tc>
          <w:tcPr>
            <w:tcW w:w="725" w:type="dxa"/>
            <w:vAlign w:val="bottom"/>
          </w:tcPr>
          <w:p w14:paraId="7E2178F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699" w:type="dxa"/>
            <w:vAlign w:val="bottom"/>
          </w:tcPr>
          <w:p w14:paraId="652A5B4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24FC411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7C5A76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358FA04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0" w:type="dxa"/>
            <w:vAlign w:val="bottom"/>
          </w:tcPr>
          <w:p w14:paraId="6204BE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708" w:type="dxa"/>
            <w:vAlign w:val="bottom"/>
          </w:tcPr>
          <w:p w14:paraId="6B0B28E0"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799" w:type="dxa"/>
            <w:vAlign w:val="bottom"/>
          </w:tcPr>
          <w:p w14:paraId="262C172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048218A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0DF889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12BDBEE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3" w:type="dxa"/>
            <w:vAlign w:val="bottom"/>
          </w:tcPr>
          <w:p w14:paraId="145120E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r>
      <w:tr w:rsidR="006F09C2" w:rsidRPr="006F09C2" w14:paraId="2EF01F54" w14:textId="77777777" w:rsidTr="006F09C2">
        <w:trPr>
          <w:trHeight w:val="218"/>
        </w:trPr>
        <w:tc>
          <w:tcPr>
            <w:tcW w:w="1093" w:type="dxa"/>
          </w:tcPr>
          <w:p w14:paraId="5A9C05A9" w14:textId="77777777" w:rsidR="006F09C2" w:rsidRPr="00CE1552" w:rsidRDefault="006F09C2" w:rsidP="0029128E">
            <w:pPr>
              <w:rPr>
                <w:rFonts w:asciiTheme="minorHAnsi" w:hAnsiTheme="minorHAnsi"/>
                <w:sz w:val="18"/>
                <w:szCs w:val="18"/>
              </w:rPr>
            </w:pPr>
          </w:p>
        </w:tc>
        <w:tc>
          <w:tcPr>
            <w:tcW w:w="815" w:type="dxa"/>
          </w:tcPr>
          <w:p w14:paraId="2E92152A" w14:textId="77777777" w:rsidR="006F09C2" w:rsidRPr="00CE1552" w:rsidRDefault="006F09C2" w:rsidP="0029128E">
            <w:pPr>
              <w:rPr>
                <w:rFonts w:asciiTheme="minorHAnsi" w:hAnsiTheme="minorHAnsi"/>
                <w:sz w:val="18"/>
                <w:szCs w:val="18"/>
              </w:rPr>
            </w:pPr>
          </w:p>
        </w:tc>
        <w:tc>
          <w:tcPr>
            <w:tcW w:w="930" w:type="dxa"/>
          </w:tcPr>
          <w:p w14:paraId="3542ADE5" w14:textId="77777777" w:rsidR="006F09C2" w:rsidRPr="00CE1552" w:rsidRDefault="006F09C2" w:rsidP="0029128E">
            <w:pPr>
              <w:rPr>
                <w:rFonts w:asciiTheme="minorHAnsi" w:hAnsiTheme="minorHAnsi"/>
                <w:sz w:val="18"/>
                <w:szCs w:val="18"/>
              </w:rPr>
            </w:pPr>
          </w:p>
        </w:tc>
        <w:tc>
          <w:tcPr>
            <w:tcW w:w="1024" w:type="dxa"/>
          </w:tcPr>
          <w:p w14:paraId="5A160886" w14:textId="77777777" w:rsidR="006F09C2" w:rsidRPr="00CE1552" w:rsidRDefault="006F09C2" w:rsidP="0029128E">
            <w:pPr>
              <w:rPr>
                <w:rFonts w:asciiTheme="minorHAnsi" w:hAnsiTheme="minorHAnsi"/>
                <w:sz w:val="18"/>
                <w:szCs w:val="18"/>
              </w:rPr>
            </w:pPr>
          </w:p>
        </w:tc>
        <w:tc>
          <w:tcPr>
            <w:tcW w:w="725" w:type="dxa"/>
          </w:tcPr>
          <w:p w14:paraId="1A51F0D2" w14:textId="77777777" w:rsidR="006F09C2" w:rsidRPr="00CE1552" w:rsidRDefault="006F09C2" w:rsidP="0029128E">
            <w:pPr>
              <w:rPr>
                <w:rFonts w:asciiTheme="minorHAnsi" w:hAnsiTheme="minorHAnsi"/>
                <w:sz w:val="18"/>
                <w:szCs w:val="18"/>
              </w:rPr>
            </w:pPr>
          </w:p>
        </w:tc>
        <w:tc>
          <w:tcPr>
            <w:tcW w:w="699" w:type="dxa"/>
          </w:tcPr>
          <w:p w14:paraId="54907098" w14:textId="77777777" w:rsidR="006F09C2" w:rsidRPr="00CE1552" w:rsidRDefault="006F09C2" w:rsidP="0029128E">
            <w:pPr>
              <w:rPr>
                <w:rFonts w:asciiTheme="minorHAnsi" w:hAnsiTheme="minorHAnsi"/>
                <w:sz w:val="18"/>
                <w:szCs w:val="18"/>
              </w:rPr>
            </w:pPr>
          </w:p>
        </w:tc>
        <w:tc>
          <w:tcPr>
            <w:tcW w:w="899" w:type="dxa"/>
          </w:tcPr>
          <w:p w14:paraId="443C5BEC" w14:textId="77777777" w:rsidR="006F09C2" w:rsidRPr="00CE1552" w:rsidRDefault="006F09C2" w:rsidP="0029128E">
            <w:pPr>
              <w:rPr>
                <w:rFonts w:asciiTheme="minorHAnsi" w:hAnsiTheme="minorHAnsi"/>
                <w:sz w:val="18"/>
                <w:szCs w:val="18"/>
              </w:rPr>
            </w:pPr>
          </w:p>
        </w:tc>
        <w:tc>
          <w:tcPr>
            <w:tcW w:w="998" w:type="dxa"/>
          </w:tcPr>
          <w:p w14:paraId="5A9F4B5E" w14:textId="77777777" w:rsidR="006F09C2" w:rsidRPr="00CE1552" w:rsidRDefault="006F09C2" w:rsidP="0029128E">
            <w:pPr>
              <w:rPr>
                <w:rFonts w:asciiTheme="minorHAnsi" w:hAnsiTheme="minorHAnsi"/>
                <w:sz w:val="18"/>
                <w:szCs w:val="18"/>
              </w:rPr>
            </w:pPr>
          </w:p>
        </w:tc>
        <w:tc>
          <w:tcPr>
            <w:tcW w:w="899" w:type="dxa"/>
          </w:tcPr>
          <w:p w14:paraId="2C1B3ECD" w14:textId="77777777" w:rsidR="006F09C2" w:rsidRPr="00CE1552" w:rsidRDefault="006F09C2" w:rsidP="0029128E">
            <w:pPr>
              <w:rPr>
                <w:rFonts w:asciiTheme="minorHAnsi" w:hAnsiTheme="minorHAnsi"/>
                <w:sz w:val="18"/>
                <w:szCs w:val="18"/>
              </w:rPr>
            </w:pPr>
          </w:p>
        </w:tc>
        <w:tc>
          <w:tcPr>
            <w:tcW w:w="990" w:type="dxa"/>
          </w:tcPr>
          <w:p w14:paraId="2C44F64C" w14:textId="77777777" w:rsidR="006F09C2" w:rsidRPr="00CE1552" w:rsidRDefault="006F09C2" w:rsidP="0029128E">
            <w:pPr>
              <w:rPr>
                <w:rFonts w:asciiTheme="minorHAnsi" w:hAnsiTheme="minorHAnsi"/>
                <w:sz w:val="18"/>
                <w:szCs w:val="18"/>
              </w:rPr>
            </w:pPr>
          </w:p>
        </w:tc>
        <w:tc>
          <w:tcPr>
            <w:tcW w:w="708" w:type="dxa"/>
          </w:tcPr>
          <w:p w14:paraId="6CA98172" w14:textId="77777777" w:rsidR="006F09C2" w:rsidRPr="00CE1552" w:rsidRDefault="006F09C2" w:rsidP="0029128E">
            <w:pPr>
              <w:rPr>
                <w:rFonts w:asciiTheme="minorHAnsi" w:hAnsiTheme="minorHAnsi"/>
                <w:sz w:val="18"/>
                <w:szCs w:val="18"/>
              </w:rPr>
            </w:pPr>
          </w:p>
        </w:tc>
        <w:tc>
          <w:tcPr>
            <w:tcW w:w="799" w:type="dxa"/>
          </w:tcPr>
          <w:p w14:paraId="3DD7E953" w14:textId="77777777" w:rsidR="006F09C2" w:rsidRPr="00CE1552" w:rsidRDefault="006F09C2" w:rsidP="0029128E">
            <w:pPr>
              <w:rPr>
                <w:rFonts w:asciiTheme="minorHAnsi" w:hAnsiTheme="minorHAnsi"/>
                <w:sz w:val="18"/>
                <w:szCs w:val="18"/>
              </w:rPr>
            </w:pPr>
          </w:p>
        </w:tc>
        <w:tc>
          <w:tcPr>
            <w:tcW w:w="899" w:type="dxa"/>
          </w:tcPr>
          <w:p w14:paraId="1F1EF92F" w14:textId="77777777" w:rsidR="006F09C2" w:rsidRPr="00CE1552" w:rsidRDefault="006F09C2" w:rsidP="0029128E">
            <w:pPr>
              <w:rPr>
                <w:rFonts w:asciiTheme="minorHAnsi" w:hAnsiTheme="minorHAnsi"/>
                <w:sz w:val="18"/>
                <w:szCs w:val="18"/>
              </w:rPr>
            </w:pPr>
          </w:p>
        </w:tc>
        <w:tc>
          <w:tcPr>
            <w:tcW w:w="998" w:type="dxa"/>
          </w:tcPr>
          <w:p w14:paraId="024A465C" w14:textId="77777777" w:rsidR="006F09C2" w:rsidRPr="00CE1552" w:rsidRDefault="006F09C2" w:rsidP="0029128E">
            <w:pPr>
              <w:rPr>
                <w:rFonts w:asciiTheme="minorHAnsi" w:hAnsiTheme="minorHAnsi"/>
                <w:sz w:val="18"/>
                <w:szCs w:val="18"/>
              </w:rPr>
            </w:pPr>
          </w:p>
        </w:tc>
        <w:tc>
          <w:tcPr>
            <w:tcW w:w="899" w:type="dxa"/>
          </w:tcPr>
          <w:p w14:paraId="7679F96E" w14:textId="77777777" w:rsidR="006F09C2" w:rsidRPr="00CE1552" w:rsidRDefault="006F09C2" w:rsidP="0029128E">
            <w:pPr>
              <w:rPr>
                <w:rFonts w:asciiTheme="minorHAnsi" w:hAnsiTheme="minorHAnsi"/>
                <w:sz w:val="18"/>
                <w:szCs w:val="18"/>
              </w:rPr>
            </w:pPr>
          </w:p>
        </w:tc>
        <w:tc>
          <w:tcPr>
            <w:tcW w:w="993" w:type="dxa"/>
          </w:tcPr>
          <w:p w14:paraId="4062F224" w14:textId="77777777" w:rsidR="006F09C2" w:rsidRPr="00CE1552" w:rsidRDefault="006F09C2" w:rsidP="0029128E">
            <w:pPr>
              <w:rPr>
                <w:rFonts w:asciiTheme="minorHAnsi" w:hAnsiTheme="minorHAnsi"/>
                <w:sz w:val="18"/>
                <w:szCs w:val="18"/>
              </w:rPr>
            </w:pPr>
          </w:p>
        </w:tc>
      </w:tr>
      <w:tr w:rsidR="006F09C2" w:rsidRPr="006F09C2" w14:paraId="0B253976" w14:textId="77777777" w:rsidTr="006F09C2">
        <w:trPr>
          <w:trHeight w:val="203"/>
        </w:trPr>
        <w:tc>
          <w:tcPr>
            <w:tcW w:w="1093" w:type="dxa"/>
          </w:tcPr>
          <w:p w14:paraId="4CEEA199" w14:textId="77777777" w:rsidR="006F09C2" w:rsidRPr="00CE1552" w:rsidRDefault="006F09C2" w:rsidP="0029128E">
            <w:pPr>
              <w:rPr>
                <w:rFonts w:asciiTheme="minorHAnsi" w:hAnsiTheme="minorHAnsi"/>
                <w:sz w:val="18"/>
                <w:szCs w:val="18"/>
              </w:rPr>
            </w:pPr>
          </w:p>
        </w:tc>
        <w:tc>
          <w:tcPr>
            <w:tcW w:w="815" w:type="dxa"/>
          </w:tcPr>
          <w:p w14:paraId="79BA3A61" w14:textId="77777777" w:rsidR="006F09C2" w:rsidRPr="00CE1552" w:rsidRDefault="006F09C2" w:rsidP="0029128E">
            <w:pPr>
              <w:rPr>
                <w:rFonts w:asciiTheme="minorHAnsi" w:hAnsiTheme="minorHAnsi"/>
                <w:sz w:val="18"/>
                <w:szCs w:val="18"/>
              </w:rPr>
            </w:pPr>
          </w:p>
        </w:tc>
        <w:tc>
          <w:tcPr>
            <w:tcW w:w="930" w:type="dxa"/>
          </w:tcPr>
          <w:p w14:paraId="785E863C" w14:textId="77777777" w:rsidR="006F09C2" w:rsidRPr="00CE1552" w:rsidRDefault="006F09C2" w:rsidP="0029128E">
            <w:pPr>
              <w:rPr>
                <w:rFonts w:asciiTheme="minorHAnsi" w:hAnsiTheme="minorHAnsi"/>
                <w:sz w:val="18"/>
                <w:szCs w:val="18"/>
              </w:rPr>
            </w:pPr>
          </w:p>
        </w:tc>
        <w:tc>
          <w:tcPr>
            <w:tcW w:w="1024" w:type="dxa"/>
          </w:tcPr>
          <w:p w14:paraId="5D509452" w14:textId="77777777" w:rsidR="006F09C2" w:rsidRPr="00CE1552" w:rsidRDefault="006F09C2" w:rsidP="0029128E">
            <w:pPr>
              <w:rPr>
                <w:rFonts w:asciiTheme="minorHAnsi" w:hAnsiTheme="minorHAnsi"/>
                <w:sz w:val="18"/>
                <w:szCs w:val="18"/>
              </w:rPr>
            </w:pPr>
          </w:p>
        </w:tc>
        <w:tc>
          <w:tcPr>
            <w:tcW w:w="725" w:type="dxa"/>
          </w:tcPr>
          <w:p w14:paraId="7756F69C" w14:textId="77777777" w:rsidR="006F09C2" w:rsidRPr="00CE1552" w:rsidRDefault="006F09C2" w:rsidP="0029128E">
            <w:pPr>
              <w:rPr>
                <w:rFonts w:asciiTheme="minorHAnsi" w:hAnsiTheme="minorHAnsi"/>
                <w:sz w:val="18"/>
                <w:szCs w:val="18"/>
              </w:rPr>
            </w:pPr>
          </w:p>
        </w:tc>
        <w:tc>
          <w:tcPr>
            <w:tcW w:w="699" w:type="dxa"/>
          </w:tcPr>
          <w:p w14:paraId="5E3FC34B" w14:textId="77777777" w:rsidR="006F09C2" w:rsidRPr="00CE1552" w:rsidRDefault="006F09C2" w:rsidP="0029128E">
            <w:pPr>
              <w:rPr>
                <w:rFonts w:asciiTheme="minorHAnsi" w:hAnsiTheme="minorHAnsi"/>
                <w:sz w:val="18"/>
                <w:szCs w:val="18"/>
              </w:rPr>
            </w:pPr>
          </w:p>
        </w:tc>
        <w:tc>
          <w:tcPr>
            <w:tcW w:w="899" w:type="dxa"/>
          </w:tcPr>
          <w:p w14:paraId="4F340191" w14:textId="77777777" w:rsidR="006F09C2" w:rsidRPr="00CE1552" w:rsidRDefault="006F09C2" w:rsidP="0029128E">
            <w:pPr>
              <w:rPr>
                <w:rFonts w:asciiTheme="minorHAnsi" w:hAnsiTheme="minorHAnsi"/>
                <w:sz w:val="18"/>
                <w:szCs w:val="18"/>
              </w:rPr>
            </w:pPr>
          </w:p>
        </w:tc>
        <w:tc>
          <w:tcPr>
            <w:tcW w:w="998" w:type="dxa"/>
          </w:tcPr>
          <w:p w14:paraId="192CF20B" w14:textId="77777777" w:rsidR="006F09C2" w:rsidRPr="00CE1552" w:rsidRDefault="006F09C2" w:rsidP="0029128E">
            <w:pPr>
              <w:rPr>
                <w:rFonts w:asciiTheme="minorHAnsi" w:hAnsiTheme="minorHAnsi"/>
                <w:sz w:val="18"/>
                <w:szCs w:val="18"/>
              </w:rPr>
            </w:pPr>
          </w:p>
        </w:tc>
        <w:tc>
          <w:tcPr>
            <w:tcW w:w="899" w:type="dxa"/>
          </w:tcPr>
          <w:p w14:paraId="6C4E45B8" w14:textId="77777777" w:rsidR="006F09C2" w:rsidRPr="00CE1552" w:rsidRDefault="006F09C2" w:rsidP="0029128E">
            <w:pPr>
              <w:rPr>
                <w:rFonts w:asciiTheme="minorHAnsi" w:hAnsiTheme="minorHAnsi"/>
                <w:sz w:val="18"/>
                <w:szCs w:val="18"/>
              </w:rPr>
            </w:pPr>
          </w:p>
        </w:tc>
        <w:tc>
          <w:tcPr>
            <w:tcW w:w="990" w:type="dxa"/>
          </w:tcPr>
          <w:p w14:paraId="11D586C1" w14:textId="77777777" w:rsidR="006F09C2" w:rsidRPr="00CE1552" w:rsidRDefault="006F09C2" w:rsidP="0029128E">
            <w:pPr>
              <w:rPr>
                <w:rFonts w:asciiTheme="minorHAnsi" w:hAnsiTheme="minorHAnsi"/>
                <w:sz w:val="18"/>
                <w:szCs w:val="18"/>
              </w:rPr>
            </w:pPr>
          </w:p>
        </w:tc>
        <w:tc>
          <w:tcPr>
            <w:tcW w:w="708" w:type="dxa"/>
          </w:tcPr>
          <w:p w14:paraId="479F4499" w14:textId="77777777" w:rsidR="006F09C2" w:rsidRPr="00CE1552" w:rsidRDefault="006F09C2" w:rsidP="0029128E">
            <w:pPr>
              <w:rPr>
                <w:rFonts w:asciiTheme="minorHAnsi" w:hAnsiTheme="minorHAnsi"/>
                <w:sz w:val="18"/>
                <w:szCs w:val="18"/>
              </w:rPr>
            </w:pPr>
          </w:p>
        </w:tc>
        <w:tc>
          <w:tcPr>
            <w:tcW w:w="799" w:type="dxa"/>
          </w:tcPr>
          <w:p w14:paraId="44177B0C" w14:textId="77777777" w:rsidR="006F09C2" w:rsidRPr="00CE1552" w:rsidRDefault="006F09C2" w:rsidP="0029128E">
            <w:pPr>
              <w:rPr>
                <w:rFonts w:asciiTheme="minorHAnsi" w:hAnsiTheme="minorHAnsi"/>
                <w:sz w:val="18"/>
                <w:szCs w:val="18"/>
              </w:rPr>
            </w:pPr>
          </w:p>
        </w:tc>
        <w:tc>
          <w:tcPr>
            <w:tcW w:w="899" w:type="dxa"/>
          </w:tcPr>
          <w:p w14:paraId="53D8508D" w14:textId="77777777" w:rsidR="006F09C2" w:rsidRPr="00CE1552" w:rsidRDefault="006F09C2" w:rsidP="0029128E">
            <w:pPr>
              <w:rPr>
                <w:rFonts w:asciiTheme="minorHAnsi" w:hAnsiTheme="minorHAnsi"/>
                <w:sz w:val="18"/>
                <w:szCs w:val="18"/>
              </w:rPr>
            </w:pPr>
          </w:p>
        </w:tc>
        <w:tc>
          <w:tcPr>
            <w:tcW w:w="998" w:type="dxa"/>
          </w:tcPr>
          <w:p w14:paraId="2C971F38" w14:textId="77777777" w:rsidR="006F09C2" w:rsidRPr="00CE1552" w:rsidRDefault="006F09C2" w:rsidP="0029128E">
            <w:pPr>
              <w:rPr>
                <w:rFonts w:asciiTheme="minorHAnsi" w:hAnsiTheme="minorHAnsi"/>
                <w:sz w:val="18"/>
                <w:szCs w:val="18"/>
              </w:rPr>
            </w:pPr>
          </w:p>
        </w:tc>
        <w:tc>
          <w:tcPr>
            <w:tcW w:w="899" w:type="dxa"/>
          </w:tcPr>
          <w:p w14:paraId="3C9573B2" w14:textId="77777777" w:rsidR="006F09C2" w:rsidRPr="00CE1552" w:rsidRDefault="006F09C2" w:rsidP="0029128E">
            <w:pPr>
              <w:rPr>
                <w:rFonts w:asciiTheme="minorHAnsi" w:hAnsiTheme="minorHAnsi"/>
                <w:sz w:val="18"/>
                <w:szCs w:val="18"/>
              </w:rPr>
            </w:pPr>
          </w:p>
        </w:tc>
        <w:tc>
          <w:tcPr>
            <w:tcW w:w="993" w:type="dxa"/>
          </w:tcPr>
          <w:p w14:paraId="4C845106" w14:textId="77777777" w:rsidR="006F09C2" w:rsidRPr="00CE1552" w:rsidRDefault="006F09C2" w:rsidP="0029128E">
            <w:pPr>
              <w:rPr>
                <w:rFonts w:asciiTheme="minorHAnsi" w:hAnsiTheme="minorHAnsi"/>
                <w:sz w:val="18"/>
                <w:szCs w:val="18"/>
              </w:rPr>
            </w:pPr>
          </w:p>
        </w:tc>
      </w:tr>
      <w:tr w:rsidR="006F09C2" w:rsidRPr="006F09C2" w14:paraId="39A540A7" w14:textId="77777777" w:rsidTr="00CE1552">
        <w:trPr>
          <w:trHeight w:val="288"/>
        </w:trPr>
        <w:tc>
          <w:tcPr>
            <w:tcW w:w="14373" w:type="dxa"/>
            <w:gridSpan w:val="16"/>
          </w:tcPr>
          <w:p w14:paraId="2E1A1506" w14:textId="77777777" w:rsidR="006F09C2" w:rsidRPr="00CE1552" w:rsidRDefault="006F09C2" w:rsidP="0029128E">
            <w:pPr>
              <w:rPr>
                <w:rFonts w:asciiTheme="minorHAnsi" w:hAnsiTheme="minorHAnsi"/>
                <w:sz w:val="18"/>
                <w:szCs w:val="18"/>
              </w:rPr>
            </w:pPr>
            <w:r w:rsidRPr="00CE1552">
              <w:rPr>
                <w:rFonts w:asciiTheme="minorHAnsi" w:hAnsiTheme="minorHAnsi"/>
                <w:b/>
                <w:sz w:val="18"/>
                <w:szCs w:val="18"/>
              </w:rPr>
              <w:t>Note</w:t>
            </w:r>
            <w:r w:rsidRPr="00CE1552">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3EDEAAB2" w14:textId="77777777" w:rsidR="006F09C2" w:rsidRDefault="006F09C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2"/>
        <w:gridCol w:w="621"/>
        <w:gridCol w:w="975"/>
        <w:gridCol w:w="914"/>
        <w:gridCol w:w="858"/>
        <w:gridCol w:w="975"/>
        <w:gridCol w:w="1063"/>
        <w:gridCol w:w="1063"/>
        <w:gridCol w:w="975"/>
        <w:gridCol w:w="975"/>
        <w:gridCol w:w="1063"/>
        <w:gridCol w:w="1063"/>
        <w:gridCol w:w="1151"/>
        <w:gridCol w:w="23"/>
        <w:gridCol w:w="952"/>
      </w:tblGrid>
      <w:tr w:rsidR="00BB003A" w14:paraId="4886A18D" w14:textId="77777777" w:rsidTr="00CE1552">
        <w:trPr>
          <w:trHeight w:val="296"/>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CE1552">
        <w:trPr>
          <w:trHeight w:val="388"/>
        </w:trPr>
        <w:tc>
          <w:tcPr>
            <w:tcW w:w="640" w:type="dxa"/>
            <w:tcBorders>
              <w:top w:val="single" w:sz="4" w:space="0" w:color="auto"/>
              <w:left w:val="single" w:sz="4" w:space="0" w:color="auto"/>
              <w:right w:val="single" w:sz="4" w:space="0" w:color="auto"/>
            </w:tcBorders>
            <w:shd w:val="clear" w:color="auto" w:fill="auto"/>
            <w:vAlign w:val="bottom"/>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CE1552">
        <w:trPr>
          <w:trHeight w:val="242"/>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CE1552">
        <w:trPr>
          <w:trHeight w:val="24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CE1552">
        <w:trPr>
          <w:trHeight w:val="737"/>
        </w:trPr>
        <w:tc>
          <w:tcPr>
            <w:tcW w:w="14373" w:type="dxa"/>
            <w:gridSpan w:val="16"/>
            <w:tcBorders>
              <w:top w:val="single" w:sz="4" w:space="0" w:color="auto"/>
            </w:tcBorders>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rsidP="00CE1552">
            <w:pPr>
              <w:numPr>
                <w:ilvl w:val="0"/>
                <w:numId w:val="1"/>
              </w:numPr>
              <w:tabs>
                <w:tab w:val="left" w:pos="342"/>
                <w:tab w:val="left" w:pos="2700"/>
                <w:tab w:val="left" w:pos="3420"/>
                <w:tab w:val="left" w:pos="3780"/>
                <w:tab w:val="left" w:pos="5760"/>
                <w:tab w:val="left" w:pos="7212"/>
              </w:tabs>
              <w:rPr>
                <w:rFonts w:ascii="Calibri" w:hAnsi="Calibri"/>
                <w:noProof/>
                <w:sz w:val="18"/>
                <w:szCs w:val="18"/>
              </w:rPr>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rsidP="00CE1552">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CE1552">
        <w:trPr>
          <w:cantSplit/>
          <w:trHeight w:val="215"/>
        </w:trPr>
        <w:tc>
          <w:tcPr>
            <w:tcW w:w="1085" w:type="dxa"/>
            <w:tcBorders>
              <w:bottom w:val="single" w:sz="4" w:space="0" w:color="auto"/>
            </w:tcBorders>
            <w:vAlign w:val="center"/>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CE1552">
        <w:trPr>
          <w:cantSplit/>
          <w:trHeight w:val="300"/>
        </w:trPr>
        <w:tc>
          <w:tcPr>
            <w:tcW w:w="1085" w:type="dxa"/>
            <w:tcBorders>
              <w:top w:val="single" w:sz="4" w:space="0" w:color="auto"/>
              <w:left w:val="single" w:sz="4" w:space="0" w:color="auto"/>
              <w:bottom w:val="single" w:sz="4" w:space="0" w:color="auto"/>
              <w:right w:val="single" w:sz="4" w:space="0" w:color="auto"/>
            </w:tcBorders>
            <w:vAlign w:val="bottom"/>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CE1552">
        <w:trPr>
          <w:cantSplit/>
          <w:trHeight w:val="300"/>
        </w:trPr>
        <w:tc>
          <w:tcPr>
            <w:tcW w:w="1085" w:type="dxa"/>
            <w:tcBorders>
              <w:top w:val="single" w:sz="4" w:space="0" w:color="auto"/>
            </w:tcBorders>
            <w:vAlign w:val="center"/>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7"/>
        <w:gridCol w:w="1703"/>
        <w:gridCol w:w="981"/>
        <w:gridCol w:w="7"/>
        <w:gridCol w:w="991"/>
        <w:gridCol w:w="991"/>
        <w:gridCol w:w="991"/>
        <w:gridCol w:w="991"/>
        <w:gridCol w:w="991"/>
        <w:gridCol w:w="991"/>
        <w:gridCol w:w="981"/>
        <w:gridCol w:w="990"/>
        <w:gridCol w:w="990"/>
        <w:gridCol w:w="900"/>
        <w:gridCol w:w="1111"/>
        <w:gridCol w:w="37"/>
      </w:tblGrid>
      <w:tr w:rsidR="00CC2306" w:rsidRPr="00BE5A31" w14:paraId="4886A217" w14:textId="77777777" w:rsidTr="00CE1552">
        <w:trPr>
          <w:trHeight w:val="348"/>
        </w:trPr>
        <w:tc>
          <w:tcPr>
            <w:tcW w:w="14373" w:type="dxa"/>
            <w:gridSpan w:val="16"/>
            <w:tcBorders>
              <w:top w:val="single" w:sz="4" w:space="0" w:color="auto"/>
              <w:bottom w:val="single" w:sz="4" w:space="0" w:color="auto"/>
            </w:tcBorders>
            <w:shd w:val="clear" w:color="auto" w:fill="auto"/>
            <w:vAlign w:val="center"/>
          </w:tcPr>
          <w:p w14:paraId="78C533D5" w14:textId="77777777" w:rsidR="00CC2306" w:rsidRDefault="005B199E" w:rsidP="006101DE">
            <w:pPr>
              <w:keepNext/>
              <w:rPr>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rsidRPr="00F3441B" w14:paraId="4886A226"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center"/>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bottom"/>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88" w14:textId="77777777" w:rsidR="00CC2306" w:rsidRDefault="00CC2306" w:rsidP="00CC2306">
            <w:pPr>
              <w:keepNext/>
              <w:rPr>
                <w:rFonts w:ascii="Calibri" w:hAnsi="Calibri"/>
                <w:sz w:val="18"/>
                <w:szCs w:val="18"/>
              </w:rPr>
            </w:pPr>
          </w:p>
        </w:tc>
      </w:tr>
      <w:tr w:rsidR="00CC2306" w14:paraId="4886A28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
          <w:p w14:paraId="4886A28C" w14:textId="77777777" w:rsidR="00CC2306" w:rsidRDefault="00CC2306" w:rsidP="00CC2306">
            <w:pPr>
              <w:keepNext/>
              <w:rPr>
                <w:rFonts w:ascii="Calibri" w:hAnsi="Calibri"/>
                <w:sz w:val="18"/>
                <w:szCs w:val="18"/>
              </w:rPr>
            </w:pPr>
          </w:p>
        </w:tc>
      </w:tr>
      <w:tr w:rsidR="00CC2306" w14:paraId="4886A29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
          <w:p w14:paraId="4886A298" w14:textId="77777777" w:rsidR="00CC2306" w:rsidRDefault="00CC2306" w:rsidP="00CC2306">
            <w:pPr>
              <w:keepNext/>
              <w:rPr>
                <w:rFonts w:ascii="Calibri" w:hAnsi="Calibri"/>
                <w:sz w:val="18"/>
                <w:szCs w:val="18"/>
              </w:rPr>
            </w:pPr>
          </w:p>
        </w:tc>
      </w:tr>
      <w:tr w:rsidR="00CC2306" w14:paraId="4886A29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
          <w:p w14:paraId="4886A29C" w14:textId="77777777" w:rsidR="00CC2306" w:rsidRDefault="00CC2306" w:rsidP="00CC2306">
            <w:pPr>
              <w:keepNext/>
              <w:rPr>
                <w:rFonts w:ascii="Calibri" w:hAnsi="Calibri"/>
                <w:sz w:val="18"/>
                <w:szCs w:val="18"/>
              </w:rPr>
            </w:pPr>
          </w:p>
        </w:tc>
      </w:tr>
      <w:tr w:rsidR="00CC2306" w14:paraId="4886A2A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1180"/>
        <w:gridCol w:w="945"/>
        <w:gridCol w:w="945"/>
        <w:gridCol w:w="1298"/>
        <w:gridCol w:w="946"/>
        <w:gridCol w:w="828"/>
        <w:gridCol w:w="946"/>
        <w:gridCol w:w="946"/>
        <w:gridCol w:w="975"/>
        <w:gridCol w:w="975"/>
        <w:gridCol w:w="951"/>
        <w:gridCol w:w="1176"/>
        <w:gridCol w:w="1681"/>
        <w:gridCol w:w="30"/>
      </w:tblGrid>
      <w:tr w:rsidR="00CC2306" w14:paraId="4886A2A4" w14:textId="77777777" w:rsidTr="00CE1552">
        <w:trPr>
          <w:cantSplit/>
          <w:trHeight w:val="349"/>
        </w:trPr>
        <w:tc>
          <w:tcPr>
            <w:tcW w:w="14402" w:type="dxa"/>
            <w:gridSpan w:val="15"/>
            <w:vAlign w:val="center"/>
          </w:tcPr>
          <w:p w14:paraId="7EA450FB" w14:textId="77777777" w:rsidR="00CC2306" w:rsidRDefault="005B199E" w:rsidP="006B4045">
            <w:pPr>
              <w:keepNext/>
              <w:rPr>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14:paraId="4886A2B3" w14:textId="77777777" w:rsidTr="00CE1552">
        <w:trPr>
          <w:gridAfter w:val="1"/>
          <w:wAfter w:w="30" w:type="dxa"/>
          <w:cantSplit/>
          <w:trHeight w:val="349"/>
        </w:trPr>
        <w:tc>
          <w:tcPr>
            <w:tcW w:w="580" w:type="dxa"/>
            <w:vAlign w:val="bottom"/>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CE1552">
        <w:trPr>
          <w:gridAfter w:val="1"/>
          <w:wAfter w:w="30" w:type="dxa"/>
          <w:cantSplit/>
          <w:trHeight w:val="349"/>
        </w:trPr>
        <w:tc>
          <w:tcPr>
            <w:tcW w:w="580" w:type="dxa"/>
            <w:vAlign w:val="bottom"/>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r w:rsidR="00681A5D">
              <w:rPr>
                <w:rFonts w:ascii="Calibri" w:hAnsi="Calibri"/>
                <w:sz w:val="18"/>
                <w:szCs w:val="18"/>
              </w:rPr>
              <w:t xml:space="preserve"> </w:t>
            </w:r>
            <w:r w:rsidR="00CC2306" w:rsidRPr="00C24189">
              <w:rPr>
                <w:rFonts w:ascii="Calibri" w:hAnsi="Calibri"/>
                <w:sz w:val="18"/>
                <w:szCs w:val="18"/>
              </w:rPr>
              <w:t>U-factor</w:t>
            </w:r>
          </w:p>
        </w:tc>
        <w:tc>
          <w:tcPr>
            <w:tcW w:w="975" w:type="dxa"/>
            <w:vAlign w:val="bottom"/>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sidRPr="00C24189">
              <w:rPr>
                <w:rFonts w:ascii="Calibri" w:hAnsi="Calibri"/>
                <w:sz w:val="18"/>
                <w:szCs w:val="18"/>
              </w:rPr>
              <w:t>Source</w:t>
            </w:r>
          </w:p>
        </w:tc>
        <w:tc>
          <w:tcPr>
            <w:tcW w:w="975" w:type="dxa"/>
            <w:vAlign w:val="bottom"/>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CC2306" w:rsidRPr="00AE11F1">
              <w:rPr>
                <w:rFonts w:ascii="Calibri" w:hAnsi="Calibri"/>
                <w:sz w:val="18"/>
                <w:szCs w:val="20"/>
              </w:rPr>
              <w:t>Source</w:t>
            </w:r>
          </w:p>
        </w:tc>
        <w:tc>
          <w:tcPr>
            <w:tcW w:w="1176" w:type="dxa"/>
            <w:vAlign w:val="bottom"/>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CE1552">
        <w:trPr>
          <w:gridAfter w:val="1"/>
          <w:wAfter w:w="30" w:type="dxa"/>
          <w:cantSplit/>
          <w:trHeight w:val="288"/>
        </w:trPr>
        <w:tc>
          <w:tcPr>
            <w:tcW w:w="580" w:type="dxa"/>
            <w:vAlign w:val="center"/>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D1" w14:textId="77777777" w:rsidR="00CC2306" w:rsidRPr="00C24189" w:rsidRDefault="00CC2306" w:rsidP="00CC2306">
            <w:pPr>
              <w:jc w:val="center"/>
              <w:rPr>
                <w:rFonts w:ascii="Calibri" w:hAnsi="Calibri"/>
                <w:sz w:val="18"/>
                <w:szCs w:val="18"/>
              </w:rPr>
            </w:pPr>
          </w:p>
        </w:tc>
        <w:tc>
          <w:tcPr>
            <w:tcW w:w="975" w:type="dxa"/>
            <w:vAlign w:val="center"/>
          </w:tcPr>
          <w:p w14:paraId="4886A2D2" w14:textId="77777777" w:rsidR="00CC2306" w:rsidRPr="00C24189" w:rsidRDefault="00CC2306" w:rsidP="00CC2306">
            <w:pPr>
              <w:jc w:val="center"/>
              <w:rPr>
                <w:rFonts w:ascii="Calibri" w:hAnsi="Calibri"/>
                <w:sz w:val="18"/>
                <w:szCs w:val="18"/>
              </w:rPr>
            </w:pPr>
          </w:p>
        </w:tc>
        <w:tc>
          <w:tcPr>
            <w:tcW w:w="951" w:type="dxa"/>
            <w:vAlign w:val="center"/>
          </w:tcPr>
          <w:p w14:paraId="4886A2D3" w14:textId="77777777" w:rsidR="00CC2306" w:rsidRPr="00C24189" w:rsidRDefault="00CC2306" w:rsidP="00CC2306">
            <w:pPr>
              <w:jc w:val="center"/>
              <w:rPr>
                <w:rFonts w:ascii="Calibri" w:hAnsi="Calibri"/>
                <w:sz w:val="20"/>
                <w:szCs w:val="20"/>
              </w:rPr>
            </w:pPr>
          </w:p>
        </w:tc>
        <w:tc>
          <w:tcPr>
            <w:tcW w:w="1176" w:type="dxa"/>
            <w:vAlign w:val="center"/>
          </w:tcPr>
          <w:p w14:paraId="4886A2D4" w14:textId="77777777" w:rsidR="00CC2306" w:rsidRPr="00C24189" w:rsidRDefault="00CC2306" w:rsidP="00CC2306">
            <w:pPr>
              <w:jc w:val="center"/>
              <w:rPr>
                <w:rFonts w:ascii="Calibri" w:hAnsi="Calibri"/>
                <w:sz w:val="20"/>
                <w:szCs w:val="20"/>
              </w:rPr>
            </w:pPr>
          </w:p>
        </w:tc>
        <w:tc>
          <w:tcPr>
            <w:tcW w:w="1681" w:type="dxa"/>
            <w:vAlign w:val="center"/>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CE1552">
        <w:trPr>
          <w:gridAfter w:val="1"/>
          <w:wAfter w:w="30" w:type="dxa"/>
          <w:cantSplit/>
          <w:trHeight w:val="288"/>
        </w:trPr>
        <w:tc>
          <w:tcPr>
            <w:tcW w:w="580" w:type="dxa"/>
            <w:vAlign w:val="center"/>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
          <w:p w14:paraId="4886A2DA" w14:textId="77777777" w:rsidR="00CC2306" w:rsidRPr="00C24189" w:rsidRDefault="00CC2306" w:rsidP="00CC2306">
            <w:pPr>
              <w:jc w:val="center"/>
              <w:rPr>
                <w:rFonts w:ascii="Calibri" w:hAnsi="Calibri"/>
                <w:sz w:val="18"/>
                <w:szCs w:val="18"/>
              </w:rPr>
            </w:pPr>
          </w:p>
        </w:tc>
        <w:tc>
          <w:tcPr>
            <w:tcW w:w="1298" w:type="dxa"/>
            <w:vAlign w:val="center"/>
          </w:tcPr>
          <w:p w14:paraId="4886A2DB" w14:textId="77777777" w:rsidR="00CC2306" w:rsidRPr="00C24189" w:rsidRDefault="00CC2306" w:rsidP="00CC2306">
            <w:pPr>
              <w:jc w:val="center"/>
              <w:rPr>
                <w:rFonts w:ascii="Calibri" w:hAnsi="Calibri"/>
                <w:sz w:val="18"/>
                <w:szCs w:val="18"/>
              </w:rPr>
            </w:pPr>
          </w:p>
        </w:tc>
        <w:tc>
          <w:tcPr>
            <w:tcW w:w="946" w:type="dxa"/>
            <w:vAlign w:val="center"/>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E0" w14:textId="77777777" w:rsidR="00CC2306" w:rsidRPr="00C24189" w:rsidRDefault="00CC2306" w:rsidP="00CC2306">
            <w:pPr>
              <w:jc w:val="center"/>
              <w:rPr>
                <w:rFonts w:ascii="Calibri" w:hAnsi="Calibri"/>
                <w:sz w:val="18"/>
                <w:szCs w:val="18"/>
              </w:rPr>
            </w:pPr>
          </w:p>
        </w:tc>
        <w:tc>
          <w:tcPr>
            <w:tcW w:w="975" w:type="dxa"/>
            <w:vAlign w:val="center"/>
          </w:tcPr>
          <w:p w14:paraId="4886A2E1" w14:textId="77777777" w:rsidR="00CC2306" w:rsidRPr="00C24189" w:rsidRDefault="00CC2306" w:rsidP="00CC2306">
            <w:pPr>
              <w:jc w:val="center"/>
              <w:rPr>
                <w:rFonts w:ascii="Calibri" w:hAnsi="Calibri"/>
                <w:sz w:val="18"/>
                <w:szCs w:val="18"/>
              </w:rPr>
            </w:pPr>
          </w:p>
        </w:tc>
        <w:tc>
          <w:tcPr>
            <w:tcW w:w="951" w:type="dxa"/>
            <w:vAlign w:val="center"/>
          </w:tcPr>
          <w:p w14:paraId="4886A2E2" w14:textId="77777777" w:rsidR="00CC2306" w:rsidRPr="00C24189" w:rsidRDefault="00CC2306" w:rsidP="00CC2306">
            <w:pPr>
              <w:jc w:val="center"/>
              <w:rPr>
                <w:rFonts w:ascii="Calibri" w:hAnsi="Calibri"/>
                <w:sz w:val="20"/>
                <w:szCs w:val="20"/>
              </w:rPr>
            </w:pPr>
          </w:p>
        </w:tc>
        <w:tc>
          <w:tcPr>
            <w:tcW w:w="1176" w:type="dxa"/>
            <w:vAlign w:val="center"/>
          </w:tcPr>
          <w:p w14:paraId="4886A2E3" w14:textId="77777777" w:rsidR="00CC2306" w:rsidRPr="00C24189" w:rsidRDefault="00CC2306" w:rsidP="00CC2306">
            <w:pPr>
              <w:jc w:val="center"/>
              <w:rPr>
                <w:rFonts w:ascii="Calibri" w:hAnsi="Calibri"/>
                <w:sz w:val="20"/>
                <w:szCs w:val="20"/>
              </w:rPr>
            </w:pPr>
          </w:p>
        </w:tc>
        <w:tc>
          <w:tcPr>
            <w:tcW w:w="1681" w:type="dxa"/>
            <w:vAlign w:val="center"/>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CE1552">
        <w:trPr>
          <w:cantSplit/>
          <w:trHeight w:val="288"/>
        </w:trPr>
        <w:tc>
          <w:tcPr>
            <w:tcW w:w="580" w:type="dxa"/>
            <w:vAlign w:val="center"/>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CE1552">
        <w:trPr>
          <w:cantSplit/>
          <w:trHeight w:val="288"/>
        </w:trPr>
        <w:tc>
          <w:tcPr>
            <w:tcW w:w="580" w:type="dxa"/>
            <w:vAlign w:val="center"/>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CE1552">
        <w:trPr>
          <w:cantSplit/>
          <w:trHeight w:val="288"/>
        </w:trPr>
        <w:tc>
          <w:tcPr>
            <w:tcW w:w="580" w:type="dxa"/>
            <w:vAlign w:val="center"/>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CE1552">
        <w:trPr>
          <w:cantSplit/>
          <w:trHeight w:val="288"/>
        </w:trPr>
        <w:tc>
          <w:tcPr>
            <w:tcW w:w="580" w:type="dxa"/>
            <w:vAlign w:val="center"/>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CE1552">
        <w:trPr>
          <w:cantSplit/>
          <w:trHeight w:val="288"/>
        </w:trPr>
        <w:tc>
          <w:tcPr>
            <w:tcW w:w="580" w:type="dxa"/>
            <w:vAlign w:val="center"/>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CE1552">
        <w:trPr>
          <w:cantSplit/>
          <w:trHeight w:val="288"/>
        </w:trPr>
        <w:tc>
          <w:tcPr>
            <w:tcW w:w="580" w:type="dxa"/>
            <w:vAlign w:val="center"/>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CE1552">
        <w:trPr>
          <w:cantSplit/>
          <w:trHeight w:val="288"/>
        </w:trPr>
        <w:tc>
          <w:tcPr>
            <w:tcW w:w="580" w:type="dxa"/>
            <w:vAlign w:val="center"/>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CE1552">
        <w:trPr>
          <w:cantSplit/>
          <w:trHeight w:val="288"/>
        </w:trPr>
        <w:tc>
          <w:tcPr>
            <w:tcW w:w="580" w:type="dxa"/>
            <w:vAlign w:val="center"/>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CE1552">
        <w:trPr>
          <w:cantSplit/>
          <w:trHeight w:val="288"/>
        </w:trPr>
        <w:tc>
          <w:tcPr>
            <w:tcW w:w="580" w:type="dxa"/>
            <w:vAlign w:val="center"/>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CE1552">
        <w:trPr>
          <w:cantSplit/>
          <w:trHeight w:val="288"/>
        </w:trPr>
        <w:tc>
          <w:tcPr>
            <w:tcW w:w="580" w:type="dxa"/>
            <w:vAlign w:val="center"/>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CE1552">
        <w:trPr>
          <w:cantSplit/>
          <w:trHeight w:val="288"/>
        </w:trPr>
        <w:tc>
          <w:tcPr>
            <w:tcW w:w="580" w:type="dxa"/>
            <w:vAlign w:val="center"/>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CE1552">
        <w:trPr>
          <w:cantSplit/>
          <w:trHeight w:val="288"/>
        </w:trPr>
        <w:tc>
          <w:tcPr>
            <w:tcW w:w="580" w:type="dxa"/>
            <w:vAlign w:val="center"/>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CE1552">
        <w:trPr>
          <w:cantSplit/>
          <w:trHeight w:val="288"/>
        </w:trPr>
        <w:tc>
          <w:tcPr>
            <w:tcW w:w="580" w:type="dxa"/>
            <w:vAlign w:val="center"/>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CE1552">
        <w:trPr>
          <w:cantSplit/>
          <w:trHeight w:val="288"/>
        </w:trPr>
        <w:tc>
          <w:tcPr>
            <w:tcW w:w="580" w:type="dxa"/>
            <w:vAlign w:val="center"/>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CE1552">
        <w:trPr>
          <w:cantSplit/>
          <w:trHeight w:val="288"/>
        </w:trPr>
        <w:tc>
          <w:tcPr>
            <w:tcW w:w="580" w:type="dxa"/>
            <w:vAlign w:val="center"/>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CE1552">
        <w:trPr>
          <w:cantSplit/>
          <w:trHeight w:val="288"/>
        </w:trPr>
        <w:tc>
          <w:tcPr>
            <w:tcW w:w="580" w:type="dxa"/>
            <w:vAlign w:val="center"/>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E36CB5">
        <w:trPr>
          <w:trHeight w:val="197"/>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18C7426"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450A514" w14:textId="77777777" w:rsidR="00510748" w:rsidRDefault="00510748">
      <w:pPr>
        <w:rPr>
          <w:rFonts w:ascii="Calibri" w:eastAsia="Calibri" w:hAnsi="Calibri"/>
          <w:b/>
          <w:sz w:val="20"/>
          <w:szCs w:val="22"/>
        </w:rPr>
      </w:pPr>
      <w:r>
        <w:rPr>
          <w:rFonts w:ascii="Calibri" w:eastAsia="Calibri" w:hAnsi="Calibri"/>
          <w:b/>
          <w:sz w:val="20"/>
          <w:szCs w:val="22"/>
        </w:rPr>
        <w:br w:type="page"/>
      </w:r>
    </w:p>
    <w:p w14:paraId="026F711D" w14:textId="2EE1CAC5"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192" w:type="dxa"/>
        <w:tblLook w:val="04A0" w:firstRow="1" w:lastRow="0" w:firstColumn="1" w:lastColumn="0" w:noHBand="0" w:noVBand="1"/>
      </w:tblPr>
      <w:tblGrid>
        <w:gridCol w:w="1084"/>
        <w:gridCol w:w="1251"/>
        <w:gridCol w:w="2070"/>
        <w:gridCol w:w="970"/>
        <w:gridCol w:w="1100"/>
        <w:gridCol w:w="1980"/>
        <w:gridCol w:w="1800"/>
        <w:gridCol w:w="1800"/>
        <w:gridCol w:w="2131"/>
        <w:gridCol w:w="6"/>
      </w:tblGrid>
      <w:tr w:rsidR="00923E63" w:rsidRPr="000638D1" w14:paraId="3954E7EF" w14:textId="77777777" w:rsidTr="00BB3FE2">
        <w:trPr>
          <w:trHeight w:val="437"/>
        </w:trPr>
        <w:tc>
          <w:tcPr>
            <w:tcW w:w="14192" w:type="dxa"/>
            <w:gridSpan w:val="10"/>
          </w:tcPr>
          <w:p w14:paraId="37DBCA02" w14:textId="23F44698" w:rsidR="00923E63" w:rsidRPr="000638D1" w:rsidRDefault="00E36CB5" w:rsidP="00BE76F8">
            <w:pPr>
              <w:keepNext/>
              <w:rPr>
                <w:rFonts w:ascii="Calibri" w:eastAsia="Calibri" w:hAnsi="Calibri"/>
                <w:b/>
                <w:sz w:val="18"/>
                <w:szCs w:val="18"/>
              </w:rPr>
            </w:pPr>
            <w:r>
              <w:rPr>
                <w:rFonts w:ascii="Calibri" w:eastAsia="Calibri" w:hAnsi="Calibri"/>
                <w:b/>
                <w:sz w:val="18"/>
                <w:szCs w:val="18"/>
              </w:rPr>
              <w:t>J</w:t>
            </w:r>
            <w:r w:rsidR="00923E63" w:rsidRPr="000638D1">
              <w:rPr>
                <w:rFonts w:ascii="Calibri" w:eastAsia="Calibri" w:hAnsi="Calibri"/>
                <w:b/>
                <w:sz w:val="18"/>
                <w:szCs w:val="18"/>
              </w:rPr>
              <w:t xml:space="preserve">. Water Heating Systems </w:t>
            </w:r>
            <w:r w:rsidR="00923E63" w:rsidRPr="000638D1">
              <w:rPr>
                <w:rFonts w:ascii="Calibri" w:eastAsia="Calibri" w:hAnsi="Calibri"/>
                <w:sz w:val="18"/>
                <w:szCs w:val="18"/>
              </w:rPr>
              <w:t>(Section 150.</w:t>
            </w:r>
            <w:r w:rsidR="0017550E">
              <w:rPr>
                <w:rFonts w:ascii="Calibri" w:eastAsia="Calibri" w:hAnsi="Calibri"/>
                <w:sz w:val="18"/>
                <w:szCs w:val="18"/>
              </w:rPr>
              <w:t>2</w:t>
            </w:r>
            <w:r w:rsidR="00923E63" w:rsidRPr="000638D1">
              <w:rPr>
                <w:rFonts w:ascii="Calibri" w:eastAsia="Calibri" w:hAnsi="Calibri"/>
                <w:sz w:val="18"/>
                <w:szCs w:val="18"/>
              </w:rPr>
              <w:t>(</w:t>
            </w:r>
            <w:r w:rsidR="0017550E">
              <w:rPr>
                <w:rFonts w:ascii="Calibri" w:eastAsia="Calibri" w:hAnsi="Calibri"/>
                <w:sz w:val="18"/>
                <w:szCs w:val="18"/>
              </w:rPr>
              <w:t>b</w:t>
            </w:r>
            <w:r w:rsidR="00923E63" w:rsidRPr="000638D1">
              <w:rPr>
                <w:rFonts w:ascii="Calibri" w:eastAsia="Calibri" w:hAnsi="Calibri"/>
                <w:sz w:val="18"/>
                <w:szCs w:val="18"/>
              </w:rPr>
              <w:t>)</w:t>
            </w:r>
            <w:r w:rsidR="0017550E">
              <w:rPr>
                <w:rFonts w:ascii="Calibri" w:eastAsia="Calibri" w:hAnsi="Calibri"/>
                <w:sz w:val="18"/>
                <w:szCs w:val="18"/>
              </w:rPr>
              <w:t>1H</w:t>
            </w:r>
            <w:r w:rsidR="00923E63" w:rsidRPr="000638D1">
              <w:rPr>
                <w:rFonts w:ascii="Calibri" w:eastAsia="Calibri" w:hAnsi="Calibri"/>
                <w:sz w:val="18"/>
                <w:szCs w:val="18"/>
              </w:rPr>
              <w:t>)</w:t>
            </w:r>
          </w:p>
          <w:p w14:paraId="05E18FC3" w14:textId="77777777" w:rsidR="00923E63" w:rsidRPr="000638D1" w:rsidRDefault="00923E63" w:rsidP="00BE76F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510748" w:rsidRPr="000638D1" w14:paraId="6C48E20A" w14:textId="0DA86713" w:rsidTr="00BB3FE2">
        <w:trPr>
          <w:trHeight w:val="259"/>
        </w:trPr>
        <w:tc>
          <w:tcPr>
            <w:tcW w:w="1084" w:type="dxa"/>
          </w:tcPr>
          <w:p w14:paraId="0F708FCA" w14:textId="5F536397" w:rsidR="00510748" w:rsidRDefault="00510748" w:rsidP="00510748">
            <w:pPr>
              <w:keepNext/>
              <w:jc w:val="center"/>
              <w:rPr>
                <w:rFonts w:ascii="Calibri" w:eastAsia="Calibri" w:hAnsi="Calibri"/>
                <w:b/>
                <w:sz w:val="18"/>
                <w:szCs w:val="18"/>
              </w:rPr>
            </w:pPr>
            <w:r w:rsidRPr="00426D1E">
              <w:rPr>
                <w:rFonts w:ascii="Calibri" w:eastAsia="Calibri" w:hAnsi="Calibri"/>
                <w:sz w:val="18"/>
                <w:szCs w:val="18"/>
              </w:rPr>
              <w:t>01</w:t>
            </w:r>
          </w:p>
        </w:tc>
        <w:tc>
          <w:tcPr>
            <w:tcW w:w="4291" w:type="dxa"/>
            <w:gridSpan w:val="3"/>
          </w:tcPr>
          <w:p w14:paraId="4FBCD446" w14:textId="1D20840E" w:rsidR="00510748" w:rsidRDefault="00510748" w:rsidP="00510748">
            <w:pPr>
              <w:keepNext/>
              <w:rPr>
                <w:rFonts w:ascii="Calibri" w:eastAsia="Calibri" w:hAnsi="Calibri"/>
                <w:b/>
                <w:sz w:val="18"/>
                <w:szCs w:val="18"/>
              </w:rPr>
            </w:pPr>
            <w:r w:rsidRPr="00271AAE">
              <w:rPr>
                <w:rFonts w:ascii="Calibri" w:eastAsia="Calibri" w:hAnsi="Calibri"/>
                <w:sz w:val="18"/>
                <w:szCs w:val="18"/>
              </w:rPr>
              <w:t xml:space="preserve">Is natural gas connected to the </w:t>
            </w:r>
            <w:r>
              <w:rPr>
                <w:rFonts w:ascii="Calibri" w:eastAsia="Calibri" w:hAnsi="Calibri"/>
                <w:sz w:val="18"/>
                <w:szCs w:val="18"/>
              </w:rPr>
              <w:t>existing water heater</w:t>
            </w:r>
            <w:r w:rsidRPr="00271AAE">
              <w:rPr>
                <w:rFonts w:ascii="Calibri" w:eastAsia="Calibri" w:hAnsi="Calibri"/>
                <w:sz w:val="18"/>
                <w:szCs w:val="18"/>
              </w:rPr>
              <w:t>?</w:t>
            </w:r>
          </w:p>
        </w:tc>
        <w:tc>
          <w:tcPr>
            <w:tcW w:w="8817" w:type="dxa"/>
            <w:gridSpan w:val="6"/>
          </w:tcPr>
          <w:p w14:paraId="1086FD9A" w14:textId="3C41A8F8" w:rsidR="00510748" w:rsidRDefault="00510748" w:rsidP="00510748">
            <w:pPr>
              <w:keepNext/>
              <w:rPr>
                <w:rFonts w:ascii="Calibri" w:eastAsia="Calibri" w:hAnsi="Calibri"/>
                <w:b/>
                <w:sz w:val="18"/>
                <w:szCs w:val="18"/>
              </w:rPr>
            </w:pPr>
          </w:p>
        </w:tc>
      </w:tr>
      <w:tr w:rsidR="00510748" w:rsidRPr="004A470C" w14:paraId="1ED56A35" w14:textId="77777777" w:rsidTr="00BB3FE2">
        <w:trPr>
          <w:gridAfter w:val="1"/>
          <w:wAfter w:w="6" w:type="dxa"/>
          <w:trHeight w:val="225"/>
        </w:trPr>
        <w:tc>
          <w:tcPr>
            <w:tcW w:w="2335" w:type="dxa"/>
            <w:gridSpan w:val="2"/>
            <w:vAlign w:val="center"/>
          </w:tcPr>
          <w:p w14:paraId="0952893B" w14:textId="3DFC0EEE"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2</w:t>
            </w:r>
          </w:p>
        </w:tc>
        <w:tc>
          <w:tcPr>
            <w:tcW w:w="2070" w:type="dxa"/>
          </w:tcPr>
          <w:p w14:paraId="3E6741E6" w14:textId="09D59C54"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3</w:t>
            </w:r>
          </w:p>
        </w:tc>
        <w:tc>
          <w:tcPr>
            <w:tcW w:w="2070" w:type="dxa"/>
            <w:gridSpan w:val="2"/>
            <w:vAlign w:val="center"/>
          </w:tcPr>
          <w:p w14:paraId="1A57E781" w14:textId="62DAEA27"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4</w:t>
            </w:r>
          </w:p>
        </w:tc>
        <w:tc>
          <w:tcPr>
            <w:tcW w:w="1980" w:type="dxa"/>
            <w:vAlign w:val="center"/>
          </w:tcPr>
          <w:p w14:paraId="15F5F8EC" w14:textId="0355B762" w:rsidR="00510748" w:rsidRPr="004A470C" w:rsidRDefault="00510748" w:rsidP="009B6255">
            <w:pPr>
              <w:jc w:val="center"/>
              <w:rPr>
                <w:rFonts w:ascii="Calibri" w:hAnsi="Calibri"/>
                <w:sz w:val="18"/>
              </w:rPr>
            </w:pPr>
            <w:r w:rsidRPr="004A470C">
              <w:rPr>
                <w:rFonts w:ascii="Calibri" w:hAnsi="Calibri"/>
                <w:sz w:val="18"/>
              </w:rPr>
              <w:t>0</w:t>
            </w:r>
            <w:r>
              <w:rPr>
                <w:rFonts w:ascii="Calibri" w:hAnsi="Calibri"/>
                <w:sz w:val="18"/>
              </w:rPr>
              <w:t>5</w:t>
            </w:r>
          </w:p>
        </w:tc>
        <w:tc>
          <w:tcPr>
            <w:tcW w:w="1800" w:type="dxa"/>
            <w:vAlign w:val="center"/>
          </w:tcPr>
          <w:p w14:paraId="185B2C36" w14:textId="0A68DC95" w:rsidR="00510748" w:rsidRPr="004A470C" w:rsidRDefault="00510748" w:rsidP="00390F2C">
            <w:pPr>
              <w:jc w:val="center"/>
              <w:rPr>
                <w:rFonts w:ascii="Calibri" w:hAnsi="Calibri"/>
                <w:sz w:val="18"/>
              </w:rPr>
            </w:pPr>
            <w:r w:rsidRPr="004A470C">
              <w:rPr>
                <w:rFonts w:ascii="Calibri" w:hAnsi="Calibri"/>
                <w:sz w:val="18"/>
              </w:rPr>
              <w:t>0</w:t>
            </w:r>
            <w:r>
              <w:rPr>
                <w:rFonts w:ascii="Calibri" w:hAnsi="Calibri"/>
                <w:sz w:val="18"/>
              </w:rPr>
              <w:t>6</w:t>
            </w:r>
          </w:p>
        </w:tc>
        <w:tc>
          <w:tcPr>
            <w:tcW w:w="1800" w:type="dxa"/>
            <w:vAlign w:val="center"/>
          </w:tcPr>
          <w:p w14:paraId="7CBBC91D" w14:textId="73E2F985" w:rsidR="00510748" w:rsidRPr="004A470C" w:rsidRDefault="00510748" w:rsidP="005D585B">
            <w:pPr>
              <w:jc w:val="center"/>
              <w:rPr>
                <w:rFonts w:ascii="Calibri" w:hAnsi="Calibri"/>
                <w:sz w:val="18"/>
              </w:rPr>
            </w:pPr>
            <w:r w:rsidRPr="004A470C">
              <w:rPr>
                <w:rFonts w:ascii="Calibri" w:hAnsi="Calibri"/>
                <w:sz w:val="18"/>
              </w:rPr>
              <w:t>0</w:t>
            </w:r>
            <w:r>
              <w:rPr>
                <w:rFonts w:ascii="Calibri" w:hAnsi="Calibri"/>
                <w:sz w:val="18"/>
              </w:rPr>
              <w:t>7</w:t>
            </w:r>
          </w:p>
        </w:tc>
        <w:tc>
          <w:tcPr>
            <w:tcW w:w="2131" w:type="dxa"/>
            <w:vAlign w:val="center"/>
          </w:tcPr>
          <w:p w14:paraId="4B1F51E6" w14:textId="658B68C3" w:rsidR="00510748" w:rsidRPr="004A470C" w:rsidRDefault="00510748" w:rsidP="00207A7F">
            <w:pPr>
              <w:jc w:val="center"/>
              <w:rPr>
                <w:rFonts w:ascii="Calibri" w:hAnsi="Calibri"/>
                <w:sz w:val="18"/>
              </w:rPr>
            </w:pPr>
            <w:r w:rsidRPr="004A470C">
              <w:rPr>
                <w:rFonts w:ascii="Calibri" w:hAnsi="Calibri"/>
                <w:sz w:val="18"/>
              </w:rPr>
              <w:t>0</w:t>
            </w:r>
            <w:r>
              <w:rPr>
                <w:rFonts w:ascii="Calibri" w:hAnsi="Calibri"/>
                <w:sz w:val="18"/>
              </w:rPr>
              <w:t>8</w:t>
            </w:r>
          </w:p>
        </w:tc>
      </w:tr>
      <w:tr w:rsidR="00510748" w:rsidRPr="004A470C" w14:paraId="10C57542" w14:textId="77777777" w:rsidTr="00BB3FE2">
        <w:trPr>
          <w:gridAfter w:val="1"/>
          <w:wAfter w:w="6" w:type="dxa"/>
          <w:trHeight w:val="873"/>
        </w:trPr>
        <w:tc>
          <w:tcPr>
            <w:tcW w:w="2335" w:type="dxa"/>
            <w:gridSpan w:val="2"/>
            <w:vAlign w:val="bottom"/>
          </w:tcPr>
          <w:p w14:paraId="7C583736"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ID or Name</w:t>
            </w:r>
          </w:p>
        </w:tc>
        <w:tc>
          <w:tcPr>
            <w:tcW w:w="2070" w:type="dxa"/>
            <w:vAlign w:val="bottom"/>
          </w:tcPr>
          <w:p w14:paraId="5F4B0927"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Type</w:t>
            </w:r>
          </w:p>
        </w:tc>
        <w:tc>
          <w:tcPr>
            <w:tcW w:w="2070" w:type="dxa"/>
            <w:gridSpan w:val="2"/>
            <w:vAlign w:val="bottom"/>
          </w:tcPr>
          <w:p w14:paraId="5CAB04CB" w14:textId="77777777" w:rsidR="00510748" w:rsidRPr="004A470C" w:rsidRDefault="00510748" w:rsidP="00510748">
            <w:pPr>
              <w:jc w:val="center"/>
              <w:rPr>
                <w:rFonts w:ascii="Calibri" w:hAnsi="Calibri"/>
                <w:sz w:val="18"/>
                <w:szCs w:val="18"/>
              </w:rPr>
            </w:pPr>
            <w:r w:rsidRPr="004A470C">
              <w:rPr>
                <w:rFonts w:ascii="Calibri" w:hAnsi="Calibri"/>
                <w:sz w:val="18"/>
                <w:szCs w:val="18"/>
              </w:rPr>
              <w:t>System Option (from §150.1(c)8)</w:t>
            </w:r>
          </w:p>
        </w:tc>
        <w:tc>
          <w:tcPr>
            <w:tcW w:w="1980" w:type="dxa"/>
            <w:vAlign w:val="bottom"/>
          </w:tcPr>
          <w:p w14:paraId="1AA93C27" w14:textId="77777777" w:rsidR="00510748" w:rsidRDefault="00510748" w:rsidP="00510748">
            <w:pPr>
              <w:jc w:val="center"/>
              <w:rPr>
                <w:rFonts w:ascii="Calibri" w:hAnsi="Calibri"/>
                <w:sz w:val="18"/>
                <w:szCs w:val="18"/>
              </w:rPr>
            </w:pPr>
            <w:r w:rsidRPr="004A470C">
              <w:rPr>
                <w:rFonts w:ascii="Calibri" w:hAnsi="Calibri"/>
                <w:sz w:val="18"/>
                <w:szCs w:val="18"/>
              </w:rPr>
              <w:t xml:space="preserve">Water Heater </w:t>
            </w:r>
          </w:p>
          <w:p w14:paraId="43FD43F3" w14:textId="6EE9CEA3" w:rsidR="00510748" w:rsidRPr="004A470C" w:rsidRDefault="00510748" w:rsidP="00510748">
            <w:pPr>
              <w:jc w:val="center"/>
              <w:rPr>
                <w:rFonts w:ascii="Calibri" w:hAnsi="Calibri"/>
                <w:sz w:val="18"/>
                <w:szCs w:val="18"/>
              </w:rPr>
            </w:pPr>
            <w:r w:rsidRPr="004A470C">
              <w:rPr>
                <w:rFonts w:ascii="Calibri" w:hAnsi="Calibri"/>
                <w:sz w:val="18"/>
                <w:szCs w:val="18"/>
              </w:rPr>
              <w:t>Type</w:t>
            </w:r>
          </w:p>
        </w:tc>
        <w:tc>
          <w:tcPr>
            <w:tcW w:w="1800" w:type="dxa"/>
            <w:vAlign w:val="bottom"/>
          </w:tcPr>
          <w:p w14:paraId="66249139" w14:textId="77777777" w:rsidR="00510748" w:rsidRPr="004A470C" w:rsidRDefault="00510748" w:rsidP="00510748">
            <w:pPr>
              <w:jc w:val="center"/>
              <w:rPr>
                <w:rFonts w:ascii="Calibri" w:hAnsi="Calibri"/>
                <w:sz w:val="18"/>
                <w:szCs w:val="18"/>
              </w:rPr>
            </w:pPr>
            <w:r w:rsidRPr="004A470C">
              <w:rPr>
                <w:rFonts w:ascii="Calibri" w:hAnsi="Calibri"/>
                <w:sz w:val="18"/>
                <w:szCs w:val="18"/>
              </w:rPr>
              <w:t>Volume</w:t>
            </w:r>
          </w:p>
        </w:tc>
        <w:tc>
          <w:tcPr>
            <w:tcW w:w="1800" w:type="dxa"/>
            <w:vAlign w:val="bottom"/>
          </w:tcPr>
          <w:p w14:paraId="23E430A5" w14:textId="77777777" w:rsidR="00510748" w:rsidRPr="004A470C" w:rsidRDefault="00510748" w:rsidP="00510748">
            <w:pPr>
              <w:jc w:val="center"/>
              <w:rPr>
                <w:rFonts w:ascii="Calibri" w:hAnsi="Calibri"/>
                <w:sz w:val="18"/>
                <w:szCs w:val="18"/>
              </w:rPr>
            </w:pPr>
            <w:r w:rsidRPr="004A470C">
              <w:rPr>
                <w:rFonts w:ascii="Calibri" w:hAnsi="Calibri"/>
                <w:sz w:val="18"/>
                <w:szCs w:val="18"/>
              </w:rPr>
              <w:t>Fuel Type</w:t>
            </w:r>
          </w:p>
        </w:tc>
        <w:tc>
          <w:tcPr>
            <w:tcW w:w="2131" w:type="dxa"/>
            <w:vAlign w:val="bottom"/>
          </w:tcPr>
          <w:p w14:paraId="042AE3DD" w14:textId="77777777" w:rsidR="00510748" w:rsidRPr="004A470C" w:rsidRDefault="00510748" w:rsidP="00510748">
            <w:pPr>
              <w:jc w:val="center"/>
              <w:rPr>
                <w:rFonts w:ascii="Calibri" w:hAnsi="Calibri"/>
                <w:sz w:val="18"/>
                <w:szCs w:val="18"/>
              </w:rPr>
            </w:pPr>
            <w:r w:rsidRPr="004A470C">
              <w:rPr>
                <w:rFonts w:ascii="Calibri" w:hAnsi="Calibri"/>
                <w:sz w:val="18"/>
                <w:szCs w:val="18"/>
              </w:rPr>
              <w:t># of Water Heaters in System</w:t>
            </w:r>
          </w:p>
        </w:tc>
      </w:tr>
      <w:tr w:rsidR="00510748" w:rsidRPr="004A470C" w14:paraId="7FDDE391" w14:textId="77777777" w:rsidTr="00BB3FE2">
        <w:trPr>
          <w:gridAfter w:val="1"/>
          <w:wAfter w:w="6" w:type="dxa"/>
          <w:trHeight w:val="227"/>
        </w:trPr>
        <w:tc>
          <w:tcPr>
            <w:tcW w:w="2335" w:type="dxa"/>
            <w:gridSpan w:val="2"/>
          </w:tcPr>
          <w:p w14:paraId="02302AD0" w14:textId="77777777" w:rsidR="00510748" w:rsidRPr="004A470C" w:rsidRDefault="00510748" w:rsidP="00510748">
            <w:pPr>
              <w:rPr>
                <w:rFonts w:ascii="Calibri" w:hAnsi="Calibri"/>
                <w:sz w:val="18"/>
              </w:rPr>
            </w:pPr>
          </w:p>
        </w:tc>
        <w:tc>
          <w:tcPr>
            <w:tcW w:w="2070" w:type="dxa"/>
          </w:tcPr>
          <w:p w14:paraId="0CE72C22"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1B94BB2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43365BA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176702E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65E79E6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01B4B5A1"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4A470C" w14:paraId="7F2421B1" w14:textId="77777777" w:rsidTr="00BB3FE2">
        <w:trPr>
          <w:gridAfter w:val="1"/>
          <w:wAfter w:w="6" w:type="dxa"/>
          <w:trHeight w:val="317"/>
        </w:trPr>
        <w:tc>
          <w:tcPr>
            <w:tcW w:w="2335" w:type="dxa"/>
            <w:gridSpan w:val="2"/>
          </w:tcPr>
          <w:p w14:paraId="7E701CE5" w14:textId="77777777" w:rsidR="00510748" w:rsidRPr="004A470C" w:rsidRDefault="00510748" w:rsidP="00510748">
            <w:pPr>
              <w:rPr>
                <w:rFonts w:ascii="Calibri" w:hAnsi="Calibri"/>
                <w:sz w:val="18"/>
              </w:rPr>
            </w:pPr>
          </w:p>
        </w:tc>
        <w:tc>
          <w:tcPr>
            <w:tcW w:w="2070" w:type="dxa"/>
          </w:tcPr>
          <w:p w14:paraId="2E117AB3"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6F9CE21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31E317E4"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01859F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1407E9E"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5246799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0638D1" w14:paraId="51195C14" w14:textId="77777777" w:rsidTr="00BB3FE2">
        <w:trPr>
          <w:trHeight w:val="1587"/>
        </w:trPr>
        <w:tc>
          <w:tcPr>
            <w:tcW w:w="14192" w:type="dxa"/>
            <w:gridSpan w:val="10"/>
          </w:tcPr>
          <w:p w14:paraId="0E449675" w14:textId="3954B02E" w:rsidR="00510748" w:rsidRPr="00B013A1" w:rsidRDefault="00510748" w:rsidP="00510748">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3B0DFD89" w14:textId="77777777" w:rsidR="00510748" w:rsidRPr="00B013A1" w:rsidRDefault="00510748" w:rsidP="00510748">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22C43CC0" w14:textId="77777777" w:rsidR="00510748" w:rsidRPr="000028D1" w:rsidRDefault="00510748" w:rsidP="00510748">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226BDB">
              <w:rPr>
                <w:rFonts w:ascii="Calibri" w:hAnsi="Calibri"/>
                <w:sz w:val="18"/>
                <w:szCs w:val="18"/>
              </w:rPr>
              <w:t xml:space="preserve">Gas or propane </w:t>
            </w:r>
            <w:r w:rsidRPr="000028D1">
              <w:rPr>
                <w:rFonts w:ascii="Calibri" w:hAnsi="Calibri"/>
                <w:sz w:val="18"/>
                <w:szCs w:val="18"/>
              </w:rPr>
              <w:t>water heating system.</w:t>
            </w:r>
          </w:p>
          <w:p w14:paraId="5D5B4C44" w14:textId="77777777" w:rsidR="00510748" w:rsidRPr="00547B61" w:rsidRDefault="00510748" w:rsidP="00510748">
            <w:pPr>
              <w:pStyle w:val="ListParagraph"/>
              <w:numPr>
                <w:ilvl w:val="0"/>
                <w:numId w:val="54"/>
              </w:numPr>
              <w:autoSpaceDE w:val="0"/>
              <w:autoSpaceDN w:val="0"/>
              <w:adjustRightInd w:val="0"/>
              <w:rPr>
                <w:rFonts w:asciiTheme="minorHAnsi" w:hAnsiTheme="minorHAnsi" w:cstheme="minorHAnsi"/>
                <w:sz w:val="18"/>
                <w:szCs w:val="18"/>
              </w:rPr>
            </w:pPr>
            <w:r w:rsidRPr="00547B61">
              <w:rPr>
                <w:rFonts w:ascii="Calibri" w:hAnsi="Calibri"/>
                <w:sz w:val="18"/>
                <w:szCs w:val="18"/>
              </w:rPr>
              <w:t>For Climate Zones 1 through 15, a single heat pump water heater, storage tank shall not be located outdoors and placed on a</w:t>
            </w:r>
            <w:r w:rsidRPr="00547B61">
              <w:rPr>
                <w:rFonts w:asciiTheme="minorHAnsi" w:hAnsiTheme="minorHAnsi" w:cstheme="minorHAnsi"/>
                <w:sz w:val="18"/>
                <w:szCs w:val="18"/>
              </w:rPr>
              <w:t xml:space="preserve"> incompressible, rigid insulated surface with a</w:t>
            </w:r>
          </w:p>
          <w:p w14:paraId="1289C797" w14:textId="77777777" w:rsidR="00510748" w:rsidRPr="000028D1" w:rsidRDefault="00510748" w:rsidP="00510748">
            <w:pPr>
              <w:pStyle w:val="ListParagraph"/>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p>
          <w:p w14:paraId="4ABA9B23" w14:textId="77777777" w:rsidR="00510748" w:rsidRPr="00547B61" w:rsidRDefault="00510748" w:rsidP="00510748">
            <w:pPr>
              <w:pStyle w:val="ListParagraph"/>
              <w:keepNext/>
              <w:numPr>
                <w:ilvl w:val="0"/>
                <w:numId w:val="54"/>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Theme="minorHAnsi" w:hAnsiTheme="minorHAnsi" w:cstheme="minorHAnsi"/>
                <w:sz w:val="18"/>
                <w:szCs w:val="18"/>
              </w:rPr>
              <w:t>For Climate Zones 1 through 15, a single Tier 3 heater (</w:t>
            </w:r>
            <w:r w:rsidRPr="000028D1">
              <w:rPr>
                <w:rFonts w:ascii="Calibri" w:hAnsi="Calibri"/>
                <w:sz w:val="18"/>
                <w:szCs w:val="18"/>
              </w:rPr>
              <w:t xml:space="preserve">as rated by Northwest Energy Efficiency Alliance (NEEA). </w:t>
            </w:r>
          </w:p>
          <w:p w14:paraId="33BF6884" w14:textId="210A8534" w:rsidR="00510748" w:rsidRPr="000638D1" w:rsidRDefault="00510748" w:rsidP="00BB3FE2">
            <w:pPr>
              <w:pStyle w:val="ListParagraph"/>
              <w:numPr>
                <w:ilvl w:val="0"/>
                <w:numId w:val="54"/>
              </w:numPr>
            </w:pPr>
            <w:r w:rsidRPr="00BB3FE2">
              <w:rPr>
                <w:rFonts w:ascii="Calibri" w:hAnsi="Calibri"/>
                <w:sz w:val="18"/>
                <w:szCs w:val="18"/>
              </w:rPr>
              <w:t>If no natural gas is connected to the existing water heater location, a consumer electric water heate</w:t>
            </w:r>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E36CB5">
        <w:trPr>
          <w:trHeight w:val="242"/>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r w:rsidR="002F34A2">
              <w:rPr>
                <w:rFonts w:ascii="Calibri" w:hAnsi="Calibri"/>
                <w:sz w:val="18"/>
                <w:szCs w:val="18"/>
              </w:rPr>
              <w:t>a</w:t>
            </w:r>
            <w:r w:rsidR="00803F77">
              <w:rPr>
                <w:rFonts w:ascii="Calibri" w:hAnsi="Calibri"/>
                <w:sz w:val="18"/>
                <w:szCs w:val="18"/>
              </w:rPr>
              <w:t xml:space="preserve">tion of </w:t>
            </w:r>
            <w:r w:rsidR="00803F77" w:rsidRPr="00D155B5">
              <w:rPr>
                <w:rFonts w:ascii="Calibri" w:hAnsi="Calibri"/>
                <w:sz w:val="18"/>
                <w:szCs w:val="18"/>
              </w:rPr>
              <w:t xml:space="preserve"> </w:t>
            </w:r>
            <w:r w:rsidRPr="00D155B5">
              <w:rPr>
                <w:rFonts w:ascii="Calibri" w:hAnsi="Calibri"/>
                <w:sz w:val="18"/>
                <w:szCs w:val="18"/>
              </w:rPr>
              <w:t>Space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r>
        <w:br w:type="page"/>
      </w:r>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rsidP="00CE1552">
            <w:pPr>
              <w:numPr>
                <w:ilvl w:val="0"/>
                <w:numId w:val="15"/>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3A0"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rsidP="00CE1552">
            <w:pPr>
              <w:numPr>
                <w:ilvl w:val="0"/>
                <w:numId w:val="14"/>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3A2"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73BA7">
      <w:pPr>
        <w:framePr w:h="4261" w:hRule="exact" w:wrap="auto" w:hAnchor="text"/>
        <w:ind w:firstLine="720"/>
        <w:rPr>
          <w:rFonts w:ascii="Calibri" w:hAnsi="Calibri"/>
          <w:b/>
        </w:rPr>
        <w:sectPr w:rsidR="00D155B5" w:rsidRPr="00C24189" w:rsidSect="00FF2917">
          <w:headerReference w:type="default" r:id="rId12"/>
          <w:footerReference w:type="default" r:id="rId13"/>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lastRenderedPageBreak/>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5CA44886" w:rsidR="009867E0" w:rsidRPr="00FD271A" w:rsidRDefault="009867E0" w:rsidP="009867E0">
      <w:pPr>
        <w:rPr>
          <w:rFonts w:ascii="Calibri" w:hAnsi="Calibri" w:cs="Arial"/>
          <w:sz w:val="20"/>
          <w:szCs w:val="20"/>
        </w:rPr>
      </w:pPr>
      <w:r w:rsidRPr="00FD271A">
        <w:rPr>
          <w:rFonts w:ascii="Calibri" w:hAnsi="Calibri" w:cs="Arial"/>
          <w:sz w:val="20"/>
          <w:szCs w:val="20"/>
        </w:rPr>
        <w:t xml:space="preserve">Completing these forms will require that you have the Reference Appendices for the </w:t>
      </w:r>
      <w:del w:id="5" w:author="Markstrum, Alexis@Energy" w:date="2020-07-16T10:20:00Z">
        <w:r w:rsidRPr="00FD271A" w:rsidDel="009E1C32">
          <w:rPr>
            <w:rFonts w:ascii="Calibri" w:hAnsi="Calibri" w:cs="Arial"/>
            <w:sz w:val="20"/>
            <w:szCs w:val="20"/>
          </w:rPr>
          <w:delText>201</w:delText>
        </w:r>
        <w:r w:rsidR="007F7A2E" w:rsidDel="009E1C32">
          <w:rPr>
            <w:rFonts w:ascii="Calibri" w:hAnsi="Calibri" w:cs="Arial"/>
            <w:sz w:val="20"/>
            <w:szCs w:val="20"/>
          </w:rPr>
          <w:delText>6</w:delText>
        </w:r>
        <w:r w:rsidRPr="00FD271A" w:rsidDel="009E1C32">
          <w:rPr>
            <w:rFonts w:ascii="Calibri" w:hAnsi="Calibri" w:cs="Arial"/>
            <w:sz w:val="20"/>
            <w:szCs w:val="20"/>
          </w:rPr>
          <w:delText xml:space="preserve"> </w:delText>
        </w:r>
      </w:del>
      <w:ins w:id="6" w:author="Markstrum, Alexis@Energy" w:date="2020-07-16T10:20:00Z">
        <w:r w:rsidR="009E1C32" w:rsidRPr="00FD271A">
          <w:rPr>
            <w:rFonts w:ascii="Calibri" w:hAnsi="Calibri" w:cs="Arial"/>
            <w:sz w:val="20"/>
            <w:szCs w:val="20"/>
          </w:rPr>
          <w:t>201</w:t>
        </w:r>
        <w:r w:rsidR="009E1C32">
          <w:rPr>
            <w:rFonts w:ascii="Calibri" w:hAnsi="Calibri" w:cs="Arial"/>
            <w:sz w:val="20"/>
            <w:szCs w:val="20"/>
          </w:rPr>
          <w:t>9</w:t>
        </w:r>
        <w:r w:rsidR="009E1C32" w:rsidRPr="00FD271A">
          <w:rPr>
            <w:rFonts w:ascii="Calibri" w:hAnsi="Calibri" w:cs="Arial"/>
            <w:sz w:val="20"/>
            <w:szCs w:val="20"/>
          </w:rPr>
          <w:t xml:space="preserve"> </w:t>
        </w:r>
      </w:ins>
      <w:r w:rsidRPr="00FD271A">
        <w:rPr>
          <w:rFonts w:ascii="Calibri" w:hAnsi="Calibri" w:cs="Arial"/>
          <w:sz w:val="20"/>
          <w:szCs w:val="20"/>
        </w:rPr>
        <w:t xml:space="preserve">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the performance compliance approach must be used in an attempt to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Name: Identifying information, such as owner’s name.</w:t>
      </w:r>
    </w:p>
    <w:p w14:paraId="4886A3C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Date: Date of document preparation.</w:t>
      </w:r>
    </w:p>
    <w:p w14:paraId="4886A3C2" w14:textId="77777777" w:rsidR="009714D3" w:rsidRPr="00FD271A" w:rsidRDefault="009714D3" w:rsidP="00CE1552">
      <w:pPr>
        <w:pStyle w:val="ListParagraph"/>
        <w:numPr>
          <w:ilvl w:val="0"/>
          <w:numId w:val="19"/>
        </w:numPr>
        <w:rPr>
          <w:sz w:val="20"/>
          <w:szCs w:val="20"/>
        </w:rPr>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Cardinal covers all orientations (for buildings that will be built in multiple orientations);</w:t>
      </w:r>
    </w:p>
    <w:p w14:paraId="4886A3C5"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3C6"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3C7"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3C8"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CA City: Legal city/town of property.</w:t>
      </w:r>
    </w:p>
    <w:p w14:paraId="4886A3CA" w14:textId="51B9FE13" w:rsidR="009714D3" w:rsidRPr="00FD271A" w:rsidRDefault="00D71F54" w:rsidP="00CE1552">
      <w:pPr>
        <w:pStyle w:val="ListParagraph"/>
        <w:numPr>
          <w:ilvl w:val="0"/>
          <w:numId w:val="19"/>
        </w:numPr>
        <w:rPr>
          <w:sz w:val="20"/>
          <w:szCs w:val="20"/>
        </w:rPr>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CC710E" w:rsidRDefault="009714D3" w:rsidP="00CE1552">
      <w:pPr>
        <w:pStyle w:val="ListParagraph"/>
        <w:numPr>
          <w:ilvl w:val="0"/>
          <w:numId w:val="19"/>
        </w:numPr>
        <w:rPr>
          <w:rFonts w:ascii="Calibri" w:hAnsi="Calibri" w:cs="Arial"/>
          <w:sz w:val="20"/>
          <w:szCs w:val="20"/>
        </w:rPr>
      </w:pPr>
      <w:r w:rsidRPr="00CC710E">
        <w:rPr>
          <w:rFonts w:ascii="Calibri" w:hAnsi="Calibri" w:cs="Arial"/>
          <w:sz w:val="20"/>
          <w:szCs w:val="20"/>
        </w:rPr>
        <w:t xml:space="preserve">Climate </w:t>
      </w:r>
      <w:r w:rsidR="002468B8" w:rsidRPr="00CC710E">
        <w:rPr>
          <w:rFonts w:ascii="Calibri" w:hAnsi="Calibri" w:cs="Arial"/>
          <w:sz w:val="20"/>
          <w:szCs w:val="20"/>
        </w:rPr>
        <w:t>Z</w:t>
      </w:r>
      <w:r w:rsidRPr="00CC710E">
        <w:rPr>
          <w:rFonts w:ascii="Calibri" w:hAnsi="Calibri" w:cs="Arial"/>
          <w:sz w:val="20"/>
          <w:szCs w:val="20"/>
        </w:rPr>
        <w:t>one: From Joint Appendix JA2.1.1.</w:t>
      </w:r>
    </w:p>
    <w:p w14:paraId="4886A3D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Slab Area: Area of the first floor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r w:rsidR="008C5226">
        <w:rPr>
          <w:rFonts w:ascii="Calibri" w:hAnsi="Calibri" w:cs="Arial"/>
          <w:sz w:val="20"/>
          <w:szCs w:val="20"/>
        </w:rPr>
        <w:t xml:space="preserve"> kitchen remodel,</w:t>
      </w:r>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w:t>
      </w:r>
      <w:r w:rsidR="00851AEB" w:rsidRPr="00FD271A">
        <w:rPr>
          <w:rFonts w:ascii="Calibri" w:hAnsi="Calibri" w:cs="Arial"/>
          <w:sz w:val="20"/>
          <w:szCs w:val="20"/>
        </w:rPr>
        <w:lastRenderedPageBreak/>
        <w:t>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Assembly Type: Roof, Ceiling, Wall, Floor.</w:t>
      </w:r>
    </w:p>
    <w:p w14:paraId="4886A3DA"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Type: Wood or Metal.</w:t>
      </w:r>
    </w:p>
    <w:p w14:paraId="4886A3DB"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rsidP="00CE1552">
      <w:pPr>
        <w:pStyle w:val="ListParagraph"/>
        <w:numPr>
          <w:ilvl w:val="0"/>
          <w:numId w:val="27"/>
        </w:numPr>
        <w:contextualSpacing/>
        <w:rPr>
          <w:rFonts w:ascii="Calibri" w:hAnsi="Calibri" w:cs="Arial"/>
          <w:sz w:val="20"/>
          <w:szCs w:val="20"/>
        </w:rPr>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Thickness: Thickness in inches.</w:t>
      </w:r>
    </w:p>
    <w:p w14:paraId="0C76F1D3"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rsidP="00CE1552">
      <w:pPr>
        <w:pStyle w:val="ListParagraph"/>
        <w:numPr>
          <w:ilvl w:val="0"/>
          <w:numId w:val="27"/>
        </w:numPr>
        <w:contextualSpacing/>
        <w:rPr>
          <w:rFonts w:ascii="Calibri" w:hAnsi="Calibri" w:cs="Arial"/>
          <w:sz w:val="20"/>
          <w:szCs w:val="20"/>
        </w:rPr>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Cell: Cell number used to determine the R-value or U-factor (e.g., an 8-inch thick ICF wall with 2 inches of EPS (R-15.4) is A6).</w:t>
      </w:r>
    </w:p>
    <w:p w14:paraId="489EA07F" w14:textId="18286964"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 xml:space="preserve">Required U-factor from </w:t>
      </w:r>
      <w:r w:rsidR="00C21F88">
        <w:rPr>
          <w:rFonts w:ascii="Calibri" w:hAnsi="Calibri" w:cs="Arial"/>
          <w:sz w:val="18"/>
          <w:szCs w:val="18"/>
        </w:rPr>
        <w:t>Table 150.1-A or B</w:t>
      </w:r>
      <w:r w:rsidRPr="004358FA">
        <w:rPr>
          <w:rFonts w:ascii="Calibri" w:hAnsi="Calibri" w:cs="Arial"/>
          <w:sz w:val="20"/>
          <w:szCs w:val="20"/>
        </w:rPr>
        <w:t>: Based on assembly type and climate zone.</w:t>
      </w:r>
    </w:p>
    <w:p w14:paraId="088008DF"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Walls Above Grade: Yes or No.</w:t>
      </w:r>
    </w:p>
    <w:p w14:paraId="537DC4D0"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Mass Thickness: Thickness (in inches) of mass.</w:t>
      </w:r>
    </w:p>
    <w:p w14:paraId="4C3DF18C"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Table: Table number used to determine the R-value or U-factor (e.g., an ICF wall is 4.3.13).</w:t>
      </w:r>
    </w:p>
    <w:p w14:paraId="7F6869C9"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Cell: Cell number used to determine the R-value or U-factor (e.g., an 8-inch thick ICF wall with 2 inches of EPS (R-15.4) is C1).</w:t>
      </w:r>
    </w:p>
    <w:p w14:paraId="63AF53BB" w14:textId="77777777" w:rsidR="00CE2E84" w:rsidRPr="001B091B" w:rsidRDefault="00CE2E84" w:rsidP="00CE2E84">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582C15C2" w14:textId="471C2DA7" w:rsidR="00CE2E84" w:rsidRPr="00800FC6" w:rsidRDefault="00CE2E84" w:rsidP="00CE2E84">
      <w:pPr>
        <w:pStyle w:val="ListParagraph"/>
        <w:ind w:hanging="540"/>
        <w:contextualSpacing/>
        <w:rPr>
          <w:rFonts w:ascii="Calibri" w:hAnsi="Calibri" w:cs="Arial"/>
          <w:sz w:val="18"/>
          <w:szCs w:val="18"/>
        </w:rPr>
      </w:pPr>
      <w:r>
        <w:rPr>
          <w:rFonts w:ascii="Calibri" w:hAnsi="Calibri" w:cs="Arial"/>
          <w:sz w:val="18"/>
          <w:szCs w:val="18"/>
        </w:rPr>
        <w:lastRenderedPageBreak/>
        <w:t>9-10.</w:t>
      </w:r>
      <w:r w:rsidRPr="001B091B">
        <w:t xml:space="preserve"> </w:t>
      </w:r>
      <w:r>
        <w:t xml:space="preserve">  </w:t>
      </w:r>
      <w:r w:rsidRPr="001B091B">
        <w:rPr>
          <w:rFonts w:ascii="Calibri" w:hAnsi="Calibri" w:cs="Arial"/>
          <w:sz w:val="18"/>
          <w:szCs w:val="18"/>
        </w:rPr>
        <w:t>Proposed Interior Insulation R-value or U-factor: Enter the R-value or U-facto</w:t>
      </w:r>
      <w:ins w:id="7" w:author="Markstrum, Alexis@Energy" w:date="2020-07-16T10:19:00Z">
        <w:r w:rsidR="009E1C32">
          <w:rPr>
            <w:rFonts w:ascii="Calibri" w:hAnsi="Calibri" w:cs="Arial"/>
            <w:sz w:val="18"/>
            <w:szCs w:val="18"/>
          </w:rPr>
          <w:t>r</w:t>
        </w:r>
      </w:ins>
      <w:del w:id="8" w:author="Markstrum, Alexis@Energy" w:date="2020-07-16T10:19:00Z">
        <w:r w:rsidRPr="001B091B" w:rsidDel="009E1C32">
          <w:rPr>
            <w:rFonts w:ascii="Calibri" w:hAnsi="Calibri" w:cs="Arial"/>
            <w:sz w:val="18"/>
            <w:szCs w:val="18"/>
          </w:rPr>
          <w:delText>)</w:delText>
        </w:r>
      </w:del>
      <w:r w:rsidRPr="001B091B">
        <w:rPr>
          <w:rFonts w:ascii="Calibri" w:hAnsi="Calibri" w:cs="Arial"/>
          <w:sz w:val="18"/>
          <w:szCs w:val="18"/>
        </w:rPr>
        <w:t xml:space="preserve"> of proposed insulation on the inside surface of the mass wall. See JA4 for guidance. Use the same descriptor (R-value or U-factor) throughout Table D.</w:t>
      </w:r>
    </w:p>
    <w:p w14:paraId="2E4B91BD" w14:textId="77777777" w:rsidR="00CE2E84" w:rsidRPr="003500A8" w:rsidRDefault="00CE2E84" w:rsidP="00CE2E84">
      <w:pPr>
        <w:pStyle w:val="ListParagraph"/>
        <w:ind w:left="360"/>
        <w:contextualSpacing/>
        <w:rPr>
          <w:rFonts w:ascii="Calibri" w:hAnsi="Calibri" w:cs="Arial"/>
          <w:sz w:val="18"/>
          <w:szCs w:val="18"/>
        </w:rPr>
      </w:pPr>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p>
    <w:p w14:paraId="2422C678" w14:textId="29D3A9E1" w:rsidR="00CE2E84" w:rsidRPr="005167AC" w:rsidRDefault="005167AC" w:rsidP="005167AC">
      <w:pPr>
        <w:ind w:left="360"/>
        <w:contextualSpacing/>
        <w:rPr>
          <w:rFonts w:ascii="Calibri" w:hAnsi="Calibri" w:cs="Arial"/>
          <w:sz w:val="18"/>
          <w:szCs w:val="18"/>
        </w:rPr>
      </w:pPr>
      <w:ins w:id="9" w:author="Markstrum, Alexis@Energy" w:date="2020-07-16T10:16:00Z">
        <w:r>
          <w:rPr>
            <w:rFonts w:ascii="Calibri" w:hAnsi="Calibri" w:cs="Arial"/>
            <w:sz w:val="18"/>
            <w:szCs w:val="18"/>
          </w:rPr>
          <w:t xml:space="preserve">12.   </w:t>
        </w:r>
      </w:ins>
      <w:r w:rsidR="00CE2E84" w:rsidRPr="005167AC">
        <w:rPr>
          <w:rFonts w:ascii="Calibri" w:hAnsi="Calibri" w:cs="Arial"/>
          <w:sz w:val="18"/>
          <w:szCs w:val="18"/>
        </w:rPr>
        <w:t>Appendix JA4 Cell: Cell number used to determine the R-value or U-factor (e.g., an 8-inch thick ICF wall with 2 inches of EPS (R-15.4) is A6).</w:t>
      </w:r>
    </w:p>
    <w:p w14:paraId="6524B605" w14:textId="77777777" w:rsidR="00CE2E84"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4C67C225" w14:textId="77777777" w:rsidR="00CE2E84" w:rsidRPr="00771690"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roofing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Tag/ID: A label, if any, from the plans, for example R-1.</w:t>
      </w:r>
    </w:p>
    <w:p w14:paraId="4886A3EE" w14:textId="77777777"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pitches the requirements are based on the pitch of 50% or more of the roof. </w:t>
      </w:r>
    </w:p>
    <w:p w14:paraId="4886A3F0" w14:textId="77777777" w:rsidR="008561AB" w:rsidRPr="00FD271A" w:rsidRDefault="006624EC" w:rsidP="00CE1552">
      <w:pPr>
        <w:pStyle w:val="ListParagraph"/>
        <w:numPr>
          <w:ilvl w:val="0"/>
          <w:numId w:val="18"/>
        </w:numPr>
        <w:rPr>
          <w:rFonts w:ascii="Calibri" w:hAnsi="Calibri" w:cs="Arial"/>
          <w:sz w:val="20"/>
          <w:szCs w:val="20"/>
        </w:rPr>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3F4"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Air space 1” from top of roof deck to bottom of roofing;</w:t>
      </w:r>
    </w:p>
    <w:p w14:paraId="4886A3F5"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Roofing product has a profile ratio of rise to width of 1 to 5 for 50 percent or greater of the width of the roofing product;</w:t>
      </w:r>
    </w:p>
    <w:p w14:paraId="4886A3F6"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Ducts already meet Section 150.1(c) insulation and duct leakage requirements;</w:t>
      </w:r>
    </w:p>
    <w:p w14:paraId="4886A3F7"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has R-38 insulation;</w:t>
      </w:r>
    </w:p>
    <w:p w14:paraId="4886A3F8"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a radiant barrier; </w:t>
      </w:r>
    </w:p>
    <w:p w14:paraId="4886A3F9"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3FA" w14:textId="4F8FE12B" w:rsidR="008561AB" w:rsidRPr="00FD271A" w:rsidRDefault="009714D3"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rsidP="00CE1552">
      <w:pPr>
        <w:numPr>
          <w:ilvl w:val="0"/>
          <w:numId w:val="6"/>
        </w:numPr>
        <w:ind w:left="2520" w:hanging="540"/>
        <w:rPr>
          <w:rFonts w:ascii="Calibri" w:hAnsi="Calibri" w:cs="Arial"/>
          <w:sz w:val="20"/>
          <w:szCs w:val="20"/>
        </w:rPr>
      </w:pPr>
      <w:r w:rsidRPr="00FD271A">
        <w:rPr>
          <w:rFonts w:ascii="Calibri" w:hAnsi="Calibri" w:cs="Arial"/>
          <w:sz w:val="20"/>
          <w:szCs w:val="20"/>
        </w:rPr>
        <w:t>Mass roof 25 lbs/ft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
    <w:p w14:paraId="4886A401" w14:textId="77777777"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402" w14:textId="375CB053"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45164832"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del w:id="10" w:author="Markstrum, Alexis@Energy" w:date="2020-07-16T10:15:00Z">
        <w:r w:rsidR="00E10C40" w:rsidDel="005167AC">
          <w:rPr>
            <w:rFonts w:ascii="Calibri" w:hAnsi="Calibri" w:cs="Arial"/>
            <w:sz w:val="20"/>
            <w:szCs w:val="20"/>
          </w:rPr>
          <w:delText>C</w:delText>
        </w:r>
        <w:r w:rsidR="00E10C40" w:rsidRPr="00FD271A" w:rsidDel="005167AC">
          <w:rPr>
            <w:rFonts w:ascii="Calibri" w:hAnsi="Calibri" w:cs="Arial"/>
            <w:sz w:val="20"/>
            <w:szCs w:val="20"/>
          </w:rPr>
          <w:delText xml:space="preserve"> </w:delText>
        </w:r>
      </w:del>
      <w:ins w:id="11" w:author="Markstrum, Alexis@Energy" w:date="2020-07-16T10:15:00Z">
        <w:r w:rsidR="005167AC">
          <w:rPr>
            <w:rFonts w:ascii="Calibri" w:hAnsi="Calibri" w:cs="Arial"/>
            <w:sz w:val="20"/>
            <w:szCs w:val="20"/>
          </w:rPr>
          <w:t>E</w:t>
        </w:r>
        <w:r w:rsidR="005167AC" w:rsidRPr="00FD271A">
          <w:rPr>
            <w:rFonts w:ascii="Calibri" w:hAnsi="Calibri" w:cs="Arial"/>
            <w:sz w:val="20"/>
            <w:szCs w:val="20"/>
          </w:rPr>
          <w:t xml:space="preserve"> </w:t>
        </w:r>
      </w:ins>
      <w:r w:rsidRPr="00FD271A">
        <w:rPr>
          <w:rFonts w:ascii="Calibri" w:hAnsi="Calibri" w:cs="Arial"/>
          <w:sz w:val="20"/>
          <w:szCs w:val="20"/>
        </w:rPr>
        <w:t xml:space="preserve">is Not Required. </w:t>
      </w:r>
    </w:p>
    <w:p w14:paraId="4886A406" w14:textId="1670E4E9" w:rsidR="008561AB" w:rsidRPr="00FD271A" w:rsidRDefault="00715C61" w:rsidP="00CE1552">
      <w:pPr>
        <w:pStyle w:val="ListParagraph"/>
        <w:numPr>
          <w:ilvl w:val="0"/>
          <w:numId w:val="18"/>
        </w:numPr>
        <w:rPr>
          <w:rFonts w:ascii="Calibri" w:hAnsi="Calibri" w:cs="Arial"/>
          <w:sz w:val="20"/>
          <w:szCs w:val="20"/>
        </w:rPr>
      </w:pPr>
      <w:r w:rsidRPr="00FD271A">
        <w:rPr>
          <w:rFonts w:ascii="Calibri" w:hAnsi="Calibri" w:cs="Arial"/>
          <w:sz w:val="20"/>
          <w:szCs w:val="20"/>
        </w:rPr>
        <w:t xml:space="preserve">The CRRC Product ID Number is obtained from the Cool Roof Rating Council’s Rated Product Directory at </w:t>
      </w:r>
      <w:hyperlink r:id="rId14" w:history="1">
        <w:r w:rsidRPr="00FD271A">
          <w:rPr>
            <w:rStyle w:val="Hyperlink"/>
            <w:rFonts w:ascii="Calibri" w:hAnsi="Calibri" w:cs="Arial"/>
            <w:sz w:val="20"/>
            <w:szCs w:val="20"/>
          </w:rPr>
          <w:t>www.coolroofs.org/products/results</w:t>
        </w:r>
      </w:hyperlink>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ype: See Cool Roof Rating Council’s directory. Generally product types include single-ply roof, wood shingles, asphalt roof, metal roof, tile roof.</w:t>
      </w:r>
    </w:p>
    <w:p w14:paraId="4886A408"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lastRenderedPageBreak/>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rsidP="00CE1552">
      <w:pPr>
        <w:pStyle w:val="BulletB1Number"/>
        <w:numPr>
          <w:ilvl w:val="0"/>
          <w:numId w:val="18"/>
        </w:numPr>
        <w:spacing w:before="0"/>
        <w:rPr>
          <w:rFonts w:asciiTheme="minorHAnsi" w:hAnsiTheme="minorHAnsi"/>
        </w:rPr>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hyperlink r:id="rId15" w:history="1">
        <w:r w:rsidR="00B75E59" w:rsidRPr="00AC06EB">
          <w:rPr>
            <w:rStyle w:val="Hyperlink"/>
            <w:rFonts w:ascii="Calibri" w:hAnsi="Calibri" w:cs="Arial"/>
          </w:rPr>
          <w:t>http://energy.ca.gov/title24/2013standards/documents/solar_reflectance/</w:t>
        </w:r>
      </w:hyperlink>
      <w:r w:rsidR="00B75E59">
        <w:rPr>
          <w:rFonts w:ascii="Calibri" w:hAnsi="Calibri" w:cs="Arial"/>
        </w:rPr>
        <w:t xml:space="preserve">) </w:t>
      </w:r>
      <w:r w:rsidRPr="00FD271A">
        <w:rPr>
          <w:rFonts w:ascii="Calibri" w:hAnsi="Calibri" w:cs="Arial"/>
        </w:rPr>
        <w:t xml:space="preserve">or the aging equation </w:t>
      </w:r>
      <w:r w:rsidRPr="00FD271A">
        <w:rPr>
          <w:rFonts w:asciiTheme="minorHAnsi" w:hAnsiTheme="minorHAnsi"/>
        </w:rPr>
        <w:t>ρ</w:t>
      </w:r>
      <w:r w:rsidRPr="00FD271A">
        <w:rPr>
          <w:rStyle w:val="Char-Subscript"/>
          <w:rFonts w:asciiTheme="minorHAnsi" w:hAnsiTheme="minorHAnsi"/>
        </w:rPr>
        <w:t>aged</w:t>
      </w:r>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-0.2], where ρ</w:t>
      </w:r>
      <w:r w:rsidRPr="00FD271A">
        <w:rPr>
          <w:rFonts w:asciiTheme="minorHAnsi" w:hAnsiTheme="minorHAnsi"/>
          <w:vertAlign w:val="subscript"/>
        </w:rPr>
        <w:t>initial</w:t>
      </w:r>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rsidP="00CE1552">
      <w:pPr>
        <w:pStyle w:val="ListParagraph"/>
        <w:numPr>
          <w:ilvl w:val="0"/>
          <w:numId w:val="18"/>
        </w:numPr>
        <w:contextualSpacing/>
        <w:rPr>
          <w:rFonts w:asciiTheme="minorHAnsi" w:hAnsiTheme="minorHAnsi" w:cs="Arial"/>
          <w:sz w:val="20"/>
          <w:szCs w:val="20"/>
        </w:rPr>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hyperlink r:id="rId16" w:history="1">
        <w:r w:rsidR="00044BAA" w:rsidRPr="00FD271A">
          <w:rPr>
            <w:rStyle w:val="Hyperlink"/>
            <w:rFonts w:asciiTheme="minorHAnsi" w:hAnsiTheme="minorHAnsi"/>
            <w:sz w:val="20"/>
            <w:szCs w:val="20"/>
          </w:rPr>
          <w:t>http://www.energy.ca.gov/title24/2013standards/documents/solar_reflectance/</w:t>
        </w:r>
      </w:hyperlink>
      <w:r w:rsidRPr="00FD271A">
        <w:rPr>
          <w:rFonts w:asciiTheme="minorHAnsi" w:hAnsiTheme="minorHAnsi" w:cs="Arial"/>
          <w:sz w:val="20"/>
          <w:szCs w:val="20"/>
        </w:rPr>
        <w:t xml:space="preserve">. </w:t>
      </w:r>
    </w:p>
    <w:p w14:paraId="4886A41D"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 xml:space="preserve">If the cool roofing requirements will be met by a liquid field applied coating, Section 110.8(i)4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rsidP="00CE1552">
      <w:pPr>
        <w:pStyle w:val="ListParagraph"/>
        <w:numPr>
          <w:ilvl w:val="0"/>
          <w:numId w:val="4"/>
        </w:numPr>
        <w:spacing w:line="276" w:lineRule="auto"/>
        <w:contextualSpacing/>
        <w:rPr>
          <w:rFonts w:ascii="Calibri" w:hAnsi="Calibri" w:cs="Arial"/>
          <w:sz w:val="20"/>
          <w:szCs w:val="20"/>
        </w:rPr>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r w:rsidR="00B75E59">
        <w:rPr>
          <w:rFonts w:ascii="Calibri" w:hAnsi="Calibri" w:cs="Arial"/>
          <w:sz w:val="20"/>
          <w:szCs w:val="20"/>
        </w:rPr>
        <w:t>%</w:t>
      </w:r>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lastRenderedPageBreak/>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424FE0BE"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w:t>
      </w:r>
      <w:del w:id="12" w:author="Markstrum, Alexis@Energy" w:date="2020-07-16T10:13:00Z">
        <w:r w:rsidRPr="00FD271A" w:rsidDel="005167AC">
          <w:rPr>
            <w:rFonts w:ascii="Calibri" w:hAnsi="Calibri" w:cs="Arial"/>
            <w:sz w:val="20"/>
            <w:szCs w:val="20"/>
          </w:rPr>
          <w:delText>32</w:delText>
        </w:r>
      </w:del>
      <w:ins w:id="13" w:author="Markstrum, Alexis@Energy" w:date="2020-07-16T10:13:00Z">
        <w:r w:rsidR="005167AC" w:rsidRPr="00FD271A">
          <w:rPr>
            <w:rFonts w:ascii="Calibri" w:hAnsi="Calibri" w:cs="Arial"/>
            <w:sz w:val="20"/>
            <w:szCs w:val="20"/>
          </w:rPr>
          <w:t>3</w:t>
        </w:r>
        <w:r w:rsidR="005167AC">
          <w:rPr>
            <w:rFonts w:ascii="Calibri" w:hAnsi="Calibri" w:cs="Arial"/>
            <w:sz w:val="20"/>
            <w:szCs w:val="20"/>
          </w:rPr>
          <w:t>0</w:t>
        </w:r>
      </w:ins>
      <w:r w:rsidRPr="00FD271A">
        <w:rPr>
          <w:rFonts w:ascii="Calibri" w:hAnsi="Calibri" w:cs="Arial"/>
          <w:sz w:val="20"/>
          <w:szCs w:val="20"/>
        </w:rPr>
        <w:t>.</w:t>
      </w:r>
      <w:r w:rsidR="00831F0F" w:rsidRPr="00FD271A">
        <w:rPr>
          <w:rFonts w:ascii="Calibri" w:hAnsi="Calibri" w:cs="Arial"/>
          <w:sz w:val="20"/>
          <w:szCs w:val="20"/>
        </w:rPr>
        <w:t xml:space="preserve"> For skylights this will be 0.55.</w:t>
      </w:r>
    </w:p>
    <w:p w14:paraId="4886A432" w14:textId="7F938FFF"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either 0.</w:t>
      </w:r>
      <w:del w:id="14" w:author="Markstrum, Alexis@Energy" w:date="2020-07-16T10:14:00Z">
        <w:r w:rsidRPr="00FD271A" w:rsidDel="005167AC">
          <w:rPr>
            <w:rFonts w:ascii="Calibri" w:hAnsi="Calibri" w:cs="Arial"/>
            <w:sz w:val="20"/>
            <w:szCs w:val="20"/>
          </w:rPr>
          <w:delText xml:space="preserve">25 </w:delText>
        </w:r>
      </w:del>
      <w:ins w:id="15" w:author="Markstrum, Alexis@Energy" w:date="2020-07-16T10:14:00Z">
        <w:r w:rsidR="005167AC" w:rsidRPr="00FD271A">
          <w:rPr>
            <w:rFonts w:ascii="Calibri" w:hAnsi="Calibri" w:cs="Arial"/>
            <w:sz w:val="20"/>
            <w:szCs w:val="20"/>
          </w:rPr>
          <w:t>2</w:t>
        </w:r>
        <w:r w:rsidR="005167AC">
          <w:rPr>
            <w:rFonts w:ascii="Calibri" w:hAnsi="Calibri" w:cs="Arial"/>
            <w:sz w:val="20"/>
            <w:szCs w:val="20"/>
          </w:rPr>
          <w:t>3</w:t>
        </w:r>
        <w:r w:rsidR="005167AC" w:rsidRPr="00FD271A">
          <w:rPr>
            <w:rFonts w:ascii="Calibri" w:hAnsi="Calibri" w:cs="Arial"/>
            <w:sz w:val="20"/>
            <w:szCs w:val="20"/>
          </w:rPr>
          <w:t xml:space="preserve"> </w:t>
        </w:r>
      </w:ins>
      <w:r w:rsidRPr="00FD271A">
        <w:rPr>
          <w:rFonts w:ascii="Calibri" w:hAnsi="Calibri" w:cs="Arial"/>
          <w:sz w:val="20"/>
          <w:szCs w:val="20"/>
        </w:rPr>
        <w:t xml:space="preserve">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rsidP="00CE1552">
      <w:pPr>
        <w:pStyle w:val="ListParagraph"/>
        <w:numPr>
          <w:ilvl w:val="0"/>
          <w:numId w:val="4"/>
        </w:numPr>
        <w:rPr>
          <w:rFonts w:ascii="Calibri" w:hAnsi="Calibri" w:cs="Arial"/>
          <w:sz w:val="20"/>
          <w:szCs w:val="20"/>
        </w:rPr>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37" w14:textId="72C19212" w:rsidR="009714D3" w:rsidRPr="00FD271A" w:rsidRDefault="009867E0"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rsidP="00CE1552">
      <w:pPr>
        <w:pStyle w:val="ListParagraph"/>
        <w:numPr>
          <w:ilvl w:val="0"/>
          <w:numId w:val="7"/>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3F"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40"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41"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rsidP="00CE1552">
      <w:pPr>
        <w:pStyle w:val="ListParagraph"/>
        <w:numPr>
          <w:ilvl w:val="0"/>
          <w:numId w:val="7"/>
        </w:numPr>
        <w:rPr>
          <w:rFonts w:ascii="Calibri" w:hAnsi="Calibri" w:cs="Arial"/>
          <w:sz w:val="20"/>
          <w:szCs w:val="20"/>
        </w:rPr>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7"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U-factor</w:t>
      </w:r>
      <w:r w:rsidR="004A65D5" w:rsidRPr="00FD271A">
        <w:rPr>
          <w:rFonts w:ascii="Calibri" w:hAnsi="Calibri" w:cs="Arial"/>
          <w:sz w:val="20"/>
          <w:szCs w:val="20"/>
        </w:rPr>
        <w:t>,</w:t>
      </w:r>
      <w:r w:rsidRPr="00FD271A">
        <w:rPr>
          <w:rFonts w:ascii="Calibri" w:hAnsi="Calibri" w:cs="Arial"/>
          <w:sz w:val="20"/>
          <w:szCs w:val="20"/>
        </w:rPr>
        <w:t xml:space="preserve">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hyperlink r:id="rId18" w:history="1">
        <w:r w:rsidR="004A65D5" w:rsidRPr="00FD271A">
          <w:rPr>
            <w:rStyle w:val="Hyperlink"/>
            <w:rFonts w:ascii="Calibri" w:hAnsi="Calibri" w:cs="Arial"/>
            <w:sz w:val="20"/>
            <w:szCs w:val="20"/>
          </w:rPr>
          <w:t>www.nfrc.com</w:t>
        </w:r>
      </w:hyperlink>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lastRenderedPageBreak/>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(2) Chromogenic glazing shall be considered separately from other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62" w14:textId="2898F81A"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Frame type: Metal, metal thermal break, or non-metal.</w:t>
      </w:r>
    </w:p>
    <w:p w14:paraId="4886A467" w14:textId="54358B20"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north; </w:t>
      </w:r>
    </w:p>
    <w:p w14:paraId="4886A46A"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east; </w:t>
      </w:r>
    </w:p>
    <w:p w14:paraId="4886A46B"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south; </w:t>
      </w:r>
    </w:p>
    <w:p w14:paraId="4886A46C"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lastRenderedPageBreak/>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9"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SHGC: In climate zones 2, 4, 6-16 enter </w:t>
      </w:r>
    </w:p>
    <w:p w14:paraId="6FF70886"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NFRC-SHGC based on the proposed brand and type of fenestration using National Fenestration Rating Council (</w:t>
      </w:r>
      <w:hyperlink r:id="rId20" w:history="1">
        <w:r w:rsidRPr="00FD271A">
          <w:rPr>
            <w:rStyle w:val="Hyperlink"/>
            <w:rFonts w:ascii="Calibri" w:hAnsi="Calibri" w:cs="Arial"/>
            <w:sz w:val="20"/>
            <w:szCs w:val="20"/>
          </w:rPr>
          <w:t>www.nfrc.com</w:t>
        </w:r>
      </w:hyperlink>
      <w:r w:rsidRPr="00FD271A">
        <w:rPr>
          <w:rFonts w:ascii="Calibri" w:hAnsi="Calibri" w:cs="Arial"/>
          <w:sz w:val="20"/>
          <w:szCs w:val="20"/>
        </w:rPr>
        <w:t xml:space="preserve">)  certified values, or </w:t>
      </w:r>
    </w:p>
    <w:p w14:paraId="730EEC52"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the default value Table 110.6-B, or </w:t>
      </w:r>
    </w:p>
    <w:p w14:paraId="1E8CF85B"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 xml:space="preserve">NOTES: </w:t>
      </w:r>
      <w:r w:rsidR="009A14FD">
        <w:rPr>
          <w:rFonts w:ascii="Calibri" w:hAnsi="Calibri" w:cs="Arial"/>
          <w:sz w:val="20"/>
          <w:szCs w:val="20"/>
        </w:rPr>
        <w:t xml:space="preserve"> </w:t>
      </w:r>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Chromogenic glazing shall be considered separately from other fenestration.</w:t>
      </w:r>
    </w:p>
    <w:p w14:paraId="4886A480" w14:textId="551C3B01" w:rsidR="00035CB4" w:rsidRPr="00FD271A" w:rsidRDefault="00035CB4"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4886A485" w14:textId="6339DF2F" w:rsidR="009867E0" w:rsidRPr="00FD271A" w:rsidRDefault="009F6CB9" w:rsidP="002F2F37">
      <w:pPr>
        <w:rPr>
          <w:rFonts w:ascii="Calibri" w:hAnsi="Calibri" w:cs="Arial"/>
          <w:b/>
          <w:sz w:val="20"/>
          <w:szCs w:val="20"/>
        </w:rPr>
      </w:pPr>
      <w:r>
        <w:rPr>
          <w:rFonts w:ascii="Calibri" w:hAnsi="Calibri" w:cs="Arial"/>
          <w:b/>
          <w:sz w:val="20"/>
          <w:szCs w:val="20"/>
        </w:rPr>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lastRenderedPageBreak/>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rsidP="00CE1552">
      <w:pPr>
        <w:pStyle w:val="ListParagraph"/>
        <w:numPr>
          <w:ilvl w:val="0"/>
          <w:numId w:val="16"/>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0B0C8A66"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w:t>
      </w:r>
      <w:r w:rsidR="00E36CB5">
        <w:rPr>
          <w:rFonts w:ascii="Calibri" w:hAnsi="Calibri" w:cs="Arial"/>
          <w:sz w:val="20"/>
          <w:szCs w:val="20"/>
        </w:rPr>
        <w:t>H</w:t>
      </w:r>
      <w:r w:rsidR="000C7699" w:rsidRPr="00FD271A">
        <w:rPr>
          <w:rFonts w:ascii="Calibri" w:hAnsi="Calibri" w:cs="Arial"/>
          <w:sz w:val="20"/>
          <w:szCs w:val="20"/>
        </w:rPr>
        <w:t>)</w:t>
      </w:r>
    </w:p>
    <w:p w14:paraId="4886A48C" w14:textId="4A2B173A"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r w:rsidR="001905FB">
        <w:rPr>
          <w:rFonts w:ascii="Calibri" w:hAnsi="Calibri" w:cs="Arial"/>
          <w:sz w:val="20"/>
          <w:szCs w:val="20"/>
        </w:rPr>
        <w:t>H</w:t>
      </w:r>
      <w:r w:rsidRPr="008B7868">
        <w:rPr>
          <w:rFonts w:ascii="Calibri" w:hAnsi="Calibri" w:cs="Arial"/>
          <w:sz w:val="20"/>
          <w:szCs w:val="20"/>
        </w:rPr>
        <w:t>.</w:t>
      </w:r>
      <w:r w:rsidR="009867E0" w:rsidRPr="008B7868">
        <w:rPr>
          <w:rFonts w:ascii="Calibri" w:hAnsi="Calibri" w:cs="Arial"/>
          <w:sz w:val="20"/>
          <w:szCs w:val="20"/>
        </w:rPr>
        <w:t xml:space="preserve"> </w:t>
      </w:r>
    </w:p>
    <w:p w14:paraId="4886A48D" w14:textId="5398780C" w:rsidR="009867E0" w:rsidRDefault="009867E0" w:rsidP="00714937">
      <w:pPr>
        <w:ind w:left="360"/>
        <w:rPr>
          <w:rFonts w:ascii="Calibri" w:hAnsi="Calibri" w:cs="Arial"/>
          <w:sz w:val="20"/>
          <w:szCs w:val="20"/>
        </w:rPr>
      </w:pPr>
    </w:p>
    <w:p w14:paraId="4CD9A25B" w14:textId="59B00652"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47103CCE" w14:textId="38FBC8BD"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4366AAE"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System option: </w:t>
      </w:r>
    </w:p>
    <w:p w14:paraId="46A76516" w14:textId="77777777" w:rsidR="001905FB" w:rsidRPr="00771690" w:rsidRDefault="001905FB" w:rsidP="001905FB">
      <w:pPr>
        <w:ind w:left="1260" w:hanging="540"/>
        <w:rPr>
          <w:rFonts w:ascii="Calibri" w:hAnsi="Calibri" w:cs="Arial"/>
          <w:sz w:val="18"/>
          <w:szCs w:val="18"/>
        </w:rPr>
      </w:pPr>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p>
    <w:p w14:paraId="1EDDC899" w14:textId="77777777" w:rsidR="001905FB" w:rsidRPr="00771690" w:rsidRDefault="001905FB" w:rsidP="00CE1552">
      <w:pPr>
        <w:pStyle w:val="ListParagraph"/>
        <w:numPr>
          <w:ilvl w:val="2"/>
          <w:numId w:val="31"/>
        </w:numPr>
        <w:ind w:left="1260" w:hanging="540"/>
        <w:rPr>
          <w:rFonts w:asciiTheme="minorHAnsi" w:hAnsiTheme="minorHAnsi"/>
          <w:sz w:val="18"/>
          <w:szCs w:val="18"/>
        </w:rPr>
      </w:pPr>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p>
    <w:p w14:paraId="3D6553A0"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that is field verified as specified in the Reference Appendix RA4.4.16; or</w:t>
      </w:r>
    </w:p>
    <w:p w14:paraId="7345E3E2"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drain water heat recovery system that is field verified as specified in the Reference Appendix RA3.6.9.</w:t>
      </w:r>
    </w:p>
    <w:p w14:paraId="5B444F3C"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gas or propane storage type water heater (small storage or consumer storage) with an input of 75,000 Btu per hour or less, rated volume greater than 55 gallons.</w:t>
      </w:r>
    </w:p>
    <w:p w14:paraId="66A08DA2"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heat pump water heater located in the garage or conditioned space, and either:</w:t>
      </w:r>
    </w:p>
    <w:p w14:paraId="38665BB7" w14:textId="77777777" w:rsidR="001905FB" w:rsidRPr="00905400"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A compact hot water distribution system as specified in the Reference Appendix RA4.4.6, and a drain water heat recovery system that is field verified as specified in the Reference Appendix RA3.6.9; or</w:t>
      </w:r>
    </w:p>
    <w:p w14:paraId="49D9497B"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2-15, a PV system with 0.3 kWdc capacity larger than the PV requirements; or</w:t>
      </w:r>
    </w:p>
    <w:p w14:paraId="2FE4D0E5" w14:textId="77777777" w:rsidR="001905FB" w:rsidRPr="00F50956" w:rsidRDefault="001905FB" w:rsidP="00CE1552">
      <w:pPr>
        <w:pStyle w:val="ListParagraph"/>
        <w:numPr>
          <w:ilvl w:val="1"/>
          <w:numId w:val="32"/>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1.1 kWdc capacity larger than the PV requirements.</w:t>
      </w:r>
    </w:p>
    <w:p w14:paraId="782EB987" w14:textId="77777777" w:rsidR="001905FB" w:rsidRPr="00F50956" w:rsidRDefault="001905FB" w:rsidP="00CE1552">
      <w:pPr>
        <w:pStyle w:val="ListParagraph"/>
        <w:numPr>
          <w:ilvl w:val="2"/>
          <w:numId w:val="31"/>
        </w:numPr>
        <w:ind w:left="1260" w:hanging="540"/>
        <w:rPr>
          <w:rFonts w:ascii="Calibri" w:hAnsi="Calibri" w:cs="Arial"/>
          <w:sz w:val="18"/>
          <w:szCs w:val="18"/>
        </w:rPr>
      </w:pPr>
      <w:r w:rsidRPr="00F50956">
        <w:rPr>
          <w:rFonts w:ascii="Calibri" w:hAnsi="Calibri" w:cs="Arial"/>
          <w:sz w:val="18"/>
          <w:szCs w:val="18"/>
        </w:rPr>
        <w:t>A single NEEA Tier 3 heat pump water heater located in the garage or conditioned space, and:</w:t>
      </w:r>
    </w:p>
    <w:p w14:paraId="3390762A" w14:textId="77777777" w:rsidR="001905FB" w:rsidRPr="00F50956"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PV system with 0.3 kWdc capacity larger tha</w:t>
      </w:r>
      <w:r>
        <w:rPr>
          <w:rFonts w:asciiTheme="minorHAnsi" w:hAnsiTheme="minorHAnsi"/>
          <w:sz w:val="18"/>
          <w:szCs w:val="18"/>
        </w:rPr>
        <w:t>n the PV requirements</w:t>
      </w:r>
      <w:r w:rsidRPr="00905400">
        <w:rPr>
          <w:rFonts w:asciiTheme="minorHAnsi" w:hAnsiTheme="minorHAnsi"/>
          <w:sz w:val="18"/>
          <w:szCs w:val="18"/>
        </w:rPr>
        <w:t>, and</w:t>
      </w:r>
    </w:p>
    <w:p w14:paraId="4812087E" w14:textId="77777777" w:rsidR="001905FB" w:rsidRDefault="001905FB" w:rsidP="00CE1552">
      <w:pPr>
        <w:pStyle w:val="ListParagraph"/>
        <w:numPr>
          <w:ilvl w:val="0"/>
          <w:numId w:val="33"/>
        </w:numPr>
        <w:autoSpaceDE w:val="0"/>
        <w:autoSpaceDN w:val="0"/>
        <w:adjustRightInd w:val="0"/>
        <w:rPr>
          <w:rFonts w:asciiTheme="minorHAnsi" w:hAnsiTheme="minorHAnsi"/>
          <w:sz w:val="18"/>
          <w:szCs w:val="18"/>
        </w:rPr>
      </w:pPr>
      <w:r w:rsidRPr="00905400">
        <w:rPr>
          <w:rFonts w:asciiTheme="minorHAnsi" w:hAnsiTheme="minorHAnsi"/>
          <w:sz w:val="18"/>
          <w:szCs w:val="18"/>
        </w:rPr>
        <w:t>In climate zones 1 or 16, a compact hot water distribution system as specified in the Reference Appendix RA4.4.6.</w:t>
      </w:r>
    </w:p>
    <w:p w14:paraId="2FA068BC" w14:textId="77777777" w:rsidR="00BE76F8" w:rsidRPr="00BE76F8" w:rsidRDefault="00BE76F8" w:rsidP="00BE76F8">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xml:space="preserve"># of Dwelling Units: Enter a whole number for how many dwelling units are in the building. </w:t>
      </w:r>
    </w:p>
    <w:p w14:paraId="4E14F42C" w14:textId="4A7476C6" w:rsidR="00BE76F8" w:rsidRPr="00CE1552" w:rsidRDefault="00BE76F8" w:rsidP="00CE1552">
      <w:pPr>
        <w:pStyle w:val="ListParagraph"/>
        <w:numPr>
          <w:ilvl w:val="0"/>
          <w:numId w:val="11"/>
        </w:numPr>
        <w:autoSpaceDE w:val="0"/>
        <w:autoSpaceDN w:val="0"/>
        <w:adjustRightInd w:val="0"/>
        <w:rPr>
          <w:rFonts w:asciiTheme="minorHAnsi" w:hAnsiTheme="minorHAnsi"/>
          <w:sz w:val="18"/>
          <w:szCs w:val="18"/>
        </w:rPr>
      </w:pPr>
      <w:r w:rsidRPr="00BE76F8">
        <w:rPr>
          <w:rFonts w:asciiTheme="minorHAnsi" w:hAnsiTheme="minorHAnsi"/>
          <w:sz w:val="18"/>
          <w:szCs w:val="18"/>
        </w:rPr>
        <w:t># of Recirculation loops: User entry based on number of dwelling units</w:t>
      </w:r>
    </w:p>
    <w:p w14:paraId="76DC9E70"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Water heater Type: Tankless, storage, heat pump.</w:t>
      </w:r>
    </w:p>
    <w:p w14:paraId="08B738A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780461C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Fuel Type: Gas, Propane. heat pump.</w:t>
      </w:r>
    </w:p>
    <w:p w14:paraId="5B27578C"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Number of water heaters: No more than 1 per dwelling unit allowed.</w:t>
      </w:r>
    </w:p>
    <w:p w14:paraId="0F566A4F" w14:textId="77777777"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Rated Input (Range): Select the maximum input rating </w:t>
      </w:r>
    </w:p>
    <w:p w14:paraId="3B84E2A9" w14:textId="7C8D4A3B"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Minimum Solar Savings Fraction: Field is auto filled based on which system option was chosen.</w:t>
      </w:r>
    </w:p>
    <w:p w14:paraId="02E89F4B" w14:textId="13598BEA" w:rsidR="001905FB" w:rsidRDefault="00BE76F8" w:rsidP="00CE1552">
      <w:pPr>
        <w:numPr>
          <w:ilvl w:val="0"/>
          <w:numId w:val="11"/>
        </w:numPr>
        <w:rPr>
          <w:rFonts w:ascii="Calibri" w:hAnsi="Calibri" w:cs="Arial"/>
          <w:sz w:val="18"/>
          <w:szCs w:val="18"/>
        </w:rPr>
      </w:pPr>
      <w:r>
        <w:rPr>
          <w:rFonts w:ascii="Calibri" w:hAnsi="Calibri" w:cs="Arial"/>
          <w:sz w:val="18"/>
          <w:szCs w:val="18"/>
        </w:rPr>
        <w:t>Additional PV</w:t>
      </w:r>
      <w:r w:rsidR="001905FB" w:rsidRPr="00771690">
        <w:rPr>
          <w:rFonts w:ascii="Calibri" w:hAnsi="Calibri" w:cs="Arial"/>
          <w:sz w:val="18"/>
          <w:szCs w:val="18"/>
        </w:rPr>
        <w:t xml:space="preserve"> Capacity: Auto entered. If the option selected requires added solar capacity, it is entered here.</w:t>
      </w:r>
    </w:p>
    <w:p w14:paraId="6D595ED4" w14:textId="135F0BE9"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Tank Location: List based on which system option was chosen.</w:t>
      </w:r>
    </w:p>
    <w:p w14:paraId="2779FDC5"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Distribution Type: Pick Standard, Demand Recirculation – Manual Control, Demand Recirculation – Sensor Control.</w:t>
      </w:r>
    </w:p>
    <w:p w14:paraId="1B424CAA" w14:textId="77777777" w:rsidR="001905FB" w:rsidRPr="00FD271A" w:rsidRDefault="001905FB" w:rsidP="00714937">
      <w:pPr>
        <w:ind w:left="360"/>
        <w:rPr>
          <w:rFonts w:ascii="Calibri" w:hAnsi="Calibri" w:cs="Arial"/>
          <w:sz w:val="20"/>
          <w:szCs w:val="20"/>
        </w:rPr>
      </w:pPr>
    </w:p>
    <w:p w14:paraId="56B292AD" w14:textId="77777777" w:rsidR="009B57BF" w:rsidRDefault="009B57BF" w:rsidP="00312F28">
      <w:pPr>
        <w:rPr>
          <w:rFonts w:ascii="Calibri" w:hAnsi="Calibri" w:cs="Arial"/>
          <w:b/>
          <w:sz w:val="20"/>
          <w:szCs w:val="20"/>
        </w:rPr>
      </w:pPr>
      <w:r>
        <w:rPr>
          <w:rFonts w:ascii="Calibri" w:hAnsi="Calibri" w:cs="Arial"/>
          <w:b/>
          <w:sz w:val="20"/>
          <w:szCs w:val="20"/>
        </w:rPr>
        <w:br w:type="page"/>
      </w: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lastRenderedPageBreak/>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rsidP="00CE1552">
      <w:pPr>
        <w:pStyle w:val="ListParagraph"/>
        <w:numPr>
          <w:ilvl w:val="0"/>
          <w:numId w:val="17"/>
        </w:numPr>
        <w:rPr>
          <w:rFonts w:asciiTheme="minorHAnsi" w:hAnsiTheme="minorHAnsi" w:cs="Arial"/>
          <w:sz w:val="20"/>
          <w:szCs w:val="20"/>
        </w:rPr>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rsidP="00CE1552">
      <w:pPr>
        <w:pStyle w:val="ListParagraph"/>
        <w:numPr>
          <w:ilvl w:val="0"/>
          <w:numId w:val="17"/>
        </w:numPr>
        <w:rPr>
          <w:rFonts w:ascii="Calibri" w:hAnsi="Calibri" w:cs="Arial"/>
          <w:sz w:val="20"/>
          <w:szCs w:val="20"/>
        </w:rPr>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rsidP="00CE1552">
      <w:pPr>
        <w:pStyle w:val="ListParagraph"/>
        <w:numPr>
          <w:ilvl w:val="0"/>
          <w:numId w:val="17"/>
        </w:numPr>
        <w:rPr>
          <w:rFonts w:ascii="Calibri" w:hAnsi="Calibri" w:cs="Arial"/>
          <w:sz w:val="20"/>
          <w:szCs w:val="20"/>
        </w:rPr>
      </w:pPr>
      <w:r w:rsidRPr="00FD271A">
        <w:rPr>
          <w:rFonts w:asciiTheme="minorHAnsi" w:hAnsiTheme="minorHAnsi" w:cs="Arial"/>
          <w:sz w:val="20"/>
          <w:szCs w:val="20"/>
        </w:rPr>
        <w:t xml:space="preserve">Dwelling Unit - </w:t>
      </w:r>
      <w:r w:rsidR="00C04075" w:rsidRPr="00FD271A">
        <w:rPr>
          <w:rFonts w:asciiTheme="minorHAnsi" w:hAnsiTheme="minorHAnsi" w:cs="Arial"/>
          <w:sz w:val="20"/>
          <w:szCs w:val="20"/>
        </w:rPr>
        <w:t>Alteration to the Space Conditioning System(s)?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rsidP="00CE1552">
      <w:pPr>
        <w:keepNext/>
        <w:numPr>
          <w:ilvl w:val="0"/>
          <w:numId w:val="10"/>
        </w:numPr>
        <w:spacing w:line="276" w:lineRule="auto"/>
        <w:ind w:left="720"/>
        <w:rPr>
          <w:rFonts w:ascii="Calibri" w:hAnsi="Calibri" w:cs="Arial"/>
          <w:sz w:val="20"/>
          <w:szCs w:val="20"/>
        </w:rPr>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21"/>
          <w:headerReference w:type="default" r:id="rId22"/>
          <w:footerReference w:type="default" r:id="rId23"/>
          <w:headerReference w:type="first" r:id="rId24"/>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471804">
        <w:tc>
          <w:tcPr>
            <w:tcW w:w="14390"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lastRenderedPageBreak/>
              <w:t xml:space="preserve">A. </w:t>
            </w:r>
            <w:r w:rsidR="00975BB4" w:rsidRPr="00FD271A">
              <w:rPr>
                <w:rFonts w:ascii="Calibri" w:eastAsia="Calibri" w:hAnsi="Calibri"/>
                <w:b/>
                <w:sz w:val="20"/>
                <w:szCs w:val="22"/>
              </w:rPr>
              <w:t>General Information</w:t>
            </w:r>
          </w:p>
        </w:tc>
      </w:tr>
      <w:tr w:rsidR="00B3268D" w:rsidRPr="00C24189" w14:paraId="4886A4B9" w14:textId="77777777" w:rsidTr="00471804">
        <w:tc>
          <w:tcPr>
            <w:tcW w:w="446"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32"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237"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6"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13"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0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471804">
        <w:tc>
          <w:tcPr>
            <w:tcW w:w="446"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32"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237"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6"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13"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(deg or cardinal):</w:t>
            </w:r>
          </w:p>
        </w:tc>
        <w:tc>
          <w:tcPr>
            <w:tcW w:w="220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&lt;&lt;User Input: IntegerNonnegative&gt;&gt;</w:t>
            </w:r>
          </w:p>
        </w:tc>
      </w:tr>
      <w:tr w:rsidR="001553C8" w:rsidRPr="00C24189" w14:paraId="4886A4C7" w14:textId="77777777" w:rsidTr="00471804">
        <w:tc>
          <w:tcPr>
            <w:tcW w:w="446"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32"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237"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6"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13"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0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&lt;&lt;User Input: IntegerNonnegative&gt;&gt;</w:t>
            </w:r>
          </w:p>
        </w:tc>
      </w:tr>
      <w:tr w:rsidR="001553C8" w:rsidRPr="00C24189" w14:paraId="4886A4CE" w14:textId="77777777" w:rsidTr="00471804">
        <w:tc>
          <w:tcPr>
            <w:tcW w:w="446"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32"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237"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&lt;&lt;User Input: Zipcode&gt;&gt;</w:t>
            </w:r>
          </w:p>
        </w:tc>
        <w:tc>
          <w:tcPr>
            <w:tcW w:w="456"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13"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0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471804">
        <w:tc>
          <w:tcPr>
            <w:tcW w:w="446"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32"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237"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6"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13"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0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DE" w14:textId="77777777" w:rsidTr="00471804">
        <w:trPr>
          <w:trHeight w:val="245"/>
        </w:trPr>
        <w:tc>
          <w:tcPr>
            <w:tcW w:w="446"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32"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237"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r w:rsidR="00D27E6A">
              <w:rPr>
                <w:rFonts w:ascii="Calibri" w:hAnsi="Calibri"/>
                <w:sz w:val="18"/>
                <w:szCs w:val="18"/>
              </w:rPr>
              <w:t>&gt;&gt;</w:t>
            </w:r>
          </w:p>
        </w:tc>
        <w:tc>
          <w:tcPr>
            <w:tcW w:w="456"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13"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0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&lt;&lt;User Input: IntegerNonnegative&gt;&gt;</w:t>
            </w:r>
          </w:p>
        </w:tc>
      </w:tr>
      <w:tr w:rsidR="001553C8" w:rsidRPr="00C24189" w14:paraId="4886A4FD" w14:textId="77777777" w:rsidTr="00471804">
        <w:tc>
          <w:tcPr>
            <w:tcW w:w="446"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32"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237"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0127405" w:rsidR="006D4567" w:rsidRDefault="00467440" w:rsidP="006D4567">
            <w:pPr>
              <w:rPr>
                <w:rFonts w:ascii="Calibri" w:hAnsi="Calibri"/>
                <w:sz w:val="18"/>
                <w:szCs w:val="18"/>
              </w:rPr>
            </w:pPr>
            <w:r>
              <w:rPr>
                <w:rFonts w:ascii="Calibri" w:hAnsi="Calibri"/>
                <w:sz w:val="18"/>
                <w:szCs w:val="18"/>
              </w:rPr>
              <w:t xml:space="preserve">*Kitchen </w:t>
            </w:r>
            <w:r w:rsidR="0038278F">
              <w:rPr>
                <w:rFonts w:ascii="Calibri" w:hAnsi="Calibri"/>
                <w:sz w:val="18"/>
                <w:szCs w:val="18"/>
              </w:rPr>
              <w:t>Range Hood installation (new or replacement)</w:t>
            </w:r>
          </w:p>
          <w:p w14:paraId="1F485BF2" w14:textId="77777777" w:rsidR="00467440" w:rsidRDefault="00467440" w:rsidP="006D4567">
            <w:pPr>
              <w:rPr>
                <w:rFonts w:ascii="Calibri" w:hAnsi="Calibri"/>
                <w:sz w:val="18"/>
                <w:szCs w:val="18"/>
              </w:rPr>
            </w:pPr>
          </w:p>
          <w:p w14:paraId="4886A4EA" w14:textId="679B9F8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5843BF0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3A0375B6"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31C7939F"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6"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13"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06" w:type="dxa"/>
            <w:shd w:val="clear" w:color="auto" w:fill="auto"/>
            <w:vAlign w:val="bottom"/>
          </w:tcPr>
          <w:p w14:paraId="4886A4F1" w14:textId="7B260F8B"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w:t>
            </w:r>
            <w:r w:rsidR="009672B4">
              <w:rPr>
                <w:rFonts w:ascii="Calibri" w:hAnsi="Calibri"/>
                <w:sz w:val="18"/>
                <w:szCs w:val="18"/>
              </w:rPr>
              <w:t xml:space="preserve">or </w:t>
            </w:r>
            <w:r w:rsidR="00AF4FF3">
              <w:rPr>
                <w:rFonts w:ascii="Calibri" w:hAnsi="Calibri"/>
                <w:sz w:val="18"/>
                <w:szCs w:val="18"/>
              </w:rPr>
              <w:t xml:space="preserve">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r w:rsidR="00175875" w:rsidRPr="00B146B8">
              <w:rPr>
                <w:rFonts w:asciiTheme="minorHAnsi" w:hAnsiTheme="minorHAnsi"/>
                <w:sz w:val="18"/>
                <w:szCs w:val="18"/>
              </w:rPr>
              <w:t>Air-space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*Buildings with a radiant barrier in the attic meeting </w:t>
            </w:r>
            <w:r w:rsidRPr="00B146B8">
              <w:rPr>
                <w:rFonts w:asciiTheme="minorHAnsi" w:hAnsiTheme="minorHAnsi"/>
                <w:sz w:val="18"/>
                <w:szCs w:val="18"/>
              </w:rPr>
              <w:lastRenderedPageBreak/>
              <w:t>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r w:rsidR="00471804" w:rsidRPr="00C24189" w14:paraId="001009AA" w14:textId="77777777" w:rsidTr="00471804">
        <w:tc>
          <w:tcPr>
            <w:tcW w:w="14390" w:type="dxa"/>
            <w:gridSpan w:val="6"/>
            <w:vAlign w:val="center"/>
          </w:tcPr>
          <w:p w14:paraId="25D5399D" w14:textId="754713B0" w:rsidR="00471804" w:rsidRDefault="00471804" w:rsidP="00C825F8">
            <w:pPr>
              <w:rPr>
                <w:rFonts w:ascii="Calibri" w:hAnsi="Calibri"/>
                <w:sz w:val="18"/>
                <w:szCs w:val="18"/>
              </w:rPr>
            </w:pPr>
            <w:r>
              <w:rPr>
                <w:rFonts w:ascii="Calibri" w:hAnsi="Calibri"/>
                <w:sz w:val="18"/>
                <w:szCs w:val="18"/>
              </w:rPr>
              <w:lastRenderedPageBreak/>
              <w:t>Note</w:t>
            </w:r>
            <w:r w:rsidR="004659B0">
              <w:rPr>
                <w:rFonts w:ascii="Calibri" w:hAnsi="Calibri"/>
                <w:sz w:val="18"/>
                <w:szCs w:val="18"/>
              </w:rPr>
              <w:t>: If *Kitchen Range Hood installation (new or replacement) is selected</w:t>
            </w:r>
            <w:r w:rsidR="003424A1">
              <w:rPr>
                <w:rFonts w:ascii="Calibri" w:hAnsi="Calibri"/>
                <w:sz w:val="18"/>
                <w:szCs w:val="18"/>
              </w:rPr>
              <w:t xml:space="preserve"> in A13</w:t>
            </w:r>
            <w:r w:rsidR="004659B0">
              <w:rPr>
                <w:rFonts w:ascii="Calibri" w:hAnsi="Calibri"/>
                <w:sz w:val="18"/>
                <w:szCs w:val="18"/>
              </w:rPr>
              <w:t>, HERS verification and a CF2R</w:t>
            </w:r>
            <w:r w:rsidR="003424A1">
              <w:rPr>
                <w:rFonts w:ascii="Calibri" w:hAnsi="Calibri"/>
                <w:sz w:val="18"/>
                <w:szCs w:val="18"/>
              </w:rPr>
              <w:t>/3R</w:t>
            </w:r>
            <w:r w:rsidR="004659B0">
              <w:rPr>
                <w:rFonts w:ascii="Calibri" w:hAnsi="Calibri"/>
                <w:sz w:val="18"/>
                <w:szCs w:val="18"/>
              </w:rPr>
              <w:t>-MCH</w:t>
            </w:r>
            <w:r w:rsidR="00737169">
              <w:rPr>
                <w:rFonts w:ascii="Calibri" w:hAnsi="Calibri"/>
                <w:sz w:val="18"/>
                <w:szCs w:val="18"/>
              </w:rPr>
              <w:t>-</w:t>
            </w:r>
            <w:r w:rsidR="004659B0">
              <w:rPr>
                <w:rFonts w:ascii="Calibri" w:hAnsi="Calibri"/>
                <w:sz w:val="18"/>
                <w:szCs w:val="18"/>
              </w:rPr>
              <w:t xml:space="preserve">32 </w:t>
            </w:r>
            <w:r w:rsidR="00C825F8">
              <w:rPr>
                <w:rFonts w:ascii="Calibri" w:hAnsi="Calibri"/>
                <w:sz w:val="18"/>
                <w:szCs w:val="18"/>
              </w:rPr>
              <w:t>is</w:t>
            </w:r>
            <w:r w:rsidR="004659B0">
              <w:rPr>
                <w:rFonts w:ascii="Calibri" w:hAnsi="Calibri"/>
                <w:sz w:val="18"/>
                <w:szCs w:val="18"/>
              </w:rPr>
              <w:t xml:space="preserve"> required. </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EF9DAE1" w:rsidR="00B67EEC" w:rsidRPr="00C24189" w:rsidRDefault="00B67EEC" w:rsidP="00CE65B7">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D6F94">
              <w:rPr>
                <w:rFonts w:ascii="Calibri" w:hAnsi="Calibri"/>
                <w:sz w:val="18"/>
                <w:szCs w:val="18"/>
              </w:rPr>
              <w:t xml:space="preserve"> </w:t>
            </w:r>
            <w:r w:rsidR="00CE65B7">
              <w:rPr>
                <w:rFonts w:ascii="Calibri" w:hAnsi="Calibri"/>
                <w:sz w:val="18"/>
                <w:szCs w:val="18"/>
              </w:rPr>
              <w:t>or R-value</w:t>
            </w:r>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rsidP="00CE1552">
            <w:pPr>
              <w:pStyle w:val="ListParagraph"/>
              <w:numPr>
                <w:ilvl w:val="0"/>
                <w:numId w:val="26"/>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5076FFB2"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lastRenderedPageBreak/>
              <w:t xml:space="preserve">C. </w:t>
            </w:r>
            <w:r w:rsidR="00A324FD">
              <w:rPr>
                <w:rFonts w:ascii="Calibri" w:hAnsi="Calibri"/>
                <w:b/>
                <w:sz w:val="20"/>
                <w:szCs w:val="20"/>
              </w:rPr>
              <w:t>Building Insulation Details – Nonframed</w:t>
            </w:r>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408FAF02" w:rsidR="00A324FD" w:rsidRPr="009F2808" w:rsidRDefault="00A324FD" w:rsidP="007F32B6">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r w:rsidR="007F32B6">
              <w:rPr>
                <w:rFonts w:ascii="Calibri" w:hAnsi="Calibri"/>
                <w:sz w:val="18"/>
                <w:szCs w:val="20"/>
              </w:rPr>
              <w:t>or R-value</w:t>
            </w:r>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&lt;&lt;user input: ObjectNamePermissive&gt;&gt;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r w:rsidR="00473CA1">
              <w:rPr>
                <w:rFonts w:ascii="Calibri" w:hAnsi="Calibri"/>
                <w:sz w:val="18"/>
                <w:szCs w:val="20"/>
              </w:rPr>
              <w:t>*</w:t>
            </w:r>
            <w:r>
              <w:rPr>
                <w:rFonts w:ascii="Calibri" w:hAnsi="Calibri"/>
                <w:sz w:val="18"/>
                <w:szCs w:val="20"/>
              </w:rPr>
              <w:t xml:space="preserve">SIP OSB, </w:t>
            </w:r>
            <w:r w:rsidR="00473CA1">
              <w:rPr>
                <w:rFonts w:ascii="Calibri" w:hAnsi="Calibri"/>
                <w:sz w:val="18"/>
                <w:szCs w:val="20"/>
              </w:rPr>
              <w:t>*</w:t>
            </w:r>
            <w:r>
              <w:rPr>
                <w:rFonts w:ascii="Calibri" w:hAnsi="Calibri"/>
                <w:sz w:val="18"/>
                <w:szCs w:val="20"/>
              </w:rPr>
              <w:t xml:space="preserve">SIP 2x, </w:t>
            </w:r>
            <w:r w:rsidR="00473CA1">
              <w:rPr>
                <w:rFonts w:ascii="Calibri" w:hAnsi="Calibri"/>
                <w:sz w:val="18"/>
                <w:szCs w:val="20"/>
              </w:rPr>
              <w:t>*</w:t>
            </w:r>
            <w:r>
              <w:rPr>
                <w:rFonts w:ascii="Calibri" w:hAnsi="Calibri"/>
                <w:sz w:val="18"/>
                <w:szCs w:val="20"/>
              </w:rPr>
              <w:t xml:space="preserve">SIP 4x, </w:t>
            </w:r>
            <w:r w:rsidR="00473CA1">
              <w:rPr>
                <w:rFonts w:ascii="Calibri" w:hAnsi="Calibri"/>
                <w:sz w:val="18"/>
                <w:szCs w:val="20"/>
              </w:rPr>
              <w:t>*</w:t>
            </w:r>
            <w:r>
              <w:rPr>
                <w:rFonts w:ascii="Calibri" w:hAnsi="Calibri"/>
                <w:sz w:val="18"/>
                <w:szCs w:val="20"/>
              </w:rPr>
              <w:t>SIP I-joist</w:t>
            </w:r>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JA_TableID&gt;&gt;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JA_TableCell&gt;&gt;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DecimalNonnegative&gt;&gt;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trPr>
        <w:tc>
          <w:tcPr>
            <w:tcW w:w="14462" w:type="dxa"/>
          </w:tcPr>
          <w:p w14:paraId="5B0B5DE9" w14:textId="77777777" w:rsidR="00C86939" w:rsidRDefault="00C86939" w:rsidP="00C86939">
            <w:pPr>
              <w:keepNext/>
              <w:rPr>
                <w:rFonts w:asciiTheme="minorHAnsi" w:eastAsia="Calibri" w:hAnsiTheme="minorHAnsi"/>
                <w:b/>
                <w:sz w:val="20"/>
                <w:szCs w:val="18"/>
              </w:rPr>
            </w:pPr>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p>
          <w:p w14:paraId="66FE1E7C" w14:textId="03F5C0AD" w:rsidR="00D4230C" w:rsidRPr="00FF5F60" w:rsidRDefault="00D4230C" w:rsidP="0086134B">
            <w:pPr>
              <w:keepNext/>
              <w:rPr>
                <w:rFonts w:asciiTheme="minorHAnsi" w:eastAsia="Calibri" w:hAnsiTheme="minorHAnsi"/>
                <w:b/>
                <w:sz w:val="18"/>
                <w:szCs w:val="18"/>
              </w:rPr>
            </w:pPr>
            <w:r w:rsidRPr="0086134B">
              <w:rPr>
                <w:rFonts w:ascii="Calibri" w:eastAsia="Calibri" w:hAnsi="Calibri"/>
                <w:sz w:val="18"/>
                <w:szCs w:val="18"/>
              </w:rPr>
              <w:t>&lt;&lt;if A13 = Insulation then display this section; else display standard “This Section Does Not Apply” message&gt;&gt;</w:t>
            </w:r>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
      <w:tr w:rsidR="00C86939" w:rsidRPr="00C86939" w14:paraId="08A8A92E" w14:textId="77777777" w:rsidTr="00C86939">
        <w:trPr>
          <w:gridAfter w:val="1"/>
          <w:wAfter w:w="7" w:type="dxa"/>
          <w:trHeight w:val="201"/>
        </w:trPr>
        <w:tc>
          <w:tcPr>
            <w:tcW w:w="1097" w:type="dxa"/>
            <w:vAlign w:val="bottom"/>
          </w:tcPr>
          <w:p w14:paraId="7ED25504"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01</w:t>
            </w:r>
          </w:p>
        </w:tc>
        <w:tc>
          <w:tcPr>
            <w:tcW w:w="819" w:type="dxa"/>
            <w:vAlign w:val="bottom"/>
          </w:tcPr>
          <w:p w14:paraId="661480B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02</w:t>
            </w:r>
          </w:p>
        </w:tc>
        <w:tc>
          <w:tcPr>
            <w:tcW w:w="934" w:type="dxa"/>
            <w:vAlign w:val="bottom"/>
          </w:tcPr>
          <w:p w14:paraId="3B9B263A"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03</w:t>
            </w:r>
          </w:p>
        </w:tc>
        <w:tc>
          <w:tcPr>
            <w:tcW w:w="1028" w:type="dxa"/>
            <w:vAlign w:val="bottom"/>
          </w:tcPr>
          <w:p w14:paraId="4A1663EC"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04</w:t>
            </w:r>
          </w:p>
        </w:tc>
        <w:tc>
          <w:tcPr>
            <w:tcW w:w="728" w:type="dxa"/>
            <w:vAlign w:val="bottom"/>
          </w:tcPr>
          <w:p w14:paraId="5804414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05</w:t>
            </w:r>
          </w:p>
        </w:tc>
        <w:tc>
          <w:tcPr>
            <w:tcW w:w="702" w:type="dxa"/>
            <w:vAlign w:val="bottom"/>
          </w:tcPr>
          <w:p w14:paraId="364A2EB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06</w:t>
            </w:r>
          </w:p>
        </w:tc>
        <w:tc>
          <w:tcPr>
            <w:tcW w:w="902" w:type="dxa"/>
            <w:vAlign w:val="bottom"/>
          </w:tcPr>
          <w:p w14:paraId="56F00DF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07</w:t>
            </w:r>
          </w:p>
        </w:tc>
        <w:tc>
          <w:tcPr>
            <w:tcW w:w="1003" w:type="dxa"/>
            <w:vAlign w:val="bottom"/>
          </w:tcPr>
          <w:p w14:paraId="52544F2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08</w:t>
            </w:r>
          </w:p>
        </w:tc>
        <w:tc>
          <w:tcPr>
            <w:tcW w:w="902" w:type="dxa"/>
            <w:vAlign w:val="bottom"/>
          </w:tcPr>
          <w:p w14:paraId="076DCBF6"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09</w:t>
            </w:r>
          </w:p>
        </w:tc>
        <w:tc>
          <w:tcPr>
            <w:tcW w:w="994" w:type="dxa"/>
            <w:vAlign w:val="bottom"/>
          </w:tcPr>
          <w:p w14:paraId="1A365DB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10</w:t>
            </w:r>
          </w:p>
        </w:tc>
        <w:tc>
          <w:tcPr>
            <w:tcW w:w="711" w:type="dxa"/>
          </w:tcPr>
          <w:p w14:paraId="32B5AB37"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11</w:t>
            </w:r>
          </w:p>
        </w:tc>
        <w:tc>
          <w:tcPr>
            <w:tcW w:w="802" w:type="dxa"/>
          </w:tcPr>
          <w:p w14:paraId="7E763B3D"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12</w:t>
            </w:r>
          </w:p>
        </w:tc>
        <w:tc>
          <w:tcPr>
            <w:tcW w:w="902" w:type="dxa"/>
            <w:vAlign w:val="bottom"/>
          </w:tcPr>
          <w:p w14:paraId="18CB805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13</w:t>
            </w:r>
          </w:p>
        </w:tc>
        <w:tc>
          <w:tcPr>
            <w:tcW w:w="1003" w:type="dxa"/>
            <w:vAlign w:val="bottom"/>
          </w:tcPr>
          <w:p w14:paraId="52070961"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14</w:t>
            </w:r>
          </w:p>
        </w:tc>
        <w:tc>
          <w:tcPr>
            <w:tcW w:w="902" w:type="dxa"/>
            <w:vAlign w:val="bottom"/>
          </w:tcPr>
          <w:p w14:paraId="72FFB988"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15</w:t>
            </w:r>
          </w:p>
        </w:tc>
        <w:tc>
          <w:tcPr>
            <w:tcW w:w="997" w:type="dxa"/>
            <w:vAlign w:val="bottom"/>
          </w:tcPr>
          <w:p w14:paraId="577D9AC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16</w:t>
            </w:r>
          </w:p>
        </w:tc>
      </w:tr>
      <w:tr w:rsidR="00C86939" w:rsidRPr="00C86939" w14:paraId="0571C90A" w14:textId="77777777" w:rsidTr="00FF5F60">
        <w:trPr>
          <w:trHeight w:val="216"/>
        </w:trPr>
        <w:tc>
          <w:tcPr>
            <w:tcW w:w="1097" w:type="dxa"/>
            <w:vMerge w:val="restart"/>
            <w:vAlign w:val="bottom"/>
          </w:tcPr>
          <w:p w14:paraId="496F031B"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Tag/ID</w:t>
            </w:r>
          </w:p>
        </w:tc>
        <w:tc>
          <w:tcPr>
            <w:tcW w:w="819" w:type="dxa"/>
            <w:vMerge w:val="restart"/>
            <w:vAlign w:val="bottom"/>
          </w:tcPr>
          <w:p w14:paraId="42D701E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Above or Below Grade?</w:t>
            </w:r>
          </w:p>
        </w:tc>
        <w:tc>
          <w:tcPr>
            <w:tcW w:w="8710" w:type="dxa"/>
            <w:gridSpan w:val="10"/>
            <w:vAlign w:val="bottom"/>
          </w:tcPr>
          <w:p w14:paraId="4D7074EC"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Proposed</w:t>
            </w:r>
          </w:p>
        </w:tc>
        <w:tc>
          <w:tcPr>
            <w:tcW w:w="3806" w:type="dxa"/>
            <w:gridSpan w:val="5"/>
            <w:vAlign w:val="bottom"/>
          </w:tcPr>
          <w:p w14:paraId="6E426D8E"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Required</w:t>
            </w:r>
          </w:p>
        </w:tc>
      </w:tr>
      <w:tr w:rsidR="00C86939" w:rsidRPr="00C86939" w14:paraId="5DF3BB0A" w14:textId="77777777" w:rsidTr="00FF5F60">
        <w:trPr>
          <w:gridAfter w:val="1"/>
          <w:wAfter w:w="4" w:type="dxa"/>
          <w:trHeight w:val="340"/>
        </w:trPr>
        <w:tc>
          <w:tcPr>
            <w:tcW w:w="1097" w:type="dxa"/>
            <w:vMerge/>
            <w:vAlign w:val="bottom"/>
          </w:tcPr>
          <w:p w14:paraId="793A4033"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BDCDE0" w14:textId="77777777" w:rsidR="00C86939" w:rsidRPr="00CE1552" w:rsidRDefault="00C86939" w:rsidP="0029128E">
            <w:pPr>
              <w:jc w:val="center"/>
              <w:rPr>
                <w:rFonts w:asciiTheme="minorHAnsi" w:hAnsiTheme="minorHAnsi"/>
                <w:sz w:val="18"/>
                <w:szCs w:val="18"/>
              </w:rPr>
            </w:pPr>
          </w:p>
        </w:tc>
        <w:tc>
          <w:tcPr>
            <w:tcW w:w="934" w:type="dxa"/>
            <w:vMerge w:val="restart"/>
            <w:vAlign w:val="bottom"/>
          </w:tcPr>
          <w:p w14:paraId="6E8FF33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Type</w:t>
            </w:r>
          </w:p>
        </w:tc>
        <w:tc>
          <w:tcPr>
            <w:tcW w:w="1028" w:type="dxa"/>
            <w:vMerge w:val="restart"/>
            <w:vAlign w:val="bottom"/>
          </w:tcPr>
          <w:p w14:paraId="2371C9CA"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31" w:type="dxa"/>
            <w:gridSpan w:val="2"/>
            <w:vAlign w:val="bottom"/>
          </w:tcPr>
          <w:p w14:paraId="5F571157"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2A4110F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7" w:type="dxa"/>
            <w:gridSpan w:val="2"/>
            <w:vAlign w:val="bottom"/>
          </w:tcPr>
          <w:p w14:paraId="1D34D62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13" w:type="dxa"/>
            <w:gridSpan w:val="2"/>
          </w:tcPr>
          <w:p w14:paraId="0F09859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7B57CF3E"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900" w:type="dxa"/>
            <w:gridSpan w:val="2"/>
            <w:vAlign w:val="bottom"/>
          </w:tcPr>
          <w:p w14:paraId="72B67D5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C86939" w:rsidRPr="00C86939" w14:paraId="6E018EF8" w14:textId="77777777" w:rsidTr="00C86939">
        <w:trPr>
          <w:gridAfter w:val="1"/>
          <w:wAfter w:w="7" w:type="dxa"/>
          <w:trHeight w:val="340"/>
        </w:trPr>
        <w:tc>
          <w:tcPr>
            <w:tcW w:w="1097" w:type="dxa"/>
            <w:vMerge/>
            <w:vAlign w:val="bottom"/>
          </w:tcPr>
          <w:p w14:paraId="6A5B4446"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5722DF" w14:textId="77777777" w:rsidR="00C86939" w:rsidRPr="00CE1552" w:rsidRDefault="00C86939" w:rsidP="0029128E">
            <w:pPr>
              <w:jc w:val="center"/>
              <w:rPr>
                <w:rFonts w:asciiTheme="minorHAnsi" w:hAnsiTheme="minorHAnsi"/>
                <w:sz w:val="18"/>
                <w:szCs w:val="18"/>
              </w:rPr>
            </w:pPr>
          </w:p>
        </w:tc>
        <w:tc>
          <w:tcPr>
            <w:tcW w:w="934" w:type="dxa"/>
            <w:vMerge/>
            <w:vAlign w:val="bottom"/>
          </w:tcPr>
          <w:p w14:paraId="0BE19F01" w14:textId="77777777" w:rsidR="00C86939" w:rsidRPr="00CE1552" w:rsidRDefault="00C86939" w:rsidP="0029128E">
            <w:pPr>
              <w:jc w:val="center"/>
              <w:rPr>
                <w:rFonts w:asciiTheme="minorHAnsi" w:hAnsiTheme="minorHAnsi"/>
                <w:sz w:val="18"/>
                <w:szCs w:val="18"/>
              </w:rPr>
            </w:pPr>
          </w:p>
        </w:tc>
        <w:tc>
          <w:tcPr>
            <w:tcW w:w="1028" w:type="dxa"/>
            <w:vMerge/>
            <w:vAlign w:val="bottom"/>
          </w:tcPr>
          <w:p w14:paraId="699DA29B" w14:textId="77777777" w:rsidR="00C86939" w:rsidRPr="00CE1552" w:rsidRDefault="00C86939" w:rsidP="0029128E">
            <w:pPr>
              <w:jc w:val="center"/>
              <w:rPr>
                <w:rFonts w:asciiTheme="minorHAnsi" w:hAnsiTheme="minorHAnsi"/>
                <w:sz w:val="18"/>
                <w:szCs w:val="18"/>
              </w:rPr>
            </w:pPr>
          </w:p>
        </w:tc>
        <w:tc>
          <w:tcPr>
            <w:tcW w:w="728" w:type="dxa"/>
            <w:vAlign w:val="bottom"/>
          </w:tcPr>
          <w:p w14:paraId="5F740BD1"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702" w:type="dxa"/>
            <w:vAlign w:val="bottom"/>
          </w:tcPr>
          <w:p w14:paraId="01F6464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FF2636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70DCA2A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5B5842D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4" w:type="dxa"/>
            <w:vAlign w:val="bottom"/>
          </w:tcPr>
          <w:p w14:paraId="64094D94"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711" w:type="dxa"/>
            <w:vAlign w:val="bottom"/>
          </w:tcPr>
          <w:p w14:paraId="53F2234C"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802" w:type="dxa"/>
            <w:vAlign w:val="bottom"/>
          </w:tcPr>
          <w:p w14:paraId="0B40F01B"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547F8F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4526648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6CEAAE1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7" w:type="dxa"/>
            <w:vAlign w:val="bottom"/>
          </w:tcPr>
          <w:p w14:paraId="02255A30"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r>
      <w:tr w:rsidR="00C86939" w:rsidRPr="00C86939" w14:paraId="75CBF9C0" w14:textId="77777777" w:rsidTr="00FF5F60">
        <w:trPr>
          <w:gridAfter w:val="1"/>
          <w:wAfter w:w="7" w:type="dxa"/>
          <w:trHeight w:val="782"/>
        </w:trPr>
        <w:tc>
          <w:tcPr>
            <w:tcW w:w="1097" w:type="dxa"/>
          </w:tcPr>
          <w:p w14:paraId="4CD6AE6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input: ObjectNamePermissive&gt;&gt;</w:t>
            </w:r>
          </w:p>
        </w:tc>
        <w:tc>
          <w:tcPr>
            <w:tcW w:w="819" w:type="dxa"/>
          </w:tcPr>
          <w:p w14:paraId="62ED0B4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 from list: *Above Grade; or *Below Grade&gt;&gt;</w:t>
            </w:r>
          </w:p>
        </w:tc>
        <w:tc>
          <w:tcPr>
            <w:tcW w:w="934" w:type="dxa"/>
          </w:tcPr>
          <w:p w14:paraId="3AD620D8"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selects from list:</w:t>
            </w:r>
          </w:p>
          <w:p w14:paraId="43B6E2F3" w14:textId="38FD7CD5" w:rsidR="00C86939" w:rsidRPr="00CE2E84" w:rsidRDefault="00C86939" w:rsidP="00473CA1">
            <w:pPr>
              <w:rPr>
                <w:rFonts w:asciiTheme="minorHAnsi" w:hAnsiTheme="minorHAnsi"/>
                <w:sz w:val="18"/>
                <w:szCs w:val="18"/>
              </w:rPr>
            </w:pPr>
            <w:r w:rsidRPr="00FF5F60">
              <w:rPr>
                <w:rFonts w:asciiTheme="minorHAnsi" w:hAnsiTheme="minorHAnsi"/>
                <w:sz w:val="18"/>
                <w:szCs w:val="18"/>
              </w:rPr>
              <w:t xml:space="preserve">*Clay Brick, *Clay Hollow Unit, *CMU Light Weight, *CMU Medium Weight, *CMU </w:t>
            </w:r>
            <w:r w:rsidR="00473CA1" w:rsidRPr="00473CA1">
              <w:rPr>
                <w:rFonts w:asciiTheme="minorHAnsi" w:hAnsiTheme="minorHAnsi"/>
                <w:sz w:val="18"/>
                <w:szCs w:val="18"/>
              </w:rPr>
              <w:t xml:space="preserve">Normal </w:t>
            </w:r>
            <w:r w:rsidR="00473CA1" w:rsidRPr="00473CA1">
              <w:rPr>
                <w:rFonts w:asciiTheme="minorHAnsi" w:hAnsiTheme="minorHAnsi"/>
                <w:sz w:val="18"/>
                <w:szCs w:val="18"/>
              </w:rPr>
              <w:lastRenderedPageBreak/>
              <w:t>Weight, *Concrete</w:t>
            </w:r>
          </w:p>
        </w:tc>
        <w:tc>
          <w:tcPr>
            <w:tcW w:w="1028" w:type="dxa"/>
          </w:tcPr>
          <w:p w14:paraId="5A2D4E0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DecimalNonnegative&gt;&gt;</w:t>
            </w:r>
          </w:p>
        </w:tc>
        <w:tc>
          <w:tcPr>
            <w:tcW w:w="728" w:type="dxa"/>
          </w:tcPr>
          <w:p w14:paraId="1716726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JA_TableID&gt;&gt;</w:t>
            </w:r>
          </w:p>
        </w:tc>
        <w:tc>
          <w:tcPr>
            <w:tcW w:w="702" w:type="dxa"/>
          </w:tcPr>
          <w:p w14:paraId="532EA9EF"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403A269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11E756DC"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72FBEDE4"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4" w:type="dxa"/>
          </w:tcPr>
          <w:p w14:paraId="45E237F8"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711" w:type="dxa"/>
          </w:tcPr>
          <w:p w14:paraId="1289ED8D"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JA_TableID&gt;&gt;</w:t>
            </w:r>
          </w:p>
        </w:tc>
        <w:tc>
          <w:tcPr>
            <w:tcW w:w="802" w:type="dxa"/>
          </w:tcPr>
          <w:p w14:paraId="506B0680"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&lt;&lt;User input: JA_TableCell&gt;&gt;</w:t>
            </w:r>
          </w:p>
        </w:tc>
        <w:tc>
          <w:tcPr>
            <w:tcW w:w="902" w:type="dxa"/>
          </w:tcPr>
          <w:p w14:paraId="34E532E5"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57DE3F3A"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042C6B3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DecimalNonnegative;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7" w:type="dxa"/>
          </w:tcPr>
          <w:p w14:paraId="3719D9F9"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&lt;&lt;User input: DecimalNonnegative; Note: Either R-value or U-factor is required, not both. The same descriptor should be used throughou</w:t>
            </w:r>
            <w:r w:rsidRPr="00CE2E84">
              <w:rPr>
                <w:rFonts w:asciiTheme="minorHAnsi" w:hAnsiTheme="minorHAnsi"/>
                <w:sz w:val="18"/>
                <w:szCs w:val="18"/>
              </w:rPr>
              <w:lastRenderedPageBreak/>
              <w:t>t this table&gt;&gt;</w:t>
            </w:r>
          </w:p>
        </w:tc>
      </w:tr>
      <w:tr w:rsidR="00C86939" w:rsidRPr="00C86939" w14:paraId="6223282E" w14:textId="77777777" w:rsidTr="00C86939">
        <w:trPr>
          <w:gridAfter w:val="1"/>
          <w:wAfter w:w="7" w:type="dxa"/>
          <w:trHeight w:val="185"/>
        </w:trPr>
        <w:tc>
          <w:tcPr>
            <w:tcW w:w="1097" w:type="dxa"/>
          </w:tcPr>
          <w:p w14:paraId="2D3921DA" w14:textId="77777777" w:rsidR="00C86939" w:rsidRPr="00CE1552" w:rsidRDefault="00C86939" w:rsidP="0029128E">
            <w:pPr>
              <w:rPr>
                <w:rFonts w:asciiTheme="minorHAnsi" w:hAnsiTheme="minorHAnsi"/>
                <w:sz w:val="18"/>
                <w:szCs w:val="18"/>
              </w:rPr>
            </w:pPr>
          </w:p>
        </w:tc>
        <w:tc>
          <w:tcPr>
            <w:tcW w:w="819" w:type="dxa"/>
          </w:tcPr>
          <w:p w14:paraId="03D47FA4" w14:textId="77777777" w:rsidR="00C86939" w:rsidRPr="00CE1552" w:rsidRDefault="00C86939" w:rsidP="0029128E">
            <w:pPr>
              <w:rPr>
                <w:rFonts w:asciiTheme="minorHAnsi" w:hAnsiTheme="minorHAnsi"/>
                <w:sz w:val="18"/>
                <w:szCs w:val="18"/>
              </w:rPr>
            </w:pPr>
          </w:p>
        </w:tc>
        <w:tc>
          <w:tcPr>
            <w:tcW w:w="934" w:type="dxa"/>
          </w:tcPr>
          <w:p w14:paraId="0A316915" w14:textId="77777777" w:rsidR="00C86939" w:rsidRPr="00CE1552" w:rsidRDefault="00C86939" w:rsidP="0029128E">
            <w:pPr>
              <w:rPr>
                <w:rFonts w:asciiTheme="minorHAnsi" w:hAnsiTheme="minorHAnsi"/>
                <w:sz w:val="18"/>
                <w:szCs w:val="18"/>
              </w:rPr>
            </w:pPr>
          </w:p>
        </w:tc>
        <w:tc>
          <w:tcPr>
            <w:tcW w:w="1028" w:type="dxa"/>
          </w:tcPr>
          <w:p w14:paraId="24990E71" w14:textId="77777777" w:rsidR="00C86939" w:rsidRPr="00CE1552" w:rsidRDefault="00C86939" w:rsidP="0029128E">
            <w:pPr>
              <w:rPr>
                <w:rFonts w:asciiTheme="minorHAnsi" w:hAnsiTheme="minorHAnsi"/>
                <w:sz w:val="18"/>
                <w:szCs w:val="18"/>
              </w:rPr>
            </w:pPr>
          </w:p>
        </w:tc>
        <w:tc>
          <w:tcPr>
            <w:tcW w:w="728" w:type="dxa"/>
          </w:tcPr>
          <w:p w14:paraId="1ECBC74A" w14:textId="77777777" w:rsidR="00C86939" w:rsidRPr="00CE1552" w:rsidRDefault="00C86939" w:rsidP="0029128E">
            <w:pPr>
              <w:rPr>
                <w:rFonts w:asciiTheme="minorHAnsi" w:hAnsiTheme="minorHAnsi"/>
                <w:sz w:val="18"/>
                <w:szCs w:val="18"/>
              </w:rPr>
            </w:pPr>
          </w:p>
        </w:tc>
        <w:tc>
          <w:tcPr>
            <w:tcW w:w="702" w:type="dxa"/>
          </w:tcPr>
          <w:p w14:paraId="0AA92B3E" w14:textId="77777777" w:rsidR="00C86939" w:rsidRPr="00CE1552" w:rsidRDefault="00C86939" w:rsidP="0029128E">
            <w:pPr>
              <w:rPr>
                <w:rFonts w:asciiTheme="minorHAnsi" w:hAnsiTheme="minorHAnsi"/>
                <w:sz w:val="18"/>
                <w:szCs w:val="18"/>
              </w:rPr>
            </w:pPr>
          </w:p>
        </w:tc>
        <w:tc>
          <w:tcPr>
            <w:tcW w:w="902" w:type="dxa"/>
          </w:tcPr>
          <w:p w14:paraId="16EC9655" w14:textId="77777777" w:rsidR="00C86939" w:rsidRPr="00CE1552" w:rsidRDefault="00C86939" w:rsidP="0029128E">
            <w:pPr>
              <w:rPr>
                <w:rFonts w:asciiTheme="minorHAnsi" w:hAnsiTheme="minorHAnsi"/>
                <w:sz w:val="18"/>
                <w:szCs w:val="18"/>
              </w:rPr>
            </w:pPr>
          </w:p>
        </w:tc>
        <w:tc>
          <w:tcPr>
            <w:tcW w:w="1003" w:type="dxa"/>
          </w:tcPr>
          <w:p w14:paraId="0D50062F" w14:textId="77777777" w:rsidR="00C86939" w:rsidRPr="00CE1552" w:rsidRDefault="00C86939" w:rsidP="0029128E">
            <w:pPr>
              <w:rPr>
                <w:rFonts w:asciiTheme="minorHAnsi" w:hAnsiTheme="minorHAnsi"/>
                <w:sz w:val="18"/>
                <w:szCs w:val="18"/>
              </w:rPr>
            </w:pPr>
          </w:p>
        </w:tc>
        <w:tc>
          <w:tcPr>
            <w:tcW w:w="902" w:type="dxa"/>
          </w:tcPr>
          <w:p w14:paraId="520A019B" w14:textId="77777777" w:rsidR="00C86939" w:rsidRPr="00CE1552" w:rsidRDefault="00C86939" w:rsidP="0029128E">
            <w:pPr>
              <w:rPr>
                <w:rFonts w:asciiTheme="minorHAnsi" w:hAnsiTheme="minorHAnsi"/>
                <w:sz w:val="18"/>
                <w:szCs w:val="18"/>
              </w:rPr>
            </w:pPr>
          </w:p>
        </w:tc>
        <w:tc>
          <w:tcPr>
            <w:tcW w:w="994" w:type="dxa"/>
          </w:tcPr>
          <w:p w14:paraId="64EC6A8D" w14:textId="77777777" w:rsidR="00C86939" w:rsidRPr="00CE1552" w:rsidRDefault="00C86939" w:rsidP="0029128E">
            <w:pPr>
              <w:rPr>
                <w:rFonts w:asciiTheme="minorHAnsi" w:hAnsiTheme="minorHAnsi"/>
                <w:sz w:val="18"/>
                <w:szCs w:val="18"/>
              </w:rPr>
            </w:pPr>
          </w:p>
        </w:tc>
        <w:tc>
          <w:tcPr>
            <w:tcW w:w="711" w:type="dxa"/>
          </w:tcPr>
          <w:p w14:paraId="5CC09BDB" w14:textId="77777777" w:rsidR="00C86939" w:rsidRPr="00CE1552" w:rsidRDefault="00C86939" w:rsidP="0029128E">
            <w:pPr>
              <w:rPr>
                <w:rFonts w:asciiTheme="minorHAnsi" w:hAnsiTheme="minorHAnsi"/>
                <w:sz w:val="18"/>
                <w:szCs w:val="18"/>
              </w:rPr>
            </w:pPr>
          </w:p>
        </w:tc>
        <w:tc>
          <w:tcPr>
            <w:tcW w:w="802" w:type="dxa"/>
          </w:tcPr>
          <w:p w14:paraId="64280B54" w14:textId="77777777" w:rsidR="00C86939" w:rsidRPr="00CE1552" w:rsidRDefault="00C86939" w:rsidP="0029128E">
            <w:pPr>
              <w:rPr>
                <w:rFonts w:asciiTheme="minorHAnsi" w:hAnsiTheme="minorHAnsi"/>
                <w:sz w:val="18"/>
                <w:szCs w:val="18"/>
              </w:rPr>
            </w:pPr>
          </w:p>
        </w:tc>
        <w:tc>
          <w:tcPr>
            <w:tcW w:w="902" w:type="dxa"/>
          </w:tcPr>
          <w:p w14:paraId="6F478F7F" w14:textId="77777777" w:rsidR="00C86939" w:rsidRPr="00CE1552" w:rsidRDefault="00C86939" w:rsidP="0029128E">
            <w:pPr>
              <w:rPr>
                <w:rFonts w:asciiTheme="minorHAnsi" w:hAnsiTheme="minorHAnsi"/>
                <w:sz w:val="18"/>
                <w:szCs w:val="18"/>
              </w:rPr>
            </w:pPr>
          </w:p>
        </w:tc>
        <w:tc>
          <w:tcPr>
            <w:tcW w:w="1003" w:type="dxa"/>
          </w:tcPr>
          <w:p w14:paraId="2758F040" w14:textId="77777777" w:rsidR="00C86939" w:rsidRPr="00CE1552" w:rsidRDefault="00C86939" w:rsidP="0029128E">
            <w:pPr>
              <w:rPr>
                <w:rFonts w:asciiTheme="minorHAnsi" w:hAnsiTheme="minorHAnsi"/>
                <w:sz w:val="18"/>
                <w:szCs w:val="18"/>
              </w:rPr>
            </w:pPr>
          </w:p>
        </w:tc>
        <w:tc>
          <w:tcPr>
            <w:tcW w:w="902" w:type="dxa"/>
          </w:tcPr>
          <w:p w14:paraId="1A059D7F" w14:textId="77777777" w:rsidR="00C86939" w:rsidRPr="00CE1552" w:rsidRDefault="00C86939" w:rsidP="0029128E">
            <w:pPr>
              <w:rPr>
                <w:rFonts w:asciiTheme="minorHAnsi" w:hAnsiTheme="minorHAnsi"/>
                <w:sz w:val="18"/>
                <w:szCs w:val="18"/>
              </w:rPr>
            </w:pPr>
          </w:p>
        </w:tc>
        <w:tc>
          <w:tcPr>
            <w:tcW w:w="997" w:type="dxa"/>
          </w:tcPr>
          <w:p w14:paraId="6477C73C" w14:textId="77777777" w:rsidR="00C86939" w:rsidRPr="00CE1552" w:rsidRDefault="00C86939" w:rsidP="0029128E">
            <w:pPr>
              <w:rPr>
                <w:rFonts w:asciiTheme="minorHAnsi" w:hAnsiTheme="minorHAnsi"/>
                <w:sz w:val="18"/>
                <w:szCs w:val="18"/>
              </w:rPr>
            </w:pPr>
          </w:p>
        </w:tc>
      </w:tr>
      <w:tr w:rsidR="00C86939" w:rsidRPr="00C86939" w14:paraId="3AF4B1C4" w14:textId="77777777" w:rsidTr="00CE1552">
        <w:trPr>
          <w:trHeight w:val="288"/>
        </w:trPr>
        <w:tc>
          <w:tcPr>
            <w:tcW w:w="14433" w:type="dxa"/>
            <w:gridSpan w:val="17"/>
          </w:tcPr>
          <w:p w14:paraId="79C94F50" w14:textId="77777777" w:rsidR="00C86939" w:rsidRPr="00CE1552" w:rsidRDefault="00C86939" w:rsidP="0029128E">
            <w:pPr>
              <w:rPr>
                <w:rFonts w:asciiTheme="minorHAnsi" w:hAnsiTheme="minorHAnsi"/>
                <w:sz w:val="18"/>
                <w:szCs w:val="18"/>
              </w:rPr>
            </w:pPr>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1D5595AD" w14:textId="77777777" w:rsidR="00C86939" w:rsidRDefault="00C86939"/>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1"/>
        <w:gridCol w:w="621"/>
        <w:gridCol w:w="1093"/>
        <w:gridCol w:w="796"/>
        <w:gridCol w:w="1035"/>
        <w:gridCol w:w="975"/>
        <w:gridCol w:w="1063"/>
        <w:gridCol w:w="1063"/>
        <w:gridCol w:w="975"/>
        <w:gridCol w:w="975"/>
        <w:gridCol w:w="1099"/>
        <w:gridCol w:w="1115"/>
        <w:gridCol w:w="908"/>
        <w:gridCol w:w="67"/>
        <w:gridCol w:w="976"/>
      </w:tblGrid>
      <w:tr w:rsidR="00BB003A" w14:paraId="4886A557" w14:textId="77777777" w:rsidTr="00CE1552">
        <w:trPr>
          <w:trHeight w:val="388"/>
        </w:trPr>
        <w:tc>
          <w:tcPr>
            <w:tcW w:w="14462" w:type="dxa"/>
            <w:gridSpan w:val="16"/>
            <w:tcBorders>
              <w:top w:val="single" w:sz="4" w:space="0" w:color="auto"/>
              <w:left w:val="single" w:sz="4" w:space="0" w:color="auto"/>
              <w:bottom w:val="single" w:sz="4" w:space="0" w:color="auto"/>
              <w:right w:val="single" w:sz="4" w:space="0" w:color="auto"/>
            </w:tcBorders>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E1552">
        <w:trPr>
          <w:trHeight w:val="260"/>
        </w:trPr>
        <w:tc>
          <w:tcPr>
            <w:tcW w:w="640" w:type="dxa"/>
            <w:tcBorders>
              <w:left w:val="single" w:sz="4" w:space="0" w:color="auto"/>
              <w:right w:val="single" w:sz="4" w:space="0" w:color="auto"/>
            </w:tcBorders>
            <w:shd w:val="clear" w:color="auto" w:fill="auto"/>
            <w:vAlign w:val="bottom"/>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E1552">
        <w:trPr>
          <w:trHeight w:val="251"/>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&lt;&lt;User Input: ObjectNamePermissive&gt;&gt;</w:t>
            </w:r>
          </w:p>
        </w:tc>
        <w:tc>
          <w:tcPr>
            <w:tcW w:w="1061" w:type="dxa"/>
            <w:tcBorders>
              <w:left w:val="single" w:sz="4" w:space="0" w:color="auto"/>
              <w:bottom w:val="single" w:sz="4" w:space="0" w:color="auto"/>
            </w:tcBorders>
            <w:shd w:val="clear" w:color="auto" w:fill="auto"/>
            <w:vAlign w:val="bottom"/>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SRI</w:t>
            </w:r>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
          <w:p w14:paraId="4886A583" w14:textId="0B5B8A0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r w:rsidR="002F4ABC">
              <w:rPr>
                <w:rFonts w:asciiTheme="minorHAnsi" w:hAnsiTheme="minorHAnsi"/>
                <w:noProof/>
                <w:sz w:val="18"/>
                <w:szCs w:val="18"/>
              </w:rPr>
              <w:t xml:space="preserve">less than </w:t>
            </w:r>
            <w:r w:rsidRPr="00EA3C79">
              <w:rPr>
                <w:rFonts w:asciiTheme="minorHAnsi" w:hAnsiTheme="minorHAnsi"/>
                <w:noProof/>
                <w:sz w:val="18"/>
                <w:szCs w:val="18"/>
              </w:rPr>
              <w:t xml:space="preserve">2:12 or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
          <w:p w14:paraId="4886A584" w14:textId="041C1BDA"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r w:rsidR="00D76861">
              <w:rPr>
                <w:rFonts w:asciiTheme="minorHAnsi" w:hAnsiTheme="minorHAnsi"/>
                <w:noProof/>
                <w:sz w:val="18"/>
                <w:szCs w:val="18"/>
              </w:rPr>
              <w:t xml:space="preserve">Exception </w:t>
            </w:r>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w:t>
            </w:r>
            <w:r w:rsidRPr="00EA3C79">
              <w:rPr>
                <w:rFonts w:asciiTheme="minorHAnsi" w:hAnsiTheme="minorHAnsi" w:cs="Arial"/>
                <w:sz w:val="18"/>
                <w:szCs w:val="18"/>
              </w:rPr>
              <w:lastRenderedPageBreak/>
              <w:t>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537156C"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r w:rsidR="00D76861">
              <w:rPr>
                <w:rFonts w:asciiTheme="minorHAnsi" w:hAnsiTheme="minorHAnsi" w:cs="Arial"/>
                <w:sz w:val="18"/>
                <w:szCs w:val="18"/>
              </w:rPr>
              <w:t xml:space="preserve">Exception </w:t>
            </w:r>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r w:rsidR="002F4ABC">
              <w:rPr>
                <w:rFonts w:asciiTheme="minorHAnsi" w:hAnsiTheme="minorHAnsi"/>
                <w:noProof/>
                <w:sz w:val="18"/>
                <w:szCs w:val="18"/>
              </w:rPr>
              <w:t xml:space="preserve">less than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25 lbs/ft</w:t>
            </w:r>
            <w:r>
              <w:rPr>
                <w:rFonts w:asciiTheme="minorHAnsi" w:hAnsiTheme="minorHAnsi" w:cs="Arial"/>
                <w:sz w:val="18"/>
                <w:szCs w:val="18"/>
              </w:rPr>
              <w:t>2</w:t>
            </w:r>
            <w:r w:rsidRPr="00EA3C79">
              <w:rPr>
                <w:rFonts w:asciiTheme="minorHAnsi" w:hAnsiTheme="minorHAnsi" w:cs="Arial"/>
                <w:sz w:val="18"/>
                <w:szCs w:val="18"/>
              </w:rPr>
              <w:t>, 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
          <w:p w14:paraId="17EEEC4B" w14:textId="3D3DBE88"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lastRenderedPageBreak/>
              <w:t xml:space="preserve">&lt;&lt;if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greater than or equal to </w:t>
            </w:r>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02 = exception, then report NA;</w:t>
            </w:r>
          </w:p>
          <w:p w14:paraId="242CBB1B" w14:textId="04C32946"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less than </w:t>
            </w:r>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 xml:space="preserve">04 ≠ roof deck installation, then </w:t>
            </w:r>
            <w:r>
              <w:rPr>
                <w:rFonts w:asciiTheme="minorHAnsi" w:hAnsiTheme="minorHAnsi"/>
                <w:b w:val="0"/>
                <w:sz w:val="18"/>
              </w:rPr>
              <w:lastRenderedPageBreak/>
              <w:t>report NA;</w:t>
            </w:r>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
          <w:p w14:paraId="4886A58D" w14:textId="4E1308F1"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lastRenderedPageBreak/>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 xml:space="preserve">Clay Roof </w:t>
            </w:r>
            <w:r w:rsidRPr="00EA3C79">
              <w:rPr>
                <w:rFonts w:asciiTheme="minorHAnsi" w:hAnsiTheme="minorHAnsi"/>
                <w:noProof/>
                <w:sz w:val="18"/>
                <w:szCs w:val="18"/>
              </w:rPr>
              <w:lastRenderedPageBreak/>
              <w:t>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
          <w:p w14:paraId="4886A59E" w14:textId="4B4AED53"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lastRenderedPageBreak/>
              <w:t>&lt;&lt;</w:t>
            </w:r>
            <w:r>
              <w:rPr>
                <w:rFonts w:asciiTheme="minorHAnsi" w:hAnsiTheme="minorHAnsi"/>
                <w:noProof/>
                <w:sz w:val="18"/>
                <w:szCs w:val="18"/>
              </w:rPr>
              <w:t xml:space="preserve">if cell 03 equals </w:t>
            </w:r>
            <w:r w:rsidR="002F4ABC">
              <w:rPr>
                <w:rFonts w:asciiTheme="minorHAnsi" w:hAnsiTheme="minorHAnsi"/>
                <w:noProof/>
                <w:sz w:val="18"/>
                <w:szCs w:val="18"/>
              </w:rPr>
              <w:t xml:space="preserve">less than </w:t>
            </w:r>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Directory;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47F78F3"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Execption</w:t>
            </w:r>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Directory;</w:t>
            </w:r>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if cell 02 = ‘Not in an applicable climate zone’ or ‘SRI’ return NA;</w:t>
            </w:r>
          </w:p>
          <w:p w14:paraId="4886A5A9" w14:textId="794FB60D"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NA</w:t>
            </w:r>
            <w:r w:rsidR="00BB003A">
              <w:rPr>
                <w:rFonts w:asciiTheme="minorHAnsi" w:hAnsiTheme="minorHAnsi"/>
                <w:sz w:val="18"/>
                <w:szCs w:val="18"/>
              </w:rPr>
              <w:t>;</w:t>
            </w:r>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4D2A38">
              <w:rPr>
                <w:rFonts w:asciiTheme="minorHAnsi" w:hAnsiTheme="minorHAnsi"/>
                <w:sz w:val="18"/>
                <w:szCs w:val="18"/>
              </w:rPr>
              <w:t>Elseif</w:t>
            </w:r>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equation </w:t>
            </w:r>
            <w:r>
              <w:rPr>
                <w:rFonts w:asciiTheme="minorHAnsi" w:hAnsiTheme="minorHAnsi"/>
                <w:sz w:val="18"/>
                <w:szCs w:val="18"/>
              </w:rPr>
              <w:lastRenderedPageBreak/>
              <w:t>from 110.8(i)2;</w:t>
            </w:r>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lastRenderedPageBreak/>
              <w:t>&lt;&lt;</w:t>
            </w:r>
            <w:r w:rsidR="00386287">
              <w:rPr>
                <w:rFonts w:asciiTheme="minorHAnsi" w:hAnsiTheme="minorHAnsi"/>
                <w:sz w:val="18"/>
                <w:szCs w:val="18"/>
              </w:rPr>
              <w:t>if cell 02 = ‘Not in an applicable climate zone’ then result = NA;</w:t>
            </w:r>
          </w:p>
          <w:p w14:paraId="4886A5B0" w14:textId="0207FE46"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r w:rsidR="002F4ABC">
              <w:rPr>
                <w:rFonts w:asciiTheme="minorHAnsi" w:hAnsiTheme="minorHAnsi"/>
                <w:noProof/>
                <w:sz w:val="18"/>
                <w:szCs w:val="18"/>
              </w:rPr>
              <w:t xml:space="preserve">less than </w:t>
            </w:r>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
          <w:p w14:paraId="4886A5B8" w14:textId="07B26620"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2:12, cell 04 equals roof deck insulation and cell 07 equals R-2 return 0.62;</w:t>
            </w:r>
          </w:p>
          <w:p w14:paraId="4886A5B9" w14:textId="77777777" w:rsidR="00BB003A" w:rsidRPr="00C10900" w:rsidRDefault="00BB003A" w:rsidP="00CC2306">
            <w:pPr>
              <w:rPr>
                <w:sz w:val="18"/>
                <w:szCs w:val="18"/>
              </w:rPr>
            </w:pPr>
          </w:p>
          <w:p w14:paraId="4886A5BA" w14:textId="620490EC"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0.59;</w:t>
            </w:r>
          </w:p>
          <w:p w14:paraId="4886A5BB" w14:textId="77777777" w:rsidR="00BB003A" w:rsidRPr="00C10900" w:rsidRDefault="00BB003A" w:rsidP="00CC2306">
            <w:pPr>
              <w:rPr>
                <w:sz w:val="18"/>
                <w:szCs w:val="18"/>
              </w:rPr>
            </w:pPr>
          </w:p>
          <w:p w14:paraId="4886A5BC" w14:textId="6438A083"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0.54;</w:t>
            </w:r>
          </w:p>
          <w:p w14:paraId="4886A5BD" w14:textId="77777777" w:rsidR="00BB003A" w:rsidRPr="00C10900" w:rsidRDefault="00BB003A" w:rsidP="00CC2306">
            <w:pPr>
              <w:rPr>
                <w:sz w:val="18"/>
                <w:szCs w:val="18"/>
              </w:rPr>
            </w:pPr>
          </w:p>
          <w:p w14:paraId="4886A5BE" w14:textId="6B72BCFF"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0.49;</w:t>
            </w:r>
          </w:p>
          <w:p w14:paraId="4886A5BF" w14:textId="77777777" w:rsidR="00BB003A" w:rsidRPr="00C10900" w:rsidRDefault="00BB003A" w:rsidP="00CC2306">
            <w:pPr>
              <w:rPr>
                <w:sz w:val="18"/>
                <w:szCs w:val="18"/>
              </w:rPr>
            </w:pPr>
          </w:p>
          <w:p w14:paraId="4886A5C0" w14:textId="2BC962B2"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0.44;</w:t>
            </w:r>
          </w:p>
          <w:p w14:paraId="4886A5C1" w14:textId="77777777" w:rsidR="00BB003A" w:rsidRPr="00C10900" w:rsidRDefault="00BB003A" w:rsidP="00CC2306">
            <w:pPr>
              <w:rPr>
                <w:sz w:val="18"/>
                <w:szCs w:val="18"/>
              </w:rPr>
            </w:pPr>
          </w:p>
          <w:p w14:paraId="4886A5C2" w14:textId="67DC1B6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0.39;</w:t>
            </w:r>
          </w:p>
          <w:p w14:paraId="4886A5C3" w14:textId="77777777" w:rsidR="00BB003A" w:rsidRPr="00C10900" w:rsidRDefault="00BB003A" w:rsidP="00CC2306">
            <w:pPr>
              <w:rPr>
                <w:sz w:val="18"/>
                <w:szCs w:val="18"/>
              </w:rPr>
            </w:pPr>
          </w:p>
          <w:p w14:paraId="4886A5C4" w14:textId="02144F5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0.34;</w:t>
            </w:r>
          </w:p>
          <w:p w14:paraId="4886A5C5" w14:textId="77777777" w:rsidR="00BB003A" w:rsidRPr="00C10900" w:rsidRDefault="00BB003A" w:rsidP="00CC2306">
            <w:pPr>
              <w:rPr>
                <w:sz w:val="18"/>
                <w:szCs w:val="18"/>
              </w:rPr>
            </w:pPr>
          </w:p>
          <w:p w14:paraId="4886A5C6" w14:textId="60342E9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0.29</w:t>
            </w:r>
            <w:r>
              <w:rPr>
                <w:sz w:val="18"/>
                <w:szCs w:val="18"/>
              </w:rPr>
              <w:t>;</w:t>
            </w:r>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
          <w:p w14:paraId="4886A5CA" w14:textId="4CEC5855" w:rsidR="00BB003A" w:rsidRDefault="00BB003A" w:rsidP="00CC2306">
            <w:pPr>
              <w:rPr>
                <w:sz w:val="18"/>
                <w:szCs w:val="18"/>
              </w:rPr>
            </w:pPr>
            <w:r w:rsidRPr="00C10900">
              <w:rPr>
                <w:sz w:val="18"/>
                <w:szCs w:val="18"/>
              </w:rPr>
              <w:lastRenderedPageBreak/>
              <w:t xml:space="preserve">&lt;&lt;if cell 02 equals exception, cell 03 equals </w:t>
            </w:r>
            <w:r w:rsidR="002F4ABC">
              <w:rPr>
                <w:sz w:val="18"/>
                <w:szCs w:val="18"/>
              </w:rPr>
              <w:t xml:space="preserve">less than </w:t>
            </w:r>
            <w:r w:rsidRPr="00C10900">
              <w:rPr>
                <w:sz w:val="18"/>
                <w:szCs w:val="18"/>
              </w:rPr>
              <w:t xml:space="preserve">2:12, cell 04 equals roof deck insulation and </w:t>
            </w:r>
            <w:r>
              <w:rPr>
                <w:sz w:val="18"/>
                <w:szCs w:val="18"/>
              </w:rPr>
              <w:t>cell 07 equals R-2 return 0.60</w:t>
            </w:r>
            <w:r w:rsidRPr="00C10900">
              <w:rPr>
                <w:sz w:val="18"/>
                <w:szCs w:val="18"/>
              </w:rPr>
              <w:t>;</w:t>
            </w:r>
          </w:p>
          <w:p w14:paraId="4886A5CB" w14:textId="77777777" w:rsidR="00BB003A" w:rsidRPr="00C10900" w:rsidRDefault="00BB003A" w:rsidP="00CC2306">
            <w:pPr>
              <w:rPr>
                <w:sz w:val="18"/>
                <w:szCs w:val="18"/>
              </w:rPr>
            </w:pPr>
          </w:p>
          <w:p w14:paraId="4886A5CC" w14:textId="2205A0ED"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0.55</w:t>
            </w:r>
            <w:r w:rsidRPr="00C10900">
              <w:rPr>
                <w:sz w:val="18"/>
                <w:szCs w:val="18"/>
              </w:rPr>
              <w:t>;</w:t>
            </w:r>
          </w:p>
          <w:p w14:paraId="4886A5CD" w14:textId="77777777" w:rsidR="00BB003A" w:rsidRPr="00C10900" w:rsidRDefault="00BB003A" w:rsidP="00CC2306">
            <w:pPr>
              <w:rPr>
                <w:sz w:val="18"/>
                <w:szCs w:val="18"/>
              </w:rPr>
            </w:pPr>
          </w:p>
          <w:p w14:paraId="4886A5CE" w14:textId="4CFB7B17"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0.50</w:t>
            </w:r>
            <w:r w:rsidRPr="00C10900">
              <w:rPr>
                <w:sz w:val="18"/>
                <w:szCs w:val="18"/>
              </w:rPr>
              <w:t>;</w:t>
            </w:r>
          </w:p>
          <w:p w14:paraId="4886A5CF" w14:textId="77777777" w:rsidR="00BB003A" w:rsidRPr="00C10900" w:rsidRDefault="00BB003A" w:rsidP="00CC2306">
            <w:pPr>
              <w:rPr>
                <w:sz w:val="18"/>
                <w:szCs w:val="18"/>
              </w:rPr>
            </w:pPr>
          </w:p>
          <w:p w14:paraId="4886A5D0" w14:textId="66ADF6C6"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0.45</w:t>
            </w:r>
            <w:r w:rsidRPr="00C10900">
              <w:rPr>
                <w:sz w:val="18"/>
                <w:szCs w:val="18"/>
              </w:rPr>
              <w:t>;</w:t>
            </w:r>
          </w:p>
          <w:p w14:paraId="4886A5D1" w14:textId="77777777" w:rsidR="00BB003A" w:rsidRPr="00C10900" w:rsidRDefault="00BB003A" w:rsidP="00CC2306">
            <w:pPr>
              <w:rPr>
                <w:sz w:val="18"/>
                <w:szCs w:val="18"/>
              </w:rPr>
            </w:pPr>
          </w:p>
          <w:p w14:paraId="4886A5D2" w14:textId="3AE0E67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0.40</w:t>
            </w:r>
            <w:r w:rsidRPr="00C10900">
              <w:rPr>
                <w:sz w:val="18"/>
                <w:szCs w:val="18"/>
              </w:rPr>
              <w:t>;</w:t>
            </w:r>
          </w:p>
          <w:p w14:paraId="4886A5D3" w14:textId="77777777" w:rsidR="00BB003A" w:rsidRPr="00C10900" w:rsidRDefault="00BB003A" w:rsidP="00CC2306">
            <w:pPr>
              <w:rPr>
                <w:sz w:val="18"/>
                <w:szCs w:val="18"/>
              </w:rPr>
            </w:pPr>
          </w:p>
          <w:p w14:paraId="4886A5D4" w14:textId="60F6499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0.35</w:t>
            </w:r>
            <w:r w:rsidRPr="00C10900">
              <w:rPr>
                <w:sz w:val="18"/>
                <w:szCs w:val="18"/>
              </w:rPr>
              <w:t>;</w:t>
            </w:r>
          </w:p>
          <w:p w14:paraId="4886A5D5" w14:textId="77777777" w:rsidR="00BB003A" w:rsidRPr="00C10900" w:rsidRDefault="00BB003A" w:rsidP="00CC2306">
            <w:pPr>
              <w:rPr>
                <w:sz w:val="18"/>
                <w:szCs w:val="18"/>
              </w:rPr>
            </w:pPr>
          </w:p>
          <w:p w14:paraId="4886A5D6" w14:textId="6371B79D"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0.30</w:t>
            </w:r>
            <w:r w:rsidRPr="00C10900">
              <w:rPr>
                <w:sz w:val="18"/>
                <w:szCs w:val="18"/>
              </w:rPr>
              <w:t>;</w:t>
            </w:r>
          </w:p>
          <w:p w14:paraId="4886A5D7" w14:textId="77777777" w:rsidR="00BB003A" w:rsidRPr="00C10900" w:rsidRDefault="00BB003A" w:rsidP="00CC2306">
            <w:pPr>
              <w:rPr>
                <w:sz w:val="18"/>
                <w:szCs w:val="18"/>
              </w:rPr>
            </w:pPr>
          </w:p>
          <w:p w14:paraId="4886A5D8" w14:textId="1C9DDDC0"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 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6F50CED0"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w:t>
            </w:r>
            <w:r w:rsidRPr="001F2A51">
              <w:rPr>
                <w:rFonts w:asciiTheme="minorHAnsi" w:hAnsiTheme="minorHAnsi"/>
                <w:sz w:val="18"/>
                <w:szCs w:val="18"/>
              </w:rPr>
              <w:lastRenderedPageBreak/>
              <w:t xml:space="preserve">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15 return 0.</w:t>
            </w:r>
            <w:r>
              <w:rPr>
                <w:rFonts w:asciiTheme="minorHAnsi" w:hAnsiTheme="minorHAnsi"/>
                <w:sz w:val="18"/>
                <w:szCs w:val="18"/>
              </w:rPr>
              <w:t>63</w:t>
            </w:r>
            <w:r w:rsidRPr="004E3B72">
              <w:rPr>
                <w:rFonts w:asciiTheme="minorHAnsi" w:hAnsiTheme="minorHAnsi"/>
                <w:sz w:val="18"/>
                <w:szCs w:val="18"/>
              </w:rPr>
              <w:t>;</w:t>
            </w:r>
          </w:p>
          <w:p w14:paraId="4886A5DB" w14:textId="77777777" w:rsidR="00BB003A" w:rsidRDefault="00BB003A" w:rsidP="00CC2306">
            <w:pPr>
              <w:rPr>
                <w:rFonts w:asciiTheme="minorHAnsi" w:hAnsiTheme="minorHAnsi"/>
                <w:sz w:val="18"/>
                <w:szCs w:val="18"/>
              </w:rPr>
            </w:pPr>
          </w:p>
          <w:p w14:paraId="4886A5DC" w14:textId="0A1AE705"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15 return 0.</w:t>
            </w:r>
            <w:r>
              <w:rPr>
                <w:rFonts w:asciiTheme="minorHAnsi" w:hAnsiTheme="minorHAnsi"/>
                <w:sz w:val="18"/>
                <w:szCs w:val="18"/>
              </w:rPr>
              <w:t>63</w:t>
            </w:r>
            <w:r w:rsidRPr="00553C1A">
              <w:rPr>
                <w:rFonts w:asciiTheme="minorHAnsi" w:hAnsiTheme="minorHAnsi"/>
                <w:sz w:val="18"/>
                <w:szCs w:val="18"/>
              </w:rPr>
              <w:t>;</w:t>
            </w:r>
          </w:p>
          <w:p w14:paraId="4886A5DD" w14:textId="77777777" w:rsidR="00BB003A" w:rsidRDefault="00BB003A" w:rsidP="00CC2306">
            <w:pPr>
              <w:rPr>
                <w:rFonts w:asciiTheme="minorHAnsi" w:hAnsiTheme="minorHAnsi"/>
                <w:sz w:val="18"/>
                <w:szCs w:val="18"/>
              </w:rPr>
            </w:pPr>
          </w:p>
          <w:p w14:paraId="4886A5DE" w14:textId="451D5C32"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DF" w14:textId="77777777" w:rsidR="00BB003A" w:rsidRDefault="00BB003A" w:rsidP="00CC2306">
            <w:pPr>
              <w:rPr>
                <w:rFonts w:asciiTheme="minorHAnsi" w:hAnsiTheme="minorHAnsi"/>
                <w:sz w:val="18"/>
                <w:szCs w:val="18"/>
              </w:rPr>
            </w:pPr>
          </w:p>
          <w:p w14:paraId="4886A5E0" w14:textId="1266B88B"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 xml:space="preserve">nd </w:t>
            </w:r>
            <w:r w:rsidRPr="00EA3C79">
              <w:rPr>
                <w:rFonts w:asciiTheme="minorHAnsi" w:hAnsiTheme="minorHAnsi"/>
                <w:sz w:val="18"/>
                <w:szCs w:val="18"/>
              </w:rPr>
              <w:lastRenderedPageBreak/>
              <w:t>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15 return 0.</w:t>
            </w:r>
            <w:r>
              <w:rPr>
                <w:rFonts w:asciiTheme="minorHAnsi" w:hAnsiTheme="minorHAnsi"/>
                <w:sz w:val="18"/>
                <w:szCs w:val="18"/>
              </w:rPr>
              <w:t>20</w:t>
            </w:r>
            <w:r>
              <w:rPr>
                <w:sz w:val="18"/>
                <w:szCs w:val="18"/>
              </w:rPr>
              <w:t>;</w:t>
            </w:r>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lastRenderedPageBreak/>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NA</w:t>
            </w:r>
            <w:r>
              <w:rPr>
                <w:rFonts w:asciiTheme="minorHAnsi" w:hAnsiTheme="minorHAnsi"/>
                <w:sz w:val="18"/>
                <w:szCs w:val="18"/>
              </w:rPr>
              <w:t>;</w:t>
            </w:r>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r>
              <w:rPr>
                <w:rFonts w:asciiTheme="minorHAnsi" w:hAnsiTheme="minorHAnsi"/>
                <w:sz w:val="18"/>
                <w:szCs w:val="18"/>
              </w:rPr>
              <w:t xml:space="preserve">Elseif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NA;</w:t>
            </w:r>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
          <w:p w14:paraId="4886A5E9" w14:textId="09C25FD3"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75;</w:t>
            </w:r>
          </w:p>
          <w:p w14:paraId="4886A5EA" w14:textId="77777777" w:rsidR="00BB003A" w:rsidRDefault="00BB003A" w:rsidP="00CC2306">
            <w:pPr>
              <w:jc w:val="center"/>
              <w:rPr>
                <w:rFonts w:asciiTheme="minorHAnsi" w:hAnsiTheme="minorHAnsi"/>
                <w:sz w:val="18"/>
                <w:szCs w:val="18"/>
              </w:rPr>
            </w:pPr>
          </w:p>
          <w:p w14:paraId="4886A5EB" w14:textId="00E2E564" w:rsidR="00BB003A" w:rsidRDefault="00BB003A" w:rsidP="00CC2306">
            <w:pPr>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r>
              <w:rPr>
                <w:rFonts w:asciiTheme="minorHAnsi" w:hAnsiTheme="minorHAnsi"/>
                <w:sz w:val="18"/>
                <w:szCs w:val="18"/>
              </w:rPr>
              <w:t>16;</w:t>
            </w:r>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E1552">
        <w:trPr>
          <w:trHeight w:val="719"/>
        </w:trPr>
        <w:tc>
          <w:tcPr>
            <w:tcW w:w="14462" w:type="dxa"/>
            <w:gridSpan w:val="16"/>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lastRenderedPageBreak/>
              <w:t>N</w:t>
            </w:r>
            <w:r>
              <w:rPr>
                <w:rFonts w:ascii="Calibri" w:hAnsi="Calibri"/>
                <w:noProof/>
                <w:color w:val="auto"/>
                <w:sz w:val="20"/>
                <w:szCs w:val="18"/>
              </w:rPr>
              <w:t>otes:</w:t>
            </w:r>
          </w:p>
          <w:p w14:paraId="4886A5F1" w14:textId="77777777" w:rsidR="00F135D3" w:rsidRPr="00FD271A" w:rsidRDefault="00F135D3" w:rsidP="00CE1552">
            <w:pPr>
              <w:numPr>
                <w:ilvl w:val="0"/>
                <w:numId w:val="1"/>
              </w:numPr>
              <w:tabs>
                <w:tab w:val="left" w:pos="810"/>
                <w:tab w:val="left" w:pos="2700"/>
                <w:tab w:val="left" w:pos="3420"/>
                <w:tab w:val="left" w:pos="3780"/>
                <w:tab w:val="left" w:pos="5760"/>
                <w:tab w:val="left" w:pos="7212"/>
              </w:tabs>
              <w:rPr>
                <w:rFonts w:ascii="Calibri" w:hAnsi="Calibri"/>
                <w:noProof/>
                <w:sz w:val="20"/>
                <w:szCs w:val="18"/>
              </w:rPr>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rsidP="00CE1552">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For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This value is auto-filled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Add Fen./Glazing,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Fen./Glazing,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Add Fen./Glazing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Replace Fen./Glazing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 xml:space="preserve">01 contains Add Fenestration/Glazing then value equals (A10 x 0.20);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IntegerNonnegative&gt;&gt;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IntegerNonnegatigve&gt;&gt;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ft2 Windows then the value equals 0.40;</w:t>
            </w:r>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1B86E899"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r w:rsidR="006637C6">
              <w:rPr>
                <w:rFonts w:ascii="Calibri" w:hAnsi="Calibri"/>
                <w:sz w:val="18"/>
                <w:szCs w:val="18"/>
              </w:rPr>
              <w:t>0</w:t>
            </w:r>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01 contains Add Fenestration/Glazing ≤ 16ft2 Skylight, or Replace Fenestration/Glazing Skylight then value equals 0.55;</w:t>
            </w:r>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21960310"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r w:rsidR="006637C6">
              <w:rPr>
                <w:rFonts w:asciiTheme="minorHAnsi" w:hAnsiTheme="minorHAnsi"/>
                <w:sz w:val="18"/>
                <w:szCs w:val="18"/>
              </w:rPr>
              <w:t>0</w:t>
            </w:r>
            <w:r>
              <w:rPr>
                <w:rFonts w:asciiTheme="minorHAnsi" w:hAnsiTheme="minorHAnsi"/>
                <w:sz w:val="18"/>
                <w:szCs w:val="18"/>
              </w:rPr>
              <w:t>&gt;&gt;</w:t>
            </w:r>
          </w:p>
        </w:tc>
        <w:tc>
          <w:tcPr>
            <w:tcW w:w="1109" w:type="dxa"/>
            <w:tcMar>
              <w:left w:w="86" w:type="dxa"/>
              <w:right w:w="86" w:type="dxa"/>
            </w:tcMar>
            <w:vAlign w:val="center"/>
          </w:tcPr>
          <w:p w14:paraId="73794363" w14:textId="130034C0"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r w:rsidR="006637C6">
              <w:rPr>
                <w:rFonts w:ascii="Calibri" w:hAnsi="Calibri"/>
                <w:sz w:val="18"/>
                <w:szCs w:val="18"/>
              </w:rPr>
              <w:t>, 5</w:t>
            </w:r>
            <w:r w:rsidR="005F1ECC">
              <w:rPr>
                <w:rFonts w:ascii="Calibri" w:hAnsi="Calibri"/>
                <w:sz w:val="18"/>
                <w:szCs w:val="18"/>
              </w:rPr>
              <w:t xml:space="preserve"> or </w:t>
            </w:r>
            <w:r w:rsidR="006637C6">
              <w:rPr>
                <w:rFonts w:ascii="Calibri" w:hAnsi="Calibri"/>
                <w:sz w:val="18"/>
                <w:szCs w:val="18"/>
              </w:rPr>
              <w:t>16</w:t>
            </w:r>
            <w:r w:rsidR="005F1ECC">
              <w:rPr>
                <w:rFonts w:ascii="Calibri" w:hAnsi="Calibri"/>
                <w:sz w:val="18"/>
                <w:szCs w:val="18"/>
              </w:rPr>
              <w:t>, then result equals NA</w:t>
            </w:r>
            <w:r w:rsidR="007402FB">
              <w:rPr>
                <w:rFonts w:ascii="Calibri" w:hAnsi="Calibri"/>
                <w:sz w:val="18"/>
                <w:szCs w:val="18"/>
              </w:rPr>
              <w:t>;</w:t>
            </w:r>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0.35;</w:t>
            </w:r>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09F460DD"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r w:rsidR="006637C6">
              <w:rPr>
                <w:rFonts w:ascii="Calibri" w:hAnsi="Calibri"/>
                <w:sz w:val="18"/>
                <w:szCs w:val="18"/>
              </w:rPr>
              <w:t>3</w:t>
            </w:r>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01 contains Add Fenestration/Glazing ≤ 16ft2 skylight, or Replace Fenestration/Glazing Skylight, then value equals 0.30;</w:t>
            </w:r>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7F34B577"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r w:rsidR="006637C6">
              <w:rPr>
                <w:rFonts w:ascii="Calibri" w:hAnsi="Calibri"/>
                <w:sz w:val="20"/>
                <w:szCs w:val="20"/>
              </w:rPr>
              <w:t>3</w:t>
            </w:r>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75"/>
        <w:gridCol w:w="1290"/>
        <w:gridCol w:w="1002"/>
        <w:gridCol w:w="1000"/>
        <w:gridCol w:w="1000"/>
        <w:gridCol w:w="298"/>
        <w:gridCol w:w="702"/>
        <w:gridCol w:w="1000"/>
        <w:gridCol w:w="1000"/>
        <w:gridCol w:w="954"/>
        <w:gridCol w:w="1024"/>
        <w:gridCol w:w="990"/>
        <w:gridCol w:w="990"/>
        <w:gridCol w:w="900"/>
        <w:gridCol w:w="1151"/>
      </w:tblGrid>
      <w:tr w:rsidR="006D4567" w:rsidRPr="006044DF" w14:paraId="4886A64B" w14:textId="77777777" w:rsidTr="00120047">
        <w:trPr>
          <w:trHeight w:val="692"/>
        </w:trPr>
        <w:tc>
          <w:tcPr>
            <w:tcW w:w="14376" w:type="dxa"/>
            <w:gridSpan w:val="15"/>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lastRenderedPageBreak/>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8031A" w:rsidRPr="00F3441B" w14:paraId="4886A65A" w14:textId="77777777" w:rsidTr="00120047">
        <w:trPr>
          <w:trHeight w:val="354"/>
        </w:trPr>
        <w:tc>
          <w:tcPr>
            <w:tcW w:w="1075" w:type="dxa"/>
            <w:vAlign w:val="center"/>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290" w:type="dxa"/>
            <w:vAlign w:val="center"/>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vAlign w:val="center"/>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gridSpan w:val="2"/>
            <w:vAlign w:val="center"/>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vAlign w:val="center"/>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120047">
        <w:trPr>
          <w:trHeight w:val="354"/>
        </w:trPr>
        <w:tc>
          <w:tcPr>
            <w:tcW w:w="1075" w:type="dxa"/>
            <w:vAlign w:val="bottom"/>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290" w:type="dxa"/>
            <w:vAlign w:val="bottom"/>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vAlign w:val="bottom"/>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gridSpan w:val="2"/>
            <w:vAlign w:val="bottom"/>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Pr>
                <w:rFonts w:ascii="Calibri" w:hAnsi="Calibri"/>
                <w:sz w:val="18"/>
                <w:szCs w:val="18"/>
              </w:rPr>
              <w:t>Source</w:t>
            </w:r>
          </w:p>
        </w:tc>
        <w:tc>
          <w:tcPr>
            <w:tcW w:w="990" w:type="dxa"/>
            <w:vAlign w:val="bottom"/>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vAlign w:val="bottom"/>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D4567" w:rsidRPr="00F3441B">
              <w:rPr>
                <w:rFonts w:ascii="Calibri" w:hAnsi="Calibri"/>
                <w:sz w:val="18"/>
                <w:szCs w:val="18"/>
              </w:rPr>
              <w:t>Source</w:t>
            </w:r>
          </w:p>
        </w:tc>
        <w:tc>
          <w:tcPr>
            <w:tcW w:w="900" w:type="dxa"/>
            <w:vAlign w:val="bottom"/>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120047">
        <w:trPr>
          <w:trHeight w:val="292"/>
        </w:trPr>
        <w:tc>
          <w:tcPr>
            <w:tcW w:w="1075" w:type="dxa"/>
            <w:tcMar>
              <w:left w:w="58" w:type="dxa"/>
              <w:right w:w="58" w:type="dxa"/>
            </w:tcMar>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lastRenderedPageBreak/>
              <w:t>&lt;&lt;User Input: ObjectNamePermissive&gt;&gt;</w:t>
            </w:r>
          </w:p>
        </w:tc>
        <w:tc>
          <w:tcPr>
            <w:tcW w:w="1290" w:type="dxa"/>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tcMar>
              <w:left w:w="29" w:type="dxa"/>
              <w:right w:w="29" w:type="dxa"/>
            </w:tcMar>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&gt;&gt; User selects from list: Metal, Metal Thermal Break or non</w:t>
            </w:r>
            <w:r>
              <w:rPr>
                <w:rFonts w:ascii="Calibri" w:hAnsi="Calibri"/>
                <w:sz w:val="18"/>
                <w:szCs w:val="18"/>
              </w:rPr>
              <w:t>-metal</w:t>
            </w:r>
          </w:p>
        </w:tc>
        <w:tc>
          <w:tcPr>
            <w:tcW w:w="1000" w:type="dxa"/>
            <w:tcMar>
              <w:left w:w="14" w:type="dxa"/>
              <w:right w:w="14" w:type="dxa"/>
            </w:tcMar>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gridSpan w:val="2"/>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pane</w:t>
            </w:r>
            <w:r w:rsidRPr="00F3441B">
              <w:rPr>
                <w:rFonts w:ascii="Calibri" w:hAnsi="Calibri"/>
                <w:sz w:val="18"/>
                <w:szCs w:val="18"/>
              </w:rPr>
              <w:t xml:space="preserve"> and Triple</w:t>
            </w:r>
            <w:r>
              <w:rPr>
                <w:rFonts w:ascii="Calibri" w:hAnsi="Calibri"/>
                <w:sz w:val="18"/>
                <w:szCs w:val="18"/>
              </w:rPr>
              <w:t xml:space="preserve"> pane&gt;&gt;</w:t>
            </w:r>
          </w:p>
        </w:tc>
        <w:tc>
          <w:tcPr>
            <w:tcW w:w="1000" w:type="dxa"/>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1024" w:type="dxa"/>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&lt;&lt;User Input: DecimalNonnegative&gt;&gt;</w:t>
            </w:r>
          </w:p>
        </w:tc>
        <w:tc>
          <w:tcPr>
            <w:tcW w:w="990" w:type="dxa"/>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&gt;&gt; User selects from list: Drop Arm Awnings, Louvered Sun Screen, Low Sun Angle Louvered Sun Screen, None, Operable Awnings, South-facing Overhang, Retractable Awnings,  Roll Down Blinds Or Slats, Standard Bug Screen, Sun Screen, Vertical Roller Or Shades</w:t>
            </w:r>
          </w:p>
        </w:tc>
        <w:tc>
          <w:tcPr>
            <w:tcW w:w="1151" w:type="dxa"/>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N/A;</w:t>
            </w:r>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120047">
        <w:trPr>
          <w:trHeight w:val="292"/>
        </w:trPr>
        <w:tc>
          <w:tcPr>
            <w:tcW w:w="1075" w:type="dxa"/>
            <w:vAlign w:val="center"/>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4590" w:type="dxa"/>
            <w:gridSpan w:val="5"/>
            <w:vAlign w:val="center"/>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8711" w:type="dxa"/>
            <w:gridSpan w:val="9"/>
            <w:vAlign w:val="center"/>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d value: if A13 does NOT contain Add Fenestration/Glazing then report NA;</w:t>
            </w:r>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120047">
        <w:trPr>
          <w:trHeight w:val="292"/>
        </w:trPr>
        <w:tc>
          <w:tcPr>
            <w:tcW w:w="1075" w:type="dxa"/>
            <w:vAlign w:val="center"/>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4590" w:type="dxa"/>
            <w:gridSpan w:val="5"/>
            <w:vAlign w:val="center"/>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8711" w:type="dxa"/>
            <w:gridSpan w:val="9"/>
            <w:vAlign w:val="center"/>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120047">
        <w:trPr>
          <w:trHeight w:val="292"/>
        </w:trPr>
        <w:tc>
          <w:tcPr>
            <w:tcW w:w="1075" w:type="dxa"/>
            <w:vAlign w:val="center"/>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4590" w:type="dxa"/>
            <w:gridSpan w:val="5"/>
            <w:vAlign w:val="center"/>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2F468DD9" w14:textId="28BA0485" w:rsidR="008D6F78" w:rsidRDefault="00120047" w:rsidP="00FD271A">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15 contains NA then value equals NA;</w:t>
            </w:r>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r w:rsidR="00FE088D">
              <w:rPr>
                <w:rFonts w:ascii="Calibri" w:hAnsi="Calibri"/>
                <w:sz w:val="18"/>
                <w:szCs w:val="18"/>
              </w:rPr>
              <w:t>;</w:t>
            </w:r>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120047">
        <w:trPr>
          <w:trHeight w:val="292"/>
        </w:trPr>
        <w:tc>
          <w:tcPr>
            <w:tcW w:w="1075" w:type="dxa"/>
            <w:vAlign w:val="center"/>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4590" w:type="dxa"/>
            <w:gridSpan w:val="5"/>
            <w:vAlign w:val="center"/>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8711" w:type="dxa"/>
            <w:gridSpan w:val="9"/>
            <w:vAlign w:val="bottom"/>
          </w:tcPr>
          <w:p w14:paraId="6EFB7F71" w14:textId="77777777" w:rsidR="00FE088D" w:rsidRDefault="006D4567" w:rsidP="00B258C4">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NA;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120047">
        <w:trPr>
          <w:trHeight w:val="292"/>
        </w:trPr>
        <w:tc>
          <w:tcPr>
            <w:tcW w:w="1075" w:type="dxa"/>
            <w:vAlign w:val="center"/>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19</w:t>
            </w:r>
          </w:p>
        </w:tc>
        <w:tc>
          <w:tcPr>
            <w:tcW w:w="4590" w:type="dxa"/>
            <w:gridSpan w:val="5"/>
            <w:vAlign w:val="center"/>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8711" w:type="dxa"/>
            <w:gridSpan w:val="9"/>
            <w:vAlign w:val="bottom"/>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120047">
        <w:trPr>
          <w:trHeight w:val="292"/>
        </w:trPr>
        <w:tc>
          <w:tcPr>
            <w:tcW w:w="1075" w:type="dxa"/>
            <w:vAlign w:val="center"/>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4590" w:type="dxa"/>
            <w:gridSpan w:val="5"/>
            <w:vAlign w:val="center"/>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18 contains NA then value equals NA;</w:t>
            </w:r>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FE088D">
              <w:rPr>
                <w:rFonts w:ascii="Calibri" w:hAnsi="Calibri"/>
                <w:sz w:val="18"/>
                <w:szCs w:val="18"/>
              </w:rPr>
              <w:t>;</w:t>
            </w:r>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120047">
        <w:trPr>
          <w:trHeight w:val="292"/>
        </w:trPr>
        <w:tc>
          <w:tcPr>
            <w:tcW w:w="1075" w:type="dxa"/>
            <w:vAlign w:val="center"/>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4590" w:type="dxa"/>
            <w:gridSpan w:val="5"/>
            <w:vAlign w:val="center"/>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8711" w:type="dxa"/>
            <w:gridSpan w:val="9"/>
            <w:vAlign w:val="center"/>
          </w:tcPr>
          <w:p w14:paraId="4886A6A3" w14:textId="2422A11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r w:rsidR="001951CF">
              <w:rPr>
                <w:rFonts w:ascii="Calibri" w:hAnsi="Calibri"/>
                <w:sz w:val="18"/>
                <w:szCs w:val="18"/>
              </w:rPr>
              <w:t>0</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list;</w:t>
            </w:r>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120047">
        <w:trPr>
          <w:trHeight w:val="292"/>
        </w:trPr>
        <w:tc>
          <w:tcPr>
            <w:tcW w:w="1075" w:type="dxa"/>
            <w:vAlign w:val="center"/>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4590" w:type="dxa"/>
            <w:gridSpan w:val="5"/>
            <w:vAlign w:val="center"/>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8711" w:type="dxa"/>
            <w:gridSpan w:val="9"/>
            <w:vAlign w:val="bottom"/>
          </w:tcPr>
          <w:p w14:paraId="4886A6AB" w14:textId="5F8B8F9A" w:rsidR="006D4567" w:rsidRPr="009B3A0C" w:rsidRDefault="00D963B4" w:rsidP="00A021B2">
            <w:pPr>
              <w:keepNext/>
              <w:jc w:val="center"/>
              <w:rPr>
                <w:rFonts w:ascii="Calibri" w:hAnsi="Calibri"/>
                <w:sz w:val="18"/>
                <w:szCs w:val="18"/>
              </w:rPr>
            </w:pPr>
            <w:r>
              <w:rPr>
                <w:rFonts w:ascii="Calibri" w:hAnsi="Calibri"/>
                <w:sz w:val="18"/>
                <w:szCs w:val="18"/>
              </w:rPr>
              <w:t>&lt;&lt;Report value = 0.3</w:t>
            </w:r>
            <w:r w:rsidR="00A021B2">
              <w:rPr>
                <w:rFonts w:ascii="Calibri" w:hAnsi="Calibri"/>
                <w:sz w:val="18"/>
                <w:szCs w:val="18"/>
              </w:rPr>
              <w:t>0</w:t>
            </w:r>
            <w:r>
              <w:rPr>
                <w:rFonts w:ascii="Calibri" w:hAnsi="Calibri"/>
                <w:sz w:val="18"/>
                <w:szCs w:val="18"/>
              </w:rPr>
              <w:t>&gt;&gt;</w:t>
            </w:r>
          </w:p>
        </w:tc>
      </w:tr>
      <w:tr w:rsidR="006D4567" w14:paraId="4886A6B2" w14:textId="77777777" w:rsidTr="00120047">
        <w:trPr>
          <w:trHeight w:val="292"/>
        </w:trPr>
        <w:tc>
          <w:tcPr>
            <w:tcW w:w="1075" w:type="dxa"/>
            <w:vAlign w:val="center"/>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4590" w:type="dxa"/>
            <w:gridSpan w:val="5"/>
            <w:vAlign w:val="center"/>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21 equals NA then value equals NA;</w:t>
            </w:r>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U-value</w:t>
            </w:r>
            <w:r w:rsidR="00FE088D">
              <w:rPr>
                <w:rFonts w:ascii="Calibri" w:hAnsi="Calibri"/>
                <w:sz w:val="18"/>
                <w:szCs w:val="18"/>
              </w:rPr>
              <w:t>;</w:t>
            </w:r>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120047">
        <w:trPr>
          <w:trHeight w:val="292"/>
        </w:trPr>
        <w:tc>
          <w:tcPr>
            <w:tcW w:w="1075" w:type="dxa"/>
            <w:vAlign w:val="center"/>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4590" w:type="dxa"/>
            <w:gridSpan w:val="5"/>
            <w:vAlign w:val="center"/>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8711" w:type="dxa"/>
            <w:gridSpan w:val="9"/>
            <w:vAlign w:val="bottom"/>
          </w:tcPr>
          <w:p w14:paraId="4886A6B5" w14:textId="0810FE62"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r w:rsidR="001951CF">
              <w:rPr>
                <w:rFonts w:ascii="Calibri" w:hAnsi="Calibri"/>
                <w:sz w:val="18"/>
                <w:szCs w:val="18"/>
              </w:rPr>
              <w:t>3</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largest value from the two lists;</w:t>
            </w:r>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02 does not equal fixed window or operable window then value is NA;</w:t>
            </w:r>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120047">
        <w:trPr>
          <w:trHeight w:val="292"/>
        </w:trPr>
        <w:tc>
          <w:tcPr>
            <w:tcW w:w="1075" w:type="dxa"/>
            <w:vAlign w:val="center"/>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4590" w:type="dxa"/>
            <w:gridSpan w:val="5"/>
            <w:vAlign w:val="center"/>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8711" w:type="dxa"/>
            <w:gridSpan w:val="9"/>
            <w:vAlign w:val="bottom"/>
          </w:tcPr>
          <w:p w14:paraId="4886A6BD" w14:textId="6AA5D280" w:rsidR="006D4567" w:rsidRPr="009B3A0C" w:rsidRDefault="00D963B4" w:rsidP="00A021B2">
            <w:pPr>
              <w:keepNext/>
              <w:jc w:val="center"/>
              <w:rPr>
                <w:rFonts w:ascii="Calibri" w:hAnsi="Calibri"/>
                <w:sz w:val="18"/>
                <w:szCs w:val="18"/>
              </w:rPr>
            </w:pPr>
            <w:r>
              <w:rPr>
                <w:rFonts w:ascii="Calibri" w:hAnsi="Calibri"/>
                <w:sz w:val="18"/>
                <w:szCs w:val="18"/>
              </w:rPr>
              <w:t>&lt;&lt;If A09 = 1, 3</w:t>
            </w:r>
            <w:r w:rsidR="00A021B2">
              <w:rPr>
                <w:rFonts w:ascii="Calibri" w:hAnsi="Calibri"/>
                <w:sz w:val="18"/>
                <w:szCs w:val="18"/>
              </w:rPr>
              <w:t>, 5</w:t>
            </w:r>
            <w:r>
              <w:rPr>
                <w:rFonts w:ascii="Calibri" w:hAnsi="Calibri"/>
                <w:sz w:val="18"/>
                <w:szCs w:val="18"/>
              </w:rPr>
              <w:t xml:space="preserve"> or </w:t>
            </w:r>
            <w:r w:rsidR="00A021B2">
              <w:rPr>
                <w:rFonts w:ascii="Calibri" w:hAnsi="Calibri"/>
                <w:sz w:val="18"/>
                <w:szCs w:val="18"/>
              </w:rPr>
              <w:t>16</w:t>
            </w:r>
            <w:r>
              <w:rPr>
                <w:rFonts w:ascii="Calibri" w:hAnsi="Calibri"/>
                <w:sz w:val="18"/>
                <w:szCs w:val="18"/>
              </w:rPr>
              <w:t>, then report NA; else report 0.2</w:t>
            </w:r>
            <w:r w:rsidR="00A021B2">
              <w:rPr>
                <w:rFonts w:ascii="Calibri" w:hAnsi="Calibri"/>
                <w:sz w:val="18"/>
                <w:szCs w:val="18"/>
              </w:rPr>
              <w:t>3</w:t>
            </w:r>
            <w:r>
              <w:rPr>
                <w:rFonts w:ascii="Calibri" w:hAnsi="Calibri"/>
                <w:sz w:val="18"/>
                <w:szCs w:val="18"/>
              </w:rPr>
              <w:t>&gt;&gt;</w:t>
            </w:r>
          </w:p>
        </w:tc>
      </w:tr>
      <w:tr w:rsidR="006D4567" w14:paraId="4886A6C4" w14:textId="77777777" w:rsidTr="00120047">
        <w:trPr>
          <w:trHeight w:val="292"/>
        </w:trPr>
        <w:tc>
          <w:tcPr>
            <w:tcW w:w="1075" w:type="dxa"/>
            <w:vAlign w:val="center"/>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4590" w:type="dxa"/>
            <w:gridSpan w:val="5"/>
            <w:vAlign w:val="center"/>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24 equals NA then value equals NA;</w:t>
            </w:r>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r w:rsidR="00FE088D">
              <w:rPr>
                <w:rFonts w:ascii="Calibri" w:hAnsi="Calibri"/>
                <w:sz w:val="18"/>
                <w:szCs w:val="18"/>
              </w:rPr>
              <w:t>;</w:t>
            </w:r>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120047">
        <w:trPr>
          <w:trHeight w:val="292"/>
        </w:trPr>
        <w:tc>
          <w:tcPr>
            <w:tcW w:w="1075" w:type="dxa"/>
            <w:vAlign w:val="center"/>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4590" w:type="dxa"/>
            <w:gridSpan w:val="5"/>
            <w:vAlign w:val="center"/>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8711" w:type="dxa"/>
            <w:gridSpan w:val="9"/>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r w:rsidR="00B258C4">
              <w:rPr>
                <w:rFonts w:ascii="Calibri" w:hAnsi="Calibri"/>
                <w:sz w:val="18"/>
                <w:szCs w:val="18"/>
              </w:rPr>
              <w:t>G</w:t>
            </w:r>
            <w:r w:rsidR="006B4045">
              <w:rPr>
                <w:rFonts w:ascii="Calibri" w:hAnsi="Calibri"/>
                <w:sz w:val="18"/>
                <w:szCs w:val="18"/>
              </w:rPr>
              <w:t>09</w:t>
            </w:r>
            <w:r>
              <w:rPr>
                <w:rFonts w:ascii="Calibri" w:hAnsi="Calibri"/>
                <w:sz w:val="18"/>
                <w:szCs w:val="18"/>
              </w:rPr>
              <w:t>;</w:t>
            </w:r>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120047">
        <w:trPr>
          <w:trHeight w:val="292"/>
        </w:trPr>
        <w:tc>
          <w:tcPr>
            <w:tcW w:w="1075" w:type="dxa"/>
            <w:vAlign w:val="center"/>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4590" w:type="dxa"/>
            <w:gridSpan w:val="5"/>
            <w:vAlign w:val="center"/>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8711" w:type="dxa"/>
            <w:gridSpan w:val="9"/>
          </w:tcPr>
          <w:p w14:paraId="4886A6CF" w14:textId="7689679E"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r w:rsidR="00A021B2">
              <w:rPr>
                <w:rFonts w:ascii="Calibri" w:hAnsi="Calibri"/>
                <w:sz w:val="18"/>
                <w:szCs w:val="18"/>
              </w:rPr>
              <w:t>0</w:t>
            </w:r>
            <w:r>
              <w:rPr>
                <w:rFonts w:ascii="Calibri" w:hAnsi="Calibri"/>
                <w:sz w:val="18"/>
                <w:szCs w:val="18"/>
              </w:rPr>
              <w:t>&gt;&gt;</w:t>
            </w:r>
          </w:p>
        </w:tc>
      </w:tr>
      <w:tr w:rsidR="006D4567" w:rsidRPr="006A4DC7" w14:paraId="4886A6D6" w14:textId="77777777" w:rsidTr="00120047">
        <w:trPr>
          <w:trHeight w:val="292"/>
        </w:trPr>
        <w:tc>
          <w:tcPr>
            <w:tcW w:w="1075" w:type="dxa"/>
            <w:vAlign w:val="center"/>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4590" w:type="dxa"/>
            <w:gridSpan w:val="5"/>
            <w:vAlign w:val="center"/>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27 equals NA then value equals NA;</w:t>
            </w:r>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r>
              <w:rPr>
                <w:rFonts w:ascii="Calibri" w:hAnsi="Calibri"/>
                <w:sz w:val="18"/>
                <w:szCs w:val="18"/>
              </w:rPr>
              <w:t>28  then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120047">
        <w:trPr>
          <w:trHeight w:val="292"/>
        </w:trPr>
        <w:tc>
          <w:tcPr>
            <w:tcW w:w="1075" w:type="dxa"/>
            <w:vAlign w:val="center"/>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4590" w:type="dxa"/>
            <w:gridSpan w:val="5"/>
            <w:vAlign w:val="center"/>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8711" w:type="dxa"/>
            <w:gridSpan w:val="9"/>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r w:rsidR="00B258C4">
              <w:rPr>
                <w:rFonts w:ascii="Calibri" w:hAnsi="Calibri"/>
                <w:sz w:val="18"/>
                <w:szCs w:val="18"/>
              </w:rPr>
              <w:t>G</w:t>
            </w:r>
            <w:r w:rsidR="008D6F78">
              <w:rPr>
                <w:rFonts w:ascii="Calibri" w:hAnsi="Calibri"/>
                <w:sz w:val="18"/>
                <w:szCs w:val="18"/>
              </w:rPr>
              <w:t>14</w:t>
            </w:r>
            <w:r>
              <w:rPr>
                <w:rFonts w:ascii="Calibri" w:hAnsi="Calibri"/>
                <w:sz w:val="18"/>
                <w:szCs w:val="18"/>
              </w:rPr>
              <w:t>;</w:t>
            </w:r>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120047">
        <w:trPr>
          <w:trHeight w:val="292"/>
        </w:trPr>
        <w:tc>
          <w:tcPr>
            <w:tcW w:w="1075" w:type="dxa"/>
            <w:vAlign w:val="center"/>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4590" w:type="dxa"/>
            <w:gridSpan w:val="5"/>
            <w:vAlign w:val="center"/>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8711" w:type="dxa"/>
            <w:gridSpan w:val="9"/>
          </w:tcPr>
          <w:p w14:paraId="4886A6E1" w14:textId="1059008D"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r w:rsidR="007E7D73">
              <w:rPr>
                <w:rFonts w:ascii="Calibri" w:hAnsi="Calibri"/>
                <w:sz w:val="18"/>
                <w:szCs w:val="18"/>
              </w:rPr>
              <w:t>3</w:t>
            </w:r>
            <w:r>
              <w:rPr>
                <w:rFonts w:ascii="Calibri" w:hAnsi="Calibri"/>
                <w:sz w:val="18"/>
                <w:szCs w:val="18"/>
              </w:rPr>
              <w:t>&gt;&gt;</w:t>
            </w:r>
          </w:p>
        </w:tc>
      </w:tr>
      <w:tr w:rsidR="006D4567" w14:paraId="4886A6E8" w14:textId="77777777" w:rsidTr="00120047">
        <w:trPr>
          <w:trHeight w:val="292"/>
        </w:trPr>
        <w:tc>
          <w:tcPr>
            <w:tcW w:w="1075" w:type="dxa"/>
            <w:vAlign w:val="center"/>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4590" w:type="dxa"/>
            <w:gridSpan w:val="5"/>
            <w:vAlign w:val="center"/>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30 equals NA then value equals NA;</w:t>
            </w:r>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31 then report: Design Complies with the Maximum Allowed Fenestration SHGC;</w:t>
            </w:r>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170"/>
        <w:gridCol w:w="900"/>
        <w:gridCol w:w="990"/>
        <w:gridCol w:w="1080"/>
        <w:gridCol w:w="950"/>
        <w:gridCol w:w="828"/>
        <w:gridCol w:w="946"/>
        <w:gridCol w:w="946"/>
        <w:gridCol w:w="975"/>
        <w:gridCol w:w="975"/>
        <w:gridCol w:w="1040"/>
        <w:gridCol w:w="1087"/>
        <w:gridCol w:w="1681"/>
      </w:tblGrid>
      <w:tr w:rsidR="006D4567" w:rsidRPr="00974C44" w14:paraId="4886A6EC" w14:textId="77777777" w:rsidTr="00CE1552">
        <w:trPr>
          <w:cantSplit/>
          <w:trHeight w:val="349"/>
        </w:trPr>
        <w:tc>
          <w:tcPr>
            <w:tcW w:w="14373" w:type="dxa"/>
            <w:gridSpan w:val="14"/>
            <w:tcBorders>
              <w:top w:val="single" w:sz="4" w:space="0" w:color="auto"/>
              <w:left w:val="single" w:sz="4" w:space="0" w:color="auto"/>
              <w:right w:val="single" w:sz="4" w:space="0" w:color="auto"/>
            </w:tcBorders>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r>
              <w:rPr>
                <w:rFonts w:ascii="Calibri" w:eastAsia="Calibri" w:hAnsi="Calibri"/>
                <w:sz w:val="20"/>
                <w:szCs w:val="22"/>
              </w:rPr>
              <w:t>Note: Doors with greater than or equal to 25 percent glazed area are considered glazed doors and are treated as fenestration products.</w:t>
            </w:r>
          </w:p>
        </w:tc>
      </w:tr>
      <w:tr w:rsidR="006D4567" w14:paraId="4886A6FB"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70" w:type="dxa"/>
            <w:tcBorders>
              <w:left w:val="single" w:sz="4" w:space="0" w:color="auto"/>
            </w:tcBorders>
            <w:vAlign w:val="bottom"/>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00" w:type="dxa"/>
            <w:vAlign w:val="bottom"/>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90" w:type="dxa"/>
            <w:vAlign w:val="bottom"/>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80" w:type="dxa"/>
            <w:vAlign w:val="bottom"/>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50" w:type="dxa"/>
            <w:vAlign w:val="bottom"/>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70" w:type="dxa"/>
            <w:tcBorders>
              <w:left w:val="single" w:sz="4" w:space="0" w:color="auto"/>
            </w:tcBorders>
            <w:vAlign w:val="bottom"/>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00" w:type="dxa"/>
            <w:vAlign w:val="bottom"/>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90" w:type="dxa"/>
            <w:vAlign w:val="bottom"/>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080" w:type="dxa"/>
            <w:vAlign w:val="bottom"/>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50" w:type="dxa"/>
            <w:vAlign w:val="bottom"/>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sidRPr="00C24189">
              <w:rPr>
                <w:rFonts w:ascii="Calibri" w:hAnsi="Calibri"/>
                <w:sz w:val="18"/>
                <w:szCs w:val="18"/>
              </w:rPr>
              <w:t>Source</w:t>
            </w:r>
          </w:p>
        </w:tc>
        <w:tc>
          <w:tcPr>
            <w:tcW w:w="975" w:type="dxa"/>
            <w:vAlign w:val="bottom"/>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6D4567" w:rsidRPr="00AE11F1">
              <w:rPr>
                <w:rFonts w:ascii="Calibri" w:hAnsi="Calibri"/>
                <w:sz w:val="18"/>
                <w:szCs w:val="20"/>
              </w:rPr>
              <w:t>Source</w:t>
            </w:r>
          </w:p>
        </w:tc>
        <w:tc>
          <w:tcPr>
            <w:tcW w:w="1087" w:type="dxa"/>
            <w:vAlign w:val="bottom"/>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120047">
        <w:trPr>
          <w:cantSplit/>
          <w:trHeight w:val="288"/>
        </w:trPr>
        <w:tc>
          <w:tcPr>
            <w:tcW w:w="805"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input: ObjectNamePermissive&gt;&gt;</w:t>
            </w:r>
          </w:p>
        </w:tc>
        <w:tc>
          <w:tcPr>
            <w:tcW w:w="1170"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00"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90"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080"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50"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DecimalNonnegative&gt;&gt;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&lt;&lt;User input: DecimalNonnegative&gt;&gt;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N/A;</w:t>
            </w:r>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120047">
        <w:trPr>
          <w:cantSplit/>
          <w:trHeight w:val="288"/>
        </w:trPr>
        <w:tc>
          <w:tcPr>
            <w:tcW w:w="805" w:type="dxa"/>
            <w:tcBorders>
              <w:left w:val="single" w:sz="4" w:space="0" w:color="auto"/>
              <w:right w:val="single" w:sz="4" w:space="0" w:color="auto"/>
            </w:tcBorders>
            <w:vAlign w:val="center"/>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170" w:type="dxa"/>
            <w:tcBorders>
              <w:left w:val="single" w:sz="4" w:space="0" w:color="auto"/>
            </w:tcBorders>
            <w:vAlign w:val="center"/>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00" w:type="dxa"/>
            <w:vAlign w:val="center"/>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90" w:type="dxa"/>
          </w:tcPr>
          <w:p w14:paraId="4886A726" w14:textId="77777777" w:rsidR="006D4567" w:rsidRPr="00C24189" w:rsidRDefault="006D4567" w:rsidP="006D4567">
            <w:pPr>
              <w:jc w:val="center"/>
              <w:rPr>
                <w:rFonts w:ascii="Calibri" w:hAnsi="Calibri"/>
                <w:sz w:val="18"/>
                <w:szCs w:val="18"/>
              </w:rPr>
            </w:pPr>
          </w:p>
        </w:tc>
        <w:tc>
          <w:tcPr>
            <w:tcW w:w="1080" w:type="dxa"/>
            <w:vAlign w:val="center"/>
          </w:tcPr>
          <w:p w14:paraId="4886A727" w14:textId="77777777" w:rsidR="006D4567" w:rsidRPr="00C24189" w:rsidRDefault="006D4567" w:rsidP="006D4567">
            <w:pPr>
              <w:jc w:val="center"/>
              <w:rPr>
                <w:rFonts w:ascii="Calibri" w:hAnsi="Calibri"/>
                <w:sz w:val="18"/>
                <w:szCs w:val="18"/>
              </w:rPr>
            </w:pPr>
          </w:p>
        </w:tc>
        <w:tc>
          <w:tcPr>
            <w:tcW w:w="950" w:type="dxa"/>
            <w:vAlign w:val="center"/>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
          <w:p w14:paraId="4886A72C" w14:textId="77777777" w:rsidR="006D4567" w:rsidRPr="00C24189" w:rsidRDefault="006D4567" w:rsidP="006D4567">
            <w:pPr>
              <w:jc w:val="center"/>
              <w:rPr>
                <w:rFonts w:ascii="Calibri" w:hAnsi="Calibri"/>
                <w:sz w:val="18"/>
                <w:szCs w:val="18"/>
              </w:rPr>
            </w:pPr>
          </w:p>
        </w:tc>
        <w:tc>
          <w:tcPr>
            <w:tcW w:w="975" w:type="dxa"/>
            <w:vAlign w:val="center"/>
          </w:tcPr>
          <w:p w14:paraId="4886A72D" w14:textId="77777777" w:rsidR="006D4567" w:rsidRPr="00C24189" w:rsidRDefault="006D4567" w:rsidP="006D4567">
            <w:pPr>
              <w:jc w:val="center"/>
              <w:rPr>
                <w:rFonts w:ascii="Calibri" w:hAnsi="Calibri"/>
                <w:sz w:val="18"/>
                <w:szCs w:val="18"/>
              </w:rPr>
            </w:pPr>
          </w:p>
        </w:tc>
        <w:tc>
          <w:tcPr>
            <w:tcW w:w="1040" w:type="dxa"/>
            <w:vAlign w:val="center"/>
          </w:tcPr>
          <w:p w14:paraId="4886A72E" w14:textId="77777777" w:rsidR="006D4567" w:rsidRPr="00C24189" w:rsidRDefault="006D4567" w:rsidP="006D4567">
            <w:pPr>
              <w:jc w:val="center"/>
              <w:rPr>
                <w:rFonts w:ascii="Calibri" w:hAnsi="Calibri"/>
                <w:sz w:val="20"/>
                <w:szCs w:val="20"/>
              </w:rPr>
            </w:pPr>
          </w:p>
        </w:tc>
        <w:tc>
          <w:tcPr>
            <w:tcW w:w="1087" w:type="dxa"/>
            <w:vAlign w:val="center"/>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120047">
        <w:trPr>
          <w:cantSplit/>
          <w:trHeight w:val="288"/>
        </w:trPr>
        <w:tc>
          <w:tcPr>
            <w:tcW w:w="805" w:type="dxa"/>
            <w:tcBorders>
              <w:left w:val="single" w:sz="4" w:space="0" w:color="auto"/>
            </w:tcBorders>
            <w:vAlign w:val="center"/>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5918" w:type="dxa"/>
            <w:gridSpan w:val="6"/>
            <w:tcBorders>
              <w:right w:val="single" w:sz="4" w:space="0" w:color="auto"/>
            </w:tcBorders>
            <w:vAlign w:val="center"/>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120047">
        <w:trPr>
          <w:cantSplit/>
          <w:trHeight w:val="288"/>
        </w:trPr>
        <w:tc>
          <w:tcPr>
            <w:tcW w:w="805" w:type="dxa"/>
            <w:tcBorders>
              <w:left w:val="single" w:sz="4" w:space="0" w:color="auto"/>
            </w:tcBorders>
            <w:vAlign w:val="center"/>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5918" w:type="dxa"/>
            <w:gridSpan w:val="6"/>
            <w:tcBorders>
              <w:right w:val="single" w:sz="4" w:space="0" w:color="auto"/>
            </w:tcBorders>
            <w:vAlign w:val="center"/>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120047">
        <w:trPr>
          <w:cantSplit/>
          <w:trHeight w:val="288"/>
        </w:trPr>
        <w:tc>
          <w:tcPr>
            <w:tcW w:w="805" w:type="dxa"/>
            <w:tcBorders>
              <w:left w:val="single" w:sz="4" w:space="0" w:color="auto"/>
            </w:tcBorders>
            <w:vAlign w:val="center"/>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5918" w:type="dxa"/>
            <w:gridSpan w:val="6"/>
            <w:tcBorders>
              <w:right w:val="single" w:sz="4" w:space="0" w:color="auto"/>
            </w:tcBorders>
            <w:vAlign w:val="center"/>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120047">
        <w:trPr>
          <w:cantSplit/>
          <w:trHeight w:val="288"/>
        </w:trPr>
        <w:tc>
          <w:tcPr>
            <w:tcW w:w="805" w:type="dxa"/>
            <w:tcBorders>
              <w:left w:val="single" w:sz="4" w:space="0" w:color="auto"/>
            </w:tcBorders>
            <w:vAlign w:val="center"/>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5918" w:type="dxa"/>
            <w:gridSpan w:val="6"/>
            <w:tcBorders>
              <w:right w:val="single" w:sz="4" w:space="0" w:color="auto"/>
            </w:tcBorders>
            <w:vAlign w:val="center"/>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120047">
        <w:trPr>
          <w:cantSplit/>
          <w:trHeight w:val="288"/>
        </w:trPr>
        <w:tc>
          <w:tcPr>
            <w:tcW w:w="805" w:type="dxa"/>
            <w:tcBorders>
              <w:left w:val="single" w:sz="4" w:space="0" w:color="auto"/>
            </w:tcBorders>
            <w:vAlign w:val="center"/>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lastRenderedPageBreak/>
              <w:t>19</w:t>
            </w:r>
          </w:p>
        </w:tc>
        <w:tc>
          <w:tcPr>
            <w:tcW w:w="5918" w:type="dxa"/>
            <w:gridSpan w:val="6"/>
            <w:tcBorders>
              <w:right w:val="single" w:sz="4" w:space="0" w:color="auto"/>
            </w:tcBorders>
            <w:vAlign w:val="center"/>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120047">
        <w:trPr>
          <w:cantSplit/>
          <w:trHeight w:val="288"/>
        </w:trPr>
        <w:tc>
          <w:tcPr>
            <w:tcW w:w="805" w:type="dxa"/>
            <w:tcBorders>
              <w:left w:val="single" w:sz="4" w:space="0" w:color="auto"/>
            </w:tcBorders>
            <w:vAlign w:val="center"/>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5918" w:type="dxa"/>
            <w:gridSpan w:val="6"/>
            <w:tcBorders>
              <w:right w:val="single" w:sz="4" w:space="0" w:color="auto"/>
            </w:tcBorders>
            <w:vAlign w:val="center"/>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58" w14:textId="4176E748"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r w:rsidR="007E7D73">
              <w:rPr>
                <w:rFonts w:ascii="Calibri" w:hAnsi="Calibri"/>
                <w:sz w:val="18"/>
                <w:szCs w:val="18"/>
              </w:rPr>
              <w:t>0</w:t>
            </w:r>
            <w:r>
              <w:rPr>
                <w:rFonts w:ascii="Calibri" w:hAnsi="Calibri"/>
                <w:sz w:val="18"/>
                <w:szCs w:val="18"/>
              </w:rPr>
              <w:t>&gt;&gt;</w:t>
            </w:r>
          </w:p>
        </w:tc>
      </w:tr>
      <w:tr w:rsidR="003043F0" w:rsidRPr="00C24189" w14:paraId="135514B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19 equals NA then value equals NA;</w:t>
            </w:r>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U-value;</w:t>
            </w:r>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fixed or operable window then report NA;</w:t>
            </w:r>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window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E729926" w14:textId="7BED494C"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r w:rsidR="001951CF">
              <w:rPr>
                <w:rFonts w:ascii="Calibri" w:hAnsi="Calibri"/>
                <w:sz w:val="18"/>
                <w:szCs w:val="18"/>
              </w:rPr>
              <w:t xml:space="preserve">5 </w:t>
            </w:r>
            <w:r>
              <w:rPr>
                <w:rFonts w:ascii="Calibri" w:hAnsi="Calibri"/>
                <w:sz w:val="18"/>
                <w:szCs w:val="18"/>
              </w:rPr>
              <w:t xml:space="preserve">or </w:t>
            </w:r>
            <w:r w:rsidR="001951CF">
              <w:rPr>
                <w:rFonts w:ascii="Calibri" w:hAnsi="Calibri"/>
                <w:sz w:val="18"/>
                <w:szCs w:val="18"/>
              </w:rPr>
              <w:t>16</w:t>
            </w:r>
            <w:r>
              <w:rPr>
                <w:rFonts w:ascii="Calibri" w:hAnsi="Calibri"/>
                <w:sz w:val="18"/>
                <w:szCs w:val="18"/>
              </w:rPr>
              <w:t xml:space="preserve">, then report NA; elseif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r w:rsidR="007E7D73">
              <w:rPr>
                <w:rFonts w:ascii="Calibri" w:hAnsi="Calibri"/>
                <w:sz w:val="18"/>
                <w:szCs w:val="18"/>
              </w:rPr>
              <w:t>3</w:t>
            </w:r>
            <w:r>
              <w:rPr>
                <w:rFonts w:ascii="Calibri" w:hAnsi="Calibri"/>
                <w:sz w:val="18"/>
                <w:szCs w:val="18"/>
              </w:rPr>
              <w:t>&gt;&gt;</w:t>
            </w:r>
          </w:p>
        </w:tc>
      </w:tr>
      <w:tr w:rsidR="003043F0" w:rsidRPr="00C24189" w14:paraId="2EAE110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22 equals NA then value equals NA;</w:t>
            </w:r>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23 equals NA ,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NA;</w:t>
            </w:r>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25 equals NA then value equals NA;</w:t>
            </w:r>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U-value;</w:t>
            </w:r>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02 does not contain skylight then report NA;</w:t>
            </w:r>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28 equals NA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29 then report: Design Complies with the Maximum Allowed Fenestration SHGC;</w:t>
            </w:r>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lastRenderedPageBreak/>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message;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message; </w:t>
            </w:r>
          </w:p>
          <w:p w14:paraId="4886A75C" w14:textId="7220BD56" w:rsidR="008802E0" w:rsidRPr="00F03D4B" w:rsidRDefault="008802E0" w:rsidP="00C62478">
            <w:pPr>
              <w:keepNext/>
              <w:rPr>
                <w:rFonts w:ascii="Calibri" w:hAnsi="Calibri"/>
                <w:sz w:val="18"/>
                <w:szCs w:val="18"/>
              </w:rPr>
            </w:pPr>
            <w:r w:rsidRPr="00973BA7">
              <w:rPr>
                <w:rFonts w:ascii="Calibri" w:hAnsi="Calibri"/>
                <w:sz w:val="20"/>
                <w:szCs w:val="20"/>
                <w:highlight w:val="yellow"/>
              </w:rPr>
              <w:t>else if one or more of the following are selected in A13: Space Heating System, or Space Cooling System, or Space Conditioning Duct System, then require one row of data</w:t>
            </w:r>
            <w:r w:rsidRPr="00973BA7" w:rsidDel="000807AA">
              <w:rPr>
                <w:rFonts w:ascii="Calibri" w:hAnsi="Calibri"/>
                <w:sz w:val="20"/>
                <w:szCs w:val="20"/>
                <w:highlight w:val="yellow"/>
              </w:rPr>
              <w:t xml:space="preserve"> </w:t>
            </w:r>
            <w:r w:rsidRPr="00973BA7">
              <w:rPr>
                <w:rFonts w:ascii="Calibri" w:hAnsi="Calibri"/>
                <w:sz w:val="20"/>
                <w:szCs w:val="20"/>
                <w:highlight w:val="yellow"/>
              </w:rPr>
              <w:t xml:space="preserve">in this table and </w:t>
            </w:r>
            <w:r w:rsidRPr="00973BA7">
              <w:rPr>
                <w:rFonts w:ascii="Calibri" w:eastAsia="Calibri" w:hAnsi="Calibri"/>
                <w:sz w:val="20"/>
                <w:szCs w:val="20"/>
                <w:highlight w:val="yellow"/>
              </w:rPr>
              <w:t>require one CF1R-ALT-02 and one CF2R-MCH-01b for the dwelling</w:t>
            </w:r>
            <w:r w:rsidRPr="00974C44">
              <w:rPr>
                <w:rFonts w:ascii="Calibri" w:eastAsia="Calibri" w:hAnsi="Calibri"/>
                <w:sz w:val="20"/>
                <w:szCs w:val="20"/>
              </w:rPr>
              <w:t>&gt;&gt;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ObjectNamePermissive&gt;&gt;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IntegerNonnegative&gt;&gt;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A34E03" w:rsidRPr="00C24189" w14:paraId="77B517DE" w14:textId="77777777" w:rsidTr="00974C44">
        <w:trPr>
          <w:trHeight w:val="250"/>
        </w:trPr>
        <w:tc>
          <w:tcPr>
            <w:tcW w:w="2495" w:type="dxa"/>
            <w:tcBorders>
              <w:top w:val="single" w:sz="6" w:space="0" w:color="auto"/>
              <w:left w:val="single" w:sz="6" w:space="0" w:color="auto"/>
              <w:bottom w:val="single" w:sz="6" w:space="0" w:color="auto"/>
            </w:tcBorders>
            <w:vAlign w:val="bottom"/>
          </w:tcPr>
          <w:p w14:paraId="21FA89AA" w14:textId="77777777" w:rsidR="00A34E03" w:rsidRDefault="00A34E03" w:rsidP="00C62478">
            <w:pPr>
              <w:keepNext/>
              <w:jc w:val="center"/>
              <w:rPr>
                <w:rFonts w:ascii="Calibri" w:hAnsi="Calibri"/>
                <w:sz w:val="18"/>
                <w:szCs w:val="18"/>
              </w:rPr>
            </w:pPr>
          </w:p>
        </w:tc>
        <w:tc>
          <w:tcPr>
            <w:tcW w:w="2386" w:type="dxa"/>
            <w:tcBorders>
              <w:top w:val="single" w:sz="6" w:space="0" w:color="auto"/>
              <w:bottom w:val="single" w:sz="6" w:space="0" w:color="auto"/>
            </w:tcBorders>
          </w:tcPr>
          <w:p w14:paraId="2380099D" w14:textId="77777777" w:rsidR="00A34E03" w:rsidRDefault="00A34E03"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tcPr>
          <w:p w14:paraId="01FD9120" w14:textId="77777777" w:rsidR="00A34E03" w:rsidRDefault="00A34E03" w:rsidP="00C62478">
            <w:pPr>
              <w:keepNext/>
              <w:jc w:val="center"/>
              <w:rPr>
                <w:rFonts w:ascii="Calibri" w:hAnsi="Calibri"/>
                <w:sz w:val="18"/>
                <w:szCs w:val="18"/>
              </w:rPr>
            </w:pP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521" w:type="dxa"/>
        <w:tblLayout w:type="fixed"/>
        <w:tblLook w:val="04A0" w:firstRow="1" w:lastRow="0" w:firstColumn="1" w:lastColumn="0" w:noHBand="0" w:noVBand="1"/>
      </w:tblPr>
      <w:tblGrid>
        <w:gridCol w:w="1200"/>
        <w:gridCol w:w="792"/>
        <w:gridCol w:w="2088"/>
        <w:gridCol w:w="1452"/>
        <w:gridCol w:w="545"/>
        <w:gridCol w:w="2269"/>
        <w:gridCol w:w="2088"/>
        <w:gridCol w:w="2088"/>
        <w:gridCol w:w="1999"/>
      </w:tblGrid>
      <w:tr w:rsidR="00C64887" w:rsidRPr="000638D1" w14:paraId="2F347921" w14:textId="77777777" w:rsidTr="00D64E63">
        <w:trPr>
          <w:trHeight w:val="265"/>
        </w:trPr>
        <w:tc>
          <w:tcPr>
            <w:tcW w:w="14521" w:type="dxa"/>
            <w:gridSpan w:val="9"/>
          </w:tcPr>
          <w:p w14:paraId="3052CB3C" w14:textId="2FF37B1F" w:rsidR="00C64887" w:rsidRPr="000638D1" w:rsidRDefault="00C64887" w:rsidP="0024317D">
            <w:pPr>
              <w:keepNext/>
              <w:rPr>
                <w:rFonts w:ascii="Calibri" w:eastAsia="Calibri" w:hAnsi="Calibri"/>
                <w:b/>
                <w:sz w:val="18"/>
                <w:szCs w:val="18"/>
              </w:rPr>
            </w:pPr>
            <w:r w:rsidRPr="00440603">
              <w:rPr>
                <w:rFonts w:ascii="Calibri" w:eastAsia="Calibri" w:hAnsi="Calibri"/>
                <w:b/>
                <w:sz w:val="18"/>
                <w:szCs w:val="18"/>
              </w:rPr>
              <w:t>J. Water Heating Systems</w:t>
            </w:r>
            <w:r w:rsidRPr="000638D1">
              <w:rPr>
                <w:rFonts w:ascii="Calibri" w:eastAsia="Calibri" w:hAnsi="Calibri"/>
                <w:b/>
                <w:sz w:val="18"/>
                <w:szCs w:val="18"/>
              </w:rPr>
              <w:t xml:space="preserve"> </w:t>
            </w:r>
            <w:r w:rsidRPr="000638D1">
              <w:rPr>
                <w:rFonts w:ascii="Calibri" w:eastAsia="Calibri" w:hAnsi="Calibri"/>
                <w:sz w:val="18"/>
                <w:szCs w:val="18"/>
              </w:rPr>
              <w:t>(Section 150.</w:t>
            </w:r>
            <w:r w:rsidR="0017550E">
              <w:rPr>
                <w:rFonts w:ascii="Calibri" w:eastAsia="Calibri" w:hAnsi="Calibri"/>
                <w:sz w:val="18"/>
                <w:szCs w:val="18"/>
              </w:rPr>
              <w:t>2</w:t>
            </w:r>
            <w:r w:rsidRPr="000638D1">
              <w:rPr>
                <w:rFonts w:ascii="Calibri" w:eastAsia="Calibri" w:hAnsi="Calibri"/>
                <w:sz w:val="18"/>
                <w:szCs w:val="18"/>
              </w:rPr>
              <w:t>(</w:t>
            </w:r>
            <w:r w:rsidR="0017550E">
              <w:rPr>
                <w:rFonts w:ascii="Calibri" w:eastAsia="Calibri" w:hAnsi="Calibri"/>
                <w:sz w:val="18"/>
                <w:szCs w:val="18"/>
              </w:rPr>
              <w:t>b</w:t>
            </w:r>
            <w:r w:rsidRPr="000638D1">
              <w:rPr>
                <w:rFonts w:ascii="Calibri" w:eastAsia="Calibri" w:hAnsi="Calibri"/>
                <w:sz w:val="18"/>
                <w:szCs w:val="18"/>
              </w:rPr>
              <w:t>)</w:t>
            </w:r>
            <w:r w:rsidR="0017550E">
              <w:rPr>
                <w:rFonts w:ascii="Calibri" w:eastAsia="Calibri" w:hAnsi="Calibri"/>
                <w:sz w:val="18"/>
                <w:szCs w:val="18"/>
              </w:rPr>
              <w:t>1H</w:t>
            </w:r>
            <w:r w:rsidRPr="000638D1">
              <w:rPr>
                <w:rFonts w:ascii="Calibri" w:eastAsia="Calibri" w:hAnsi="Calibri"/>
                <w:sz w:val="18"/>
                <w:szCs w:val="18"/>
              </w:rPr>
              <w:t>)</w:t>
            </w:r>
          </w:p>
          <w:p w14:paraId="734B973C" w14:textId="77777777" w:rsidR="00C64887" w:rsidRDefault="00C64887" w:rsidP="0024317D">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35F5BBDA" w14:textId="77777777" w:rsidR="00C64887" w:rsidRPr="000638D1" w:rsidRDefault="00C64887" w:rsidP="0024317D">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271AAE" w:rsidRPr="000638D1" w14:paraId="09F26877" w14:textId="10516C35" w:rsidTr="00D64E63">
        <w:trPr>
          <w:trHeight w:val="265"/>
        </w:trPr>
        <w:tc>
          <w:tcPr>
            <w:tcW w:w="1200" w:type="dxa"/>
          </w:tcPr>
          <w:p w14:paraId="60EBD753" w14:textId="2ED90A5C" w:rsidR="00271AAE" w:rsidRPr="00426D1E" w:rsidRDefault="00271AAE" w:rsidP="00271AAE">
            <w:pPr>
              <w:keepNext/>
              <w:jc w:val="center"/>
              <w:rPr>
                <w:rFonts w:ascii="Calibri" w:eastAsia="Calibri" w:hAnsi="Calibri"/>
                <w:sz w:val="18"/>
                <w:szCs w:val="18"/>
              </w:rPr>
            </w:pPr>
            <w:r w:rsidRPr="00426D1E">
              <w:rPr>
                <w:rFonts w:ascii="Calibri" w:eastAsia="Calibri" w:hAnsi="Calibri"/>
                <w:sz w:val="18"/>
                <w:szCs w:val="18"/>
              </w:rPr>
              <w:t>01</w:t>
            </w:r>
          </w:p>
        </w:tc>
        <w:tc>
          <w:tcPr>
            <w:tcW w:w="4332" w:type="dxa"/>
            <w:gridSpan w:val="3"/>
          </w:tcPr>
          <w:p w14:paraId="6D1186AE" w14:textId="732C63AE" w:rsidR="00271AAE" w:rsidRPr="00426D1E" w:rsidRDefault="00271AAE" w:rsidP="000D2311">
            <w:pPr>
              <w:keepNext/>
              <w:rPr>
                <w:rFonts w:ascii="Calibri" w:eastAsia="Calibri" w:hAnsi="Calibri"/>
                <w:sz w:val="18"/>
                <w:szCs w:val="18"/>
              </w:rPr>
            </w:pPr>
            <w:r w:rsidRPr="00271AAE">
              <w:rPr>
                <w:rFonts w:ascii="Calibri" w:eastAsia="Calibri" w:hAnsi="Calibri"/>
                <w:sz w:val="18"/>
                <w:szCs w:val="18"/>
              </w:rPr>
              <w:t xml:space="preserve">Is natural gas connected to the </w:t>
            </w:r>
            <w:r w:rsidR="000D2311">
              <w:rPr>
                <w:rFonts w:ascii="Calibri" w:eastAsia="Calibri" w:hAnsi="Calibri"/>
                <w:sz w:val="18"/>
                <w:szCs w:val="18"/>
              </w:rPr>
              <w:t>existing water heater</w:t>
            </w:r>
            <w:r w:rsidRPr="00271AAE">
              <w:rPr>
                <w:rFonts w:ascii="Calibri" w:eastAsia="Calibri" w:hAnsi="Calibri"/>
                <w:sz w:val="18"/>
                <w:szCs w:val="18"/>
              </w:rPr>
              <w:t>?</w:t>
            </w:r>
          </w:p>
        </w:tc>
        <w:tc>
          <w:tcPr>
            <w:tcW w:w="8988" w:type="dxa"/>
            <w:gridSpan w:val="5"/>
          </w:tcPr>
          <w:p w14:paraId="1EB0EF31" w14:textId="5DF40FBB" w:rsidR="00271AAE" w:rsidRPr="00426D1E" w:rsidRDefault="00271AAE" w:rsidP="0024317D">
            <w:pPr>
              <w:keepNext/>
              <w:rPr>
                <w:rFonts w:ascii="Calibri" w:eastAsia="Calibri" w:hAnsi="Calibri"/>
                <w:sz w:val="18"/>
                <w:szCs w:val="18"/>
              </w:rPr>
            </w:pPr>
            <w:r w:rsidRPr="00271AAE">
              <w:rPr>
                <w:rFonts w:ascii="Calibri" w:eastAsia="Calibri" w:hAnsi="Calibri"/>
                <w:sz w:val="18"/>
                <w:szCs w:val="18"/>
              </w:rPr>
              <w:t>&lt;&lt;User selects from yes or no&gt;&gt;</w:t>
            </w:r>
          </w:p>
        </w:tc>
      </w:tr>
      <w:tr w:rsidR="003A73B2" w:rsidRPr="004A470C" w14:paraId="6768862F" w14:textId="77777777" w:rsidTr="00D64E63">
        <w:trPr>
          <w:trHeight w:val="136"/>
        </w:trPr>
        <w:tc>
          <w:tcPr>
            <w:tcW w:w="1992" w:type="dxa"/>
            <w:gridSpan w:val="2"/>
            <w:vAlign w:val="center"/>
          </w:tcPr>
          <w:p w14:paraId="0B17C627" w14:textId="6339C8D9"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2</w:t>
            </w:r>
          </w:p>
        </w:tc>
        <w:tc>
          <w:tcPr>
            <w:tcW w:w="2088" w:type="dxa"/>
          </w:tcPr>
          <w:p w14:paraId="2A196D82" w14:textId="3ADB26F7"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3</w:t>
            </w:r>
          </w:p>
        </w:tc>
        <w:tc>
          <w:tcPr>
            <w:tcW w:w="1997" w:type="dxa"/>
            <w:gridSpan w:val="2"/>
            <w:vAlign w:val="center"/>
          </w:tcPr>
          <w:p w14:paraId="2C8AD591" w14:textId="0472AE6C"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4</w:t>
            </w:r>
          </w:p>
        </w:tc>
        <w:tc>
          <w:tcPr>
            <w:tcW w:w="2269" w:type="dxa"/>
            <w:vAlign w:val="center"/>
          </w:tcPr>
          <w:p w14:paraId="0C69B7A2" w14:textId="3E9A0CCC"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5</w:t>
            </w:r>
          </w:p>
        </w:tc>
        <w:tc>
          <w:tcPr>
            <w:tcW w:w="2088" w:type="dxa"/>
            <w:vAlign w:val="center"/>
          </w:tcPr>
          <w:p w14:paraId="4EB667FD" w14:textId="36E9C45A"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6</w:t>
            </w:r>
          </w:p>
        </w:tc>
        <w:tc>
          <w:tcPr>
            <w:tcW w:w="2088" w:type="dxa"/>
            <w:vAlign w:val="center"/>
          </w:tcPr>
          <w:p w14:paraId="46C04035" w14:textId="411E8D28"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7</w:t>
            </w:r>
          </w:p>
        </w:tc>
        <w:tc>
          <w:tcPr>
            <w:tcW w:w="1997" w:type="dxa"/>
            <w:vAlign w:val="center"/>
          </w:tcPr>
          <w:p w14:paraId="586C0F4A" w14:textId="4C1A16EA"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8</w:t>
            </w:r>
          </w:p>
        </w:tc>
      </w:tr>
      <w:tr w:rsidR="003A73B2" w:rsidRPr="004A470C" w14:paraId="1153173D" w14:textId="77777777" w:rsidTr="00D64E63">
        <w:trPr>
          <w:trHeight w:val="587"/>
        </w:trPr>
        <w:tc>
          <w:tcPr>
            <w:tcW w:w="1992" w:type="dxa"/>
            <w:gridSpan w:val="2"/>
            <w:vAlign w:val="bottom"/>
          </w:tcPr>
          <w:p w14:paraId="2FF09BD5"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ID or Name</w:t>
            </w:r>
          </w:p>
        </w:tc>
        <w:tc>
          <w:tcPr>
            <w:tcW w:w="2088" w:type="dxa"/>
            <w:vAlign w:val="bottom"/>
          </w:tcPr>
          <w:p w14:paraId="3C96FD4A"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Type</w:t>
            </w:r>
          </w:p>
        </w:tc>
        <w:tc>
          <w:tcPr>
            <w:tcW w:w="1997" w:type="dxa"/>
            <w:gridSpan w:val="2"/>
            <w:vAlign w:val="bottom"/>
          </w:tcPr>
          <w:p w14:paraId="077FE198" w14:textId="16D675F5" w:rsidR="003A73B2" w:rsidRPr="004A470C" w:rsidRDefault="003A73B2" w:rsidP="00D47987">
            <w:pPr>
              <w:jc w:val="center"/>
              <w:rPr>
                <w:rFonts w:ascii="Calibri" w:hAnsi="Calibri"/>
                <w:sz w:val="18"/>
                <w:szCs w:val="18"/>
              </w:rPr>
            </w:pPr>
            <w:r w:rsidRPr="004A470C">
              <w:rPr>
                <w:rFonts w:ascii="Calibri" w:hAnsi="Calibri"/>
                <w:sz w:val="18"/>
                <w:szCs w:val="18"/>
              </w:rPr>
              <w:t>System Option (from §</w:t>
            </w:r>
            <w:r>
              <w:rPr>
                <w:rFonts w:ascii="Calibri" w:hAnsi="Calibri"/>
                <w:sz w:val="18"/>
                <w:szCs w:val="18"/>
              </w:rPr>
              <w:t>150.2(b)1H</w:t>
            </w:r>
            <w:r w:rsidRPr="004A470C">
              <w:rPr>
                <w:rFonts w:ascii="Calibri" w:hAnsi="Calibri"/>
                <w:sz w:val="18"/>
                <w:szCs w:val="18"/>
              </w:rPr>
              <w:t>)</w:t>
            </w:r>
          </w:p>
        </w:tc>
        <w:tc>
          <w:tcPr>
            <w:tcW w:w="2269" w:type="dxa"/>
            <w:vAlign w:val="bottom"/>
          </w:tcPr>
          <w:p w14:paraId="578CE981"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Heater Type</w:t>
            </w:r>
          </w:p>
        </w:tc>
        <w:tc>
          <w:tcPr>
            <w:tcW w:w="2088" w:type="dxa"/>
            <w:vAlign w:val="bottom"/>
          </w:tcPr>
          <w:p w14:paraId="53E6D37A" w14:textId="77777777" w:rsidR="003A73B2" w:rsidRPr="004A470C" w:rsidRDefault="003A73B2" w:rsidP="0024317D">
            <w:pPr>
              <w:jc w:val="center"/>
              <w:rPr>
                <w:rFonts w:ascii="Calibri" w:hAnsi="Calibri"/>
                <w:sz w:val="18"/>
                <w:szCs w:val="18"/>
              </w:rPr>
            </w:pPr>
            <w:r w:rsidRPr="004A470C">
              <w:rPr>
                <w:rFonts w:ascii="Calibri" w:hAnsi="Calibri"/>
                <w:sz w:val="18"/>
                <w:szCs w:val="18"/>
              </w:rPr>
              <w:t>Volume</w:t>
            </w:r>
          </w:p>
        </w:tc>
        <w:tc>
          <w:tcPr>
            <w:tcW w:w="2088" w:type="dxa"/>
            <w:vAlign w:val="bottom"/>
          </w:tcPr>
          <w:p w14:paraId="594BD273" w14:textId="77777777" w:rsidR="003A73B2" w:rsidRPr="004A470C" w:rsidRDefault="003A73B2" w:rsidP="0024317D">
            <w:pPr>
              <w:jc w:val="center"/>
              <w:rPr>
                <w:rFonts w:ascii="Calibri" w:hAnsi="Calibri"/>
                <w:sz w:val="18"/>
                <w:szCs w:val="18"/>
              </w:rPr>
            </w:pPr>
            <w:r w:rsidRPr="004A470C">
              <w:rPr>
                <w:rFonts w:ascii="Calibri" w:hAnsi="Calibri"/>
                <w:sz w:val="18"/>
                <w:szCs w:val="18"/>
              </w:rPr>
              <w:t>Fuel Type</w:t>
            </w:r>
          </w:p>
        </w:tc>
        <w:tc>
          <w:tcPr>
            <w:tcW w:w="1997" w:type="dxa"/>
            <w:vAlign w:val="bottom"/>
          </w:tcPr>
          <w:p w14:paraId="4CD56B88" w14:textId="77777777" w:rsidR="003A73B2" w:rsidRPr="004A470C" w:rsidRDefault="003A73B2" w:rsidP="0024317D">
            <w:pPr>
              <w:jc w:val="center"/>
              <w:rPr>
                <w:rFonts w:ascii="Calibri" w:hAnsi="Calibri"/>
                <w:sz w:val="18"/>
                <w:szCs w:val="18"/>
              </w:rPr>
            </w:pPr>
            <w:r w:rsidRPr="004A470C">
              <w:rPr>
                <w:rFonts w:ascii="Calibri" w:hAnsi="Calibri"/>
                <w:sz w:val="18"/>
                <w:szCs w:val="18"/>
              </w:rPr>
              <w:t># of Water Heaters in System</w:t>
            </w:r>
          </w:p>
        </w:tc>
      </w:tr>
      <w:tr w:rsidR="003A73B2" w:rsidRPr="004A470C" w14:paraId="41351224" w14:textId="77777777" w:rsidTr="00D64E63">
        <w:trPr>
          <w:trHeight w:val="2905"/>
        </w:trPr>
        <w:tc>
          <w:tcPr>
            <w:tcW w:w="1992" w:type="dxa"/>
            <w:gridSpan w:val="2"/>
          </w:tcPr>
          <w:p w14:paraId="3BAF2E24" w14:textId="77777777" w:rsidR="003A73B2" w:rsidRPr="004A470C" w:rsidRDefault="003A73B2" w:rsidP="0024317D">
            <w:pPr>
              <w:rPr>
                <w:rFonts w:ascii="Calibri" w:hAnsi="Calibri"/>
                <w:sz w:val="18"/>
              </w:rPr>
            </w:pPr>
            <w:r w:rsidRPr="004A470C">
              <w:rPr>
                <w:rFonts w:ascii="Calibri" w:hAnsi="Calibri"/>
                <w:sz w:val="18"/>
              </w:rPr>
              <w:t>&lt;&lt;user input text&gt;&gt;</w:t>
            </w:r>
          </w:p>
        </w:tc>
        <w:tc>
          <w:tcPr>
            <w:tcW w:w="2088" w:type="dxa"/>
          </w:tcPr>
          <w:p w14:paraId="4A89F0A5"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28E1D46B"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A9EC49D"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7E9C0A2"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1D8FDB99"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997" w:type="dxa"/>
            <w:gridSpan w:val="2"/>
          </w:tcPr>
          <w:p w14:paraId="32E840C5" w14:textId="5BAD117E" w:rsidR="003A73B2"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w:t>
            </w:r>
            <w:r w:rsidR="00707CBD">
              <w:rPr>
                <w:rFonts w:ascii="Calibri" w:hAnsi="Calibri"/>
                <w:sz w:val="18"/>
              </w:rPr>
              <w:t>if A09 = 1 – 15</w:t>
            </w:r>
            <w:r w:rsidR="00F376B8">
              <w:rPr>
                <w:rFonts w:ascii="Calibri" w:hAnsi="Calibri"/>
                <w:sz w:val="18"/>
              </w:rPr>
              <w:t xml:space="preserve"> and J01 = no</w:t>
            </w:r>
            <w:r w:rsidRPr="004A470C">
              <w:rPr>
                <w:rFonts w:ascii="Calibri" w:hAnsi="Calibri"/>
                <w:sz w:val="18"/>
              </w:rPr>
              <w:t>, then user picks from list: 2, 3, 4;</w:t>
            </w:r>
          </w:p>
          <w:p w14:paraId="25306386" w14:textId="2500E227" w:rsidR="00F376B8" w:rsidRPr="004A470C" w:rsidRDefault="00F376B8" w:rsidP="0024317D">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1 – 15 and J01 = yes, then user </w:t>
            </w:r>
            <w:r w:rsidR="00757563">
              <w:rPr>
                <w:rFonts w:ascii="Calibri" w:hAnsi="Calibri"/>
                <w:sz w:val="18"/>
              </w:rPr>
              <w:t>picks from list: 1, 2, 3</w:t>
            </w:r>
            <w:r w:rsidR="00BD64B9">
              <w:rPr>
                <w:rFonts w:ascii="Calibri" w:hAnsi="Calibri"/>
                <w:sz w:val="18"/>
              </w:rPr>
              <w:t>;</w:t>
            </w:r>
          </w:p>
          <w:p w14:paraId="171F8235" w14:textId="5C763C3D" w:rsidR="005E3E64" w:rsidRDefault="00F376B8" w:rsidP="005E3E64">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w:t>
            </w:r>
            <w:r w:rsidR="005E3E64">
              <w:rPr>
                <w:rFonts w:ascii="Calibri" w:hAnsi="Calibri"/>
                <w:sz w:val="18"/>
              </w:rPr>
              <w:t>16 and J01 = no</w:t>
            </w:r>
            <w:r w:rsidR="005E3E64" w:rsidRPr="004A470C">
              <w:rPr>
                <w:rFonts w:ascii="Calibri" w:hAnsi="Calibri"/>
                <w:sz w:val="18"/>
              </w:rPr>
              <w:t>, then user picks from list:</w:t>
            </w:r>
            <w:r w:rsidR="00757563">
              <w:rPr>
                <w:rFonts w:ascii="Calibri" w:hAnsi="Calibri"/>
                <w:sz w:val="18"/>
              </w:rPr>
              <w:t xml:space="preserve"> 4</w:t>
            </w:r>
            <w:r w:rsidR="005E3E64">
              <w:rPr>
                <w:rFonts w:ascii="Calibri" w:hAnsi="Calibri"/>
                <w:sz w:val="18"/>
              </w:rPr>
              <w:t>;</w:t>
            </w:r>
          </w:p>
          <w:p w14:paraId="13098449" w14:textId="28393751" w:rsidR="003A73B2" w:rsidRPr="004A470C" w:rsidRDefault="005E3E64" w:rsidP="00757563">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16 and J01 = yes, then user picks from list: </w:t>
            </w:r>
            <w:r w:rsidR="00BD64B9">
              <w:rPr>
                <w:rFonts w:ascii="Calibri" w:hAnsi="Calibri"/>
                <w:sz w:val="18"/>
              </w:rPr>
              <w:t xml:space="preserve">1 </w:t>
            </w:r>
            <w:r w:rsidR="003A73B2" w:rsidRPr="004A470C">
              <w:rPr>
                <w:rFonts w:ascii="Calibri" w:hAnsi="Calibri"/>
                <w:sz w:val="18"/>
              </w:rPr>
              <w:t>&gt;&gt;</w:t>
            </w:r>
          </w:p>
        </w:tc>
        <w:tc>
          <w:tcPr>
            <w:tcW w:w="2269" w:type="dxa"/>
          </w:tcPr>
          <w:p w14:paraId="0BE49EE7" w14:textId="439C7A1F"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J0</w:t>
            </w:r>
            <w:ins w:id="18" w:author="Markstrum, Alexis@Energy" w:date="2020-07-10T11:13:00Z">
              <w:r w:rsidR="00EB6A18">
                <w:rPr>
                  <w:rFonts w:ascii="Calibri" w:hAnsi="Calibri"/>
                  <w:sz w:val="18"/>
                  <w:szCs w:val="14"/>
                </w:rPr>
                <w:t>4</w:t>
              </w:r>
            </w:ins>
            <w:del w:id="19" w:author="Markstrum, Alexis@Energy" w:date="2020-07-10T11:13:00Z">
              <w:r w:rsidDel="00EB6A18">
                <w:rPr>
                  <w:rFonts w:ascii="Calibri" w:hAnsi="Calibri"/>
                  <w:sz w:val="18"/>
                  <w:szCs w:val="14"/>
                </w:rPr>
                <w:delText>3</w:delText>
              </w:r>
            </w:del>
            <w:r w:rsidRPr="004A470C">
              <w:rPr>
                <w:rFonts w:ascii="Calibri" w:hAnsi="Calibri"/>
                <w:sz w:val="18"/>
                <w:szCs w:val="14"/>
              </w:rPr>
              <w:t xml:space="preserve"> = 1</w:t>
            </w:r>
            <w:r w:rsidR="00BD64B9">
              <w:rPr>
                <w:rFonts w:ascii="Calibri" w:hAnsi="Calibri"/>
                <w:sz w:val="18"/>
                <w:szCs w:val="14"/>
              </w:rPr>
              <w:t>,</w:t>
            </w:r>
            <w:r w:rsidRPr="004A470C">
              <w:rPr>
                <w:rFonts w:ascii="Calibri" w:hAnsi="Calibri"/>
                <w:sz w:val="18"/>
                <w:szCs w:val="14"/>
              </w:rPr>
              <w:t xml:space="preserve"> then </w:t>
            </w:r>
            <w:r w:rsidR="005E3E64">
              <w:rPr>
                <w:rFonts w:ascii="Calibri" w:hAnsi="Calibri"/>
                <w:sz w:val="18"/>
                <w:szCs w:val="14"/>
              </w:rPr>
              <w:t xml:space="preserve">user select from </w:t>
            </w:r>
            <w:r w:rsidRPr="004A470C">
              <w:rPr>
                <w:rFonts w:ascii="Calibri" w:hAnsi="Calibri"/>
                <w:sz w:val="18"/>
                <w:szCs w:val="14"/>
              </w:rPr>
              <w:t>Consumer instantaneous</w:t>
            </w:r>
            <w:r w:rsidR="005E3E64">
              <w:rPr>
                <w:rFonts w:ascii="Calibri" w:hAnsi="Calibri"/>
                <w:sz w:val="18"/>
                <w:szCs w:val="14"/>
              </w:rPr>
              <w:t xml:space="preserve"> or Consumer Storage</w:t>
            </w:r>
            <w:r w:rsidRPr="004A470C">
              <w:rPr>
                <w:rFonts w:ascii="Calibri" w:hAnsi="Calibri"/>
                <w:sz w:val="18"/>
                <w:szCs w:val="14"/>
              </w:rPr>
              <w:t>;</w:t>
            </w:r>
          </w:p>
          <w:p w14:paraId="5CB0B60B" w14:textId="7651BF3F"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w:t>
            </w:r>
            <w:ins w:id="20" w:author="Markstrum, Alexis@Energy" w:date="2020-07-10T11:13:00Z">
              <w:r w:rsidR="00EB6A18">
                <w:rPr>
                  <w:rFonts w:ascii="Calibri" w:hAnsi="Calibri"/>
                  <w:sz w:val="18"/>
                  <w:szCs w:val="14"/>
                </w:rPr>
                <w:t>4</w:t>
              </w:r>
            </w:ins>
            <w:del w:id="21" w:author="Markstrum, Alexis@Energy" w:date="2020-07-10T11:13:00Z">
              <w:r w:rsidDel="00EB6A18">
                <w:rPr>
                  <w:rFonts w:ascii="Calibri" w:hAnsi="Calibri"/>
                  <w:sz w:val="18"/>
                  <w:szCs w:val="14"/>
                </w:rPr>
                <w:delText>3</w:delText>
              </w:r>
            </w:del>
            <w:r w:rsidRPr="004A470C">
              <w:rPr>
                <w:rFonts w:ascii="Calibri" w:hAnsi="Calibri"/>
                <w:sz w:val="18"/>
                <w:szCs w:val="14"/>
              </w:rPr>
              <w:t xml:space="preserve"> = 2</w:t>
            </w:r>
            <w:r w:rsidR="00F77BBE">
              <w:rPr>
                <w:rFonts w:ascii="Calibri" w:hAnsi="Calibri"/>
                <w:sz w:val="18"/>
                <w:szCs w:val="14"/>
              </w:rPr>
              <w:t xml:space="preserve"> or 4,</w:t>
            </w:r>
            <w:r w:rsidRPr="004A470C">
              <w:rPr>
                <w:rFonts w:ascii="Calibri" w:hAnsi="Calibri"/>
                <w:sz w:val="18"/>
                <w:szCs w:val="14"/>
              </w:rPr>
              <w:t xml:space="preserve"> then value = Consumer storage; </w:t>
            </w:r>
          </w:p>
          <w:p w14:paraId="0244B1B2" w14:textId="0FCA0B45"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w:t>
            </w:r>
            <w:ins w:id="22" w:author="Markstrum, Alexis@Energy" w:date="2020-07-10T11:13:00Z">
              <w:r w:rsidR="00EB6A18">
                <w:rPr>
                  <w:rFonts w:ascii="Calibri" w:hAnsi="Calibri"/>
                  <w:sz w:val="18"/>
                  <w:szCs w:val="14"/>
                </w:rPr>
                <w:t>4</w:t>
              </w:r>
            </w:ins>
            <w:del w:id="23" w:author="Markstrum, Alexis@Energy" w:date="2020-07-10T11:13:00Z">
              <w:r w:rsidDel="00EB6A18">
                <w:rPr>
                  <w:rFonts w:ascii="Calibri" w:hAnsi="Calibri"/>
                  <w:sz w:val="18"/>
                  <w:szCs w:val="14"/>
                </w:rPr>
                <w:delText>3</w:delText>
              </w:r>
            </w:del>
            <w:r w:rsidRPr="004A470C">
              <w:rPr>
                <w:rFonts w:ascii="Calibri" w:hAnsi="Calibri"/>
                <w:sz w:val="18"/>
                <w:szCs w:val="14"/>
              </w:rPr>
              <w:t xml:space="preserve"> is </w:t>
            </w:r>
            <w:r w:rsidR="00F77BBE">
              <w:rPr>
                <w:rFonts w:ascii="Calibri" w:hAnsi="Calibri"/>
                <w:sz w:val="18"/>
                <w:szCs w:val="14"/>
              </w:rPr>
              <w:t>3</w:t>
            </w:r>
            <w:r w:rsidR="00985CB9">
              <w:rPr>
                <w:rFonts w:ascii="Calibri" w:hAnsi="Calibri"/>
                <w:sz w:val="18"/>
                <w:szCs w:val="14"/>
              </w:rPr>
              <w:t>,</w:t>
            </w:r>
            <w:r w:rsidRPr="004A470C">
              <w:rPr>
                <w:rFonts w:ascii="Calibri" w:hAnsi="Calibri"/>
                <w:sz w:val="18"/>
                <w:szCs w:val="14"/>
              </w:rPr>
              <w:t xml:space="preserve"> then value = NEEA Tier 3 heat pump water heater</w:t>
            </w:r>
            <w:r w:rsidR="00F77BBE">
              <w:rPr>
                <w:rFonts w:ascii="Calibri" w:hAnsi="Calibri"/>
                <w:sz w:val="18"/>
                <w:szCs w:val="14"/>
              </w:rPr>
              <w:t>&gt;&gt;</w:t>
            </w:r>
          </w:p>
          <w:p w14:paraId="1490B4B7" w14:textId="662BDB69"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p>
        </w:tc>
        <w:tc>
          <w:tcPr>
            <w:tcW w:w="2088" w:type="dxa"/>
          </w:tcPr>
          <w:p w14:paraId="678BAA16" w14:textId="77777777" w:rsidR="002A6009" w:rsidRDefault="003A73B2" w:rsidP="00CC0A38">
            <w:pPr>
              <w:keepNext/>
              <w:tabs>
                <w:tab w:val="left" w:pos="2160"/>
                <w:tab w:val="left" w:pos="2700"/>
                <w:tab w:val="left" w:pos="3420"/>
                <w:tab w:val="left" w:pos="3780"/>
                <w:tab w:val="left" w:pos="5760"/>
                <w:tab w:val="left" w:pos="7212"/>
              </w:tabs>
              <w:jc w:val="center"/>
              <w:rPr>
                <w:rFonts w:ascii="Calibri" w:hAnsi="Calibri"/>
                <w:sz w:val="18"/>
                <w:szCs w:val="14"/>
              </w:rPr>
            </w:pPr>
            <w:r>
              <w:rPr>
                <w:rFonts w:ascii="Calibri" w:hAnsi="Calibri"/>
                <w:sz w:val="18"/>
                <w:szCs w:val="14"/>
              </w:rPr>
              <w:t>&lt;&lt;User input</w:t>
            </w:r>
            <w:r w:rsidR="00390F2C">
              <w:rPr>
                <w:rFonts w:ascii="Calibri" w:hAnsi="Calibri"/>
                <w:sz w:val="18"/>
                <w:szCs w:val="14"/>
              </w:rPr>
              <w:t xml:space="preserve">; </w:t>
            </w:r>
          </w:p>
          <w:p w14:paraId="25A71D33" w14:textId="7ACFE220" w:rsidR="003A73B2" w:rsidRDefault="00390F2C" w:rsidP="00CC0A38">
            <w:pPr>
              <w:keepNext/>
              <w:tabs>
                <w:tab w:val="left" w:pos="2160"/>
                <w:tab w:val="left" w:pos="2700"/>
                <w:tab w:val="left" w:pos="3420"/>
                <w:tab w:val="left" w:pos="3780"/>
                <w:tab w:val="left" w:pos="5760"/>
                <w:tab w:val="left" w:pos="7212"/>
              </w:tabs>
              <w:jc w:val="center"/>
              <w:rPr>
                <w:rFonts w:ascii="Calibri" w:hAnsi="Calibri"/>
                <w:sz w:val="18"/>
                <w:szCs w:val="14"/>
              </w:rPr>
            </w:pPr>
            <w:r>
              <w:rPr>
                <w:rFonts w:ascii="Calibri" w:hAnsi="Calibri"/>
                <w:sz w:val="18"/>
                <w:szCs w:val="14"/>
              </w:rPr>
              <w:t xml:space="preserve">if </w:t>
            </w:r>
            <w:r w:rsidR="00BB2AE5">
              <w:rPr>
                <w:rFonts w:ascii="Calibri" w:hAnsi="Calibri"/>
                <w:sz w:val="18"/>
                <w:szCs w:val="14"/>
              </w:rPr>
              <w:t>J</w:t>
            </w:r>
            <w:r>
              <w:rPr>
                <w:rFonts w:ascii="Calibri" w:hAnsi="Calibri"/>
                <w:sz w:val="18"/>
                <w:szCs w:val="14"/>
              </w:rPr>
              <w:t xml:space="preserve">05 = </w:t>
            </w:r>
            <w:r w:rsidR="00BB2AE5">
              <w:rPr>
                <w:rFonts w:ascii="Calibri" w:hAnsi="Calibri"/>
                <w:sz w:val="18"/>
                <w:szCs w:val="14"/>
              </w:rPr>
              <w:t>C</w:t>
            </w:r>
            <w:r>
              <w:rPr>
                <w:rFonts w:ascii="Calibri" w:hAnsi="Calibri"/>
                <w:sz w:val="18"/>
                <w:szCs w:val="14"/>
              </w:rPr>
              <w:t xml:space="preserve">onsumer </w:t>
            </w:r>
            <w:r w:rsidR="00BB2AE5">
              <w:rPr>
                <w:rFonts w:ascii="Calibri" w:hAnsi="Calibri"/>
                <w:sz w:val="18"/>
                <w:szCs w:val="14"/>
              </w:rPr>
              <w:t>I</w:t>
            </w:r>
            <w:r>
              <w:rPr>
                <w:rFonts w:ascii="Calibri" w:hAnsi="Calibri"/>
                <w:sz w:val="18"/>
                <w:szCs w:val="14"/>
              </w:rPr>
              <w:t>nstantaneous, value = NA</w:t>
            </w:r>
            <w:r w:rsidR="003A73B2">
              <w:rPr>
                <w:rFonts w:ascii="Calibri" w:hAnsi="Calibri"/>
                <w:sz w:val="18"/>
                <w:szCs w:val="14"/>
              </w:rPr>
              <w:t>&gt;&gt;</w:t>
            </w:r>
          </w:p>
          <w:p w14:paraId="359DABA2" w14:textId="0B61C16E"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p>
        </w:tc>
        <w:tc>
          <w:tcPr>
            <w:tcW w:w="2088" w:type="dxa"/>
          </w:tcPr>
          <w:p w14:paraId="7CCE2649" w14:textId="12ED6155"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 If </w:t>
            </w:r>
            <w:r>
              <w:rPr>
                <w:rFonts w:ascii="Calibri" w:hAnsi="Calibri"/>
                <w:sz w:val="18"/>
                <w:szCs w:val="14"/>
              </w:rPr>
              <w:t>J0</w:t>
            </w:r>
            <w:ins w:id="24" w:author="Markstrum, Alexis@Energy" w:date="2020-07-10T11:13:00Z">
              <w:r w:rsidR="00EB6A18">
                <w:rPr>
                  <w:rFonts w:ascii="Calibri" w:hAnsi="Calibri"/>
                  <w:sz w:val="18"/>
                  <w:szCs w:val="14"/>
                </w:rPr>
                <w:t>4</w:t>
              </w:r>
            </w:ins>
            <w:del w:id="25" w:author="Markstrum, Alexis@Energy" w:date="2020-07-10T11:13:00Z">
              <w:r w:rsidDel="00EB6A18">
                <w:rPr>
                  <w:rFonts w:ascii="Calibri" w:hAnsi="Calibri"/>
                  <w:sz w:val="18"/>
                  <w:szCs w:val="14"/>
                </w:rPr>
                <w:delText>3</w:delText>
              </w:r>
            </w:del>
            <w:r w:rsidRPr="004A470C">
              <w:rPr>
                <w:rFonts w:ascii="Calibri" w:hAnsi="Calibri"/>
                <w:sz w:val="18"/>
                <w:szCs w:val="14"/>
              </w:rPr>
              <w:t xml:space="preserve"> = 1, then user picks from list </w:t>
            </w:r>
          </w:p>
          <w:p w14:paraId="0B9FC6D1" w14:textId="5D10F222"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*Natural gas, *Propane</w:t>
            </w:r>
            <w:r w:rsidR="008C2C4F">
              <w:rPr>
                <w:rFonts w:ascii="Calibri" w:hAnsi="Calibri"/>
                <w:sz w:val="18"/>
                <w:szCs w:val="14"/>
              </w:rPr>
              <w:t>;</w:t>
            </w:r>
            <w:r w:rsidRPr="004A470C">
              <w:rPr>
                <w:rFonts w:ascii="Calibri" w:hAnsi="Calibri"/>
                <w:sz w:val="18"/>
                <w:szCs w:val="14"/>
              </w:rPr>
              <w:t xml:space="preserve"> </w:t>
            </w:r>
          </w:p>
          <w:p w14:paraId="25BA7E8E" w14:textId="69A3DE5D" w:rsidR="008C2C4F" w:rsidRDefault="003A73B2" w:rsidP="006305E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w:t>
            </w:r>
            <w:r w:rsidR="008C2C4F">
              <w:rPr>
                <w:rFonts w:ascii="Calibri" w:hAnsi="Calibri"/>
                <w:sz w:val="18"/>
                <w:szCs w:val="14"/>
              </w:rPr>
              <w:t>i</w:t>
            </w:r>
            <w:r w:rsidRPr="004A470C">
              <w:rPr>
                <w:rFonts w:ascii="Calibri" w:hAnsi="Calibri"/>
                <w:sz w:val="18"/>
                <w:szCs w:val="14"/>
              </w:rPr>
              <w:t xml:space="preserve">f </w:t>
            </w:r>
            <w:r>
              <w:rPr>
                <w:rFonts w:ascii="Calibri" w:hAnsi="Calibri"/>
                <w:sz w:val="18"/>
                <w:szCs w:val="14"/>
              </w:rPr>
              <w:t>J0</w:t>
            </w:r>
            <w:ins w:id="26" w:author="Markstrum, Alexis@Energy" w:date="2020-07-10T11:13:00Z">
              <w:r w:rsidR="00EB6A18">
                <w:rPr>
                  <w:rFonts w:ascii="Calibri" w:hAnsi="Calibri"/>
                  <w:sz w:val="18"/>
                  <w:szCs w:val="14"/>
                </w:rPr>
                <w:t>4</w:t>
              </w:r>
            </w:ins>
            <w:del w:id="27" w:author="Markstrum, Alexis@Energy" w:date="2020-07-10T11:13:00Z">
              <w:r w:rsidDel="00EB6A18">
                <w:rPr>
                  <w:rFonts w:ascii="Calibri" w:hAnsi="Calibri"/>
                  <w:sz w:val="18"/>
                  <w:szCs w:val="14"/>
                </w:rPr>
                <w:delText>3</w:delText>
              </w:r>
            </w:del>
            <w:r w:rsidRPr="004A470C">
              <w:rPr>
                <w:rFonts w:ascii="Calibri" w:hAnsi="Calibri"/>
                <w:sz w:val="18"/>
                <w:szCs w:val="14"/>
              </w:rPr>
              <w:t xml:space="preserve"> = </w:t>
            </w:r>
            <w:r w:rsidR="00DE599F">
              <w:rPr>
                <w:rFonts w:ascii="Calibri" w:hAnsi="Calibri"/>
                <w:sz w:val="18"/>
                <w:szCs w:val="14"/>
              </w:rPr>
              <w:t>2 or 3</w:t>
            </w:r>
            <w:r w:rsidRPr="004A470C">
              <w:rPr>
                <w:rFonts w:ascii="Calibri" w:hAnsi="Calibri"/>
                <w:sz w:val="18"/>
                <w:szCs w:val="14"/>
              </w:rPr>
              <w:t xml:space="preserve">, then </w:t>
            </w:r>
            <w:r>
              <w:rPr>
                <w:rFonts w:ascii="Calibri" w:hAnsi="Calibri"/>
                <w:sz w:val="18"/>
                <w:szCs w:val="14"/>
              </w:rPr>
              <w:t>value</w:t>
            </w:r>
            <w:r w:rsidRPr="004A470C">
              <w:rPr>
                <w:rFonts w:ascii="Calibri" w:hAnsi="Calibri"/>
                <w:sz w:val="18"/>
                <w:szCs w:val="14"/>
              </w:rPr>
              <w:t xml:space="preserve"> = Heat Pump</w:t>
            </w:r>
            <w:r w:rsidR="00DE599F">
              <w:rPr>
                <w:rFonts w:ascii="Calibri" w:hAnsi="Calibri"/>
                <w:sz w:val="18"/>
                <w:szCs w:val="14"/>
              </w:rPr>
              <w:t xml:space="preserve">; </w:t>
            </w:r>
          </w:p>
          <w:p w14:paraId="0E3FBD02" w14:textId="105B9D9E" w:rsidR="003A73B2" w:rsidRPr="004A470C" w:rsidRDefault="00DE599F" w:rsidP="006305E8">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elseif J0</w:t>
            </w:r>
            <w:ins w:id="28" w:author="Markstrum, Alexis@Energy" w:date="2020-07-10T11:14:00Z">
              <w:r w:rsidR="00EB6A18">
                <w:rPr>
                  <w:rFonts w:ascii="Calibri" w:hAnsi="Calibri"/>
                  <w:sz w:val="18"/>
                  <w:szCs w:val="14"/>
                </w:rPr>
                <w:t>4</w:t>
              </w:r>
            </w:ins>
            <w:del w:id="29" w:author="Markstrum, Alexis@Energy" w:date="2020-07-10T11:14:00Z">
              <w:r w:rsidDel="00EB6A18">
                <w:rPr>
                  <w:rFonts w:ascii="Calibri" w:hAnsi="Calibri"/>
                  <w:sz w:val="18"/>
                  <w:szCs w:val="14"/>
                </w:rPr>
                <w:delText>3</w:delText>
              </w:r>
            </w:del>
            <w:r>
              <w:rPr>
                <w:rFonts w:ascii="Calibri" w:hAnsi="Calibri"/>
                <w:sz w:val="18"/>
                <w:szCs w:val="14"/>
              </w:rPr>
              <w:t xml:space="preserve"> = 4, then value = Electricity</w:t>
            </w:r>
            <w:r w:rsidR="003A73B2" w:rsidRPr="004A470C">
              <w:rPr>
                <w:rFonts w:ascii="Calibri" w:hAnsi="Calibri"/>
                <w:sz w:val="18"/>
                <w:szCs w:val="14"/>
              </w:rPr>
              <w:t>&gt;&gt;</w:t>
            </w:r>
          </w:p>
        </w:tc>
        <w:tc>
          <w:tcPr>
            <w:tcW w:w="1997" w:type="dxa"/>
          </w:tcPr>
          <w:p w14:paraId="3E429ECA"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r>
      <w:tr w:rsidR="00C64887" w:rsidRPr="000638D1" w14:paraId="47B84AC6" w14:textId="77777777" w:rsidTr="00D64E63">
        <w:trPr>
          <w:trHeight w:val="1609"/>
        </w:trPr>
        <w:tc>
          <w:tcPr>
            <w:tcW w:w="14521" w:type="dxa"/>
            <w:gridSpan w:val="9"/>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BE27F9A" w14:textId="304D6741" w:rsidR="00C64887" w:rsidRPr="000028D1" w:rsidRDefault="00C64887" w:rsidP="00BB3FE2">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226BDB">
              <w:rPr>
                <w:rFonts w:ascii="Calibri" w:hAnsi="Calibri"/>
                <w:sz w:val="18"/>
                <w:szCs w:val="18"/>
              </w:rPr>
              <w:t xml:space="preserve">Gas or propane </w:t>
            </w:r>
            <w:r w:rsidR="00226BDB" w:rsidRPr="000028D1">
              <w:rPr>
                <w:rFonts w:ascii="Calibri" w:hAnsi="Calibri"/>
                <w:sz w:val="18"/>
                <w:szCs w:val="18"/>
              </w:rPr>
              <w:t>water heating system</w:t>
            </w:r>
            <w:r w:rsidRPr="000028D1">
              <w:rPr>
                <w:rFonts w:ascii="Calibri" w:hAnsi="Calibri"/>
                <w:sz w:val="18"/>
                <w:szCs w:val="18"/>
              </w:rPr>
              <w:t>.</w:t>
            </w:r>
          </w:p>
          <w:p w14:paraId="25068B5E" w14:textId="410787A2" w:rsidR="00226BDB" w:rsidRPr="00547B61" w:rsidRDefault="00226BDB" w:rsidP="00BB3FE2">
            <w:pPr>
              <w:pStyle w:val="ListParagraph"/>
              <w:numPr>
                <w:ilvl w:val="0"/>
                <w:numId w:val="56"/>
              </w:numPr>
              <w:autoSpaceDE w:val="0"/>
              <w:autoSpaceDN w:val="0"/>
              <w:adjustRightInd w:val="0"/>
              <w:rPr>
                <w:rFonts w:asciiTheme="minorHAnsi" w:hAnsiTheme="minorHAnsi" w:cstheme="minorHAnsi"/>
                <w:sz w:val="18"/>
                <w:szCs w:val="18"/>
              </w:rPr>
            </w:pPr>
            <w:r w:rsidRPr="00547B61">
              <w:rPr>
                <w:rFonts w:ascii="Calibri" w:hAnsi="Calibri"/>
                <w:sz w:val="18"/>
                <w:szCs w:val="18"/>
              </w:rPr>
              <w:t>For Climate Zones 1 through 15, a single heat pump water heater, storage tank shall not be located outdoors and placed on a</w:t>
            </w:r>
            <w:r w:rsidRPr="00547B61">
              <w:rPr>
                <w:rFonts w:asciiTheme="minorHAnsi" w:hAnsiTheme="minorHAnsi" w:cstheme="minorHAnsi"/>
                <w:sz w:val="18"/>
                <w:szCs w:val="18"/>
              </w:rPr>
              <w:t xml:space="preserve"> incompressible, rigid insulated surface with a</w:t>
            </w:r>
          </w:p>
          <w:p w14:paraId="1BDD9199" w14:textId="77777777" w:rsidR="00226BDB" w:rsidRPr="000028D1" w:rsidRDefault="00226BDB" w:rsidP="00547B61">
            <w:pPr>
              <w:pStyle w:val="ListParagraph"/>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p>
          <w:p w14:paraId="6F66372C" w14:textId="77777777" w:rsidR="00226BDB" w:rsidRPr="00547B61" w:rsidRDefault="00226BDB" w:rsidP="00BB3FE2">
            <w:pPr>
              <w:pStyle w:val="ListParagraph"/>
              <w:keepNext/>
              <w:numPr>
                <w:ilvl w:val="0"/>
                <w:numId w:val="56"/>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Theme="minorHAnsi" w:hAnsiTheme="minorHAnsi" w:cstheme="minorHAnsi"/>
                <w:sz w:val="18"/>
                <w:szCs w:val="18"/>
              </w:rPr>
              <w:t>For Climate Zones 1 through 15, a single Tier 3 heater (</w:t>
            </w:r>
            <w:r w:rsidRPr="000028D1">
              <w:rPr>
                <w:rFonts w:ascii="Calibri" w:hAnsi="Calibri"/>
                <w:sz w:val="18"/>
                <w:szCs w:val="18"/>
              </w:rPr>
              <w:t xml:space="preserve">as rated by Northwest Energy Efficiency Alliance (NEEA). </w:t>
            </w:r>
          </w:p>
          <w:p w14:paraId="42C98320" w14:textId="2AB54742" w:rsidR="00C64887" w:rsidRPr="00D64E63" w:rsidRDefault="00226BDB" w:rsidP="00BB3FE2">
            <w:pPr>
              <w:pStyle w:val="ListParagraph"/>
              <w:keepNext/>
              <w:numPr>
                <w:ilvl w:val="0"/>
                <w:numId w:val="56"/>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Calibri" w:hAnsi="Calibri"/>
                <w:sz w:val="18"/>
                <w:szCs w:val="18"/>
              </w:rPr>
              <w:t>If no natural gas is connected to the existing water heater location, a consumer electric water heater</w:t>
            </w:r>
          </w:p>
        </w:tc>
      </w:tr>
    </w:tbl>
    <w:p w14:paraId="4886A7CD" w14:textId="2A4FAB62" w:rsidR="00634844" w:rsidRDefault="00634844">
      <w:pPr>
        <w:rPr>
          <w:rFonts w:ascii="Calibri" w:hAnsi="Calibri"/>
        </w:rPr>
      </w:pPr>
    </w:p>
    <w:p w14:paraId="4D6EA585" w14:textId="77777777" w:rsidR="00D64E63" w:rsidRDefault="00D64E63">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rFonts w:ascii="Calibri" w:eastAsia="Calibri" w:hAnsi="Calibri"/>
                <w:b/>
              </w:rPr>
            </w:pPr>
            <w:r>
              <w:rPr>
                <w:rFonts w:ascii="Calibri" w:eastAsia="Calibri" w:hAnsi="Calibri"/>
                <w:b/>
                <w:sz w:val="20"/>
              </w:rPr>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60AD2154" w14:textId="77777777" w:rsidR="00C64887" w:rsidRDefault="00C64887" w:rsidP="0024317D">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p>
          <w:p w14:paraId="6CE485C7" w14:textId="77777777" w:rsidR="00C64887" w:rsidRDefault="00C64887" w:rsidP="0024317D">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p>
          <w:p w14:paraId="15ED2393" w14:textId="6E467B43" w:rsidR="00C64887" w:rsidRDefault="00C64887" w:rsidP="00F55DC7">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F55DC7">
              <w:rPr>
                <w:rFonts w:ascii="Calibri" w:eastAsia="Calibri" w:hAnsi="Calibri"/>
                <w:sz w:val="18"/>
                <w:szCs w:val="18"/>
              </w:rPr>
              <w:t>K01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C64887" w:rsidRPr="0048403C" w14:paraId="1EAAE4D6" w14:textId="77777777" w:rsidTr="0024317D">
        <w:trPr>
          <w:trHeight w:val="223"/>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rFonts w:ascii="Calibri" w:hAnsi="Calibri"/>
                <w:sz w:val="18"/>
                <w:szCs w:val="18"/>
              </w:rPr>
            </w:pPr>
            <w:r>
              <w:rPr>
                <w:rFonts w:ascii="Calibri" w:hAnsi="Calibri"/>
                <w:sz w:val="18"/>
                <w:szCs w:val="18"/>
              </w:rPr>
              <w:t>06</w:t>
            </w:r>
          </w:p>
        </w:tc>
      </w:tr>
      <w:tr w:rsidR="00C64887" w:rsidRPr="0048403C" w14:paraId="35F481E4" w14:textId="77777777" w:rsidTr="0024317D">
        <w:trPr>
          <w:trHeight w:val="291"/>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Comments</w:t>
            </w:r>
          </w:p>
        </w:tc>
      </w:tr>
      <w:tr w:rsidR="00C64887" w14:paraId="5A5961DD" w14:textId="77777777" w:rsidTr="0024317D">
        <w:trPr>
          <w:trHeight w:val="250"/>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1109DCD6" w14:textId="77777777" w:rsidR="00C64887" w:rsidRPr="00C24189" w:rsidRDefault="00C64887" w:rsidP="0024317D">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269BA10" w14:textId="77777777" w:rsidR="00C64887" w:rsidRDefault="00C64887" w:rsidP="0024317D">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p>
        </w:tc>
        <w:tc>
          <w:tcPr>
            <w:tcW w:w="2400" w:type="dxa"/>
            <w:tcBorders>
              <w:top w:val="single" w:sz="6" w:space="0" w:color="auto"/>
              <w:bottom w:val="single" w:sz="6" w:space="0" w:color="auto"/>
            </w:tcBorders>
          </w:tcPr>
          <w:p w14:paraId="6D13C21F" w14:textId="77777777" w:rsidR="00C64887" w:rsidRDefault="00C64887" w:rsidP="0024317D">
            <w:pPr>
              <w:keepNext/>
              <w:rPr>
                <w:rFonts w:ascii="Calibri" w:hAnsi="Calibri"/>
                <w:sz w:val="18"/>
                <w:szCs w:val="18"/>
              </w:rPr>
            </w:pPr>
            <w:r>
              <w:rPr>
                <w:rFonts w:ascii="Calibri" w:hAnsi="Calibri"/>
                <w:sz w:val="18"/>
                <w:szCs w:val="18"/>
              </w:rPr>
              <w:t>&lt;&lt;user pick from list comprised of all the Water Heating Systems in J01 in which J02 = Central; allow user to enter NA if the dwelling unit is not served by a central DHW system&gt;&gt;</w:t>
            </w:r>
          </w:p>
        </w:tc>
        <w:tc>
          <w:tcPr>
            <w:tcW w:w="2399" w:type="dxa"/>
            <w:tcBorders>
              <w:top w:val="single" w:sz="6" w:space="0" w:color="auto"/>
              <w:bottom w:val="single" w:sz="6" w:space="0" w:color="auto"/>
            </w:tcBorders>
          </w:tcPr>
          <w:p w14:paraId="2A0B082A" w14:textId="77777777" w:rsidR="00C64887" w:rsidRPr="00C24189" w:rsidRDefault="00C64887" w:rsidP="0024317D">
            <w:pPr>
              <w:keepNext/>
              <w:rPr>
                <w:rFonts w:ascii="Calibri" w:hAnsi="Calibri"/>
                <w:sz w:val="18"/>
                <w:szCs w:val="18"/>
              </w:rPr>
            </w:pPr>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rFonts w:ascii="Calibri" w:hAnsi="Calibri"/>
                <w:sz w:val="18"/>
                <w:szCs w:val="18"/>
              </w:rPr>
            </w:pPr>
            <w:r>
              <w:rPr>
                <w:rFonts w:ascii="Calibri" w:hAnsi="Calibri"/>
                <w:sz w:val="18"/>
                <w:szCs w:val="18"/>
              </w:rPr>
              <w:t>&lt;&lt;user input text&gt;&gt;</w:t>
            </w:r>
          </w:p>
        </w:tc>
      </w:tr>
      <w:tr w:rsidR="00C64887" w:rsidRPr="00C24189" w14:paraId="389E70A1" w14:textId="77777777" w:rsidTr="0024317D">
        <w:trPr>
          <w:trHeight w:val="250"/>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rFonts w:ascii="Calibri" w:hAnsi="Calibri"/>
                <w:sz w:val="18"/>
                <w:szCs w:val="18"/>
              </w:rPr>
            </w:pPr>
          </w:p>
        </w:tc>
      </w:tr>
    </w:tbl>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lastRenderedPageBreak/>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rsidP="00CE1552">
            <w:pPr>
              <w:numPr>
                <w:ilvl w:val="0"/>
                <w:numId w:val="21"/>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818"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rsidP="00CE1552">
            <w:pPr>
              <w:numPr>
                <w:ilvl w:val="0"/>
                <w:numId w:val="22"/>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4886A81A"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25"/>
      <w:headerReference w:type="default" r:id="rId26"/>
      <w:footerReference w:type="default" r:id="rId27"/>
      <w:headerReference w:type="first" r:id="rId28"/>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A772C" w14:textId="77777777" w:rsidR="008C2C4F" w:rsidRDefault="008C2C4F">
      <w:r>
        <w:separator/>
      </w:r>
    </w:p>
  </w:endnote>
  <w:endnote w:type="continuationSeparator" w:id="0">
    <w:p w14:paraId="78BB585A" w14:textId="77777777" w:rsidR="008C2C4F" w:rsidRDefault="008C2C4F">
      <w:r>
        <w:continuationSeparator/>
      </w:r>
    </w:p>
  </w:endnote>
  <w:endnote w:type="continuationNotice" w:id="1">
    <w:p w14:paraId="259F895F" w14:textId="77777777" w:rsidR="008C2C4F" w:rsidRDefault="008C2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C" w14:textId="77777777" w:rsidR="008C2C4F" w:rsidRPr="0071311B" w:rsidRDefault="008C2C4F"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r w:rsidRPr="0071311B">
      <w:rPr>
        <w:rFonts w:ascii="Calibri" w:hAnsi="Calibri"/>
        <w:sz w:val="18"/>
        <w:szCs w:val="18"/>
      </w:rPr>
      <w:tab/>
      <w:t xml:space="preserve">  HERS Provider:                       </w:t>
    </w:r>
  </w:p>
  <w:p w14:paraId="4886A83D" w14:textId="57CC7219" w:rsidR="008C2C4F" w:rsidRPr="000912FB" w:rsidRDefault="008C2C4F"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3" w:author="Markstrum, Alexis@Energy" w:date="2020-07-16T10:14:00Z">
      <w:r w:rsidDel="005167AC">
        <w:rPr>
          <w:rFonts w:ascii="Calibri" w:hAnsi="Calibri"/>
          <w:sz w:val="18"/>
          <w:szCs w:val="18"/>
        </w:rPr>
        <w:delText xml:space="preserve">March </w:delText>
      </w:r>
    </w:del>
    <w:ins w:id="4" w:author="Markstrum, Alexis@Energy" w:date="2020-07-16T10:14:00Z">
      <w:r w:rsidR="005167AC">
        <w:rPr>
          <w:rFonts w:ascii="Calibri" w:hAnsi="Calibri"/>
          <w:sz w:val="18"/>
          <w:szCs w:val="18"/>
        </w:rPr>
        <w:t xml:space="preserve">July </w:t>
      </w:r>
    </w:ins>
    <w:r>
      <w:rPr>
        <w:rFonts w:ascii="Calibri" w:hAnsi="Calibri"/>
        <w:sz w:val="18"/>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6" w14:textId="6926C742" w:rsidR="008C2C4F" w:rsidRPr="000912FB" w:rsidRDefault="008C2C4F"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6" w:author="Markstrum, Alexis@Energy" w:date="2020-07-16T10:14:00Z">
      <w:r w:rsidDel="005167AC">
        <w:rPr>
          <w:rFonts w:ascii="Calibri" w:hAnsi="Calibri"/>
          <w:sz w:val="18"/>
          <w:szCs w:val="18"/>
        </w:rPr>
        <w:delText xml:space="preserve">March </w:delText>
      </w:r>
    </w:del>
    <w:ins w:id="17" w:author="Markstrum, Alexis@Energy" w:date="2020-07-16T10:14:00Z">
      <w:r w:rsidR="005167AC">
        <w:rPr>
          <w:rFonts w:ascii="Calibri" w:hAnsi="Calibri"/>
          <w:sz w:val="18"/>
          <w:szCs w:val="18"/>
        </w:rPr>
        <w:t xml:space="preserve">July </w:t>
      </w:r>
    </w:ins>
    <w:r>
      <w:rPr>
        <w:rFonts w:ascii="Calibri" w:hAnsi="Calibri"/>
        <w:sz w:val="18"/>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0" w14:textId="1C1CC826" w:rsidR="008C2C4F" w:rsidRDefault="008C2C4F">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30" w:author="Markstrum, Alexis@Energy" w:date="2020-07-16T10:14:00Z">
      <w:r w:rsidDel="005167AC">
        <w:rPr>
          <w:rFonts w:ascii="Calibri" w:hAnsi="Calibri"/>
          <w:sz w:val="18"/>
          <w:szCs w:val="18"/>
        </w:rPr>
        <w:delText xml:space="preserve">March </w:delText>
      </w:r>
    </w:del>
    <w:ins w:id="31" w:author="Markstrum, Alexis@Energy" w:date="2020-07-16T10:14:00Z">
      <w:r w:rsidR="005167AC">
        <w:rPr>
          <w:rFonts w:ascii="Calibri" w:hAnsi="Calibri"/>
          <w:sz w:val="18"/>
          <w:szCs w:val="18"/>
        </w:rPr>
        <w:t xml:space="preserve">July </w:t>
      </w:r>
    </w:ins>
    <w:r>
      <w:rPr>
        <w:rFonts w:ascii="Calibri" w:hAnsi="Calibri"/>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D0636" w14:textId="77777777" w:rsidR="008C2C4F" w:rsidRDefault="008C2C4F">
      <w:r>
        <w:separator/>
      </w:r>
    </w:p>
  </w:footnote>
  <w:footnote w:type="continuationSeparator" w:id="0">
    <w:p w14:paraId="5514E8D0" w14:textId="77777777" w:rsidR="008C2C4F" w:rsidRDefault="008C2C4F">
      <w:r>
        <w:continuationSeparator/>
      </w:r>
    </w:p>
  </w:footnote>
  <w:footnote w:type="continuationNotice" w:id="1">
    <w:p w14:paraId="5B5025A3" w14:textId="77777777" w:rsidR="008C2C4F" w:rsidRDefault="008C2C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1" w14:textId="77777777" w:rsidR="008C2C4F" w:rsidRPr="00736517" w:rsidRDefault="008C2C4F"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CD75EF">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8C2C4F" w:rsidRPr="00736517" w:rsidRDefault="008C2C4F" w:rsidP="009867E0">
    <w:pPr>
      <w:suppressAutoHyphens/>
      <w:ind w:left="-90"/>
      <w:rPr>
        <w:rFonts w:ascii="Arial" w:hAnsi="Arial" w:cs="Arial"/>
        <w:b/>
      </w:rPr>
    </w:pPr>
    <w:r>
      <w:rPr>
        <w:rFonts w:ascii="Arial" w:hAnsi="Arial" w:cs="Arial"/>
        <w:b/>
      </w:rPr>
      <w:t>RESIDENTIAL ALTERATIONS</w:t>
    </w:r>
  </w:p>
  <w:p w14:paraId="4886A833" w14:textId="5277C4AE" w:rsidR="008C2C4F" w:rsidRPr="00736517" w:rsidRDefault="008C2C4F"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w:t>
    </w:r>
    <w:del w:id="1" w:author="Markstrum, Alexis@Energy" w:date="2020-07-16T10:14:00Z">
      <w:r w:rsidDel="005167AC">
        <w:rPr>
          <w:rFonts w:ascii="Arial" w:hAnsi="Arial" w:cs="Arial"/>
          <w:sz w:val="14"/>
          <w:szCs w:val="14"/>
        </w:rPr>
        <w:delText>03</w:delText>
      </w:r>
    </w:del>
    <w:ins w:id="2" w:author="Markstrum, Alexis@Energy" w:date="2020-07-16T10:14:00Z">
      <w:r w:rsidR="005167AC">
        <w:rPr>
          <w:rFonts w:ascii="Arial" w:hAnsi="Arial" w:cs="Arial"/>
          <w:sz w:val="14"/>
          <w:szCs w:val="14"/>
        </w:rPr>
        <w:t>07</w:t>
      </w:r>
    </w:ins>
    <w:r>
      <w:rPr>
        <w:rFonts w:ascii="Arial" w:hAnsi="Arial" w:cs="Arial"/>
        <w:sz w:val="14"/>
        <w:szCs w:val="14"/>
      </w:rPr>
      <w:t>/20</w:t>
    </w:r>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8C2C4F" w:rsidRPr="00BB17EB" w14:paraId="4886A835" w14:textId="77777777" w:rsidTr="009867E0">
      <w:tc>
        <w:tcPr>
          <w:tcW w:w="14616" w:type="dxa"/>
          <w:gridSpan w:val="2"/>
          <w:shd w:val="clear" w:color="auto" w:fill="auto"/>
        </w:tcPr>
        <w:p w14:paraId="4886A834" w14:textId="77777777" w:rsidR="008C2C4F" w:rsidRPr="00CE1552" w:rsidRDefault="008C2C4F" w:rsidP="00AC49BF">
          <w:pPr>
            <w:pStyle w:val="Header"/>
            <w:tabs>
              <w:tab w:val="clear" w:pos="4320"/>
              <w:tab w:val="clear" w:pos="8640"/>
              <w:tab w:val="right" w:pos="14400"/>
            </w:tabs>
            <w:rPr>
              <w:rFonts w:ascii="Calibri" w:hAnsi="Calibri"/>
              <w:caps/>
              <w:sz w:val="20"/>
              <w:szCs w:val="20"/>
            </w:rPr>
          </w:pPr>
          <w:r w:rsidRPr="00CE1552">
            <w:rPr>
              <w:rFonts w:ascii="Calibri" w:hAnsi="Calibri"/>
              <w:caps/>
              <w:sz w:val="20"/>
              <w:szCs w:val="20"/>
            </w:rPr>
            <w:t>Certificate of Compliance</w:t>
          </w:r>
          <w:r w:rsidRPr="00CE1552">
            <w:rPr>
              <w:rFonts w:ascii="Calibri" w:hAnsi="Calibri"/>
              <w:caps/>
              <w:sz w:val="20"/>
              <w:szCs w:val="20"/>
            </w:rPr>
            <w:tab/>
            <w:t xml:space="preserve"> CF1R-ALT-01-E</w:t>
          </w:r>
        </w:p>
      </w:tc>
    </w:tr>
    <w:tr w:rsidR="008C2C4F" w:rsidRPr="000912FB" w14:paraId="4886A837" w14:textId="77777777" w:rsidTr="009867E0">
      <w:tc>
        <w:tcPr>
          <w:tcW w:w="14616" w:type="dxa"/>
          <w:gridSpan w:val="2"/>
          <w:shd w:val="clear" w:color="auto" w:fill="auto"/>
        </w:tcPr>
        <w:p w14:paraId="4886A836" w14:textId="259DE747" w:rsidR="008C2C4F" w:rsidRPr="00CE1552" w:rsidRDefault="008C2C4F" w:rsidP="00AC49BF">
          <w:pPr>
            <w:pStyle w:val="Footer"/>
            <w:tabs>
              <w:tab w:val="clear" w:pos="4680"/>
              <w:tab w:val="clear" w:pos="9360"/>
              <w:tab w:val="right" w:pos="14400"/>
            </w:tabs>
            <w:rPr>
              <w:rFonts w:asciiTheme="minorHAnsi" w:hAnsiTheme="minorHAnsi"/>
              <w:sz w:val="20"/>
              <w:szCs w:val="20"/>
            </w:rPr>
          </w:pPr>
          <w:r w:rsidRPr="00CE1552">
            <w:rPr>
              <w:rFonts w:asciiTheme="minorHAnsi" w:hAnsiTheme="minorHAnsi"/>
              <w:sz w:val="20"/>
              <w:szCs w:val="20"/>
            </w:rPr>
            <w:t>Prescriptive Residential Alterations</w:t>
          </w:r>
          <w:r w:rsidRPr="00CE1552">
            <w:rPr>
              <w:rFonts w:asciiTheme="minorHAnsi" w:hAnsiTheme="minorHAnsi"/>
              <w:sz w:val="20"/>
              <w:szCs w:val="20"/>
            </w:rPr>
            <w:tab/>
            <w:t xml:space="preserve">(Page </w:t>
          </w:r>
          <w:r w:rsidRPr="00CE1552">
            <w:rPr>
              <w:rFonts w:asciiTheme="minorHAnsi" w:hAnsiTheme="minorHAnsi"/>
              <w:sz w:val="20"/>
              <w:szCs w:val="20"/>
            </w:rPr>
            <w:fldChar w:fldCharType="begin"/>
          </w:r>
          <w:r w:rsidRPr="00CE1552">
            <w:rPr>
              <w:rFonts w:asciiTheme="minorHAnsi" w:hAnsiTheme="minorHAnsi"/>
              <w:sz w:val="20"/>
              <w:szCs w:val="20"/>
            </w:rPr>
            <w:instrText xml:space="preserve"> PAGE  \* Arabic  \* MERGEFORMAT </w:instrText>
          </w:r>
          <w:r w:rsidRPr="00CE1552">
            <w:rPr>
              <w:rFonts w:asciiTheme="minorHAnsi" w:hAnsiTheme="minorHAnsi"/>
              <w:sz w:val="20"/>
              <w:szCs w:val="20"/>
            </w:rPr>
            <w:fldChar w:fldCharType="separate"/>
          </w:r>
          <w:r w:rsidR="00CD75EF">
            <w:rPr>
              <w:rFonts w:asciiTheme="minorHAnsi" w:hAnsiTheme="minorHAnsi"/>
              <w:noProof/>
              <w:sz w:val="20"/>
              <w:szCs w:val="20"/>
            </w:rPr>
            <w:t>2</w:t>
          </w:r>
          <w:r w:rsidRPr="00CE1552">
            <w:rPr>
              <w:rFonts w:asciiTheme="minorHAnsi" w:hAnsiTheme="minorHAnsi"/>
              <w:sz w:val="20"/>
              <w:szCs w:val="20"/>
            </w:rPr>
            <w:fldChar w:fldCharType="end"/>
          </w:r>
          <w:r w:rsidRPr="00CE1552">
            <w:rPr>
              <w:rFonts w:asciiTheme="minorHAnsi" w:hAnsiTheme="minorHAnsi"/>
              <w:sz w:val="20"/>
              <w:szCs w:val="20"/>
            </w:rPr>
            <w:t xml:space="preserve"> of </w:t>
          </w:r>
          <w:r w:rsidRPr="00CE1552">
            <w:rPr>
              <w:rFonts w:asciiTheme="minorHAnsi" w:hAnsiTheme="minorHAnsi"/>
              <w:noProof/>
              <w:sz w:val="20"/>
              <w:szCs w:val="20"/>
            </w:rPr>
            <w:fldChar w:fldCharType="begin"/>
          </w:r>
          <w:r w:rsidRPr="00CE1552">
            <w:rPr>
              <w:rFonts w:asciiTheme="minorHAnsi" w:hAnsiTheme="minorHAnsi"/>
              <w:noProof/>
              <w:sz w:val="20"/>
              <w:szCs w:val="20"/>
            </w:rPr>
            <w:instrText xml:space="preserve"> SECTIONPAGES   \* MERGEFORMAT </w:instrText>
          </w:r>
          <w:r w:rsidRPr="00CE1552">
            <w:rPr>
              <w:rFonts w:asciiTheme="minorHAnsi" w:hAnsiTheme="minorHAnsi"/>
              <w:noProof/>
              <w:sz w:val="20"/>
              <w:szCs w:val="20"/>
            </w:rPr>
            <w:fldChar w:fldCharType="separate"/>
          </w:r>
          <w:r w:rsidR="00CD75EF">
            <w:rPr>
              <w:rFonts w:asciiTheme="minorHAnsi" w:hAnsiTheme="minorHAnsi"/>
              <w:noProof/>
              <w:sz w:val="20"/>
              <w:szCs w:val="20"/>
            </w:rPr>
            <w:t>6</w:t>
          </w:r>
          <w:r w:rsidRPr="00CE1552">
            <w:rPr>
              <w:rFonts w:asciiTheme="minorHAnsi" w:hAnsiTheme="minorHAnsi"/>
              <w:noProof/>
              <w:sz w:val="20"/>
              <w:szCs w:val="20"/>
            </w:rPr>
            <w:fldChar w:fldCharType="end"/>
          </w:r>
          <w:r w:rsidRPr="00CE1552">
            <w:rPr>
              <w:rFonts w:asciiTheme="minorHAnsi" w:hAnsiTheme="minorHAnsi"/>
              <w:sz w:val="20"/>
              <w:szCs w:val="20"/>
            </w:rPr>
            <w:t>)</w:t>
          </w:r>
        </w:p>
      </w:tc>
    </w:tr>
    <w:tr w:rsidR="008C2C4F" w:rsidRPr="00BB17EB" w14:paraId="4886A83A" w14:textId="77777777" w:rsidTr="00AC49BF">
      <w:tc>
        <w:tcPr>
          <w:tcW w:w="8838" w:type="dxa"/>
          <w:shd w:val="clear" w:color="auto" w:fill="auto"/>
        </w:tcPr>
        <w:p w14:paraId="4886A838" w14:textId="074070FC" w:rsidR="008C2C4F" w:rsidRPr="00CE1552" w:rsidRDefault="008C2C4F" w:rsidP="00E834BE">
          <w:pPr>
            <w:pStyle w:val="Footer"/>
            <w:tabs>
              <w:tab w:val="clear" w:pos="4680"/>
              <w:tab w:val="clear" w:pos="9360"/>
              <w:tab w:val="right" w:pos="14094"/>
            </w:tabs>
            <w:rPr>
              <w:rFonts w:ascii="Calibri" w:hAnsi="Calibri"/>
              <w:sz w:val="20"/>
              <w:szCs w:val="20"/>
            </w:rPr>
          </w:pPr>
          <w:r w:rsidRPr="00CE1552">
            <w:rPr>
              <w:rFonts w:ascii="Calibri" w:hAnsi="Calibri"/>
              <w:sz w:val="20"/>
              <w:szCs w:val="20"/>
            </w:rPr>
            <w:t xml:space="preserve">Project Name:  </w:t>
          </w:r>
          <w:r w:rsidRPr="00CE1552">
            <w:rPr>
              <w:rFonts w:ascii="Calibri" w:hAnsi="Calibri"/>
              <w:sz w:val="20"/>
              <w:szCs w:val="20"/>
            </w:rPr>
            <w:tab/>
          </w:r>
        </w:p>
      </w:tc>
      <w:tc>
        <w:tcPr>
          <w:tcW w:w="5778" w:type="dxa"/>
          <w:shd w:val="clear" w:color="auto" w:fill="auto"/>
        </w:tcPr>
        <w:p w14:paraId="4886A839" w14:textId="77777777" w:rsidR="008C2C4F" w:rsidRPr="00CE1552" w:rsidRDefault="008C2C4F" w:rsidP="009867E0">
          <w:pPr>
            <w:pStyle w:val="Header"/>
            <w:rPr>
              <w:rFonts w:ascii="Calibri" w:hAnsi="Calibri"/>
              <w:sz w:val="20"/>
              <w:szCs w:val="20"/>
            </w:rPr>
          </w:pPr>
          <w:r w:rsidRPr="00CE1552">
            <w:rPr>
              <w:rFonts w:ascii="Calibri" w:hAnsi="Calibri"/>
              <w:sz w:val="20"/>
              <w:szCs w:val="20"/>
            </w:rPr>
            <w:t>Date Prepared:</w:t>
          </w:r>
        </w:p>
      </w:tc>
    </w:tr>
  </w:tbl>
  <w:p w14:paraId="4886A83B" w14:textId="77777777" w:rsidR="008C2C4F" w:rsidRPr="00FD271A" w:rsidRDefault="008C2C4F"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3E" w14:textId="77777777" w:rsidR="008C2C4F" w:rsidRDefault="00CD75EF">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C2C4F" w:rsidRPr="00F85124" w14:paraId="4886A841" w14:textId="77777777" w:rsidTr="009D4F6C">
      <w:trPr>
        <w:cantSplit/>
        <w:trHeight w:val="288"/>
      </w:trPr>
      <w:tc>
        <w:tcPr>
          <w:tcW w:w="3877" w:type="pct"/>
          <w:tcBorders>
            <w:right w:val="nil"/>
          </w:tcBorders>
          <w:vAlign w:val="center"/>
        </w:tcPr>
        <w:p w14:paraId="4886A83F" w14:textId="77777777" w:rsidR="008C2C4F" w:rsidRPr="002D18A0" w:rsidRDefault="008C2C4F"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8C2C4F" w:rsidRPr="002D18A0" w:rsidRDefault="008C2C4F" w:rsidP="009D4F6C">
          <w:pPr>
            <w:pStyle w:val="Style78"/>
            <w:rPr>
              <w:b/>
            </w:rPr>
          </w:pPr>
          <w:r>
            <w:rPr>
              <w:caps/>
              <w:sz w:val="22"/>
              <w:szCs w:val="22"/>
            </w:rPr>
            <w:t>CF</w:t>
          </w:r>
          <w:r w:rsidRPr="000912FB">
            <w:rPr>
              <w:caps/>
              <w:sz w:val="22"/>
              <w:szCs w:val="22"/>
            </w:rPr>
            <w:t>1R-ALT-01-E</w:t>
          </w:r>
        </w:p>
      </w:tc>
    </w:tr>
    <w:tr w:rsidR="008C2C4F" w:rsidRPr="00F85124" w14:paraId="4886A844" w14:textId="77777777" w:rsidTr="009D4F6C">
      <w:trPr>
        <w:cantSplit/>
        <w:trHeight w:val="288"/>
      </w:trPr>
      <w:tc>
        <w:tcPr>
          <w:tcW w:w="3877" w:type="pct"/>
          <w:tcBorders>
            <w:right w:val="nil"/>
          </w:tcBorders>
        </w:tcPr>
        <w:p w14:paraId="4886A842" w14:textId="77777777" w:rsidR="008C2C4F" w:rsidRPr="002D18A0" w:rsidRDefault="008C2C4F"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4C5F8346" w:rsidR="008C2C4F" w:rsidRPr="002D18A0" w:rsidRDefault="008C2C4F" w:rsidP="00015060">
          <w:pPr>
            <w:pStyle w:val="Style78"/>
          </w:pPr>
          <w:r w:rsidRPr="002D18A0">
            <w:tab/>
            <w:t>(Page</w:t>
          </w:r>
          <w:r>
            <w:t xml:space="preserve"> </w:t>
          </w:r>
          <w:r>
            <w:fldChar w:fldCharType="begin"/>
          </w:r>
          <w:r>
            <w:instrText xml:space="preserve"> PAGE  \* Arabic  \* MERGEFORMAT </w:instrText>
          </w:r>
          <w:r>
            <w:fldChar w:fldCharType="separate"/>
          </w:r>
          <w:r w:rsidR="00CD75EF">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D75EF">
            <w:rPr>
              <w:noProof/>
            </w:rPr>
            <w:t>9</w:t>
          </w:r>
          <w:r>
            <w:rPr>
              <w:noProof/>
            </w:rPr>
            <w:fldChar w:fldCharType="end"/>
          </w:r>
          <w:r w:rsidRPr="002D18A0">
            <w:t>)</w:t>
          </w:r>
        </w:p>
      </w:tc>
    </w:tr>
  </w:tbl>
  <w:p w14:paraId="4886A845" w14:textId="77777777" w:rsidR="008C2C4F" w:rsidRPr="00015060" w:rsidRDefault="008C2C4F"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7" w14:textId="77777777" w:rsidR="008C2C4F" w:rsidRDefault="00CD75EF">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48" w14:textId="77777777" w:rsidR="008C2C4F" w:rsidRDefault="00CD75EF">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C2C4F" w:rsidRPr="00F85124" w14:paraId="4886A84B" w14:textId="77777777" w:rsidTr="000C149B">
      <w:trPr>
        <w:cantSplit/>
        <w:trHeight w:val="288"/>
      </w:trPr>
      <w:tc>
        <w:tcPr>
          <w:tcW w:w="3877" w:type="pct"/>
          <w:tcBorders>
            <w:right w:val="nil"/>
          </w:tcBorders>
          <w:vAlign w:val="center"/>
        </w:tcPr>
        <w:p w14:paraId="4886A849" w14:textId="4E57CD99" w:rsidR="008C2C4F" w:rsidRPr="002D18A0" w:rsidRDefault="008C2C4F"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8C2C4F" w:rsidRPr="002D18A0" w:rsidRDefault="008C2C4F" w:rsidP="000C149B">
          <w:pPr>
            <w:pStyle w:val="Style78"/>
            <w:rPr>
              <w:b/>
            </w:rPr>
          </w:pPr>
          <w:r w:rsidRPr="002D18A0">
            <w:t>CF1R-</w:t>
          </w:r>
          <w:r>
            <w:t>ALT</w:t>
          </w:r>
          <w:r w:rsidRPr="002D18A0">
            <w:t>-0</w:t>
          </w:r>
          <w:r>
            <w:t>1</w:t>
          </w:r>
          <w:r w:rsidRPr="002D18A0">
            <w:t>-E</w:t>
          </w:r>
        </w:p>
      </w:tc>
    </w:tr>
    <w:tr w:rsidR="008C2C4F" w:rsidRPr="00F85124" w14:paraId="4886A84E" w14:textId="77777777" w:rsidTr="000C149B">
      <w:trPr>
        <w:cantSplit/>
        <w:trHeight w:val="288"/>
      </w:trPr>
      <w:tc>
        <w:tcPr>
          <w:tcW w:w="3877" w:type="pct"/>
          <w:tcBorders>
            <w:right w:val="nil"/>
          </w:tcBorders>
        </w:tcPr>
        <w:p w14:paraId="4886A84C" w14:textId="77777777" w:rsidR="008C2C4F" w:rsidRPr="002D18A0" w:rsidRDefault="008C2C4F" w:rsidP="000C149B">
          <w:pPr>
            <w:pStyle w:val="Style77"/>
          </w:pPr>
          <w:r>
            <w:t>Prescriptive Residential Alterations</w:t>
          </w:r>
        </w:p>
      </w:tc>
      <w:tc>
        <w:tcPr>
          <w:tcW w:w="1123" w:type="pct"/>
          <w:tcBorders>
            <w:left w:val="nil"/>
          </w:tcBorders>
        </w:tcPr>
        <w:p w14:paraId="4886A84D" w14:textId="64F3F832" w:rsidR="008C2C4F" w:rsidRPr="002D18A0" w:rsidRDefault="008C2C4F" w:rsidP="000C149B">
          <w:pPr>
            <w:pStyle w:val="Style78"/>
          </w:pPr>
          <w:r w:rsidRPr="002D18A0">
            <w:tab/>
            <w:t xml:space="preserve">(Page </w:t>
          </w:r>
          <w:r>
            <w:fldChar w:fldCharType="begin"/>
          </w:r>
          <w:r>
            <w:instrText xml:space="preserve"> PAGE   \* MERGEFORMAT </w:instrText>
          </w:r>
          <w:r>
            <w:fldChar w:fldCharType="separate"/>
          </w:r>
          <w:r w:rsidR="00CD75EF">
            <w:rPr>
              <w:noProof/>
            </w:rPr>
            <w:t>6</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D75EF">
            <w:rPr>
              <w:noProof/>
            </w:rPr>
            <w:t>17</w:t>
          </w:r>
          <w:r>
            <w:rPr>
              <w:noProof/>
            </w:rPr>
            <w:fldChar w:fldCharType="end"/>
          </w:r>
          <w:r w:rsidRPr="002D18A0">
            <w:t>)</w:t>
          </w:r>
        </w:p>
      </w:tc>
    </w:tr>
  </w:tbl>
  <w:p w14:paraId="4886A84F" w14:textId="197742F9" w:rsidR="008C2C4F" w:rsidRDefault="00CD75EF">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6A851" w14:textId="77777777" w:rsidR="008C2C4F" w:rsidRDefault="00CD75EF">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533C5"/>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34"/>
  </w:num>
  <w:num w:numId="4">
    <w:abstractNumId w:val="22"/>
  </w:num>
  <w:num w:numId="5">
    <w:abstractNumId w:val="30"/>
  </w:num>
  <w:num w:numId="6">
    <w:abstractNumId w:val="0"/>
  </w:num>
  <w:num w:numId="7">
    <w:abstractNumId w:val="38"/>
  </w:num>
  <w:num w:numId="8">
    <w:abstractNumId w:val="20"/>
  </w:num>
  <w:num w:numId="9">
    <w:abstractNumId w:val="36"/>
  </w:num>
  <w:num w:numId="10">
    <w:abstractNumId w:val="27"/>
  </w:num>
  <w:num w:numId="11">
    <w:abstractNumId w:val="9"/>
  </w:num>
  <w:num w:numId="12">
    <w:abstractNumId w:val="32"/>
  </w:num>
  <w:num w:numId="13">
    <w:abstractNumId w:val="6"/>
  </w:num>
  <w:num w:numId="14">
    <w:abstractNumId w:val="2"/>
  </w:num>
  <w:num w:numId="15">
    <w:abstractNumId w:val="25"/>
  </w:num>
  <w:num w:numId="16">
    <w:abstractNumId w:val="39"/>
  </w:num>
  <w:num w:numId="17">
    <w:abstractNumId w:val="5"/>
  </w:num>
  <w:num w:numId="18">
    <w:abstractNumId w:val="13"/>
  </w:num>
  <w:num w:numId="19">
    <w:abstractNumId w:val="28"/>
  </w:num>
  <w:num w:numId="20">
    <w:abstractNumId w:val="17"/>
  </w:num>
  <w:num w:numId="21">
    <w:abstractNumId w:val="12"/>
  </w:num>
  <w:num w:numId="22">
    <w:abstractNumId w:val="26"/>
  </w:num>
  <w:num w:numId="23">
    <w:abstractNumId w:val="18"/>
  </w:num>
  <w:num w:numId="24">
    <w:abstractNumId w:val="21"/>
  </w:num>
  <w:num w:numId="25">
    <w:abstractNumId w:val="1"/>
  </w:num>
  <w:num w:numId="26">
    <w:abstractNumId w:val="37"/>
  </w:num>
  <w:num w:numId="27">
    <w:abstractNumId w:val="24"/>
  </w:num>
  <w:num w:numId="28">
    <w:abstractNumId w:val="31"/>
  </w:num>
  <w:num w:numId="29">
    <w:abstractNumId w:val="16"/>
  </w:num>
  <w:num w:numId="30">
    <w:abstractNumId w:val="14"/>
  </w:num>
  <w:num w:numId="31">
    <w:abstractNumId w:val="19"/>
  </w:num>
  <w:num w:numId="32">
    <w:abstractNumId w:val="8"/>
  </w:num>
  <w:num w:numId="33">
    <w:abstractNumId w:val="33"/>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11"/>
  </w:num>
  <w:num w:numId="53">
    <w:abstractNumId w:val="15"/>
  </w:num>
  <w:num w:numId="54">
    <w:abstractNumId w:val="3"/>
  </w:num>
  <w:num w:numId="55">
    <w:abstractNumId w:val="7"/>
  </w:num>
  <w:num w:numId="56">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8D1"/>
    <w:rsid w:val="00003237"/>
    <w:rsid w:val="0000365F"/>
    <w:rsid w:val="00003F88"/>
    <w:rsid w:val="00006467"/>
    <w:rsid w:val="00007822"/>
    <w:rsid w:val="00007E66"/>
    <w:rsid w:val="00011525"/>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595"/>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1684"/>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72"/>
    <w:rsid w:val="000C6C90"/>
    <w:rsid w:val="000C71A2"/>
    <w:rsid w:val="000C7274"/>
    <w:rsid w:val="000C7699"/>
    <w:rsid w:val="000D01AC"/>
    <w:rsid w:val="000D01B2"/>
    <w:rsid w:val="000D08D0"/>
    <w:rsid w:val="000D13CE"/>
    <w:rsid w:val="000D1F69"/>
    <w:rsid w:val="000D2311"/>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091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69"/>
    <w:rsid w:val="00117CCC"/>
    <w:rsid w:val="00120047"/>
    <w:rsid w:val="001206A2"/>
    <w:rsid w:val="001213F7"/>
    <w:rsid w:val="0012199E"/>
    <w:rsid w:val="00122663"/>
    <w:rsid w:val="00122EC4"/>
    <w:rsid w:val="00124185"/>
    <w:rsid w:val="001250A2"/>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5DE"/>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07A7F"/>
    <w:rsid w:val="0021046A"/>
    <w:rsid w:val="00211B57"/>
    <w:rsid w:val="00211F80"/>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BDB"/>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1A"/>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1AAE"/>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009"/>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4A1"/>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78F"/>
    <w:rsid w:val="00382F8F"/>
    <w:rsid w:val="003836F7"/>
    <w:rsid w:val="003840A4"/>
    <w:rsid w:val="00385FE5"/>
    <w:rsid w:val="00386287"/>
    <w:rsid w:val="00386989"/>
    <w:rsid w:val="003903FE"/>
    <w:rsid w:val="0039083C"/>
    <w:rsid w:val="00390F2C"/>
    <w:rsid w:val="00391693"/>
    <w:rsid w:val="00391D9B"/>
    <w:rsid w:val="00392B10"/>
    <w:rsid w:val="00394132"/>
    <w:rsid w:val="003956BF"/>
    <w:rsid w:val="00397B96"/>
    <w:rsid w:val="003A01B1"/>
    <w:rsid w:val="003A09F2"/>
    <w:rsid w:val="003A0B7E"/>
    <w:rsid w:val="003A2E8B"/>
    <w:rsid w:val="003A3346"/>
    <w:rsid w:val="003A3F53"/>
    <w:rsid w:val="003A443D"/>
    <w:rsid w:val="003A53ED"/>
    <w:rsid w:val="003A73A6"/>
    <w:rsid w:val="003A73B2"/>
    <w:rsid w:val="003B0CBD"/>
    <w:rsid w:val="003B1154"/>
    <w:rsid w:val="003B12CD"/>
    <w:rsid w:val="003B3616"/>
    <w:rsid w:val="003B4BC1"/>
    <w:rsid w:val="003B5CA2"/>
    <w:rsid w:val="003B77BA"/>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02"/>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1E"/>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0603"/>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9B0"/>
    <w:rsid w:val="00465A85"/>
    <w:rsid w:val="00466190"/>
    <w:rsid w:val="00466267"/>
    <w:rsid w:val="00467440"/>
    <w:rsid w:val="004675DC"/>
    <w:rsid w:val="00467BBD"/>
    <w:rsid w:val="00470777"/>
    <w:rsid w:val="00470B89"/>
    <w:rsid w:val="00471804"/>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D73"/>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0748"/>
    <w:rsid w:val="00511285"/>
    <w:rsid w:val="00511A65"/>
    <w:rsid w:val="005126A6"/>
    <w:rsid w:val="00514D16"/>
    <w:rsid w:val="005152C2"/>
    <w:rsid w:val="0051599E"/>
    <w:rsid w:val="005167AC"/>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78A"/>
    <w:rsid w:val="0054582B"/>
    <w:rsid w:val="00545A1C"/>
    <w:rsid w:val="00545F6C"/>
    <w:rsid w:val="005462A5"/>
    <w:rsid w:val="00547B61"/>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0A78"/>
    <w:rsid w:val="005921FA"/>
    <w:rsid w:val="00592822"/>
    <w:rsid w:val="005931FB"/>
    <w:rsid w:val="005932B6"/>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C73ED"/>
    <w:rsid w:val="005D0CE5"/>
    <w:rsid w:val="005D1566"/>
    <w:rsid w:val="005D1F45"/>
    <w:rsid w:val="005D250B"/>
    <w:rsid w:val="005D2DB4"/>
    <w:rsid w:val="005D2E6E"/>
    <w:rsid w:val="005D3723"/>
    <w:rsid w:val="005D407B"/>
    <w:rsid w:val="005D40A6"/>
    <w:rsid w:val="005D5688"/>
    <w:rsid w:val="005D585B"/>
    <w:rsid w:val="005D6CCA"/>
    <w:rsid w:val="005D74FF"/>
    <w:rsid w:val="005D79B5"/>
    <w:rsid w:val="005E3567"/>
    <w:rsid w:val="005E3E64"/>
    <w:rsid w:val="005E5554"/>
    <w:rsid w:val="005E5DDC"/>
    <w:rsid w:val="005E7613"/>
    <w:rsid w:val="005F1ECC"/>
    <w:rsid w:val="005F44FC"/>
    <w:rsid w:val="005F56C3"/>
    <w:rsid w:val="005F6872"/>
    <w:rsid w:val="005F6E21"/>
    <w:rsid w:val="005F7574"/>
    <w:rsid w:val="005F7631"/>
    <w:rsid w:val="005F7A2E"/>
    <w:rsid w:val="006005B4"/>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003"/>
    <w:rsid w:val="00615212"/>
    <w:rsid w:val="00615E63"/>
    <w:rsid w:val="00617B1C"/>
    <w:rsid w:val="00617F83"/>
    <w:rsid w:val="00620B3A"/>
    <w:rsid w:val="00621807"/>
    <w:rsid w:val="00621E9F"/>
    <w:rsid w:val="00622DAC"/>
    <w:rsid w:val="0062460D"/>
    <w:rsid w:val="006255A6"/>
    <w:rsid w:val="006305E8"/>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CFB"/>
    <w:rsid w:val="00647DF4"/>
    <w:rsid w:val="0065072C"/>
    <w:rsid w:val="00650CB2"/>
    <w:rsid w:val="00654A43"/>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E7C06"/>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07CBD"/>
    <w:rsid w:val="00711560"/>
    <w:rsid w:val="00711AFE"/>
    <w:rsid w:val="00712132"/>
    <w:rsid w:val="007136A2"/>
    <w:rsid w:val="0071483B"/>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169"/>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57563"/>
    <w:rsid w:val="00760C95"/>
    <w:rsid w:val="00761699"/>
    <w:rsid w:val="00762203"/>
    <w:rsid w:val="007622B0"/>
    <w:rsid w:val="00762C2F"/>
    <w:rsid w:val="00764136"/>
    <w:rsid w:val="00764BA6"/>
    <w:rsid w:val="007655C8"/>
    <w:rsid w:val="007655EC"/>
    <w:rsid w:val="00766447"/>
    <w:rsid w:val="0076686E"/>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23B"/>
    <w:rsid w:val="007C3916"/>
    <w:rsid w:val="007C6B52"/>
    <w:rsid w:val="007C7972"/>
    <w:rsid w:val="007C7FA7"/>
    <w:rsid w:val="007D00A6"/>
    <w:rsid w:val="007D2199"/>
    <w:rsid w:val="007D2C84"/>
    <w:rsid w:val="007D4447"/>
    <w:rsid w:val="007D6DE2"/>
    <w:rsid w:val="007D7487"/>
    <w:rsid w:val="007D7D47"/>
    <w:rsid w:val="007D7FC7"/>
    <w:rsid w:val="007E0D62"/>
    <w:rsid w:val="007E2644"/>
    <w:rsid w:val="007E27E7"/>
    <w:rsid w:val="007E2C97"/>
    <w:rsid w:val="007E2FC3"/>
    <w:rsid w:val="007E3704"/>
    <w:rsid w:val="007E3F6E"/>
    <w:rsid w:val="007E4F01"/>
    <w:rsid w:val="007E63C3"/>
    <w:rsid w:val="007E7D73"/>
    <w:rsid w:val="007F0732"/>
    <w:rsid w:val="007F08DC"/>
    <w:rsid w:val="007F12ED"/>
    <w:rsid w:val="007F1D32"/>
    <w:rsid w:val="007F32B6"/>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5C03"/>
    <w:rsid w:val="008169F7"/>
    <w:rsid w:val="00822B83"/>
    <w:rsid w:val="00824140"/>
    <w:rsid w:val="00824AFA"/>
    <w:rsid w:val="00824B8F"/>
    <w:rsid w:val="00825987"/>
    <w:rsid w:val="00825C1B"/>
    <w:rsid w:val="008265D1"/>
    <w:rsid w:val="008270B4"/>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342"/>
    <w:rsid w:val="008926BF"/>
    <w:rsid w:val="00892DD1"/>
    <w:rsid w:val="00892F78"/>
    <w:rsid w:val="00893F71"/>
    <w:rsid w:val="00893FBB"/>
    <w:rsid w:val="00894365"/>
    <w:rsid w:val="00895B1F"/>
    <w:rsid w:val="00896B04"/>
    <w:rsid w:val="00897622"/>
    <w:rsid w:val="008A00C8"/>
    <w:rsid w:val="008A1D53"/>
    <w:rsid w:val="008A3148"/>
    <w:rsid w:val="008A35DA"/>
    <w:rsid w:val="008A39F8"/>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2C4F"/>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4CB7"/>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672B4"/>
    <w:rsid w:val="009712FB"/>
    <w:rsid w:val="00971447"/>
    <w:rsid w:val="009714D3"/>
    <w:rsid w:val="009716EB"/>
    <w:rsid w:val="00972CF5"/>
    <w:rsid w:val="009731D1"/>
    <w:rsid w:val="009734E7"/>
    <w:rsid w:val="00973BA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CB9"/>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255"/>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1C32"/>
    <w:rsid w:val="009E217A"/>
    <w:rsid w:val="009E32B8"/>
    <w:rsid w:val="009E48D5"/>
    <w:rsid w:val="009E558B"/>
    <w:rsid w:val="009E5845"/>
    <w:rsid w:val="009E6214"/>
    <w:rsid w:val="009E6B55"/>
    <w:rsid w:val="009F0735"/>
    <w:rsid w:val="009F26D4"/>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35"/>
    <w:rsid w:val="00A324FD"/>
    <w:rsid w:val="00A33515"/>
    <w:rsid w:val="00A34E03"/>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2FB"/>
    <w:rsid w:val="00B3632C"/>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824"/>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2AE5"/>
    <w:rsid w:val="00BB3FE2"/>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64B9"/>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2DDB"/>
    <w:rsid w:val="00BF346D"/>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47EBE"/>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0FB7"/>
    <w:rsid w:val="00C81EC1"/>
    <w:rsid w:val="00C825B7"/>
    <w:rsid w:val="00C825F8"/>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239"/>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A38"/>
    <w:rsid w:val="00CC0CA7"/>
    <w:rsid w:val="00CC135D"/>
    <w:rsid w:val="00CC16C8"/>
    <w:rsid w:val="00CC2306"/>
    <w:rsid w:val="00CC35BE"/>
    <w:rsid w:val="00CC466A"/>
    <w:rsid w:val="00CC5714"/>
    <w:rsid w:val="00CC710E"/>
    <w:rsid w:val="00CD0BF8"/>
    <w:rsid w:val="00CD1577"/>
    <w:rsid w:val="00CD1EA8"/>
    <w:rsid w:val="00CD3351"/>
    <w:rsid w:val="00CD361B"/>
    <w:rsid w:val="00CD412C"/>
    <w:rsid w:val="00CD41A5"/>
    <w:rsid w:val="00CD75EF"/>
    <w:rsid w:val="00CD7A65"/>
    <w:rsid w:val="00CE1552"/>
    <w:rsid w:val="00CE1DF1"/>
    <w:rsid w:val="00CE1ECE"/>
    <w:rsid w:val="00CE204E"/>
    <w:rsid w:val="00CE29E8"/>
    <w:rsid w:val="00CE2E84"/>
    <w:rsid w:val="00CE2EC9"/>
    <w:rsid w:val="00CE312A"/>
    <w:rsid w:val="00CE313B"/>
    <w:rsid w:val="00CE37A2"/>
    <w:rsid w:val="00CE3BC4"/>
    <w:rsid w:val="00CE5AB5"/>
    <w:rsid w:val="00CE65B7"/>
    <w:rsid w:val="00CF1157"/>
    <w:rsid w:val="00CF258F"/>
    <w:rsid w:val="00CF2957"/>
    <w:rsid w:val="00CF374D"/>
    <w:rsid w:val="00CF4BF8"/>
    <w:rsid w:val="00CF55CA"/>
    <w:rsid w:val="00CF6121"/>
    <w:rsid w:val="00CF63B3"/>
    <w:rsid w:val="00CF679C"/>
    <w:rsid w:val="00CF6E50"/>
    <w:rsid w:val="00CF731C"/>
    <w:rsid w:val="00CF7F5E"/>
    <w:rsid w:val="00D00B76"/>
    <w:rsid w:val="00D01FA9"/>
    <w:rsid w:val="00D04D63"/>
    <w:rsid w:val="00D060AE"/>
    <w:rsid w:val="00D07587"/>
    <w:rsid w:val="00D1004F"/>
    <w:rsid w:val="00D1020B"/>
    <w:rsid w:val="00D102EB"/>
    <w:rsid w:val="00D10BDC"/>
    <w:rsid w:val="00D12FF8"/>
    <w:rsid w:val="00D130B7"/>
    <w:rsid w:val="00D136E1"/>
    <w:rsid w:val="00D13802"/>
    <w:rsid w:val="00D155B5"/>
    <w:rsid w:val="00D15EA1"/>
    <w:rsid w:val="00D17B96"/>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45B"/>
    <w:rsid w:val="00D4773D"/>
    <w:rsid w:val="00D47987"/>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4E63"/>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599F"/>
    <w:rsid w:val="00DE6127"/>
    <w:rsid w:val="00DE6649"/>
    <w:rsid w:val="00DE76F7"/>
    <w:rsid w:val="00DE7D82"/>
    <w:rsid w:val="00DF0F70"/>
    <w:rsid w:val="00DF2BD3"/>
    <w:rsid w:val="00DF3969"/>
    <w:rsid w:val="00DF39C6"/>
    <w:rsid w:val="00DF440C"/>
    <w:rsid w:val="00DF4C44"/>
    <w:rsid w:val="00DF599E"/>
    <w:rsid w:val="00DF65AD"/>
    <w:rsid w:val="00DF7756"/>
    <w:rsid w:val="00DF79BC"/>
    <w:rsid w:val="00E00FBB"/>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4731"/>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6CB5"/>
    <w:rsid w:val="00E371AB"/>
    <w:rsid w:val="00E37420"/>
    <w:rsid w:val="00E374AF"/>
    <w:rsid w:val="00E37909"/>
    <w:rsid w:val="00E37EE5"/>
    <w:rsid w:val="00E404A0"/>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6B8"/>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6A18"/>
    <w:rsid w:val="00EB75A5"/>
    <w:rsid w:val="00EB7809"/>
    <w:rsid w:val="00EC0F0E"/>
    <w:rsid w:val="00EC23B6"/>
    <w:rsid w:val="00EC2B06"/>
    <w:rsid w:val="00EC4049"/>
    <w:rsid w:val="00EC405E"/>
    <w:rsid w:val="00EC61AC"/>
    <w:rsid w:val="00EC6D75"/>
    <w:rsid w:val="00EC75FF"/>
    <w:rsid w:val="00ED113F"/>
    <w:rsid w:val="00ED196A"/>
    <w:rsid w:val="00ED274B"/>
    <w:rsid w:val="00ED3202"/>
    <w:rsid w:val="00ED35D9"/>
    <w:rsid w:val="00ED3D9D"/>
    <w:rsid w:val="00EE1981"/>
    <w:rsid w:val="00EE1A21"/>
    <w:rsid w:val="00EE45C1"/>
    <w:rsid w:val="00EE4F53"/>
    <w:rsid w:val="00EE6BA0"/>
    <w:rsid w:val="00EE6F43"/>
    <w:rsid w:val="00EE7A9A"/>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0169"/>
    <w:rsid w:val="00F31507"/>
    <w:rsid w:val="00F31E72"/>
    <w:rsid w:val="00F32C24"/>
    <w:rsid w:val="00F34444"/>
    <w:rsid w:val="00F357EE"/>
    <w:rsid w:val="00F376B8"/>
    <w:rsid w:val="00F407AA"/>
    <w:rsid w:val="00F40A15"/>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BBE"/>
    <w:rsid w:val="00F77FF0"/>
    <w:rsid w:val="00F80392"/>
    <w:rsid w:val="00F807DD"/>
    <w:rsid w:val="00F81296"/>
    <w:rsid w:val="00F81FCD"/>
    <w:rsid w:val="00F83419"/>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820"/>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9F518080-2ECF-4A47-9A82-73B33827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nfrc.com"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nfrc.org"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www.energy.ca.gov/title24/2013standards/documents/solar_reflectance/" TargetMode="External"/><Relationship Id="rId20" Type="http://schemas.openxmlformats.org/officeDocument/2006/relationships/hyperlink" Target="http://www.nfrc.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yperlink" Target="http://energy.ca.gov/title24/2013standards/documents/solar_reflectance/" TargetMode="External"/><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yperlink" Target="http://www.nfrc.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olroofs.org/products/results%20" TargetMode="External"/><Relationship Id="rId22" Type="http://schemas.openxmlformats.org/officeDocument/2006/relationships/header" Target="header3.xml"/><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0C724-1C80-47C7-856B-FFECE6744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03CC55-3215-4362-9597-4B7D4888F14B}">
  <ds:schemaRefs>
    <ds:schemaRef ds:uri="http://schemas.microsoft.com/office/2006/metadata/properties"/>
    <ds:schemaRef ds:uri="5067c814-4b34-462c-a21d-c185ff6548d2"/>
    <ds:schemaRef ds:uri="http://schemas.microsoft.com/office/infopath/2007/PartnerControls"/>
    <ds:schemaRef ds:uri="http://purl.org/dc/terms/"/>
    <ds:schemaRef ds:uri="785685f2-c2e1-4352-89aa-3faca8eaba52"/>
    <ds:schemaRef ds:uri="http://schemas.microsoft.com/office/2006/documentManagement/types"/>
    <ds:schemaRef ds:uri="http://purl.org/dc/dcmitype/"/>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15CF95F-DD7A-4227-BE6B-1B0F10A969E7}">
  <ds:schemaRefs>
    <ds:schemaRef ds:uri="http://schemas.microsoft.com/sharepoint/v3/contenttype/forms"/>
  </ds:schemaRefs>
</ds:datastoreItem>
</file>

<file path=customXml/itemProps4.xml><?xml version="1.0" encoding="utf-8"?>
<ds:datastoreItem xmlns:ds="http://schemas.openxmlformats.org/officeDocument/2006/customXml" ds:itemID="{0D63A3BE-8DBC-406A-961C-E686C38C7950}">
  <ds:schemaRefs>
    <ds:schemaRef ds:uri="http://schemas.openxmlformats.org/officeDocument/2006/bibliography"/>
  </ds:schemaRefs>
</ds:datastoreItem>
</file>

<file path=customXml/itemProps5.xml><?xml version="1.0" encoding="utf-8"?>
<ds:datastoreItem xmlns:ds="http://schemas.openxmlformats.org/officeDocument/2006/customXml" ds:itemID="{BCC45BCC-522F-44AB-963E-70A90D38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11587</Words>
  <Characters>63094</Characters>
  <Application>Microsoft Office Word</Application>
  <DocSecurity>0</DocSecurity>
  <Lines>525</Lines>
  <Paragraphs>149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dross</dc:creator>
  <cp:keywords/>
  <cp:lastModifiedBy>Smith, Alexis@Energy</cp:lastModifiedBy>
  <cp:revision>2</cp:revision>
  <cp:lastPrinted>2018-11-14T22:44:00Z</cp:lastPrinted>
  <dcterms:created xsi:type="dcterms:W3CDTF">2020-07-28T20:21:00Z</dcterms:created>
  <dcterms:modified xsi:type="dcterms:W3CDTF">2020-07-28T20:21:00Z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
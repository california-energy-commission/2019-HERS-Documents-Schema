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7"/>
        <w:gridCol w:w="2095"/>
        <w:gridCol w:w="2554"/>
        <w:gridCol w:w="2554"/>
        <w:gridCol w:w="2554"/>
      </w:tblGrid>
      <w:tr w:rsidR="00B66C5F" w:rsidRPr="00D376AC" w14:paraId="1A2F94BB" w14:textId="77777777" w:rsidTr="00F72637">
        <w:trPr>
          <w:trHeight w:val="332"/>
          <w:tblHeader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4BA" w14:textId="77777777" w:rsidR="00B66C5F" w:rsidRPr="00D376AC" w:rsidRDefault="00B66C5F" w:rsidP="00092FD4">
            <w:pPr>
              <w:rPr>
                <w:rFonts w:asciiTheme="minorHAnsi" w:eastAsia="Calibri" w:hAnsiTheme="minorHAnsi" w:cs="Arial"/>
                <w:szCs w:val="18"/>
              </w:rPr>
            </w:pPr>
            <w:bookmarkStart w:id="0" w:name="_GoBack"/>
            <w:bookmarkEnd w:id="0"/>
            <w:r>
              <w:rPr>
                <w:rFonts w:asciiTheme="minorHAnsi" w:eastAsia="Calibri" w:hAnsiTheme="minorHAnsi" w:cs="Arial"/>
                <w:b/>
                <w:szCs w:val="18"/>
              </w:rPr>
              <w:t>A</w:t>
            </w:r>
            <w:r w:rsidRPr="00D376AC">
              <w:rPr>
                <w:rFonts w:asciiTheme="minorHAnsi" w:eastAsia="Calibri" w:hAnsiTheme="minorHAnsi" w:cs="Arial"/>
                <w:b/>
                <w:szCs w:val="18"/>
              </w:rPr>
              <w:t>. Pipe Heat Loss Worksheet</w:t>
            </w:r>
          </w:p>
        </w:tc>
      </w:tr>
      <w:tr w:rsidR="00B66C5F" w:rsidRPr="00D376AC" w14:paraId="1A2F94C0" w14:textId="77777777" w:rsidTr="00B66C5F">
        <w:trPr>
          <w:trHeight w:val="288"/>
          <w:tblHeader/>
        </w:trPr>
        <w:tc>
          <w:tcPr>
            <w:tcW w:w="1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4BC" w14:textId="77777777" w:rsidR="00B66C5F" w:rsidRDefault="00B66C5F" w:rsidP="00B66C5F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  <w:r>
              <w:rPr>
                <w:rFonts w:asciiTheme="minorHAnsi" w:eastAsia="Calibri" w:hAnsiTheme="minorHAnsi" w:cs="Arial"/>
                <w:szCs w:val="18"/>
              </w:rPr>
              <w:t>01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4BD" w14:textId="77777777" w:rsidR="00B66C5F" w:rsidRDefault="00B66C5F" w:rsidP="00B66C5F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  <w:r>
              <w:rPr>
                <w:rFonts w:asciiTheme="minorHAnsi" w:eastAsia="Calibri" w:hAnsiTheme="minorHAnsi" w:cs="Arial"/>
                <w:szCs w:val="18"/>
              </w:rPr>
              <w:t>02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4BE" w14:textId="77777777" w:rsidR="00B66C5F" w:rsidRDefault="00B66C5F" w:rsidP="00B66C5F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  <w:r>
              <w:rPr>
                <w:rFonts w:asciiTheme="minorHAnsi" w:eastAsia="Calibri" w:hAnsiTheme="minorHAnsi" w:cs="Arial"/>
                <w:szCs w:val="18"/>
              </w:rPr>
              <w:t>03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4BF" w14:textId="77777777" w:rsidR="00B66C5F" w:rsidRDefault="00B66C5F" w:rsidP="00B66C5F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  <w:r>
              <w:rPr>
                <w:rFonts w:asciiTheme="minorHAnsi" w:eastAsia="Calibri" w:hAnsiTheme="minorHAnsi" w:cs="Arial"/>
                <w:szCs w:val="18"/>
              </w:rPr>
              <w:t>04</w:t>
            </w:r>
          </w:p>
        </w:tc>
      </w:tr>
      <w:tr w:rsidR="00B66C5F" w:rsidRPr="00D376AC" w14:paraId="1A2F94C6" w14:textId="77777777" w:rsidTr="00B66C5F">
        <w:trPr>
          <w:trHeight w:val="432"/>
          <w:tblHeader/>
        </w:trPr>
        <w:tc>
          <w:tcPr>
            <w:tcW w:w="1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4C1" w14:textId="77777777" w:rsidR="00B66C5F" w:rsidRPr="00D376AC" w:rsidRDefault="00B66C5F" w:rsidP="00B66C5F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  <w:r w:rsidRPr="00D376AC">
              <w:rPr>
                <w:rFonts w:asciiTheme="minorHAnsi" w:eastAsia="Calibri" w:hAnsiTheme="minorHAnsi" w:cs="Arial"/>
                <w:szCs w:val="18"/>
              </w:rPr>
              <w:t>Pipe Diameter</w:t>
            </w:r>
            <w:r>
              <w:rPr>
                <w:rFonts w:asciiTheme="minorHAnsi" w:eastAsia="Calibri" w:hAnsiTheme="minorHAnsi" w:cs="Arial"/>
                <w:szCs w:val="18"/>
              </w:rPr>
              <w:t xml:space="preserve"> (inch</w:t>
            </w:r>
            <w:r w:rsidR="0087709D">
              <w:rPr>
                <w:rFonts w:asciiTheme="minorHAnsi" w:eastAsia="Calibri" w:hAnsiTheme="minorHAnsi" w:cs="Arial"/>
                <w:szCs w:val="18"/>
              </w:rPr>
              <w:t>es</w:t>
            </w:r>
            <w:r>
              <w:rPr>
                <w:rFonts w:asciiTheme="minorHAnsi" w:eastAsia="Calibri" w:hAnsiTheme="minorHAnsi" w:cs="Arial"/>
                <w:szCs w:val="18"/>
              </w:rPr>
              <w:t>)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4C2" w14:textId="77777777" w:rsidR="00B66C5F" w:rsidRDefault="00B66C5F" w:rsidP="00092FD4">
            <w:pPr>
              <w:jc w:val="center"/>
              <w:rPr>
                <w:rFonts w:asciiTheme="minorHAnsi" w:eastAsia="Calibri" w:hAnsiTheme="minorHAnsi" w:cs="Arial"/>
                <w:szCs w:val="18"/>
              </w:rPr>
            </w:pPr>
            <w:r w:rsidRPr="00D376AC">
              <w:rPr>
                <w:rFonts w:asciiTheme="minorHAnsi" w:eastAsia="Calibri" w:hAnsiTheme="minorHAnsi" w:cs="Arial"/>
                <w:szCs w:val="18"/>
              </w:rPr>
              <w:t>Pipe Heat Loss Factor</w:t>
            </w:r>
          </w:p>
          <w:p w14:paraId="1A2F94C3" w14:textId="77777777" w:rsidR="0087709D" w:rsidRPr="00D376AC" w:rsidRDefault="0087709D" w:rsidP="00092FD4">
            <w:pPr>
              <w:jc w:val="center"/>
              <w:rPr>
                <w:rFonts w:asciiTheme="minorHAnsi" w:eastAsia="Calibri" w:hAnsiTheme="minorHAnsi" w:cs="Arial"/>
                <w:szCs w:val="18"/>
              </w:rPr>
            </w:pPr>
            <w:r>
              <w:rPr>
                <w:rFonts w:asciiTheme="minorHAnsi" w:eastAsia="Calibri" w:hAnsiTheme="minorHAnsi" w:cs="Arial"/>
                <w:szCs w:val="18"/>
              </w:rPr>
              <w:t>(kBtu/year/ft)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4C4" w14:textId="77777777" w:rsidR="00B66C5F" w:rsidRPr="00D376AC" w:rsidRDefault="00B66C5F" w:rsidP="00B66C5F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  <w:r w:rsidRPr="00D376AC">
              <w:rPr>
                <w:rFonts w:asciiTheme="minorHAnsi" w:eastAsia="Calibri" w:hAnsiTheme="minorHAnsi" w:cs="Arial"/>
                <w:szCs w:val="18"/>
              </w:rPr>
              <w:t>Pipe Length</w:t>
            </w:r>
            <w:r w:rsidR="00935543">
              <w:rPr>
                <w:rFonts w:asciiTheme="minorHAnsi" w:eastAsia="Calibri" w:hAnsiTheme="minorHAnsi" w:cs="Arial"/>
                <w:szCs w:val="18"/>
              </w:rPr>
              <w:t xml:space="preserve"> (ft)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4C5" w14:textId="77777777" w:rsidR="00B66C5F" w:rsidRPr="00D376AC" w:rsidRDefault="00B66C5F" w:rsidP="00B66C5F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  <w:r w:rsidRPr="00D376AC">
              <w:rPr>
                <w:rFonts w:asciiTheme="minorHAnsi" w:eastAsia="Calibri" w:hAnsiTheme="minorHAnsi" w:cs="Arial"/>
                <w:szCs w:val="18"/>
              </w:rPr>
              <w:t>Pipe Heat Loss</w:t>
            </w:r>
            <w:r>
              <w:rPr>
                <w:rFonts w:asciiTheme="minorHAnsi" w:eastAsia="Calibri" w:hAnsiTheme="minorHAnsi" w:cs="Arial"/>
                <w:szCs w:val="18"/>
              </w:rPr>
              <w:t xml:space="preserve"> (</w:t>
            </w:r>
            <w:r w:rsidR="0087709D">
              <w:rPr>
                <w:rFonts w:asciiTheme="minorHAnsi" w:eastAsia="Calibri" w:hAnsiTheme="minorHAnsi" w:cs="Arial"/>
                <w:szCs w:val="18"/>
              </w:rPr>
              <w:t>k</w:t>
            </w:r>
            <w:r>
              <w:rPr>
                <w:rFonts w:asciiTheme="minorHAnsi" w:eastAsia="Calibri" w:hAnsiTheme="minorHAnsi" w:cs="Arial"/>
                <w:szCs w:val="18"/>
              </w:rPr>
              <w:t>Btu/</w:t>
            </w:r>
            <w:r w:rsidR="0087709D">
              <w:rPr>
                <w:rFonts w:asciiTheme="minorHAnsi" w:eastAsia="Calibri" w:hAnsiTheme="minorHAnsi" w:cs="Arial"/>
                <w:szCs w:val="18"/>
              </w:rPr>
              <w:t>year</w:t>
            </w:r>
            <w:r>
              <w:rPr>
                <w:rFonts w:asciiTheme="minorHAnsi" w:eastAsia="Calibri" w:hAnsiTheme="minorHAnsi" w:cs="Arial"/>
                <w:szCs w:val="18"/>
              </w:rPr>
              <w:t>)</w:t>
            </w:r>
          </w:p>
        </w:tc>
      </w:tr>
      <w:tr w:rsidR="00B66C5F" w:rsidRPr="00D376AC" w14:paraId="1A2F94CB" w14:textId="77777777" w:rsidTr="00B66C5F">
        <w:trPr>
          <w:trHeight w:val="432"/>
          <w:tblHeader/>
        </w:trPr>
        <w:tc>
          <w:tcPr>
            <w:tcW w:w="1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4C7" w14:textId="77777777" w:rsidR="00B66C5F" w:rsidRPr="0090028A" w:rsidRDefault="00B66C5F" w:rsidP="00B66C5F">
            <w:pPr>
              <w:pStyle w:val="ListParagraph"/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4C8" w14:textId="77777777" w:rsidR="00B66C5F" w:rsidRPr="00D376AC" w:rsidRDefault="00B66C5F" w:rsidP="00B66C5F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4C9" w14:textId="77777777" w:rsidR="00B66C5F" w:rsidRPr="00D376AC" w:rsidRDefault="00B66C5F" w:rsidP="00B66C5F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4CA" w14:textId="77777777" w:rsidR="00B66C5F" w:rsidRPr="00D376AC" w:rsidRDefault="00B66C5F" w:rsidP="00B66C5F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</w:p>
        </w:tc>
      </w:tr>
      <w:tr w:rsidR="00B66C5F" w:rsidRPr="00D376AC" w14:paraId="1A2F94D0" w14:textId="77777777" w:rsidTr="00B66C5F">
        <w:trPr>
          <w:trHeight w:val="432"/>
          <w:tblHeader/>
        </w:trPr>
        <w:tc>
          <w:tcPr>
            <w:tcW w:w="1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4CC" w14:textId="77777777" w:rsidR="00B66C5F" w:rsidRPr="00D376AC" w:rsidRDefault="00B66C5F" w:rsidP="00B66C5F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4CD" w14:textId="77777777" w:rsidR="00B66C5F" w:rsidRPr="00D376AC" w:rsidRDefault="00B66C5F" w:rsidP="00B66C5F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4CE" w14:textId="77777777" w:rsidR="00B66C5F" w:rsidRPr="00D376AC" w:rsidRDefault="00B66C5F" w:rsidP="00B66C5F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4CF" w14:textId="77777777" w:rsidR="00B66C5F" w:rsidRPr="00D376AC" w:rsidRDefault="00B66C5F" w:rsidP="00B66C5F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</w:p>
        </w:tc>
      </w:tr>
      <w:tr w:rsidR="00B66C5F" w:rsidRPr="00D376AC" w14:paraId="1A2F94D5" w14:textId="77777777" w:rsidTr="00B66C5F">
        <w:trPr>
          <w:trHeight w:val="432"/>
          <w:tblHeader/>
        </w:trPr>
        <w:tc>
          <w:tcPr>
            <w:tcW w:w="1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4D1" w14:textId="77777777" w:rsidR="00B66C5F" w:rsidRPr="00D376AC" w:rsidRDefault="00B66C5F" w:rsidP="00B66C5F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4D2" w14:textId="77777777" w:rsidR="00B66C5F" w:rsidRPr="00D376AC" w:rsidRDefault="00B66C5F" w:rsidP="00B66C5F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4D3" w14:textId="77777777" w:rsidR="00B66C5F" w:rsidRPr="00D376AC" w:rsidRDefault="00B66C5F" w:rsidP="00B66C5F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4D4" w14:textId="77777777" w:rsidR="00B66C5F" w:rsidRPr="00D376AC" w:rsidRDefault="00B66C5F" w:rsidP="00B66C5F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</w:p>
        </w:tc>
      </w:tr>
      <w:tr w:rsidR="00B66C5F" w:rsidRPr="00D376AC" w14:paraId="1A2F94DA" w14:textId="77777777" w:rsidTr="00B66C5F">
        <w:trPr>
          <w:trHeight w:val="432"/>
          <w:tblHeader/>
        </w:trPr>
        <w:tc>
          <w:tcPr>
            <w:tcW w:w="1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4D6" w14:textId="77777777" w:rsidR="00B66C5F" w:rsidRPr="00D376AC" w:rsidRDefault="00B66C5F" w:rsidP="00B66C5F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4D7" w14:textId="77777777" w:rsidR="00B66C5F" w:rsidRPr="00D376AC" w:rsidRDefault="00B66C5F" w:rsidP="00B66C5F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4D8" w14:textId="77777777" w:rsidR="00B66C5F" w:rsidRPr="00D376AC" w:rsidRDefault="00B66C5F" w:rsidP="00B66C5F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4D9" w14:textId="77777777" w:rsidR="00B66C5F" w:rsidRPr="00D376AC" w:rsidRDefault="00B66C5F" w:rsidP="00B66C5F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</w:p>
        </w:tc>
      </w:tr>
      <w:tr w:rsidR="00B66C5F" w:rsidRPr="00D376AC" w14:paraId="1A2F94DC" w14:textId="77777777" w:rsidTr="00B66C5F">
        <w:trPr>
          <w:trHeight w:hRule="exact" w:val="72"/>
          <w:tblHeader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4DB" w14:textId="77777777" w:rsidR="00B66C5F" w:rsidRDefault="00B66C5F" w:rsidP="00B66C5F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</w:p>
        </w:tc>
      </w:tr>
      <w:tr w:rsidR="00B66C5F" w:rsidRPr="00D376AC" w14:paraId="1A2F94E0" w14:textId="77777777" w:rsidTr="00B66C5F">
        <w:trPr>
          <w:trHeight w:val="432"/>
          <w:tblHeader/>
        </w:trPr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4DD" w14:textId="77777777" w:rsidR="00B66C5F" w:rsidRPr="009D3AB7" w:rsidRDefault="00B66C5F" w:rsidP="00B66C5F">
            <w:pPr>
              <w:spacing w:after="60"/>
              <w:rPr>
                <w:rFonts w:asciiTheme="minorHAnsi" w:eastAsia="Calibri" w:hAnsiTheme="minorHAnsi" w:cs="Arial"/>
                <w:szCs w:val="18"/>
              </w:rPr>
            </w:pPr>
            <w:r>
              <w:rPr>
                <w:rFonts w:asciiTheme="minorHAnsi" w:eastAsia="Calibri" w:hAnsiTheme="minorHAnsi" w:cs="Arial"/>
                <w:szCs w:val="18"/>
              </w:rPr>
              <w:t>05</w:t>
            </w:r>
          </w:p>
        </w:tc>
        <w:tc>
          <w:tcPr>
            <w:tcW w:w="352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2F94DE" w14:textId="5C46E408" w:rsidR="00B66C5F" w:rsidRPr="000A4AD4" w:rsidRDefault="001D7622" w:rsidP="00975288">
            <w:pPr>
              <w:spacing w:after="60"/>
              <w:rPr>
                <w:rFonts w:asciiTheme="minorHAnsi" w:eastAsia="Calibri" w:hAnsiTheme="minorHAnsi" w:cs="Arial"/>
                <w:szCs w:val="18"/>
              </w:rPr>
            </w:pPr>
            <w:r>
              <w:rPr>
                <w:rFonts w:asciiTheme="minorHAnsi" w:eastAsia="Calibri" w:hAnsiTheme="minorHAnsi" w:cs="Arial"/>
                <w:szCs w:val="18"/>
              </w:rPr>
              <w:t>S</w:t>
            </w:r>
            <w:r w:rsidR="00B66C5F">
              <w:rPr>
                <w:rFonts w:asciiTheme="minorHAnsi" w:eastAsia="Calibri" w:hAnsiTheme="minorHAnsi" w:cs="Arial"/>
                <w:szCs w:val="18"/>
              </w:rPr>
              <w:t xml:space="preserve">um of </w:t>
            </w:r>
            <w:r w:rsidR="00092FD4">
              <w:rPr>
                <w:rFonts w:asciiTheme="minorHAnsi" w:eastAsia="Calibri" w:hAnsiTheme="minorHAnsi" w:cs="Arial"/>
                <w:szCs w:val="18"/>
              </w:rPr>
              <w:t>A</w:t>
            </w:r>
            <w:r w:rsidR="00B66C5F">
              <w:rPr>
                <w:rFonts w:asciiTheme="minorHAnsi" w:eastAsia="Calibri" w:hAnsiTheme="minorHAnsi" w:cs="Arial"/>
                <w:szCs w:val="18"/>
              </w:rPr>
              <w:t xml:space="preserve">ll </w:t>
            </w:r>
            <w:r w:rsidR="00092FD4">
              <w:rPr>
                <w:rFonts w:asciiTheme="minorHAnsi" w:eastAsia="Calibri" w:hAnsiTheme="minorHAnsi" w:cs="Arial"/>
                <w:szCs w:val="18"/>
              </w:rPr>
              <w:t>P</w:t>
            </w:r>
            <w:r w:rsidR="00B66C5F">
              <w:rPr>
                <w:rFonts w:asciiTheme="minorHAnsi" w:eastAsia="Calibri" w:hAnsiTheme="minorHAnsi" w:cs="Arial"/>
                <w:szCs w:val="18"/>
              </w:rPr>
              <w:t xml:space="preserve">ipe </w:t>
            </w:r>
            <w:r w:rsidR="00092FD4">
              <w:rPr>
                <w:rFonts w:asciiTheme="minorHAnsi" w:eastAsia="Calibri" w:hAnsiTheme="minorHAnsi" w:cs="Arial"/>
                <w:szCs w:val="18"/>
              </w:rPr>
              <w:t>H</w:t>
            </w:r>
            <w:r w:rsidR="00B66C5F">
              <w:rPr>
                <w:rFonts w:asciiTheme="minorHAnsi" w:eastAsia="Calibri" w:hAnsiTheme="minorHAnsi" w:cs="Arial"/>
                <w:szCs w:val="18"/>
              </w:rPr>
              <w:t xml:space="preserve">eat </w:t>
            </w:r>
            <w:r w:rsidR="00092FD4">
              <w:rPr>
                <w:rFonts w:asciiTheme="minorHAnsi" w:eastAsia="Calibri" w:hAnsiTheme="minorHAnsi" w:cs="Arial"/>
                <w:szCs w:val="18"/>
              </w:rPr>
              <w:t>L</w:t>
            </w:r>
            <w:r w:rsidR="00B66C5F">
              <w:rPr>
                <w:rFonts w:asciiTheme="minorHAnsi" w:eastAsia="Calibri" w:hAnsiTheme="minorHAnsi" w:cs="Arial"/>
                <w:szCs w:val="18"/>
              </w:rPr>
              <w:t>oss</w:t>
            </w:r>
            <w:r w:rsidR="0087709D">
              <w:rPr>
                <w:rFonts w:asciiTheme="minorHAnsi" w:eastAsia="Calibri" w:hAnsiTheme="minorHAnsi" w:cs="Arial"/>
                <w:szCs w:val="18"/>
              </w:rPr>
              <w:t>es</w:t>
            </w:r>
            <w:r w:rsidR="00B66C5F">
              <w:rPr>
                <w:rFonts w:asciiTheme="minorHAnsi" w:eastAsia="Calibri" w:hAnsiTheme="minorHAnsi" w:cs="Arial"/>
                <w:szCs w:val="18"/>
              </w:rPr>
              <w:t xml:space="preserve"> (</w:t>
            </w:r>
            <w:r w:rsidR="0087709D">
              <w:rPr>
                <w:rFonts w:asciiTheme="minorHAnsi" w:eastAsia="Calibri" w:hAnsiTheme="minorHAnsi" w:cs="Arial"/>
                <w:szCs w:val="18"/>
              </w:rPr>
              <w:t>k</w:t>
            </w:r>
            <w:r w:rsidR="00B66C5F">
              <w:rPr>
                <w:rFonts w:asciiTheme="minorHAnsi" w:eastAsia="Calibri" w:hAnsiTheme="minorHAnsi" w:cs="Arial"/>
                <w:szCs w:val="18"/>
              </w:rPr>
              <w:t>Btu/</w:t>
            </w:r>
            <w:r w:rsidR="00975288">
              <w:rPr>
                <w:rFonts w:asciiTheme="minorHAnsi" w:eastAsia="Calibri" w:hAnsiTheme="minorHAnsi" w:cs="Arial"/>
                <w:szCs w:val="18"/>
              </w:rPr>
              <w:t>year</w:t>
            </w:r>
            <w:r w:rsidR="00B66C5F">
              <w:rPr>
                <w:rFonts w:asciiTheme="minorHAnsi" w:eastAsia="Calibri" w:hAnsiTheme="minorHAnsi" w:cs="Arial"/>
                <w:szCs w:val="18"/>
              </w:rPr>
              <w:t>)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4DF" w14:textId="77777777" w:rsidR="00B66C5F" w:rsidRPr="00D376AC" w:rsidRDefault="00B66C5F" w:rsidP="00B66C5F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</w:p>
        </w:tc>
      </w:tr>
      <w:tr w:rsidR="00B66C5F" w:rsidRPr="00D376AC" w14:paraId="1A2F94E4" w14:textId="77777777" w:rsidTr="00B66C5F">
        <w:trPr>
          <w:trHeight w:val="432"/>
          <w:tblHeader/>
        </w:trPr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4E1" w14:textId="77777777" w:rsidR="00B66C5F" w:rsidRDefault="00B66C5F" w:rsidP="00B66C5F">
            <w:pPr>
              <w:spacing w:after="60"/>
              <w:rPr>
                <w:rFonts w:asciiTheme="minorHAnsi" w:eastAsia="Calibri" w:hAnsiTheme="minorHAnsi" w:cs="Arial"/>
                <w:szCs w:val="18"/>
              </w:rPr>
            </w:pPr>
            <w:r>
              <w:rPr>
                <w:rFonts w:asciiTheme="minorHAnsi" w:eastAsia="Calibri" w:hAnsiTheme="minorHAnsi" w:cs="Arial"/>
                <w:szCs w:val="18"/>
              </w:rPr>
              <w:t>06</w:t>
            </w:r>
          </w:p>
        </w:tc>
        <w:tc>
          <w:tcPr>
            <w:tcW w:w="352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2F94E2" w14:textId="77777777" w:rsidR="00B66C5F" w:rsidRPr="000A4AD4" w:rsidRDefault="00B66C5F" w:rsidP="00B66C5F">
            <w:pPr>
              <w:spacing w:after="60"/>
              <w:rPr>
                <w:rFonts w:asciiTheme="minorHAnsi" w:eastAsia="Calibri" w:hAnsiTheme="minorHAnsi" w:cs="Arial"/>
                <w:szCs w:val="18"/>
              </w:rPr>
            </w:pPr>
            <w:r>
              <w:rPr>
                <w:rFonts w:asciiTheme="minorHAnsi" w:eastAsia="Calibri" w:hAnsiTheme="minorHAnsi" w:cs="Arial"/>
                <w:szCs w:val="18"/>
              </w:rPr>
              <w:t>Average Hourly Pipe Heat Loss (</w:t>
            </w:r>
            <w:r w:rsidRPr="000A4AD4">
              <w:rPr>
                <w:rFonts w:asciiTheme="minorHAnsi" w:eastAsia="Calibri" w:hAnsiTheme="minorHAnsi" w:cs="Arial"/>
                <w:szCs w:val="18"/>
              </w:rPr>
              <w:t>Btu/hr)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4E3" w14:textId="77777777" w:rsidR="00B66C5F" w:rsidRPr="00D376AC" w:rsidRDefault="00B66C5F" w:rsidP="00B66C5F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</w:p>
        </w:tc>
      </w:tr>
    </w:tbl>
    <w:p w14:paraId="1A2F94E5" w14:textId="77777777" w:rsidR="005D1D30" w:rsidRPr="00F72637" w:rsidRDefault="005D1D30" w:rsidP="005D1D30">
      <w:pPr>
        <w:pStyle w:val="ListParagraph"/>
        <w:rPr>
          <w:b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7"/>
        <w:gridCol w:w="4666"/>
        <w:gridCol w:w="5091"/>
      </w:tblGrid>
      <w:tr w:rsidR="00AF2254" w:rsidRPr="00D376AC" w14:paraId="1A2F94E8" w14:textId="77777777" w:rsidTr="00F72637">
        <w:trPr>
          <w:trHeight w:val="359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4E7" w14:textId="77777777" w:rsidR="00AF2254" w:rsidRPr="00D376AC" w:rsidRDefault="00AF2254" w:rsidP="00092FD4">
            <w:pPr>
              <w:rPr>
                <w:rFonts w:asciiTheme="minorHAnsi" w:eastAsia="Calibri" w:hAnsiTheme="minorHAnsi" w:cs="Arial"/>
                <w:szCs w:val="18"/>
              </w:rPr>
            </w:pPr>
            <w:r>
              <w:rPr>
                <w:rFonts w:asciiTheme="minorHAnsi" w:eastAsia="Calibri" w:hAnsiTheme="minorHAnsi" w:cs="Arial"/>
                <w:b/>
                <w:szCs w:val="18"/>
              </w:rPr>
              <w:t>B</w:t>
            </w:r>
            <w:r w:rsidRPr="00D376AC">
              <w:rPr>
                <w:rFonts w:asciiTheme="minorHAnsi" w:eastAsia="Calibri" w:hAnsiTheme="minorHAnsi" w:cs="Arial"/>
                <w:b/>
                <w:szCs w:val="18"/>
              </w:rPr>
              <w:t>. Hydronic System Calculatio</w:t>
            </w:r>
            <w:r>
              <w:rPr>
                <w:rFonts w:asciiTheme="minorHAnsi" w:eastAsia="Calibri" w:hAnsiTheme="minorHAnsi" w:cs="Arial"/>
                <w:b/>
                <w:szCs w:val="18"/>
              </w:rPr>
              <w:t>n</w:t>
            </w:r>
            <w:r w:rsidRPr="00D376AC">
              <w:rPr>
                <w:rFonts w:asciiTheme="minorHAnsi" w:eastAsia="Calibri" w:hAnsiTheme="minorHAnsi" w:cs="Arial"/>
                <w:b/>
                <w:szCs w:val="18"/>
              </w:rPr>
              <w:t>s for Large Storage Gas</w:t>
            </w:r>
          </w:p>
        </w:tc>
      </w:tr>
      <w:tr w:rsidR="0087709D" w:rsidRPr="00D376AC" w14:paraId="1A2F94EC" w14:textId="77777777" w:rsidTr="0087709D">
        <w:trPr>
          <w:trHeight w:val="432"/>
          <w:tblHeader/>
        </w:trPr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4E9" w14:textId="77777777" w:rsidR="0087709D" w:rsidRPr="00D376AC" w:rsidRDefault="0087709D" w:rsidP="00AF2254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  <w:r w:rsidRPr="00D376AC">
              <w:rPr>
                <w:rFonts w:asciiTheme="minorHAnsi" w:eastAsia="Calibri" w:hAnsiTheme="minorHAnsi" w:cs="Arial"/>
                <w:szCs w:val="18"/>
              </w:rPr>
              <w:t>01</w:t>
            </w:r>
          </w:p>
        </w:tc>
        <w:tc>
          <w:tcPr>
            <w:tcW w:w="2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4EA" w14:textId="77777777" w:rsidR="0087709D" w:rsidRPr="00D376AC" w:rsidRDefault="0087709D" w:rsidP="00092FD4">
            <w:pPr>
              <w:spacing w:after="60"/>
              <w:rPr>
                <w:rFonts w:asciiTheme="minorHAnsi" w:eastAsia="Calibri" w:hAnsiTheme="minorHAnsi" w:cs="Arial"/>
                <w:szCs w:val="18"/>
              </w:rPr>
            </w:pPr>
            <w:r w:rsidRPr="00D376AC">
              <w:rPr>
                <w:rFonts w:asciiTheme="minorHAnsi" w:eastAsia="Calibri" w:hAnsiTheme="minorHAnsi" w:cs="Arial"/>
                <w:szCs w:val="18"/>
              </w:rPr>
              <w:t>Recovery Efficiency/AFUE</w:t>
            </w:r>
            <w:r>
              <w:rPr>
                <w:rFonts w:asciiTheme="minorHAnsi" w:eastAsia="Calibri" w:hAnsiTheme="minorHAnsi" w:cs="Arial"/>
                <w:szCs w:val="18"/>
              </w:rPr>
              <w:t xml:space="preserve"> of the </w:t>
            </w:r>
            <w:r w:rsidR="00092FD4">
              <w:rPr>
                <w:rFonts w:asciiTheme="minorHAnsi" w:eastAsia="Calibri" w:hAnsiTheme="minorHAnsi" w:cs="Arial"/>
                <w:szCs w:val="18"/>
              </w:rPr>
              <w:t>W</w:t>
            </w:r>
            <w:r>
              <w:rPr>
                <w:rFonts w:asciiTheme="minorHAnsi" w:eastAsia="Calibri" w:hAnsiTheme="minorHAnsi" w:cs="Arial"/>
                <w:szCs w:val="18"/>
              </w:rPr>
              <w:t xml:space="preserve">ater </w:t>
            </w:r>
            <w:r w:rsidR="00092FD4">
              <w:rPr>
                <w:rFonts w:asciiTheme="minorHAnsi" w:eastAsia="Calibri" w:hAnsiTheme="minorHAnsi" w:cs="Arial"/>
                <w:szCs w:val="18"/>
              </w:rPr>
              <w:t>H</w:t>
            </w:r>
            <w:r>
              <w:rPr>
                <w:rFonts w:asciiTheme="minorHAnsi" w:eastAsia="Calibri" w:hAnsiTheme="minorHAnsi" w:cs="Arial"/>
                <w:szCs w:val="18"/>
              </w:rPr>
              <w:t xml:space="preserve">eater or </w:t>
            </w:r>
            <w:r w:rsidR="00092FD4">
              <w:rPr>
                <w:rFonts w:asciiTheme="minorHAnsi" w:eastAsia="Calibri" w:hAnsiTheme="minorHAnsi" w:cs="Arial"/>
                <w:szCs w:val="18"/>
              </w:rPr>
              <w:t>B</w:t>
            </w:r>
            <w:r>
              <w:rPr>
                <w:rFonts w:asciiTheme="minorHAnsi" w:eastAsia="Calibri" w:hAnsiTheme="minorHAnsi" w:cs="Arial"/>
                <w:szCs w:val="18"/>
              </w:rPr>
              <w:t>oiler (unitless)</w:t>
            </w:r>
          </w:p>
        </w:tc>
        <w:tc>
          <w:tcPr>
            <w:tcW w:w="2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4EB" w14:textId="77777777" w:rsidR="0087709D" w:rsidRPr="00D376AC" w:rsidRDefault="0087709D" w:rsidP="00AF2254">
            <w:pPr>
              <w:spacing w:after="60"/>
              <w:rPr>
                <w:rFonts w:asciiTheme="minorHAnsi" w:eastAsia="Calibri" w:hAnsiTheme="minorHAnsi" w:cs="Arial"/>
                <w:szCs w:val="18"/>
              </w:rPr>
            </w:pPr>
          </w:p>
        </w:tc>
      </w:tr>
      <w:tr w:rsidR="0087709D" w:rsidRPr="00D376AC" w14:paraId="1A2F94F0" w14:textId="77777777" w:rsidTr="0087709D">
        <w:trPr>
          <w:trHeight w:val="432"/>
          <w:tblHeader/>
        </w:trPr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4ED" w14:textId="77777777" w:rsidR="0087709D" w:rsidRPr="00D376AC" w:rsidRDefault="0087709D" w:rsidP="00AF2254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  <w:r w:rsidRPr="00D376AC">
              <w:rPr>
                <w:rFonts w:asciiTheme="minorHAnsi" w:eastAsia="Calibri" w:hAnsiTheme="minorHAnsi" w:cs="Arial"/>
                <w:szCs w:val="18"/>
              </w:rPr>
              <w:t>02</w:t>
            </w:r>
          </w:p>
        </w:tc>
        <w:tc>
          <w:tcPr>
            <w:tcW w:w="2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4EE" w14:textId="77777777" w:rsidR="0087709D" w:rsidRPr="00D376AC" w:rsidRDefault="0087709D" w:rsidP="00AF2254">
            <w:pPr>
              <w:spacing w:after="60"/>
              <w:rPr>
                <w:rFonts w:asciiTheme="minorHAnsi" w:eastAsia="Calibri" w:hAnsiTheme="minorHAnsi" w:cs="Arial"/>
                <w:szCs w:val="18"/>
              </w:rPr>
            </w:pPr>
            <w:r>
              <w:rPr>
                <w:rFonts w:asciiTheme="minorHAnsi" w:eastAsia="Calibri" w:hAnsiTheme="minorHAnsi" w:cs="Arial"/>
                <w:szCs w:val="18"/>
              </w:rPr>
              <w:t xml:space="preserve">Average Hourly </w:t>
            </w:r>
            <w:r w:rsidRPr="00D376AC">
              <w:rPr>
                <w:rFonts w:asciiTheme="minorHAnsi" w:eastAsia="Calibri" w:hAnsiTheme="minorHAnsi" w:cs="Arial"/>
                <w:szCs w:val="18"/>
              </w:rPr>
              <w:t>Pipe Heat Loss (Btu/hr)</w:t>
            </w:r>
          </w:p>
        </w:tc>
        <w:tc>
          <w:tcPr>
            <w:tcW w:w="2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4EF" w14:textId="77777777" w:rsidR="0087709D" w:rsidRPr="00D376AC" w:rsidRDefault="0087709D" w:rsidP="00AF2254">
            <w:pPr>
              <w:spacing w:after="60"/>
              <w:rPr>
                <w:rFonts w:asciiTheme="minorHAnsi" w:eastAsia="Calibri" w:hAnsiTheme="minorHAnsi" w:cs="Arial"/>
                <w:szCs w:val="18"/>
              </w:rPr>
            </w:pPr>
          </w:p>
        </w:tc>
      </w:tr>
      <w:tr w:rsidR="0087709D" w:rsidRPr="00D376AC" w14:paraId="1A2F94F4" w14:textId="77777777" w:rsidTr="0087709D">
        <w:trPr>
          <w:trHeight w:val="432"/>
          <w:tblHeader/>
        </w:trPr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4F1" w14:textId="77777777" w:rsidR="0087709D" w:rsidRPr="00D376AC" w:rsidRDefault="0087709D" w:rsidP="00AF2254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  <w:r w:rsidRPr="00D376AC">
              <w:rPr>
                <w:rFonts w:asciiTheme="minorHAnsi" w:eastAsia="Calibri" w:hAnsiTheme="minorHAnsi" w:cs="Arial"/>
                <w:szCs w:val="18"/>
              </w:rPr>
              <w:t>03</w:t>
            </w:r>
          </w:p>
        </w:tc>
        <w:tc>
          <w:tcPr>
            <w:tcW w:w="2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4F2" w14:textId="77777777" w:rsidR="0087709D" w:rsidRPr="00D376AC" w:rsidRDefault="0087709D" w:rsidP="00092FD4">
            <w:pPr>
              <w:spacing w:after="60"/>
              <w:rPr>
                <w:rFonts w:asciiTheme="minorHAnsi" w:eastAsia="Calibri" w:hAnsiTheme="minorHAnsi" w:cs="Arial"/>
                <w:szCs w:val="18"/>
              </w:rPr>
            </w:pPr>
            <w:r w:rsidRPr="00D376AC">
              <w:rPr>
                <w:rFonts w:asciiTheme="minorHAnsi" w:eastAsia="Calibri" w:hAnsiTheme="minorHAnsi" w:cs="Arial"/>
                <w:szCs w:val="18"/>
              </w:rPr>
              <w:t xml:space="preserve">Rated Input </w:t>
            </w:r>
            <w:r>
              <w:rPr>
                <w:rFonts w:asciiTheme="minorHAnsi" w:eastAsia="Calibri" w:hAnsiTheme="minorHAnsi" w:cs="Arial"/>
                <w:szCs w:val="18"/>
              </w:rPr>
              <w:t xml:space="preserve">of </w:t>
            </w:r>
            <w:r w:rsidR="00092FD4">
              <w:rPr>
                <w:rFonts w:asciiTheme="minorHAnsi" w:eastAsia="Calibri" w:hAnsiTheme="minorHAnsi" w:cs="Arial"/>
                <w:szCs w:val="18"/>
              </w:rPr>
              <w:t>W</w:t>
            </w:r>
            <w:r>
              <w:rPr>
                <w:rFonts w:asciiTheme="minorHAnsi" w:eastAsia="Calibri" w:hAnsiTheme="minorHAnsi" w:cs="Arial"/>
                <w:szCs w:val="18"/>
              </w:rPr>
              <w:t xml:space="preserve">ater </w:t>
            </w:r>
            <w:r w:rsidR="00092FD4">
              <w:rPr>
                <w:rFonts w:asciiTheme="minorHAnsi" w:eastAsia="Calibri" w:hAnsiTheme="minorHAnsi" w:cs="Arial"/>
                <w:szCs w:val="18"/>
              </w:rPr>
              <w:t>H</w:t>
            </w:r>
            <w:r>
              <w:rPr>
                <w:rFonts w:asciiTheme="minorHAnsi" w:eastAsia="Calibri" w:hAnsiTheme="minorHAnsi" w:cs="Arial"/>
                <w:szCs w:val="18"/>
              </w:rPr>
              <w:t xml:space="preserve">eater or </w:t>
            </w:r>
            <w:r w:rsidR="00092FD4">
              <w:rPr>
                <w:rFonts w:asciiTheme="minorHAnsi" w:eastAsia="Calibri" w:hAnsiTheme="minorHAnsi" w:cs="Arial"/>
                <w:szCs w:val="18"/>
              </w:rPr>
              <w:t>B</w:t>
            </w:r>
            <w:r>
              <w:rPr>
                <w:rFonts w:asciiTheme="minorHAnsi" w:eastAsia="Calibri" w:hAnsiTheme="minorHAnsi" w:cs="Arial"/>
                <w:szCs w:val="18"/>
              </w:rPr>
              <w:t xml:space="preserve">oiler </w:t>
            </w:r>
            <w:r w:rsidRPr="00D376AC">
              <w:rPr>
                <w:rFonts w:asciiTheme="minorHAnsi" w:eastAsia="Calibri" w:hAnsiTheme="minorHAnsi" w:cs="Arial"/>
                <w:szCs w:val="18"/>
              </w:rPr>
              <w:t>(Btu/hr)</w:t>
            </w:r>
          </w:p>
        </w:tc>
        <w:tc>
          <w:tcPr>
            <w:tcW w:w="2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4F3" w14:textId="77777777" w:rsidR="0087709D" w:rsidRPr="00D376AC" w:rsidRDefault="0087709D" w:rsidP="00AF2254">
            <w:pPr>
              <w:spacing w:after="60"/>
              <w:rPr>
                <w:rFonts w:asciiTheme="minorHAnsi" w:eastAsia="Calibri" w:hAnsiTheme="minorHAnsi" w:cs="Arial"/>
                <w:szCs w:val="18"/>
              </w:rPr>
            </w:pPr>
          </w:p>
        </w:tc>
      </w:tr>
      <w:tr w:rsidR="0087709D" w:rsidRPr="00D376AC" w14:paraId="1A2F94F8" w14:textId="77777777" w:rsidTr="0087709D">
        <w:trPr>
          <w:trHeight w:val="432"/>
          <w:tblHeader/>
        </w:trPr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4F5" w14:textId="77777777" w:rsidR="0087709D" w:rsidRPr="00D376AC" w:rsidRDefault="0087709D" w:rsidP="00AF2254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  <w:r w:rsidRPr="00D376AC">
              <w:rPr>
                <w:rFonts w:asciiTheme="minorHAnsi" w:eastAsia="Calibri" w:hAnsiTheme="minorHAnsi" w:cs="Arial"/>
                <w:szCs w:val="18"/>
              </w:rPr>
              <w:t>04</w:t>
            </w:r>
          </w:p>
        </w:tc>
        <w:tc>
          <w:tcPr>
            <w:tcW w:w="2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4F6" w14:textId="77777777" w:rsidR="0087709D" w:rsidRPr="00D376AC" w:rsidRDefault="0087709D" w:rsidP="00092FD4">
            <w:pPr>
              <w:spacing w:after="60"/>
              <w:rPr>
                <w:rFonts w:asciiTheme="minorHAnsi" w:eastAsia="Calibri" w:hAnsiTheme="minorHAnsi" w:cs="Arial"/>
                <w:szCs w:val="18"/>
              </w:rPr>
            </w:pPr>
            <w:r w:rsidRPr="00D376AC">
              <w:rPr>
                <w:rFonts w:asciiTheme="minorHAnsi" w:eastAsia="Calibri" w:hAnsiTheme="minorHAnsi" w:cs="Arial"/>
                <w:szCs w:val="18"/>
              </w:rPr>
              <w:t xml:space="preserve">Standby </w:t>
            </w:r>
            <w:r>
              <w:rPr>
                <w:rFonts w:asciiTheme="minorHAnsi" w:eastAsia="Calibri" w:hAnsiTheme="minorHAnsi" w:cs="Arial"/>
                <w:szCs w:val="18"/>
              </w:rPr>
              <w:t>Loss—</w:t>
            </w:r>
            <w:r w:rsidR="00092FD4">
              <w:rPr>
                <w:rFonts w:asciiTheme="minorHAnsi" w:eastAsia="Calibri" w:hAnsiTheme="minorHAnsi" w:cs="Arial"/>
                <w:szCs w:val="18"/>
              </w:rPr>
              <w:t>P</w:t>
            </w:r>
            <w:r w:rsidRPr="00D376AC">
              <w:rPr>
                <w:rFonts w:asciiTheme="minorHAnsi" w:eastAsia="Calibri" w:hAnsiTheme="minorHAnsi" w:cs="Arial"/>
                <w:szCs w:val="18"/>
              </w:rPr>
              <w:t>ercent</w:t>
            </w:r>
            <w:r>
              <w:rPr>
                <w:rFonts w:asciiTheme="minorHAnsi" w:eastAsia="Calibri" w:hAnsiTheme="minorHAnsi" w:cs="Arial"/>
                <w:szCs w:val="18"/>
              </w:rPr>
              <w:t>age (if known)</w:t>
            </w:r>
          </w:p>
        </w:tc>
        <w:tc>
          <w:tcPr>
            <w:tcW w:w="2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4F7" w14:textId="77777777" w:rsidR="0087709D" w:rsidRPr="00D376AC" w:rsidRDefault="0087709D" w:rsidP="00AF2254">
            <w:pPr>
              <w:spacing w:after="60"/>
              <w:rPr>
                <w:rFonts w:asciiTheme="minorHAnsi" w:eastAsia="Calibri" w:hAnsiTheme="minorHAnsi" w:cs="Arial"/>
                <w:szCs w:val="18"/>
              </w:rPr>
            </w:pPr>
          </w:p>
        </w:tc>
      </w:tr>
      <w:tr w:rsidR="0087709D" w:rsidRPr="00D376AC" w14:paraId="1A2F94FD" w14:textId="77777777" w:rsidTr="0087709D">
        <w:trPr>
          <w:trHeight w:val="432"/>
          <w:tblHeader/>
        </w:trPr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4F9" w14:textId="77777777" w:rsidR="0087709D" w:rsidRPr="00D376AC" w:rsidRDefault="0087709D" w:rsidP="00AF2254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  <w:r>
              <w:rPr>
                <w:rFonts w:asciiTheme="minorHAnsi" w:eastAsia="Calibri" w:hAnsiTheme="minorHAnsi" w:cs="Arial"/>
                <w:szCs w:val="18"/>
              </w:rPr>
              <w:t>05</w:t>
            </w:r>
          </w:p>
        </w:tc>
        <w:tc>
          <w:tcPr>
            <w:tcW w:w="2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4FA" w14:textId="77777777" w:rsidR="00092FD4" w:rsidRDefault="0087709D" w:rsidP="00AF2254">
            <w:pPr>
              <w:spacing w:after="60"/>
              <w:rPr>
                <w:rFonts w:asciiTheme="minorHAnsi" w:eastAsia="Calibri" w:hAnsiTheme="minorHAnsi" w:cs="Arial"/>
                <w:szCs w:val="18"/>
              </w:rPr>
            </w:pPr>
            <w:r>
              <w:rPr>
                <w:rFonts w:asciiTheme="minorHAnsi" w:eastAsia="Calibri" w:hAnsiTheme="minorHAnsi" w:cs="Arial"/>
                <w:szCs w:val="18"/>
              </w:rPr>
              <w:t xml:space="preserve">Standby Loss—Power </w:t>
            </w:r>
            <w:r w:rsidR="00092FD4" w:rsidRPr="00D376AC">
              <w:rPr>
                <w:rFonts w:asciiTheme="minorHAnsi" w:eastAsia="Calibri" w:hAnsiTheme="minorHAnsi" w:cs="Arial"/>
                <w:szCs w:val="18"/>
              </w:rPr>
              <w:t>(Btu/hr)</w:t>
            </w:r>
          </w:p>
          <w:p w14:paraId="1A2F94FB" w14:textId="77777777" w:rsidR="0087709D" w:rsidRPr="00D376AC" w:rsidRDefault="0087709D" w:rsidP="00092FD4">
            <w:pPr>
              <w:spacing w:after="60"/>
              <w:rPr>
                <w:rFonts w:asciiTheme="minorHAnsi" w:eastAsia="Calibri" w:hAnsiTheme="minorHAnsi" w:cs="Arial"/>
                <w:szCs w:val="18"/>
              </w:rPr>
            </w:pPr>
            <w:r>
              <w:rPr>
                <w:rFonts w:asciiTheme="minorHAnsi" w:eastAsia="Calibri" w:hAnsiTheme="minorHAnsi" w:cs="Arial"/>
                <w:szCs w:val="18"/>
              </w:rPr>
              <w:t xml:space="preserve">(from </w:t>
            </w:r>
            <w:r>
              <w:rPr>
                <w:rFonts w:asciiTheme="minorHAnsi" w:hAnsiTheme="minorHAnsi"/>
              </w:rPr>
              <w:t xml:space="preserve">appliance database, if known) </w:t>
            </w:r>
          </w:p>
        </w:tc>
        <w:tc>
          <w:tcPr>
            <w:tcW w:w="2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4FC" w14:textId="77777777" w:rsidR="0087709D" w:rsidRDefault="0087709D" w:rsidP="00AF2254">
            <w:pPr>
              <w:spacing w:after="60"/>
              <w:rPr>
                <w:rFonts w:asciiTheme="minorHAnsi" w:eastAsia="Calibri" w:hAnsiTheme="minorHAnsi" w:cs="Arial"/>
                <w:szCs w:val="18"/>
              </w:rPr>
            </w:pPr>
          </w:p>
        </w:tc>
      </w:tr>
      <w:tr w:rsidR="0087709D" w:rsidRPr="00D376AC" w14:paraId="1A2F9501" w14:textId="77777777" w:rsidTr="0087709D">
        <w:trPr>
          <w:trHeight w:val="432"/>
          <w:tblHeader/>
        </w:trPr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4FE" w14:textId="77777777" w:rsidR="0087709D" w:rsidRPr="00D376AC" w:rsidRDefault="0087709D" w:rsidP="0087709D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  <w:r w:rsidRPr="00D376AC">
              <w:rPr>
                <w:rFonts w:asciiTheme="minorHAnsi" w:eastAsia="Calibri" w:hAnsiTheme="minorHAnsi" w:cs="Arial"/>
                <w:szCs w:val="18"/>
              </w:rPr>
              <w:t>0</w:t>
            </w:r>
            <w:r>
              <w:rPr>
                <w:rFonts w:asciiTheme="minorHAnsi" w:eastAsia="Calibri" w:hAnsiTheme="minorHAnsi" w:cs="Arial"/>
                <w:szCs w:val="18"/>
              </w:rPr>
              <w:t>6</w:t>
            </w:r>
          </w:p>
        </w:tc>
        <w:tc>
          <w:tcPr>
            <w:tcW w:w="2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4FF" w14:textId="77777777" w:rsidR="0087709D" w:rsidRPr="00D376AC" w:rsidRDefault="0087709D" w:rsidP="00AF2254">
            <w:pPr>
              <w:spacing w:after="60"/>
              <w:rPr>
                <w:rFonts w:asciiTheme="minorHAnsi" w:eastAsia="Calibri" w:hAnsiTheme="minorHAnsi" w:cs="Arial"/>
                <w:szCs w:val="18"/>
              </w:rPr>
            </w:pPr>
            <w:r w:rsidRPr="00D376AC">
              <w:rPr>
                <w:rFonts w:asciiTheme="minorHAnsi" w:eastAsia="Calibri" w:hAnsiTheme="minorHAnsi" w:cs="Arial"/>
                <w:szCs w:val="18"/>
              </w:rPr>
              <w:t>Pump Watts (Watts)</w:t>
            </w:r>
            <w:r>
              <w:rPr>
                <w:rFonts w:asciiTheme="minorHAnsi" w:eastAsia="Calibri" w:hAnsiTheme="minorHAnsi" w:cs="Arial"/>
                <w:szCs w:val="18"/>
              </w:rPr>
              <w:t xml:space="preserve"> (if applicable)</w:t>
            </w:r>
          </w:p>
        </w:tc>
        <w:tc>
          <w:tcPr>
            <w:tcW w:w="2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00" w14:textId="77777777" w:rsidR="0087709D" w:rsidRPr="00D376AC" w:rsidRDefault="0087709D" w:rsidP="00AF2254">
            <w:pPr>
              <w:spacing w:after="60"/>
              <w:rPr>
                <w:rFonts w:asciiTheme="minorHAnsi" w:eastAsia="Calibri" w:hAnsiTheme="minorHAnsi" w:cs="Arial"/>
                <w:szCs w:val="18"/>
              </w:rPr>
            </w:pPr>
          </w:p>
        </w:tc>
      </w:tr>
      <w:tr w:rsidR="0087709D" w:rsidRPr="00D376AC" w14:paraId="1A2F9505" w14:textId="77777777" w:rsidTr="0087709D">
        <w:trPr>
          <w:trHeight w:val="432"/>
          <w:tblHeader/>
        </w:trPr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02" w14:textId="77777777" w:rsidR="0087709D" w:rsidRPr="00D376AC" w:rsidRDefault="0087709D" w:rsidP="0087709D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  <w:r w:rsidRPr="00D376AC">
              <w:rPr>
                <w:rFonts w:asciiTheme="minorHAnsi" w:eastAsia="Calibri" w:hAnsiTheme="minorHAnsi" w:cs="Arial"/>
                <w:szCs w:val="18"/>
              </w:rPr>
              <w:t>0</w:t>
            </w:r>
            <w:r>
              <w:rPr>
                <w:rFonts w:asciiTheme="minorHAnsi" w:eastAsia="Calibri" w:hAnsiTheme="minorHAnsi" w:cs="Arial"/>
                <w:szCs w:val="18"/>
              </w:rPr>
              <w:t>7</w:t>
            </w:r>
          </w:p>
        </w:tc>
        <w:tc>
          <w:tcPr>
            <w:tcW w:w="2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03" w14:textId="77777777" w:rsidR="0087709D" w:rsidRPr="00D376AC" w:rsidRDefault="0087709D" w:rsidP="00AF2254">
            <w:pPr>
              <w:spacing w:after="60"/>
              <w:rPr>
                <w:rFonts w:asciiTheme="minorHAnsi" w:eastAsia="Calibri" w:hAnsiTheme="minorHAnsi" w:cs="Arial"/>
                <w:szCs w:val="18"/>
              </w:rPr>
            </w:pPr>
            <w:r w:rsidRPr="00D376AC">
              <w:rPr>
                <w:rFonts w:asciiTheme="minorHAnsi" w:eastAsia="Calibri" w:hAnsiTheme="minorHAnsi" w:cs="Arial"/>
                <w:szCs w:val="18"/>
              </w:rPr>
              <w:t>Pump Energy (Btu/hr)</w:t>
            </w:r>
          </w:p>
        </w:tc>
        <w:tc>
          <w:tcPr>
            <w:tcW w:w="2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04" w14:textId="77777777" w:rsidR="0087709D" w:rsidRPr="00D376AC" w:rsidRDefault="0087709D" w:rsidP="00AF2254">
            <w:pPr>
              <w:spacing w:after="60"/>
              <w:rPr>
                <w:rFonts w:asciiTheme="minorHAnsi" w:eastAsia="Calibri" w:hAnsiTheme="minorHAnsi" w:cs="Arial"/>
                <w:szCs w:val="18"/>
              </w:rPr>
            </w:pPr>
          </w:p>
        </w:tc>
      </w:tr>
      <w:tr w:rsidR="0087709D" w:rsidRPr="00D376AC" w14:paraId="1A2F9509" w14:textId="77777777" w:rsidTr="0087709D">
        <w:trPr>
          <w:trHeight w:val="432"/>
          <w:tblHeader/>
        </w:trPr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06" w14:textId="77777777" w:rsidR="0087709D" w:rsidRPr="00D376AC" w:rsidRDefault="0087709D" w:rsidP="0087709D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  <w:r w:rsidRPr="00D376AC">
              <w:rPr>
                <w:rFonts w:asciiTheme="minorHAnsi" w:eastAsia="Calibri" w:hAnsiTheme="minorHAnsi" w:cs="Arial"/>
                <w:szCs w:val="18"/>
              </w:rPr>
              <w:t>0</w:t>
            </w:r>
            <w:r>
              <w:rPr>
                <w:rFonts w:asciiTheme="minorHAnsi" w:eastAsia="Calibri" w:hAnsiTheme="minorHAnsi" w:cs="Arial"/>
                <w:szCs w:val="18"/>
              </w:rPr>
              <w:t>8</w:t>
            </w:r>
          </w:p>
        </w:tc>
        <w:tc>
          <w:tcPr>
            <w:tcW w:w="2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07" w14:textId="77777777" w:rsidR="0087709D" w:rsidRPr="00D376AC" w:rsidRDefault="0087709D" w:rsidP="00AF2254">
            <w:pPr>
              <w:spacing w:after="60"/>
              <w:rPr>
                <w:rFonts w:asciiTheme="minorHAnsi" w:eastAsia="Calibri" w:hAnsiTheme="minorHAnsi" w:cs="Arial"/>
                <w:szCs w:val="18"/>
              </w:rPr>
            </w:pPr>
            <w:r w:rsidRPr="00D376AC">
              <w:rPr>
                <w:rFonts w:asciiTheme="minorHAnsi" w:eastAsia="Calibri" w:hAnsiTheme="minorHAnsi" w:cs="Arial"/>
                <w:szCs w:val="18"/>
              </w:rPr>
              <w:t>Effective AFUE</w:t>
            </w:r>
          </w:p>
        </w:tc>
        <w:tc>
          <w:tcPr>
            <w:tcW w:w="2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08" w14:textId="77777777" w:rsidR="0087709D" w:rsidRPr="00D376AC" w:rsidRDefault="0087709D" w:rsidP="00AF2254">
            <w:pPr>
              <w:spacing w:after="60"/>
              <w:rPr>
                <w:rFonts w:asciiTheme="minorHAnsi" w:eastAsia="Calibri" w:hAnsiTheme="minorHAnsi" w:cs="Arial"/>
                <w:szCs w:val="18"/>
              </w:rPr>
            </w:pPr>
          </w:p>
        </w:tc>
      </w:tr>
    </w:tbl>
    <w:p w14:paraId="1A2F950A" w14:textId="77777777" w:rsidR="00AC43D6" w:rsidRDefault="00AC43D6" w:rsidP="00AC43D6">
      <w:pPr>
        <w:rPr>
          <w:b/>
        </w:rPr>
      </w:pPr>
    </w:p>
    <w:p w14:paraId="1A2F950B" w14:textId="77777777" w:rsidR="00765AD0" w:rsidRDefault="00765AD0">
      <w:pPr>
        <w:rPr>
          <w:b/>
        </w:rPr>
      </w:pPr>
      <w:r>
        <w:rPr>
          <w:b/>
        </w:rPr>
        <w:br w:type="page"/>
      </w:r>
    </w:p>
    <w:tbl>
      <w:tblPr>
        <w:tblW w:w="499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5063"/>
        <w:gridCol w:w="5131"/>
      </w:tblGrid>
      <w:tr w:rsidR="00765AD0" w:rsidRPr="009E2C1C" w14:paraId="1A2F950D" w14:textId="77777777" w:rsidTr="00F72637">
        <w:trPr>
          <w:trHeight w:val="332"/>
        </w:trPr>
        <w:tc>
          <w:tcPr>
            <w:tcW w:w="10950" w:type="dxa"/>
            <w:gridSpan w:val="2"/>
            <w:vAlign w:val="center"/>
          </w:tcPr>
          <w:p w14:paraId="1A2F950C" w14:textId="77777777" w:rsidR="00765AD0" w:rsidRPr="009351D2" w:rsidRDefault="00765AD0" w:rsidP="00C92C6B">
            <w:pPr>
              <w:tabs>
                <w:tab w:val="left" w:pos="-720"/>
                <w:tab w:val="left" w:pos="-90"/>
                <w:tab w:val="left" w:pos="252"/>
                <w:tab w:val="left" w:pos="5112"/>
                <w:tab w:val="left" w:pos="6822"/>
                <w:tab w:val="left" w:pos="8082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rPr>
                <w:rFonts w:cs="Arial"/>
                <w:b/>
              </w:rPr>
            </w:pPr>
            <w:r w:rsidRPr="00E136A4">
              <w:rPr>
                <w:rFonts w:ascii="Calibri" w:hAnsi="Calibri" w:cs="Arial"/>
                <w:b/>
                <w:sz w:val="18"/>
                <w:szCs w:val="18"/>
              </w:rPr>
              <w:lastRenderedPageBreak/>
              <w:t>Documentation Author's Declaration Statement</w:t>
            </w:r>
          </w:p>
        </w:tc>
      </w:tr>
      <w:tr w:rsidR="00765AD0" w:rsidRPr="001B14D6" w14:paraId="1A2F950F" w14:textId="77777777" w:rsidTr="00C92C6B">
        <w:trPr>
          <w:trHeight w:val="206"/>
        </w:trPr>
        <w:tc>
          <w:tcPr>
            <w:tcW w:w="10950" w:type="dxa"/>
            <w:gridSpan w:val="2"/>
            <w:vAlign w:val="center"/>
          </w:tcPr>
          <w:p w14:paraId="1A2F950E" w14:textId="77777777" w:rsidR="00765AD0" w:rsidRDefault="00765AD0" w:rsidP="00765AD0">
            <w:pPr>
              <w:numPr>
                <w:ilvl w:val="0"/>
                <w:numId w:val="20"/>
              </w:numPr>
              <w:rPr>
                <w:rFonts w:ascii="Calibri" w:hAnsi="Calibri"/>
                <w:sz w:val="18"/>
                <w:szCs w:val="18"/>
              </w:rPr>
            </w:pPr>
            <w:r w:rsidRPr="00E136A4">
              <w:rPr>
                <w:rFonts w:ascii="Calibri" w:hAnsi="Calibri"/>
                <w:sz w:val="18"/>
                <w:szCs w:val="18"/>
              </w:rPr>
              <w:t xml:space="preserve">I certify that this Certificate of </w:t>
            </w:r>
            <w:r>
              <w:rPr>
                <w:rFonts w:ascii="Calibri" w:hAnsi="Calibri"/>
                <w:sz w:val="18"/>
                <w:szCs w:val="18"/>
              </w:rPr>
              <w:t>Compliance</w:t>
            </w:r>
            <w:r w:rsidRPr="00E136A4">
              <w:rPr>
                <w:rFonts w:ascii="Calibri" w:hAnsi="Calibri"/>
                <w:sz w:val="18"/>
                <w:szCs w:val="18"/>
              </w:rPr>
              <w:t xml:space="preserve"> documentation is accurate and complete.</w:t>
            </w:r>
          </w:p>
        </w:tc>
      </w:tr>
      <w:tr w:rsidR="00765AD0" w:rsidRPr="00FD7A7F" w14:paraId="1A2F9514" w14:textId="77777777" w:rsidTr="00C92C6B">
        <w:trPr>
          <w:trHeight w:val="432"/>
        </w:trPr>
        <w:tc>
          <w:tcPr>
            <w:tcW w:w="5434" w:type="dxa"/>
          </w:tcPr>
          <w:p w14:paraId="1A2F9510" w14:textId="77777777" w:rsidR="00765AD0" w:rsidRDefault="00765AD0" w:rsidP="00C92C6B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 xml:space="preserve">Documentation Author </w:t>
            </w:r>
            <w:r w:rsidRPr="0047600B">
              <w:rPr>
                <w:rFonts w:ascii="Calibri" w:hAnsi="Calibri"/>
                <w:sz w:val="14"/>
                <w:szCs w:val="14"/>
              </w:rPr>
              <w:t>Name:</w:t>
            </w:r>
          </w:p>
          <w:p w14:paraId="1A2F9511" w14:textId="77777777" w:rsidR="00765AD0" w:rsidRPr="0047600B" w:rsidRDefault="00765AD0" w:rsidP="00C92C6B">
            <w:pPr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5516" w:type="dxa"/>
          </w:tcPr>
          <w:p w14:paraId="1A2F9512" w14:textId="77777777" w:rsidR="00765AD0" w:rsidRDefault="00765AD0" w:rsidP="00C92C6B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 xml:space="preserve">Documentation Author </w:t>
            </w:r>
            <w:r w:rsidRPr="0047600B">
              <w:rPr>
                <w:rFonts w:ascii="Calibri" w:hAnsi="Calibri"/>
                <w:sz w:val="14"/>
                <w:szCs w:val="14"/>
              </w:rPr>
              <w:t>Signature:</w:t>
            </w:r>
          </w:p>
          <w:p w14:paraId="1A2F9513" w14:textId="77777777" w:rsidR="00765AD0" w:rsidRPr="0047600B" w:rsidRDefault="00765AD0" w:rsidP="00C92C6B">
            <w:pPr>
              <w:rPr>
                <w:rFonts w:ascii="Calibri" w:hAnsi="Calibri"/>
                <w:sz w:val="14"/>
                <w:szCs w:val="14"/>
              </w:rPr>
            </w:pPr>
          </w:p>
        </w:tc>
      </w:tr>
      <w:tr w:rsidR="00765AD0" w:rsidRPr="00FD7A7F" w14:paraId="1A2F9519" w14:textId="77777777" w:rsidTr="00C92C6B">
        <w:trPr>
          <w:trHeight w:val="432"/>
        </w:trPr>
        <w:tc>
          <w:tcPr>
            <w:tcW w:w="5434" w:type="dxa"/>
          </w:tcPr>
          <w:p w14:paraId="1A2F9515" w14:textId="77777777" w:rsidR="00765AD0" w:rsidRDefault="00765AD0" w:rsidP="00C92C6B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Company</w:t>
            </w:r>
            <w:r w:rsidRPr="0047600B">
              <w:rPr>
                <w:rFonts w:ascii="Calibri" w:hAnsi="Calibri"/>
                <w:sz w:val="14"/>
                <w:szCs w:val="14"/>
              </w:rPr>
              <w:t>:</w:t>
            </w:r>
          </w:p>
          <w:p w14:paraId="1A2F9516" w14:textId="77777777" w:rsidR="00765AD0" w:rsidRPr="0047600B" w:rsidRDefault="00765AD0" w:rsidP="00C92C6B">
            <w:pPr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5516" w:type="dxa"/>
          </w:tcPr>
          <w:p w14:paraId="1A2F9517" w14:textId="77777777" w:rsidR="00765AD0" w:rsidRDefault="00765AD0" w:rsidP="00C92C6B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 xml:space="preserve">Signature </w:t>
            </w:r>
            <w:r w:rsidRPr="0047600B">
              <w:rPr>
                <w:rFonts w:ascii="Calibri" w:hAnsi="Calibri"/>
                <w:sz w:val="14"/>
                <w:szCs w:val="14"/>
              </w:rPr>
              <w:t>Date:</w:t>
            </w:r>
          </w:p>
          <w:p w14:paraId="1A2F9518" w14:textId="77777777" w:rsidR="00765AD0" w:rsidRPr="0047600B" w:rsidRDefault="00765AD0" w:rsidP="00C92C6B">
            <w:pPr>
              <w:rPr>
                <w:rFonts w:ascii="Calibri" w:hAnsi="Calibri"/>
                <w:sz w:val="14"/>
                <w:szCs w:val="14"/>
              </w:rPr>
            </w:pPr>
          </w:p>
        </w:tc>
      </w:tr>
      <w:tr w:rsidR="00765AD0" w:rsidRPr="00FD7A7F" w14:paraId="1A2F951E" w14:textId="77777777" w:rsidTr="00C92C6B">
        <w:trPr>
          <w:trHeight w:val="432"/>
        </w:trPr>
        <w:tc>
          <w:tcPr>
            <w:tcW w:w="5434" w:type="dxa"/>
          </w:tcPr>
          <w:p w14:paraId="1A2F951A" w14:textId="77777777" w:rsidR="00765AD0" w:rsidRDefault="00765AD0" w:rsidP="00C92C6B">
            <w:pPr>
              <w:rPr>
                <w:rFonts w:ascii="Calibri" w:hAnsi="Calibri"/>
                <w:sz w:val="14"/>
                <w:szCs w:val="14"/>
              </w:rPr>
            </w:pPr>
            <w:r w:rsidRPr="0047600B">
              <w:rPr>
                <w:rFonts w:ascii="Calibri" w:hAnsi="Calibri"/>
                <w:sz w:val="14"/>
                <w:szCs w:val="14"/>
              </w:rPr>
              <w:t>Address:</w:t>
            </w:r>
          </w:p>
          <w:p w14:paraId="1A2F951B" w14:textId="77777777" w:rsidR="00765AD0" w:rsidRPr="0047600B" w:rsidRDefault="00765AD0" w:rsidP="00C92C6B">
            <w:pPr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5516" w:type="dxa"/>
          </w:tcPr>
          <w:p w14:paraId="1A2F951C" w14:textId="77777777" w:rsidR="00765AD0" w:rsidRDefault="00765AD0" w:rsidP="00C92C6B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CEA/ HERS Certification Identification (if a</w:t>
            </w:r>
            <w:r w:rsidRPr="0047600B">
              <w:rPr>
                <w:rFonts w:ascii="Calibri" w:hAnsi="Calibri"/>
                <w:sz w:val="14"/>
                <w:szCs w:val="14"/>
              </w:rPr>
              <w:t>pplicable</w:t>
            </w:r>
            <w:r>
              <w:rPr>
                <w:rFonts w:ascii="Calibri" w:hAnsi="Calibri"/>
                <w:sz w:val="14"/>
                <w:szCs w:val="14"/>
              </w:rPr>
              <w:t>)</w:t>
            </w:r>
            <w:r w:rsidRPr="0047600B">
              <w:rPr>
                <w:rFonts w:ascii="Calibri" w:hAnsi="Calibri"/>
                <w:sz w:val="14"/>
                <w:szCs w:val="14"/>
              </w:rPr>
              <w:t>:</w:t>
            </w:r>
          </w:p>
          <w:p w14:paraId="1A2F951D" w14:textId="77777777" w:rsidR="00765AD0" w:rsidRPr="0047600B" w:rsidRDefault="00765AD0" w:rsidP="00C92C6B">
            <w:pPr>
              <w:rPr>
                <w:rFonts w:ascii="Calibri" w:hAnsi="Calibri"/>
                <w:sz w:val="14"/>
                <w:szCs w:val="14"/>
              </w:rPr>
            </w:pPr>
          </w:p>
        </w:tc>
      </w:tr>
      <w:tr w:rsidR="00765AD0" w:rsidRPr="00FD7A7F" w14:paraId="1A2F9523" w14:textId="77777777" w:rsidTr="00C92C6B">
        <w:trPr>
          <w:trHeight w:val="432"/>
        </w:trPr>
        <w:tc>
          <w:tcPr>
            <w:tcW w:w="5434" w:type="dxa"/>
          </w:tcPr>
          <w:p w14:paraId="1A2F951F" w14:textId="77777777" w:rsidR="00765AD0" w:rsidRDefault="00765AD0" w:rsidP="00C92C6B">
            <w:pPr>
              <w:rPr>
                <w:rFonts w:ascii="Calibri" w:hAnsi="Calibri"/>
                <w:sz w:val="14"/>
                <w:szCs w:val="14"/>
              </w:rPr>
            </w:pPr>
            <w:r w:rsidRPr="0047600B">
              <w:rPr>
                <w:rFonts w:ascii="Calibri" w:hAnsi="Calibri"/>
                <w:sz w:val="14"/>
                <w:szCs w:val="14"/>
              </w:rPr>
              <w:t>City/State/Zip:</w:t>
            </w:r>
          </w:p>
          <w:p w14:paraId="1A2F9520" w14:textId="77777777" w:rsidR="00765AD0" w:rsidRPr="0047600B" w:rsidRDefault="00765AD0" w:rsidP="00C92C6B">
            <w:pPr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5516" w:type="dxa"/>
          </w:tcPr>
          <w:p w14:paraId="1A2F9521" w14:textId="77777777" w:rsidR="00765AD0" w:rsidRDefault="00765AD0" w:rsidP="00C92C6B">
            <w:pPr>
              <w:rPr>
                <w:rFonts w:ascii="Calibri" w:hAnsi="Calibri"/>
                <w:sz w:val="14"/>
                <w:szCs w:val="14"/>
              </w:rPr>
            </w:pPr>
            <w:r w:rsidRPr="0047600B">
              <w:rPr>
                <w:rFonts w:ascii="Calibri" w:hAnsi="Calibri"/>
                <w:sz w:val="14"/>
                <w:szCs w:val="14"/>
              </w:rPr>
              <w:t>Phone:</w:t>
            </w:r>
          </w:p>
          <w:p w14:paraId="1A2F9522" w14:textId="77777777" w:rsidR="00765AD0" w:rsidRPr="0047600B" w:rsidRDefault="00765AD0" w:rsidP="00C92C6B">
            <w:pPr>
              <w:rPr>
                <w:rFonts w:ascii="Calibri" w:hAnsi="Calibri"/>
                <w:sz w:val="14"/>
                <w:szCs w:val="14"/>
              </w:rPr>
            </w:pPr>
          </w:p>
        </w:tc>
      </w:tr>
      <w:tr w:rsidR="00765AD0" w:rsidRPr="008E6C57" w14:paraId="1A2F9525" w14:textId="77777777" w:rsidTr="00C92C6B">
        <w:tblPrEx>
          <w:tblCellMar>
            <w:left w:w="115" w:type="dxa"/>
            <w:right w:w="115" w:type="dxa"/>
          </w:tblCellMar>
        </w:tblPrEx>
        <w:trPr>
          <w:trHeight w:val="296"/>
        </w:trPr>
        <w:tc>
          <w:tcPr>
            <w:tcW w:w="10950" w:type="dxa"/>
            <w:gridSpan w:val="2"/>
            <w:vAlign w:val="center"/>
          </w:tcPr>
          <w:p w14:paraId="1A2F9524" w14:textId="77777777" w:rsidR="00765AD0" w:rsidRDefault="00765AD0" w:rsidP="00C92C6B">
            <w:pPr>
              <w:tabs>
                <w:tab w:val="left" w:pos="-720"/>
                <w:tab w:val="left" w:pos="-90"/>
                <w:tab w:val="left" w:pos="252"/>
                <w:tab w:val="left" w:pos="5112"/>
                <w:tab w:val="left" w:pos="6822"/>
                <w:tab w:val="left" w:pos="8082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 xml:space="preserve">Responsible Person's </w:t>
            </w:r>
            <w:r w:rsidRPr="008E6C57">
              <w:rPr>
                <w:rFonts w:ascii="Calibri" w:hAnsi="Calibri" w:cs="Arial"/>
                <w:b/>
                <w:sz w:val="18"/>
                <w:szCs w:val="18"/>
              </w:rPr>
              <w:t>Declaration Statement</w:t>
            </w:r>
            <w:r>
              <w:rPr>
                <w:rFonts w:ascii="Calibri" w:hAnsi="Calibri" w:cs="Arial"/>
                <w:b/>
                <w:sz w:val="18"/>
                <w:szCs w:val="18"/>
              </w:rPr>
              <w:t xml:space="preserve">  </w:t>
            </w:r>
          </w:p>
        </w:tc>
      </w:tr>
      <w:tr w:rsidR="00765AD0" w:rsidRPr="008E6C57" w14:paraId="1A2F952C" w14:textId="77777777" w:rsidTr="00C92C6B">
        <w:tblPrEx>
          <w:tblCellMar>
            <w:left w:w="115" w:type="dxa"/>
            <w:right w:w="115" w:type="dxa"/>
          </w:tblCellMar>
        </w:tblPrEx>
        <w:trPr>
          <w:trHeight w:val="504"/>
        </w:trPr>
        <w:tc>
          <w:tcPr>
            <w:tcW w:w="10950" w:type="dxa"/>
            <w:gridSpan w:val="2"/>
          </w:tcPr>
          <w:p w14:paraId="1A2F9526" w14:textId="77777777" w:rsidR="00765AD0" w:rsidRDefault="00765AD0" w:rsidP="00F72637">
            <w:pPr>
              <w:pStyle w:val="Heading3"/>
              <w:numPr>
                <w:ilvl w:val="0"/>
                <w:numId w:val="0"/>
              </w:numPr>
              <w:spacing w:before="0"/>
              <w:ind w:right="90"/>
              <w:rPr>
                <w:rFonts w:ascii="Calibri" w:hAnsi="Calibri"/>
                <w:sz w:val="18"/>
                <w:szCs w:val="18"/>
              </w:rPr>
            </w:pPr>
            <w:r w:rsidRPr="008E6C57">
              <w:rPr>
                <w:rFonts w:asciiTheme="minorHAnsi" w:hAnsiTheme="minorHAnsi"/>
                <w:sz w:val="18"/>
                <w:szCs w:val="18"/>
              </w:rPr>
              <w:t xml:space="preserve">I certify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the following </w:t>
            </w:r>
            <w:r w:rsidRPr="008E6C57">
              <w:rPr>
                <w:rFonts w:asciiTheme="minorHAnsi" w:hAnsiTheme="minorHAnsi"/>
                <w:sz w:val="18"/>
                <w:szCs w:val="18"/>
              </w:rPr>
              <w:t xml:space="preserve">under penalty of perjury, under the </w:t>
            </w:r>
            <w:r>
              <w:rPr>
                <w:rFonts w:asciiTheme="minorHAnsi" w:hAnsiTheme="minorHAnsi"/>
                <w:sz w:val="18"/>
                <w:szCs w:val="18"/>
              </w:rPr>
              <w:t>laws of the State of California:</w:t>
            </w:r>
          </w:p>
          <w:p w14:paraId="1A2F9527" w14:textId="77777777" w:rsidR="00765AD0" w:rsidRDefault="00765AD0" w:rsidP="00765AD0">
            <w:pPr>
              <w:pStyle w:val="Heading3"/>
              <w:numPr>
                <w:ilvl w:val="0"/>
                <w:numId w:val="19"/>
              </w:numPr>
              <w:spacing w:before="0"/>
              <w:ind w:right="90"/>
              <w:rPr>
                <w:rFonts w:ascii="Calibri" w:hAnsi="Calibri"/>
                <w:sz w:val="18"/>
                <w:szCs w:val="18"/>
              </w:rPr>
            </w:pPr>
            <w:r w:rsidRPr="00B272DC">
              <w:rPr>
                <w:rFonts w:asciiTheme="minorHAnsi" w:hAnsiTheme="minorHAnsi"/>
                <w:sz w:val="18"/>
                <w:szCs w:val="18"/>
              </w:rPr>
              <w:t xml:space="preserve">The information provided on this Certificate of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Compliance </w:t>
            </w:r>
            <w:r w:rsidRPr="00B272DC">
              <w:rPr>
                <w:rFonts w:asciiTheme="minorHAnsi" w:hAnsiTheme="minorHAnsi"/>
                <w:sz w:val="18"/>
                <w:szCs w:val="18"/>
              </w:rPr>
              <w:t>is true and correct.</w:t>
            </w:r>
          </w:p>
          <w:p w14:paraId="1A2F9528" w14:textId="77777777" w:rsidR="00765AD0" w:rsidRDefault="00765AD0" w:rsidP="00765AD0">
            <w:pPr>
              <w:pStyle w:val="Heading3"/>
              <w:numPr>
                <w:ilvl w:val="0"/>
                <w:numId w:val="19"/>
              </w:numPr>
              <w:spacing w:before="0"/>
              <w:ind w:right="90"/>
              <w:rPr>
                <w:rFonts w:ascii="Calibri" w:hAnsi="Calibri"/>
                <w:sz w:val="18"/>
                <w:szCs w:val="18"/>
              </w:rPr>
            </w:pPr>
            <w:r w:rsidRPr="00A46E7F">
              <w:rPr>
                <w:rFonts w:ascii="Calibri" w:hAnsi="Calibri"/>
                <w:sz w:val="18"/>
                <w:szCs w:val="18"/>
              </w:rPr>
              <w:t xml:space="preserve">I am eligible under Division 3 of the Business and Professions Code to accept responsibility for </w:t>
            </w:r>
            <w:r w:rsidRPr="00D1061B">
              <w:rPr>
                <w:rFonts w:ascii="Calibri" w:hAnsi="Calibri"/>
                <w:sz w:val="18"/>
                <w:szCs w:val="18"/>
              </w:rPr>
              <w:t>the building design</w:t>
            </w:r>
            <w:r>
              <w:rPr>
                <w:rFonts w:ascii="Calibri" w:hAnsi="Calibri"/>
                <w:sz w:val="18"/>
                <w:szCs w:val="18"/>
              </w:rPr>
              <w:t xml:space="preserve"> or system design</w:t>
            </w:r>
            <w:r w:rsidRPr="00D1061B">
              <w:rPr>
                <w:rFonts w:ascii="Calibri" w:hAnsi="Calibri"/>
                <w:sz w:val="18"/>
                <w:szCs w:val="18"/>
              </w:rPr>
              <w:t xml:space="preserve"> identified on this Certificate of Compliance</w:t>
            </w:r>
            <w:r>
              <w:rPr>
                <w:rFonts w:ascii="Calibri" w:hAnsi="Calibri"/>
                <w:sz w:val="18"/>
                <w:szCs w:val="18"/>
              </w:rPr>
              <w:t xml:space="preserve"> (responsible designer)</w:t>
            </w:r>
            <w:r w:rsidRPr="00D1061B">
              <w:rPr>
                <w:rFonts w:ascii="Calibri" w:hAnsi="Calibri"/>
                <w:sz w:val="18"/>
                <w:szCs w:val="18"/>
              </w:rPr>
              <w:t>.</w:t>
            </w:r>
          </w:p>
          <w:p w14:paraId="1A2F9529" w14:textId="77777777" w:rsidR="00765AD0" w:rsidRDefault="00765AD0" w:rsidP="00765AD0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ind w:right="9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T</w:t>
            </w:r>
            <w:r w:rsidRPr="00B177C8">
              <w:rPr>
                <w:rFonts w:ascii="Calibri" w:hAnsi="Calibri" w:cs="Arial"/>
                <w:sz w:val="18"/>
                <w:szCs w:val="18"/>
              </w:rPr>
              <w:t>hat the energy features and performance specifications</w:t>
            </w:r>
            <w:r>
              <w:rPr>
                <w:rFonts w:ascii="Calibri" w:hAnsi="Calibri" w:cs="Arial"/>
                <w:sz w:val="18"/>
                <w:szCs w:val="18"/>
              </w:rPr>
              <w:t>,</w:t>
            </w:r>
            <w:r w:rsidRPr="00B177C8">
              <w:rPr>
                <w:rFonts w:ascii="Calibri" w:hAnsi="Calibri" w:cs="Arial"/>
                <w:sz w:val="18"/>
                <w:szCs w:val="18"/>
              </w:rPr>
              <w:t xml:space="preserve"> </w:t>
            </w:r>
            <w:r w:rsidRPr="0011656B">
              <w:rPr>
                <w:rFonts w:ascii="Calibri" w:hAnsi="Calibri" w:cs="Arial"/>
                <w:sz w:val="18"/>
                <w:szCs w:val="18"/>
              </w:rPr>
              <w:t xml:space="preserve">materials, components, and manufactured devices </w:t>
            </w:r>
            <w:r w:rsidRPr="00B177C8">
              <w:rPr>
                <w:rFonts w:ascii="Calibri" w:hAnsi="Calibri" w:cs="Arial"/>
                <w:sz w:val="18"/>
                <w:szCs w:val="18"/>
              </w:rPr>
              <w:t>for the building design</w:t>
            </w:r>
            <w:r>
              <w:rPr>
                <w:rFonts w:ascii="Calibri" w:hAnsi="Calibri" w:cs="Arial"/>
                <w:sz w:val="18"/>
                <w:szCs w:val="18"/>
              </w:rPr>
              <w:t xml:space="preserve"> or system design</w:t>
            </w:r>
            <w:r w:rsidRPr="00B177C8">
              <w:rPr>
                <w:rFonts w:ascii="Calibri" w:hAnsi="Calibri" w:cs="Arial"/>
                <w:sz w:val="18"/>
                <w:szCs w:val="18"/>
              </w:rPr>
              <w:t xml:space="preserve"> identified on this Certificate of Compliance conform to the</w:t>
            </w:r>
            <w:r>
              <w:rPr>
                <w:rFonts w:ascii="Calibri" w:hAnsi="Calibri" w:cs="Arial"/>
                <w:sz w:val="18"/>
                <w:szCs w:val="18"/>
              </w:rPr>
              <w:t xml:space="preserve"> requirements of Title 24, Part</w:t>
            </w:r>
            <w:r w:rsidRPr="00B177C8">
              <w:rPr>
                <w:rFonts w:ascii="Calibri" w:hAnsi="Calibri" w:cs="Arial"/>
                <w:sz w:val="18"/>
                <w:szCs w:val="18"/>
              </w:rPr>
              <w:t xml:space="preserve"> 1 and </w:t>
            </w:r>
            <w:r>
              <w:rPr>
                <w:rFonts w:ascii="Calibri" w:hAnsi="Calibri" w:cs="Arial"/>
                <w:sz w:val="18"/>
                <w:szCs w:val="18"/>
              </w:rPr>
              <w:t xml:space="preserve">Part </w:t>
            </w:r>
            <w:r w:rsidRPr="00B177C8">
              <w:rPr>
                <w:rFonts w:ascii="Calibri" w:hAnsi="Calibri" w:cs="Arial"/>
                <w:sz w:val="18"/>
                <w:szCs w:val="18"/>
              </w:rPr>
              <w:t>6 of the California Code of Regulations</w:t>
            </w:r>
            <w:r w:rsidRPr="008E6C57">
              <w:rPr>
                <w:rFonts w:ascii="Calibri" w:hAnsi="Calibri" w:cs="TimesNewRomanPSMT"/>
                <w:sz w:val="18"/>
                <w:szCs w:val="18"/>
              </w:rPr>
              <w:t>.</w:t>
            </w:r>
          </w:p>
          <w:p w14:paraId="1A2F952A" w14:textId="77777777" w:rsidR="00765AD0" w:rsidRPr="004B51B5" w:rsidRDefault="00765AD0" w:rsidP="00765AD0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ind w:right="9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T</w:t>
            </w:r>
            <w:r w:rsidRPr="00B177C8">
              <w:rPr>
                <w:rFonts w:ascii="Calibri" w:hAnsi="Calibri" w:cs="Arial"/>
                <w:sz w:val="18"/>
                <w:szCs w:val="18"/>
              </w:rPr>
              <w:t>he building</w:t>
            </w:r>
            <w:r>
              <w:rPr>
                <w:rFonts w:ascii="Calibri" w:hAnsi="Calibri" w:cs="Arial"/>
                <w:sz w:val="18"/>
                <w:szCs w:val="18"/>
              </w:rPr>
              <w:t xml:space="preserve"> design </w:t>
            </w:r>
            <w:r w:rsidRPr="00B177C8">
              <w:rPr>
                <w:rFonts w:ascii="Calibri" w:hAnsi="Calibri" w:cs="Arial"/>
                <w:sz w:val="18"/>
                <w:szCs w:val="18"/>
              </w:rPr>
              <w:t xml:space="preserve">features </w:t>
            </w:r>
            <w:r>
              <w:rPr>
                <w:rFonts w:ascii="Calibri" w:hAnsi="Calibri" w:cs="Arial"/>
                <w:sz w:val="18"/>
                <w:szCs w:val="18"/>
              </w:rPr>
              <w:t>or system</w:t>
            </w:r>
            <w:r w:rsidRPr="00B177C8">
              <w:rPr>
                <w:rFonts w:ascii="Calibri" w:hAnsi="Calibri" w:cs="Arial"/>
                <w:sz w:val="18"/>
                <w:szCs w:val="18"/>
              </w:rPr>
              <w:t xml:space="preserve"> design features identified on this Certificate of Compliance are consistent with the information provided on other applicable compliance </w:t>
            </w:r>
            <w:r>
              <w:rPr>
                <w:rFonts w:ascii="Calibri" w:hAnsi="Calibri" w:cs="Arial"/>
                <w:sz w:val="18"/>
                <w:szCs w:val="18"/>
              </w:rPr>
              <w:t>documents</w:t>
            </w:r>
            <w:r w:rsidRPr="00B177C8">
              <w:rPr>
                <w:rFonts w:ascii="Calibri" w:hAnsi="Calibri" w:cs="Arial"/>
                <w:sz w:val="18"/>
                <w:szCs w:val="18"/>
              </w:rPr>
              <w:t>, worksheets, calculations, plans and specifications submitted to the enforcement agency for approval with this building permit application</w:t>
            </w:r>
            <w:r>
              <w:rPr>
                <w:rFonts w:ascii="Calibri" w:hAnsi="Calibri" w:cs="Arial"/>
                <w:sz w:val="18"/>
                <w:szCs w:val="18"/>
              </w:rPr>
              <w:t>.</w:t>
            </w:r>
          </w:p>
          <w:p w14:paraId="1A2F952B" w14:textId="77777777" w:rsidR="00765AD0" w:rsidRPr="004B51B5" w:rsidRDefault="00765AD0" w:rsidP="00765AD0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ind w:right="90"/>
              <w:rPr>
                <w:rFonts w:ascii="Calibri" w:hAnsi="Calibri"/>
                <w:sz w:val="18"/>
                <w:szCs w:val="18"/>
              </w:rPr>
            </w:pPr>
            <w:r w:rsidRPr="004B51B5">
              <w:rPr>
                <w:rFonts w:ascii="Calibri" w:hAnsi="Calibri"/>
                <w:sz w:val="18"/>
                <w:szCs w:val="18"/>
              </w:rPr>
              <w:t xml:space="preserve">I will ensure that a registered copy of this Certificate of Compliance shall be made available with the building permit(s) issued for the building, and made available to the enforcement agency for all applicable inspections. I understand that a </w:t>
            </w:r>
            <w:r>
              <w:rPr>
                <w:rFonts w:ascii="Calibri" w:hAnsi="Calibri"/>
                <w:sz w:val="18"/>
                <w:szCs w:val="18"/>
              </w:rPr>
              <w:t>registered</w:t>
            </w:r>
            <w:r w:rsidRPr="004B51B5">
              <w:rPr>
                <w:rFonts w:ascii="Calibri" w:hAnsi="Calibri"/>
                <w:sz w:val="18"/>
                <w:szCs w:val="18"/>
              </w:rPr>
              <w:t xml:space="preserve"> copy of this Certificate of Compliance is required to be included with the documentation the builder provides to the building owner at occupancy.  </w:t>
            </w:r>
          </w:p>
        </w:tc>
      </w:tr>
      <w:tr w:rsidR="00765AD0" w:rsidRPr="008E6C57" w14:paraId="1A2F9531" w14:textId="77777777" w:rsidTr="00C92C6B">
        <w:tblPrEx>
          <w:tblCellMar>
            <w:left w:w="108" w:type="dxa"/>
            <w:right w:w="108" w:type="dxa"/>
          </w:tblCellMar>
        </w:tblPrEx>
        <w:trPr>
          <w:trHeight w:val="504"/>
        </w:trPr>
        <w:tc>
          <w:tcPr>
            <w:tcW w:w="5434" w:type="dxa"/>
          </w:tcPr>
          <w:p w14:paraId="1A2F952D" w14:textId="77777777" w:rsidR="00765AD0" w:rsidRDefault="00765AD0" w:rsidP="00C92C6B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Responsible Designer Name</w:t>
            </w:r>
            <w:r w:rsidRPr="001B6B55">
              <w:rPr>
                <w:rFonts w:ascii="Calibri" w:hAnsi="Calibri"/>
                <w:sz w:val="14"/>
                <w:szCs w:val="14"/>
              </w:rPr>
              <w:t>:</w:t>
            </w:r>
          </w:p>
          <w:p w14:paraId="1A2F952E" w14:textId="77777777" w:rsidR="00765AD0" w:rsidRPr="001B6B55" w:rsidRDefault="00765AD0" w:rsidP="00C92C6B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5516" w:type="dxa"/>
          </w:tcPr>
          <w:p w14:paraId="1A2F952F" w14:textId="77777777" w:rsidR="00765AD0" w:rsidRDefault="00765AD0" w:rsidP="00C92C6B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 xml:space="preserve">Responsible Designer </w:t>
            </w:r>
            <w:r w:rsidRPr="001B6B55">
              <w:rPr>
                <w:rFonts w:ascii="Calibri" w:hAnsi="Calibri"/>
                <w:sz w:val="14"/>
                <w:szCs w:val="14"/>
              </w:rPr>
              <w:t>Signature:</w:t>
            </w:r>
          </w:p>
          <w:p w14:paraId="1A2F9530" w14:textId="77777777" w:rsidR="00765AD0" w:rsidRPr="001B6B55" w:rsidRDefault="00765AD0" w:rsidP="00C92C6B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</w:p>
        </w:tc>
      </w:tr>
      <w:tr w:rsidR="00765AD0" w:rsidRPr="008E6C57" w14:paraId="1A2F9536" w14:textId="77777777" w:rsidTr="00C92C6B">
        <w:tblPrEx>
          <w:tblCellMar>
            <w:left w:w="108" w:type="dxa"/>
            <w:right w:w="108" w:type="dxa"/>
          </w:tblCellMar>
        </w:tblPrEx>
        <w:trPr>
          <w:trHeight w:val="504"/>
        </w:trPr>
        <w:tc>
          <w:tcPr>
            <w:tcW w:w="5434" w:type="dxa"/>
          </w:tcPr>
          <w:p w14:paraId="1A2F9532" w14:textId="01752D26" w:rsidR="00765AD0" w:rsidRDefault="00765AD0" w:rsidP="00C92C6B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 w:rsidRPr="001B6B55">
              <w:rPr>
                <w:rFonts w:ascii="Calibri" w:hAnsi="Calibri"/>
                <w:sz w:val="14"/>
                <w:szCs w:val="14"/>
              </w:rPr>
              <w:t>C</w:t>
            </w:r>
            <w:r>
              <w:rPr>
                <w:rFonts w:ascii="Calibri" w:hAnsi="Calibri"/>
                <w:sz w:val="14"/>
                <w:szCs w:val="14"/>
              </w:rPr>
              <w:t>ompany</w:t>
            </w:r>
            <w:r w:rsidRPr="001B6B55">
              <w:rPr>
                <w:rFonts w:ascii="Calibri" w:hAnsi="Calibri"/>
                <w:sz w:val="14"/>
                <w:szCs w:val="14"/>
              </w:rPr>
              <w:t>:</w:t>
            </w:r>
          </w:p>
          <w:p w14:paraId="1A2F9533" w14:textId="77777777" w:rsidR="00765AD0" w:rsidRPr="001B6B55" w:rsidRDefault="00765AD0" w:rsidP="00C92C6B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5516" w:type="dxa"/>
          </w:tcPr>
          <w:p w14:paraId="1A2F9534" w14:textId="77777777" w:rsidR="00765AD0" w:rsidRDefault="00765AD0" w:rsidP="00C92C6B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Date Signed</w:t>
            </w:r>
            <w:r w:rsidRPr="001B6B55">
              <w:rPr>
                <w:rFonts w:ascii="Calibri" w:hAnsi="Calibri"/>
                <w:sz w:val="14"/>
                <w:szCs w:val="14"/>
              </w:rPr>
              <w:t>:</w:t>
            </w:r>
          </w:p>
          <w:p w14:paraId="1A2F9535" w14:textId="77777777" w:rsidR="00765AD0" w:rsidRPr="001B6B55" w:rsidRDefault="00765AD0" w:rsidP="00C92C6B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</w:p>
        </w:tc>
      </w:tr>
      <w:tr w:rsidR="00765AD0" w:rsidRPr="008E6C57" w14:paraId="1A2F953B" w14:textId="77777777" w:rsidTr="00C92C6B">
        <w:tblPrEx>
          <w:tblCellMar>
            <w:left w:w="108" w:type="dxa"/>
            <w:right w:w="108" w:type="dxa"/>
          </w:tblCellMar>
        </w:tblPrEx>
        <w:trPr>
          <w:trHeight w:val="504"/>
        </w:trPr>
        <w:tc>
          <w:tcPr>
            <w:tcW w:w="5434" w:type="dxa"/>
          </w:tcPr>
          <w:p w14:paraId="1A2F9537" w14:textId="77777777" w:rsidR="00765AD0" w:rsidRDefault="00765AD0" w:rsidP="00C92C6B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Address:</w:t>
            </w:r>
          </w:p>
          <w:p w14:paraId="1A2F9538" w14:textId="77777777" w:rsidR="00765AD0" w:rsidRDefault="00765AD0" w:rsidP="00C92C6B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5516" w:type="dxa"/>
          </w:tcPr>
          <w:p w14:paraId="1A2F9539" w14:textId="77777777" w:rsidR="00765AD0" w:rsidRDefault="00765AD0" w:rsidP="00C92C6B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License:</w:t>
            </w:r>
          </w:p>
          <w:p w14:paraId="1A2F953A" w14:textId="77777777" w:rsidR="00765AD0" w:rsidRPr="001B6B55" w:rsidRDefault="00765AD0" w:rsidP="00C92C6B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</w:p>
        </w:tc>
      </w:tr>
      <w:tr w:rsidR="00765AD0" w:rsidRPr="008E6C57" w14:paraId="1A2F9540" w14:textId="77777777" w:rsidTr="00C92C6B">
        <w:tblPrEx>
          <w:tblCellMar>
            <w:left w:w="108" w:type="dxa"/>
            <w:right w:w="108" w:type="dxa"/>
          </w:tblCellMar>
        </w:tblPrEx>
        <w:trPr>
          <w:trHeight w:val="504"/>
        </w:trPr>
        <w:tc>
          <w:tcPr>
            <w:tcW w:w="5434" w:type="dxa"/>
          </w:tcPr>
          <w:p w14:paraId="1A2F953C" w14:textId="77777777" w:rsidR="00765AD0" w:rsidRDefault="00765AD0" w:rsidP="00C92C6B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City/State/Zip:</w:t>
            </w:r>
          </w:p>
          <w:p w14:paraId="1A2F953D" w14:textId="77777777" w:rsidR="00765AD0" w:rsidRDefault="00765AD0" w:rsidP="00C92C6B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5516" w:type="dxa"/>
          </w:tcPr>
          <w:p w14:paraId="1A2F953E" w14:textId="77777777" w:rsidR="00765AD0" w:rsidRDefault="00765AD0" w:rsidP="00C92C6B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Phone:</w:t>
            </w:r>
          </w:p>
          <w:p w14:paraId="1A2F953F" w14:textId="77777777" w:rsidR="00765AD0" w:rsidRPr="001B6B55" w:rsidRDefault="00765AD0" w:rsidP="00C92C6B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</w:p>
        </w:tc>
      </w:tr>
    </w:tbl>
    <w:p w14:paraId="1A2F9541" w14:textId="77777777" w:rsidR="003A7303" w:rsidRPr="003A7303" w:rsidRDefault="003A7303" w:rsidP="00765AD0">
      <w:pPr>
        <w:rPr>
          <w:b/>
        </w:rPr>
        <w:sectPr w:rsidR="003A7303" w:rsidRPr="003A7303" w:rsidSect="004E1A10">
          <w:headerReference w:type="even" r:id="rId12"/>
          <w:headerReference w:type="default" r:id="rId13"/>
          <w:footerReference w:type="default" r:id="rId14"/>
          <w:headerReference w:type="first" r:id="rId15"/>
          <w:pgSz w:w="12240" w:h="15840"/>
          <w:pgMar w:top="720" w:right="720" w:bottom="720" w:left="720" w:header="432" w:footer="432" w:gutter="576"/>
          <w:cols w:space="720"/>
          <w:docGrid w:linePitch="272"/>
        </w:sectPr>
      </w:pPr>
    </w:p>
    <w:p w14:paraId="099F5F13" w14:textId="51BD9377" w:rsidR="00F72637" w:rsidRDefault="00F72637" w:rsidP="00F72637">
      <w:pPr>
        <w:pStyle w:val="ListParagraph"/>
        <w:ind w:hanging="810"/>
        <w:jc w:val="center"/>
        <w:outlineLvl w:val="0"/>
        <w:rPr>
          <w:rFonts w:asciiTheme="minorHAnsi" w:eastAsia="Calibri" w:hAnsiTheme="minorHAnsi" w:cs="Arial"/>
          <w:b/>
          <w:szCs w:val="18"/>
        </w:rPr>
      </w:pPr>
      <w:r>
        <w:rPr>
          <w:rFonts w:asciiTheme="minorHAnsi" w:eastAsia="Calibri" w:hAnsiTheme="minorHAnsi" w:cs="Arial"/>
          <w:b/>
          <w:szCs w:val="18"/>
        </w:rPr>
        <w:lastRenderedPageBreak/>
        <w:t>CF1R-PLB-01-E User Instructions</w:t>
      </w:r>
    </w:p>
    <w:p w14:paraId="1A2F9542" w14:textId="77777777" w:rsidR="00F72637" w:rsidRDefault="00F72637" w:rsidP="003D4AC5">
      <w:pPr>
        <w:pStyle w:val="ListParagraph"/>
        <w:ind w:hanging="810"/>
        <w:outlineLvl w:val="0"/>
        <w:rPr>
          <w:rFonts w:asciiTheme="minorHAnsi" w:eastAsia="Calibri" w:hAnsiTheme="minorHAnsi" w:cs="Arial"/>
          <w:b/>
          <w:szCs w:val="18"/>
        </w:rPr>
      </w:pPr>
    </w:p>
    <w:p w14:paraId="1A2F9543" w14:textId="77777777" w:rsidR="009D3AB7" w:rsidRDefault="00B66C5F" w:rsidP="003D4AC5">
      <w:pPr>
        <w:pStyle w:val="ListParagraph"/>
        <w:ind w:hanging="810"/>
        <w:outlineLvl w:val="0"/>
        <w:rPr>
          <w:b/>
        </w:rPr>
      </w:pPr>
      <w:r>
        <w:rPr>
          <w:rFonts w:asciiTheme="minorHAnsi" w:eastAsia="Calibri" w:hAnsiTheme="minorHAnsi" w:cs="Arial"/>
          <w:b/>
          <w:szCs w:val="18"/>
        </w:rPr>
        <w:t>A</w:t>
      </w:r>
      <w:r w:rsidR="009D3AB7" w:rsidRPr="009D3AB7">
        <w:rPr>
          <w:rFonts w:asciiTheme="minorHAnsi" w:eastAsia="Calibri" w:hAnsiTheme="minorHAnsi" w:cs="Arial"/>
          <w:b/>
          <w:szCs w:val="18"/>
        </w:rPr>
        <w:t xml:space="preserve">. </w:t>
      </w:r>
      <w:r w:rsidR="009D3AB7" w:rsidRPr="00D376AC">
        <w:rPr>
          <w:rFonts w:asciiTheme="minorHAnsi" w:eastAsia="Calibri" w:hAnsiTheme="minorHAnsi" w:cs="Arial"/>
          <w:b/>
          <w:szCs w:val="18"/>
        </w:rPr>
        <w:t>Pipe Heat Loss Worksheet</w:t>
      </w:r>
    </w:p>
    <w:p w14:paraId="1A2F9545" w14:textId="2F122AA2" w:rsidR="000A4AD4" w:rsidRPr="000A4AD4" w:rsidRDefault="000A4AD4" w:rsidP="000A4AD4">
      <w:pPr>
        <w:pStyle w:val="ListParagraph"/>
        <w:ind w:hanging="630"/>
        <w:rPr>
          <w:rFonts w:asciiTheme="minorHAnsi" w:hAnsiTheme="minorHAnsi"/>
        </w:rPr>
      </w:pPr>
      <w:r w:rsidRPr="000A4AD4">
        <w:rPr>
          <w:rFonts w:asciiTheme="minorHAnsi" w:hAnsiTheme="minorHAnsi"/>
        </w:rPr>
        <w:t xml:space="preserve">01  </w:t>
      </w:r>
      <w:r w:rsidR="00975288">
        <w:rPr>
          <w:rFonts w:asciiTheme="minorHAnsi" w:hAnsiTheme="minorHAnsi"/>
        </w:rPr>
        <w:t xml:space="preserve">Pipe Diameter (inches): </w:t>
      </w:r>
      <w:r w:rsidRPr="000A4AD4">
        <w:rPr>
          <w:rFonts w:asciiTheme="minorHAnsi" w:hAnsiTheme="minorHAnsi"/>
        </w:rPr>
        <w:t xml:space="preserve">Enter </w:t>
      </w:r>
      <w:r w:rsidR="00AF2254">
        <w:rPr>
          <w:rFonts w:asciiTheme="minorHAnsi" w:hAnsiTheme="minorHAnsi"/>
        </w:rPr>
        <w:t xml:space="preserve">all </w:t>
      </w:r>
      <w:r w:rsidRPr="000A4AD4">
        <w:rPr>
          <w:rFonts w:asciiTheme="minorHAnsi" w:hAnsiTheme="minorHAnsi"/>
        </w:rPr>
        <w:t xml:space="preserve">the </w:t>
      </w:r>
      <w:r w:rsidR="00AF2254">
        <w:rPr>
          <w:rFonts w:asciiTheme="minorHAnsi" w:hAnsiTheme="minorHAnsi"/>
        </w:rPr>
        <w:t xml:space="preserve">different </w:t>
      </w:r>
      <w:r w:rsidRPr="000A4AD4">
        <w:rPr>
          <w:rFonts w:asciiTheme="minorHAnsi" w:hAnsiTheme="minorHAnsi"/>
        </w:rPr>
        <w:t>pipe diameter</w:t>
      </w:r>
      <w:r w:rsidR="00AF2254">
        <w:rPr>
          <w:rFonts w:asciiTheme="minorHAnsi" w:hAnsiTheme="minorHAnsi"/>
        </w:rPr>
        <w:t>s of the system</w:t>
      </w:r>
      <w:r w:rsidRPr="000A4AD4">
        <w:rPr>
          <w:rFonts w:asciiTheme="minorHAnsi" w:hAnsiTheme="minorHAnsi"/>
        </w:rPr>
        <w:t xml:space="preserve">.  </w:t>
      </w:r>
    </w:p>
    <w:p w14:paraId="1A2F9546" w14:textId="66FA6264" w:rsidR="009D3AB7" w:rsidRPr="000A4AD4" w:rsidRDefault="000A4AD4" w:rsidP="000A4AD4">
      <w:pPr>
        <w:pStyle w:val="ListParagraph"/>
        <w:ind w:hanging="630"/>
        <w:rPr>
          <w:rFonts w:asciiTheme="minorHAnsi" w:hAnsiTheme="minorHAnsi"/>
        </w:rPr>
      </w:pPr>
      <w:r w:rsidRPr="000A4AD4">
        <w:rPr>
          <w:rFonts w:asciiTheme="minorHAnsi" w:hAnsiTheme="minorHAnsi"/>
        </w:rPr>
        <w:t xml:space="preserve">02  </w:t>
      </w:r>
      <w:r w:rsidR="00975288">
        <w:rPr>
          <w:rFonts w:asciiTheme="minorHAnsi" w:hAnsiTheme="minorHAnsi"/>
        </w:rPr>
        <w:t xml:space="preserve">Pipe Heat Loss Factor (kBtu/year/ft): </w:t>
      </w:r>
      <w:r w:rsidRPr="000A4AD4">
        <w:rPr>
          <w:rFonts w:asciiTheme="minorHAnsi" w:hAnsiTheme="minorHAnsi"/>
        </w:rPr>
        <w:t>Using the table below, determine the pipe heat loss factor</w:t>
      </w:r>
      <w:r w:rsidR="00AF2254">
        <w:rPr>
          <w:rFonts w:asciiTheme="minorHAnsi" w:hAnsiTheme="minorHAnsi"/>
        </w:rPr>
        <w:t xml:space="preserve"> for the corresponding pipe diameter</w:t>
      </w:r>
      <w:r w:rsidR="00092FD4">
        <w:rPr>
          <w:rFonts w:asciiTheme="minorHAnsi" w:hAnsiTheme="minorHAnsi"/>
        </w:rPr>
        <w:t>.</w:t>
      </w:r>
    </w:p>
    <w:p w14:paraId="1A2F9547" w14:textId="2E9D727E" w:rsidR="000A4AD4" w:rsidRPr="000A4AD4" w:rsidRDefault="000A4AD4" w:rsidP="000A4AD4">
      <w:pPr>
        <w:pStyle w:val="ListParagraph"/>
        <w:ind w:hanging="630"/>
        <w:rPr>
          <w:rFonts w:asciiTheme="minorHAnsi" w:hAnsiTheme="minorHAnsi"/>
        </w:rPr>
      </w:pPr>
      <w:r w:rsidRPr="000A4AD4">
        <w:rPr>
          <w:rFonts w:asciiTheme="minorHAnsi" w:hAnsiTheme="minorHAnsi"/>
        </w:rPr>
        <w:t xml:space="preserve">03  </w:t>
      </w:r>
      <w:r w:rsidR="00975288">
        <w:rPr>
          <w:rFonts w:asciiTheme="minorHAnsi" w:hAnsiTheme="minorHAnsi"/>
        </w:rPr>
        <w:t xml:space="preserve">Pipe Length (ft): </w:t>
      </w:r>
      <w:r w:rsidRPr="000A4AD4">
        <w:rPr>
          <w:rFonts w:asciiTheme="minorHAnsi" w:hAnsiTheme="minorHAnsi"/>
        </w:rPr>
        <w:t>Enter the pipe length</w:t>
      </w:r>
      <w:r w:rsidR="00092FD4">
        <w:rPr>
          <w:rFonts w:asciiTheme="minorHAnsi" w:hAnsiTheme="minorHAnsi"/>
        </w:rPr>
        <w:t>.</w:t>
      </w:r>
    </w:p>
    <w:p w14:paraId="1A2F9548" w14:textId="693E0F48" w:rsidR="000A4AD4" w:rsidRPr="000A4AD4" w:rsidRDefault="000A4AD4" w:rsidP="000A4AD4">
      <w:pPr>
        <w:pStyle w:val="ListParagraph"/>
        <w:ind w:hanging="630"/>
        <w:rPr>
          <w:rFonts w:asciiTheme="minorHAnsi" w:hAnsiTheme="minorHAnsi"/>
        </w:rPr>
      </w:pPr>
      <w:r w:rsidRPr="000A4AD4">
        <w:rPr>
          <w:rFonts w:asciiTheme="minorHAnsi" w:hAnsiTheme="minorHAnsi"/>
        </w:rPr>
        <w:t xml:space="preserve">04  </w:t>
      </w:r>
      <w:r w:rsidR="00975288">
        <w:rPr>
          <w:rFonts w:asciiTheme="minorHAnsi" w:hAnsiTheme="minorHAnsi"/>
        </w:rPr>
        <w:t xml:space="preserve">Pipe Heat Loss (kBtu/year): </w:t>
      </w:r>
      <w:r w:rsidRPr="000A4AD4">
        <w:rPr>
          <w:rFonts w:asciiTheme="minorHAnsi" w:hAnsiTheme="minorHAnsi"/>
        </w:rPr>
        <w:t xml:space="preserve">Multiply line </w:t>
      </w:r>
      <w:r w:rsidR="00825852">
        <w:rPr>
          <w:rFonts w:asciiTheme="minorHAnsi" w:hAnsiTheme="minorHAnsi"/>
        </w:rPr>
        <w:t>B</w:t>
      </w:r>
      <w:r w:rsidRPr="000A4AD4">
        <w:rPr>
          <w:rFonts w:asciiTheme="minorHAnsi" w:hAnsiTheme="minorHAnsi"/>
        </w:rPr>
        <w:t xml:space="preserve">02 by </w:t>
      </w:r>
      <w:r w:rsidR="00825852">
        <w:rPr>
          <w:rFonts w:asciiTheme="minorHAnsi" w:hAnsiTheme="minorHAnsi"/>
        </w:rPr>
        <w:t>B</w:t>
      </w:r>
      <w:r w:rsidR="00AF2254">
        <w:rPr>
          <w:rFonts w:asciiTheme="minorHAnsi" w:hAnsiTheme="minorHAnsi"/>
        </w:rPr>
        <w:t>03, this is the pipe heat loss</w:t>
      </w:r>
      <w:r w:rsidR="00092FD4">
        <w:rPr>
          <w:rFonts w:asciiTheme="minorHAnsi" w:hAnsiTheme="minorHAnsi"/>
        </w:rPr>
        <w:t>.</w:t>
      </w:r>
    </w:p>
    <w:p w14:paraId="1A2F9549" w14:textId="6E0635F3" w:rsidR="000A4AD4" w:rsidRPr="000A4AD4" w:rsidRDefault="000A4AD4" w:rsidP="000A4AD4">
      <w:pPr>
        <w:pStyle w:val="ListParagraph"/>
        <w:ind w:hanging="630"/>
        <w:rPr>
          <w:rFonts w:asciiTheme="minorHAnsi" w:hAnsiTheme="minorHAnsi"/>
        </w:rPr>
      </w:pPr>
      <w:r w:rsidRPr="000A4AD4">
        <w:rPr>
          <w:rFonts w:asciiTheme="minorHAnsi" w:hAnsiTheme="minorHAnsi"/>
        </w:rPr>
        <w:t xml:space="preserve">05  </w:t>
      </w:r>
      <w:r w:rsidR="00975288">
        <w:rPr>
          <w:rFonts w:asciiTheme="minorHAnsi" w:hAnsiTheme="minorHAnsi"/>
        </w:rPr>
        <w:t xml:space="preserve">Sum of All Pipe Heat Losses (kBtu/year): </w:t>
      </w:r>
      <w:r w:rsidR="00AF2254">
        <w:rPr>
          <w:rFonts w:asciiTheme="minorHAnsi" w:hAnsiTheme="minorHAnsi"/>
        </w:rPr>
        <w:t>Enter the s</w:t>
      </w:r>
      <w:r w:rsidRPr="000A4AD4">
        <w:rPr>
          <w:rFonts w:asciiTheme="minorHAnsi" w:hAnsiTheme="minorHAnsi"/>
        </w:rPr>
        <w:t>um of all pipe heat loss</w:t>
      </w:r>
      <w:r w:rsidR="00092FD4">
        <w:rPr>
          <w:rFonts w:asciiTheme="minorHAnsi" w:hAnsiTheme="minorHAnsi"/>
        </w:rPr>
        <w:t>.</w:t>
      </w:r>
    </w:p>
    <w:p w14:paraId="1A2F954A" w14:textId="7F50A3FC" w:rsidR="000A4AD4" w:rsidRPr="000A4AD4" w:rsidRDefault="000A4AD4" w:rsidP="000A4AD4">
      <w:pPr>
        <w:pStyle w:val="ListParagraph"/>
        <w:ind w:hanging="630"/>
        <w:rPr>
          <w:rFonts w:asciiTheme="minorHAnsi" w:hAnsiTheme="minorHAnsi"/>
        </w:rPr>
      </w:pPr>
      <w:r w:rsidRPr="000A4AD4">
        <w:rPr>
          <w:rFonts w:asciiTheme="minorHAnsi" w:hAnsiTheme="minorHAnsi"/>
        </w:rPr>
        <w:t xml:space="preserve">06  </w:t>
      </w:r>
      <w:r w:rsidR="00975288">
        <w:rPr>
          <w:rFonts w:asciiTheme="minorHAnsi" w:hAnsiTheme="minorHAnsi"/>
        </w:rPr>
        <w:t xml:space="preserve">Average Hourly Pipe Heat Loss (Btu/hr): </w:t>
      </w:r>
      <w:r w:rsidRPr="000A4AD4">
        <w:rPr>
          <w:rFonts w:asciiTheme="minorHAnsi" w:hAnsiTheme="minorHAnsi"/>
        </w:rPr>
        <w:t xml:space="preserve">Divide line </w:t>
      </w:r>
      <w:r w:rsidR="00825852">
        <w:rPr>
          <w:rFonts w:asciiTheme="minorHAnsi" w:hAnsiTheme="minorHAnsi"/>
        </w:rPr>
        <w:t>B</w:t>
      </w:r>
      <w:r w:rsidRPr="000A4AD4">
        <w:rPr>
          <w:rFonts w:asciiTheme="minorHAnsi" w:hAnsiTheme="minorHAnsi"/>
        </w:rPr>
        <w:t>05 by 8760</w:t>
      </w:r>
      <w:r w:rsidR="00825852">
        <w:rPr>
          <w:rFonts w:asciiTheme="minorHAnsi" w:hAnsiTheme="minorHAnsi"/>
        </w:rPr>
        <w:t xml:space="preserve"> times 1000</w:t>
      </w:r>
      <w:r w:rsidR="00092FD4">
        <w:rPr>
          <w:rFonts w:asciiTheme="minorHAnsi" w:hAnsiTheme="minorHAnsi"/>
        </w:rPr>
        <w:t>.</w:t>
      </w:r>
    </w:p>
    <w:p w14:paraId="1A2F954B" w14:textId="77777777" w:rsidR="009D3AB7" w:rsidRDefault="009D3AB7" w:rsidP="00D14D3E">
      <w:pPr>
        <w:pStyle w:val="ListParagraph"/>
        <w:ind w:hanging="810"/>
        <w:rPr>
          <w:b/>
        </w:rPr>
      </w:pPr>
    </w:p>
    <w:p w14:paraId="1A2F954C" w14:textId="77777777" w:rsidR="009D3AB7" w:rsidRDefault="009D3AB7" w:rsidP="00D14D3E">
      <w:pPr>
        <w:pStyle w:val="ListParagraph"/>
        <w:ind w:hanging="810"/>
        <w:rPr>
          <w:b/>
        </w:rPr>
      </w:pPr>
    </w:p>
    <w:p w14:paraId="1A2F954D" w14:textId="77777777" w:rsidR="00D376AC" w:rsidRDefault="00D376AC" w:rsidP="00092FD4">
      <w:pPr>
        <w:pStyle w:val="ListParagraph"/>
        <w:ind w:left="0"/>
        <w:rPr>
          <w:b/>
        </w:rPr>
      </w:pPr>
    </w:p>
    <w:p w14:paraId="1A2F954E" w14:textId="77777777" w:rsidR="00167F3F" w:rsidRPr="009D3AB7" w:rsidRDefault="00AD2072" w:rsidP="00092FD4">
      <w:pPr>
        <w:spacing w:line="480" w:lineRule="auto"/>
        <w:jc w:val="center"/>
        <w:outlineLvl w:val="0"/>
        <w:rPr>
          <w:rFonts w:asciiTheme="minorHAnsi" w:eastAsia="Calibri" w:hAnsiTheme="minorHAnsi" w:cs="Arial"/>
          <w:b/>
          <w:szCs w:val="18"/>
        </w:rPr>
      </w:pPr>
      <w:r w:rsidRPr="009D3AB7">
        <w:rPr>
          <w:rFonts w:asciiTheme="minorHAnsi" w:eastAsia="Calibri" w:hAnsiTheme="minorHAnsi" w:cs="Arial"/>
          <w:b/>
          <w:szCs w:val="18"/>
        </w:rPr>
        <w:t>Pipe Heat Loss Factor Lookup Table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7"/>
        <w:gridCol w:w="2261"/>
      </w:tblGrid>
      <w:tr w:rsidR="009D3AB7" w:rsidRPr="009D3AB7" w14:paraId="1A2F9551" w14:textId="77777777" w:rsidTr="009D3AB7">
        <w:trPr>
          <w:trHeight w:val="470"/>
          <w:jc w:val="center"/>
        </w:trPr>
        <w:tc>
          <w:tcPr>
            <w:tcW w:w="2707" w:type="dxa"/>
            <w:vAlign w:val="center"/>
          </w:tcPr>
          <w:p w14:paraId="1A2F954F" w14:textId="77777777" w:rsidR="009D3AB7" w:rsidRPr="009D3AB7" w:rsidRDefault="009D3AB7" w:rsidP="009D3AB7">
            <w:pPr>
              <w:jc w:val="center"/>
              <w:rPr>
                <w:rFonts w:asciiTheme="minorHAnsi" w:eastAsia="Calibri" w:hAnsiTheme="minorHAnsi" w:cs="Arial"/>
                <w:b/>
                <w:szCs w:val="18"/>
              </w:rPr>
            </w:pPr>
            <w:r w:rsidRPr="009D3AB7">
              <w:rPr>
                <w:rFonts w:asciiTheme="minorHAnsi" w:eastAsia="Calibri" w:hAnsiTheme="minorHAnsi" w:cs="Arial"/>
                <w:b/>
                <w:szCs w:val="18"/>
              </w:rPr>
              <w:t>Pipe Nominal Diameter</w:t>
            </w:r>
          </w:p>
        </w:tc>
        <w:tc>
          <w:tcPr>
            <w:tcW w:w="2261" w:type="dxa"/>
            <w:vAlign w:val="center"/>
          </w:tcPr>
          <w:p w14:paraId="1A2F9550" w14:textId="77777777" w:rsidR="009D3AB7" w:rsidRPr="009D3AB7" w:rsidRDefault="009D3AB7" w:rsidP="009D3AB7">
            <w:pPr>
              <w:jc w:val="center"/>
              <w:rPr>
                <w:rFonts w:asciiTheme="minorHAnsi" w:eastAsia="Calibri" w:hAnsiTheme="minorHAnsi" w:cs="Arial"/>
                <w:b/>
                <w:szCs w:val="18"/>
              </w:rPr>
            </w:pPr>
            <w:r w:rsidRPr="009D3AB7">
              <w:rPr>
                <w:rFonts w:asciiTheme="minorHAnsi" w:eastAsia="Calibri" w:hAnsiTheme="minorHAnsi" w:cs="Arial"/>
                <w:b/>
                <w:szCs w:val="18"/>
              </w:rPr>
              <w:t>Pipe Heat loss factor</w:t>
            </w:r>
          </w:p>
        </w:tc>
      </w:tr>
      <w:tr w:rsidR="00D376AC" w:rsidRPr="009D3AB7" w14:paraId="1A2F9554" w14:textId="77777777" w:rsidTr="009D3AB7">
        <w:trPr>
          <w:jc w:val="center"/>
        </w:trPr>
        <w:tc>
          <w:tcPr>
            <w:tcW w:w="2707" w:type="dxa"/>
            <w:vAlign w:val="center"/>
          </w:tcPr>
          <w:p w14:paraId="1A2F9552" w14:textId="77777777" w:rsidR="00D376AC" w:rsidRPr="009D3AB7" w:rsidRDefault="00D376AC" w:rsidP="009D3AB7">
            <w:pPr>
              <w:jc w:val="center"/>
              <w:rPr>
                <w:rFonts w:asciiTheme="minorHAnsi" w:eastAsia="Calibri" w:hAnsiTheme="minorHAnsi" w:cs="Arial"/>
                <w:b/>
                <w:szCs w:val="18"/>
              </w:rPr>
            </w:pPr>
            <w:r w:rsidRPr="009D3AB7">
              <w:rPr>
                <w:rFonts w:asciiTheme="minorHAnsi" w:eastAsia="Calibri" w:hAnsiTheme="minorHAnsi" w:cs="Arial"/>
                <w:b/>
                <w:szCs w:val="18"/>
              </w:rPr>
              <w:t>.75</w:t>
            </w:r>
          </w:p>
        </w:tc>
        <w:tc>
          <w:tcPr>
            <w:tcW w:w="2261" w:type="dxa"/>
            <w:vAlign w:val="center"/>
          </w:tcPr>
          <w:p w14:paraId="1A2F9553" w14:textId="77777777" w:rsidR="00D376AC" w:rsidRPr="009D3AB7" w:rsidRDefault="00D376AC" w:rsidP="009D3AB7">
            <w:pPr>
              <w:jc w:val="center"/>
              <w:rPr>
                <w:rFonts w:asciiTheme="minorHAnsi" w:eastAsia="Calibri" w:hAnsiTheme="minorHAnsi" w:cs="Arial"/>
                <w:b/>
                <w:szCs w:val="18"/>
              </w:rPr>
            </w:pPr>
            <w:r w:rsidRPr="009D3AB7">
              <w:rPr>
                <w:rFonts w:asciiTheme="minorHAnsi" w:eastAsia="Calibri" w:hAnsiTheme="minorHAnsi" w:cs="Arial"/>
                <w:b/>
                <w:szCs w:val="18"/>
              </w:rPr>
              <w:t>66.6</w:t>
            </w:r>
          </w:p>
        </w:tc>
      </w:tr>
      <w:tr w:rsidR="00D376AC" w:rsidRPr="009D3AB7" w14:paraId="1A2F9557" w14:textId="77777777" w:rsidTr="009D3AB7">
        <w:trPr>
          <w:jc w:val="center"/>
        </w:trPr>
        <w:tc>
          <w:tcPr>
            <w:tcW w:w="2707" w:type="dxa"/>
            <w:vAlign w:val="center"/>
          </w:tcPr>
          <w:p w14:paraId="1A2F9555" w14:textId="77777777" w:rsidR="00D376AC" w:rsidRPr="009D3AB7" w:rsidRDefault="00D376AC" w:rsidP="009D3AB7">
            <w:pPr>
              <w:jc w:val="center"/>
              <w:rPr>
                <w:rFonts w:asciiTheme="minorHAnsi" w:eastAsia="Calibri" w:hAnsiTheme="minorHAnsi" w:cs="Arial"/>
                <w:b/>
                <w:szCs w:val="18"/>
              </w:rPr>
            </w:pPr>
            <w:r w:rsidRPr="009D3AB7">
              <w:rPr>
                <w:rFonts w:asciiTheme="minorHAnsi" w:eastAsia="Calibri" w:hAnsiTheme="minorHAnsi" w:cs="Arial"/>
                <w:b/>
                <w:szCs w:val="18"/>
              </w:rPr>
              <w:t>1.0</w:t>
            </w:r>
          </w:p>
        </w:tc>
        <w:tc>
          <w:tcPr>
            <w:tcW w:w="2261" w:type="dxa"/>
            <w:vAlign w:val="center"/>
          </w:tcPr>
          <w:p w14:paraId="1A2F9556" w14:textId="77777777" w:rsidR="00D376AC" w:rsidRPr="009D3AB7" w:rsidRDefault="00D376AC" w:rsidP="009D3AB7">
            <w:pPr>
              <w:jc w:val="center"/>
              <w:rPr>
                <w:rFonts w:asciiTheme="minorHAnsi" w:eastAsia="Calibri" w:hAnsiTheme="minorHAnsi" w:cs="Arial"/>
                <w:b/>
                <w:szCs w:val="18"/>
              </w:rPr>
            </w:pPr>
            <w:r w:rsidRPr="009D3AB7">
              <w:rPr>
                <w:rFonts w:asciiTheme="minorHAnsi" w:eastAsia="Calibri" w:hAnsiTheme="minorHAnsi" w:cs="Arial"/>
                <w:b/>
                <w:szCs w:val="18"/>
              </w:rPr>
              <w:t>78.8</w:t>
            </w:r>
          </w:p>
        </w:tc>
      </w:tr>
      <w:tr w:rsidR="003720A9" w:rsidRPr="009D3AB7" w14:paraId="1A2F955A" w14:textId="77777777" w:rsidTr="009D3AB7">
        <w:trPr>
          <w:jc w:val="center"/>
        </w:trPr>
        <w:tc>
          <w:tcPr>
            <w:tcW w:w="2707" w:type="dxa"/>
            <w:vAlign w:val="center"/>
          </w:tcPr>
          <w:p w14:paraId="1A2F9558" w14:textId="77777777" w:rsidR="003720A9" w:rsidRPr="009D3AB7" w:rsidRDefault="003720A9" w:rsidP="009D3AB7">
            <w:pPr>
              <w:jc w:val="center"/>
              <w:rPr>
                <w:rFonts w:asciiTheme="minorHAnsi" w:eastAsia="Calibri" w:hAnsiTheme="minorHAnsi" w:cs="Arial"/>
                <w:b/>
                <w:szCs w:val="18"/>
              </w:rPr>
            </w:pPr>
            <w:r>
              <w:rPr>
                <w:rFonts w:asciiTheme="minorHAnsi" w:eastAsia="Calibri" w:hAnsiTheme="minorHAnsi" w:cs="Arial"/>
                <w:b/>
                <w:szCs w:val="18"/>
              </w:rPr>
              <w:t>1.5</w:t>
            </w:r>
          </w:p>
        </w:tc>
        <w:tc>
          <w:tcPr>
            <w:tcW w:w="2261" w:type="dxa"/>
            <w:vAlign w:val="center"/>
          </w:tcPr>
          <w:p w14:paraId="1A2F9559" w14:textId="77777777" w:rsidR="003720A9" w:rsidRPr="009D3AB7" w:rsidRDefault="00C52C0B" w:rsidP="009D3AB7">
            <w:pPr>
              <w:jc w:val="center"/>
              <w:rPr>
                <w:rFonts w:asciiTheme="minorHAnsi" w:eastAsia="Calibri" w:hAnsiTheme="minorHAnsi" w:cs="Arial"/>
                <w:b/>
                <w:szCs w:val="18"/>
              </w:rPr>
            </w:pPr>
            <w:r>
              <w:rPr>
                <w:rFonts w:asciiTheme="minorHAnsi" w:eastAsia="Calibri" w:hAnsiTheme="minorHAnsi" w:cs="Arial"/>
                <w:b/>
                <w:szCs w:val="18"/>
              </w:rPr>
              <w:t>100.3</w:t>
            </w:r>
          </w:p>
        </w:tc>
      </w:tr>
    </w:tbl>
    <w:p w14:paraId="1A2F955B" w14:textId="77777777" w:rsidR="00167F3F" w:rsidRDefault="00167F3F">
      <w:pPr>
        <w:rPr>
          <w:b/>
        </w:rPr>
      </w:pPr>
    </w:p>
    <w:p w14:paraId="1A2F955C" w14:textId="77777777" w:rsidR="00D14D3E" w:rsidRDefault="00D14D3E">
      <w:pPr>
        <w:rPr>
          <w:b/>
        </w:rPr>
      </w:pPr>
    </w:p>
    <w:p w14:paraId="1A2F955D" w14:textId="77777777" w:rsidR="00D14D3E" w:rsidRDefault="00D14D3E">
      <w:pPr>
        <w:rPr>
          <w:b/>
        </w:rPr>
      </w:pPr>
    </w:p>
    <w:p w14:paraId="1A2F955E" w14:textId="77777777" w:rsidR="00B66C5F" w:rsidRPr="00D376AC" w:rsidRDefault="00B66C5F" w:rsidP="003D4AC5">
      <w:pPr>
        <w:pStyle w:val="ListParagraph"/>
        <w:ind w:hanging="810"/>
        <w:outlineLvl w:val="0"/>
        <w:rPr>
          <w:rFonts w:asciiTheme="minorHAnsi" w:eastAsia="Calibri" w:hAnsiTheme="minorHAnsi" w:cs="Arial"/>
          <w:b/>
          <w:szCs w:val="18"/>
        </w:rPr>
      </w:pPr>
      <w:r>
        <w:rPr>
          <w:rFonts w:asciiTheme="minorHAnsi" w:eastAsia="Calibri" w:hAnsiTheme="minorHAnsi" w:cs="Arial"/>
          <w:b/>
          <w:szCs w:val="18"/>
        </w:rPr>
        <w:t>B</w:t>
      </w:r>
      <w:r w:rsidRPr="00D376AC">
        <w:rPr>
          <w:rFonts w:asciiTheme="minorHAnsi" w:eastAsia="Calibri" w:hAnsiTheme="minorHAnsi" w:cs="Arial"/>
          <w:b/>
          <w:szCs w:val="18"/>
        </w:rPr>
        <w:t>. Hydronic System Calculations for Boiler or Large Storage Gas</w:t>
      </w:r>
    </w:p>
    <w:p w14:paraId="1A2F9560" w14:textId="53AFEC5D" w:rsidR="00B66C5F" w:rsidRPr="00D376AC" w:rsidRDefault="00B66C5F" w:rsidP="00B66C5F">
      <w:pPr>
        <w:pStyle w:val="ListParagraph"/>
        <w:ind w:hanging="630"/>
        <w:rPr>
          <w:rFonts w:asciiTheme="minorHAnsi" w:hAnsiTheme="minorHAnsi"/>
        </w:rPr>
      </w:pPr>
      <w:r>
        <w:rPr>
          <w:rFonts w:asciiTheme="minorHAnsi" w:hAnsiTheme="minorHAnsi"/>
        </w:rPr>
        <w:t>0</w:t>
      </w:r>
      <w:r w:rsidRPr="00D376AC">
        <w:rPr>
          <w:rFonts w:asciiTheme="minorHAnsi" w:hAnsiTheme="minorHAnsi"/>
        </w:rPr>
        <w:t xml:space="preserve">1  </w:t>
      </w:r>
      <w:r w:rsidR="00975288">
        <w:rPr>
          <w:rFonts w:asciiTheme="minorHAnsi" w:hAnsiTheme="minorHAnsi"/>
        </w:rPr>
        <w:t xml:space="preserve">Recovery Efficiency/AFUE of the Water Heater or Boiler: </w:t>
      </w:r>
      <w:r w:rsidRPr="00D376AC">
        <w:rPr>
          <w:rFonts w:asciiTheme="minorHAnsi" w:hAnsiTheme="minorHAnsi"/>
        </w:rPr>
        <w:t>Enter the Recovery Efficiency/AFUE</w:t>
      </w:r>
      <w:r w:rsidR="00AF2254">
        <w:rPr>
          <w:rFonts w:asciiTheme="minorHAnsi" w:hAnsiTheme="minorHAnsi"/>
        </w:rPr>
        <w:t xml:space="preserve"> from manufacturer’s literature or the appliance database</w:t>
      </w:r>
      <w:r w:rsidR="00092FD4">
        <w:rPr>
          <w:rFonts w:asciiTheme="minorHAnsi" w:hAnsiTheme="minorHAnsi"/>
        </w:rPr>
        <w:t>.</w:t>
      </w:r>
    </w:p>
    <w:p w14:paraId="1A2F9561" w14:textId="452C0E69" w:rsidR="00B66C5F" w:rsidRDefault="00B66C5F" w:rsidP="003D4AC5">
      <w:pPr>
        <w:pStyle w:val="ListParagraph"/>
        <w:ind w:hanging="630"/>
        <w:outlineLvl w:val="0"/>
        <w:rPr>
          <w:rFonts w:asciiTheme="minorHAnsi" w:hAnsiTheme="minorHAnsi"/>
        </w:rPr>
      </w:pPr>
      <w:r>
        <w:rPr>
          <w:rFonts w:asciiTheme="minorHAnsi" w:hAnsiTheme="minorHAnsi"/>
        </w:rPr>
        <w:t>0</w:t>
      </w:r>
      <w:r w:rsidRPr="00D376AC">
        <w:rPr>
          <w:rFonts w:asciiTheme="minorHAnsi" w:hAnsiTheme="minorHAnsi"/>
        </w:rPr>
        <w:t>2</w:t>
      </w:r>
      <w:r>
        <w:rPr>
          <w:rFonts w:asciiTheme="minorHAnsi" w:hAnsiTheme="minorHAnsi"/>
        </w:rPr>
        <w:t xml:space="preserve">  </w:t>
      </w:r>
      <w:r w:rsidR="00975288">
        <w:rPr>
          <w:rFonts w:asciiTheme="minorHAnsi" w:hAnsiTheme="minorHAnsi"/>
        </w:rPr>
        <w:t xml:space="preserve">Average Hourly Pipe Heat Loss (Btu/hr): </w:t>
      </w:r>
      <w:r>
        <w:rPr>
          <w:rFonts w:asciiTheme="minorHAnsi" w:hAnsiTheme="minorHAnsi"/>
        </w:rPr>
        <w:t xml:space="preserve">Enter average hourly pipe heat loss sum </w:t>
      </w:r>
      <w:r w:rsidR="00AF2254">
        <w:rPr>
          <w:rFonts w:asciiTheme="minorHAnsi" w:hAnsiTheme="minorHAnsi"/>
        </w:rPr>
        <w:t>A</w:t>
      </w:r>
      <w:r>
        <w:rPr>
          <w:rFonts w:asciiTheme="minorHAnsi" w:hAnsiTheme="minorHAnsi"/>
        </w:rPr>
        <w:t>06</w:t>
      </w:r>
      <w:r w:rsidR="00092FD4">
        <w:rPr>
          <w:rFonts w:asciiTheme="minorHAnsi" w:hAnsiTheme="minorHAnsi"/>
        </w:rPr>
        <w:t>.</w:t>
      </w:r>
    </w:p>
    <w:p w14:paraId="1A2F9562" w14:textId="1793A27D" w:rsidR="00B66C5F" w:rsidRDefault="00B66C5F" w:rsidP="00B66C5F">
      <w:pPr>
        <w:pStyle w:val="ListParagraph"/>
        <w:ind w:hanging="63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03  </w:t>
      </w:r>
      <w:r w:rsidR="00975288">
        <w:rPr>
          <w:rFonts w:asciiTheme="minorHAnsi" w:hAnsiTheme="minorHAnsi"/>
        </w:rPr>
        <w:t>Rated Input of Water Heater or Boiler (Btu/hr)</w:t>
      </w:r>
      <w:r>
        <w:rPr>
          <w:rFonts w:asciiTheme="minorHAnsi" w:hAnsiTheme="minorHAnsi"/>
        </w:rPr>
        <w:t>Enter the rated input</w:t>
      </w:r>
      <w:r w:rsidR="00AF2254">
        <w:rPr>
          <w:rFonts w:asciiTheme="minorHAnsi" w:hAnsiTheme="minorHAnsi"/>
        </w:rPr>
        <w:t xml:space="preserve"> from manufacturer’s literature or the appliance database</w:t>
      </w:r>
      <w:r w:rsidR="00092FD4">
        <w:rPr>
          <w:rFonts w:asciiTheme="minorHAnsi" w:hAnsiTheme="minorHAnsi"/>
        </w:rPr>
        <w:t>.</w:t>
      </w:r>
    </w:p>
    <w:p w14:paraId="1A2F9563" w14:textId="55140E13" w:rsidR="005647D2" w:rsidRDefault="00B66C5F">
      <w:pPr>
        <w:pStyle w:val="ListParagraph"/>
        <w:ind w:left="360" w:hanging="27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04  </w:t>
      </w:r>
      <w:r w:rsidR="00975288">
        <w:rPr>
          <w:rFonts w:asciiTheme="minorHAnsi" w:hAnsiTheme="minorHAnsi"/>
        </w:rPr>
        <w:t xml:space="preserve">Standby Loss – Percentage: </w:t>
      </w:r>
      <w:r>
        <w:rPr>
          <w:rFonts w:asciiTheme="minorHAnsi" w:hAnsiTheme="minorHAnsi"/>
        </w:rPr>
        <w:t>Enter the standby loss percent</w:t>
      </w:r>
      <w:r w:rsidR="00AF0531">
        <w:rPr>
          <w:rFonts w:asciiTheme="minorHAnsi" w:hAnsiTheme="minorHAnsi"/>
        </w:rPr>
        <w:t xml:space="preserve"> from manufacturer’s literature or the appliance database.  </w:t>
      </w:r>
      <w:r w:rsidR="00885949">
        <w:rPr>
          <w:rFonts w:asciiTheme="minorHAnsi" w:hAnsiTheme="minorHAnsi"/>
        </w:rPr>
        <w:t xml:space="preserve">For example, enter 0.02 if the standby loss is 2%. </w:t>
      </w:r>
      <w:r w:rsidR="00AF0531">
        <w:rPr>
          <w:rFonts w:asciiTheme="minorHAnsi" w:hAnsiTheme="minorHAnsi"/>
        </w:rPr>
        <w:t>Can be skipped if unknown</w:t>
      </w:r>
    </w:p>
    <w:p w14:paraId="1A2F9564" w14:textId="02638D11" w:rsidR="00AF0531" w:rsidRDefault="00AF0531" w:rsidP="00AF0531">
      <w:pPr>
        <w:pStyle w:val="ListParagraph"/>
        <w:ind w:left="450" w:hanging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05  </w:t>
      </w:r>
      <w:r w:rsidR="00975288">
        <w:rPr>
          <w:rFonts w:asciiTheme="minorHAnsi" w:hAnsiTheme="minorHAnsi"/>
        </w:rPr>
        <w:t xml:space="preserve">Standby Loss – Power: </w:t>
      </w:r>
      <w:r>
        <w:rPr>
          <w:rFonts w:asciiTheme="minorHAnsi" w:hAnsiTheme="minorHAnsi"/>
        </w:rPr>
        <w:t>Standby loss energy (</w:t>
      </w:r>
      <w:r>
        <w:rPr>
          <w:rFonts w:asciiTheme="minorHAnsi" w:eastAsia="Calibri" w:hAnsiTheme="minorHAnsi" w:cs="Arial"/>
          <w:szCs w:val="18"/>
        </w:rPr>
        <w:t xml:space="preserve">from </w:t>
      </w:r>
      <w:r>
        <w:rPr>
          <w:rFonts w:asciiTheme="minorHAnsi" w:hAnsiTheme="minorHAnsi"/>
        </w:rPr>
        <w:t>appliance database) is used if standby loss percent is not known.  Enter the standby loss energy from manufacturer’s literature or the appliance database.</w:t>
      </w:r>
    </w:p>
    <w:p w14:paraId="1A2F9565" w14:textId="44833965" w:rsidR="00B66C5F" w:rsidRDefault="003F16D1" w:rsidP="00B66C5F">
      <w:pPr>
        <w:pStyle w:val="ListParagraph"/>
        <w:ind w:hanging="63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06  </w:t>
      </w:r>
      <w:r w:rsidR="00975288">
        <w:rPr>
          <w:rFonts w:asciiTheme="minorHAnsi" w:hAnsiTheme="minorHAnsi"/>
        </w:rPr>
        <w:t xml:space="preserve">Pump Watts (Watts): </w:t>
      </w:r>
      <w:r w:rsidR="00B66C5F">
        <w:rPr>
          <w:rFonts w:asciiTheme="minorHAnsi" w:hAnsiTheme="minorHAnsi"/>
        </w:rPr>
        <w:t>Enter the pump watts</w:t>
      </w:r>
    </w:p>
    <w:p w14:paraId="1A2F9566" w14:textId="793DB5A6" w:rsidR="00B66C5F" w:rsidRDefault="003F16D1" w:rsidP="003D4AC5">
      <w:pPr>
        <w:pStyle w:val="ListParagraph"/>
        <w:ind w:hanging="630"/>
        <w:outlineLvl w:val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07  </w:t>
      </w:r>
      <w:r w:rsidR="00975288">
        <w:rPr>
          <w:rFonts w:asciiTheme="minorHAnsi" w:hAnsiTheme="minorHAnsi"/>
        </w:rPr>
        <w:t xml:space="preserve">Pump Energy (Btu/hr): </w:t>
      </w:r>
      <w:r w:rsidR="00B66C5F">
        <w:rPr>
          <w:rFonts w:asciiTheme="minorHAnsi" w:hAnsiTheme="minorHAnsi"/>
        </w:rPr>
        <w:t xml:space="preserve">Pump energy is line A06 times 3.414. If unknown then default value is </w:t>
      </w:r>
      <w:r w:rsidR="00885949">
        <w:rPr>
          <w:rFonts w:asciiTheme="minorHAnsi" w:hAnsiTheme="minorHAnsi"/>
        </w:rPr>
        <w:t>85</w:t>
      </w:r>
      <w:r w:rsidR="00092FD4">
        <w:rPr>
          <w:rFonts w:asciiTheme="minorHAnsi" w:hAnsiTheme="minorHAnsi"/>
        </w:rPr>
        <w:t>.</w:t>
      </w:r>
    </w:p>
    <w:p w14:paraId="1A2F9567" w14:textId="4F6E98F7" w:rsidR="00B66C5F" w:rsidRDefault="003F16D1" w:rsidP="00B66C5F">
      <w:pPr>
        <w:pStyle w:val="ListParagraph"/>
        <w:ind w:hanging="63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08  </w:t>
      </w:r>
      <w:r w:rsidR="00975288">
        <w:rPr>
          <w:rFonts w:asciiTheme="minorHAnsi" w:hAnsiTheme="minorHAnsi"/>
        </w:rPr>
        <w:t xml:space="preserve">Effective AFUE: </w:t>
      </w:r>
      <w:r w:rsidR="00B66C5F">
        <w:rPr>
          <w:rFonts w:asciiTheme="minorHAnsi" w:hAnsiTheme="minorHAnsi"/>
        </w:rPr>
        <w:t>Effective AFUE is [line A01 – (line A02+ line A05 + (line A07 / line A03)]</w:t>
      </w:r>
      <w:r w:rsidR="00092FD4">
        <w:rPr>
          <w:rFonts w:asciiTheme="minorHAnsi" w:hAnsiTheme="minorHAnsi"/>
        </w:rPr>
        <w:t>.</w:t>
      </w:r>
    </w:p>
    <w:p w14:paraId="1A2F9568" w14:textId="77777777" w:rsidR="00D14D3E" w:rsidRDefault="00D14D3E">
      <w:pPr>
        <w:rPr>
          <w:b/>
        </w:rPr>
        <w:sectPr w:rsidR="00D14D3E" w:rsidSect="00D14D3E">
          <w:headerReference w:type="even" r:id="rId16"/>
          <w:headerReference w:type="default" r:id="rId17"/>
          <w:footerReference w:type="default" r:id="rId18"/>
          <w:headerReference w:type="first" r:id="rId19"/>
          <w:pgSz w:w="12240" w:h="15840"/>
          <w:pgMar w:top="720" w:right="720" w:bottom="720" w:left="720" w:header="720" w:footer="432" w:gutter="576"/>
          <w:pgNumType w:start="1"/>
          <w:cols w:space="720"/>
          <w:docGrid w:linePitch="218"/>
        </w:sect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8"/>
        <w:gridCol w:w="2142"/>
        <w:gridCol w:w="2610"/>
        <w:gridCol w:w="2610"/>
        <w:gridCol w:w="2610"/>
      </w:tblGrid>
      <w:tr w:rsidR="002951CE" w:rsidRPr="00D376AC" w14:paraId="1A2F956A" w14:textId="77777777" w:rsidTr="00F72637">
        <w:trPr>
          <w:trHeight w:val="233"/>
          <w:tblHeader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0F50B" w14:textId="77777777" w:rsidR="002951CE" w:rsidRDefault="001D7622" w:rsidP="00E37827">
            <w:pPr>
              <w:rPr>
                <w:ins w:id="9" w:author="Markstrum, Alexis@Energy" w:date="2020-07-09T15:48:00Z"/>
                <w:rFonts w:asciiTheme="minorHAnsi" w:eastAsia="Calibri" w:hAnsiTheme="minorHAnsi" w:cs="Arial"/>
                <w:b/>
                <w:szCs w:val="18"/>
              </w:rPr>
            </w:pPr>
            <w:r>
              <w:rPr>
                <w:rFonts w:asciiTheme="minorHAnsi" w:eastAsia="Calibri" w:hAnsiTheme="minorHAnsi" w:cs="Arial"/>
                <w:b/>
                <w:szCs w:val="18"/>
              </w:rPr>
              <w:lastRenderedPageBreak/>
              <w:t>A</w:t>
            </w:r>
            <w:r w:rsidR="002951CE" w:rsidRPr="00D376AC">
              <w:rPr>
                <w:rFonts w:asciiTheme="minorHAnsi" w:eastAsia="Calibri" w:hAnsiTheme="minorHAnsi" w:cs="Arial"/>
                <w:b/>
                <w:szCs w:val="18"/>
              </w:rPr>
              <w:t>. Pipe Heat Loss Worksheet</w:t>
            </w:r>
          </w:p>
          <w:p w14:paraId="1A2F9569" w14:textId="4E9336E7" w:rsidR="00656FBC" w:rsidRPr="00E37827" w:rsidRDefault="00656FBC" w:rsidP="002951CE">
            <w:pPr>
              <w:spacing w:after="60"/>
              <w:rPr>
                <w:rFonts w:asciiTheme="minorHAnsi" w:eastAsia="Calibri" w:hAnsiTheme="minorHAnsi" w:cs="Arial"/>
                <w:sz w:val="18"/>
                <w:szCs w:val="18"/>
              </w:rPr>
            </w:pPr>
            <w:ins w:id="10" w:author="Markstrum, Alexis@Energy" w:date="2020-07-09T15:48:00Z">
              <w:r w:rsidRPr="00E37827">
                <w:rPr>
                  <w:rFonts w:asciiTheme="minorHAnsi" w:eastAsia="Calibri" w:hAnsiTheme="minorHAnsi" w:cs="Arial"/>
                  <w:sz w:val="18"/>
                  <w:szCs w:val="18"/>
                </w:rPr>
                <w:t xml:space="preserve">&lt;&lt;if </w:t>
              </w:r>
            </w:ins>
            <w:ins w:id="11" w:author="Markstrum, Alexis@Energy" w:date="2020-07-09T16:07:00Z">
              <w:r w:rsidR="00E37827" w:rsidRPr="00E37827">
                <w:rPr>
                  <w:rFonts w:asciiTheme="minorHAnsi" w:eastAsia="Calibri" w:hAnsiTheme="minorHAnsi" w:cs="Arial"/>
                  <w:sz w:val="18"/>
                  <w:szCs w:val="18"/>
                </w:rPr>
                <w:t>ALT-01 or ALT-02 is registered</w:t>
              </w:r>
            </w:ins>
            <w:ins w:id="12" w:author="Markstrum, Alexis@Energy" w:date="2020-07-09T15:48:00Z">
              <w:r w:rsidRPr="00E37827">
                <w:rPr>
                  <w:rFonts w:asciiTheme="minorHAnsi" w:eastAsia="Calibri" w:hAnsiTheme="minorHAnsi" w:cs="Arial"/>
                  <w:sz w:val="18"/>
                  <w:szCs w:val="18"/>
                </w:rPr>
                <w:t xml:space="preserve">, </w:t>
              </w:r>
            </w:ins>
            <w:ins w:id="13" w:author="Markstrum, Alexis@Energy" w:date="2020-07-09T16:05:00Z">
              <w:r w:rsidR="00E37827" w:rsidRPr="00E37827">
                <w:rPr>
                  <w:rFonts w:asciiTheme="minorHAnsi" w:eastAsia="Calibri" w:hAnsiTheme="minorHAnsi" w:cs="Arial"/>
                  <w:sz w:val="18"/>
                  <w:szCs w:val="18"/>
                </w:rPr>
                <w:t xml:space="preserve">then </w:t>
              </w:r>
            </w:ins>
            <w:ins w:id="14" w:author="Markstrum, Alexis@Energy" w:date="2020-07-09T16:06:00Z">
              <w:r w:rsidR="00E37827" w:rsidRPr="00E37827">
                <w:rPr>
                  <w:rFonts w:asciiTheme="minorHAnsi" w:eastAsia="Calibri" w:hAnsiTheme="minorHAnsi" w:cs="Arial"/>
                  <w:sz w:val="18"/>
                  <w:szCs w:val="18"/>
                </w:rPr>
                <w:t>display the</w:t>
              </w:r>
            </w:ins>
            <w:ins w:id="15" w:author="Markstrum, Alexis@Energy" w:date="2020-07-09T16:05:00Z">
              <w:r w:rsidR="00E37827" w:rsidRPr="00E37827">
                <w:rPr>
                  <w:rFonts w:asciiTheme="minorHAnsi" w:eastAsia="Calibri" w:hAnsiTheme="minorHAnsi" w:cs="Arial"/>
                  <w:sz w:val="18"/>
                  <w:szCs w:val="18"/>
                </w:rPr>
                <w:t xml:space="preserve"> </w:t>
              </w:r>
            </w:ins>
            <w:ins w:id="16" w:author="Markstrum, Alexis@Energy" w:date="2020-07-09T16:06:00Z">
              <w:r w:rsidR="00E37827" w:rsidRPr="00E37827">
                <w:rPr>
                  <w:rFonts w:asciiTheme="minorHAnsi" w:eastAsia="Calibri" w:hAnsiTheme="minorHAnsi" w:cs="Arial"/>
                  <w:sz w:val="18"/>
                  <w:szCs w:val="18"/>
                </w:rPr>
                <w:t>“</w:t>
              </w:r>
            </w:ins>
            <w:ins w:id="17" w:author="Markstrum, Alexis@Energy" w:date="2020-07-09T16:05:00Z">
              <w:r w:rsidR="00E37827" w:rsidRPr="00E37827">
                <w:rPr>
                  <w:rFonts w:asciiTheme="minorHAnsi" w:eastAsia="Calibri" w:hAnsiTheme="minorHAnsi" w:cs="Arial"/>
                  <w:sz w:val="18"/>
                  <w:szCs w:val="18"/>
                </w:rPr>
                <w:t>section does not apply</w:t>
              </w:r>
            </w:ins>
            <w:ins w:id="18" w:author="Markstrum, Alexis@Energy" w:date="2020-07-09T16:06:00Z">
              <w:r w:rsidR="00E37827" w:rsidRPr="00E37827">
                <w:rPr>
                  <w:rFonts w:asciiTheme="minorHAnsi" w:eastAsia="Calibri" w:hAnsiTheme="minorHAnsi" w:cs="Arial"/>
                  <w:sz w:val="18"/>
                  <w:szCs w:val="18"/>
                </w:rPr>
                <w:t>”</w:t>
              </w:r>
            </w:ins>
            <w:ins w:id="19" w:author="Markstrum, Alexis@Energy" w:date="2020-07-09T16:05:00Z">
              <w:r w:rsidR="00E37827" w:rsidRPr="00E37827">
                <w:rPr>
                  <w:rFonts w:asciiTheme="minorHAnsi" w:eastAsia="Calibri" w:hAnsiTheme="minorHAnsi" w:cs="Arial"/>
                  <w:sz w:val="18"/>
                  <w:szCs w:val="18"/>
                </w:rPr>
                <w:t xml:space="preserve"> message</w:t>
              </w:r>
            </w:ins>
            <w:ins w:id="20" w:author="Markstrum, Alexis@Energy" w:date="2020-07-09T16:02:00Z">
              <w:r w:rsidR="00E37827" w:rsidRPr="00E37827">
                <w:rPr>
                  <w:rFonts w:asciiTheme="minorHAnsi" w:eastAsia="Calibri" w:hAnsiTheme="minorHAnsi" w:cs="Arial"/>
                  <w:sz w:val="18"/>
                  <w:szCs w:val="18"/>
                </w:rPr>
                <w:t>; else</w:t>
              </w:r>
            </w:ins>
            <w:ins w:id="21" w:author="Markstrum, Alexis@Energy" w:date="2020-07-09T16:06:00Z">
              <w:r w:rsidR="00E37827" w:rsidRPr="00E37827">
                <w:rPr>
                  <w:rFonts w:asciiTheme="minorHAnsi" w:eastAsia="Calibri" w:hAnsiTheme="minorHAnsi" w:cs="Arial"/>
                  <w:sz w:val="18"/>
                  <w:szCs w:val="18"/>
                </w:rPr>
                <w:t xml:space="preserve"> disp</w:t>
              </w:r>
            </w:ins>
            <w:ins w:id="22" w:author="Markstrum, Alexis@Energy" w:date="2020-07-09T16:07:00Z">
              <w:r w:rsidR="00E37827" w:rsidRPr="00E37827">
                <w:rPr>
                  <w:rFonts w:asciiTheme="minorHAnsi" w:eastAsia="Calibri" w:hAnsiTheme="minorHAnsi" w:cs="Arial"/>
                  <w:sz w:val="18"/>
                  <w:szCs w:val="18"/>
                </w:rPr>
                <w:t>lay this table</w:t>
              </w:r>
            </w:ins>
            <w:ins w:id="23" w:author="Markstrum, Alexis@Energy" w:date="2020-07-09T16:05:00Z">
              <w:r w:rsidR="00E37827" w:rsidRPr="00E37827">
                <w:rPr>
                  <w:rFonts w:asciiTheme="minorHAnsi" w:eastAsia="Calibri" w:hAnsiTheme="minorHAnsi" w:cs="Arial"/>
                  <w:sz w:val="18"/>
                  <w:szCs w:val="18"/>
                </w:rPr>
                <w:t>&gt;&gt;</w:t>
              </w:r>
            </w:ins>
          </w:p>
        </w:tc>
      </w:tr>
      <w:tr w:rsidR="002951CE" w:rsidRPr="00D376AC" w14:paraId="1A2F956F" w14:textId="77777777" w:rsidTr="002951CE">
        <w:trPr>
          <w:trHeight w:val="288"/>
          <w:tblHeader/>
        </w:trPr>
        <w:tc>
          <w:tcPr>
            <w:tcW w:w="1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6B" w14:textId="77777777" w:rsidR="002951CE" w:rsidRDefault="002951CE" w:rsidP="002951CE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  <w:r>
              <w:rPr>
                <w:rFonts w:asciiTheme="minorHAnsi" w:eastAsia="Calibri" w:hAnsiTheme="minorHAnsi" w:cs="Arial"/>
                <w:szCs w:val="18"/>
              </w:rPr>
              <w:t>01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6C" w14:textId="77777777" w:rsidR="002951CE" w:rsidRDefault="002951CE" w:rsidP="002951CE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  <w:r>
              <w:rPr>
                <w:rFonts w:asciiTheme="minorHAnsi" w:eastAsia="Calibri" w:hAnsiTheme="minorHAnsi" w:cs="Arial"/>
                <w:szCs w:val="18"/>
              </w:rPr>
              <w:t>02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6D" w14:textId="77777777" w:rsidR="002951CE" w:rsidRDefault="002951CE" w:rsidP="002951CE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  <w:r>
              <w:rPr>
                <w:rFonts w:asciiTheme="minorHAnsi" w:eastAsia="Calibri" w:hAnsiTheme="minorHAnsi" w:cs="Arial"/>
                <w:szCs w:val="18"/>
              </w:rPr>
              <w:t>03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6E" w14:textId="77777777" w:rsidR="002951CE" w:rsidRDefault="002951CE" w:rsidP="002951CE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  <w:r>
              <w:rPr>
                <w:rFonts w:asciiTheme="minorHAnsi" w:eastAsia="Calibri" w:hAnsiTheme="minorHAnsi" w:cs="Arial"/>
                <w:szCs w:val="18"/>
              </w:rPr>
              <w:t>04</w:t>
            </w:r>
          </w:p>
        </w:tc>
      </w:tr>
      <w:tr w:rsidR="002951CE" w:rsidRPr="00D376AC" w14:paraId="1A2F9574" w14:textId="77777777" w:rsidTr="002951CE">
        <w:trPr>
          <w:trHeight w:val="432"/>
          <w:tblHeader/>
        </w:trPr>
        <w:tc>
          <w:tcPr>
            <w:tcW w:w="1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70" w14:textId="77777777" w:rsidR="002951CE" w:rsidRPr="00D376AC" w:rsidRDefault="002951CE">
            <w:pPr>
              <w:jc w:val="center"/>
              <w:rPr>
                <w:rFonts w:asciiTheme="minorHAnsi" w:eastAsia="Calibri" w:hAnsiTheme="minorHAnsi" w:cs="Arial"/>
                <w:szCs w:val="18"/>
              </w:rPr>
            </w:pPr>
            <w:r w:rsidRPr="00D376AC">
              <w:rPr>
                <w:rFonts w:asciiTheme="minorHAnsi" w:eastAsia="Calibri" w:hAnsiTheme="minorHAnsi" w:cs="Arial"/>
                <w:szCs w:val="18"/>
              </w:rPr>
              <w:t>Pipe Diameter</w:t>
            </w:r>
            <w:r>
              <w:rPr>
                <w:rFonts w:asciiTheme="minorHAnsi" w:eastAsia="Calibri" w:hAnsiTheme="minorHAnsi" w:cs="Arial"/>
                <w:szCs w:val="18"/>
              </w:rPr>
              <w:t xml:space="preserve"> (inch</w:t>
            </w:r>
            <w:r w:rsidR="00E31596">
              <w:rPr>
                <w:rFonts w:asciiTheme="minorHAnsi" w:eastAsia="Calibri" w:hAnsiTheme="minorHAnsi" w:cs="Arial"/>
                <w:szCs w:val="18"/>
              </w:rPr>
              <w:t>es</w:t>
            </w:r>
            <w:r>
              <w:rPr>
                <w:rFonts w:asciiTheme="minorHAnsi" w:eastAsia="Calibri" w:hAnsiTheme="minorHAnsi" w:cs="Arial"/>
                <w:szCs w:val="18"/>
              </w:rPr>
              <w:t>)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71" w14:textId="77777777" w:rsidR="002951CE" w:rsidRPr="00D376AC" w:rsidRDefault="002951CE">
            <w:pPr>
              <w:jc w:val="center"/>
              <w:rPr>
                <w:rFonts w:asciiTheme="minorHAnsi" w:eastAsia="Calibri" w:hAnsiTheme="minorHAnsi" w:cs="Arial"/>
                <w:szCs w:val="18"/>
              </w:rPr>
            </w:pPr>
            <w:r w:rsidRPr="00D376AC">
              <w:rPr>
                <w:rFonts w:asciiTheme="minorHAnsi" w:eastAsia="Calibri" w:hAnsiTheme="minorHAnsi" w:cs="Arial"/>
                <w:szCs w:val="18"/>
              </w:rPr>
              <w:t>Pipe Heat Loss Factor</w:t>
            </w:r>
            <w:r w:rsidR="0087709D">
              <w:rPr>
                <w:rFonts w:asciiTheme="minorHAnsi" w:eastAsia="Calibri" w:hAnsiTheme="minorHAnsi" w:cs="Arial"/>
                <w:szCs w:val="18"/>
              </w:rPr>
              <w:t xml:space="preserve"> (kBtu/year/ft)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72" w14:textId="77777777" w:rsidR="002951CE" w:rsidRPr="00D376AC" w:rsidRDefault="002951CE">
            <w:pPr>
              <w:jc w:val="center"/>
              <w:rPr>
                <w:rFonts w:asciiTheme="minorHAnsi" w:eastAsia="Calibri" w:hAnsiTheme="minorHAnsi" w:cs="Arial"/>
                <w:szCs w:val="18"/>
              </w:rPr>
            </w:pPr>
            <w:r w:rsidRPr="00D376AC">
              <w:rPr>
                <w:rFonts w:asciiTheme="minorHAnsi" w:eastAsia="Calibri" w:hAnsiTheme="minorHAnsi" w:cs="Arial"/>
                <w:szCs w:val="18"/>
              </w:rPr>
              <w:t>Pipe Length</w:t>
            </w:r>
            <w:r>
              <w:rPr>
                <w:rFonts w:asciiTheme="minorHAnsi" w:eastAsia="Calibri" w:hAnsiTheme="minorHAnsi" w:cs="Arial"/>
                <w:szCs w:val="18"/>
              </w:rPr>
              <w:t xml:space="preserve"> (ft)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73" w14:textId="77777777" w:rsidR="002951CE" w:rsidRPr="00D376AC" w:rsidRDefault="002951CE">
            <w:pPr>
              <w:jc w:val="center"/>
              <w:rPr>
                <w:rFonts w:asciiTheme="minorHAnsi" w:eastAsia="Calibri" w:hAnsiTheme="minorHAnsi" w:cs="Arial"/>
                <w:szCs w:val="18"/>
              </w:rPr>
            </w:pPr>
            <w:r w:rsidRPr="00D376AC">
              <w:rPr>
                <w:rFonts w:asciiTheme="minorHAnsi" w:eastAsia="Calibri" w:hAnsiTheme="minorHAnsi" w:cs="Arial"/>
                <w:szCs w:val="18"/>
              </w:rPr>
              <w:t>Pipe Heat Loss</w:t>
            </w:r>
            <w:r>
              <w:rPr>
                <w:rFonts w:asciiTheme="minorHAnsi" w:eastAsia="Calibri" w:hAnsiTheme="minorHAnsi" w:cs="Arial"/>
                <w:szCs w:val="18"/>
              </w:rPr>
              <w:t xml:space="preserve"> (</w:t>
            </w:r>
            <w:r w:rsidR="0087709D">
              <w:rPr>
                <w:rFonts w:asciiTheme="minorHAnsi" w:eastAsia="Calibri" w:hAnsiTheme="minorHAnsi" w:cs="Arial"/>
                <w:szCs w:val="18"/>
              </w:rPr>
              <w:t>k</w:t>
            </w:r>
            <w:r>
              <w:rPr>
                <w:rFonts w:asciiTheme="minorHAnsi" w:eastAsia="Calibri" w:hAnsiTheme="minorHAnsi" w:cs="Arial"/>
                <w:szCs w:val="18"/>
              </w:rPr>
              <w:t>Btu/</w:t>
            </w:r>
            <w:r w:rsidR="0087709D">
              <w:rPr>
                <w:rFonts w:asciiTheme="minorHAnsi" w:eastAsia="Calibri" w:hAnsiTheme="minorHAnsi" w:cs="Arial"/>
                <w:szCs w:val="18"/>
              </w:rPr>
              <w:t>year</w:t>
            </w:r>
            <w:r>
              <w:rPr>
                <w:rFonts w:asciiTheme="minorHAnsi" w:eastAsia="Calibri" w:hAnsiTheme="minorHAnsi" w:cs="Arial"/>
                <w:szCs w:val="18"/>
              </w:rPr>
              <w:t>)</w:t>
            </w:r>
          </w:p>
        </w:tc>
      </w:tr>
      <w:tr w:rsidR="002951CE" w:rsidRPr="00D376AC" w14:paraId="1A2F957C" w14:textId="77777777" w:rsidTr="002951CE">
        <w:trPr>
          <w:trHeight w:val="432"/>
          <w:tblHeader/>
        </w:trPr>
        <w:tc>
          <w:tcPr>
            <w:tcW w:w="1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75" w14:textId="77777777" w:rsidR="002951CE" w:rsidRDefault="002951CE" w:rsidP="002951CE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  <w:r w:rsidRPr="0090028A">
              <w:rPr>
                <w:rFonts w:asciiTheme="minorHAnsi" w:eastAsia="Calibri" w:hAnsiTheme="minorHAnsi" w:cs="Arial"/>
                <w:szCs w:val="18"/>
              </w:rPr>
              <w:t>&lt;&lt;user select from list:</w:t>
            </w:r>
          </w:p>
          <w:p w14:paraId="1A2F9576" w14:textId="77777777" w:rsidR="002951CE" w:rsidRPr="0090028A" w:rsidRDefault="002951CE" w:rsidP="002951CE">
            <w:pPr>
              <w:pStyle w:val="ListParagraph"/>
              <w:numPr>
                <w:ilvl w:val="0"/>
                <w:numId w:val="18"/>
              </w:num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  <w:r w:rsidRPr="0090028A">
              <w:rPr>
                <w:rFonts w:asciiTheme="minorHAnsi" w:eastAsia="Calibri" w:hAnsiTheme="minorHAnsi" w:cs="Arial"/>
                <w:szCs w:val="18"/>
              </w:rPr>
              <w:t xml:space="preserve">0.75 or </w:t>
            </w:r>
          </w:p>
          <w:p w14:paraId="1A2F9577" w14:textId="77777777" w:rsidR="002951CE" w:rsidRPr="0090028A" w:rsidRDefault="002951CE" w:rsidP="002951CE">
            <w:pPr>
              <w:pStyle w:val="ListParagraph"/>
              <w:numPr>
                <w:ilvl w:val="0"/>
                <w:numId w:val="18"/>
              </w:num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  <w:r w:rsidRPr="0090028A">
              <w:rPr>
                <w:rFonts w:asciiTheme="minorHAnsi" w:eastAsia="Calibri" w:hAnsiTheme="minorHAnsi" w:cs="Arial"/>
                <w:szCs w:val="18"/>
              </w:rPr>
              <w:t>1.0, or</w:t>
            </w:r>
          </w:p>
          <w:p w14:paraId="1A2F9578" w14:textId="77777777" w:rsidR="002951CE" w:rsidRPr="0090028A" w:rsidRDefault="002951CE" w:rsidP="002951CE">
            <w:pPr>
              <w:pStyle w:val="ListParagraph"/>
              <w:numPr>
                <w:ilvl w:val="0"/>
                <w:numId w:val="18"/>
              </w:num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  <w:r w:rsidRPr="0090028A">
              <w:rPr>
                <w:rFonts w:asciiTheme="minorHAnsi" w:eastAsia="Calibri" w:hAnsiTheme="minorHAnsi" w:cs="Arial"/>
                <w:szCs w:val="18"/>
              </w:rPr>
              <w:t>1.5&gt;&gt;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79" w14:textId="77777777" w:rsidR="002951CE" w:rsidRPr="00D376AC" w:rsidRDefault="002951CE" w:rsidP="001D7622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  <w:r>
              <w:rPr>
                <w:rFonts w:asciiTheme="minorHAnsi" w:eastAsia="Calibri" w:hAnsiTheme="minorHAnsi" w:cs="Arial"/>
                <w:szCs w:val="18"/>
              </w:rPr>
              <w:t>&lt;&lt;</w:t>
            </w:r>
            <w:r w:rsidR="0087709D">
              <w:rPr>
                <w:rFonts w:asciiTheme="minorHAnsi" w:eastAsia="Calibri" w:hAnsiTheme="minorHAnsi" w:cs="Arial"/>
                <w:szCs w:val="18"/>
              </w:rPr>
              <w:t xml:space="preserve">Calculated field: </w:t>
            </w:r>
            <w:r>
              <w:rPr>
                <w:rFonts w:asciiTheme="minorHAnsi" w:eastAsia="Calibri" w:hAnsiTheme="minorHAnsi" w:cs="Arial"/>
                <w:szCs w:val="18"/>
              </w:rPr>
              <w:t xml:space="preserve">If </w:t>
            </w:r>
            <w:r w:rsidR="001D7622">
              <w:rPr>
                <w:rFonts w:asciiTheme="minorHAnsi" w:eastAsia="Calibri" w:hAnsiTheme="minorHAnsi" w:cs="Arial"/>
                <w:szCs w:val="18"/>
              </w:rPr>
              <w:t>A</w:t>
            </w:r>
            <w:r>
              <w:rPr>
                <w:rFonts w:asciiTheme="minorHAnsi" w:eastAsia="Calibri" w:hAnsiTheme="minorHAnsi" w:cs="Arial"/>
                <w:szCs w:val="18"/>
              </w:rPr>
              <w:t xml:space="preserve">01 = 0.75 then 66.6, or if </w:t>
            </w:r>
            <w:r w:rsidR="001D7622">
              <w:rPr>
                <w:rFonts w:asciiTheme="minorHAnsi" w:eastAsia="Calibri" w:hAnsiTheme="minorHAnsi" w:cs="Arial"/>
                <w:szCs w:val="18"/>
              </w:rPr>
              <w:t>A</w:t>
            </w:r>
            <w:r>
              <w:rPr>
                <w:rFonts w:asciiTheme="minorHAnsi" w:eastAsia="Calibri" w:hAnsiTheme="minorHAnsi" w:cs="Arial"/>
                <w:szCs w:val="18"/>
              </w:rPr>
              <w:t xml:space="preserve">01 = 1.0 then 78.8, or if </w:t>
            </w:r>
            <w:r w:rsidR="001D7622">
              <w:rPr>
                <w:rFonts w:asciiTheme="minorHAnsi" w:eastAsia="Calibri" w:hAnsiTheme="minorHAnsi" w:cs="Arial"/>
                <w:szCs w:val="18"/>
              </w:rPr>
              <w:t>A</w:t>
            </w:r>
            <w:r>
              <w:rPr>
                <w:rFonts w:asciiTheme="minorHAnsi" w:eastAsia="Calibri" w:hAnsiTheme="minorHAnsi" w:cs="Arial"/>
                <w:szCs w:val="18"/>
              </w:rPr>
              <w:t>01 = 1.5 then 100.3&gt;&gt;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7A" w14:textId="77777777" w:rsidR="002951CE" w:rsidRPr="00D376AC" w:rsidRDefault="002951CE" w:rsidP="002951CE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  <w:r>
              <w:rPr>
                <w:rFonts w:asciiTheme="minorHAnsi" w:eastAsia="Calibri" w:hAnsiTheme="minorHAnsi" w:cs="Arial"/>
                <w:szCs w:val="18"/>
              </w:rPr>
              <w:t>&lt;&lt;numeric (user input)&gt;&gt;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7B" w14:textId="77777777" w:rsidR="002951CE" w:rsidRPr="00D376AC" w:rsidRDefault="002951CE" w:rsidP="001D7622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  <w:r>
              <w:rPr>
                <w:rFonts w:asciiTheme="minorHAnsi" w:eastAsia="Calibri" w:hAnsiTheme="minorHAnsi" w:cs="Arial"/>
                <w:szCs w:val="18"/>
              </w:rPr>
              <w:t>&lt;&lt;numeric (</w:t>
            </w:r>
            <w:r w:rsidR="001D7622">
              <w:rPr>
                <w:rFonts w:asciiTheme="minorHAnsi" w:eastAsia="Calibri" w:hAnsiTheme="minorHAnsi" w:cs="Arial"/>
                <w:szCs w:val="18"/>
              </w:rPr>
              <w:t>A</w:t>
            </w:r>
            <w:r>
              <w:rPr>
                <w:rFonts w:asciiTheme="minorHAnsi" w:eastAsia="Calibri" w:hAnsiTheme="minorHAnsi" w:cs="Arial"/>
                <w:szCs w:val="18"/>
              </w:rPr>
              <w:t xml:space="preserve">02 * </w:t>
            </w:r>
            <w:r w:rsidR="001D7622">
              <w:rPr>
                <w:rFonts w:asciiTheme="minorHAnsi" w:eastAsia="Calibri" w:hAnsiTheme="minorHAnsi" w:cs="Arial"/>
                <w:szCs w:val="18"/>
              </w:rPr>
              <w:t>A</w:t>
            </w:r>
            <w:r>
              <w:rPr>
                <w:rFonts w:asciiTheme="minorHAnsi" w:eastAsia="Calibri" w:hAnsiTheme="minorHAnsi" w:cs="Arial"/>
                <w:szCs w:val="18"/>
              </w:rPr>
              <w:t>03)&gt;&gt;</w:t>
            </w:r>
          </w:p>
        </w:tc>
      </w:tr>
      <w:tr w:rsidR="002951CE" w:rsidRPr="00D376AC" w14:paraId="1A2F9581" w14:textId="77777777" w:rsidTr="002951CE">
        <w:trPr>
          <w:trHeight w:val="432"/>
          <w:tblHeader/>
        </w:trPr>
        <w:tc>
          <w:tcPr>
            <w:tcW w:w="1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7D" w14:textId="77777777" w:rsidR="002951CE" w:rsidRPr="00D376AC" w:rsidRDefault="002951CE" w:rsidP="002951CE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7E" w14:textId="77777777" w:rsidR="002951CE" w:rsidRPr="00D376AC" w:rsidRDefault="002951CE" w:rsidP="002951CE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7F" w14:textId="77777777" w:rsidR="002951CE" w:rsidRPr="00D376AC" w:rsidRDefault="002951CE" w:rsidP="002951CE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80" w14:textId="77777777" w:rsidR="002951CE" w:rsidRPr="00D376AC" w:rsidRDefault="002951CE" w:rsidP="002951CE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</w:p>
        </w:tc>
      </w:tr>
      <w:tr w:rsidR="002951CE" w:rsidRPr="00D376AC" w14:paraId="1A2F9586" w14:textId="77777777" w:rsidTr="002951CE">
        <w:trPr>
          <w:trHeight w:val="432"/>
          <w:tblHeader/>
        </w:trPr>
        <w:tc>
          <w:tcPr>
            <w:tcW w:w="1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82" w14:textId="77777777" w:rsidR="002951CE" w:rsidRPr="00D376AC" w:rsidRDefault="002951CE" w:rsidP="002951CE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83" w14:textId="77777777" w:rsidR="002951CE" w:rsidRPr="00D376AC" w:rsidRDefault="002951CE" w:rsidP="002951CE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84" w14:textId="77777777" w:rsidR="002951CE" w:rsidRPr="00D376AC" w:rsidRDefault="002951CE" w:rsidP="002951CE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85" w14:textId="77777777" w:rsidR="002951CE" w:rsidRPr="00D376AC" w:rsidRDefault="002951CE" w:rsidP="002951CE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</w:p>
        </w:tc>
      </w:tr>
      <w:tr w:rsidR="002951CE" w:rsidRPr="00D376AC" w14:paraId="1A2F958B" w14:textId="77777777" w:rsidTr="002951CE">
        <w:trPr>
          <w:trHeight w:val="432"/>
          <w:tblHeader/>
        </w:trPr>
        <w:tc>
          <w:tcPr>
            <w:tcW w:w="1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87" w14:textId="77777777" w:rsidR="002951CE" w:rsidRPr="00D376AC" w:rsidRDefault="002951CE" w:rsidP="002951CE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88" w14:textId="77777777" w:rsidR="002951CE" w:rsidRPr="00D376AC" w:rsidRDefault="002951CE" w:rsidP="002951CE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89" w14:textId="77777777" w:rsidR="002951CE" w:rsidRPr="00D376AC" w:rsidRDefault="002951CE" w:rsidP="002951CE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8A" w14:textId="77777777" w:rsidR="002951CE" w:rsidRPr="00D376AC" w:rsidRDefault="002951CE" w:rsidP="002951CE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</w:p>
        </w:tc>
      </w:tr>
      <w:tr w:rsidR="002951CE" w:rsidRPr="00D376AC" w14:paraId="1A2F958D" w14:textId="77777777" w:rsidTr="002951CE">
        <w:trPr>
          <w:trHeight w:hRule="exact" w:val="72"/>
          <w:tblHeader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8C" w14:textId="77777777" w:rsidR="002951CE" w:rsidRDefault="002951CE" w:rsidP="002951CE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</w:p>
        </w:tc>
      </w:tr>
      <w:tr w:rsidR="002951CE" w:rsidRPr="00D376AC" w14:paraId="1A2F9591" w14:textId="77777777" w:rsidTr="002951CE">
        <w:trPr>
          <w:trHeight w:val="432"/>
          <w:tblHeader/>
        </w:trPr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8E" w14:textId="77777777" w:rsidR="002951CE" w:rsidRPr="009D3AB7" w:rsidRDefault="002951CE" w:rsidP="002951CE">
            <w:pPr>
              <w:spacing w:after="60"/>
              <w:rPr>
                <w:rFonts w:asciiTheme="minorHAnsi" w:eastAsia="Calibri" w:hAnsiTheme="minorHAnsi" w:cs="Arial"/>
                <w:szCs w:val="18"/>
              </w:rPr>
            </w:pPr>
            <w:r>
              <w:rPr>
                <w:rFonts w:asciiTheme="minorHAnsi" w:eastAsia="Calibri" w:hAnsiTheme="minorHAnsi" w:cs="Arial"/>
                <w:szCs w:val="18"/>
              </w:rPr>
              <w:t>05</w:t>
            </w:r>
          </w:p>
        </w:tc>
        <w:tc>
          <w:tcPr>
            <w:tcW w:w="352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2F958F" w14:textId="77777777" w:rsidR="002951CE" w:rsidRPr="000A4AD4" w:rsidRDefault="001D7622" w:rsidP="0087709D">
            <w:pPr>
              <w:spacing w:after="60"/>
              <w:rPr>
                <w:rFonts w:asciiTheme="minorHAnsi" w:eastAsia="Calibri" w:hAnsiTheme="minorHAnsi" w:cs="Arial"/>
                <w:szCs w:val="18"/>
              </w:rPr>
            </w:pPr>
            <w:r>
              <w:rPr>
                <w:rFonts w:asciiTheme="minorHAnsi" w:eastAsia="Calibri" w:hAnsiTheme="minorHAnsi" w:cs="Arial"/>
                <w:szCs w:val="18"/>
              </w:rPr>
              <w:t>S</w:t>
            </w:r>
            <w:r w:rsidR="002951CE">
              <w:rPr>
                <w:rFonts w:asciiTheme="minorHAnsi" w:eastAsia="Calibri" w:hAnsiTheme="minorHAnsi" w:cs="Arial"/>
                <w:szCs w:val="18"/>
              </w:rPr>
              <w:t>um of all pipe heat loss</w:t>
            </w:r>
            <w:r w:rsidR="0087709D">
              <w:rPr>
                <w:rFonts w:asciiTheme="minorHAnsi" w:eastAsia="Calibri" w:hAnsiTheme="minorHAnsi" w:cs="Arial"/>
                <w:szCs w:val="18"/>
              </w:rPr>
              <w:t>es</w:t>
            </w:r>
            <w:r w:rsidR="002951CE">
              <w:rPr>
                <w:rFonts w:asciiTheme="minorHAnsi" w:eastAsia="Calibri" w:hAnsiTheme="minorHAnsi" w:cs="Arial"/>
                <w:szCs w:val="18"/>
              </w:rPr>
              <w:t xml:space="preserve"> (</w:t>
            </w:r>
            <w:r w:rsidR="0087709D">
              <w:rPr>
                <w:rFonts w:asciiTheme="minorHAnsi" w:eastAsia="Calibri" w:hAnsiTheme="minorHAnsi" w:cs="Arial"/>
                <w:szCs w:val="18"/>
              </w:rPr>
              <w:t>k</w:t>
            </w:r>
            <w:r w:rsidR="002951CE">
              <w:rPr>
                <w:rFonts w:asciiTheme="minorHAnsi" w:eastAsia="Calibri" w:hAnsiTheme="minorHAnsi" w:cs="Arial"/>
                <w:szCs w:val="18"/>
              </w:rPr>
              <w:t>Btu/</w:t>
            </w:r>
            <w:r w:rsidR="0087709D">
              <w:rPr>
                <w:rFonts w:asciiTheme="minorHAnsi" w:eastAsia="Calibri" w:hAnsiTheme="minorHAnsi" w:cs="Arial"/>
                <w:szCs w:val="18"/>
              </w:rPr>
              <w:t>year</w:t>
            </w:r>
            <w:r w:rsidR="002951CE">
              <w:rPr>
                <w:rFonts w:asciiTheme="minorHAnsi" w:eastAsia="Calibri" w:hAnsiTheme="minorHAnsi" w:cs="Arial"/>
                <w:szCs w:val="18"/>
              </w:rPr>
              <w:t>)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90" w14:textId="77777777" w:rsidR="002951CE" w:rsidRPr="00D376AC" w:rsidRDefault="002951CE" w:rsidP="001D7622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  <w:r>
              <w:rPr>
                <w:rFonts w:asciiTheme="minorHAnsi" w:eastAsia="Calibri" w:hAnsiTheme="minorHAnsi" w:cs="Arial"/>
                <w:szCs w:val="18"/>
              </w:rPr>
              <w:t xml:space="preserve">&lt;&lt;calculated field,  numeric:  =(sum of data entered in column </w:t>
            </w:r>
            <w:r w:rsidR="001D7622">
              <w:rPr>
                <w:rFonts w:asciiTheme="minorHAnsi" w:eastAsia="Calibri" w:hAnsiTheme="minorHAnsi" w:cs="Arial"/>
                <w:szCs w:val="18"/>
              </w:rPr>
              <w:t>A</w:t>
            </w:r>
            <w:r>
              <w:rPr>
                <w:rFonts w:asciiTheme="minorHAnsi" w:eastAsia="Calibri" w:hAnsiTheme="minorHAnsi" w:cs="Arial"/>
                <w:szCs w:val="18"/>
              </w:rPr>
              <w:t>04)&gt;&gt;</w:t>
            </w:r>
          </w:p>
        </w:tc>
      </w:tr>
      <w:tr w:rsidR="002951CE" w:rsidRPr="00D376AC" w14:paraId="1A2F9595" w14:textId="77777777" w:rsidTr="002951CE">
        <w:trPr>
          <w:trHeight w:val="432"/>
          <w:tblHeader/>
        </w:trPr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92" w14:textId="77777777" w:rsidR="002951CE" w:rsidRDefault="002951CE" w:rsidP="002951CE">
            <w:pPr>
              <w:spacing w:after="60"/>
              <w:rPr>
                <w:rFonts w:asciiTheme="minorHAnsi" w:eastAsia="Calibri" w:hAnsiTheme="minorHAnsi" w:cs="Arial"/>
                <w:szCs w:val="18"/>
              </w:rPr>
            </w:pPr>
            <w:r>
              <w:rPr>
                <w:rFonts w:asciiTheme="minorHAnsi" w:eastAsia="Calibri" w:hAnsiTheme="minorHAnsi" w:cs="Arial"/>
                <w:szCs w:val="18"/>
              </w:rPr>
              <w:t>06</w:t>
            </w:r>
          </w:p>
        </w:tc>
        <w:tc>
          <w:tcPr>
            <w:tcW w:w="352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2F9593" w14:textId="77777777" w:rsidR="002951CE" w:rsidRPr="000A4AD4" w:rsidRDefault="002951CE" w:rsidP="002951CE">
            <w:pPr>
              <w:spacing w:after="60"/>
              <w:rPr>
                <w:rFonts w:asciiTheme="minorHAnsi" w:eastAsia="Calibri" w:hAnsiTheme="minorHAnsi" w:cs="Arial"/>
                <w:szCs w:val="18"/>
              </w:rPr>
            </w:pPr>
            <w:r>
              <w:rPr>
                <w:rFonts w:asciiTheme="minorHAnsi" w:eastAsia="Calibri" w:hAnsiTheme="minorHAnsi" w:cs="Arial"/>
                <w:szCs w:val="18"/>
              </w:rPr>
              <w:t>Average Hourly Pipe Heat Loss (</w:t>
            </w:r>
            <w:r w:rsidRPr="000A4AD4">
              <w:rPr>
                <w:rFonts w:asciiTheme="minorHAnsi" w:eastAsia="Calibri" w:hAnsiTheme="minorHAnsi" w:cs="Arial"/>
                <w:szCs w:val="18"/>
              </w:rPr>
              <w:t>Btu/hr)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94" w14:textId="77777777" w:rsidR="002951CE" w:rsidRPr="00D376AC" w:rsidRDefault="002951CE" w:rsidP="001D7622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  <w:r>
              <w:rPr>
                <w:rFonts w:asciiTheme="minorHAnsi" w:eastAsia="Calibri" w:hAnsiTheme="minorHAnsi" w:cs="Arial"/>
                <w:szCs w:val="18"/>
              </w:rPr>
              <w:t>&lt;&lt; calculated field,  numeric:  =(</w:t>
            </w:r>
            <w:r w:rsidR="001D7622">
              <w:rPr>
                <w:rFonts w:asciiTheme="minorHAnsi" w:eastAsia="Calibri" w:hAnsiTheme="minorHAnsi" w:cs="Arial"/>
                <w:szCs w:val="18"/>
              </w:rPr>
              <w:t>A</w:t>
            </w:r>
            <w:r>
              <w:rPr>
                <w:rFonts w:asciiTheme="minorHAnsi" w:eastAsia="Calibri" w:hAnsiTheme="minorHAnsi" w:cs="Arial"/>
                <w:szCs w:val="18"/>
              </w:rPr>
              <w:t>05 / 8760 *1000)&gt;&gt;</w:t>
            </w:r>
          </w:p>
        </w:tc>
      </w:tr>
    </w:tbl>
    <w:p w14:paraId="1A2F9598" w14:textId="77777777" w:rsidR="002951CE" w:rsidRDefault="002951CE">
      <w:pPr>
        <w:rPr>
          <w:b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8"/>
        <w:gridCol w:w="4769"/>
        <w:gridCol w:w="5203"/>
      </w:tblGrid>
      <w:tr w:rsidR="009D3AB7" w:rsidRPr="00D376AC" w14:paraId="1A2F959A" w14:textId="77777777" w:rsidTr="00F72637">
        <w:trPr>
          <w:trHeight w:val="269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99" w14:textId="77777777" w:rsidR="009D3AB7" w:rsidRPr="00D376AC" w:rsidRDefault="002951CE" w:rsidP="00FC480A">
            <w:pPr>
              <w:spacing w:after="60"/>
              <w:rPr>
                <w:rFonts w:asciiTheme="minorHAnsi" w:eastAsia="Calibri" w:hAnsiTheme="minorHAnsi" w:cs="Arial"/>
                <w:szCs w:val="18"/>
              </w:rPr>
            </w:pPr>
            <w:r>
              <w:rPr>
                <w:rFonts w:asciiTheme="minorHAnsi" w:eastAsia="Calibri" w:hAnsiTheme="minorHAnsi" w:cs="Arial"/>
                <w:b/>
                <w:szCs w:val="18"/>
              </w:rPr>
              <w:t>B</w:t>
            </w:r>
            <w:r w:rsidR="009D3AB7" w:rsidRPr="00D376AC">
              <w:rPr>
                <w:rFonts w:asciiTheme="minorHAnsi" w:eastAsia="Calibri" w:hAnsiTheme="minorHAnsi" w:cs="Arial"/>
                <w:b/>
                <w:szCs w:val="18"/>
              </w:rPr>
              <w:t>. Hydronic System Calculatio</w:t>
            </w:r>
            <w:r w:rsidR="000A4AD4">
              <w:rPr>
                <w:rFonts w:asciiTheme="minorHAnsi" w:eastAsia="Calibri" w:hAnsiTheme="minorHAnsi" w:cs="Arial"/>
                <w:b/>
                <w:szCs w:val="18"/>
              </w:rPr>
              <w:t>n</w:t>
            </w:r>
            <w:r w:rsidR="009D3AB7" w:rsidRPr="00D376AC">
              <w:rPr>
                <w:rFonts w:asciiTheme="minorHAnsi" w:eastAsia="Calibri" w:hAnsiTheme="minorHAnsi" w:cs="Arial"/>
                <w:b/>
                <w:szCs w:val="18"/>
              </w:rPr>
              <w:t>s for Large Storage Gas</w:t>
            </w:r>
          </w:p>
        </w:tc>
      </w:tr>
      <w:tr w:rsidR="009D3AB7" w:rsidRPr="00D376AC" w14:paraId="1A2F959E" w14:textId="77777777" w:rsidTr="0087709D">
        <w:trPr>
          <w:trHeight w:val="432"/>
          <w:tblHeader/>
        </w:trPr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9B" w14:textId="77777777" w:rsidR="009D3AB7" w:rsidRPr="00D376AC" w:rsidRDefault="009D3AB7" w:rsidP="009D3AB7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  <w:r w:rsidRPr="00D376AC">
              <w:rPr>
                <w:rFonts w:asciiTheme="minorHAnsi" w:eastAsia="Calibri" w:hAnsiTheme="minorHAnsi" w:cs="Arial"/>
                <w:szCs w:val="18"/>
              </w:rPr>
              <w:t>01</w:t>
            </w:r>
          </w:p>
        </w:tc>
        <w:tc>
          <w:tcPr>
            <w:tcW w:w="2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9C" w14:textId="77777777" w:rsidR="009D3AB7" w:rsidRPr="00D376AC" w:rsidRDefault="009D3AB7" w:rsidP="009D3AB7">
            <w:pPr>
              <w:spacing w:after="60"/>
              <w:rPr>
                <w:rFonts w:asciiTheme="minorHAnsi" w:eastAsia="Calibri" w:hAnsiTheme="minorHAnsi" w:cs="Arial"/>
                <w:szCs w:val="18"/>
              </w:rPr>
            </w:pPr>
            <w:r w:rsidRPr="00D376AC">
              <w:rPr>
                <w:rFonts w:asciiTheme="minorHAnsi" w:eastAsia="Calibri" w:hAnsiTheme="minorHAnsi" w:cs="Arial"/>
                <w:szCs w:val="18"/>
              </w:rPr>
              <w:t>Recovery Efficiency/AFUE</w:t>
            </w:r>
            <w:r w:rsidR="0087709D">
              <w:rPr>
                <w:rFonts w:asciiTheme="minorHAnsi" w:eastAsia="Calibri" w:hAnsiTheme="minorHAnsi" w:cs="Arial"/>
                <w:szCs w:val="18"/>
              </w:rPr>
              <w:t xml:space="preserve"> of the water heater or boiler (unitless)</w:t>
            </w:r>
          </w:p>
        </w:tc>
        <w:tc>
          <w:tcPr>
            <w:tcW w:w="2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9D" w14:textId="77777777" w:rsidR="009D3AB7" w:rsidRPr="00D376AC" w:rsidRDefault="003720A9" w:rsidP="006A0FB7">
            <w:pPr>
              <w:spacing w:after="60"/>
              <w:rPr>
                <w:rFonts w:asciiTheme="minorHAnsi" w:eastAsia="Calibri" w:hAnsiTheme="minorHAnsi" w:cs="Arial"/>
                <w:szCs w:val="18"/>
              </w:rPr>
            </w:pPr>
            <w:r>
              <w:rPr>
                <w:rFonts w:asciiTheme="minorHAnsi" w:eastAsia="Calibri" w:hAnsiTheme="minorHAnsi" w:cs="Arial"/>
                <w:szCs w:val="18"/>
              </w:rPr>
              <w:t>&lt;&lt;</w:t>
            </w:r>
            <w:r w:rsidR="006A0FB7">
              <w:rPr>
                <w:rFonts w:asciiTheme="minorHAnsi" w:eastAsia="Calibri" w:hAnsiTheme="minorHAnsi" w:cs="Arial"/>
                <w:szCs w:val="18"/>
              </w:rPr>
              <w:t xml:space="preserve"> user input, numeric</w:t>
            </w:r>
            <w:r w:rsidR="004E1D76">
              <w:rPr>
                <w:rFonts w:asciiTheme="minorHAnsi" w:eastAsia="Calibri" w:hAnsiTheme="minorHAnsi" w:cs="Arial"/>
                <w:szCs w:val="18"/>
              </w:rPr>
              <w:t>,</w:t>
            </w:r>
            <w:r w:rsidR="00592CFF">
              <w:rPr>
                <w:rFonts w:asciiTheme="minorHAnsi" w:eastAsia="Calibri" w:hAnsiTheme="minorHAnsi" w:cs="Arial"/>
                <w:szCs w:val="18"/>
              </w:rPr>
              <w:t xml:space="preserve"> x</w:t>
            </w:r>
            <w:r w:rsidR="006A0FB7">
              <w:rPr>
                <w:rFonts w:asciiTheme="minorHAnsi" w:eastAsia="Calibri" w:hAnsiTheme="minorHAnsi" w:cs="Arial"/>
                <w:szCs w:val="18"/>
              </w:rPr>
              <w:t>.xxx</w:t>
            </w:r>
            <w:r>
              <w:rPr>
                <w:rFonts w:asciiTheme="minorHAnsi" w:eastAsia="Calibri" w:hAnsiTheme="minorHAnsi" w:cs="Arial"/>
                <w:szCs w:val="18"/>
              </w:rPr>
              <w:t>&gt;&gt;</w:t>
            </w:r>
          </w:p>
        </w:tc>
      </w:tr>
      <w:tr w:rsidR="009D3AB7" w:rsidRPr="00D376AC" w14:paraId="1A2F95A2" w14:textId="77777777" w:rsidTr="0087709D">
        <w:trPr>
          <w:trHeight w:val="432"/>
          <w:tblHeader/>
        </w:trPr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9F" w14:textId="77777777" w:rsidR="009D3AB7" w:rsidRPr="00D376AC" w:rsidRDefault="009D3AB7" w:rsidP="009D3AB7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  <w:r w:rsidRPr="00D376AC">
              <w:rPr>
                <w:rFonts w:asciiTheme="minorHAnsi" w:eastAsia="Calibri" w:hAnsiTheme="minorHAnsi" w:cs="Arial"/>
                <w:szCs w:val="18"/>
              </w:rPr>
              <w:t>02</w:t>
            </w:r>
          </w:p>
        </w:tc>
        <w:tc>
          <w:tcPr>
            <w:tcW w:w="2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A0" w14:textId="77777777" w:rsidR="009D3AB7" w:rsidRPr="00D376AC" w:rsidRDefault="000A4AD4" w:rsidP="009D3AB7">
            <w:pPr>
              <w:spacing w:after="60"/>
              <w:rPr>
                <w:rFonts w:asciiTheme="minorHAnsi" w:eastAsia="Calibri" w:hAnsiTheme="minorHAnsi" w:cs="Arial"/>
                <w:szCs w:val="18"/>
              </w:rPr>
            </w:pPr>
            <w:r>
              <w:rPr>
                <w:rFonts w:asciiTheme="minorHAnsi" w:eastAsia="Calibri" w:hAnsiTheme="minorHAnsi" w:cs="Arial"/>
                <w:szCs w:val="18"/>
              </w:rPr>
              <w:t xml:space="preserve">Average Hourly </w:t>
            </w:r>
            <w:r w:rsidR="009D3AB7" w:rsidRPr="00D376AC">
              <w:rPr>
                <w:rFonts w:asciiTheme="minorHAnsi" w:eastAsia="Calibri" w:hAnsiTheme="minorHAnsi" w:cs="Arial"/>
                <w:szCs w:val="18"/>
              </w:rPr>
              <w:t>Pipe Heat Loss (Btu/hr)</w:t>
            </w:r>
          </w:p>
        </w:tc>
        <w:tc>
          <w:tcPr>
            <w:tcW w:w="2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A1" w14:textId="77777777" w:rsidR="009D3AB7" w:rsidRPr="00D376AC" w:rsidRDefault="00C52C0B" w:rsidP="0087709D">
            <w:pPr>
              <w:spacing w:after="60"/>
              <w:rPr>
                <w:rFonts w:asciiTheme="minorHAnsi" w:eastAsia="Calibri" w:hAnsiTheme="minorHAnsi" w:cs="Arial"/>
                <w:szCs w:val="18"/>
              </w:rPr>
            </w:pPr>
            <w:r>
              <w:rPr>
                <w:rFonts w:asciiTheme="minorHAnsi" w:eastAsia="Calibri" w:hAnsiTheme="minorHAnsi" w:cs="Arial"/>
                <w:szCs w:val="18"/>
              </w:rPr>
              <w:t>&lt;&lt;</w:t>
            </w:r>
            <w:r w:rsidR="00592CFF">
              <w:rPr>
                <w:rFonts w:asciiTheme="minorHAnsi" w:eastAsia="Calibri" w:hAnsiTheme="minorHAnsi" w:cs="Arial"/>
                <w:szCs w:val="18"/>
              </w:rPr>
              <w:t>calculated field: use value</w:t>
            </w:r>
            <w:r>
              <w:rPr>
                <w:rFonts w:asciiTheme="minorHAnsi" w:eastAsia="Calibri" w:hAnsiTheme="minorHAnsi" w:cs="Arial"/>
                <w:szCs w:val="18"/>
              </w:rPr>
              <w:t xml:space="preserve"> from </w:t>
            </w:r>
            <w:r w:rsidR="00AF2254">
              <w:rPr>
                <w:rFonts w:asciiTheme="minorHAnsi" w:eastAsia="Calibri" w:hAnsiTheme="minorHAnsi" w:cs="Arial"/>
                <w:szCs w:val="18"/>
              </w:rPr>
              <w:t>A</w:t>
            </w:r>
            <w:r>
              <w:rPr>
                <w:rFonts w:asciiTheme="minorHAnsi" w:eastAsia="Calibri" w:hAnsiTheme="minorHAnsi" w:cs="Arial"/>
                <w:szCs w:val="18"/>
              </w:rPr>
              <w:t>0</w:t>
            </w:r>
            <w:r w:rsidR="0087709D">
              <w:rPr>
                <w:rFonts w:asciiTheme="minorHAnsi" w:eastAsia="Calibri" w:hAnsiTheme="minorHAnsi" w:cs="Arial"/>
                <w:szCs w:val="18"/>
              </w:rPr>
              <w:t>6</w:t>
            </w:r>
            <w:r w:rsidR="003720A9">
              <w:rPr>
                <w:rFonts w:asciiTheme="minorHAnsi" w:eastAsia="Calibri" w:hAnsiTheme="minorHAnsi" w:cs="Arial"/>
                <w:szCs w:val="18"/>
              </w:rPr>
              <w:t>&gt;&gt;</w:t>
            </w:r>
          </w:p>
        </w:tc>
      </w:tr>
      <w:tr w:rsidR="009D3AB7" w:rsidRPr="00D376AC" w14:paraId="1A2F95A6" w14:textId="77777777" w:rsidTr="0087709D">
        <w:trPr>
          <w:trHeight w:val="432"/>
          <w:tblHeader/>
        </w:trPr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A3" w14:textId="77777777" w:rsidR="009D3AB7" w:rsidRPr="00D376AC" w:rsidRDefault="009D3AB7" w:rsidP="009D3AB7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  <w:r w:rsidRPr="00D376AC">
              <w:rPr>
                <w:rFonts w:asciiTheme="minorHAnsi" w:eastAsia="Calibri" w:hAnsiTheme="minorHAnsi" w:cs="Arial"/>
                <w:szCs w:val="18"/>
              </w:rPr>
              <w:t>03</w:t>
            </w:r>
          </w:p>
        </w:tc>
        <w:tc>
          <w:tcPr>
            <w:tcW w:w="2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A4" w14:textId="77777777" w:rsidR="009D3AB7" w:rsidRPr="00D376AC" w:rsidRDefault="009D3AB7" w:rsidP="009D3AB7">
            <w:pPr>
              <w:spacing w:after="60"/>
              <w:rPr>
                <w:rFonts w:asciiTheme="minorHAnsi" w:eastAsia="Calibri" w:hAnsiTheme="minorHAnsi" w:cs="Arial"/>
                <w:szCs w:val="18"/>
              </w:rPr>
            </w:pPr>
            <w:r w:rsidRPr="00D376AC">
              <w:rPr>
                <w:rFonts w:asciiTheme="minorHAnsi" w:eastAsia="Calibri" w:hAnsiTheme="minorHAnsi" w:cs="Arial"/>
                <w:szCs w:val="18"/>
              </w:rPr>
              <w:t xml:space="preserve">Rated Input </w:t>
            </w:r>
            <w:r w:rsidR="0087709D">
              <w:rPr>
                <w:rFonts w:asciiTheme="minorHAnsi" w:eastAsia="Calibri" w:hAnsiTheme="minorHAnsi" w:cs="Arial"/>
                <w:szCs w:val="18"/>
              </w:rPr>
              <w:t xml:space="preserve">of water heater or boiler </w:t>
            </w:r>
            <w:r w:rsidRPr="00D376AC">
              <w:rPr>
                <w:rFonts w:asciiTheme="minorHAnsi" w:eastAsia="Calibri" w:hAnsiTheme="minorHAnsi" w:cs="Arial"/>
                <w:szCs w:val="18"/>
              </w:rPr>
              <w:t>(Btu/hr)</w:t>
            </w:r>
          </w:p>
        </w:tc>
        <w:tc>
          <w:tcPr>
            <w:tcW w:w="2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A5" w14:textId="77777777" w:rsidR="009D3AB7" w:rsidRPr="00D376AC" w:rsidRDefault="003720A9" w:rsidP="004E1D76">
            <w:pPr>
              <w:spacing w:after="60"/>
              <w:rPr>
                <w:rFonts w:asciiTheme="minorHAnsi" w:eastAsia="Calibri" w:hAnsiTheme="minorHAnsi" w:cs="Arial"/>
                <w:szCs w:val="18"/>
              </w:rPr>
            </w:pPr>
            <w:r>
              <w:rPr>
                <w:rFonts w:asciiTheme="minorHAnsi" w:eastAsia="Calibri" w:hAnsiTheme="minorHAnsi" w:cs="Arial"/>
                <w:szCs w:val="18"/>
              </w:rPr>
              <w:t>&lt;&lt;</w:t>
            </w:r>
            <w:r w:rsidR="00592CFF">
              <w:rPr>
                <w:rFonts w:asciiTheme="minorHAnsi" w:eastAsia="Calibri" w:hAnsiTheme="minorHAnsi" w:cs="Arial"/>
                <w:szCs w:val="18"/>
              </w:rPr>
              <w:t>user input, numeric</w:t>
            </w:r>
            <w:r w:rsidR="004E1D76">
              <w:rPr>
                <w:rFonts w:asciiTheme="minorHAnsi" w:eastAsia="Calibri" w:hAnsiTheme="minorHAnsi" w:cs="Arial"/>
                <w:szCs w:val="18"/>
              </w:rPr>
              <w:t>,</w:t>
            </w:r>
            <w:r w:rsidR="00592CFF">
              <w:rPr>
                <w:rFonts w:asciiTheme="minorHAnsi" w:eastAsia="Calibri" w:hAnsiTheme="minorHAnsi" w:cs="Arial"/>
                <w:szCs w:val="18"/>
              </w:rPr>
              <w:t xml:space="preserve"> xxxxxx&gt;&gt;</w:t>
            </w:r>
          </w:p>
        </w:tc>
      </w:tr>
      <w:tr w:rsidR="009D3AB7" w:rsidRPr="00D376AC" w14:paraId="1A2F95AA" w14:textId="77777777" w:rsidTr="0087709D">
        <w:trPr>
          <w:trHeight w:val="432"/>
          <w:tblHeader/>
        </w:trPr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A7" w14:textId="77777777" w:rsidR="009D3AB7" w:rsidRPr="00D376AC" w:rsidRDefault="009D3AB7" w:rsidP="009D3AB7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  <w:r w:rsidRPr="00D376AC">
              <w:rPr>
                <w:rFonts w:asciiTheme="minorHAnsi" w:eastAsia="Calibri" w:hAnsiTheme="minorHAnsi" w:cs="Arial"/>
                <w:szCs w:val="18"/>
              </w:rPr>
              <w:t>04</w:t>
            </w:r>
          </w:p>
        </w:tc>
        <w:tc>
          <w:tcPr>
            <w:tcW w:w="2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A8" w14:textId="77777777" w:rsidR="009D3AB7" w:rsidRPr="00D376AC" w:rsidRDefault="009D3AB7" w:rsidP="0087709D">
            <w:pPr>
              <w:spacing w:after="60"/>
              <w:rPr>
                <w:rFonts w:asciiTheme="minorHAnsi" w:eastAsia="Calibri" w:hAnsiTheme="minorHAnsi" w:cs="Arial"/>
                <w:szCs w:val="18"/>
              </w:rPr>
            </w:pPr>
            <w:r w:rsidRPr="00D376AC">
              <w:rPr>
                <w:rFonts w:asciiTheme="minorHAnsi" w:eastAsia="Calibri" w:hAnsiTheme="minorHAnsi" w:cs="Arial"/>
                <w:szCs w:val="18"/>
              </w:rPr>
              <w:t xml:space="preserve">Standby </w:t>
            </w:r>
            <w:r w:rsidR="0087709D">
              <w:rPr>
                <w:rFonts w:asciiTheme="minorHAnsi" w:eastAsia="Calibri" w:hAnsiTheme="minorHAnsi" w:cs="Arial"/>
                <w:szCs w:val="18"/>
              </w:rPr>
              <w:t>Loss—</w:t>
            </w:r>
            <w:r w:rsidR="003D4AC5">
              <w:rPr>
                <w:rFonts w:asciiTheme="minorHAnsi" w:eastAsia="Calibri" w:hAnsiTheme="minorHAnsi" w:cs="Arial"/>
                <w:szCs w:val="18"/>
              </w:rPr>
              <w:t>p</w:t>
            </w:r>
            <w:r w:rsidRPr="00D376AC">
              <w:rPr>
                <w:rFonts w:asciiTheme="minorHAnsi" w:eastAsia="Calibri" w:hAnsiTheme="minorHAnsi" w:cs="Arial"/>
                <w:szCs w:val="18"/>
              </w:rPr>
              <w:t>ercent</w:t>
            </w:r>
            <w:r w:rsidR="0087709D">
              <w:rPr>
                <w:rFonts w:asciiTheme="minorHAnsi" w:eastAsia="Calibri" w:hAnsiTheme="minorHAnsi" w:cs="Arial"/>
                <w:szCs w:val="18"/>
              </w:rPr>
              <w:t>age</w:t>
            </w:r>
            <w:r w:rsidR="008E4050">
              <w:rPr>
                <w:rFonts w:asciiTheme="minorHAnsi" w:eastAsia="Calibri" w:hAnsiTheme="minorHAnsi" w:cs="Arial"/>
                <w:szCs w:val="18"/>
              </w:rPr>
              <w:t xml:space="preserve"> (if </w:t>
            </w:r>
            <w:r w:rsidR="0087709D">
              <w:rPr>
                <w:rFonts w:asciiTheme="minorHAnsi" w:eastAsia="Calibri" w:hAnsiTheme="minorHAnsi" w:cs="Arial"/>
                <w:szCs w:val="18"/>
              </w:rPr>
              <w:t>known</w:t>
            </w:r>
            <w:r w:rsidR="008E4050">
              <w:rPr>
                <w:rFonts w:asciiTheme="minorHAnsi" w:eastAsia="Calibri" w:hAnsiTheme="minorHAnsi" w:cs="Arial"/>
                <w:szCs w:val="18"/>
              </w:rPr>
              <w:t>)</w:t>
            </w:r>
          </w:p>
        </w:tc>
        <w:tc>
          <w:tcPr>
            <w:tcW w:w="2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A9" w14:textId="77777777" w:rsidR="009D3AB7" w:rsidRPr="00D376AC" w:rsidRDefault="003720A9" w:rsidP="00592CFF">
            <w:pPr>
              <w:spacing w:after="60"/>
              <w:rPr>
                <w:rFonts w:asciiTheme="minorHAnsi" w:eastAsia="Calibri" w:hAnsiTheme="minorHAnsi" w:cs="Arial"/>
                <w:szCs w:val="18"/>
              </w:rPr>
            </w:pPr>
            <w:r>
              <w:rPr>
                <w:rFonts w:asciiTheme="minorHAnsi" w:eastAsia="Calibri" w:hAnsiTheme="minorHAnsi" w:cs="Arial"/>
                <w:szCs w:val="18"/>
              </w:rPr>
              <w:t>&lt;&lt;</w:t>
            </w:r>
            <w:r w:rsidR="004E1D76">
              <w:rPr>
                <w:rFonts w:asciiTheme="minorHAnsi" w:eastAsia="Calibri" w:hAnsiTheme="minorHAnsi" w:cs="Arial"/>
                <w:szCs w:val="18"/>
              </w:rPr>
              <w:t>user input, numeric,</w:t>
            </w:r>
            <w:r w:rsidR="00592CFF">
              <w:rPr>
                <w:rFonts w:asciiTheme="minorHAnsi" w:eastAsia="Calibri" w:hAnsiTheme="minorHAnsi" w:cs="Arial"/>
                <w:szCs w:val="18"/>
              </w:rPr>
              <w:t xml:space="preserve"> x.xx</w:t>
            </w:r>
            <w:r w:rsidR="00302259">
              <w:rPr>
                <w:rFonts w:asciiTheme="minorHAnsi" w:eastAsia="Calibri" w:hAnsiTheme="minorHAnsi" w:cs="Arial"/>
                <w:szCs w:val="18"/>
              </w:rPr>
              <w:t>x</w:t>
            </w:r>
            <w:r w:rsidR="004E1D76">
              <w:rPr>
                <w:rFonts w:asciiTheme="minorHAnsi" w:eastAsia="Calibri" w:hAnsiTheme="minorHAnsi" w:cs="Arial"/>
                <w:szCs w:val="18"/>
              </w:rPr>
              <w:t>;</w:t>
            </w:r>
            <w:r w:rsidR="008E4050">
              <w:rPr>
                <w:rFonts w:asciiTheme="minorHAnsi" w:eastAsia="Calibri" w:hAnsiTheme="minorHAnsi" w:cs="Arial"/>
                <w:szCs w:val="18"/>
              </w:rPr>
              <w:t xml:space="preserve"> or null entry </w:t>
            </w:r>
            <w:r w:rsidR="001B10CA">
              <w:rPr>
                <w:rFonts w:asciiTheme="minorHAnsi" w:eastAsia="Calibri" w:hAnsiTheme="minorHAnsi" w:cs="Arial"/>
                <w:szCs w:val="18"/>
              </w:rPr>
              <w:t xml:space="preserve">is </w:t>
            </w:r>
            <w:r w:rsidR="008E4050">
              <w:rPr>
                <w:rFonts w:asciiTheme="minorHAnsi" w:eastAsia="Calibri" w:hAnsiTheme="minorHAnsi" w:cs="Arial"/>
                <w:szCs w:val="18"/>
              </w:rPr>
              <w:t>allowed</w:t>
            </w:r>
            <w:r w:rsidR="001B10CA">
              <w:rPr>
                <w:rFonts w:asciiTheme="minorHAnsi" w:eastAsia="Calibri" w:hAnsiTheme="minorHAnsi" w:cs="Arial"/>
                <w:szCs w:val="18"/>
              </w:rPr>
              <w:t xml:space="preserve"> for this field</w:t>
            </w:r>
            <w:r w:rsidR="008E4050">
              <w:rPr>
                <w:rFonts w:asciiTheme="minorHAnsi" w:eastAsia="Calibri" w:hAnsiTheme="minorHAnsi" w:cs="Arial"/>
                <w:szCs w:val="18"/>
              </w:rPr>
              <w:t>&gt;&gt;</w:t>
            </w:r>
          </w:p>
        </w:tc>
      </w:tr>
      <w:tr w:rsidR="00AF2254" w:rsidRPr="00D376AC" w14:paraId="1A2F95AE" w14:textId="77777777" w:rsidTr="0087709D">
        <w:trPr>
          <w:trHeight w:val="432"/>
          <w:tblHeader/>
        </w:trPr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AB" w14:textId="77777777" w:rsidR="00AF2254" w:rsidRPr="00D376AC" w:rsidRDefault="00AF2254" w:rsidP="009D3AB7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  <w:r>
              <w:rPr>
                <w:rFonts w:asciiTheme="minorHAnsi" w:eastAsia="Calibri" w:hAnsiTheme="minorHAnsi" w:cs="Arial"/>
                <w:szCs w:val="18"/>
              </w:rPr>
              <w:t>05</w:t>
            </w:r>
          </w:p>
        </w:tc>
        <w:tc>
          <w:tcPr>
            <w:tcW w:w="2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AC" w14:textId="77777777" w:rsidR="00AF2254" w:rsidRPr="00D376AC" w:rsidRDefault="00AF2254" w:rsidP="0087709D">
            <w:pPr>
              <w:spacing w:after="60"/>
              <w:rPr>
                <w:rFonts w:asciiTheme="minorHAnsi" w:eastAsia="Calibri" w:hAnsiTheme="minorHAnsi" w:cs="Arial"/>
                <w:szCs w:val="18"/>
              </w:rPr>
            </w:pPr>
            <w:r>
              <w:rPr>
                <w:rFonts w:asciiTheme="minorHAnsi" w:eastAsia="Calibri" w:hAnsiTheme="minorHAnsi" w:cs="Arial"/>
                <w:szCs w:val="18"/>
              </w:rPr>
              <w:t xml:space="preserve">Standby </w:t>
            </w:r>
            <w:r w:rsidR="0087709D">
              <w:rPr>
                <w:rFonts w:asciiTheme="minorHAnsi" w:eastAsia="Calibri" w:hAnsiTheme="minorHAnsi" w:cs="Arial"/>
                <w:szCs w:val="18"/>
              </w:rPr>
              <w:t xml:space="preserve">Loss—Power </w:t>
            </w:r>
            <w:r>
              <w:rPr>
                <w:rFonts w:asciiTheme="minorHAnsi" w:eastAsia="Calibri" w:hAnsiTheme="minorHAnsi" w:cs="Arial"/>
                <w:szCs w:val="18"/>
              </w:rPr>
              <w:t xml:space="preserve">(from </w:t>
            </w:r>
            <w:r>
              <w:rPr>
                <w:rFonts w:asciiTheme="minorHAnsi" w:hAnsiTheme="minorHAnsi"/>
              </w:rPr>
              <w:t>appliance database</w:t>
            </w:r>
            <w:r w:rsidR="0087709D">
              <w:rPr>
                <w:rFonts w:asciiTheme="minorHAnsi" w:hAnsiTheme="minorHAnsi"/>
              </w:rPr>
              <w:t>, if known</w:t>
            </w:r>
            <w:r>
              <w:rPr>
                <w:rFonts w:asciiTheme="minorHAnsi" w:hAnsiTheme="minorHAnsi"/>
              </w:rPr>
              <w:t>)</w:t>
            </w:r>
            <w:r w:rsidR="00AF0531">
              <w:rPr>
                <w:rFonts w:asciiTheme="minorHAnsi" w:hAnsiTheme="minorHAnsi"/>
              </w:rPr>
              <w:t xml:space="preserve"> </w:t>
            </w:r>
            <w:r w:rsidR="00AF0531" w:rsidRPr="00D376AC">
              <w:rPr>
                <w:rFonts w:asciiTheme="minorHAnsi" w:eastAsia="Calibri" w:hAnsiTheme="minorHAnsi" w:cs="Arial"/>
                <w:szCs w:val="18"/>
              </w:rPr>
              <w:t>(Btu/hr)</w:t>
            </w:r>
          </w:p>
        </w:tc>
        <w:tc>
          <w:tcPr>
            <w:tcW w:w="2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AD" w14:textId="77777777" w:rsidR="003A7303" w:rsidRDefault="00AF2254" w:rsidP="003A7303">
            <w:pPr>
              <w:spacing w:after="60"/>
              <w:rPr>
                <w:rFonts w:asciiTheme="minorHAnsi" w:eastAsia="Calibri" w:hAnsiTheme="minorHAnsi" w:cs="Arial"/>
                <w:sz w:val="22"/>
                <w:szCs w:val="18"/>
              </w:rPr>
            </w:pPr>
            <w:r>
              <w:rPr>
                <w:rFonts w:asciiTheme="minorHAnsi" w:eastAsia="Calibri" w:hAnsiTheme="minorHAnsi" w:cs="Arial"/>
                <w:szCs w:val="18"/>
              </w:rPr>
              <w:t>&lt;&lt;</w:t>
            </w:r>
            <w:r w:rsidR="003F16D1">
              <w:rPr>
                <w:rFonts w:asciiTheme="minorHAnsi" w:eastAsia="Calibri" w:hAnsiTheme="minorHAnsi" w:cs="Arial"/>
                <w:szCs w:val="18"/>
              </w:rPr>
              <w:t>calculated field, B05 = (B03*B04).  I</w:t>
            </w:r>
            <w:r w:rsidR="0087709D">
              <w:rPr>
                <w:rFonts w:asciiTheme="minorHAnsi" w:eastAsia="Calibri" w:hAnsiTheme="minorHAnsi" w:cs="Arial"/>
                <w:szCs w:val="18"/>
              </w:rPr>
              <w:t>f the entry in B04 is null</w:t>
            </w:r>
            <w:r w:rsidR="003F16D1">
              <w:rPr>
                <w:rFonts w:asciiTheme="minorHAnsi" w:eastAsia="Calibri" w:hAnsiTheme="minorHAnsi" w:cs="Arial"/>
                <w:szCs w:val="18"/>
              </w:rPr>
              <w:t>, then B05 = user input, numeric, xxx.</w:t>
            </w:r>
            <w:r>
              <w:rPr>
                <w:rFonts w:asciiTheme="minorHAnsi" w:eastAsia="Calibri" w:hAnsiTheme="minorHAnsi" w:cs="Arial"/>
                <w:szCs w:val="18"/>
              </w:rPr>
              <w:t>&gt;</w:t>
            </w:r>
          </w:p>
        </w:tc>
      </w:tr>
      <w:tr w:rsidR="009D3AB7" w:rsidRPr="00D376AC" w14:paraId="1A2F95B2" w14:textId="77777777" w:rsidTr="0087709D">
        <w:trPr>
          <w:trHeight w:val="432"/>
          <w:tblHeader/>
        </w:trPr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AF" w14:textId="77777777" w:rsidR="009D3AB7" w:rsidRPr="00D376AC" w:rsidRDefault="009D3AB7" w:rsidP="0087709D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  <w:r w:rsidRPr="00D376AC">
              <w:rPr>
                <w:rFonts w:asciiTheme="minorHAnsi" w:eastAsia="Calibri" w:hAnsiTheme="minorHAnsi" w:cs="Arial"/>
                <w:szCs w:val="18"/>
              </w:rPr>
              <w:t>0</w:t>
            </w:r>
            <w:r w:rsidR="0087709D">
              <w:rPr>
                <w:rFonts w:asciiTheme="minorHAnsi" w:eastAsia="Calibri" w:hAnsiTheme="minorHAnsi" w:cs="Arial"/>
                <w:szCs w:val="18"/>
              </w:rPr>
              <w:t>6</w:t>
            </w:r>
          </w:p>
        </w:tc>
        <w:tc>
          <w:tcPr>
            <w:tcW w:w="2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B0" w14:textId="77777777" w:rsidR="009D3AB7" w:rsidRPr="00D376AC" w:rsidRDefault="009D3AB7" w:rsidP="009D3AB7">
            <w:pPr>
              <w:spacing w:after="60"/>
              <w:rPr>
                <w:rFonts w:asciiTheme="minorHAnsi" w:eastAsia="Calibri" w:hAnsiTheme="minorHAnsi" w:cs="Arial"/>
                <w:szCs w:val="18"/>
              </w:rPr>
            </w:pPr>
            <w:r w:rsidRPr="00D376AC">
              <w:rPr>
                <w:rFonts w:asciiTheme="minorHAnsi" w:eastAsia="Calibri" w:hAnsiTheme="minorHAnsi" w:cs="Arial"/>
                <w:szCs w:val="18"/>
              </w:rPr>
              <w:t>Pump Watts (Watts)</w:t>
            </w:r>
            <w:r w:rsidR="001B10CA">
              <w:rPr>
                <w:rFonts w:asciiTheme="minorHAnsi" w:eastAsia="Calibri" w:hAnsiTheme="minorHAnsi" w:cs="Arial"/>
                <w:szCs w:val="18"/>
              </w:rPr>
              <w:t xml:space="preserve"> (if applicable)</w:t>
            </w:r>
          </w:p>
        </w:tc>
        <w:tc>
          <w:tcPr>
            <w:tcW w:w="2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B1" w14:textId="77777777" w:rsidR="009D3AB7" w:rsidRPr="00D376AC" w:rsidRDefault="003720A9" w:rsidP="004E1D76">
            <w:pPr>
              <w:spacing w:after="60"/>
              <w:rPr>
                <w:rFonts w:asciiTheme="minorHAnsi" w:eastAsia="Calibri" w:hAnsiTheme="minorHAnsi" w:cs="Arial"/>
                <w:szCs w:val="18"/>
              </w:rPr>
            </w:pPr>
            <w:r>
              <w:rPr>
                <w:rFonts w:asciiTheme="minorHAnsi" w:eastAsia="Calibri" w:hAnsiTheme="minorHAnsi" w:cs="Arial"/>
                <w:szCs w:val="18"/>
              </w:rPr>
              <w:t>&lt;&lt;</w:t>
            </w:r>
            <w:r w:rsidR="004E1D76">
              <w:rPr>
                <w:rFonts w:asciiTheme="minorHAnsi" w:eastAsia="Calibri" w:hAnsiTheme="minorHAnsi" w:cs="Arial"/>
                <w:szCs w:val="18"/>
              </w:rPr>
              <w:t xml:space="preserve">user input, numeric, </w:t>
            </w:r>
            <w:r w:rsidR="008E4050">
              <w:rPr>
                <w:rFonts w:asciiTheme="minorHAnsi" w:eastAsia="Calibri" w:hAnsiTheme="minorHAnsi" w:cs="Arial"/>
                <w:szCs w:val="18"/>
              </w:rPr>
              <w:t>xxxx.x</w:t>
            </w:r>
            <w:r w:rsidR="004E1D76">
              <w:rPr>
                <w:rFonts w:asciiTheme="minorHAnsi" w:eastAsia="Calibri" w:hAnsiTheme="minorHAnsi" w:cs="Arial"/>
                <w:szCs w:val="18"/>
              </w:rPr>
              <w:t>;</w:t>
            </w:r>
            <w:r w:rsidR="001B10CA">
              <w:rPr>
                <w:rFonts w:asciiTheme="minorHAnsi" w:eastAsia="Calibri" w:hAnsiTheme="minorHAnsi" w:cs="Arial"/>
                <w:szCs w:val="18"/>
              </w:rPr>
              <w:t xml:space="preserve"> or null entry is allowed for this field&gt;&gt;</w:t>
            </w:r>
          </w:p>
        </w:tc>
      </w:tr>
      <w:tr w:rsidR="009D3AB7" w:rsidRPr="00D376AC" w14:paraId="1A2F95B6" w14:textId="77777777" w:rsidTr="0087709D">
        <w:trPr>
          <w:trHeight w:val="432"/>
          <w:tblHeader/>
        </w:trPr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B3" w14:textId="77777777" w:rsidR="009D3AB7" w:rsidRPr="00D376AC" w:rsidRDefault="009D3AB7" w:rsidP="0087709D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  <w:r w:rsidRPr="00D376AC">
              <w:rPr>
                <w:rFonts w:asciiTheme="minorHAnsi" w:eastAsia="Calibri" w:hAnsiTheme="minorHAnsi" w:cs="Arial"/>
                <w:szCs w:val="18"/>
              </w:rPr>
              <w:t>0</w:t>
            </w:r>
            <w:r w:rsidR="0087709D">
              <w:rPr>
                <w:rFonts w:asciiTheme="minorHAnsi" w:eastAsia="Calibri" w:hAnsiTheme="minorHAnsi" w:cs="Arial"/>
                <w:szCs w:val="18"/>
              </w:rPr>
              <w:t>7</w:t>
            </w:r>
          </w:p>
        </w:tc>
        <w:tc>
          <w:tcPr>
            <w:tcW w:w="2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B4" w14:textId="77777777" w:rsidR="009D3AB7" w:rsidRPr="00D376AC" w:rsidRDefault="009D3AB7" w:rsidP="009D3AB7">
            <w:pPr>
              <w:spacing w:after="60"/>
              <w:rPr>
                <w:rFonts w:asciiTheme="minorHAnsi" w:eastAsia="Calibri" w:hAnsiTheme="minorHAnsi" w:cs="Arial"/>
                <w:szCs w:val="18"/>
              </w:rPr>
            </w:pPr>
            <w:r w:rsidRPr="00D376AC">
              <w:rPr>
                <w:rFonts w:asciiTheme="minorHAnsi" w:eastAsia="Calibri" w:hAnsiTheme="minorHAnsi" w:cs="Arial"/>
                <w:szCs w:val="18"/>
              </w:rPr>
              <w:t>Pump Energy (Btu/hr)</w:t>
            </w:r>
          </w:p>
        </w:tc>
        <w:tc>
          <w:tcPr>
            <w:tcW w:w="2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B5" w14:textId="20C1B81E" w:rsidR="005647D2" w:rsidRDefault="003720A9">
            <w:pPr>
              <w:spacing w:after="60"/>
              <w:rPr>
                <w:rFonts w:asciiTheme="minorHAnsi" w:eastAsia="Calibri" w:hAnsiTheme="minorHAnsi" w:cs="Arial"/>
                <w:szCs w:val="18"/>
              </w:rPr>
            </w:pPr>
            <w:r>
              <w:rPr>
                <w:rFonts w:asciiTheme="minorHAnsi" w:eastAsia="Calibri" w:hAnsiTheme="minorHAnsi" w:cs="Arial"/>
                <w:szCs w:val="18"/>
              </w:rPr>
              <w:t>&lt;&lt;</w:t>
            </w:r>
            <w:r w:rsidR="004E1D76">
              <w:rPr>
                <w:rFonts w:asciiTheme="minorHAnsi" w:eastAsia="Calibri" w:hAnsiTheme="minorHAnsi" w:cs="Arial"/>
                <w:szCs w:val="18"/>
              </w:rPr>
              <w:t xml:space="preserve">calculated field, </w:t>
            </w:r>
            <w:r>
              <w:rPr>
                <w:rFonts w:asciiTheme="minorHAnsi" w:eastAsia="Calibri" w:hAnsiTheme="minorHAnsi" w:cs="Arial"/>
                <w:szCs w:val="18"/>
              </w:rPr>
              <w:t>numeric</w:t>
            </w:r>
            <w:r w:rsidR="004E1D76">
              <w:rPr>
                <w:rFonts w:asciiTheme="minorHAnsi" w:eastAsia="Calibri" w:hAnsiTheme="minorHAnsi" w:cs="Arial"/>
                <w:szCs w:val="18"/>
              </w:rPr>
              <w:t xml:space="preserve">, xxx: </w:t>
            </w:r>
            <w:r>
              <w:rPr>
                <w:rFonts w:asciiTheme="minorHAnsi" w:eastAsia="Calibri" w:hAnsiTheme="minorHAnsi" w:cs="Arial"/>
                <w:szCs w:val="18"/>
              </w:rPr>
              <w:t xml:space="preserve"> </w:t>
            </w:r>
            <w:r w:rsidR="004E1D76">
              <w:rPr>
                <w:rFonts w:asciiTheme="minorHAnsi" w:eastAsia="Calibri" w:hAnsiTheme="minorHAnsi" w:cs="Arial"/>
                <w:szCs w:val="18"/>
              </w:rPr>
              <w:t>=(</w:t>
            </w:r>
            <w:r w:rsidR="001D7622">
              <w:rPr>
                <w:rFonts w:asciiTheme="minorHAnsi" w:eastAsia="Calibri" w:hAnsiTheme="minorHAnsi" w:cs="Arial"/>
                <w:szCs w:val="18"/>
              </w:rPr>
              <w:t>B</w:t>
            </w:r>
            <w:r>
              <w:rPr>
                <w:rFonts w:asciiTheme="minorHAnsi" w:eastAsia="Calibri" w:hAnsiTheme="minorHAnsi" w:cs="Arial"/>
                <w:szCs w:val="18"/>
              </w:rPr>
              <w:t>0</w:t>
            </w:r>
            <w:r w:rsidR="00FB47B3">
              <w:rPr>
                <w:rFonts w:asciiTheme="minorHAnsi" w:eastAsia="Calibri" w:hAnsiTheme="minorHAnsi" w:cs="Arial"/>
                <w:szCs w:val="18"/>
              </w:rPr>
              <w:t>6</w:t>
            </w:r>
            <w:r>
              <w:rPr>
                <w:rFonts w:asciiTheme="minorHAnsi" w:eastAsia="Calibri" w:hAnsiTheme="minorHAnsi" w:cs="Arial"/>
                <w:szCs w:val="18"/>
              </w:rPr>
              <w:t>*3.414</w:t>
            </w:r>
            <w:r w:rsidR="004E1D76">
              <w:rPr>
                <w:rFonts w:asciiTheme="minorHAnsi" w:eastAsia="Calibri" w:hAnsiTheme="minorHAnsi" w:cs="Arial"/>
                <w:szCs w:val="18"/>
              </w:rPr>
              <w:t>);</w:t>
            </w:r>
            <w:r>
              <w:rPr>
                <w:rFonts w:asciiTheme="minorHAnsi" w:eastAsia="Calibri" w:hAnsiTheme="minorHAnsi" w:cs="Arial"/>
                <w:szCs w:val="18"/>
              </w:rPr>
              <w:t xml:space="preserve"> or </w:t>
            </w:r>
            <w:r w:rsidR="004E1D76">
              <w:rPr>
                <w:rFonts w:asciiTheme="minorHAnsi" w:eastAsia="Calibri" w:hAnsiTheme="minorHAnsi" w:cs="Arial"/>
                <w:szCs w:val="18"/>
              </w:rPr>
              <w:t>=</w:t>
            </w:r>
            <w:r w:rsidR="00885949">
              <w:rPr>
                <w:rFonts w:asciiTheme="minorHAnsi" w:eastAsia="Calibri" w:hAnsiTheme="minorHAnsi" w:cs="Arial"/>
                <w:szCs w:val="18"/>
              </w:rPr>
              <w:t>85</w:t>
            </w:r>
            <w:r>
              <w:rPr>
                <w:rFonts w:asciiTheme="minorHAnsi" w:eastAsia="Calibri" w:hAnsiTheme="minorHAnsi" w:cs="Arial"/>
                <w:szCs w:val="18"/>
              </w:rPr>
              <w:t xml:space="preserve"> if </w:t>
            </w:r>
            <w:r w:rsidR="001D7622">
              <w:rPr>
                <w:rFonts w:asciiTheme="minorHAnsi" w:eastAsia="Calibri" w:hAnsiTheme="minorHAnsi" w:cs="Arial"/>
                <w:szCs w:val="18"/>
              </w:rPr>
              <w:t>B</w:t>
            </w:r>
            <w:r>
              <w:rPr>
                <w:rFonts w:asciiTheme="minorHAnsi" w:eastAsia="Calibri" w:hAnsiTheme="minorHAnsi" w:cs="Arial"/>
                <w:szCs w:val="18"/>
              </w:rPr>
              <w:t>0</w:t>
            </w:r>
            <w:r w:rsidR="00FB47B3">
              <w:rPr>
                <w:rFonts w:asciiTheme="minorHAnsi" w:eastAsia="Calibri" w:hAnsiTheme="minorHAnsi" w:cs="Arial"/>
                <w:szCs w:val="18"/>
              </w:rPr>
              <w:t>6</w:t>
            </w:r>
            <w:r>
              <w:rPr>
                <w:rFonts w:asciiTheme="minorHAnsi" w:eastAsia="Calibri" w:hAnsiTheme="minorHAnsi" w:cs="Arial"/>
                <w:szCs w:val="18"/>
              </w:rPr>
              <w:t xml:space="preserve"> is </w:t>
            </w:r>
            <w:r w:rsidR="004E1D76">
              <w:rPr>
                <w:rFonts w:asciiTheme="minorHAnsi" w:eastAsia="Calibri" w:hAnsiTheme="minorHAnsi" w:cs="Arial"/>
                <w:szCs w:val="18"/>
              </w:rPr>
              <w:t>null entry</w:t>
            </w:r>
            <w:r>
              <w:rPr>
                <w:rFonts w:asciiTheme="minorHAnsi" w:eastAsia="Calibri" w:hAnsiTheme="minorHAnsi" w:cs="Arial"/>
                <w:szCs w:val="18"/>
              </w:rPr>
              <w:t>&gt;&gt;</w:t>
            </w:r>
          </w:p>
        </w:tc>
      </w:tr>
      <w:tr w:rsidR="009D3AB7" w:rsidRPr="00D376AC" w14:paraId="1A2F95BA" w14:textId="77777777" w:rsidTr="0087709D">
        <w:trPr>
          <w:trHeight w:val="432"/>
          <w:tblHeader/>
        </w:trPr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B7" w14:textId="77777777" w:rsidR="009D3AB7" w:rsidRPr="00D376AC" w:rsidRDefault="009D3AB7" w:rsidP="0087709D">
            <w:pPr>
              <w:spacing w:after="60"/>
              <w:jc w:val="center"/>
              <w:rPr>
                <w:rFonts w:asciiTheme="minorHAnsi" w:eastAsia="Calibri" w:hAnsiTheme="minorHAnsi" w:cs="Arial"/>
                <w:szCs w:val="18"/>
              </w:rPr>
            </w:pPr>
            <w:r w:rsidRPr="00D376AC">
              <w:rPr>
                <w:rFonts w:asciiTheme="minorHAnsi" w:eastAsia="Calibri" w:hAnsiTheme="minorHAnsi" w:cs="Arial"/>
                <w:szCs w:val="18"/>
              </w:rPr>
              <w:t>0</w:t>
            </w:r>
            <w:r w:rsidR="0087709D">
              <w:rPr>
                <w:rFonts w:asciiTheme="minorHAnsi" w:eastAsia="Calibri" w:hAnsiTheme="minorHAnsi" w:cs="Arial"/>
                <w:szCs w:val="18"/>
              </w:rPr>
              <w:t>8</w:t>
            </w:r>
          </w:p>
        </w:tc>
        <w:tc>
          <w:tcPr>
            <w:tcW w:w="2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B8" w14:textId="77777777" w:rsidR="009D3AB7" w:rsidRPr="00D376AC" w:rsidRDefault="009D3AB7" w:rsidP="009D3AB7">
            <w:pPr>
              <w:spacing w:after="60"/>
              <w:rPr>
                <w:rFonts w:asciiTheme="minorHAnsi" w:eastAsia="Calibri" w:hAnsiTheme="minorHAnsi" w:cs="Arial"/>
                <w:szCs w:val="18"/>
              </w:rPr>
            </w:pPr>
            <w:r w:rsidRPr="00D376AC">
              <w:rPr>
                <w:rFonts w:asciiTheme="minorHAnsi" w:eastAsia="Calibri" w:hAnsiTheme="minorHAnsi" w:cs="Arial"/>
                <w:szCs w:val="18"/>
              </w:rPr>
              <w:t>Effective AFUE</w:t>
            </w:r>
          </w:p>
        </w:tc>
        <w:tc>
          <w:tcPr>
            <w:tcW w:w="2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95B9" w14:textId="77777777" w:rsidR="009D3AB7" w:rsidRPr="00D376AC" w:rsidRDefault="003720A9" w:rsidP="00946488">
            <w:pPr>
              <w:spacing w:after="60"/>
              <w:rPr>
                <w:rFonts w:asciiTheme="minorHAnsi" w:eastAsia="Calibri" w:hAnsiTheme="minorHAnsi" w:cs="Arial"/>
                <w:szCs w:val="18"/>
              </w:rPr>
            </w:pPr>
            <w:r>
              <w:rPr>
                <w:rFonts w:asciiTheme="minorHAnsi" w:eastAsia="Calibri" w:hAnsiTheme="minorHAnsi" w:cs="Arial"/>
                <w:szCs w:val="18"/>
              </w:rPr>
              <w:t>&lt;&lt;</w:t>
            </w:r>
            <w:r w:rsidR="004E1D76">
              <w:rPr>
                <w:rFonts w:asciiTheme="minorHAnsi" w:eastAsia="Calibri" w:hAnsiTheme="minorHAnsi" w:cs="Arial"/>
                <w:szCs w:val="18"/>
              </w:rPr>
              <w:t xml:space="preserve">calculated field, </w:t>
            </w:r>
            <w:r>
              <w:rPr>
                <w:rFonts w:asciiTheme="minorHAnsi" w:eastAsia="Calibri" w:hAnsiTheme="minorHAnsi" w:cs="Arial"/>
                <w:szCs w:val="18"/>
              </w:rPr>
              <w:t>numeric</w:t>
            </w:r>
            <w:r w:rsidR="004E1D76">
              <w:rPr>
                <w:rFonts w:asciiTheme="minorHAnsi" w:eastAsia="Calibri" w:hAnsiTheme="minorHAnsi" w:cs="Arial"/>
                <w:szCs w:val="18"/>
              </w:rPr>
              <w:t xml:space="preserve"> x.xx: </w:t>
            </w:r>
            <w:r>
              <w:rPr>
                <w:rFonts w:asciiTheme="minorHAnsi" w:eastAsia="Calibri" w:hAnsiTheme="minorHAnsi" w:cs="Arial"/>
                <w:szCs w:val="18"/>
              </w:rPr>
              <w:t xml:space="preserve"> </w:t>
            </w:r>
            <w:r w:rsidR="004E1D76">
              <w:rPr>
                <w:rFonts w:asciiTheme="minorHAnsi" w:eastAsia="Calibri" w:hAnsiTheme="minorHAnsi" w:cs="Arial"/>
                <w:szCs w:val="18"/>
              </w:rPr>
              <w:t>=</w:t>
            </w:r>
            <w:r w:rsidR="001D7622">
              <w:rPr>
                <w:rFonts w:asciiTheme="minorHAnsi" w:eastAsia="Calibri" w:hAnsiTheme="minorHAnsi" w:cs="Arial"/>
                <w:szCs w:val="18"/>
              </w:rPr>
              <w:t>B</w:t>
            </w:r>
            <w:r>
              <w:rPr>
                <w:rFonts w:asciiTheme="minorHAnsi" w:eastAsia="Calibri" w:hAnsiTheme="minorHAnsi" w:cs="Arial"/>
                <w:szCs w:val="18"/>
              </w:rPr>
              <w:t xml:space="preserve">01 – </w:t>
            </w:r>
            <w:r w:rsidR="00946488">
              <w:rPr>
                <w:rFonts w:asciiTheme="minorHAnsi" w:eastAsia="Calibri" w:hAnsiTheme="minorHAnsi" w:cs="Arial"/>
                <w:szCs w:val="18"/>
              </w:rPr>
              <w:t>(</w:t>
            </w:r>
            <w:r>
              <w:rPr>
                <w:rFonts w:asciiTheme="minorHAnsi" w:eastAsia="Calibri" w:hAnsiTheme="minorHAnsi" w:cs="Arial"/>
                <w:szCs w:val="18"/>
              </w:rPr>
              <w:t>(</w:t>
            </w:r>
            <w:r w:rsidR="001D7622">
              <w:rPr>
                <w:rFonts w:asciiTheme="minorHAnsi" w:eastAsia="Calibri" w:hAnsiTheme="minorHAnsi" w:cs="Arial"/>
                <w:szCs w:val="18"/>
              </w:rPr>
              <w:t>B</w:t>
            </w:r>
            <w:r>
              <w:rPr>
                <w:rFonts w:asciiTheme="minorHAnsi" w:eastAsia="Calibri" w:hAnsiTheme="minorHAnsi" w:cs="Arial"/>
                <w:szCs w:val="18"/>
              </w:rPr>
              <w:t xml:space="preserve">02 + </w:t>
            </w:r>
            <w:r w:rsidR="001D7622">
              <w:rPr>
                <w:rFonts w:asciiTheme="minorHAnsi" w:eastAsia="Calibri" w:hAnsiTheme="minorHAnsi" w:cs="Arial"/>
                <w:szCs w:val="18"/>
              </w:rPr>
              <w:t>B</w:t>
            </w:r>
            <w:r>
              <w:rPr>
                <w:rFonts w:asciiTheme="minorHAnsi" w:eastAsia="Calibri" w:hAnsiTheme="minorHAnsi" w:cs="Arial"/>
                <w:szCs w:val="18"/>
              </w:rPr>
              <w:t xml:space="preserve">05 + </w:t>
            </w:r>
            <w:r w:rsidR="001D7622">
              <w:rPr>
                <w:rFonts w:asciiTheme="minorHAnsi" w:eastAsia="Calibri" w:hAnsiTheme="minorHAnsi" w:cs="Arial"/>
                <w:szCs w:val="18"/>
              </w:rPr>
              <w:t>B</w:t>
            </w:r>
            <w:r>
              <w:rPr>
                <w:rFonts w:asciiTheme="minorHAnsi" w:eastAsia="Calibri" w:hAnsiTheme="minorHAnsi" w:cs="Arial"/>
                <w:szCs w:val="18"/>
              </w:rPr>
              <w:t>07</w:t>
            </w:r>
            <w:r w:rsidR="00946488">
              <w:rPr>
                <w:rFonts w:asciiTheme="minorHAnsi" w:eastAsia="Calibri" w:hAnsiTheme="minorHAnsi" w:cs="Arial"/>
                <w:szCs w:val="18"/>
              </w:rPr>
              <w:t>)</w:t>
            </w:r>
            <w:r>
              <w:rPr>
                <w:rFonts w:asciiTheme="minorHAnsi" w:eastAsia="Calibri" w:hAnsiTheme="minorHAnsi" w:cs="Arial"/>
                <w:szCs w:val="18"/>
              </w:rPr>
              <w:t>/</w:t>
            </w:r>
            <w:r w:rsidR="001D7622">
              <w:rPr>
                <w:rFonts w:asciiTheme="minorHAnsi" w:eastAsia="Calibri" w:hAnsiTheme="minorHAnsi" w:cs="Arial"/>
                <w:szCs w:val="18"/>
              </w:rPr>
              <w:t>B</w:t>
            </w:r>
            <w:r>
              <w:rPr>
                <w:rFonts w:asciiTheme="minorHAnsi" w:eastAsia="Calibri" w:hAnsiTheme="minorHAnsi" w:cs="Arial"/>
                <w:szCs w:val="18"/>
              </w:rPr>
              <w:t>03)</w:t>
            </w:r>
          </w:p>
        </w:tc>
      </w:tr>
    </w:tbl>
    <w:p w14:paraId="1A2F95BB" w14:textId="77777777" w:rsidR="00D14D3E" w:rsidRDefault="00D14D3E">
      <w:pPr>
        <w:rPr>
          <w:b/>
        </w:rPr>
      </w:pPr>
    </w:p>
    <w:p w14:paraId="1A2F95BC" w14:textId="77777777" w:rsidR="009D3AB7" w:rsidRDefault="009D3AB7">
      <w:pPr>
        <w:rPr>
          <w:b/>
        </w:rPr>
      </w:pPr>
    </w:p>
    <w:p w14:paraId="1A2F95BD" w14:textId="77777777" w:rsidR="009D3AB7" w:rsidRPr="00EB701C" w:rsidRDefault="009D3AB7">
      <w:pPr>
        <w:rPr>
          <w:b/>
        </w:rPr>
      </w:pPr>
    </w:p>
    <w:sectPr w:rsidR="009D3AB7" w:rsidRPr="00EB701C" w:rsidSect="00D14D3E">
      <w:headerReference w:type="even" r:id="rId20"/>
      <w:headerReference w:type="default" r:id="rId21"/>
      <w:headerReference w:type="first" r:id="rId22"/>
      <w:pgSz w:w="12240" w:h="15840"/>
      <w:pgMar w:top="720" w:right="720" w:bottom="720" w:left="720" w:header="720" w:footer="432" w:gutter="576"/>
      <w:pgNumType w:start="1"/>
      <w:cols w:space="720"/>
      <w:docGrid w:linePitch="2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660323" w14:textId="77777777" w:rsidR="002F4C4E" w:rsidRDefault="002F4C4E" w:rsidP="00F2050C">
      <w:pPr>
        <w:pStyle w:val="Header"/>
      </w:pPr>
      <w:r>
        <w:separator/>
      </w:r>
    </w:p>
  </w:endnote>
  <w:endnote w:type="continuationSeparator" w:id="0">
    <w:p w14:paraId="1D3E72AC" w14:textId="77777777" w:rsidR="002F4C4E" w:rsidRDefault="002F4C4E" w:rsidP="00F2050C">
      <w:pPr>
        <w:pStyle w:val="Header"/>
      </w:pPr>
      <w:r>
        <w:continuationSeparator/>
      </w:r>
    </w:p>
  </w:endnote>
  <w:endnote w:type="continuationNotice" w:id="1">
    <w:p w14:paraId="4BB50D27" w14:textId="77777777" w:rsidR="002F4C4E" w:rsidRDefault="002F4C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-Black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2F95D0" w14:textId="574150A9" w:rsidR="002F4C4E" w:rsidRPr="00882C10" w:rsidRDefault="002F4C4E" w:rsidP="00BE47C4">
    <w:pPr>
      <w:pBdr>
        <w:top w:val="single" w:sz="4" w:space="1" w:color="auto"/>
      </w:pBdr>
      <w:tabs>
        <w:tab w:val="center" w:pos="4320"/>
        <w:tab w:val="right" w:pos="10260"/>
      </w:tabs>
      <w:ind w:left="-90" w:right="-36"/>
      <w:rPr>
        <w:rFonts w:ascii="Calibri" w:hAnsi="Calibri"/>
        <w:sz w:val="18"/>
        <w:szCs w:val="18"/>
      </w:rPr>
    </w:pPr>
    <w:r w:rsidRPr="00882C10">
      <w:rPr>
        <w:rFonts w:ascii="Calibri" w:hAnsi="Calibri"/>
        <w:sz w:val="18"/>
        <w:szCs w:val="18"/>
      </w:rPr>
      <w:t xml:space="preserve">Registration Number:                                                   </w:t>
    </w:r>
    <w:r>
      <w:rPr>
        <w:rFonts w:ascii="Calibri" w:hAnsi="Calibri"/>
        <w:sz w:val="18"/>
        <w:szCs w:val="18"/>
      </w:rPr>
      <w:t xml:space="preserve">      </w:t>
    </w:r>
    <w:r w:rsidRPr="00882C10">
      <w:rPr>
        <w:rFonts w:ascii="Calibri" w:hAnsi="Calibri"/>
        <w:sz w:val="18"/>
        <w:szCs w:val="18"/>
      </w:rPr>
      <w:t xml:space="preserve">        Registration Date/Time:          </w:t>
    </w:r>
    <w:r>
      <w:rPr>
        <w:rFonts w:ascii="Calibri" w:hAnsi="Calibri"/>
        <w:sz w:val="18"/>
        <w:szCs w:val="18"/>
      </w:rPr>
      <w:t xml:space="preserve"> </w:t>
    </w:r>
    <w:r w:rsidRPr="00882C10">
      <w:rPr>
        <w:rFonts w:ascii="Calibri" w:hAnsi="Calibri"/>
        <w:sz w:val="18"/>
        <w:szCs w:val="18"/>
      </w:rPr>
      <w:t xml:space="preserve">       </w:t>
    </w:r>
    <w:r>
      <w:rPr>
        <w:rFonts w:ascii="Calibri" w:hAnsi="Calibri"/>
        <w:sz w:val="18"/>
        <w:szCs w:val="18"/>
      </w:rPr>
      <w:t xml:space="preserve">      </w:t>
    </w:r>
    <w:r w:rsidRPr="00882C10">
      <w:rPr>
        <w:rFonts w:ascii="Calibri" w:hAnsi="Calibri"/>
        <w:sz w:val="18"/>
        <w:szCs w:val="18"/>
      </w:rPr>
      <w:t xml:space="preserve">                          HERS Provider:                       </w:t>
    </w:r>
  </w:p>
  <w:p w14:paraId="1A2F95D1" w14:textId="36755291" w:rsidR="002F4C4E" w:rsidRPr="00063E3F" w:rsidRDefault="002F4C4E" w:rsidP="00BE47C4">
    <w:pPr>
      <w:tabs>
        <w:tab w:val="center" w:pos="4320"/>
        <w:tab w:val="right" w:pos="10260"/>
      </w:tabs>
      <w:ind w:left="-90" w:right="-36"/>
      <w:rPr>
        <w:rFonts w:ascii="Calibri" w:hAnsi="Calibri"/>
        <w:sz w:val="18"/>
        <w:szCs w:val="18"/>
      </w:rPr>
    </w:pPr>
    <w:r w:rsidRPr="00882C10">
      <w:rPr>
        <w:rFonts w:ascii="Calibri" w:hAnsi="Calibri"/>
        <w:sz w:val="18"/>
        <w:szCs w:val="18"/>
      </w:rPr>
      <w:t>CA Building Energy Efficiency Standards - 201</w:t>
    </w:r>
    <w:r>
      <w:rPr>
        <w:rFonts w:ascii="Calibri" w:hAnsi="Calibri"/>
        <w:sz w:val="18"/>
        <w:szCs w:val="18"/>
      </w:rPr>
      <w:t>9</w:t>
    </w:r>
    <w:r w:rsidRPr="00882C10">
      <w:rPr>
        <w:rFonts w:ascii="Calibri" w:hAnsi="Calibri"/>
        <w:sz w:val="18"/>
        <w:szCs w:val="18"/>
      </w:rPr>
      <w:t xml:space="preserve"> Residential Compliance</w:t>
    </w:r>
    <w:r w:rsidRPr="00882C10">
      <w:rPr>
        <w:rFonts w:ascii="Calibri" w:hAnsi="Calibri"/>
        <w:sz w:val="18"/>
        <w:szCs w:val="18"/>
      </w:rPr>
      <w:tab/>
    </w:r>
    <w:del w:id="5" w:author="Markstrum, Alexis@Energy" w:date="2020-07-09T14:03:00Z">
      <w:r w:rsidDel="0065525D">
        <w:rPr>
          <w:rFonts w:ascii="Calibri" w:hAnsi="Calibri"/>
          <w:sz w:val="18"/>
          <w:szCs w:val="18"/>
        </w:rPr>
        <w:delText>January 2019</w:delText>
      </w:r>
    </w:del>
    <w:ins w:id="6" w:author="Markstrum, Alexis@Energy" w:date="2020-07-09T14:03:00Z">
      <w:r w:rsidR="0065525D">
        <w:rPr>
          <w:rFonts w:ascii="Calibri" w:hAnsi="Calibri"/>
          <w:sz w:val="18"/>
          <w:szCs w:val="18"/>
        </w:rPr>
        <w:t>July 2020</w:t>
      </w:r>
    </w:ins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2F95DB" w14:textId="2DF54229" w:rsidR="002F4C4E" w:rsidRDefault="002F4C4E" w:rsidP="00BE47C4">
    <w:pPr>
      <w:pBdr>
        <w:top w:val="single" w:sz="4" w:space="1" w:color="auto"/>
      </w:pBdr>
      <w:tabs>
        <w:tab w:val="center" w:pos="5760"/>
        <w:tab w:val="right" w:pos="10260"/>
        <w:tab w:val="right" w:pos="14400"/>
      </w:tabs>
      <w:ind w:left="-90" w:right="-36"/>
      <w:rPr>
        <w:rFonts w:ascii="Calibri" w:hAnsi="Calibri"/>
        <w:sz w:val="18"/>
        <w:szCs w:val="18"/>
      </w:rPr>
    </w:pPr>
    <w:r w:rsidRPr="00BD3F16">
      <w:rPr>
        <w:rFonts w:ascii="Calibri" w:hAnsi="Calibri"/>
        <w:sz w:val="18"/>
        <w:szCs w:val="18"/>
      </w:rPr>
      <w:t>CA Building Energy Efficiency Standards - 201</w:t>
    </w:r>
    <w:r>
      <w:rPr>
        <w:rFonts w:ascii="Calibri" w:hAnsi="Calibri"/>
        <w:sz w:val="18"/>
        <w:szCs w:val="18"/>
      </w:rPr>
      <w:t>9</w:t>
    </w:r>
    <w:r w:rsidRPr="00BD3F16">
      <w:rPr>
        <w:rFonts w:ascii="Calibri" w:hAnsi="Calibri"/>
        <w:sz w:val="18"/>
        <w:szCs w:val="18"/>
      </w:rPr>
      <w:t xml:space="preserve"> Residential Compliance</w:t>
    </w:r>
    <w:r w:rsidRPr="00BD3F16">
      <w:rPr>
        <w:rFonts w:ascii="Calibri" w:hAnsi="Calibri"/>
        <w:sz w:val="18"/>
        <w:szCs w:val="18"/>
      </w:rPr>
      <w:tab/>
    </w:r>
    <w:r w:rsidRPr="00BD3F16">
      <w:rPr>
        <w:rFonts w:ascii="Calibri" w:hAnsi="Calibri"/>
        <w:sz w:val="18"/>
        <w:szCs w:val="18"/>
      </w:rPr>
      <w:tab/>
    </w:r>
    <w:del w:id="7" w:author="Markstrum, Alexis@Energy" w:date="2020-07-09T14:03:00Z">
      <w:r w:rsidDel="0065525D">
        <w:rPr>
          <w:rFonts w:ascii="Calibri" w:hAnsi="Calibri"/>
          <w:sz w:val="18"/>
          <w:szCs w:val="18"/>
        </w:rPr>
        <w:delText>January 2019</w:delText>
      </w:r>
    </w:del>
    <w:ins w:id="8" w:author="Markstrum, Alexis@Energy" w:date="2020-07-09T14:03:00Z">
      <w:r w:rsidR="0065525D">
        <w:rPr>
          <w:rFonts w:ascii="Calibri" w:hAnsi="Calibri"/>
          <w:sz w:val="18"/>
          <w:szCs w:val="18"/>
        </w:rPr>
        <w:t>July 2020</w:t>
      </w:r>
    </w:ins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337CA5" w14:textId="77777777" w:rsidR="002F4C4E" w:rsidRDefault="002F4C4E" w:rsidP="00F2050C">
      <w:pPr>
        <w:pStyle w:val="Header"/>
      </w:pPr>
      <w:r>
        <w:separator/>
      </w:r>
    </w:p>
  </w:footnote>
  <w:footnote w:type="continuationSeparator" w:id="0">
    <w:p w14:paraId="2D923FAD" w14:textId="77777777" w:rsidR="002F4C4E" w:rsidRDefault="002F4C4E" w:rsidP="00F2050C">
      <w:pPr>
        <w:pStyle w:val="Header"/>
      </w:pPr>
      <w:r>
        <w:continuationSeparator/>
      </w:r>
    </w:p>
  </w:footnote>
  <w:footnote w:type="continuationNotice" w:id="1">
    <w:p w14:paraId="7B5C3214" w14:textId="77777777" w:rsidR="002F4C4E" w:rsidRDefault="002F4C4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2F95C2" w14:textId="77777777" w:rsidR="002F4C4E" w:rsidRDefault="0007278D">
    <w:pPr>
      <w:pStyle w:val="Header"/>
    </w:pPr>
    <w:r>
      <w:rPr>
        <w:noProof/>
      </w:rPr>
      <w:pict w14:anchorId="1A2F95E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041485" o:spid="_x0000_s25611" type="#_x0000_t75" style="position:absolute;left:0;text-align:left;margin-left:0;margin-top:0;width:10in;height:540pt;z-index:-251658238;mso-position-horizontal:center;mso-position-horizontal-relative:margin;mso-position-vertical:center;mso-position-vertical-relative:margin" o:allowincell="f">
          <v:imagedata r:id="rId1" o:title="For information and data collection only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2F95C3" w14:textId="7314EC1F" w:rsidR="002F4C4E" w:rsidRPr="007770C5" w:rsidRDefault="002F4C4E" w:rsidP="005B5872">
    <w:pPr>
      <w:suppressAutoHyphens/>
      <w:ind w:left="-90"/>
      <w:rPr>
        <w:rFonts w:ascii="Arial" w:hAnsi="Arial" w:cs="Arial"/>
        <w:sz w:val="14"/>
        <w:szCs w:val="14"/>
      </w:rPr>
    </w:pPr>
    <w:r w:rsidRPr="00616B28">
      <w:rPr>
        <w:rFonts w:ascii="Arial" w:hAnsi="Arial"/>
        <w:noProof/>
        <w:sz w:val="14"/>
      </w:rPr>
      <w:drawing>
        <wp:anchor distT="0" distB="0" distL="114300" distR="114300" simplePos="0" relativeHeight="251659776" behindDoc="0" locked="0" layoutInCell="1" allowOverlap="1" wp14:anchorId="1A2F95E7" wp14:editId="7D688E35">
          <wp:simplePos x="0" y="0"/>
          <wp:positionH relativeFrom="margin">
            <wp:posOffset>6247130</wp:posOffset>
          </wp:positionH>
          <wp:positionV relativeFrom="margin">
            <wp:posOffset>-1031240</wp:posOffset>
          </wp:positionV>
          <wp:extent cx="317500" cy="278765"/>
          <wp:effectExtent l="0" t="0" r="0" b="0"/>
          <wp:wrapSquare wrapText="bothSides"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EC_Seal-75x7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17500" cy="278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07278D">
      <w:rPr>
        <w:rFonts w:ascii="Arial" w:hAnsi="Arial" w:cs="Arial"/>
        <w:noProof/>
        <w:sz w:val="14"/>
        <w:szCs w:val="14"/>
      </w:rPr>
      <w:pict w14:anchorId="1A2F95E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041486" o:spid="_x0000_s25612" type="#_x0000_t75" style="position:absolute;left:0;text-align:left;margin-left:0;margin-top:0;width:10in;height:540pt;z-index:-251658237;mso-position-horizontal:center;mso-position-horizontal-relative:margin;mso-position-vertical:center;mso-position-vertical-relative:margin" o:allowincell="f">
          <v:imagedata r:id="rId2" o:title="For information and data collection only" gain="19661f" blacklevel="22938f"/>
          <w10:wrap anchorx="margin" anchory="margin"/>
        </v:shape>
      </w:pict>
    </w:r>
    <w:r w:rsidRPr="007770C5">
      <w:rPr>
        <w:rFonts w:ascii="Arial" w:hAnsi="Arial" w:cs="Arial"/>
        <w:sz w:val="14"/>
        <w:szCs w:val="14"/>
      </w:rPr>
      <w:t>STATE OF CALIFORNIA</w:t>
    </w:r>
  </w:p>
  <w:p w14:paraId="1A2F95C4" w14:textId="77777777" w:rsidR="002F4C4E" w:rsidRDefault="002F4C4E" w:rsidP="005B5872">
    <w:pPr>
      <w:suppressAutoHyphens/>
      <w:ind w:left="-90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HYDRONIC HEATING SYSTEM WORKSHEET</w:t>
    </w:r>
  </w:p>
  <w:p w14:paraId="1A2F95C5" w14:textId="77589F8C" w:rsidR="002F4C4E" w:rsidRPr="007770C5" w:rsidRDefault="002F4C4E" w:rsidP="005B5872">
    <w:pPr>
      <w:suppressAutoHyphens/>
      <w:ind w:left="-90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sz w:val="14"/>
        <w:szCs w:val="14"/>
      </w:rPr>
      <w:t>CEC-CF1R-PLB-01-E</w:t>
    </w:r>
    <w:r w:rsidRPr="007770C5">
      <w:rPr>
        <w:rFonts w:ascii="Arial" w:hAnsi="Arial" w:cs="Arial"/>
        <w:sz w:val="14"/>
        <w:szCs w:val="14"/>
      </w:rPr>
      <w:t xml:space="preserve"> (Revised</w:t>
    </w:r>
    <w:r>
      <w:rPr>
        <w:rFonts w:ascii="Arial" w:hAnsi="Arial" w:cs="Arial"/>
        <w:sz w:val="14"/>
        <w:szCs w:val="14"/>
      </w:rPr>
      <w:t xml:space="preserve"> </w:t>
    </w:r>
    <w:del w:id="1" w:author="Markstrum, Alexis@Energy" w:date="2020-07-09T14:03:00Z">
      <w:r w:rsidDel="0065525D">
        <w:rPr>
          <w:rFonts w:ascii="Arial" w:hAnsi="Arial" w:cs="Arial"/>
          <w:sz w:val="14"/>
          <w:szCs w:val="14"/>
        </w:rPr>
        <w:delText>01</w:delText>
      </w:r>
    </w:del>
    <w:ins w:id="2" w:author="Markstrum, Alexis@Energy" w:date="2020-07-09T14:03:00Z">
      <w:r w:rsidR="0065525D">
        <w:rPr>
          <w:rFonts w:ascii="Arial" w:hAnsi="Arial" w:cs="Arial"/>
          <w:sz w:val="14"/>
          <w:szCs w:val="14"/>
        </w:rPr>
        <w:t>07</w:t>
      </w:r>
    </w:ins>
    <w:r>
      <w:rPr>
        <w:rFonts w:ascii="Arial" w:hAnsi="Arial" w:cs="Arial"/>
        <w:sz w:val="14"/>
        <w:szCs w:val="14"/>
      </w:rPr>
      <w:t>/</w:t>
    </w:r>
    <w:ins w:id="3" w:author="Markstrum, Alexis@Energy" w:date="2020-07-09T14:03:00Z">
      <w:r w:rsidR="0065525D">
        <w:rPr>
          <w:rFonts w:ascii="Arial" w:hAnsi="Arial" w:cs="Arial"/>
          <w:sz w:val="14"/>
          <w:szCs w:val="14"/>
        </w:rPr>
        <w:t>20</w:t>
      </w:r>
    </w:ins>
    <w:del w:id="4" w:author="Markstrum, Alexis@Energy" w:date="2020-07-09T14:03:00Z">
      <w:r w:rsidDel="0065525D">
        <w:rPr>
          <w:rFonts w:ascii="Arial" w:hAnsi="Arial" w:cs="Arial"/>
          <w:sz w:val="14"/>
          <w:szCs w:val="14"/>
        </w:rPr>
        <w:delText>19</w:delText>
      </w:r>
    </w:del>
    <w:r w:rsidRPr="007770C5">
      <w:rPr>
        <w:rFonts w:ascii="Arial" w:hAnsi="Arial" w:cs="Arial"/>
        <w:sz w:val="14"/>
        <w:szCs w:val="14"/>
      </w:rPr>
      <w:t xml:space="preserve">)                                                                                                   </w:t>
    </w:r>
    <w:r>
      <w:rPr>
        <w:rFonts w:ascii="Arial" w:hAnsi="Arial" w:cs="Arial"/>
        <w:sz w:val="14"/>
        <w:szCs w:val="14"/>
      </w:rPr>
      <w:t xml:space="preserve">                          </w:t>
    </w:r>
    <w:r w:rsidRPr="007770C5">
      <w:rPr>
        <w:rFonts w:ascii="Arial" w:hAnsi="Arial" w:cs="Arial"/>
        <w:sz w:val="14"/>
        <w:szCs w:val="14"/>
      </w:rPr>
      <w:t>CALIFORNIA ENERGY COMMISSION</w:t>
    </w:r>
  </w:p>
  <w:tbl>
    <w:tblPr>
      <w:tblW w:w="5004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6857"/>
      <w:gridCol w:w="1069"/>
      <w:gridCol w:w="2296"/>
    </w:tblGrid>
    <w:tr w:rsidR="002F4C4E" w:rsidRPr="00F85124" w14:paraId="1A2F95C8" w14:textId="77777777" w:rsidTr="00E31596">
      <w:trPr>
        <w:cantSplit/>
        <w:trHeight w:val="288"/>
      </w:trPr>
      <w:tc>
        <w:tcPr>
          <w:tcW w:w="3877" w:type="pct"/>
          <w:gridSpan w:val="2"/>
          <w:tcBorders>
            <w:right w:val="nil"/>
          </w:tcBorders>
          <w:vAlign w:val="center"/>
        </w:tcPr>
        <w:p w14:paraId="1A2F95C6" w14:textId="77777777" w:rsidR="002F4C4E" w:rsidRPr="002D18A0" w:rsidRDefault="002F4C4E" w:rsidP="00E31596">
          <w:pPr>
            <w:pStyle w:val="Style77"/>
            <w:rPr>
              <w:b/>
            </w:rPr>
          </w:pPr>
          <w:r>
            <w:t>CERTIFICATE OF COMPLIANCE</w:t>
          </w:r>
        </w:p>
      </w:tc>
      <w:tc>
        <w:tcPr>
          <w:tcW w:w="1123" w:type="pct"/>
          <w:tcBorders>
            <w:left w:val="nil"/>
          </w:tcBorders>
          <w:tcMar>
            <w:left w:w="115" w:type="dxa"/>
            <w:right w:w="115" w:type="dxa"/>
          </w:tcMar>
          <w:vAlign w:val="center"/>
        </w:tcPr>
        <w:p w14:paraId="1A2F95C7" w14:textId="77777777" w:rsidR="002F4C4E" w:rsidRPr="002D18A0" w:rsidRDefault="002F4C4E" w:rsidP="00E31596">
          <w:pPr>
            <w:pStyle w:val="Style78"/>
            <w:rPr>
              <w:b/>
            </w:rPr>
          </w:pPr>
          <w:r>
            <w:rPr>
              <w:rFonts w:asciiTheme="minorHAnsi" w:hAnsiTheme="minorHAnsi"/>
            </w:rPr>
            <w:t>CF1R-PLB-01-E</w:t>
          </w:r>
        </w:p>
      </w:tc>
    </w:tr>
    <w:tr w:rsidR="002F4C4E" w:rsidRPr="008E6418" w14:paraId="1A2F95CB" w14:textId="77777777" w:rsidTr="00E31596">
      <w:trPr>
        <w:cantSplit/>
        <w:trHeight w:val="288"/>
      </w:trPr>
      <w:tc>
        <w:tcPr>
          <w:tcW w:w="3877" w:type="pct"/>
          <w:gridSpan w:val="2"/>
          <w:tcBorders>
            <w:right w:val="nil"/>
          </w:tcBorders>
        </w:tcPr>
        <w:p w14:paraId="1A2F95C9" w14:textId="77777777" w:rsidR="002F4C4E" w:rsidRPr="002D18A0" w:rsidRDefault="002F4C4E" w:rsidP="00E31596">
          <w:pPr>
            <w:pStyle w:val="Style77"/>
          </w:pPr>
          <w:r>
            <w:rPr>
              <w:rFonts w:asciiTheme="minorHAnsi" w:hAnsiTheme="minorHAnsi"/>
            </w:rPr>
            <w:t>Hydronic Heating System</w:t>
          </w:r>
          <w:r w:rsidRPr="006869A0">
            <w:rPr>
              <w:rFonts w:asciiTheme="minorHAnsi" w:hAnsiTheme="minorHAnsi"/>
            </w:rPr>
            <w:t xml:space="preserve"> Worksheet</w:t>
          </w:r>
        </w:p>
      </w:tc>
      <w:tc>
        <w:tcPr>
          <w:tcW w:w="1123" w:type="pct"/>
          <w:tcBorders>
            <w:left w:val="nil"/>
          </w:tcBorders>
        </w:tcPr>
        <w:p w14:paraId="1A2F95CA" w14:textId="31407AF5" w:rsidR="002F4C4E" w:rsidRPr="002D18A0" w:rsidRDefault="002F4C4E" w:rsidP="00E31596">
          <w:pPr>
            <w:pStyle w:val="Style78"/>
          </w:pPr>
          <w:r w:rsidRPr="002D18A0">
            <w:tab/>
            <w:t xml:space="preserve">(Page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07278D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D18A0"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SECTIONPAGES   \* MERGEFORMAT </w:instrText>
          </w:r>
          <w:r>
            <w:rPr>
              <w:noProof/>
            </w:rPr>
            <w:fldChar w:fldCharType="separate"/>
          </w:r>
          <w:r w:rsidR="0007278D"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Pr="002D18A0">
            <w:t>)</w:t>
          </w:r>
        </w:p>
      </w:tc>
    </w:tr>
    <w:tr w:rsidR="002F4C4E" w:rsidRPr="00F85124" w14:paraId="1A2F95CE" w14:textId="77777777" w:rsidTr="00E31596">
      <w:trPr>
        <w:cantSplit/>
        <w:trHeight w:val="288"/>
      </w:trPr>
      <w:tc>
        <w:tcPr>
          <w:tcW w:w="3354" w:type="pct"/>
        </w:tcPr>
        <w:p w14:paraId="1A2F95CC" w14:textId="77777777" w:rsidR="002F4C4E" w:rsidRPr="0071311B" w:rsidRDefault="002F4C4E" w:rsidP="00E31596">
          <w:pPr>
            <w:pStyle w:val="Style20"/>
          </w:pPr>
          <w:r w:rsidRPr="0071311B">
            <w:t>Project Name:</w:t>
          </w:r>
        </w:p>
      </w:tc>
      <w:tc>
        <w:tcPr>
          <w:tcW w:w="1646" w:type="pct"/>
          <w:gridSpan w:val="2"/>
        </w:tcPr>
        <w:p w14:paraId="1A2F95CD" w14:textId="77777777" w:rsidR="002F4C4E" w:rsidRPr="0071311B" w:rsidRDefault="002F4C4E" w:rsidP="00E31596">
          <w:pPr>
            <w:pStyle w:val="Style20"/>
          </w:pPr>
          <w:r w:rsidRPr="0071311B">
            <w:t>Date Prepared:</w:t>
          </w:r>
        </w:p>
      </w:tc>
    </w:tr>
  </w:tbl>
  <w:p w14:paraId="1A2F95CF" w14:textId="77777777" w:rsidR="002F4C4E" w:rsidRDefault="002F4C4E" w:rsidP="00D57455">
    <w:pPr>
      <w:pStyle w:val="Header"/>
      <w:tabs>
        <w:tab w:val="clear" w:pos="8640"/>
        <w:tab w:val="left" w:pos="7200"/>
        <w:tab w:val="right" w:pos="10080"/>
      </w:tabs>
      <w:ind w:left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2F95D2" w14:textId="77777777" w:rsidR="002F4C4E" w:rsidRDefault="0007278D">
    <w:pPr>
      <w:pStyle w:val="Header"/>
    </w:pPr>
    <w:r>
      <w:rPr>
        <w:noProof/>
      </w:rPr>
      <w:pict w14:anchorId="1A2F95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041484" o:spid="_x0000_s25610" type="#_x0000_t75" style="position:absolute;left:0;text-align:left;margin-left:0;margin-top:0;width:10in;height:540pt;z-index:-251658239;mso-position-horizontal:center;mso-position-horizontal-relative:margin;mso-position-vertical:center;mso-position-vertical-relative:margin" o:allowincell="f">
          <v:imagedata r:id="rId1" o:title="For information and data collection only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2F95D3" w14:textId="77777777" w:rsidR="002F4C4E" w:rsidRDefault="0007278D">
    <w:pPr>
      <w:pStyle w:val="Header"/>
    </w:pPr>
    <w:r>
      <w:rPr>
        <w:noProof/>
      </w:rPr>
      <w:pict w14:anchorId="1A2F95E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041488" o:spid="_x0000_s25614" type="#_x0000_t75" style="position:absolute;left:0;text-align:left;margin-left:0;margin-top:0;width:10in;height:540pt;z-index:-251658235;mso-position-horizontal:center;mso-position-horizontal-relative:margin;mso-position-vertical:center;mso-position-vertical-relative:margin" o:allowincell="f">
          <v:imagedata r:id="rId1" o:title="For information and data collection only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4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5231"/>
      <w:gridCol w:w="3172"/>
      <w:gridCol w:w="2059"/>
    </w:tblGrid>
    <w:tr w:rsidR="002F4C4E" w:rsidRPr="006869A0" w14:paraId="1A2F95D6" w14:textId="77777777" w:rsidTr="00D14D3E">
      <w:trPr>
        <w:cantSplit/>
        <w:trHeight w:val="288"/>
      </w:trPr>
      <w:tc>
        <w:tcPr>
          <w:tcW w:w="4016" w:type="pct"/>
          <w:gridSpan w:val="2"/>
          <w:tcBorders>
            <w:bottom w:val="single" w:sz="4" w:space="0" w:color="auto"/>
            <w:right w:val="nil"/>
          </w:tcBorders>
          <w:vAlign w:val="center"/>
        </w:tcPr>
        <w:p w14:paraId="1A2F95D4" w14:textId="39D47E40" w:rsidR="002F4C4E" w:rsidRPr="006869A0" w:rsidRDefault="002F4C4E" w:rsidP="0057383C">
          <w:pPr>
            <w:pStyle w:val="Heading1"/>
            <w:rPr>
              <w:rFonts w:asciiTheme="minorHAnsi" w:hAnsiTheme="minorHAnsi"/>
              <w:b w:val="0"/>
              <w:bCs/>
              <w:sz w:val="20"/>
            </w:rPr>
          </w:pPr>
          <w:r w:rsidRPr="006869A0">
            <w:rPr>
              <w:rFonts w:asciiTheme="minorHAnsi" w:hAnsiTheme="minorHAnsi"/>
              <w:b w:val="0"/>
              <w:bCs/>
              <w:sz w:val="20"/>
            </w:rPr>
            <w:t xml:space="preserve">CERTIFICATE OF </w:t>
          </w:r>
          <w:r>
            <w:rPr>
              <w:rFonts w:asciiTheme="minorHAnsi" w:hAnsiTheme="minorHAnsi"/>
              <w:b w:val="0"/>
              <w:bCs/>
              <w:sz w:val="20"/>
            </w:rPr>
            <w:t>COMPLIANCE – USER INSTRUCTIONS</w:t>
          </w:r>
        </w:p>
      </w:tc>
      <w:tc>
        <w:tcPr>
          <w:tcW w:w="984" w:type="pct"/>
          <w:tcBorders>
            <w:left w:val="nil"/>
            <w:bottom w:val="single" w:sz="4" w:space="0" w:color="auto"/>
          </w:tcBorders>
          <w:tcMar>
            <w:left w:w="115" w:type="dxa"/>
            <w:right w:w="115" w:type="dxa"/>
          </w:tcMar>
          <w:vAlign w:val="center"/>
        </w:tcPr>
        <w:p w14:paraId="1A2F95D5" w14:textId="77777777" w:rsidR="002F4C4E" w:rsidRPr="006869A0" w:rsidRDefault="002F4C4E" w:rsidP="001D226E">
          <w:pPr>
            <w:pStyle w:val="Heading1"/>
            <w:jc w:val="right"/>
            <w:rPr>
              <w:rFonts w:asciiTheme="minorHAnsi" w:hAnsiTheme="minorHAnsi"/>
              <w:b w:val="0"/>
              <w:bCs/>
              <w:sz w:val="20"/>
            </w:rPr>
          </w:pPr>
          <w:r>
            <w:rPr>
              <w:rFonts w:asciiTheme="minorHAnsi" w:hAnsiTheme="minorHAnsi"/>
              <w:b w:val="0"/>
              <w:bCs/>
              <w:sz w:val="20"/>
            </w:rPr>
            <w:t>CF1R-PLB-01E</w:t>
          </w:r>
        </w:p>
      </w:tc>
    </w:tr>
    <w:tr w:rsidR="002F4C4E" w:rsidRPr="006869A0" w14:paraId="1A2F95D9" w14:textId="77777777" w:rsidTr="0057383C">
      <w:trPr>
        <w:cantSplit/>
        <w:trHeight w:val="288"/>
      </w:trPr>
      <w:tc>
        <w:tcPr>
          <w:tcW w:w="2500" w:type="pct"/>
          <w:tcBorders>
            <w:right w:val="nil"/>
          </w:tcBorders>
        </w:tcPr>
        <w:p w14:paraId="1A2F95D7" w14:textId="77777777" w:rsidR="002F4C4E" w:rsidRPr="006869A0" w:rsidRDefault="002F4C4E" w:rsidP="0057383C">
          <w:pPr>
            <w:tabs>
              <w:tab w:val="right" w:pos="10543"/>
            </w:tabs>
            <w:rPr>
              <w:rFonts w:asciiTheme="minorHAnsi" w:hAnsiTheme="minorHAnsi"/>
              <w:sz w:val="12"/>
              <w:szCs w:val="12"/>
            </w:rPr>
          </w:pPr>
          <w:r>
            <w:rPr>
              <w:rFonts w:asciiTheme="minorHAnsi" w:hAnsiTheme="minorHAnsi"/>
              <w:bCs/>
            </w:rPr>
            <w:t>Hydronic Heating System</w:t>
          </w:r>
          <w:r w:rsidRPr="006869A0">
            <w:rPr>
              <w:rFonts w:asciiTheme="minorHAnsi" w:hAnsiTheme="minorHAnsi"/>
              <w:bCs/>
            </w:rPr>
            <w:t xml:space="preserve"> Worksheet</w:t>
          </w:r>
        </w:p>
      </w:tc>
      <w:tc>
        <w:tcPr>
          <w:tcW w:w="2500" w:type="pct"/>
          <w:gridSpan w:val="2"/>
          <w:tcBorders>
            <w:left w:val="nil"/>
          </w:tcBorders>
        </w:tcPr>
        <w:p w14:paraId="1A2F95D8" w14:textId="557B3300" w:rsidR="002F4C4E" w:rsidRPr="006869A0" w:rsidRDefault="002F4C4E" w:rsidP="0057383C">
          <w:pPr>
            <w:tabs>
              <w:tab w:val="right" w:pos="10543"/>
            </w:tabs>
            <w:jc w:val="right"/>
            <w:rPr>
              <w:rFonts w:asciiTheme="minorHAnsi" w:hAnsiTheme="minorHAnsi"/>
              <w:sz w:val="12"/>
              <w:szCs w:val="12"/>
            </w:rPr>
          </w:pPr>
          <w:r w:rsidRPr="006869A0">
            <w:rPr>
              <w:rFonts w:asciiTheme="minorHAnsi" w:hAnsiTheme="minorHAnsi"/>
              <w:bCs/>
            </w:rPr>
            <w:t xml:space="preserve">(Page </w:t>
          </w:r>
          <w:r w:rsidRPr="006869A0">
            <w:rPr>
              <w:rFonts w:asciiTheme="minorHAnsi" w:hAnsiTheme="minorHAnsi"/>
              <w:bCs/>
            </w:rPr>
            <w:fldChar w:fldCharType="begin"/>
          </w:r>
          <w:r w:rsidRPr="006869A0">
            <w:rPr>
              <w:rFonts w:asciiTheme="minorHAnsi" w:hAnsiTheme="minorHAnsi"/>
              <w:bCs/>
            </w:rPr>
            <w:instrText xml:space="preserve"> PAGE   \* MERGEFORMAT </w:instrText>
          </w:r>
          <w:r w:rsidRPr="006869A0">
            <w:rPr>
              <w:rFonts w:asciiTheme="minorHAnsi" w:hAnsiTheme="minorHAnsi"/>
              <w:bCs/>
            </w:rPr>
            <w:fldChar w:fldCharType="separate"/>
          </w:r>
          <w:r w:rsidR="0007278D">
            <w:rPr>
              <w:rFonts w:asciiTheme="minorHAnsi" w:hAnsiTheme="minorHAnsi"/>
              <w:bCs/>
              <w:noProof/>
            </w:rPr>
            <w:t>1</w:t>
          </w:r>
          <w:r w:rsidRPr="006869A0">
            <w:rPr>
              <w:rFonts w:asciiTheme="minorHAnsi" w:hAnsiTheme="minorHAnsi"/>
              <w:bCs/>
            </w:rPr>
            <w:fldChar w:fldCharType="end"/>
          </w:r>
          <w:r w:rsidRPr="006869A0">
            <w:rPr>
              <w:rFonts w:asciiTheme="minorHAnsi" w:hAnsiTheme="minorHAnsi"/>
              <w:bCs/>
            </w:rPr>
            <w:t xml:space="preserve"> of </w:t>
          </w:r>
          <w:r>
            <w:rPr>
              <w:rFonts w:asciiTheme="minorHAnsi" w:hAnsiTheme="minorHAnsi"/>
              <w:bCs/>
              <w:noProof/>
            </w:rPr>
            <w:fldChar w:fldCharType="begin"/>
          </w:r>
          <w:r>
            <w:rPr>
              <w:rFonts w:asciiTheme="minorHAnsi" w:hAnsiTheme="minorHAnsi"/>
              <w:bCs/>
              <w:noProof/>
            </w:rPr>
            <w:instrText xml:space="preserve"> SECTIONPAGES   \* MERGEFORMAT </w:instrText>
          </w:r>
          <w:r>
            <w:rPr>
              <w:rFonts w:asciiTheme="minorHAnsi" w:hAnsiTheme="minorHAnsi"/>
              <w:bCs/>
              <w:noProof/>
            </w:rPr>
            <w:fldChar w:fldCharType="separate"/>
          </w:r>
          <w:r w:rsidR="0007278D">
            <w:rPr>
              <w:rFonts w:asciiTheme="minorHAnsi" w:hAnsiTheme="minorHAnsi"/>
              <w:bCs/>
              <w:noProof/>
            </w:rPr>
            <w:t>1</w:t>
          </w:r>
          <w:r>
            <w:rPr>
              <w:rFonts w:asciiTheme="minorHAnsi" w:hAnsiTheme="minorHAnsi"/>
              <w:bCs/>
              <w:noProof/>
            </w:rPr>
            <w:fldChar w:fldCharType="end"/>
          </w:r>
          <w:r w:rsidRPr="006869A0">
            <w:rPr>
              <w:rFonts w:asciiTheme="minorHAnsi" w:hAnsiTheme="minorHAnsi"/>
              <w:bCs/>
            </w:rPr>
            <w:t>)</w:t>
          </w:r>
        </w:p>
      </w:tc>
    </w:tr>
  </w:tbl>
  <w:p w14:paraId="1A2F95DA" w14:textId="27FC1E84" w:rsidR="002F4C4E" w:rsidRDefault="0007278D" w:rsidP="00063E3F">
    <w:pPr>
      <w:pStyle w:val="Header"/>
      <w:tabs>
        <w:tab w:val="clear" w:pos="8640"/>
        <w:tab w:val="left" w:pos="7200"/>
        <w:tab w:val="right" w:pos="10080"/>
      </w:tabs>
      <w:ind w:left="0"/>
    </w:pPr>
    <w:r>
      <w:rPr>
        <w:rFonts w:asciiTheme="minorHAnsi" w:hAnsiTheme="minorHAnsi"/>
        <w:b/>
        <w:bCs/>
        <w:noProof/>
      </w:rPr>
      <w:pict w14:anchorId="1A2F95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041489" o:spid="_x0000_s25620" type="#_x0000_t75" style="position:absolute;margin-left:0;margin-top:0;width:10in;height:540pt;z-index:-251658234;mso-position-horizontal:center;mso-position-horizontal-relative:margin;mso-position-vertical:center;mso-position-vertical-relative:margin" o:allowincell="f">
          <v:imagedata r:id="rId1" o:title="For information and data collection only" gain="19661f" blacklevel="22938f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2F95DC" w14:textId="77777777" w:rsidR="002F4C4E" w:rsidRDefault="0007278D">
    <w:pPr>
      <w:pStyle w:val="Header"/>
    </w:pPr>
    <w:r>
      <w:rPr>
        <w:noProof/>
      </w:rPr>
      <w:pict w14:anchorId="1A2F95E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041487" o:spid="_x0000_s25613" type="#_x0000_t75" style="position:absolute;left:0;text-align:left;margin-left:0;margin-top:0;width:10in;height:540pt;z-index:-251658236;mso-position-horizontal:center;mso-position-horizontal-relative:margin;mso-position-vertical:center;mso-position-vertical-relative:margin" o:allowincell="f">
          <v:imagedata r:id="rId1" o:title="For information and data collection only" gain="19661f" blacklevel="22938f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2F95DD" w14:textId="77777777" w:rsidR="002F4C4E" w:rsidRDefault="0007278D">
    <w:pPr>
      <w:pStyle w:val="Header"/>
    </w:pPr>
    <w:r>
      <w:rPr>
        <w:noProof/>
      </w:rPr>
      <w:pict w14:anchorId="1A2F95E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041491" o:spid="_x0000_s25617" type="#_x0000_t75" style="position:absolute;left:0;text-align:left;margin-left:0;margin-top:0;width:10in;height:540pt;z-index:-251658232;mso-position-horizontal:center;mso-position-horizontal-relative:margin;mso-position-vertical:center;mso-position-vertical-relative:margin" o:allowincell="f">
          <v:imagedata r:id="rId1" o:title="For information and data collection only" gain="19661f" blacklevel="22938f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4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5231"/>
      <w:gridCol w:w="3172"/>
      <w:gridCol w:w="2059"/>
    </w:tblGrid>
    <w:tr w:rsidR="002F4C4E" w:rsidRPr="006869A0" w14:paraId="1A2F95E0" w14:textId="77777777" w:rsidTr="00D14D3E">
      <w:trPr>
        <w:cantSplit/>
        <w:trHeight w:val="288"/>
      </w:trPr>
      <w:tc>
        <w:tcPr>
          <w:tcW w:w="4016" w:type="pct"/>
          <w:gridSpan w:val="2"/>
          <w:tcBorders>
            <w:bottom w:val="single" w:sz="4" w:space="0" w:color="auto"/>
            <w:right w:val="nil"/>
          </w:tcBorders>
          <w:vAlign w:val="center"/>
        </w:tcPr>
        <w:p w14:paraId="1A2F95DE" w14:textId="580FBC59" w:rsidR="002F4C4E" w:rsidRPr="006869A0" w:rsidRDefault="002F4C4E" w:rsidP="0057383C">
          <w:pPr>
            <w:pStyle w:val="Heading1"/>
            <w:rPr>
              <w:rFonts w:asciiTheme="minorHAnsi" w:hAnsiTheme="minorHAnsi"/>
              <w:b w:val="0"/>
              <w:bCs/>
              <w:sz w:val="20"/>
            </w:rPr>
          </w:pPr>
          <w:r w:rsidRPr="006869A0">
            <w:rPr>
              <w:rFonts w:asciiTheme="minorHAnsi" w:hAnsiTheme="minorHAnsi"/>
              <w:b w:val="0"/>
              <w:bCs/>
              <w:sz w:val="20"/>
            </w:rPr>
            <w:t xml:space="preserve">CERTIFICATE OF </w:t>
          </w:r>
          <w:r>
            <w:rPr>
              <w:rFonts w:asciiTheme="minorHAnsi" w:hAnsiTheme="minorHAnsi"/>
              <w:b w:val="0"/>
              <w:bCs/>
              <w:sz w:val="20"/>
            </w:rPr>
            <w:t>COMPLIANCE – DATA FIELD DEFINITIONS AND CALCULATIONS</w:t>
          </w:r>
        </w:p>
      </w:tc>
      <w:tc>
        <w:tcPr>
          <w:tcW w:w="984" w:type="pct"/>
          <w:tcBorders>
            <w:left w:val="nil"/>
            <w:bottom w:val="single" w:sz="4" w:space="0" w:color="auto"/>
          </w:tcBorders>
          <w:tcMar>
            <w:left w:w="115" w:type="dxa"/>
            <w:right w:w="115" w:type="dxa"/>
          </w:tcMar>
          <w:vAlign w:val="center"/>
        </w:tcPr>
        <w:p w14:paraId="1A2F95DF" w14:textId="77777777" w:rsidR="002F4C4E" w:rsidRPr="006869A0" w:rsidRDefault="002F4C4E" w:rsidP="001D226E">
          <w:pPr>
            <w:pStyle w:val="Heading1"/>
            <w:jc w:val="right"/>
            <w:rPr>
              <w:rFonts w:asciiTheme="minorHAnsi" w:hAnsiTheme="minorHAnsi"/>
              <w:b w:val="0"/>
              <w:bCs/>
              <w:sz w:val="20"/>
            </w:rPr>
          </w:pPr>
          <w:r>
            <w:rPr>
              <w:rFonts w:asciiTheme="minorHAnsi" w:hAnsiTheme="minorHAnsi"/>
              <w:b w:val="0"/>
              <w:bCs/>
              <w:sz w:val="20"/>
            </w:rPr>
            <w:t>CF1R-PLB-01E</w:t>
          </w:r>
        </w:p>
      </w:tc>
    </w:tr>
    <w:tr w:rsidR="002F4C4E" w:rsidRPr="006869A0" w14:paraId="1A2F95E3" w14:textId="77777777" w:rsidTr="0057383C">
      <w:trPr>
        <w:cantSplit/>
        <w:trHeight w:val="288"/>
      </w:trPr>
      <w:tc>
        <w:tcPr>
          <w:tcW w:w="2500" w:type="pct"/>
          <w:tcBorders>
            <w:right w:val="nil"/>
          </w:tcBorders>
        </w:tcPr>
        <w:p w14:paraId="1A2F95E1" w14:textId="77777777" w:rsidR="002F4C4E" w:rsidRPr="006869A0" w:rsidRDefault="002F4C4E" w:rsidP="0057383C">
          <w:pPr>
            <w:tabs>
              <w:tab w:val="right" w:pos="10543"/>
            </w:tabs>
            <w:rPr>
              <w:rFonts w:asciiTheme="minorHAnsi" w:hAnsiTheme="minorHAnsi"/>
              <w:sz w:val="12"/>
              <w:szCs w:val="12"/>
            </w:rPr>
          </w:pPr>
          <w:r>
            <w:rPr>
              <w:rFonts w:asciiTheme="minorHAnsi" w:hAnsiTheme="minorHAnsi"/>
              <w:bCs/>
            </w:rPr>
            <w:t>Hydronic Heating System</w:t>
          </w:r>
          <w:r w:rsidRPr="006869A0">
            <w:rPr>
              <w:rFonts w:asciiTheme="minorHAnsi" w:hAnsiTheme="minorHAnsi"/>
              <w:bCs/>
            </w:rPr>
            <w:t xml:space="preserve"> Worksheet</w:t>
          </w:r>
        </w:p>
      </w:tc>
      <w:tc>
        <w:tcPr>
          <w:tcW w:w="2500" w:type="pct"/>
          <w:gridSpan w:val="2"/>
          <w:tcBorders>
            <w:left w:val="nil"/>
          </w:tcBorders>
        </w:tcPr>
        <w:p w14:paraId="1A2F95E2" w14:textId="0600A680" w:rsidR="002F4C4E" w:rsidRPr="006869A0" w:rsidRDefault="002F4C4E" w:rsidP="0057383C">
          <w:pPr>
            <w:tabs>
              <w:tab w:val="right" w:pos="10543"/>
            </w:tabs>
            <w:jc w:val="right"/>
            <w:rPr>
              <w:rFonts w:asciiTheme="minorHAnsi" w:hAnsiTheme="minorHAnsi"/>
              <w:sz w:val="12"/>
              <w:szCs w:val="12"/>
            </w:rPr>
          </w:pPr>
          <w:r w:rsidRPr="006869A0">
            <w:rPr>
              <w:rFonts w:asciiTheme="minorHAnsi" w:hAnsiTheme="minorHAnsi"/>
              <w:bCs/>
            </w:rPr>
            <w:t xml:space="preserve">(Page </w:t>
          </w:r>
          <w:r w:rsidRPr="006869A0">
            <w:rPr>
              <w:rFonts w:asciiTheme="minorHAnsi" w:hAnsiTheme="minorHAnsi"/>
              <w:bCs/>
            </w:rPr>
            <w:fldChar w:fldCharType="begin"/>
          </w:r>
          <w:r w:rsidRPr="006869A0">
            <w:rPr>
              <w:rFonts w:asciiTheme="minorHAnsi" w:hAnsiTheme="minorHAnsi"/>
              <w:bCs/>
            </w:rPr>
            <w:instrText xml:space="preserve"> PAGE   \* MERGEFORMAT </w:instrText>
          </w:r>
          <w:r w:rsidRPr="006869A0">
            <w:rPr>
              <w:rFonts w:asciiTheme="minorHAnsi" w:hAnsiTheme="minorHAnsi"/>
              <w:bCs/>
            </w:rPr>
            <w:fldChar w:fldCharType="separate"/>
          </w:r>
          <w:r w:rsidR="0007278D">
            <w:rPr>
              <w:rFonts w:asciiTheme="minorHAnsi" w:hAnsiTheme="minorHAnsi"/>
              <w:bCs/>
              <w:noProof/>
            </w:rPr>
            <w:t>1</w:t>
          </w:r>
          <w:r w:rsidRPr="006869A0">
            <w:rPr>
              <w:rFonts w:asciiTheme="minorHAnsi" w:hAnsiTheme="minorHAnsi"/>
              <w:bCs/>
            </w:rPr>
            <w:fldChar w:fldCharType="end"/>
          </w:r>
          <w:r w:rsidRPr="006869A0">
            <w:rPr>
              <w:rFonts w:asciiTheme="minorHAnsi" w:hAnsiTheme="minorHAnsi"/>
              <w:bCs/>
            </w:rPr>
            <w:t xml:space="preserve"> of </w:t>
          </w:r>
          <w:r>
            <w:rPr>
              <w:rFonts w:asciiTheme="minorHAnsi" w:hAnsiTheme="minorHAnsi"/>
              <w:bCs/>
              <w:noProof/>
            </w:rPr>
            <w:fldChar w:fldCharType="begin"/>
          </w:r>
          <w:r>
            <w:rPr>
              <w:rFonts w:asciiTheme="minorHAnsi" w:hAnsiTheme="minorHAnsi"/>
              <w:bCs/>
              <w:noProof/>
            </w:rPr>
            <w:instrText xml:space="preserve"> SECTIONPAGES   \* MERGEFORMAT </w:instrText>
          </w:r>
          <w:r>
            <w:rPr>
              <w:rFonts w:asciiTheme="minorHAnsi" w:hAnsiTheme="minorHAnsi"/>
              <w:bCs/>
              <w:noProof/>
            </w:rPr>
            <w:fldChar w:fldCharType="separate"/>
          </w:r>
          <w:r w:rsidR="0007278D">
            <w:rPr>
              <w:rFonts w:asciiTheme="minorHAnsi" w:hAnsiTheme="minorHAnsi"/>
              <w:bCs/>
              <w:noProof/>
            </w:rPr>
            <w:t>1</w:t>
          </w:r>
          <w:r>
            <w:rPr>
              <w:rFonts w:asciiTheme="minorHAnsi" w:hAnsiTheme="minorHAnsi"/>
              <w:bCs/>
              <w:noProof/>
            </w:rPr>
            <w:fldChar w:fldCharType="end"/>
          </w:r>
          <w:r w:rsidRPr="006869A0">
            <w:rPr>
              <w:rFonts w:asciiTheme="minorHAnsi" w:hAnsiTheme="minorHAnsi"/>
              <w:bCs/>
            </w:rPr>
            <w:t>)</w:t>
          </w:r>
        </w:p>
      </w:tc>
    </w:tr>
  </w:tbl>
  <w:p w14:paraId="1A2F95E4" w14:textId="6EB98A2E" w:rsidR="002F4C4E" w:rsidRDefault="0007278D" w:rsidP="00063E3F">
    <w:pPr>
      <w:pStyle w:val="Header"/>
      <w:tabs>
        <w:tab w:val="clear" w:pos="8640"/>
        <w:tab w:val="left" w:pos="7200"/>
        <w:tab w:val="right" w:pos="10080"/>
      </w:tabs>
      <w:ind w:left="0"/>
    </w:pPr>
    <w:r>
      <w:rPr>
        <w:rFonts w:asciiTheme="minorHAnsi" w:hAnsiTheme="minorHAnsi"/>
        <w:b/>
        <w:bCs/>
        <w:noProof/>
      </w:rPr>
      <w:pict w14:anchorId="1A2F95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041492" o:spid="_x0000_s25619" type="#_x0000_t75" style="position:absolute;margin-left:0;margin-top:0;width:10in;height:540pt;z-index:-251658231;mso-position-horizontal:center;mso-position-horizontal-relative:margin;mso-position-vertical:center;mso-position-vertical-relative:margin" o:allowincell="f">
          <v:imagedata r:id="rId1" o:title="For information and data collection only" gain="19661f" blacklevel="22938f"/>
          <w10:wrap anchorx="margin" anchory="margin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2F95E5" w14:textId="77777777" w:rsidR="002F4C4E" w:rsidRDefault="0007278D">
    <w:pPr>
      <w:pStyle w:val="Header"/>
    </w:pPr>
    <w:r>
      <w:rPr>
        <w:noProof/>
      </w:rPr>
      <w:pict w14:anchorId="1A2F95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041490" o:spid="_x0000_s25616" type="#_x0000_t75" style="position:absolute;left:0;text-align:left;margin-left:0;margin-top:0;width:10in;height:540pt;z-index:-251658233;mso-position-horizontal:center;mso-position-horizontal-relative:margin;mso-position-vertical:center;mso-position-vertical-relative:margin" o:allowincell="f">
          <v:imagedata r:id="rId1" o:title="For information and data collection only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D904076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03E3450C"/>
    <w:multiLevelType w:val="hybridMultilevel"/>
    <w:tmpl w:val="4D0E7518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767CAD"/>
    <w:multiLevelType w:val="multilevel"/>
    <w:tmpl w:val="26588134"/>
    <w:lvl w:ilvl="0">
      <w:start w:val="3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3"/>
      <w:numFmt w:val="decimal"/>
      <w:pStyle w:val="Heading3"/>
      <w:lvlText w:val="%1.%2.%3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4.1.1.1"/>
      <w:lvlJc w:val="left"/>
      <w:pPr>
        <w:ind w:left="-6646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6646" w:firstLine="0"/>
      </w:pPr>
      <w:rPr>
        <w:rFonts w:hint="default"/>
      </w:rPr>
    </w:lvl>
    <w:lvl w:ilvl="5">
      <w:numFmt w:val="decimal"/>
      <w:lvlText w:val="%6"/>
      <w:lvlJc w:val="left"/>
      <w:pPr>
        <w:tabs>
          <w:tab w:val="num" w:pos="-6646"/>
        </w:tabs>
        <w:ind w:left="-6646" w:firstLine="0"/>
      </w:pPr>
      <w:rPr>
        <w:rFonts w:ascii="Times New Roman" w:hAnsi="Times New Roman" w:hint="default"/>
      </w:rPr>
    </w:lvl>
    <w:lvl w:ilvl="6">
      <w:start w:val="1"/>
      <w:numFmt w:val="none"/>
      <w:suff w:val="nothing"/>
      <w:lvlText w:val=""/>
      <w:lvlJc w:val="left"/>
      <w:pPr>
        <w:ind w:left="-6646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6646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6646" w:firstLine="0"/>
      </w:pPr>
      <w:rPr>
        <w:rFonts w:hint="default"/>
      </w:rPr>
    </w:lvl>
  </w:abstractNum>
  <w:abstractNum w:abstractNumId="3" w15:restartNumberingAfterBreak="0">
    <w:nsid w:val="1588356E"/>
    <w:multiLevelType w:val="hybridMultilevel"/>
    <w:tmpl w:val="55503CEE"/>
    <w:lvl w:ilvl="0" w:tplc="C57C9A2E">
      <w:start w:val="1"/>
      <w:numFmt w:val="decimal"/>
      <w:lvlText w:val="%1."/>
      <w:lvlJc w:val="left"/>
      <w:pPr>
        <w:ind w:left="117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26455D8B"/>
    <w:multiLevelType w:val="multilevel"/>
    <w:tmpl w:val="38DE0982"/>
    <w:lvl w:ilvl="0">
      <w:start w:val="2"/>
      <w:numFmt w:val="decimal"/>
      <w:lvlText w:val="%1."/>
      <w:lvlJc w:val="left"/>
      <w:pPr>
        <w:tabs>
          <w:tab w:val="num" w:pos="-2966"/>
        </w:tabs>
        <w:ind w:left="-3326" w:firstLine="0"/>
      </w:pPr>
      <w:rPr>
        <w:rFonts w:hint="default"/>
      </w:rPr>
    </w:lvl>
    <w:lvl w:ilvl="1">
      <w:start w:val="5"/>
      <w:numFmt w:val="decimal"/>
      <w:pStyle w:val="Heading2"/>
      <w:lvlText w:val="%1.%2"/>
      <w:lvlJc w:val="left"/>
      <w:pPr>
        <w:tabs>
          <w:tab w:val="num" w:pos="-2606"/>
        </w:tabs>
        <w:ind w:left="-3326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2606"/>
        </w:tabs>
        <w:ind w:left="-3326" w:firstLine="0"/>
      </w:pPr>
      <w:rPr>
        <w:rFonts w:hint="default"/>
      </w:rPr>
    </w:lvl>
    <w:lvl w:ilvl="3">
      <w:start w:val="1"/>
      <w:numFmt w:val="decimal"/>
      <w:suff w:val="nothing"/>
      <w:lvlText w:val="%4.1.1.1"/>
      <w:lvlJc w:val="left"/>
      <w:pPr>
        <w:ind w:left="-9972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9972" w:firstLine="0"/>
      </w:pPr>
      <w:rPr>
        <w:rFonts w:hint="default"/>
      </w:rPr>
    </w:lvl>
    <w:lvl w:ilvl="5">
      <w:numFmt w:val="decimal"/>
      <w:lvlText w:val="%6"/>
      <w:lvlJc w:val="left"/>
      <w:pPr>
        <w:tabs>
          <w:tab w:val="num" w:pos="-9972"/>
        </w:tabs>
        <w:ind w:left="-9972" w:firstLine="0"/>
      </w:pPr>
      <w:rPr>
        <w:rFonts w:ascii="Times New Roman" w:hAnsi="Times New Roman" w:hint="default"/>
      </w:rPr>
    </w:lvl>
    <w:lvl w:ilvl="6">
      <w:start w:val="1"/>
      <w:numFmt w:val="none"/>
      <w:suff w:val="nothing"/>
      <w:lvlText w:val=""/>
      <w:lvlJc w:val="left"/>
      <w:pPr>
        <w:ind w:left="-9972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9972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9972" w:firstLine="0"/>
      </w:pPr>
      <w:rPr>
        <w:rFonts w:hint="default"/>
      </w:rPr>
    </w:lvl>
  </w:abstractNum>
  <w:abstractNum w:abstractNumId="5" w15:restartNumberingAfterBreak="0">
    <w:nsid w:val="3453201C"/>
    <w:multiLevelType w:val="hybridMultilevel"/>
    <w:tmpl w:val="00F63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83AA1"/>
    <w:multiLevelType w:val="hybridMultilevel"/>
    <w:tmpl w:val="A3FEEE98"/>
    <w:lvl w:ilvl="0" w:tplc="C76E700C">
      <w:start w:val="1"/>
      <w:numFmt w:val="bullet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1" w:tplc="10027426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5C189F9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DE74995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3374635E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957E959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2F88F65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74C37B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1CF666E2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8AD556B"/>
    <w:multiLevelType w:val="hybridMultilevel"/>
    <w:tmpl w:val="448C3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8C3118"/>
    <w:multiLevelType w:val="hybridMultilevel"/>
    <w:tmpl w:val="5D24A74A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 w15:restartNumberingAfterBreak="0">
    <w:nsid w:val="504D5A9E"/>
    <w:multiLevelType w:val="hybridMultilevel"/>
    <w:tmpl w:val="A40A97EC"/>
    <w:lvl w:ilvl="0" w:tplc="75E42DB4">
      <w:start w:val="1"/>
      <w:numFmt w:val="bullet"/>
      <w:pStyle w:val="Style4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D0403B"/>
    <w:multiLevelType w:val="hybridMultilevel"/>
    <w:tmpl w:val="9618B5F0"/>
    <w:lvl w:ilvl="0" w:tplc="6792D7DE">
      <w:start w:val="8"/>
      <w:numFmt w:val="decimal"/>
      <w:lvlText w:val="%1."/>
      <w:lvlJc w:val="left"/>
      <w:pPr>
        <w:ind w:left="117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 w15:restartNumberingAfterBreak="0">
    <w:nsid w:val="74BE64E0"/>
    <w:multiLevelType w:val="hybridMultilevel"/>
    <w:tmpl w:val="D8526E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4"/>
  </w:num>
  <w:num w:numId="4">
    <w:abstractNumId w:val="4"/>
  </w:num>
  <w:num w:numId="5">
    <w:abstractNumId w:val="2"/>
  </w:num>
  <w:num w:numId="6">
    <w:abstractNumId w:val="2"/>
  </w:num>
  <w:num w:numId="7">
    <w:abstractNumId w:val="2"/>
  </w:num>
  <w:num w:numId="8">
    <w:abstractNumId w:val="6"/>
  </w:num>
  <w:num w:numId="9">
    <w:abstractNumId w:val="9"/>
  </w:num>
  <w:num w:numId="10">
    <w:abstractNumId w:val="9"/>
  </w:num>
  <w:num w:numId="11">
    <w:abstractNumId w:val="6"/>
  </w:num>
  <w:num w:numId="12">
    <w:abstractNumId w:val="6"/>
  </w:num>
  <w:num w:numId="13">
    <w:abstractNumId w:val="0"/>
  </w:num>
  <w:num w:numId="14">
    <w:abstractNumId w:val="11"/>
  </w:num>
  <w:num w:numId="15">
    <w:abstractNumId w:val="7"/>
  </w:num>
  <w:num w:numId="16">
    <w:abstractNumId w:val="3"/>
  </w:num>
  <w:num w:numId="17">
    <w:abstractNumId w:val="10"/>
  </w:num>
  <w:num w:numId="18">
    <w:abstractNumId w:val="5"/>
  </w:num>
  <w:num w:numId="19">
    <w:abstractNumId w:val="1"/>
  </w:num>
  <w:num w:numId="20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rkstrum, Alexis@Energy">
    <w15:presenceInfo w15:providerId="AD" w15:userId="S::alexis.markstrum@energy.ca.gov::e6e55ac6-69d0-40ac-bbd2-3f40141a07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80"/>
  <w:drawingGridVerticalSpacing w:val="109"/>
  <w:displayHorizontalDrawingGridEvery w:val="0"/>
  <w:displayVerticalDrawingGridEvery w:val="2"/>
  <w:noPunctuationKerning/>
  <w:characterSpacingControl w:val="doNotCompress"/>
  <w:hdrShapeDefaults>
    <o:shapedefaults v:ext="edit" spidmax="25621"/>
    <o:shapelayout v:ext="edit">
      <o:idmap v:ext="edit" data="25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81B"/>
    <w:rsid w:val="00001E0F"/>
    <w:rsid w:val="00042472"/>
    <w:rsid w:val="00043169"/>
    <w:rsid w:val="00063E3F"/>
    <w:rsid w:val="0007278D"/>
    <w:rsid w:val="00092FD4"/>
    <w:rsid w:val="000A1F02"/>
    <w:rsid w:val="000A4AD4"/>
    <w:rsid w:val="0010167E"/>
    <w:rsid w:val="00112F0C"/>
    <w:rsid w:val="0014029F"/>
    <w:rsid w:val="00165EC2"/>
    <w:rsid w:val="00167A63"/>
    <w:rsid w:val="00167F3F"/>
    <w:rsid w:val="00175C1B"/>
    <w:rsid w:val="0017681B"/>
    <w:rsid w:val="001B10CA"/>
    <w:rsid w:val="001B2C86"/>
    <w:rsid w:val="001D226E"/>
    <w:rsid w:val="001D7622"/>
    <w:rsid w:val="001E0C1E"/>
    <w:rsid w:val="00217C3F"/>
    <w:rsid w:val="0024613A"/>
    <w:rsid w:val="002624D5"/>
    <w:rsid w:val="00283DC1"/>
    <w:rsid w:val="00284594"/>
    <w:rsid w:val="00287790"/>
    <w:rsid w:val="002951CE"/>
    <w:rsid w:val="002B2A23"/>
    <w:rsid w:val="002D4282"/>
    <w:rsid w:val="002F4C4E"/>
    <w:rsid w:val="00302259"/>
    <w:rsid w:val="00304E48"/>
    <w:rsid w:val="003720A9"/>
    <w:rsid w:val="003A7303"/>
    <w:rsid w:val="003B0491"/>
    <w:rsid w:val="003B27CB"/>
    <w:rsid w:val="003C2154"/>
    <w:rsid w:val="003D36D2"/>
    <w:rsid w:val="003D4AC5"/>
    <w:rsid w:val="003F16D1"/>
    <w:rsid w:val="003F2DDC"/>
    <w:rsid w:val="00400BC4"/>
    <w:rsid w:val="004175CA"/>
    <w:rsid w:val="004246E9"/>
    <w:rsid w:val="0046245E"/>
    <w:rsid w:val="0048407F"/>
    <w:rsid w:val="00485669"/>
    <w:rsid w:val="00491450"/>
    <w:rsid w:val="00497CF6"/>
    <w:rsid w:val="004E1A10"/>
    <w:rsid w:val="004E1D76"/>
    <w:rsid w:val="004F24E7"/>
    <w:rsid w:val="00503E7B"/>
    <w:rsid w:val="00531D57"/>
    <w:rsid w:val="0053533D"/>
    <w:rsid w:val="005606AD"/>
    <w:rsid w:val="005647D2"/>
    <w:rsid w:val="0057383C"/>
    <w:rsid w:val="005911C6"/>
    <w:rsid w:val="00592CFF"/>
    <w:rsid w:val="00593D7F"/>
    <w:rsid w:val="005A3FA2"/>
    <w:rsid w:val="005A7BB8"/>
    <w:rsid w:val="005B5872"/>
    <w:rsid w:val="005C4323"/>
    <w:rsid w:val="005D1D30"/>
    <w:rsid w:val="005E5052"/>
    <w:rsid w:val="00616B28"/>
    <w:rsid w:val="00645F08"/>
    <w:rsid w:val="0065525D"/>
    <w:rsid w:val="00656D14"/>
    <w:rsid w:val="00656FBC"/>
    <w:rsid w:val="00680F5F"/>
    <w:rsid w:val="006A0FB7"/>
    <w:rsid w:val="006A3488"/>
    <w:rsid w:val="006B46B7"/>
    <w:rsid w:val="006D347C"/>
    <w:rsid w:val="006E12EE"/>
    <w:rsid w:val="006E2756"/>
    <w:rsid w:val="00700024"/>
    <w:rsid w:val="00706268"/>
    <w:rsid w:val="00715F41"/>
    <w:rsid w:val="00716298"/>
    <w:rsid w:val="00722B27"/>
    <w:rsid w:val="00737DAD"/>
    <w:rsid w:val="00765AD0"/>
    <w:rsid w:val="00776243"/>
    <w:rsid w:val="007832A3"/>
    <w:rsid w:val="007A2D45"/>
    <w:rsid w:val="007E1970"/>
    <w:rsid w:val="007E26E9"/>
    <w:rsid w:val="00813546"/>
    <w:rsid w:val="00817C96"/>
    <w:rsid w:val="00823701"/>
    <w:rsid w:val="00825852"/>
    <w:rsid w:val="00850A6C"/>
    <w:rsid w:val="0085626B"/>
    <w:rsid w:val="0087709D"/>
    <w:rsid w:val="00885949"/>
    <w:rsid w:val="008A07C9"/>
    <w:rsid w:val="008A1BD6"/>
    <w:rsid w:val="008D6B69"/>
    <w:rsid w:val="008E4050"/>
    <w:rsid w:val="0090028A"/>
    <w:rsid w:val="00911462"/>
    <w:rsid w:val="00934467"/>
    <w:rsid w:val="00935543"/>
    <w:rsid w:val="00946488"/>
    <w:rsid w:val="009733BC"/>
    <w:rsid w:val="00975288"/>
    <w:rsid w:val="009805D2"/>
    <w:rsid w:val="00990159"/>
    <w:rsid w:val="009931DE"/>
    <w:rsid w:val="009D10CB"/>
    <w:rsid w:val="009D3AB7"/>
    <w:rsid w:val="009D535D"/>
    <w:rsid w:val="009D5D28"/>
    <w:rsid w:val="00A3712D"/>
    <w:rsid w:val="00A37C2F"/>
    <w:rsid w:val="00A457AA"/>
    <w:rsid w:val="00A573F5"/>
    <w:rsid w:val="00A64A8D"/>
    <w:rsid w:val="00A94CFC"/>
    <w:rsid w:val="00A95703"/>
    <w:rsid w:val="00AA569B"/>
    <w:rsid w:val="00AB6888"/>
    <w:rsid w:val="00AC43D6"/>
    <w:rsid w:val="00AD2072"/>
    <w:rsid w:val="00AF0531"/>
    <w:rsid w:val="00AF2254"/>
    <w:rsid w:val="00B20B06"/>
    <w:rsid w:val="00B45C4C"/>
    <w:rsid w:val="00B46262"/>
    <w:rsid w:val="00B63D7E"/>
    <w:rsid w:val="00B66C5F"/>
    <w:rsid w:val="00B75905"/>
    <w:rsid w:val="00BC73B7"/>
    <w:rsid w:val="00BE3F46"/>
    <w:rsid w:val="00BE47C4"/>
    <w:rsid w:val="00C01728"/>
    <w:rsid w:val="00C02707"/>
    <w:rsid w:val="00C16A0A"/>
    <w:rsid w:val="00C23086"/>
    <w:rsid w:val="00C2393F"/>
    <w:rsid w:val="00C3236B"/>
    <w:rsid w:val="00C5056E"/>
    <w:rsid w:val="00C52C0B"/>
    <w:rsid w:val="00C92C6B"/>
    <w:rsid w:val="00C9641A"/>
    <w:rsid w:val="00CC4019"/>
    <w:rsid w:val="00CD33E2"/>
    <w:rsid w:val="00D14D3E"/>
    <w:rsid w:val="00D376AC"/>
    <w:rsid w:val="00D37F82"/>
    <w:rsid w:val="00D57455"/>
    <w:rsid w:val="00DA386E"/>
    <w:rsid w:val="00DC155E"/>
    <w:rsid w:val="00DD4C02"/>
    <w:rsid w:val="00DF7551"/>
    <w:rsid w:val="00E31596"/>
    <w:rsid w:val="00E37827"/>
    <w:rsid w:val="00E440C5"/>
    <w:rsid w:val="00E65973"/>
    <w:rsid w:val="00E83121"/>
    <w:rsid w:val="00E85281"/>
    <w:rsid w:val="00EA7008"/>
    <w:rsid w:val="00EB3FC8"/>
    <w:rsid w:val="00EB701C"/>
    <w:rsid w:val="00EF27CB"/>
    <w:rsid w:val="00F16E55"/>
    <w:rsid w:val="00F2050C"/>
    <w:rsid w:val="00F21713"/>
    <w:rsid w:val="00F72637"/>
    <w:rsid w:val="00F92FEE"/>
    <w:rsid w:val="00FA088E"/>
    <w:rsid w:val="00FB47B3"/>
    <w:rsid w:val="00FC480A"/>
    <w:rsid w:val="00FC4C98"/>
    <w:rsid w:val="00FD0FF9"/>
    <w:rsid w:val="00FF2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21"/>
    <o:shapelayout v:ext="edit">
      <o:idmap v:ext="edit" data="1"/>
    </o:shapelayout>
  </w:shapeDefaults>
  <w:decimalSymbol w:val="."/>
  <w:listSeparator w:val=","/>
  <w14:docId w14:val="1A2F94BA"/>
  <w15:docId w15:val="{8AAB683F-A68B-4F95-8C6E-06A9238AE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681B"/>
  </w:style>
  <w:style w:type="paragraph" w:styleId="Heading1">
    <w:name w:val="heading 1"/>
    <w:basedOn w:val="Normal"/>
    <w:next w:val="Normal"/>
    <w:link w:val="Heading1Char"/>
    <w:qFormat/>
    <w:rsid w:val="0017681B"/>
    <w:pPr>
      <w:keepNext/>
      <w:outlineLvl w:val="0"/>
    </w:pPr>
    <w:rPr>
      <w:b/>
      <w:sz w:val="30"/>
    </w:rPr>
  </w:style>
  <w:style w:type="paragraph" w:styleId="Heading2">
    <w:name w:val="heading 2"/>
    <w:aliases w:val="h2,h21,h22"/>
    <w:basedOn w:val="Normal"/>
    <w:next w:val="Normal"/>
    <w:qFormat/>
    <w:rsid w:val="005A3FA2"/>
    <w:pPr>
      <w:keepNext/>
      <w:numPr>
        <w:ilvl w:val="1"/>
        <w:numId w:val="4"/>
      </w:numPr>
      <w:pBdr>
        <w:top w:val="single" w:sz="4" w:space="1" w:color="auto"/>
      </w:pBdr>
      <w:spacing w:before="720"/>
      <w:outlineLvl w:val="1"/>
    </w:pPr>
    <w:rPr>
      <w:rFonts w:ascii="Arial" w:hAnsi="Arial"/>
      <w:b/>
      <w:i/>
      <w:sz w:val="22"/>
    </w:rPr>
  </w:style>
  <w:style w:type="paragraph" w:styleId="Heading3">
    <w:name w:val="heading 3"/>
    <w:aliases w:val="h3,h31,h32"/>
    <w:basedOn w:val="Normal"/>
    <w:next w:val="Normal"/>
    <w:link w:val="Heading3Char"/>
    <w:uiPriority w:val="9"/>
    <w:qFormat/>
    <w:rsid w:val="005A3FA2"/>
    <w:pPr>
      <w:keepNext/>
      <w:numPr>
        <w:ilvl w:val="2"/>
        <w:numId w:val="7"/>
      </w:numPr>
      <w:tabs>
        <w:tab w:val="left" w:pos="-2600"/>
      </w:tabs>
      <w:spacing w:before="480"/>
      <w:outlineLvl w:val="2"/>
    </w:pPr>
    <w:rPr>
      <w:rFonts w:ascii="Arial Black" w:hAnsi="Arial Black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"/>
    <w:rsid w:val="007E26E9"/>
    <w:pPr>
      <w:spacing w:before="120"/>
    </w:pPr>
  </w:style>
  <w:style w:type="paragraph" w:customStyle="1" w:styleId="Style3">
    <w:name w:val="Style3"/>
    <w:basedOn w:val="Normal"/>
    <w:autoRedefine/>
    <w:rsid w:val="007E26E9"/>
    <w:pPr>
      <w:spacing w:before="120"/>
    </w:pPr>
  </w:style>
  <w:style w:type="paragraph" w:customStyle="1" w:styleId="Style4">
    <w:name w:val="Style4"/>
    <w:basedOn w:val="Normal"/>
    <w:rsid w:val="007E26E9"/>
    <w:pPr>
      <w:numPr>
        <w:numId w:val="10"/>
      </w:numPr>
      <w:spacing w:before="120"/>
    </w:pPr>
    <w:rPr>
      <w:sz w:val="22"/>
    </w:rPr>
  </w:style>
  <w:style w:type="paragraph" w:customStyle="1" w:styleId="Style5">
    <w:name w:val="Style5"/>
    <w:basedOn w:val="Normal"/>
    <w:autoRedefine/>
    <w:rsid w:val="007E26E9"/>
    <w:pPr>
      <w:spacing w:before="120"/>
    </w:pPr>
    <w:rPr>
      <w:sz w:val="22"/>
    </w:rPr>
  </w:style>
  <w:style w:type="paragraph" w:customStyle="1" w:styleId="Style6">
    <w:name w:val="Style6"/>
    <w:basedOn w:val="Normal"/>
    <w:rsid w:val="007E26E9"/>
    <w:pPr>
      <w:spacing w:before="120"/>
    </w:pPr>
    <w:rPr>
      <w:sz w:val="22"/>
      <w:szCs w:val="22"/>
    </w:rPr>
  </w:style>
  <w:style w:type="paragraph" w:customStyle="1" w:styleId="Style8">
    <w:name w:val="Style8"/>
    <w:basedOn w:val="Heading2"/>
    <w:rsid w:val="000A1F02"/>
    <w:pPr>
      <w:numPr>
        <w:ilvl w:val="0"/>
        <w:numId w:val="0"/>
      </w:numPr>
      <w:pBdr>
        <w:top w:val="none" w:sz="0" w:space="0" w:color="auto"/>
      </w:pBdr>
      <w:autoSpaceDE w:val="0"/>
      <w:autoSpaceDN w:val="0"/>
      <w:adjustRightInd w:val="0"/>
      <w:spacing w:before="0"/>
    </w:pPr>
    <w:rPr>
      <w:rFonts w:ascii="Arial-BlackItalic" w:hAnsi="Arial-BlackItalic"/>
      <w:b w:val="0"/>
      <w:iCs/>
      <w:szCs w:val="22"/>
    </w:rPr>
  </w:style>
  <w:style w:type="paragraph" w:styleId="Header">
    <w:name w:val="header"/>
    <w:basedOn w:val="Normal"/>
    <w:link w:val="HeaderChar"/>
    <w:uiPriority w:val="99"/>
    <w:rsid w:val="0017681B"/>
    <w:pPr>
      <w:tabs>
        <w:tab w:val="center" w:pos="4320"/>
        <w:tab w:val="right" w:pos="8640"/>
      </w:tabs>
      <w:ind w:left="-288"/>
    </w:pPr>
  </w:style>
  <w:style w:type="paragraph" w:styleId="BodyText3">
    <w:name w:val="Body Text 3"/>
    <w:basedOn w:val="Normal"/>
    <w:rsid w:val="0017681B"/>
    <w:pPr>
      <w:tabs>
        <w:tab w:val="left" w:pos="-1440"/>
        <w:tab w:val="left" w:pos="-720"/>
        <w:tab w:val="left" w:pos="0"/>
        <w:tab w:val="left" w:pos="720"/>
      </w:tabs>
      <w:suppressAutoHyphens/>
      <w:jc w:val="both"/>
    </w:pPr>
    <w:rPr>
      <w:rFonts w:ascii="Univers (W1)" w:hAnsi="Univers (W1)"/>
      <w:spacing w:val="-3"/>
    </w:rPr>
  </w:style>
  <w:style w:type="paragraph" w:styleId="ListNumber3">
    <w:name w:val="List Number 3"/>
    <w:basedOn w:val="Normal"/>
    <w:rsid w:val="0017681B"/>
    <w:pPr>
      <w:numPr>
        <w:numId w:val="13"/>
      </w:numPr>
    </w:pPr>
  </w:style>
  <w:style w:type="paragraph" w:styleId="Footer">
    <w:name w:val="footer"/>
    <w:basedOn w:val="Normal"/>
    <w:rsid w:val="00B63D7E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4175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175CA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175CA"/>
  </w:style>
  <w:style w:type="table" w:styleId="TableGrid">
    <w:name w:val="Table Grid"/>
    <w:basedOn w:val="TableNormal"/>
    <w:rsid w:val="00EB70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063E3F"/>
    <w:rPr>
      <w:b/>
      <w:sz w:val="30"/>
    </w:rPr>
  </w:style>
  <w:style w:type="paragraph" w:styleId="ListParagraph">
    <w:name w:val="List Paragraph"/>
    <w:basedOn w:val="Normal"/>
    <w:uiPriority w:val="34"/>
    <w:qFormat/>
    <w:rsid w:val="0057383C"/>
    <w:pPr>
      <w:ind w:left="720"/>
      <w:contextualSpacing/>
    </w:pPr>
  </w:style>
  <w:style w:type="character" w:styleId="CommentReference">
    <w:name w:val="annotation reference"/>
    <w:basedOn w:val="DefaultParagraphFont"/>
    <w:rsid w:val="001B10CA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10CA"/>
  </w:style>
  <w:style w:type="character" w:customStyle="1" w:styleId="CommentTextChar">
    <w:name w:val="Comment Text Char"/>
    <w:basedOn w:val="DefaultParagraphFont"/>
    <w:link w:val="CommentText"/>
    <w:rsid w:val="001B10CA"/>
  </w:style>
  <w:style w:type="paragraph" w:styleId="CommentSubject">
    <w:name w:val="annotation subject"/>
    <w:basedOn w:val="CommentText"/>
    <w:next w:val="CommentText"/>
    <w:link w:val="CommentSubjectChar"/>
    <w:rsid w:val="001B10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10CA"/>
    <w:rPr>
      <w:b/>
      <w:bCs/>
    </w:rPr>
  </w:style>
  <w:style w:type="paragraph" w:styleId="DocumentMap">
    <w:name w:val="Document Map"/>
    <w:basedOn w:val="Normal"/>
    <w:link w:val="DocumentMapChar"/>
    <w:rsid w:val="003D4AC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3D4AC5"/>
    <w:rPr>
      <w:rFonts w:ascii="Tahoma" w:hAnsi="Tahoma" w:cs="Tahoma"/>
      <w:sz w:val="16"/>
      <w:szCs w:val="16"/>
    </w:rPr>
  </w:style>
  <w:style w:type="paragraph" w:customStyle="1" w:styleId="Style20">
    <w:name w:val="Style20"/>
    <w:basedOn w:val="Normal"/>
    <w:link w:val="Style20Char"/>
    <w:qFormat/>
    <w:rsid w:val="00D57455"/>
    <w:rPr>
      <w:rFonts w:ascii="Calibri" w:hAnsi="Calibri"/>
      <w:sz w:val="12"/>
      <w:szCs w:val="12"/>
    </w:rPr>
  </w:style>
  <w:style w:type="character" w:customStyle="1" w:styleId="Style20Char">
    <w:name w:val="Style20 Char"/>
    <w:basedOn w:val="DefaultParagraphFont"/>
    <w:link w:val="Style20"/>
    <w:locked/>
    <w:rsid w:val="00D57455"/>
    <w:rPr>
      <w:rFonts w:ascii="Calibri" w:hAnsi="Calibri"/>
      <w:sz w:val="12"/>
      <w:szCs w:val="12"/>
    </w:rPr>
  </w:style>
  <w:style w:type="paragraph" w:customStyle="1" w:styleId="Style77">
    <w:name w:val="Style77"/>
    <w:basedOn w:val="Normal"/>
    <w:link w:val="Style77Char"/>
    <w:qFormat/>
    <w:rsid w:val="00D57455"/>
    <w:pPr>
      <w:keepNext/>
      <w:outlineLvl w:val="0"/>
    </w:pPr>
    <w:rPr>
      <w:rFonts w:ascii="Calibri" w:hAnsi="Calibri"/>
      <w:bCs/>
    </w:rPr>
  </w:style>
  <w:style w:type="paragraph" w:customStyle="1" w:styleId="Style78">
    <w:name w:val="Style78"/>
    <w:basedOn w:val="Normal"/>
    <w:link w:val="Style78Char"/>
    <w:qFormat/>
    <w:rsid w:val="00D57455"/>
    <w:pPr>
      <w:keepNext/>
      <w:jc w:val="right"/>
      <w:outlineLvl w:val="0"/>
    </w:pPr>
    <w:rPr>
      <w:rFonts w:ascii="Calibri" w:hAnsi="Calibri"/>
      <w:bCs/>
    </w:rPr>
  </w:style>
  <w:style w:type="character" w:customStyle="1" w:styleId="Style77Char">
    <w:name w:val="Style77 Char"/>
    <w:basedOn w:val="DefaultParagraphFont"/>
    <w:link w:val="Style77"/>
    <w:locked/>
    <w:rsid w:val="00D57455"/>
    <w:rPr>
      <w:rFonts w:ascii="Calibri" w:hAnsi="Calibri"/>
      <w:bCs/>
    </w:rPr>
  </w:style>
  <w:style w:type="character" w:customStyle="1" w:styleId="Style78Char">
    <w:name w:val="Style78 Char"/>
    <w:basedOn w:val="DefaultParagraphFont"/>
    <w:link w:val="Style78"/>
    <w:locked/>
    <w:rsid w:val="00D57455"/>
    <w:rPr>
      <w:rFonts w:ascii="Calibri" w:hAnsi="Calibri"/>
      <w:bCs/>
    </w:rPr>
  </w:style>
  <w:style w:type="character" w:customStyle="1" w:styleId="Heading3Char">
    <w:name w:val="Heading 3 Char"/>
    <w:aliases w:val="h3 Char,h31 Char,h32 Char"/>
    <w:basedOn w:val="DefaultParagraphFont"/>
    <w:link w:val="Heading3"/>
    <w:uiPriority w:val="9"/>
    <w:locked/>
    <w:rsid w:val="00765AD0"/>
    <w:rPr>
      <w:rFonts w:ascii="Arial Black" w:hAnsi="Arial Black"/>
      <w:sz w:val="22"/>
    </w:rPr>
  </w:style>
  <w:style w:type="paragraph" w:styleId="Revision">
    <w:name w:val="Revision"/>
    <w:hidden/>
    <w:uiPriority w:val="99"/>
    <w:semiHidden/>
    <w:rsid w:val="00001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78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header" Target="header8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eader" Target="header5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microsoft.com/office/2011/relationships/people" Target="people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eader" Target="header6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header" Target="header9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DC9A153AAEEE45BACE06E01F8272AC" ma:contentTypeVersion="5" ma:contentTypeDescription="Create a new document." ma:contentTypeScope="" ma:versionID="8b0ddacb323f80fadd0836fbbd8dd4d9">
  <xsd:schema xmlns:xsd="http://www.w3.org/2001/XMLSchema" xmlns:xs="http://www.w3.org/2001/XMLSchema" xmlns:p="http://schemas.microsoft.com/office/2006/metadata/properties" xmlns:ns2="785685f2-c2e1-4352-89aa-3faca8eaba52" xmlns:ns3="5067c814-4b34-462c-a21d-c185ff6548d2" targetNamespace="http://schemas.microsoft.com/office/2006/metadata/properties" ma:root="true" ma:fieldsID="f4e68b0e0c51d22a963f473154b16561" ns2:_="" ns3:_="">
    <xsd:import namespace="785685f2-c2e1-4352-89aa-3faca8eaba52"/>
    <xsd:import namespace="5067c814-4b34-462c-a21d-c185ff6548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685f2-c2e1-4352-89aa-3faca8eaba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67c814-4b34-462c-a21d-c185ff6548d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2B5E60-756C-4F58-9314-0D4B86C66B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685f2-c2e1-4352-89aa-3faca8eaba52"/>
    <ds:schemaRef ds:uri="5067c814-4b34-462c-a21d-c185ff6548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9EC2D8-2133-4865-A1CB-C8B26389E2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632A8E-F31D-4B41-865A-6AA52DF2DC80}">
  <ds:schemaRefs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5067c814-4b34-462c-a21d-c185ff6548d2"/>
    <ds:schemaRef ds:uri="http://purl.org/dc/elements/1.1/"/>
    <ds:schemaRef ds:uri="http://schemas.microsoft.com/office/2006/metadata/properties"/>
    <ds:schemaRef ds:uri="785685f2-c2e1-4352-89aa-3faca8eaba52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5D5A49F5-41CB-4A4A-9293-49E2097B48F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7CB9676-CF55-475D-AC84-087936E6B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Energy Commission</Company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Shewmaker, Michael@Energy</dc:creator>
  <cp:lastModifiedBy>Smith, Alexis@Energy</cp:lastModifiedBy>
  <cp:revision>2</cp:revision>
  <dcterms:created xsi:type="dcterms:W3CDTF">2020-07-28T20:25:00Z</dcterms:created>
  <dcterms:modified xsi:type="dcterms:W3CDTF">2020-07-28T20:25:00Z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0x01010061DC9A153AAEEE45BACE06E01F8272AC</vt:lpwstr>
  </property>
</Properties>
</file>